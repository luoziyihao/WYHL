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852" w:rsidRPr="00BB3CC3" w:rsidRDefault="008D5299" w:rsidP="006B28A0">
      <w:pPr>
        <w:jc w:val="center"/>
        <w:outlineLvl w:val="0"/>
        <w:rPr>
          <w:sz w:val="48"/>
          <w:szCs w:val="48"/>
        </w:rPr>
      </w:pPr>
      <w:r w:rsidRPr="008D5299">
        <w:rPr>
          <w:rFonts w:hint="eastAsia"/>
          <w:sz w:val="48"/>
          <w:szCs w:val="48"/>
        </w:rPr>
        <w:t>现货挂牌系统交易通讯接口</w:t>
      </w:r>
      <w:r w:rsidRPr="008D5299">
        <w:rPr>
          <w:rFonts w:hint="eastAsia"/>
          <w:sz w:val="48"/>
          <w:szCs w:val="48"/>
        </w:rPr>
        <w:t>_</w:t>
      </w:r>
      <w:r w:rsidRPr="008D5299">
        <w:rPr>
          <w:rFonts w:hint="eastAsia"/>
          <w:sz w:val="48"/>
          <w:szCs w:val="48"/>
        </w:rPr>
        <w:t>初版（</w:t>
      </w:r>
      <w:r w:rsidRPr="008D5299">
        <w:rPr>
          <w:rFonts w:hint="eastAsia"/>
          <w:sz w:val="48"/>
          <w:szCs w:val="48"/>
        </w:rPr>
        <w:t>JSON</w:t>
      </w:r>
      <w:r w:rsidRPr="008D5299">
        <w:rPr>
          <w:rFonts w:hint="eastAsia"/>
          <w:sz w:val="48"/>
          <w:szCs w:val="48"/>
        </w:rPr>
        <w:t>）</w:t>
      </w:r>
    </w:p>
    <w:p w:rsidR="00BF1852" w:rsidRDefault="00BF1852" w:rsidP="00BF1852">
      <w:pPr>
        <w:pStyle w:val="Headingnonumber"/>
        <w:pageBreakBefore/>
        <w:pBdr>
          <w:top w:val="none" w:sz="0" w:space="0" w:color="auto"/>
        </w:pBdr>
        <w:spacing w:after="0" w:line="480" w:lineRule="auto"/>
        <w:ind w:left="0"/>
        <w:jc w:val="center"/>
        <w:rPr>
          <w:rFonts w:ascii="宋体" w:hAnsi="宋体"/>
        </w:rPr>
      </w:pPr>
      <w:r>
        <w:rPr>
          <w:rFonts w:ascii="宋体" w:hAnsi="宋体" w:hint="eastAsia"/>
        </w:rPr>
        <w:lastRenderedPageBreak/>
        <w:t>文档修订记录</w:t>
      </w:r>
    </w:p>
    <w:tbl>
      <w:tblPr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3798"/>
        <w:gridCol w:w="1440"/>
        <w:gridCol w:w="1850"/>
        <w:gridCol w:w="1850"/>
      </w:tblGrid>
      <w:tr w:rsidR="00BF1852" w:rsidRPr="00483B8A" w:rsidTr="00B55481">
        <w:trPr>
          <w:trHeight w:val="432"/>
        </w:trPr>
        <w:tc>
          <w:tcPr>
            <w:tcW w:w="1242" w:type="dxa"/>
          </w:tcPr>
          <w:p w:rsidR="00BF1852" w:rsidRPr="00483B8A" w:rsidRDefault="00BF1852" w:rsidP="00E14EF4">
            <w:pPr>
              <w:ind w:left="40"/>
              <w:jc w:val="center"/>
              <w:rPr>
                <w:rFonts w:ascii="宋体" w:hAnsi="宋体"/>
                <w:sz w:val="20"/>
              </w:rPr>
            </w:pPr>
            <w:r w:rsidRPr="00483B8A">
              <w:rPr>
                <w:rFonts w:ascii="宋体" w:hAnsi="宋体" w:hint="eastAsia"/>
                <w:sz w:val="20"/>
              </w:rPr>
              <w:t>变更</w:t>
            </w:r>
          </w:p>
          <w:p w:rsidR="00BF1852" w:rsidRPr="00483B8A" w:rsidRDefault="00BF1852" w:rsidP="00E14EF4">
            <w:pPr>
              <w:ind w:left="40"/>
              <w:jc w:val="center"/>
              <w:rPr>
                <w:rFonts w:ascii="宋体" w:hAnsi="宋体"/>
                <w:sz w:val="20"/>
              </w:rPr>
            </w:pPr>
            <w:r w:rsidRPr="00483B8A">
              <w:rPr>
                <w:rFonts w:ascii="宋体" w:hAnsi="宋体" w:hint="eastAsia"/>
                <w:sz w:val="20"/>
              </w:rPr>
              <w:t>序号</w:t>
            </w:r>
          </w:p>
        </w:tc>
        <w:tc>
          <w:tcPr>
            <w:tcW w:w="3798" w:type="dxa"/>
          </w:tcPr>
          <w:p w:rsidR="00BF1852" w:rsidRPr="00483B8A" w:rsidRDefault="00BF1852" w:rsidP="00E14EF4">
            <w:pPr>
              <w:jc w:val="center"/>
              <w:rPr>
                <w:rFonts w:ascii="宋体" w:hAnsi="宋体"/>
                <w:sz w:val="20"/>
              </w:rPr>
            </w:pPr>
            <w:r w:rsidRPr="00483B8A">
              <w:rPr>
                <w:rFonts w:ascii="宋体" w:hAnsi="宋体" w:hint="eastAsia"/>
                <w:sz w:val="20"/>
              </w:rPr>
              <w:t>变更内容简述</w:t>
            </w:r>
          </w:p>
        </w:tc>
        <w:tc>
          <w:tcPr>
            <w:tcW w:w="1440" w:type="dxa"/>
          </w:tcPr>
          <w:p w:rsidR="00BF1852" w:rsidRPr="00483B8A" w:rsidRDefault="00BF1852" w:rsidP="00E14EF4">
            <w:pPr>
              <w:jc w:val="center"/>
              <w:rPr>
                <w:rFonts w:ascii="宋体" w:hAnsi="宋体"/>
                <w:sz w:val="20"/>
              </w:rPr>
            </w:pPr>
            <w:r w:rsidRPr="00483B8A">
              <w:rPr>
                <w:rFonts w:ascii="宋体" w:hAnsi="宋体" w:hint="eastAsia"/>
                <w:sz w:val="20"/>
              </w:rPr>
              <w:t>变更日期</w:t>
            </w:r>
          </w:p>
        </w:tc>
        <w:tc>
          <w:tcPr>
            <w:tcW w:w="1850" w:type="dxa"/>
          </w:tcPr>
          <w:p w:rsidR="00BF1852" w:rsidRPr="00483B8A" w:rsidRDefault="00BF1852" w:rsidP="00E14EF4">
            <w:pPr>
              <w:jc w:val="center"/>
              <w:rPr>
                <w:rFonts w:ascii="宋体" w:hAnsi="宋体"/>
                <w:sz w:val="20"/>
              </w:rPr>
            </w:pPr>
            <w:r w:rsidRPr="00483B8A">
              <w:rPr>
                <w:rFonts w:ascii="宋体" w:hAnsi="宋体" w:hint="eastAsia"/>
                <w:sz w:val="20"/>
              </w:rPr>
              <w:t>变更人</w:t>
            </w:r>
          </w:p>
        </w:tc>
        <w:tc>
          <w:tcPr>
            <w:tcW w:w="1850" w:type="dxa"/>
          </w:tcPr>
          <w:p w:rsidR="00BF1852" w:rsidRPr="00483B8A" w:rsidRDefault="00BF1852" w:rsidP="00E14EF4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备注</w:t>
            </w:r>
          </w:p>
        </w:tc>
      </w:tr>
      <w:tr w:rsidR="00BF1852" w:rsidRPr="00483B8A" w:rsidTr="00B55481">
        <w:trPr>
          <w:trHeight w:val="420"/>
        </w:trPr>
        <w:tc>
          <w:tcPr>
            <w:tcW w:w="1242" w:type="dxa"/>
          </w:tcPr>
          <w:p w:rsidR="00BF1852" w:rsidRPr="00483B8A" w:rsidRDefault="00590D22" w:rsidP="00E14EF4">
            <w:pPr>
              <w:ind w:left="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1.0.GA</w:t>
            </w:r>
            <w:r w:rsidR="00B55481">
              <w:rPr>
                <w:rFonts w:ascii="宋体" w:hAnsi="宋体" w:hint="eastAsia"/>
                <w:sz w:val="20"/>
              </w:rPr>
              <w:t>.</w:t>
            </w:r>
            <w:bookmarkStart w:id="0" w:name="_GoBack"/>
            <w:bookmarkEnd w:id="0"/>
            <w:r>
              <w:rPr>
                <w:rFonts w:ascii="宋体" w:hAnsi="宋体"/>
                <w:sz w:val="20"/>
              </w:rPr>
              <w:t>01</w:t>
            </w:r>
          </w:p>
        </w:tc>
        <w:tc>
          <w:tcPr>
            <w:tcW w:w="3798" w:type="dxa"/>
          </w:tcPr>
          <w:p w:rsidR="00BF1852" w:rsidRPr="00483B8A" w:rsidRDefault="00590D22" w:rsidP="00E14EF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为第三方应用提供接口</w:t>
            </w:r>
          </w:p>
        </w:tc>
        <w:tc>
          <w:tcPr>
            <w:tcW w:w="1440" w:type="dxa"/>
          </w:tcPr>
          <w:p w:rsidR="00BF1852" w:rsidRPr="00BF1852" w:rsidRDefault="00590D22" w:rsidP="00E14EF4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20151012</w:t>
            </w:r>
          </w:p>
        </w:tc>
        <w:tc>
          <w:tcPr>
            <w:tcW w:w="1850" w:type="dxa"/>
          </w:tcPr>
          <w:p w:rsidR="00BF1852" w:rsidRPr="00483B8A" w:rsidRDefault="00BF1852" w:rsidP="00E14EF4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850" w:type="dxa"/>
          </w:tcPr>
          <w:p w:rsidR="00BF1852" w:rsidRDefault="00BF1852" w:rsidP="00E14EF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BF1852" w:rsidRPr="00483B8A" w:rsidTr="00B55481">
        <w:trPr>
          <w:trHeight w:val="420"/>
        </w:trPr>
        <w:tc>
          <w:tcPr>
            <w:tcW w:w="1242" w:type="dxa"/>
          </w:tcPr>
          <w:p w:rsidR="00BF1852" w:rsidRPr="00483B8A" w:rsidRDefault="00E81D46" w:rsidP="00E14EF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1.1.GA</w:t>
            </w:r>
            <w:r w:rsidR="00B55481">
              <w:rPr>
                <w:rFonts w:ascii="宋体" w:hAnsi="宋体" w:hint="eastAsia"/>
                <w:sz w:val="20"/>
              </w:rPr>
              <w:t>.</w:t>
            </w:r>
            <w:r>
              <w:rPr>
                <w:rFonts w:ascii="宋体" w:hAnsi="宋体"/>
                <w:sz w:val="20"/>
              </w:rPr>
              <w:t>01</w:t>
            </w:r>
          </w:p>
        </w:tc>
        <w:tc>
          <w:tcPr>
            <w:tcW w:w="3798" w:type="dxa"/>
          </w:tcPr>
          <w:p w:rsidR="00BF1852" w:rsidRDefault="007056BC" w:rsidP="002F1216">
            <w:pPr>
              <w:outlineLvl w:val="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增加两个出入金协议：</w:t>
            </w:r>
          </w:p>
          <w:p w:rsidR="007056BC" w:rsidRDefault="007056BC" w:rsidP="002F1216">
            <w:pPr>
              <w:outlineLvl w:val="1"/>
              <w:rPr>
                <w:rFonts w:ascii="宋体" w:hAnsi="宋体"/>
                <w:sz w:val="20"/>
              </w:rPr>
            </w:pPr>
            <w:r w:rsidRPr="007056BC">
              <w:rPr>
                <w:rFonts w:ascii="宋体" w:hAnsi="宋体" w:hint="eastAsia"/>
                <w:sz w:val="20"/>
              </w:rPr>
              <w:t>7.</w:t>
            </w:r>
            <w:r w:rsidRPr="007056BC">
              <w:rPr>
                <w:rFonts w:ascii="宋体" w:hAnsi="宋体" w:hint="eastAsia"/>
                <w:sz w:val="20"/>
              </w:rPr>
              <w:tab/>
              <w:t>客户出入金-合利宝代扣发送短信验证码接口</w:t>
            </w:r>
          </w:p>
          <w:p w:rsidR="007056BC" w:rsidRPr="007056BC" w:rsidRDefault="007056BC" w:rsidP="002F1216">
            <w:pPr>
              <w:outlineLvl w:val="1"/>
              <w:rPr>
                <w:rFonts w:ascii="宋体" w:hAnsi="宋体"/>
                <w:sz w:val="20"/>
              </w:rPr>
            </w:pPr>
            <w:r w:rsidRPr="007056BC">
              <w:rPr>
                <w:rFonts w:ascii="宋体" w:hAnsi="宋体" w:hint="eastAsia"/>
                <w:sz w:val="20"/>
              </w:rPr>
              <w:t>8.</w:t>
            </w:r>
            <w:r w:rsidRPr="007056BC">
              <w:rPr>
                <w:rFonts w:ascii="宋体" w:hAnsi="宋体" w:hint="eastAsia"/>
                <w:sz w:val="20"/>
              </w:rPr>
              <w:tab/>
              <w:t>客户出入金-合利宝快捷支付(代扣)接口</w:t>
            </w:r>
          </w:p>
        </w:tc>
        <w:tc>
          <w:tcPr>
            <w:tcW w:w="1440" w:type="dxa"/>
          </w:tcPr>
          <w:p w:rsidR="00BF1852" w:rsidRPr="00483B8A" w:rsidRDefault="009E02BB" w:rsidP="009E02BB">
            <w:pPr>
              <w:ind w:firstLineChars="100" w:firstLine="20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20151118</w:t>
            </w:r>
          </w:p>
        </w:tc>
        <w:tc>
          <w:tcPr>
            <w:tcW w:w="1850" w:type="dxa"/>
          </w:tcPr>
          <w:p w:rsidR="00BF1852" w:rsidRPr="00483B8A" w:rsidRDefault="009E02BB" w:rsidP="00E14EF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肖武强</w:t>
            </w:r>
          </w:p>
        </w:tc>
        <w:tc>
          <w:tcPr>
            <w:tcW w:w="1850" w:type="dxa"/>
          </w:tcPr>
          <w:p w:rsidR="00BF1852" w:rsidRPr="00BF1852" w:rsidRDefault="00BF1852" w:rsidP="00E14EF4">
            <w:pPr>
              <w:rPr>
                <w:rFonts w:ascii="宋体" w:hAnsi="宋体"/>
                <w:sz w:val="20"/>
              </w:rPr>
            </w:pPr>
          </w:p>
        </w:tc>
      </w:tr>
      <w:tr w:rsidR="00BF1852" w:rsidRPr="00483B8A" w:rsidTr="00B55481">
        <w:trPr>
          <w:trHeight w:val="420"/>
        </w:trPr>
        <w:tc>
          <w:tcPr>
            <w:tcW w:w="1242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3798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44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85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85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</w:tr>
      <w:tr w:rsidR="00BF1852" w:rsidRPr="00483B8A" w:rsidTr="00B55481">
        <w:trPr>
          <w:trHeight w:val="420"/>
        </w:trPr>
        <w:tc>
          <w:tcPr>
            <w:tcW w:w="1242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3798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44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85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85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</w:tr>
      <w:tr w:rsidR="00BF1852" w:rsidRPr="00483B8A" w:rsidTr="00B55481">
        <w:trPr>
          <w:trHeight w:val="420"/>
        </w:trPr>
        <w:tc>
          <w:tcPr>
            <w:tcW w:w="1242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3798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44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85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85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</w:tr>
      <w:tr w:rsidR="00BF1852" w:rsidRPr="00483B8A" w:rsidTr="00B55481">
        <w:trPr>
          <w:trHeight w:val="420"/>
        </w:trPr>
        <w:tc>
          <w:tcPr>
            <w:tcW w:w="1242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3798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44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85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85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</w:tr>
    </w:tbl>
    <w:p w:rsidR="00E81D46" w:rsidRDefault="00E81D46" w:rsidP="009D2DDB">
      <w:pPr>
        <w:pStyle w:val="10"/>
        <w:keepNext w:val="0"/>
        <w:keepLines w:val="0"/>
        <w:numPr>
          <w:ilvl w:val="0"/>
          <w:numId w:val="0"/>
        </w:numPr>
        <w:ind w:left="1140"/>
        <w:jc w:val="center"/>
      </w:pPr>
      <w:bookmarkStart w:id="1" w:name="_Toc432092940"/>
    </w:p>
    <w:p w:rsidR="00E81D46" w:rsidRDefault="00E81D46">
      <w:pPr>
        <w:widowControl/>
        <w:jc w:val="left"/>
        <w:rPr>
          <w:rFonts w:ascii="宋体" w:eastAsia="黑体" w:hAnsi="宋体"/>
          <w:b/>
          <w:kern w:val="44"/>
          <w:sz w:val="30"/>
          <w:szCs w:val="20"/>
        </w:rPr>
      </w:pPr>
      <w:r>
        <w:br w:type="page"/>
      </w:r>
    </w:p>
    <w:p w:rsidR="00E06AC7" w:rsidRDefault="00E06AC7" w:rsidP="009D2DDB">
      <w:pPr>
        <w:pStyle w:val="10"/>
        <w:keepNext w:val="0"/>
        <w:keepLines w:val="0"/>
        <w:numPr>
          <w:ilvl w:val="0"/>
          <w:numId w:val="0"/>
        </w:numPr>
        <w:ind w:left="1140"/>
        <w:jc w:val="center"/>
      </w:pPr>
      <w:r>
        <w:rPr>
          <w:rFonts w:hint="eastAsia"/>
        </w:rPr>
        <w:lastRenderedPageBreak/>
        <w:t>前言</w:t>
      </w:r>
      <w:bookmarkEnd w:id="1"/>
    </w:p>
    <w:p w:rsidR="00E06AC7" w:rsidRDefault="00E06AC7" w:rsidP="00E06AC7">
      <w:pPr>
        <w:pStyle w:val="30"/>
        <w:keepNext w:val="0"/>
        <w:keepLines w:val="0"/>
      </w:pPr>
      <w:bookmarkStart w:id="2" w:name="_Toc432092941"/>
      <w:r>
        <w:rPr>
          <w:rFonts w:hint="eastAsia"/>
        </w:rPr>
        <w:t>简介</w:t>
      </w:r>
      <w:bookmarkEnd w:id="2"/>
    </w:p>
    <w:p w:rsidR="00E06AC7" w:rsidRDefault="00E06AC7" w:rsidP="00E06AC7">
      <w:pPr>
        <w:spacing w:line="360" w:lineRule="auto"/>
        <w:ind w:left="420" w:firstLineChars="200" w:firstLine="420"/>
      </w:pPr>
      <w:r>
        <w:t>交易前置接口</w:t>
      </w:r>
      <w:r>
        <w:rPr>
          <w:rFonts w:hint="eastAsia"/>
        </w:rPr>
        <w:t>。</w:t>
      </w:r>
    </w:p>
    <w:p w:rsidR="00E06AC7" w:rsidRDefault="00E06AC7" w:rsidP="00E06AC7">
      <w:pPr>
        <w:pStyle w:val="30"/>
        <w:keepNext w:val="0"/>
        <w:keepLines w:val="0"/>
      </w:pPr>
      <w:r>
        <w:rPr>
          <w:rFonts w:hint="eastAsia"/>
        </w:rPr>
        <w:t>协议版本</w:t>
      </w:r>
    </w:p>
    <w:p w:rsidR="00E06AC7" w:rsidRPr="00BF2CE4" w:rsidRDefault="00E06AC7" w:rsidP="00E06AC7">
      <w:pPr>
        <w:spacing w:line="360" w:lineRule="auto"/>
        <w:ind w:left="420" w:firstLineChars="200" w:firstLine="420"/>
      </w:pPr>
      <w:r>
        <w:t>本文档协议版本为</w:t>
      </w:r>
      <w:r>
        <w:rPr>
          <w:rFonts w:hint="eastAsia"/>
        </w:rPr>
        <w:t>“</w:t>
      </w:r>
      <w:r>
        <w:rPr>
          <w:rFonts w:hint="eastAsia"/>
        </w:rPr>
        <w:t>1.0</w:t>
      </w:r>
      <w:r>
        <w:rPr>
          <w:rFonts w:hint="eastAsia"/>
        </w:rPr>
        <w:t>”。</w:t>
      </w:r>
    </w:p>
    <w:p w:rsidR="009D6723" w:rsidRPr="00A93D47" w:rsidRDefault="009D6723" w:rsidP="00727C37">
      <w:pPr>
        <w:jc w:val="center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登陆</w:t>
      </w:r>
      <w:r w:rsidR="008B4920">
        <w:rPr>
          <w:rFonts w:hint="eastAsia"/>
          <w:b/>
          <w:sz w:val="36"/>
          <w:szCs w:val="36"/>
        </w:rPr>
        <w:t>相关</w:t>
      </w:r>
      <w:r w:rsidRPr="00A93D47">
        <w:rPr>
          <w:rFonts w:hint="eastAsia"/>
          <w:b/>
          <w:sz w:val="36"/>
          <w:szCs w:val="36"/>
        </w:rPr>
        <w:t>协议</w:t>
      </w:r>
    </w:p>
    <w:p w:rsidR="005509FD" w:rsidRDefault="005509FD"/>
    <w:p w:rsidR="009D6723" w:rsidRPr="009D6723" w:rsidRDefault="009D6723" w:rsidP="003B31FE">
      <w:pPr>
        <w:pStyle w:val="ad"/>
        <w:numPr>
          <w:ilvl w:val="0"/>
          <w:numId w:val="1"/>
        </w:numPr>
        <w:ind w:left="568" w:hangingChars="202" w:hanging="568"/>
        <w:outlineLvl w:val="1"/>
        <w:rPr>
          <w:b/>
          <w:sz w:val="28"/>
          <w:szCs w:val="28"/>
        </w:rPr>
      </w:pPr>
      <w:r w:rsidRPr="009D6723">
        <w:rPr>
          <w:rFonts w:hint="eastAsia"/>
          <w:b/>
          <w:sz w:val="28"/>
          <w:szCs w:val="28"/>
        </w:rPr>
        <w:t>用户登录</w:t>
      </w:r>
    </w:p>
    <w:p w:rsidR="009D6723" w:rsidRPr="009D6723" w:rsidRDefault="009D6723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9D6723">
        <w:rPr>
          <w:rFonts w:hint="eastAsia"/>
          <w:b/>
          <w:sz w:val="24"/>
          <w:szCs w:val="24"/>
        </w:rPr>
        <w:t>业务功能</w:t>
      </w:r>
    </w:p>
    <w:p w:rsidR="009D6723" w:rsidRDefault="009D6723" w:rsidP="009D6723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用户登录</w:t>
      </w:r>
      <w:r>
        <w:rPr>
          <w:rFonts w:hint="eastAsia"/>
        </w:rPr>
        <w:t>(logon)</w:t>
      </w:r>
      <w:r>
        <w:rPr>
          <w:rFonts w:hint="eastAsia"/>
        </w:rPr>
        <w:t>；</w:t>
      </w:r>
    </w:p>
    <w:p w:rsidR="009D6723" w:rsidRDefault="009D6723" w:rsidP="009D6723">
      <w:pPr>
        <w:pStyle w:val="ad"/>
        <w:tabs>
          <w:tab w:val="left" w:pos="5640"/>
        </w:tabs>
        <w:ind w:left="992" w:firstLineChars="0" w:firstLine="0"/>
      </w:pPr>
    </w:p>
    <w:p w:rsidR="009D6723" w:rsidRPr="009D6723" w:rsidRDefault="009D6723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9D6723">
        <w:rPr>
          <w:rFonts w:hint="eastAsia"/>
          <w:b/>
          <w:sz w:val="24"/>
          <w:szCs w:val="24"/>
        </w:rPr>
        <w:t>支持版本</w:t>
      </w:r>
    </w:p>
    <w:p w:rsidR="009D6723" w:rsidRDefault="009D6723" w:rsidP="009D6723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9D6723" w:rsidRDefault="009D6723" w:rsidP="009D6723"/>
    <w:p w:rsidR="009D6723" w:rsidRPr="009D6723" w:rsidRDefault="009D6723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9D6723">
        <w:rPr>
          <w:rFonts w:hint="eastAsia"/>
          <w:b/>
          <w:sz w:val="24"/>
          <w:szCs w:val="24"/>
        </w:rPr>
        <w:t>标签名称</w:t>
      </w:r>
    </w:p>
    <w:p w:rsidR="009D6723" w:rsidRDefault="009D6723" w:rsidP="009D6723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本消息体的标签名称为</w:t>
      </w:r>
      <w:r>
        <w:rPr>
          <w:rFonts w:hint="eastAsia"/>
        </w:rPr>
        <w:t>:logon</w:t>
      </w:r>
    </w:p>
    <w:p w:rsidR="009D6723" w:rsidRPr="000E26F0" w:rsidRDefault="006B6770" w:rsidP="006B677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url:</w:t>
      </w:r>
      <w:r w:rsidRPr="006B6770">
        <w:t xml:space="preserve"> http://101.251.236.219:32000/tradeweb/httpXmlServlet?req=logon</w:t>
      </w:r>
    </w:p>
    <w:p w:rsidR="009D6723" w:rsidRPr="009D6723" w:rsidRDefault="009D6723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9D6723">
        <w:rPr>
          <w:rFonts w:hint="eastAsia"/>
          <w:b/>
          <w:sz w:val="24"/>
          <w:szCs w:val="24"/>
        </w:rPr>
        <w:t>请求消息要素</w:t>
      </w:r>
    </w:p>
    <w:p w:rsidR="00B267C2" w:rsidRDefault="00B267C2" w:rsidP="00B267C2"/>
    <w:p w:rsidR="00B267C2" w:rsidRDefault="00B267C2" w:rsidP="00B267C2">
      <w:pPr>
        <w:ind w:firstLineChars="400" w:firstLine="840"/>
      </w:pPr>
      <w:r>
        <w:t>{</w:t>
      </w:r>
    </w:p>
    <w:p w:rsidR="00B267C2" w:rsidRDefault="00B267C2" w:rsidP="00B267C2">
      <w:pPr>
        <w:ind w:firstLineChars="400" w:firstLine="840"/>
      </w:pPr>
      <w:r>
        <w:t xml:space="preserve">    "MMTS": {</w:t>
      </w:r>
    </w:p>
    <w:p w:rsidR="00B267C2" w:rsidRDefault="00B267C2" w:rsidP="00B267C2">
      <w:pPr>
        <w:ind w:firstLineChars="400" w:firstLine="840"/>
      </w:pPr>
      <w:r>
        <w:t xml:space="preserve">        "version": "1.0", </w:t>
      </w:r>
    </w:p>
    <w:p w:rsidR="00B267C2" w:rsidRDefault="00B267C2" w:rsidP="00237C81">
      <w:pPr>
        <w:ind w:firstLineChars="400" w:firstLine="840"/>
      </w:pPr>
      <w:r>
        <w:t xml:space="preserve">        "REQ": {</w:t>
      </w:r>
    </w:p>
    <w:p w:rsidR="00B267C2" w:rsidRDefault="006B6770" w:rsidP="00B267C2">
      <w:pPr>
        <w:ind w:firstLineChars="400" w:firstLine="840"/>
      </w:pPr>
      <w:r>
        <w:t xml:space="preserve">            "name": "log</w:t>
      </w:r>
      <w:r>
        <w:rPr>
          <w:rFonts w:hint="eastAsia"/>
        </w:rPr>
        <w:t>o</w:t>
      </w:r>
      <w:r w:rsidR="00B267C2">
        <w:t xml:space="preserve">n",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"USER_ID": "</w:t>
      </w:r>
      <w:r>
        <w:rPr>
          <w:rFonts w:hint="eastAsia"/>
        </w:rPr>
        <w:t>登录用户</w:t>
      </w:r>
      <w:r>
        <w:rPr>
          <w:rFonts w:hint="eastAsia"/>
        </w:rPr>
        <w:t xml:space="preserve">ID",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"PASSWORD": "</w:t>
      </w:r>
      <w:r>
        <w:rPr>
          <w:rFonts w:hint="eastAsia"/>
        </w:rPr>
        <w:t>用户密码</w:t>
      </w:r>
      <w:r>
        <w:rPr>
          <w:rFonts w:hint="eastAsia"/>
        </w:rPr>
        <w:t xml:space="preserve">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"VALID_CODE": "</w:t>
      </w:r>
      <w:r>
        <w:rPr>
          <w:rFonts w:hint="eastAsia"/>
        </w:rPr>
        <w:t>验证码</w:t>
      </w:r>
      <w:r>
        <w:rPr>
          <w:rFonts w:hint="eastAsia"/>
        </w:rPr>
        <w:t xml:space="preserve">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"VALID_UUID": "</w:t>
      </w:r>
      <w:r>
        <w:rPr>
          <w:rFonts w:hint="eastAsia"/>
        </w:rPr>
        <w:t>唯一标示</w:t>
      </w:r>
      <w:r>
        <w:rPr>
          <w:rFonts w:hint="eastAsia"/>
        </w:rPr>
        <w:t>[</w:t>
      </w:r>
      <w:r>
        <w:rPr>
          <w:rFonts w:hint="eastAsia"/>
        </w:rPr>
        <w:t>从验证码请求</w:t>
      </w:r>
      <w:r w:rsidR="0001006A">
        <w:rPr>
          <w:rFonts w:hint="eastAsia"/>
        </w:rPr>
        <w:t>获取</w:t>
      </w:r>
      <w:r>
        <w:rPr>
          <w:rFonts w:hint="eastAsia"/>
        </w:rPr>
        <w:t xml:space="preserve">]",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"LOGONTIME": "</w:t>
      </w:r>
      <w:r>
        <w:rPr>
          <w:rFonts w:hint="eastAsia"/>
        </w:rPr>
        <w:t>登录时间，</w:t>
      </w:r>
      <w:r w:rsidR="00E2472B">
        <w:rPr>
          <w:rFonts w:hint="eastAsia"/>
        </w:rPr>
        <w:t>1</w:t>
      </w:r>
      <w:r w:rsidR="00E2472B" w:rsidRPr="00AA2286">
        <w:rPr>
          <w:rFonts w:hint="eastAsia"/>
          <w:szCs w:val="21"/>
        </w:rPr>
        <w:t xml:space="preserve">970 </w:t>
      </w:r>
      <w:r w:rsidR="00E2472B" w:rsidRPr="00AA2286">
        <w:rPr>
          <w:rFonts w:hint="eastAsia"/>
          <w:szCs w:val="21"/>
        </w:rPr>
        <w:t>年</w:t>
      </w:r>
      <w:r w:rsidR="00E2472B" w:rsidRPr="00AA2286">
        <w:rPr>
          <w:rFonts w:hint="eastAsia"/>
          <w:szCs w:val="21"/>
        </w:rPr>
        <w:t xml:space="preserve"> 1 </w:t>
      </w:r>
      <w:r w:rsidR="00E2472B" w:rsidRPr="00AA2286">
        <w:rPr>
          <w:rFonts w:hint="eastAsia"/>
          <w:szCs w:val="21"/>
        </w:rPr>
        <w:t>月</w:t>
      </w:r>
      <w:r w:rsidR="00E2472B" w:rsidRPr="00AA2286">
        <w:rPr>
          <w:rFonts w:hint="eastAsia"/>
          <w:szCs w:val="21"/>
        </w:rPr>
        <w:t xml:space="preserve"> 1 </w:t>
      </w:r>
      <w:r w:rsidR="00E2472B" w:rsidRPr="00AA2286">
        <w:rPr>
          <w:rFonts w:hint="eastAsia"/>
          <w:szCs w:val="21"/>
        </w:rPr>
        <w:t>日</w:t>
      </w:r>
      <w:r w:rsidR="00E2472B" w:rsidRPr="00AA2286">
        <w:rPr>
          <w:rFonts w:hint="eastAsia"/>
          <w:szCs w:val="21"/>
        </w:rPr>
        <w:t xml:space="preserve"> 00:00:00 GMT </w:t>
      </w:r>
      <w:r w:rsidR="00E2472B" w:rsidRPr="00AA2286">
        <w:rPr>
          <w:rFonts w:hint="eastAsia"/>
          <w:szCs w:val="21"/>
        </w:rPr>
        <w:t>以后</w:t>
      </w:r>
      <w:r w:rsidR="00E2472B" w:rsidRPr="00AA2286">
        <w:rPr>
          <w:rFonts w:hint="eastAsia"/>
          <w:szCs w:val="21"/>
        </w:rPr>
        <w:t xml:space="preserve"> time </w:t>
      </w:r>
      <w:r w:rsidR="00E2472B" w:rsidRPr="00AA2286">
        <w:rPr>
          <w:rFonts w:hint="eastAsia"/>
          <w:szCs w:val="21"/>
        </w:rPr>
        <w:t>毫秒的时间点</w:t>
      </w:r>
      <w:r>
        <w:rPr>
          <w:rFonts w:hint="eastAsia"/>
        </w:rPr>
        <w:t xml:space="preserve">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"REGISTER_WORD": "</w:t>
      </w:r>
      <w:r>
        <w:rPr>
          <w:rFonts w:hint="eastAsia"/>
        </w:rPr>
        <w:t>注册</w:t>
      </w:r>
      <w:r>
        <w:rPr>
          <w:rFonts w:hint="eastAsia"/>
        </w:rPr>
        <w:t xml:space="preserve">KEY",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"VERSIONINFO": "</w:t>
      </w:r>
      <w:r>
        <w:rPr>
          <w:rFonts w:hint="eastAsia"/>
        </w:rPr>
        <w:t>版本信息</w:t>
      </w:r>
      <w:r>
        <w:rPr>
          <w:rFonts w:hint="eastAsia"/>
        </w:rPr>
        <w:t xml:space="preserve">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"CLT_ZID": "",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"CLT_ZID_TICKET": "",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"CLT_TOKEN": "</w:t>
      </w:r>
      <w:r>
        <w:rPr>
          <w:rFonts w:hint="eastAsia"/>
        </w:rPr>
        <w:t>客户端</w:t>
      </w:r>
      <w:r>
        <w:rPr>
          <w:rFonts w:hint="eastAsia"/>
        </w:rPr>
        <w:t>userid+longtime</w:t>
      </w:r>
      <w:r>
        <w:rPr>
          <w:rFonts w:hint="eastAsia"/>
        </w:rPr>
        <w:t>密文</w:t>
      </w:r>
      <w:r>
        <w:rPr>
          <w:rFonts w:hint="eastAsia"/>
        </w:rPr>
        <w:t>[</w:t>
      </w:r>
      <w:r>
        <w:rPr>
          <w:rFonts w:hint="eastAsia"/>
        </w:rPr>
        <w:t>注：加密后字节流的</w:t>
      </w:r>
      <w:r>
        <w:rPr>
          <w:rFonts w:hint="eastAsia"/>
        </w:rPr>
        <w:t>Base64</w:t>
      </w:r>
      <w:r>
        <w:rPr>
          <w:rFonts w:hint="eastAsia"/>
        </w:rPr>
        <w:t>字符串</w:t>
      </w:r>
      <w:r>
        <w:rPr>
          <w:rFonts w:hint="eastAsia"/>
        </w:rPr>
        <w:t>]"</w:t>
      </w:r>
    </w:p>
    <w:p w:rsidR="00B267C2" w:rsidRDefault="00B267C2" w:rsidP="00B267C2">
      <w:pPr>
        <w:ind w:firstLineChars="400" w:firstLine="840"/>
      </w:pPr>
      <w:r>
        <w:t xml:space="preserve">        }</w:t>
      </w:r>
    </w:p>
    <w:p w:rsidR="00B267C2" w:rsidRDefault="00B267C2" w:rsidP="00B267C2">
      <w:pPr>
        <w:ind w:firstLineChars="400" w:firstLine="840"/>
      </w:pPr>
      <w:r>
        <w:t xml:space="preserve">    }</w:t>
      </w:r>
    </w:p>
    <w:p w:rsidR="002E66A4" w:rsidRDefault="00B267C2" w:rsidP="00B267C2">
      <w:pPr>
        <w:ind w:firstLineChars="400" w:firstLine="840"/>
      </w:pPr>
      <w:r>
        <w:t>}</w:t>
      </w:r>
    </w:p>
    <w:p w:rsidR="00B267C2" w:rsidRPr="00580979" w:rsidRDefault="00B267C2" w:rsidP="00B267C2">
      <w:pPr>
        <w:ind w:firstLineChars="400" w:firstLine="840"/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7"/>
        <w:gridCol w:w="491"/>
        <w:gridCol w:w="1638"/>
        <w:gridCol w:w="1577"/>
        <w:gridCol w:w="1656"/>
        <w:gridCol w:w="836"/>
        <w:gridCol w:w="1686"/>
        <w:gridCol w:w="594"/>
      </w:tblGrid>
      <w:tr w:rsidR="009D6723" w:rsidRPr="00AF7A7C" w:rsidTr="00B267C2">
        <w:trPr>
          <w:jc w:val="center"/>
        </w:trPr>
        <w:tc>
          <w:tcPr>
            <w:tcW w:w="467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91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77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XML Tag</w:t>
            </w:r>
          </w:p>
        </w:tc>
        <w:tc>
          <w:tcPr>
            <w:tcW w:w="836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86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594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D6723" w:rsidRPr="00AF7A7C" w:rsidTr="00B267C2">
        <w:trPr>
          <w:jc w:val="center"/>
        </w:trPr>
        <w:tc>
          <w:tcPr>
            <w:tcW w:w="467" w:type="dxa"/>
            <w:vAlign w:val="center"/>
          </w:tcPr>
          <w:p w:rsidR="009D6723" w:rsidRPr="00AF7A7C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491" w:type="dxa"/>
            <w:vAlign w:val="center"/>
          </w:tcPr>
          <w:p w:rsidR="009D6723" w:rsidRPr="00AF7A7C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9D6723" w:rsidRPr="00452FC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77" w:type="dxa"/>
            <w:vAlign w:val="center"/>
          </w:tcPr>
          <w:p w:rsidR="009D6723" w:rsidRPr="00452FC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9D6723" w:rsidRPr="00452FC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6" w:type="dxa"/>
            <w:vAlign w:val="center"/>
          </w:tcPr>
          <w:p w:rsidR="009D6723" w:rsidRPr="00C806E6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9D6723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D6723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594" w:type="dxa"/>
            <w:vAlign w:val="center"/>
          </w:tcPr>
          <w:p w:rsidR="009D6723" w:rsidRPr="00AF7A7C" w:rsidRDefault="009D6723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D6723" w:rsidRPr="00AF7A7C" w:rsidTr="00B267C2">
        <w:trPr>
          <w:jc w:val="center"/>
        </w:trPr>
        <w:tc>
          <w:tcPr>
            <w:tcW w:w="467" w:type="dxa"/>
            <w:vAlign w:val="center"/>
          </w:tcPr>
          <w:p w:rsidR="009D6723" w:rsidRPr="00AF7A7C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91" w:type="dxa"/>
          </w:tcPr>
          <w:p w:rsidR="009D6723" w:rsidRDefault="009D6723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9D6723" w:rsidRPr="00452FC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77" w:type="dxa"/>
            <w:vAlign w:val="center"/>
          </w:tcPr>
          <w:p w:rsidR="009D6723" w:rsidRPr="00452FC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9D6723" w:rsidRPr="00452FC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6" w:type="dxa"/>
            <w:vAlign w:val="center"/>
          </w:tcPr>
          <w:p w:rsidR="009D6723" w:rsidRPr="00C806E6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9D6723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D6723" w:rsidRPr="00C806E6">
                <w:rPr>
                  <w:rStyle w:val="ab"/>
                  <w:rFonts w:ascii="宋体" w:hAnsi="宋体" w:hint="eastAsia"/>
                </w:rPr>
                <w:t>Max</w:t>
              </w:r>
              <w:r w:rsidR="009D6723">
                <w:rPr>
                  <w:rStyle w:val="ab"/>
                  <w:rFonts w:ascii="宋体" w:hAnsi="宋体" w:hint="eastAsia"/>
                </w:rPr>
                <w:t>N</w:t>
              </w:r>
              <w:r w:rsidR="009D6723" w:rsidRPr="00C806E6">
                <w:rPr>
                  <w:rStyle w:val="ab"/>
                  <w:rFonts w:ascii="宋体" w:hAnsi="宋体" w:hint="eastAsia"/>
                </w:rPr>
                <w:t>Text</w:t>
              </w:r>
            </w:hyperlink>
          </w:p>
        </w:tc>
        <w:tc>
          <w:tcPr>
            <w:tcW w:w="594" w:type="dxa"/>
            <w:vAlign w:val="center"/>
          </w:tcPr>
          <w:p w:rsidR="009D6723" w:rsidRPr="00AF7A7C" w:rsidRDefault="009D6723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91" w:type="dxa"/>
          </w:tcPr>
          <w:p w:rsidR="00B267C2" w:rsidRPr="00D70F3D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656" w:type="dxa"/>
            <w:vAlign w:val="center"/>
          </w:tcPr>
          <w:p w:rsidR="00B267C2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&lt;ID&gt;</w:t>
            </w:r>
          </w:p>
        </w:tc>
        <w:tc>
          <w:tcPr>
            <w:tcW w:w="836" w:type="dxa"/>
            <w:vAlign w:val="center"/>
          </w:tcPr>
          <w:p w:rsidR="00B267C2" w:rsidRPr="00C806E6" w:rsidRDefault="00B267C2" w:rsidP="00AE4D66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B267C2" w:rsidRDefault="005D77B4" w:rsidP="006326E0">
            <w:hyperlink w:anchor="MaxNText" w:history="1">
              <w:r w:rsidR="00626598" w:rsidRPr="00C806E6">
                <w:rPr>
                  <w:rStyle w:val="ab"/>
                  <w:rFonts w:ascii="宋体" w:hAnsi="宋体" w:hint="eastAsia"/>
                </w:rPr>
                <w:t>Max</w:t>
              </w:r>
              <w:r w:rsidR="00626598">
                <w:rPr>
                  <w:rStyle w:val="ab"/>
                  <w:rFonts w:ascii="宋体" w:hAnsi="宋体" w:hint="eastAsia"/>
                </w:rPr>
                <w:t>N</w:t>
              </w:r>
              <w:r w:rsidR="00626598" w:rsidRPr="00C806E6">
                <w:rPr>
                  <w:rStyle w:val="ab"/>
                  <w:rFonts w:ascii="宋体" w:hAnsi="宋体" w:hint="eastAsia"/>
                </w:rPr>
                <w:t>Text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6" w:type="dxa"/>
            <w:vAlign w:val="center"/>
          </w:tcPr>
          <w:p w:rsidR="00B267C2" w:rsidRPr="00C806E6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B267C2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B267C2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用户密码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PASSWORD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PASSWORD&gt;</w:t>
            </w:r>
          </w:p>
        </w:tc>
        <w:tc>
          <w:tcPr>
            <w:tcW w:w="836" w:type="dxa"/>
            <w:vAlign w:val="center"/>
          </w:tcPr>
          <w:p w:rsidR="00B267C2" w:rsidRPr="00C806E6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B267C2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B267C2" w:rsidRPr="00C806E6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验证码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VALID_CODE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VALID_CODE&gt;</w:t>
            </w:r>
          </w:p>
        </w:tc>
        <w:tc>
          <w:tcPr>
            <w:tcW w:w="836" w:type="dxa"/>
            <w:vAlign w:val="center"/>
          </w:tcPr>
          <w:p w:rsidR="00B267C2" w:rsidRPr="00C806E6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B267C2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B267C2" w:rsidRPr="00C806E6">
                <w:rPr>
                  <w:rStyle w:val="ab"/>
                  <w:rFonts w:ascii="宋体" w:hAnsi="宋体"/>
                </w:rPr>
                <w:t>Max</w:t>
              </w:r>
              <w:r w:rsidR="00B267C2" w:rsidRPr="00C806E6">
                <w:rPr>
                  <w:rStyle w:val="ab"/>
                  <w:rFonts w:ascii="宋体" w:hAnsi="宋体" w:hint="eastAsia"/>
                </w:rPr>
                <w:t>4</w:t>
              </w:r>
              <w:r w:rsidR="00B267C2" w:rsidRPr="00C806E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唯一标示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VALID_UUID&gt;</w:t>
            </w:r>
          </w:p>
        </w:tc>
        <w:tc>
          <w:tcPr>
            <w:tcW w:w="836" w:type="dxa"/>
            <w:vAlign w:val="center"/>
          </w:tcPr>
          <w:p w:rsidR="00B267C2" w:rsidRPr="00C806E6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B267C2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B267C2" w:rsidRPr="00C806E6">
                <w:rPr>
                  <w:rStyle w:val="ab"/>
                  <w:rFonts w:ascii="宋体" w:hAnsi="宋体"/>
                </w:rPr>
                <w:t>Max</w:t>
              </w:r>
              <w:r w:rsidR="00B267C2" w:rsidRPr="00C806E6">
                <w:rPr>
                  <w:rStyle w:val="ab"/>
                  <w:rFonts w:ascii="宋体" w:hAnsi="宋体" w:hint="eastAsia"/>
                </w:rPr>
                <w:t>32</w:t>
              </w:r>
              <w:r w:rsidR="00B267C2" w:rsidRPr="00C806E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登录时间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LOGONTIME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LOGONTIME&gt;</w:t>
            </w:r>
          </w:p>
        </w:tc>
        <w:tc>
          <w:tcPr>
            <w:tcW w:w="836" w:type="dxa"/>
            <w:vAlign w:val="center"/>
          </w:tcPr>
          <w:p w:rsidR="00B267C2" w:rsidRPr="00C806E6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B267C2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DateTime" w:history="1">
              <w:r w:rsidR="00B267C2" w:rsidRPr="00C806E6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注册KEY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REGISTER_WORD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REGISTER_WORD&gt;</w:t>
            </w:r>
          </w:p>
        </w:tc>
        <w:tc>
          <w:tcPr>
            <w:tcW w:w="836" w:type="dxa"/>
          </w:tcPr>
          <w:p w:rsidR="00B267C2" w:rsidRDefault="00B267C2" w:rsidP="006326E0">
            <w:r w:rsidRPr="003A64D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86" w:type="dxa"/>
            <w:vAlign w:val="center"/>
          </w:tcPr>
          <w:p w:rsidR="00B267C2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B267C2" w:rsidRPr="00C806E6">
                <w:rPr>
                  <w:rStyle w:val="ab"/>
                  <w:rFonts w:ascii="宋体" w:hAnsi="宋体"/>
                </w:rPr>
                <w:t>Max</w:t>
              </w:r>
              <w:r w:rsidR="00B267C2" w:rsidRPr="00C806E6">
                <w:rPr>
                  <w:rStyle w:val="ab"/>
                  <w:rFonts w:ascii="宋体" w:hAnsi="宋体" w:hint="eastAsia"/>
                </w:rPr>
                <w:t>32</w:t>
              </w:r>
              <w:r w:rsidR="00B267C2" w:rsidRPr="00C806E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版本信息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/>
                <w:kern w:val="0"/>
                <w:sz w:val="18"/>
                <w:szCs w:val="18"/>
              </w:rPr>
              <w:t>VERSIONINFO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452FC7">
              <w:rPr>
                <w:rFonts w:ascii="宋体" w:hAnsi="宋体"/>
                <w:kern w:val="0"/>
                <w:sz w:val="18"/>
                <w:szCs w:val="18"/>
              </w:rPr>
              <w:t>VERSIONINFO&gt;</w:t>
            </w:r>
          </w:p>
        </w:tc>
        <w:tc>
          <w:tcPr>
            <w:tcW w:w="836" w:type="dxa"/>
          </w:tcPr>
          <w:p w:rsidR="00B267C2" w:rsidRDefault="00B267C2" w:rsidP="006326E0">
            <w:r w:rsidRPr="003A64D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86" w:type="dxa"/>
            <w:vAlign w:val="center"/>
          </w:tcPr>
          <w:p w:rsidR="00B267C2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DecimalNumber2" w:history="1">
              <w:r w:rsidR="00B267C2" w:rsidRPr="00C806E6">
                <w:rPr>
                  <w:rStyle w:val="ab"/>
                  <w:rFonts w:ascii="宋体" w:hAnsi="宋体" w:hint="eastAsia"/>
                  <w:lang w:val="de-DE"/>
                </w:rPr>
                <w:t>DecimalNumber2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43343" w:rsidP="006326E0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保留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kern w:val="0"/>
                <w:sz w:val="18"/>
                <w:szCs w:val="18"/>
              </w:rPr>
              <w:t>CLT_ZID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kern w:val="0"/>
                <w:sz w:val="18"/>
                <w:szCs w:val="18"/>
              </w:rPr>
              <w:t>CLT_ZID&gt;</w:t>
            </w:r>
          </w:p>
        </w:tc>
        <w:tc>
          <w:tcPr>
            <w:tcW w:w="836" w:type="dxa"/>
          </w:tcPr>
          <w:p w:rsidR="00B267C2" w:rsidRDefault="00B267C2" w:rsidP="006326E0">
            <w:r w:rsidRPr="003A64D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86" w:type="dxa"/>
            <w:vAlign w:val="center"/>
          </w:tcPr>
          <w:p w:rsidR="00B267C2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B267C2" w:rsidRPr="00C806E6">
                <w:rPr>
                  <w:rStyle w:val="ab"/>
                  <w:rFonts w:ascii="宋体" w:hAnsi="宋体"/>
                </w:rPr>
                <w:t>Max</w:t>
              </w:r>
              <w:r w:rsidR="00B267C2" w:rsidRPr="00C806E6">
                <w:rPr>
                  <w:rStyle w:val="ab"/>
                  <w:rFonts w:ascii="宋体" w:hAnsi="宋体" w:hint="eastAsia"/>
                </w:rPr>
                <w:t>36</w:t>
              </w:r>
              <w:r w:rsidR="00B267C2" w:rsidRPr="00C806E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43343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保留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kern w:val="0"/>
                <w:sz w:val="18"/>
                <w:szCs w:val="18"/>
              </w:rPr>
              <w:t>CLT_ZID_TICKET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kern w:val="0"/>
                <w:sz w:val="18"/>
                <w:szCs w:val="18"/>
              </w:rPr>
              <w:t>CLT_ZID_TICKET&gt;</w:t>
            </w:r>
          </w:p>
        </w:tc>
        <w:tc>
          <w:tcPr>
            <w:tcW w:w="836" w:type="dxa"/>
          </w:tcPr>
          <w:p w:rsidR="00B267C2" w:rsidRDefault="00B267C2" w:rsidP="006326E0">
            <w:r w:rsidRPr="003A64D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86" w:type="dxa"/>
            <w:vAlign w:val="center"/>
          </w:tcPr>
          <w:p w:rsidR="00B267C2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B267C2" w:rsidRPr="00C806E6">
                <w:rPr>
                  <w:rStyle w:val="ab"/>
                  <w:rFonts w:ascii="宋体" w:hAnsi="宋体"/>
                </w:rPr>
                <w:t>Max</w:t>
              </w:r>
              <w:r w:rsidR="00B267C2" w:rsidRPr="00C806E6">
                <w:rPr>
                  <w:rStyle w:val="ab"/>
                  <w:rFonts w:ascii="宋体" w:hAnsi="宋体" w:hint="eastAsia"/>
                </w:rPr>
                <w:t>55</w:t>
              </w:r>
              <w:r w:rsidR="00B267C2" w:rsidRPr="00C806E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客户端</w:t>
            </w:r>
            <w:r w:rsidRPr="00474E30">
              <w:rPr>
                <w:rFonts w:ascii="宋体" w:hAnsi="宋体"/>
                <w:kern w:val="0"/>
                <w:sz w:val="18"/>
                <w:szCs w:val="18"/>
              </w:rPr>
              <w:br/>
            </w:r>
            <w:r w:rsidRPr="00452FC7">
              <w:rPr>
                <w:rFonts w:ascii="宋体" w:hAnsi="宋体" w:hint="eastAsia"/>
                <w:kern w:val="0"/>
                <w:sz w:val="18"/>
                <w:szCs w:val="18"/>
              </w:rPr>
              <w:t>userid+longtime</w:t>
            </w:r>
            <w:r w:rsidRPr="00452FC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密文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kern w:val="0"/>
                <w:sz w:val="18"/>
                <w:szCs w:val="18"/>
              </w:rPr>
              <w:t>CLT_TOKEN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kern w:val="0"/>
                <w:sz w:val="18"/>
                <w:szCs w:val="18"/>
              </w:rPr>
              <w:t>CLT_TOKEN&gt;</w:t>
            </w:r>
          </w:p>
        </w:tc>
        <w:tc>
          <w:tcPr>
            <w:tcW w:w="836" w:type="dxa"/>
            <w:vAlign w:val="center"/>
          </w:tcPr>
          <w:p w:rsidR="00B267C2" w:rsidRPr="00C806E6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B267C2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B267C2" w:rsidRPr="00C806E6">
                <w:rPr>
                  <w:rStyle w:val="ab"/>
                  <w:rFonts w:ascii="宋体" w:hAnsi="宋体"/>
                </w:rPr>
                <w:t>Max</w:t>
              </w:r>
              <w:r w:rsidR="00B267C2">
                <w:rPr>
                  <w:rStyle w:val="ab"/>
                  <w:rFonts w:ascii="宋体" w:hAnsi="宋体" w:hint="eastAsia"/>
                </w:rPr>
                <w:t>N</w:t>
              </w:r>
              <w:r w:rsidR="00B267C2" w:rsidRPr="00C806E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如下表描述</w:t>
            </w:r>
          </w:p>
        </w:tc>
      </w:tr>
    </w:tbl>
    <w:p w:rsidR="009D6723" w:rsidRDefault="009D6723" w:rsidP="009D6723"/>
    <w:p w:rsidR="009D6723" w:rsidRDefault="009D6723" w:rsidP="009D6723"/>
    <w:tbl>
      <w:tblPr>
        <w:tblW w:w="9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3"/>
        <w:gridCol w:w="571"/>
        <w:gridCol w:w="1597"/>
        <w:gridCol w:w="6170"/>
      </w:tblGrid>
      <w:tr w:rsidR="009D6723" w:rsidRPr="00AF7A7C" w:rsidTr="006326E0">
        <w:trPr>
          <w:trHeight w:val="734"/>
          <w:jc w:val="center"/>
        </w:trPr>
        <w:tc>
          <w:tcPr>
            <w:tcW w:w="663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71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97" w:type="dxa"/>
            <w:shd w:val="clear" w:color="auto" w:fill="D9D9D9"/>
            <w:vAlign w:val="center"/>
          </w:tcPr>
          <w:p w:rsidR="009D6723" w:rsidRPr="00AF7A7C" w:rsidRDefault="005D1C0C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6170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详细说明</w:t>
            </w:r>
          </w:p>
        </w:tc>
      </w:tr>
      <w:tr w:rsidR="009D6723" w:rsidRPr="00AF7A7C" w:rsidTr="006326E0">
        <w:trPr>
          <w:trHeight w:val="1440"/>
          <w:jc w:val="center"/>
        </w:trPr>
        <w:tc>
          <w:tcPr>
            <w:tcW w:w="663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71" w:type="dxa"/>
            <w:vAlign w:val="center"/>
          </w:tcPr>
          <w:p w:rsidR="009D6723" w:rsidRPr="00AF7A7C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97" w:type="dxa"/>
            <w:vAlign w:val="center"/>
          </w:tcPr>
          <w:p w:rsidR="009D6723" w:rsidRPr="00452FC7" w:rsidRDefault="009D6723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kern w:val="0"/>
                <w:sz w:val="18"/>
                <w:szCs w:val="18"/>
              </w:rPr>
              <w:t>CLT_TOKEN&gt;</w:t>
            </w:r>
          </w:p>
        </w:tc>
        <w:tc>
          <w:tcPr>
            <w:tcW w:w="6170" w:type="dxa"/>
            <w:vAlign w:val="center"/>
          </w:tcPr>
          <w:p w:rsidR="009D6723" w:rsidRPr="002114F9" w:rsidRDefault="009D6723" w:rsidP="006326E0">
            <w:pPr>
              <w:pStyle w:val="15"/>
              <w:rPr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以</w:t>
            </w:r>
            <w:r w:rsidRPr="00474E30">
              <w:rPr>
                <w:rFonts w:hint="eastAsia"/>
                <w:kern w:val="0"/>
                <w:sz w:val="18"/>
                <w:szCs w:val="18"/>
              </w:rPr>
              <w:t>(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户名</w:t>
            </w:r>
            <w:r w:rsidRPr="00474E30">
              <w:rPr>
                <w:rFonts w:hint="eastAsia"/>
                <w:kern w:val="0"/>
                <w:sz w:val="18"/>
                <w:szCs w:val="18"/>
              </w:rPr>
              <w:t>+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密码</w:t>
            </w:r>
            <w:r w:rsidRPr="00474E30">
              <w:rPr>
                <w:rFonts w:hint="eastAsia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作</w:t>
            </w:r>
            <w:r w:rsidRPr="00474E30">
              <w:rPr>
                <w:rFonts w:hint="eastAsia"/>
                <w:kern w:val="0"/>
                <w:sz w:val="18"/>
                <w:szCs w:val="18"/>
              </w:rPr>
              <w:t>md5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值</w:t>
            </w:r>
            <w:r w:rsidRPr="00474E30">
              <w:rPr>
                <w:rFonts w:hint="eastAsia"/>
                <w:kern w:val="0"/>
                <w:sz w:val="18"/>
                <w:szCs w:val="18"/>
              </w:rPr>
              <w:t>KEY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对明文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做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AES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加密，然后再通过base64编码加密行成。</w:t>
            </w:r>
          </w:p>
          <w:p w:rsidR="009D6723" w:rsidRPr="002114F9" w:rsidRDefault="009D6723" w:rsidP="006326E0">
            <w:pPr>
              <w:pStyle w:val="15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明文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格式为：</w:t>
            </w:r>
            <w:r w:rsidRPr="002114F9">
              <w:rPr>
                <w:rFonts w:hint="eastAsia"/>
                <w:kern w:val="0"/>
                <w:sz w:val="18"/>
                <w:szCs w:val="18"/>
              </w:rPr>
              <w:t>short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用户名长度，</w:t>
            </w:r>
            <w:r w:rsidRPr="002114F9">
              <w:rPr>
                <w:rFonts w:hint="eastAsia"/>
                <w:kern w:val="0"/>
                <w:sz w:val="18"/>
                <w:szCs w:val="18"/>
              </w:rPr>
              <w:t>byte[]用户名内容，Long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登录时间</w:t>
            </w:r>
          </w:p>
          <w:p w:rsidR="009D6723" w:rsidRPr="002114F9" w:rsidRDefault="009D6723" w:rsidP="006326E0">
            <w:pPr>
              <w:rPr>
                <w:rStyle w:val="ab"/>
              </w:rPr>
            </w:pPr>
          </w:p>
        </w:tc>
      </w:tr>
    </w:tbl>
    <w:p w:rsidR="009D6723" w:rsidRDefault="009D6723" w:rsidP="009D6723"/>
    <w:p w:rsidR="009D6723" w:rsidRPr="009D6723" w:rsidRDefault="009D6723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9D6723">
        <w:rPr>
          <w:rFonts w:hint="eastAsia"/>
          <w:b/>
          <w:sz w:val="24"/>
          <w:szCs w:val="24"/>
        </w:rPr>
        <w:t>返回消息要素</w:t>
      </w:r>
    </w:p>
    <w:p w:rsidR="008950CF" w:rsidRDefault="008950CF" w:rsidP="008950CF">
      <w:pPr>
        <w:ind w:firstLineChars="400" w:firstLine="840"/>
      </w:pPr>
      <w:r>
        <w:t>{</w:t>
      </w:r>
    </w:p>
    <w:p w:rsidR="008950CF" w:rsidRDefault="008950CF" w:rsidP="008950CF">
      <w:pPr>
        <w:ind w:firstLineChars="400" w:firstLine="840"/>
      </w:pPr>
      <w:r>
        <w:t xml:space="preserve">    "MMTS": {</w:t>
      </w:r>
    </w:p>
    <w:p w:rsidR="008950CF" w:rsidRDefault="008950CF" w:rsidP="008950CF">
      <w:pPr>
        <w:ind w:firstLineChars="400" w:firstLine="840"/>
      </w:pPr>
      <w:r>
        <w:t xml:space="preserve">        "version": "1.0", </w:t>
      </w:r>
    </w:p>
    <w:p w:rsidR="008950CF" w:rsidRDefault="008950CF" w:rsidP="008950CF">
      <w:pPr>
        <w:ind w:firstLineChars="400" w:firstLine="840"/>
      </w:pPr>
      <w:r>
        <w:t xml:space="preserve">        "REQ": {</w:t>
      </w:r>
    </w:p>
    <w:p w:rsidR="008950CF" w:rsidRDefault="008950CF" w:rsidP="008950CF">
      <w:pPr>
        <w:ind w:firstLineChars="400" w:firstLine="840"/>
      </w:pPr>
      <w:r>
        <w:t xml:space="preserve">            "retcode": "", </w:t>
      </w:r>
    </w:p>
    <w:p w:rsidR="008950CF" w:rsidRDefault="008950CF" w:rsidP="008950CF">
      <w:pPr>
        <w:ind w:firstLineChars="400" w:firstLine="840"/>
      </w:pPr>
      <w:r>
        <w:t xml:space="preserve">            "message": "", </w:t>
      </w:r>
    </w:p>
    <w:p w:rsidR="008950CF" w:rsidRDefault="008950CF" w:rsidP="008950CF">
      <w:pPr>
        <w:ind w:firstLineChars="400" w:firstLine="840"/>
      </w:pPr>
      <w:r>
        <w:t xml:space="preserve">            "name": "logon",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"IDENTITY": "</w:t>
      </w:r>
      <w:r>
        <w:rPr>
          <w:rFonts w:hint="eastAsia"/>
        </w:rPr>
        <w:t>用户身份</w:t>
      </w:r>
      <w:r>
        <w:rPr>
          <w:rFonts w:hint="eastAsia"/>
        </w:rPr>
        <w:t xml:space="preserve"> 0</w:t>
      </w:r>
      <w:r>
        <w:rPr>
          <w:rFonts w:hint="eastAsia"/>
        </w:rPr>
        <w:t>：客户</w:t>
      </w:r>
      <w:r>
        <w:rPr>
          <w:rFonts w:hint="eastAsia"/>
        </w:rPr>
        <w:t xml:space="preserve"> 1</w:t>
      </w:r>
      <w:r>
        <w:rPr>
          <w:rFonts w:hint="eastAsia"/>
        </w:rPr>
        <w:t>：会员</w:t>
      </w:r>
      <w:r>
        <w:rPr>
          <w:rFonts w:hint="eastAsia"/>
        </w:rPr>
        <w:t xml:space="preserve">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"MODULE_ID": "</w:t>
      </w:r>
      <w:r>
        <w:rPr>
          <w:rFonts w:hint="eastAsia"/>
        </w:rPr>
        <w:t>模块</w:t>
      </w:r>
      <w:r>
        <w:rPr>
          <w:rFonts w:hint="eastAsia"/>
        </w:rPr>
        <w:t xml:space="preserve">ID",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"LAST_TIME": "</w:t>
      </w:r>
      <w:r>
        <w:rPr>
          <w:rFonts w:hint="eastAsia"/>
        </w:rPr>
        <w:t>上次登录时间，毫秒</w:t>
      </w:r>
      <w:r>
        <w:rPr>
          <w:rFonts w:hint="eastAsia"/>
        </w:rPr>
        <w:t xml:space="preserve">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"LAST_IP": "</w:t>
      </w:r>
      <w:r>
        <w:rPr>
          <w:rFonts w:hint="eastAsia"/>
        </w:rPr>
        <w:t>上次登录</w:t>
      </w:r>
      <w:r>
        <w:rPr>
          <w:rFonts w:hint="eastAsia"/>
        </w:rPr>
        <w:t xml:space="preserve">IP",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"LAST_MODULE": "</w:t>
      </w:r>
      <w:r>
        <w:rPr>
          <w:rFonts w:hint="eastAsia"/>
        </w:rPr>
        <w:t>最后一次登录来源</w:t>
      </w:r>
      <w:r>
        <w:rPr>
          <w:rFonts w:hint="eastAsia"/>
        </w:rPr>
        <w:t>,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t>表示</w:t>
      </w:r>
      <w:r>
        <w:rPr>
          <w:rFonts w:hint="eastAsia"/>
        </w:rPr>
        <w:t>pc</w:t>
      </w:r>
      <w:r>
        <w:rPr>
          <w:rFonts w:hint="eastAsia"/>
        </w:rPr>
        <w:t>端，</w:t>
      </w:r>
      <w:r>
        <w:rPr>
          <w:rFonts w:hint="eastAsia"/>
        </w:rPr>
        <w:t>M</w:t>
      </w:r>
      <w:r>
        <w:rPr>
          <w:rFonts w:hint="eastAsia"/>
        </w:rPr>
        <w:t>表示手机端）</w:t>
      </w:r>
      <w:r>
        <w:rPr>
          <w:rFonts w:hint="eastAsia"/>
        </w:rPr>
        <w:t xml:space="preserve">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"CHG_PWD": "</w:t>
      </w:r>
      <w:r>
        <w:rPr>
          <w:rFonts w:hint="eastAsia"/>
        </w:rPr>
        <w:t>是否需要修改密码；</w:t>
      </w:r>
      <w:r>
        <w:rPr>
          <w:rFonts w:hint="eastAsia"/>
        </w:rPr>
        <w:t>1</w:t>
      </w:r>
      <w:r>
        <w:rPr>
          <w:rFonts w:hint="eastAsia"/>
        </w:rPr>
        <w:t>：是；</w:t>
      </w:r>
      <w:r>
        <w:rPr>
          <w:rFonts w:hint="eastAsia"/>
        </w:rPr>
        <w:t>2</w:t>
      </w:r>
      <w:r>
        <w:rPr>
          <w:rFonts w:hint="eastAsia"/>
        </w:rPr>
        <w:t>：否；</w:t>
      </w:r>
      <w:r>
        <w:rPr>
          <w:rFonts w:hint="eastAsia"/>
        </w:rPr>
        <w:t xml:space="preserve">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登录用户名称</w:t>
      </w:r>
      <w:r>
        <w:rPr>
          <w:rFonts w:hint="eastAsia"/>
        </w:rPr>
        <w:t xml:space="preserve">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"RANDOM_KEY": "</w:t>
      </w:r>
      <w:r>
        <w:rPr>
          <w:rFonts w:hint="eastAsia"/>
        </w:rPr>
        <w:t>随机</w:t>
      </w:r>
      <w:r>
        <w:rPr>
          <w:rFonts w:hint="eastAsia"/>
        </w:rPr>
        <w:t xml:space="preserve">KEY", </w:t>
      </w:r>
    </w:p>
    <w:p w:rsidR="008950CF" w:rsidRDefault="008950CF" w:rsidP="00054EF1">
      <w:pPr>
        <w:ind w:leftChars="400" w:left="2100" w:hangingChars="600" w:hanging="1260"/>
      </w:pPr>
      <w:r>
        <w:rPr>
          <w:rFonts w:hint="eastAsia"/>
        </w:rPr>
        <w:t xml:space="preserve">            "SRV_KEY": "</w:t>
      </w:r>
      <w:r>
        <w:rPr>
          <w:rFonts w:hint="eastAsia"/>
        </w:rPr>
        <w:t>由</w:t>
      </w:r>
      <w:r>
        <w:rPr>
          <w:rFonts w:hint="eastAsia"/>
        </w:rPr>
        <w:t>AU</w:t>
      </w:r>
      <w:r>
        <w:rPr>
          <w:rFonts w:hint="eastAsia"/>
        </w:rPr>
        <w:t>颁发的服务端</w:t>
      </w:r>
      <w:r>
        <w:rPr>
          <w:rFonts w:hint="eastAsia"/>
        </w:rPr>
        <w:t>token(</w:t>
      </w:r>
      <w:r>
        <w:rPr>
          <w:rFonts w:hint="eastAsia"/>
        </w:rPr>
        <w:t>会话密钥</w:t>
      </w:r>
      <w:r>
        <w:rPr>
          <w:rFonts w:hint="eastAsia"/>
        </w:rPr>
        <w:t>+sessionId)</w:t>
      </w:r>
      <w:r>
        <w:rPr>
          <w:rFonts w:hint="eastAsia"/>
        </w:rPr>
        <w:t>，由服务器与</w:t>
      </w:r>
      <w:r>
        <w:rPr>
          <w:rFonts w:hint="eastAsia"/>
        </w:rPr>
        <w:t>AU</w:t>
      </w:r>
      <w:r>
        <w:rPr>
          <w:rFonts w:hint="eastAsia"/>
        </w:rPr>
        <w:t>约定密钥</w:t>
      </w:r>
      <w:r>
        <w:rPr>
          <w:rFonts w:hint="eastAsia"/>
        </w:rPr>
        <w:t>[</w:t>
      </w:r>
      <w:r>
        <w:rPr>
          <w:rFonts w:hint="eastAsia"/>
        </w:rPr>
        <w:t>注：加密后字节流的</w:t>
      </w:r>
      <w:r>
        <w:rPr>
          <w:rFonts w:hint="eastAsia"/>
        </w:rPr>
        <w:t>Base64</w:t>
      </w:r>
      <w:r>
        <w:rPr>
          <w:rFonts w:hint="eastAsia"/>
        </w:rPr>
        <w:t>字符串</w:t>
      </w:r>
      <w:r>
        <w:rPr>
          <w:rFonts w:hint="eastAsia"/>
        </w:rPr>
        <w:t xml:space="preserve">]", </w:t>
      </w:r>
    </w:p>
    <w:p w:rsidR="008950CF" w:rsidRDefault="008950CF" w:rsidP="00054EF1">
      <w:pPr>
        <w:ind w:leftChars="400" w:left="2100" w:hangingChars="600" w:hanging="1260"/>
      </w:pPr>
      <w:r>
        <w:rPr>
          <w:rFonts w:hint="eastAsia"/>
        </w:rPr>
        <w:t xml:space="preserve">            "CLT_KEY": "</w:t>
      </w:r>
      <w:r>
        <w:rPr>
          <w:rFonts w:hint="eastAsia"/>
        </w:rPr>
        <w:t>由</w:t>
      </w:r>
      <w:r>
        <w:rPr>
          <w:rFonts w:hint="eastAsia"/>
        </w:rPr>
        <w:t>AU</w:t>
      </w:r>
      <w:r>
        <w:rPr>
          <w:rFonts w:hint="eastAsia"/>
        </w:rPr>
        <w:t>颁发的客户端</w:t>
      </w:r>
      <w:r>
        <w:rPr>
          <w:rFonts w:hint="eastAsia"/>
        </w:rPr>
        <w:t>token</w:t>
      </w:r>
      <w:r>
        <w:rPr>
          <w:rFonts w:hint="eastAsia"/>
        </w:rPr>
        <w:t>（会话密钥</w:t>
      </w:r>
      <w:r>
        <w:rPr>
          <w:rFonts w:hint="eastAsia"/>
        </w:rPr>
        <w:t>+sessionId</w:t>
      </w:r>
      <w:r>
        <w:rPr>
          <w:rFonts w:hint="eastAsia"/>
        </w:rPr>
        <w:t>），由客户密码</w:t>
      </w:r>
      <w:r>
        <w:rPr>
          <w:rFonts w:hint="eastAsia"/>
        </w:rPr>
        <w:t>MD5</w:t>
      </w:r>
      <w:r>
        <w:rPr>
          <w:rFonts w:hint="eastAsia"/>
        </w:rPr>
        <w:t>作密钥加密</w:t>
      </w:r>
      <w:r>
        <w:rPr>
          <w:rFonts w:hint="eastAsia"/>
        </w:rPr>
        <w:t>[</w:t>
      </w:r>
      <w:r>
        <w:rPr>
          <w:rFonts w:hint="eastAsia"/>
        </w:rPr>
        <w:t>注：加密后字节流的</w:t>
      </w:r>
      <w:r>
        <w:rPr>
          <w:rFonts w:hint="eastAsia"/>
        </w:rPr>
        <w:t>Base64</w:t>
      </w:r>
      <w:r>
        <w:rPr>
          <w:rFonts w:hint="eastAsia"/>
        </w:rPr>
        <w:t>字符串</w:t>
      </w:r>
      <w:r>
        <w:rPr>
          <w:rFonts w:hint="eastAsia"/>
        </w:rPr>
        <w:t xml:space="preserve">]",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"IS_ENCRYPT": "</w:t>
      </w:r>
      <w:r>
        <w:rPr>
          <w:rFonts w:hint="eastAsia"/>
        </w:rPr>
        <w:t>传输是否加密</w:t>
      </w:r>
      <w:r>
        <w:rPr>
          <w:rFonts w:hint="eastAsia"/>
        </w:rPr>
        <w:t>0:</w:t>
      </w:r>
      <w:r>
        <w:rPr>
          <w:rFonts w:hint="eastAsia"/>
        </w:rPr>
        <w:t>不加密，</w:t>
      </w:r>
      <w:r>
        <w:rPr>
          <w:rFonts w:hint="eastAsia"/>
        </w:rPr>
        <w:t>1</w:t>
      </w:r>
      <w:r>
        <w:rPr>
          <w:rFonts w:hint="eastAsia"/>
        </w:rPr>
        <w:t>：加密</w:t>
      </w:r>
      <w:r>
        <w:rPr>
          <w:rFonts w:hint="eastAsia"/>
        </w:rPr>
        <w:t xml:space="preserve">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"MIDBIN": "</w:t>
      </w:r>
      <w:r>
        <w:rPr>
          <w:rFonts w:hint="eastAsia"/>
        </w:rPr>
        <w:t>中间仓申报权限</w:t>
      </w:r>
      <w:r>
        <w:rPr>
          <w:rFonts w:hint="eastAsia"/>
        </w:rPr>
        <w:t xml:space="preserve"> 0:</w:t>
      </w:r>
      <w:r>
        <w:rPr>
          <w:rFonts w:hint="eastAsia"/>
        </w:rPr>
        <w:t>无权限，</w:t>
      </w:r>
      <w:r>
        <w:rPr>
          <w:rFonts w:hint="eastAsia"/>
        </w:rPr>
        <w:t>1</w:t>
      </w:r>
      <w:r>
        <w:rPr>
          <w:rFonts w:hint="eastAsia"/>
        </w:rPr>
        <w:t>：有权限</w:t>
      </w:r>
      <w:r>
        <w:rPr>
          <w:rFonts w:hint="eastAsia"/>
        </w:rPr>
        <w:t>"</w:t>
      </w:r>
    </w:p>
    <w:p w:rsidR="008950CF" w:rsidRDefault="008950CF" w:rsidP="008950CF">
      <w:pPr>
        <w:ind w:firstLineChars="400" w:firstLine="840"/>
      </w:pPr>
      <w:r>
        <w:t xml:space="preserve">        }</w:t>
      </w:r>
    </w:p>
    <w:p w:rsidR="008950CF" w:rsidRDefault="008950CF" w:rsidP="008950CF">
      <w:pPr>
        <w:ind w:firstLineChars="400" w:firstLine="840"/>
      </w:pPr>
      <w:r>
        <w:lastRenderedPageBreak/>
        <w:t xml:space="preserve">    }</w:t>
      </w:r>
    </w:p>
    <w:p w:rsidR="009D6723" w:rsidRPr="00B85319" w:rsidRDefault="008950CF" w:rsidP="008950CF">
      <w:pPr>
        <w:ind w:firstLineChars="400" w:firstLine="840"/>
      </w:pPr>
      <w:r>
        <w:t>}</w:t>
      </w:r>
    </w:p>
    <w:p w:rsidR="009D6723" w:rsidRDefault="009D6723" w:rsidP="009D6723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5"/>
        <w:gridCol w:w="1717"/>
        <w:gridCol w:w="1267"/>
        <w:gridCol w:w="1564"/>
        <w:gridCol w:w="940"/>
        <w:gridCol w:w="1371"/>
        <w:gridCol w:w="1236"/>
      </w:tblGrid>
      <w:tr w:rsidR="009D6723" w:rsidTr="00926AF1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17" w:type="dxa"/>
            <w:shd w:val="clear" w:color="auto" w:fill="D9D9D9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67" w:type="dxa"/>
            <w:shd w:val="clear" w:color="auto" w:fill="D9D9D9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64" w:type="dxa"/>
            <w:shd w:val="clear" w:color="auto" w:fill="D9D9D9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0" w:type="dxa"/>
            <w:shd w:val="clear" w:color="auto" w:fill="D9D9D9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36" w:type="dxa"/>
            <w:shd w:val="clear" w:color="auto" w:fill="D9D9D9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67" w:type="dxa"/>
            <w:vAlign w:val="center"/>
          </w:tcPr>
          <w:p w:rsidR="009D6723" w:rsidRPr="00E829D0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64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71" w:type="dxa"/>
            <w:vAlign w:val="center"/>
          </w:tcPr>
          <w:p w:rsidR="009D6723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6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64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71" w:type="dxa"/>
            <w:vAlign w:val="center"/>
          </w:tcPr>
          <w:p w:rsidR="009D6723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 w:rsidRPr="00C806E6">
                <w:rPr>
                  <w:rStyle w:val="ab"/>
                  <w:rFonts w:ascii="宋体" w:hAnsi="宋体"/>
                </w:rPr>
                <w:t>Max</w:t>
              </w:r>
              <w:r w:rsidR="009D6723">
                <w:rPr>
                  <w:rStyle w:val="ab"/>
                  <w:rFonts w:ascii="宋体" w:hAnsi="宋体" w:hint="eastAsia"/>
                </w:rPr>
                <w:t>N</w:t>
              </w:r>
              <w:r w:rsidR="009D6723" w:rsidRPr="00C806E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用户身份</w:t>
            </w:r>
          </w:p>
        </w:tc>
        <w:tc>
          <w:tcPr>
            <w:tcW w:w="126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IDENTITY</w:t>
            </w:r>
          </w:p>
        </w:tc>
        <w:tc>
          <w:tcPr>
            <w:tcW w:w="1564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&lt;IDENTITY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9D6723" w:rsidRPr="00C806E6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0：客户</w:t>
            </w:r>
          </w:p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1：会员</w:t>
            </w:r>
          </w:p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2：特别会员</w:t>
            </w:r>
          </w:p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3：vip</w:t>
            </w:r>
            <w:r>
              <w:rPr>
                <w:rFonts w:ascii="宋体" w:hAnsi="宋体"/>
                <w:sz w:val="18"/>
                <w:szCs w:val="18"/>
              </w:rPr>
              <w:t>客户</w:t>
            </w: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42412B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模块ID</w:t>
            </w:r>
          </w:p>
        </w:tc>
        <w:tc>
          <w:tcPr>
            <w:tcW w:w="126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/>
                <w:sz w:val="18"/>
                <w:szCs w:val="18"/>
              </w:rPr>
              <w:t>MODULE_ID</w:t>
            </w:r>
          </w:p>
        </w:tc>
        <w:tc>
          <w:tcPr>
            <w:tcW w:w="1564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/>
                <w:sz w:val="18"/>
                <w:szCs w:val="18"/>
              </w:rPr>
              <w:t>MODULE_ID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 w:rsidRPr="00C806E6">
                <w:rPr>
                  <w:rStyle w:val="ab"/>
                  <w:rFonts w:ascii="宋体" w:hAnsi="宋体"/>
                </w:rPr>
                <w:t>Max</w:t>
              </w:r>
              <w:r w:rsidR="009D6723" w:rsidRPr="00C806E6">
                <w:rPr>
                  <w:rStyle w:val="ab"/>
                  <w:rFonts w:ascii="宋体" w:hAnsi="宋体" w:hint="eastAsia"/>
                </w:rPr>
                <w:t>5</w:t>
              </w:r>
              <w:r w:rsidR="009D6723" w:rsidRPr="00C806E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上次登录时间</w:t>
            </w:r>
          </w:p>
        </w:tc>
        <w:tc>
          <w:tcPr>
            <w:tcW w:w="126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/>
                <w:sz w:val="18"/>
                <w:szCs w:val="18"/>
              </w:rPr>
              <w:t>LAST_TIME</w:t>
            </w:r>
          </w:p>
        </w:tc>
        <w:tc>
          <w:tcPr>
            <w:tcW w:w="1564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/>
                <w:sz w:val="18"/>
                <w:szCs w:val="18"/>
              </w:rPr>
              <w:t>LAST_TIME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9D6723" w:rsidRPr="00C806E6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上次登录IP</w:t>
            </w:r>
          </w:p>
        </w:tc>
        <w:tc>
          <w:tcPr>
            <w:tcW w:w="126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/>
                <w:sz w:val="18"/>
                <w:szCs w:val="18"/>
              </w:rPr>
              <w:t>LAST_IP</w:t>
            </w:r>
          </w:p>
        </w:tc>
        <w:tc>
          <w:tcPr>
            <w:tcW w:w="1564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/>
                <w:sz w:val="18"/>
                <w:szCs w:val="18"/>
              </w:rPr>
              <w:t>LAST_IP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 w:rsidRPr="00C806E6">
                <w:rPr>
                  <w:rStyle w:val="ab"/>
                  <w:rFonts w:ascii="宋体" w:hAnsi="宋体"/>
                </w:rPr>
                <w:t>Max</w:t>
              </w:r>
              <w:r w:rsidR="009D6723" w:rsidRPr="00C806E6">
                <w:rPr>
                  <w:rStyle w:val="ab"/>
                  <w:rFonts w:ascii="宋体" w:hAnsi="宋体" w:hint="eastAsia"/>
                </w:rPr>
                <w:t>15</w:t>
              </w:r>
              <w:r w:rsidR="009D6723" w:rsidRPr="00C806E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hint="eastAsia"/>
                <w:sz w:val="18"/>
                <w:szCs w:val="18"/>
              </w:rPr>
              <w:t>最后一次登录来源</w:t>
            </w:r>
          </w:p>
        </w:tc>
        <w:tc>
          <w:tcPr>
            <w:tcW w:w="126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LAST_MODULE</w:t>
            </w:r>
          </w:p>
        </w:tc>
        <w:tc>
          <w:tcPr>
            <w:tcW w:w="1564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LAST_MODULE&gt;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 w:rsidRPr="00C806E6">
                <w:rPr>
                  <w:rStyle w:val="ab"/>
                  <w:rFonts w:ascii="宋体" w:hAnsi="宋体"/>
                </w:rPr>
                <w:t>Max</w:t>
              </w:r>
              <w:r w:rsidR="009D6723" w:rsidRPr="00C806E6">
                <w:rPr>
                  <w:rStyle w:val="ab"/>
                  <w:rFonts w:ascii="宋体" w:hAnsi="宋体" w:hint="eastAsia"/>
                </w:rPr>
                <w:t>1</w:t>
              </w:r>
              <w:r w:rsidR="009D6723" w:rsidRPr="00C806E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P表示pc端，M表示手机端</w:t>
            </w: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color w:val="000000"/>
                <w:sz w:val="18"/>
                <w:szCs w:val="18"/>
              </w:rPr>
              <w:t>是否需要修改密码</w:t>
            </w:r>
          </w:p>
        </w:tc>
        <w:tc>
          <w:tcPr>
            <w:tcW w:w="126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CHG_PWD</w:t>
            </w:r>
          </w:p>
        </w:tc>
        <w:tc>
          <w:tcPr>
            <w:tcW w:w="1564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CHG_PWD</w:t>
            </w:r>
            <w:r w:rsidRPr="00E829D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9D6723" w:rsidRPr="00C806E6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1：是；</w:t>
            </w:r>
          </w:p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2：否</w:t>
            </w: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color w:val="000000"/>
                <w:sz w:val="18"/>
                <w:szCs w:val="18"/>
              </w:rPr>
              <w:t>登录用户名称</w:t>
            </w:r>
          </w:p>
        </w:tc>
        <w:tc>
          <w:tcPr>
            <w:tcW w:w="126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564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829D0">
              <w:rPr>
                <w:rFonts w:ascii="宋体" w:hAnsi="宋体" w:hint="eastAsia"/>
                <w:color w:val="000000"/>
                <w:sz w:val="18"/>
                <w:szCs w:val="18"/>
              </w:rPr>
              <w:t>NAME&gt;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color w:val="0D0D0D"/>
                <w:sz w:val="18"/>
                <w:szCs w:val="18"/>
              </w:rPr>
              <w:t>随机KEY</w:t>
            </w:r>
          </w:p>
        </w:tc>
        <w:tc>
          <w:tcPr>
            <w:tcW w:w="126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color w:val="0D0D0D"/>
                <w:sz w:val="18"/>
                <w:szCs w:val="18"/>
              </w:rPr>
              <w:t>RANDOM_KEY</w:t>
            </w:r>
          </w:p>
        </w:tc>
        <w:tc>
          <w:tcPr>
            <w:tcW w:w="1564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D0D0D"/>
                <w:sz w:val="18"/>
                <w:szCs w:val="18"/>
              </w:rPr>
              <w:t>&lt;</w:t>
            </w:r>
            <w:r w:rsidRPr="00E829D0">
              <w:rPr>
                <w:rFonts w:ascii="宋体" w:hAnsi="宋体" w:hint="eastAsia"/>
                <w:color w:val="0D0D0D"/>
                <w:sz w:val="18"/>
                <w:szCs w:val="18"/>
              </w:rPr>
              <w:t>RANDOM_KEY&gt;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 w:rsidRPr="00C806E6">
                <w:rPr>
                  <w:rStyle w:val="ab"/>
                  <w:rFonts w:ascii="宋体" w:hAnsi="宋体" w:hint="eastAsia"/>
                </w:rPr>
                <w:t>Max32Text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9D6723" w:rsidRPr="00BB6727" w:rsidTr="00926AF1">
        <w:trPr>
          <w:jc w:val="center"/>
        </w:trPr>
        <w:tc>
          <w:tcPr>
            <w:tcW w:w="425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由AU颁发的服务端token</w:t>
            </w:r>
          </w:p>
        </w:tc>
        <w:tc>
          <w:tcPr>
            <w:tcW w:w="126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SRV_KEY</w:t>
            </w:r>
          </w:p>
        </w:tc>
        <w:tc>
          <w:tcPr>
            <w:tcW w:w="1564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SRV_KEY&gt;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 w:rsidRPr="00C806E6">
                <w:rPr>
                  <w:rStyle w:val="ab"/>
                  <w:rFonts w:ascii="宋体" w:hAnsi="宋体"/>
                </w:rPr>
                <w:t>Max</w:t>
              </w:r>
              <w:r w:rsidR="009D6723">
                <w:rPr>
                  <w:rStyle w:val="ab"/>
                  <w:rFonts w:ascii="宋体" w:hAnsi="宋体" w:hint="eastAsia"/>
                </w:rPr>
                <w:t>N</w:t>
              </w:r>
              <w:r w:rsidR="009D6723" w:rsidRPr="00C806E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如下表描述</w:t>
            </w:r>
          </w:p>
        </w:tc>
      </w:tr>
      <w:tr w:rsidR="009D6723" w:rsidRPr="00BB6727" w:rsidTr="00926AF1">
        <w:trPr>
          <w:jc w:val="center"/>
        </w:trPr>
        <w:tc>
          <w:tcPr>
            <w:tcW w:w="425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由AU颁发的客户端token</w:t>
            </w:r>
          </w:p>
        </w:tc>
        <w:tc>
          <w:tcPr>
            <w:tcW w:w="126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CLT_KEY</w:t>
            </w:r>
          </w:p>
        </w:tc>
        <w:tc>
          <w:tcPr>
            <w:tcW w:w="1564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CLT_KEY&gt;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 w:rsidRPr="00C806E6">
                <w:rPr>
                  <w:rStyle w:val="ab"/>
                  <w:rFonts w:ascii="宋体" w:hAnsi="宋体"/>
                </w:rPr>
                <w:t>Max</w:t>
              </w:r>
              <w:r w:rsidR="009D6723">
                <w:rPr>
                  <w:rStyle w:val="ab"/>
                  <w:rFonts w:ascii="宋体" w:hAnsi="宋体" w:hint="eastAsia"/>
                </w:rPr>
                <w:t>N</w:t>
              </w:r>
              <w:r w:rsidR="009D6723" w:rsidRPr="00C806E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如下表描述</w:t>
            </w:r>
          </w:p>
        </w:tc>
      </w:tr>
      <w:tr w:rsidR="00926AF1" w:rsidRPr="00BB6727" w:rsidTr="00926AF1">
        <w:trPr>
          <w:jc w:val="center"/>
        </w:trPr>
        <w:tc>
          <w:tcPr>
            <w:tcW w:w="425" w:type="dxa"/>
            <w:vAlign w:val="center"/>
          </w:tcPr>
          <w:p w:rsidR="00926AF1" w:rsidRPr="00BB6727" w:rsidRDefault="00926AF1" w:rsidP="00232358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5" w:type="dxa"/>
          </w:tcPr>
          <w:p w:rsidR="00926AF1" w:rsidRDefault="00926AF1" w:rsidP="00232358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26AF1" w:rsidRPr="00BB6727" w:rsidRDefault="00926AF1" w:rsidP="00232358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传输是否加密</w:t>
            </w:r>
          </w:p>
        </w:tc>
        <w:tc>
          <w:tcPr>
            <w:tcW w:w="1267" w:type="dxa"/>
            <w:vAlign w:val="center"/>
          </w:tcPr>
          <w:p w:rsidR="00926AF1" w:rsidRPr="00BB6727" w:rsidRDefault="00926AF1" w:rsidP="00232358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IS_ENCRYPT</w:t>
            </w:r>
          </w:p>
        </w:tc>
        <w:tc>
          <w:tcPr>
            <w:tcW w:w="1564" w:type="dxa"/>
            <w:vAlign w:val="center"/>
          </w:tcPr>
          <w:p w:rsidR="00926AF1" w:rsidRPr="00BB6727" w:rsidRDefault="00926AF1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IS_ENCRYPT&gt;</w:t>
            </w:r>
          </w:p>
        </w:tc>
        <w:tc>
          <w:tcPr>
            <w:tcW w:w="940" w:type="dxa"/>
            <w:vAlign w:val="center"/>
          </w:tcPr>
          <w:p w:rsidR="00926AF1" w:rsidRDefault="00926AF1" w:rsidP="00232358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26AF1" w:rsidRPr="00C806E6" w:rsidRDefault="005D77B4" w:rsidP="002323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926AF1" w:rsidRPr="00C806E6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236" w:type="dxa"/>
            <w:vAlign w:val="center"/>
          </w:tcPr>
          <w:p w:rsidR="00926AF1" w:rsidRPr="00012B17" w:rsidRDefault="00926AF1" w:rsidP="00232358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0:不加密，1：加密</w:t>
            </w:r>
          </w:p>
        </w:tc>
      </w:tr>
      <w:tr w:rsidR="009D6723" w:rsidRPr="00BB6727" w:rsidTr="00926AF1">
        <w:trPr>
          <w:jc w:val="center"/>
        </w:trPr>
        <w:tc>
          <w:tcPr>
            <w:tcW w:w="425" w:type="dxa"/>
            <w:vAlign w:val="center"/>
          </w:tcPr>
          <w:p w:rsidR="009D6723" w:rsidRPr="00BB6727" w:rsidRDefault="009D6723" w:rsidP="00926AF1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1</w:t>
            </w:r>
            <w:r w:rsidR="00926AF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BB6727" w:rsidRDefault="00926AF1" w:rsidP="006326E0">
            <w:pPr>
              <w:rPr>
                <w:rFonts w:ascii="宋体" w:hAnsi="宋体"/>
                <w:sz w:val="18"/>
                <w:szCs w:val="18"/>
              </w:rPr>
            </w:pPr>
            <w:r w:rsidRPr="00926AF1">
              <w:rPr>
                <w:rFonts w:ascii="宋体" w:hAnsi="宋体" w:hint="eastAsia"/>
                <w:sz w:val="18"/>
                <w:szCs w:val="18"/>
              </w:rPr>
              <w:t>中间仓申报权限</w:t>
            </w:r>
          </w:p>
        </w:tc>
        <w:tc>
          <w:tcPr>
            <w:tcW w:w="1267" w:type="dxa"/>
            <w:vAlign w:val="center"/>
          </w:tcPr>
          <w:p w:rsidR="009D6723" w:rsidRPr="00BB6727" w:rsidRDefault="00926AF1" w:rsidP="006326E0">
            <w:pPr>
              <w:rPr>
                <w:rFonts w:ascii="宋体" w:hAnsi="宋体"/>
                <w:sz w:val="18"/>
                <w:szCs w:val="18"/>
              </w:rPr>
            </w:pPr>
            <w:r w:rsidRPr="00926AF1">
              <w:rPr>
                <w:rFonts w:ascii="宋体" w:hAnsi="宋体"/>
                <w:sz w:val="18"/>
                <w:szCs w:val="18"/>
              </w:rPr>
              <w:t>MIDBIN</w:t>
            </w:r>
          </w:p>
        </w:tc>
        <w:tc>
          <w:tcPr>
            <w:tcW w:w="1564" w:type="dxa"/>
            <w:vAlign w:val="center"/>
          </w:tcPr>
          <w:p w:rsidR="009D6723" w:rsidRPr="00BB6727" w:rsidRDefault="009D6723" w:rsidP="00926AF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926AF1" w:rsidRPr="00926AF1">
              <w:rPr>
                <w:rFonts w:ascii="宋体" w:hAnsi="宋体"/>
                <w:sz w:val="18"/>
                <w:szCs w:val="18"/>
              </w:rPr>
              <w:t>MIDBIN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9D6723" w:rsidRPr="00C806E6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26AF1" w:rsidP="006326E0">
            <w:pPr>
              <w:rPr>
                <w:rFonts w:ascii="宋体" w:hAnsi="宋体"/>
                <w:sz w:val="18"/>
                <w:szCs w:val="18"/>
              </w:rPr>
            </w:pPr>
            <w:r w:rsidRPr="00926AF1">
              <w:rPr>
                <w:rFonts w:ascii="宋体" w:hAnsi="宋体" w:hint="eastAsia"/>
                <w:sz w:val="18"/>
                <w:szCs w:val="18"/>
              </w:rPr>
              <w:t>0:无权限，1：有权限</w:t>
            </w:r>
          </w:p>
        </w:tc>
      </w:tr>
    </w:tbl>
    <w:p w:rsidR="009D6723" w:rsidRDefault="009D6723" w:rsidP="009D6723"/>
    <w:tbl>
      <w:tblPr>
        <w:tblW w:w="9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3"/>
        <w:gridCol w:w="571"/>
        <w:gridCol w:w="1597"/>
        <w:gridCol w:w="6170"/>
      </w:tblGrid>
      <w:tr w:rsidR="009D6723" w:rsidRPr="00AF7A7C" w:rsidTr="006326E0">
        <w:trPr>
          <w:trHeight w:val="734"/>
          <w:jc w:val="center"/>
        </w:trPr>
        <w:tc>
          <w:tcPr>
            <w:tcW w:w="663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71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97" w:type="dxa"/>
            <w:shd w:val="clear" w:color="auto" w:fill="D9D9D9"/>
            <w:vAlign w:val="center"/>
          </w:tcPr>
          <w:p w:rsidR="009D6723" w:rsidRPr="00AF7A7C" w:rsidRDefault="008C2CB1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6170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详细说明</w:t>
            </w:r>
          </w:p>
        </w:tc>
      </w:tr>
      <w:tr w:rsidR="009D6723" w:rsidRPr="00AF7A7C" w:rsidTr="006326E0">
        <w:trPr>
          <w:trHeight w:val="1108"/>
          <w:jc w:val="center"/>
        </w:trPr>
        <w:tc>
          <w:tcPr>
            <w:tcW w:w="663" w:type="dxa"/>
            <w:vAlign w:val="center"/>
          </w:tcPr>
          <w:p w:rsidR="009D6723" w:rsidRPr="00E53685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E5368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71" w:type="dxa"/>
            <w:vAlign w:val="center"/>
          </w:tcPr>
          <w:p w:rsidR="009D6723" w:rsidRPr="00E53685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97" w:type="dxa"/>
            <w:vAlign w:val="center"/>
          </w:tcPr>
          <w:p w:rsidR="009D6723" w:rsidRPr="00E53685" w:rsidRDefault="009D6723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3685">
              <w:rPr>
                <w:rFonts w:ascii="宋体" w:hAnsi="宋体" w:hint="eastAsia"/>
                <w:sz w:val="18"/>
                <w:szCs w:val="18"/>
              </w:rPr>
              <w:t>SRV_KEY&gt;</w:t>
            </w:r>
          </w:p>
        </w:tc>
        <w:tc>
          <w:tcPr>
            <w:tcW w:w="6170" w:type="dxa"/>
            <w:vAlign w:val="center"/>
          </w:tcPr>
          <w:p w:rsidR="009D6723" w:rsidRPr="00E53685" w:rsidRDefault="009D6723" w:rsidP="006326E0">
            <w:pPr>
              <w:pStyle w:val="15"/>
              <w:rPr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</w:rPr>
              <w:t>以</w:t>
            </w:r>
            <w:r w:rsidRPr="00E53685">
              <w:rPr>
                <w:rFonts w:hint="eastAsia"/>
                <w:sz w:val="18"/>
                <w:szCs w:val="18"/>
              </w:rPr>
              <w:t>服务</w:t>
            </w:r>
            <w:r>
              <w:rPr>
                <w:rFonts w:hint="eastAsia"/>
                <w:sz w:val="18"/>
                <w:szCs w:val="18"/>
              </w:rPr>
              <w:t>端</w:t>
            </w:r>
            <w:r w:rsidRPr="00E53685">
              <w:rPr>
                <w:rFonts w:cs="Courier New" w:hint="eastAsia"/>
                <w:kern w:val="0"/>
                <w:sz w:val="18"/>
                <w:szCs w:val="18"/>
              </w:rPr>
              <w:t>密钥</w:t>
            </w:r>
            <w:r>
              <w:rPr>
                <w:rFonts w:cs="Courier New" w:hint="eastAsia"/>
                <w:kern w:val="0"/>
                <w:sz w:val="18"/>
                <w:szCs w:val="18"/>
              </w:rPr>
              <w:t>为key</w:t>
            </w:r>
            <w:r w:rsidRPr="00E53685">
              <w:rPr>
                <w:rFonts w:cs="Courier New" w:hint="eastAsia"/>
                <w:kern w:val="0"/>
                <w:sz w:val="18"/>
                <w:szCs w:val="18"/>
              </w:rPr>
              <w:t>，</w:t>
            </w:r>
            <w:r>
              <w:rPr>
                <w:rFonts w:cs="Courier New" w:hint="eastAsia"/>
                <w:kern w:val="0"/>
                <w:sz w:val="18"/>
                <w:szCs w:val="18"/>
              </w:rPr>
              <w:t>对明文</w:t>
            </w:r>
            <w:r w:rsidRPr="00E53685">
              <w:rPr>
                <w:rFonts w:cs="Courier New" w:hint="eastAsia"/>
                <w:kern w:val="0"/>
                <w:sz w:val="18"/>
                <w:szCs w:val="18"/>
              </w:rPr>
              <w:t>进行AES加密</w:t>
            </w:r>
            <w:r>
              <w:rPr>
                <w:rFonts w:cs="Courier New" w:hint="eastAsia"/>
                <w:kern w:val="0"/>
                <w:sz w:val="18"/>
                <w:szCs w:val="18"/>
              </w:rPr>
              <w:t>,</w:t>
            </w:r>
            <w:r w:rsidRPr="00E53685">
              <w:rPr>
                <w:rFonts w:hint="eastAsia"/>
                <w:kern w:val="0"/>
                <w:sz w:val="18"/>
                <w:szCs w:val="18"/>
                <w:lang w:val="zh-CN"/>
              </w:rPr>
              <w:t>再通过base64编码加密行成。</w:t>
            </w:r>
          </w:p>
          <w:p w:rsidR="009D6723" w:rsidRPr="00E53685" w:rsidRDefault="009D6723" w:rsidP="006326E0">
            <w:pPr>
              <w:pStyle w:val="1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明文</w:t>
            </w:r>
            <w:r w:rsidRPr="00E53685">
              <w:rPr>
                <w:rFonts w:hint="eastAsia"/>
                <w:sz w:val="18"/>
                <w:szCs w:val="18"/>
              </w:rPr>
              <w:t>格式为：short（会话密钥长度）,byte[]会话密钥</w:t>
            </w:r>
          </w:p>
          <w:p w:rsidR="009D6723" w:rsidRPr="00E53685" w:rsidRDefault="009D6723" w:rsidP="006326E0">
            <w:pPr>
              <w:pStyle w:val="15"/>
              <w:rPr>
                <w:sz w:val="18"/>
                <w:szCs w:val="18"/>
              </w:rPr>
            </w:pPr>
            <w:r w:rsidRPr="00E53685">
              <w:rPr>
                <w:rFonts w:hint="eastAsia"/>
                <w:sz w:val="18"/>
                <w:szCs w:val="18"/>
              </w:rPr>
              <w:t>short（sessionId长度）,byte[] sessionId</w:t>
            </w:r>
          </w:p>
          <w:p w:rsidR="009D6723" w:rsidRPr="00E53685" w:rsidRDefault="009D6723" w:rsidP="006326E0">
            <w:pPr>
              <w:rPr>
                <w:rStyle w:val="ab"/>
                <w:rFonts w:ascii="宋体" w:hAnsi="宋体"/>
              </w:rPr>
            </w:pPr>
          </w:p>
        </w:tc>
      </w:tr>
      <w:tr w:rsidR="009D6723" w:rsidRPr="00AF7A7C" w:rsidTr="006326E0">
        <w:trPr>
          <w:trHeight w:val="1108"/>
          <w:jc w:val="center"/>
        </w:trPr>
        <w:tc>
          <w:tcPr>
            <w:tcW w:w="663" w:type="dxa"/>
            <w:vAlign w:val="center"/>
          </w:tcPr>
          <w:p w:rsidR="009D6723" w:rsidRPr="00E53685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71" w:type="dxa"/>
            <w:vAlign w:val="center"/>
          </w:tcPr>
          <w:p w:rsidR="009D6723" w:rsidRPr="00E53685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97" w:type="dxa"/>
            <w:vAlign w:val="center"/>
          </w:tcPr>
          <w:p w:rsidR="009D6723" w:rsidRPr="00E53685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3685">
              <w:rPr>
                <w:rFonts w:ascii="宋体" w:hAnsi="宋体" w:hint="eastAsia"/>
                <w:sz w:val="18"/>
                <w:szCs w:val="18"/>
              </w:rPr>
              <w:t>CLT_KEY&gt;</w:t>
            </w:r>
          </w:p>
        </w:tc>
        <w:tc>
          <w:tcPr>
            <w:tcW w:w="6170" w:type="dxa"/>
            <w:vAlign w:val="center"/>
          </w:tcPr>
          <w:p w:rsidR="009D6723" w:rsidRPr="00E53685" w:rsidRDefault="009D6723" w:rsidP="006326E0">
            <w:pPr>
              <w:pStyle w:val="1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以(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户名+密码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)作md5值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为KEY,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对明文</w:t>
            </w:r>
            <w:r w:rsidRPr="00E53685">
              <w:rPr>
                <w:rFonts w:cs="Courier New" w:hint="eastAsia"/>
                <w:kern w:val="0"/>
                <w:sz w:val="18"/>
                <w:szCs w:val="18"/>
              </w:rPr>
              <w:t>进行</w:t>
            </w:r>
            <w:r>
              <w:rPr>
                <w:rFonts w:cs="Courier New" w:hint="eastAsia"/>
                <w:kern w:val="0"/>
                <w:sz w:val="18"/>
                <w:szCs w:val="18"/>
              </w:rPr>
              <w:t>A</w:t>
            </w:r>
            <w:r w:rsidRPr="00E53685">
              <w:rPr>
                <w:rFonts w:cs="Courier New" w:hint="eastAsia"/>
                <w:kern w:val="0"/>
                <w:sz w:val="18"/>
                <w:szCs w:val="18"/>
              </w:rPr>
              <w:t>E</w:t>
            </w:r>
            <w:r>
              <w:rPr>
                <w:rFonts w:cs="Courier New" w:hint="eastAsia"/>
                <w:kern w:val="0"/>
                <w:sz w:val="18"/>
                <w:szCs w:val="18"/>
              </w:rPr>
              <w:t>S</w:t>
            </w:r>
            <w:r w:rsidRPr="00E53685">
              <w:rPr>
                <w:rFonts w:cs="Courier New" w:hint="eastAsia"/>
                <w:kern w:val="0"/>
                <w:sz w:val="18"/>
                <w:szCs w:val="18"/>
              </w:rPr>
              <w:t>加密</w:t>
            </w:r>
            <w:r>
              <w:rPr>
                <w:rFonts w:cs="Courier New" w:hint="eastAsia"/>
                <w:kern w:val="0"/>
                <w:sz w:val="18"/>
                <w:szCs w:val="18"/>
              </w:rPr>
              <w:t>,</w:t>
            </w:r>
            <w:r w:rsidRPr="00E53685">
              <w:rPr>
                <w:rFonts w:hint="eastAsia"/>
                <w:kern w:val="0"/>
                <w:sz w:val="18"/>
                <w:szCs w:val="18"/>
                <w:lang w:val="zh-CN"/>
              </w:rPr>
              <w:t>再通过</w:t>
            </w:r>
            <w:r w:rsidRPr="00E53685">
              <w:rPr>
                <w:rFonts w:hint="eastAsia"/>
                <w:kern w:val="0"/>
                <w:sz w:val="18"/>
                <w:szCs w:val="18"/>
              </w:rPr>
              <w:t>base64</w:t>
            </w:r>
            <w:r w:rsidRPr="00E53685">
              <w:rPr>
                <w:rFonts w:hint="eastAsia"/>
                <w:kern w:val="0"/>
                <w:sz w:val="18"/>
                <w:szCs w:val="18"/>
                <w:lang w:val="zh-CN"/>
              </w:rPr>
              <w:t>编码加密行成。</w:t>
            </w:r>
          </w:p>
          <w:p w:rsidR="009D6723" w:rsidRPr="00E53685" w:rsidRDefault="009D6723" w:rsidP="006326E0">
            <w:pPr>
              <w:pStyle w:val="1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明文</w:t>
            </w:r>
            <w:r w:rsidRPr="00E53685">
              <w:rPr>
                <w:rFonts w:hint="eastAsia"/>
                <w:sz w:val="18"/>
                <w:szCs w:val="18"/>
              </w:rPr>
              <w:t>格式为：short（会话密钥长度）,byte[]会话密钥</w:t>
            </w:r>
          </w:p>
          <w:p w:rsidR="009D6723" w:rsidRPr="00E53685" w:rsidRDefault="009D6723" w:rsidP="006326E0">
            <w:pPr>
              <w:pStyle w:val="15"/>
              <w:rPr>
                <w:sz w:val="18"/>
                <w:szCs w:val="18"/>
              </w:rPr>
            </w:pPr>
            <w:r w:rsidRPr="00E53685">
              <w:rPr>
                <w:rFonts w:hint="eastAsia"/>
                <w:sz w:val="18"/>
                <w:szCs w:val="18"/>
              </w:rPr>
              <w:t>short（sessionId长度）,byte[] sessionId</w:t>
            </w:r>
          </w:p>
        </w:tc>
      </w:tr>
    </w:tbl>
    <w:p w:rsidR="009D6723" w:rsidRPr="00C63B2E" w:rsidRDefault="009D6723" w:rsidP="009D6723"/>
    <w:p w:rsidR="009D6723" w:rsidRPr="008B4920" w:rsidRDefault="009D6723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使用规则</w:t>
      </w:r>
    </w:p>
    <w:p w:rsidR="009D6723" w:rsidRPr="00BB6727" w:rsidRDefault="009D6723" w:rsidP="003B31FE">
      <w:pPr>
        <w:pStyle w:val="ad"/>
        <w:numPr>
          <w:ilvl w:val="0"/>
          <w:numId w:val="3"/>
        </w:numPr>
        <w:tabs>
          <w:tab w:val="left" w:pos="5640"/>
        </w:tabs>
        <w:ind w:firstLineChars="0"/>
      </w:pPr>
      <w:r w:rsidRPr="00BB6727">
        <w:rPr>
          <w:rFonts w:hint="eastAsia"/>
        </w:rPr>
        <w:t>本消息用来回应对方发来的登录消息。</w:t>
      </w:r>
    </w:p>
    <w:p w:rsidR="009D6723" w:rsidRPr="00BB6727" w:rsidRDefault="009D6723" w:rsidP="003B31FE">
      <w:pPr>
        <w:pStyle w:val="ad"/>
        <w:numPr>
          <w:ilvl w:val="0"/>
          <w:numId w:val="3"/>
        </w:numPr>
        <w:tabs>
          <w:tab w:val="left" w:pos="5640"/>
        </w:tabs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9D6723" w:rsidRPr="008B4920" w:rsidRDefault="009D6723" w:rsidP="003B31FE">
      <w:pPr>
        <w:pStyle w:val="ad"/>
        <w:numPr>
          <w:ilvl w:val="0"/>
          <w:numId w:val="3"/>
        </w:numPr>
        <w:tabs>
          <w:tab w:val="left" w:pos="5640"/>
        </w:tabs>
        <w:ind w:firstLineChars="0"/>
      </w:pPr>
      <w:r w:rsidRPr="00BB6727">
        <w:rPr>
          <w:rFonts w:hint="eastAsia"/>
        </w:rPr>
        <w:t>回执消息中应该</w:t>
      </w:r>
      <w:r w:rsidRPr="008B4920">
        <w:rPr>
          <w:rFonts w:hint="eastAsia"/>
        </w:rPr>
        <w:t>包含</w:t>
      </w:r>
      <w:r w:rsidRPr="00BB6727">
        <w:rPr>
          <w:rFonts w:hint="eastAsia"/>
        </w:rPr>
        <w:t>用户名，</w:t>
      </w:r>
      <w:r w:rsidRPr="008B4920">
        <w:rPr>
          <w:rFonts w:hint="eastAsia"/>
        </w:rPr>
        <w:t>由</w:t>
      </w:r>
      <w:r w:rsidRPr="008B4920">
        <w:rPr>
          <w:rFonts w:hint="eastAsia"/>
        </w:rPr>
        <w:t>AU</w:t>
      </w:r>
      <w:r w:rsidRPr="008B4920">
        <w:rPr>
          <w:rFonts w:hint="eastAsia"/>
        </w:rPr>
        <w:t>颁发的服务端</w:t>
      </w:r>
      <w:r w:rsidRPr="008B4920">
        <w:rPr>
          <w:rFonts w:hint="eastAsia"/>
        </w:rPr>
        <w:t>token</w:t>
      </w:r>
      <w:r w:rsidRPr="008B4920">
        <w:rPr>
          <w:rFonts w:hint="eastAsia"/>
        </w:rPr>
        <w:t>，由</w:t>
      </w:r>
      <w:r w:rsidRPr="008B4920">
        <w:rPr>
          <w:rFonts w:hint="eastAsia"/>
        </w:rPr>
        <w:t>AU</w:t>
      </w:r>
      <w:r w:rsidRPr="008B4920">
        <w:rPr>
          <w:rFonts w:hint="eastAsia"/>
        </w:rPr>
        <w:t>颁发的客户端</w:t>
      </w:r>
      <w:r w:rsidRPr="008B4920">
        <w:rPr>
          <w:rFonts w:hint="eastAsia"/>
        </w:rPr>
        <w:t>token</w:t>
      </w:r>
      <w:r w:rsidRPr="008B4920">
        <w:rPr>
          <w:rFonts w:hint="eastAsia"/>
        </w:rPr>
        <w:t>，传输是否加密。</w:t>
      </w:r>
    </w:p>
    <w:p w:rsidR="009D6723" w:rsidRPr="00C23C24" w:rsidRDefault="009D6723" w:rsidP="009D6723">
      <w:pPr>
        <w:rPr>
          <w:szCs w:val="21"/>
        </w:rPr>
      </w:pPr>
    </w:p>
    <w:p w:rsidR="009D6723" w:rsidRDefault="009D6723"/>
    <w:p w:rsidR="00135DD0" w:rsidRDefault="00135DD0" w:rsidP="00135DD0"/>
    <w:p w:rsidR="00135DD0" w:rsidRDefault="00135DD0" w:rsidP="00135DD0">
      <w:pPr>
        <w:pStyle w:val="ad"/>
        <w:numPr>
          <w:ilvl w:val="0"/>
          <w:numId w:val="1"/>
        </w:numPr>
        <w:ind w:left="568" w:hangingChars="202" w:hanging="568"/>
        <w:outlineLvl w:val="1"/>
        <w:rPr>
          <w:b/>
          <w:sz w:val="28"/>
          <w:szCs w:val="28"/>
        </w:rPr>
      </w:pPr>
      <w:bookmarkStart w:id="3" w:name="_Toc351540234"/>
      <w:r>
        <w:rPr>
          <w:rFonts w:hint="eastAsia"/>
          <w:b/>
          <w:sz w:val="28"/>
          <w:szCs w:val="28"/>
        </w:rPr>
        <w:t>认证登录</w:t>
      </w:r>
    </w:p>
    <w:p w:rsidR="00135DD0" w:rsidRPr="008B4920" w:rsidRDefault="00135DD0" w:rsidP="00135DD0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业务功能</w:t>
      </w:r>
    </w:p>
    <w:p w:rsidR="00C832D0" w:rsidRDefault="00135DD0" w:rsidP="00C832D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使用会员</w:t>
      </w:r>
      <w:r>
        <w:t>通过</w:t>
      </w:r>
      <w:r>
        <w:rPr>
          <w:rFonts w:hint="eastAsia"/>
        </w:rPr>
        <w:t>R</w:t>
      </w:r>
      <w:r>
        <w:t>SA</w:t>
      </w:r>
      <w:r w:rsidR="00C832D0">
        <w:t>(256bit)</w:t>
      </w:r>
      <w:r>
        <w:t>的方式</w:t>
      </w:r>
      <w:r>
        <w:rPr>
          <w:rFonts w:hint="eastAsia"/>
        </w:rPr>
        <w:t>，登录</w:t>
      </w:r>
      <w:r>
        <w:t>所属的客户</w:t>
      </w:r>
      <w:r>
        <w:rPr>
          <w:rFonts w:hint="eastAsia"/>
        </w:rPr>
        <w:t>并</w:t>
      </w:r>
      <w:r>
        <w:t>获取</w:t>
      </w:r>
      <w:r>
        <w:rPr>
          <w:rFonts w:hint="eastAsia"/>
        </w:rPr>
        <w:t>session</w:t>
      </w:r>
    </w:p>
    <w:p w:rsidR="00135DD0" w:rsidRPr="00135DD0" w:rsidRDefault="00135DD0" w:rsidP="00135DD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公钥</w:t>
      </w:r>
      <w:r>
        <w:t>另附</w:t>
      </w:r>
    </w:p>
    <w:p w:rsidR="00135DD0" w:rsidRPr="008B4920" w:rsidRDefault="00135DD0" w:rsidP="00135DD0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支持版本</w:t>
      </w:r>
    </w:p>
    <w:p w:rsidR="00135DD0" w:rsidRDefault="00135DD0" w:rsidP="00135DD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135DD0" w:rsidRDefault="00135DD0" w:rsidP="00135DD0">
      <w:pPr>
        <w:pStyle w:val="ad"/>
        <w:tabs>
          <w:tab w:val="left" w:pos="5640"/>
        </w:tabs>
        <w:ind w:left="992" w:firstLineChars="0" w:firstLine="0"/>
      </w:pPr>
    </w:p>
    <w:p w:rsidR="00135DD0" w:rsidRPr="008B4920" w:rsidRDefault="00135DD0" w:rsidP="00135DD0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标签名称</w:t>
      </w:r>
    </w:p>
    <w:p w:rsidR="00135DD0" w:rsidRDefault="00135DD0" w:rsidP="00135DD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本消息体的标签名称为</w:t>
      </w:r>
      <w:r>
        <w:rPr>
          <w:rFonts w:hint="eastAsia"/>
        </w:rPr>
        <w:t>:</w:t>
      </w:r>
    </w:p>
    <w:p w:rsidR="00135DD0" w:rsidRDefault="00135DD0" w:rsidP="00135DD0">
      <w:pPr>
        <w:pStyle w:val="ad"/>
        <w:tabs>
          <w:tab w:val="left" w:pos="5640"/>
        </w:tabs>
        <w:ind w:left="992" w:firstLineChars="0" w:firstLine="0"/>
      </w:pPr>
      <w:r w:rsidRPr="006B6770">
        <w:t>http://101.251.236.219:32000/tradeweb/httpXmlServlet?req=</w:t>
      </w:r>
      <w:r>
        <w:rPr>
          <w:rFonts w:hint="eastAsia"/>
        </w:rPr>
        <w:t>logo</w:t>
      </w:r>
      <w:r>
        <w:t>nex</w:t>
      </w:r>
    </w:p>
    <w:p w:rsidR="00135DD0" w:rsidRPr="000E26F0" w:rsidRDefault="00135DD0" w:rsidP="00135DD0">
      <w:pPr>
        <w:pStyle w:val="ad"/>
        <w:tabs>
          <w:tab w:val="left" w:pos="5640"/>
        </w:tabs>
        <w:ind w:left="992" w:firstLineChars="0" w:firstLine="0"/>
      </w:pPr>
    </w:p>
    <w:p w:rsidR="00135DD0" w:rsidRPr="008B4920" w:rsidRDefault="00135DD0" w:rsidP="00135DD0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请求消息要素</w:t>
      </w:r>
    </w:p>
    <w:p w:rsidR="00422C18" w:rsidRDefault="00422C18" w:rsidP="00422C18">
      <w:r>
        <w:t>{</w:t>
      </w:r>
    </w:p>
    <w:p w:rsidR="00422C18" w:rsidRDefault="00422C18" w:rsidP="00422C18">
      <w:r>
        <w:t xml:space="preserve">    "MMTS": {</w:t>
      </w:r>
    </w:p>
    <w:p w:rsidR="00422C18" w:rsidRDefault="00422C18" w:rsidP="00422C18">
      <w:r>
        <w:t xml:space="preserve">        "version": "1.0",</w:t>
      </w:r>
    </w:p>
    <w:p w:rsidR="00422C18" w:rsidRDefault="00422C18" w:rsidP="00422C18">
      <w:r>
        <w:t xml:space="preserve">        "REQ": {</w:t>
      </w:r>
    </w:p>
    <w:p w:rsidR="00422C18" w:rsidRDefault="00422C18" w:rsidP="00422C18">
      <w:r>
        <w:t xml:space="preserve">            "token": "+token+",</w:t>
      </w:r>
    </w:p>
    <w:p w:rsidR="00422C18" w:rsidRDefault="00422C18" w:rsidP="00422C18">
      <w:r>
        <w:t xml:space="preserve">        }</w:t>
      </w:r>
    </w:p>
    <w:p w:rsidR="00422C18" w:rsidRDefault="00422C18" w:rsidP="00953F7A">
      <w:pPr>
        <w:ind w:firstLine="420"/>
      </w:pPr>
      <w:r>
        <w:t>}</w:t>
      </w:r>
    </w:p>
    <w:p w:rsidR="00953F7A" w:rsidRDefault="00953F7A" w:rsidP="00953F7A">
      <w:pPr>
        <w:ind w:firstLine="420"/>
      </w:pPr>
      <w:r>
        <w:t>Token</w:t>
      </w:r>
      <w:r>
        <w:rPr>
          <w:rFonts w:hint="eastAsia"/>
        </w:rPr>
        <w:t>的</w:t>
      </w:r>
      <w:r>
        <w:t>生成步骤和</w:t>
      </w:r>
      <w:r>
        <w:rPr>
          <w:rFonts w:hint="eastAsia"/>
        </w:rPr>
        <w:t>范例</w:t>
      </w:r>
      <w:r>
        <w:t>格式如下</w:t>
      </w:r>
    </w:p>
    <w:p w:rsidR="00953F7A" w:rsidRDefault="00953F7A" w:rsidP="00953F7A">
      <w:pPr>
        <w:ind w:firstLine="420"/>
      </w:pPr>
      <w:r>
        <w:rPr>
          <w:rFonts w:hint="eastAsia"/>
        </w:rPr>
        <w:t>102</w:t>
      </w:r>
      <w:r>
        <w:rPr>
          <w:rFonts w:hint="eastAsia"/>
        </w:rPr>
        <w:t>会员</w:t>
      </w:r>
      <w:r>
        <w:t>获取</w:t>
      </w:r>
      <w:r>
        <w:rPr>
          <w:rFonts w:hint="eastAsia"/>
        </w:rPr>
        <w:t>自有</w:t>
      </w:r>
      <w:r>
        <w:t>客户</w:t>
      </w:r>
      <w:r w:rsidRPr="00D40438">
        <w:t>'102000000000106'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：</w:t>
      </w:r>
    </w:p>
    <w:p w:rsidR="00953F7A" w:rsidRDefault="00953F7A" w:rsidP="00953F7A">
      <w:pPr>
        <w:ind w:firstLine="420"/>
      </w:pPr>
    </w:p>
    <w:p w:rsidR="00953F7A" w:rsidRDefault="00953F7A" w:rsidP="00953F7A">
      <w:r w:rsidRPr="00D40438">
        <w:t>{'com':</w:t>
      </w:r>
      <w:r w:rsidR="00B91E4E">
        <w:t>'</w:t>
      </w:r>
      <w:r>
        <w:t>102</w:t>
      </w:r>
      <w:r w:rsidR="00B91E4E">
        <w:t>'</w:t>
      </w:r>
      <w:r w:rsidRPr="00D40438">
        <w:t>,'userid':'102000000000106','time':"+System.currentTimeMillis()+",'ip':'127.0.0.1'}";</w:t>
      </w:r>
    </w:p>
    <w:p w:rsidR="00953F7A" w:rsidRDefault="00953F7A" w:rsidP="00953F7A">
      <w:r>
        <w:rPr>
          <w:rFonts w:hint="eastAsia"/>
        </w:rPr>
        <w:t>对</w:t>
      </w:r>
      <w:r>
        <w:t>以上格式做</w:t>
      </w:r>
      <w:r>
        <w:rPr>
          <w:rFonts w:hint="eastAsia"/>
        </w:rPr>
        <w:t>RSA</w:t>
      </w:r>
      <w:r>
        <w:rPr>
          <w:rFonts w:hint="eastAsia"/>
        </w:rPr>
        <w:t>公钥</w:t>
      </w:r>
      <w:r>
        <w:t>加密</w:t>
      </w:r>
      <w:r>
        <w:rPr>
          <w:rFonts w:hint="eastAsia"/>
        </w:rPr>
        <w:t>（公</w:t>
      </w:r>
      <w:r>
        <w:t>钥</w:t>
      </w:r>
      <w:r>
        <w:rPr>
          <w:rFonts w:hint="eastAsia"/>
        </w:rPr>
        <w:t>另</w:t>
      </w:r>
      <w:r>
        <w:t>附</w:t>
      </w:r>
      <w:r>
        <w:rPr>
          <w:rFonts w:hint="eastAsia"/>
        </w:rPr>
        <w:t>）</w:t>
      </w:r>
    </w:p>
    <w:p w:rsidR="00953F7A" w:rsidRDefault="00953F7A" w:rsidP="00953F7A">
      <w:r>
        <w:rPr>
          <w:rFonts w:hint="eastAsia"/>
        </w:rPr>
        <w:t>对</w:t>
      </w:r>
      <w:r>
        <w:t>加密后的结果做</w:t>
      </w:r>
      <w:r>
        <w:rPr>
          <w:rFonts w:hint="eastAsia"/>
        </w:rPr>
        <w:t>base64 encode</w:t>
      </w:r>
    </w:p>
    <w:p w:rsidR="00953F7A" w:rsidRPr="00580979" w:rsidRDefault="00953F7A" w:rsidP="00953F7A"/>
    <w:tbl>
      <w:tblPr>
        <w:tblW w:w="7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502"/>
        <w:gridCol w:w="1646"/>
        <w:gridCol w:w="1588"/>
        <w:gridCol w:w="845"/>
        <w:gridCol w:w="1616"/>
        <w:gridCol w:w="617"/>
      </w:tblGrid>
      <w:tr w:rsidR="00953F7A" w:rsidRPr="00AF7A7C" w:rsidTr="00EC4D4F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953F7A" w:rsidRPr="00AF7A7C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953F7A" w:rsidRPr="00AF7A7C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953F7A" w:rsidRPr="00AF7A7C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953F7A" w:rsidRPr="00AF7A7C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953F7A" w:rsidRPr="00AF7A7C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953F7A" w:rsidRPr="00AF7A7C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953F7A" w:rsidRPr="00AF7A7C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53F7A" w:rsidRPr="00AF7A7C" w:rsidTr="00EC4D4F">
        <w:trPr>
          <w:jc w:val="center"/>
        </w:trPr>
        <w:tc>
          <w:tcPr>
            <w:tcW w:w="475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88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</w:t>
            </w:r>
          </w:p>
        </w:tc>
        <w:tc>
          <w:tcPr>
            <w:tcW w:w="845" w:type="dxa"/>
            <w:vAlign w:val="center"/>
          </w:tcPr>
          <w:p w:rsidR="00953F7A" w:rsidRPr="00C806E6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16" w:type="dxa"/>
            <w:vAlign w:val="center"/>
          </w:tcPr>
          <w:p w:rsidR="00953F7A" w:rsidRPr="00C806E6" w:rsidRDefault="005D77B4" w:rsidP="00EC4D4F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53F7A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53F7A" w:rsidRPr="00AF7A7C" w:rsidTr="00EC4D4F">
        <w:trPr>
          <w:jc w:val="center"/>
        </w:trPr>
        <w:tc>
          <w:tcPr>
            <w:tcW w:w="475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</w:tcPr>
          <w:p w:rsidR="00953F7A" w:rsidRDefault="00953F7A" w:rsidP="00EC4D4F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代理</w:t>
            </w:r>
            <w:r>
              <w:rPr>
                <w:rFonts w:ascii="宋体" w:hAnsi="宋体"/>
                <w:sz w:val="18"/>
                <w:szCs w:val="18"/>
              </w:rPr>
              <w:t>登陆的</w:t>
            </w:r>
            <w:r>
              <w:rPr>
                <w:rFonts w:ascii="宋体" w:hAnsi="宋体" w:hint="eastAsia"/>
                <w:sz w:val="18"/>
                <w:szCs w:val="18"/>
              </w:rPr>
              <w:t>客户ID</w:t>
            </w:r>
          </w:p>
        </w:tc>
        <w:tc>
          <w:tcPr>
            <w:tcW w:w="1588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userid</w:t>
            </w:r>
          </w:p>
        </w:tc>
        <w:tc>
          <w:tcPr>
            <w:tcW w:w="845" w:type="dxa"/>
            <w:vAlign w:val="center"/>
          </w:tcPr>
          <w:p w:rsidR="00953F7A" w:rsidRPr="00C806E6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16" w:type="dxa"/>
            <w:vAlign w:val="center"/>
          </w:tcPr>
          <w:p w:rsidR="00953F7A" w:rsidRPr="00C806E6" w:rsidRDefault="005D77B4" w:rsidP="00EC4D4F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53F7A" w:rsidRPr="00C806E6">
                <w:rPr>
                  <w:rStyle w:val="ab"/>
                  <w:rFonts w:ascii="宋体" w:hAnsi="宋体" w:hint="eastAsia"/>
                </w:rPr>
                <w:t>Max</w:t>
              </w:r>
              <w:r w:rsidR="00953F7A">
                <w:rPr>
                  <w:rStyle w:val="ab"/>
                  <w:rFonts w:ascii="宋体" w:hAnsi="宋体" w:hint="eastAsia"/>
                </w:rPr>
                <w:t>N</w:t>
              </w:r>
              <w:r w:rsidR="00953F7A" w:rsidRPr="00C806E6">
                <w:rPr>
                  <w:rStyle w:val="ab"/>
                  <w:rFonts w:ascii="宋体" w:hAnsi="宋体" w:hint="eastAsia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53F7A" w:rsidRPr="00AF7A7C" w:rsidTr="00EC4D4F">
        <w:trPr>
          <w:jc w:val="center"/>
        </w:trPr>
        <w:tc>
          <w:tcPr>
            <w:tcW w:w="475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</w:tcPr>
          <w:p w:rsidR="00953F7A" w:rsidRDefault="00953F7A" w:rsidP="00EC4D4F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本地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88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1970</w:t>
            </w:r>
            <w:r>
              <w:rPr>
                <w:rFonts w:ascii="宋体" w:hAnsi="宋体" w:hint="eastAsia"/>
                <w:sz w:val="18"/>
                <w:szCs w:val="18"/>
              </w:rPr>
              <w:t>年以</w:t>
            </w:r>
            <w:r>
              <w:rPr>
                <w:rFonts w:ascii="宋体" w:hAnsi="宋体"/>
                <w:sz w:val="18"/>
                <w:szCs w:val="18"/>
              </w:rPr>
              <w:t>来的毫秒值</w:t>
            </w:r>
          </w:p>
        </w:tc>
        <w:tc>
          <w:tcPr>
            <w:tcW w:w="845" w:type="dxa"/>
            <w:vAlign w:val="center"/>
          </w:tcPr>
          <w:p w:rsidR="00953F7A" w:rsidRPr="00C806E6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16" w:type="dxa"/>
            <w:vAlign w:val="center"/>
          </w:tcPr>
          <w:p w:rsidR="00953F7A" w:rsidRPr="00C806E6" w:rsidRDefault="005D77B4" w:rsidP="00EC4D4F">
            <w:pPr>
              <w:rPr>
                <w:rStyle w:val="ab"/>
                <w:rFonts w:ascii="宋体" w:hAnsi="宋体"/>
              </w:rPr>
            </w:pPr>
            <w:hyperlink w:anchor="Number" w:history="1">
              <w:r w:rsidR="00953F7A" w:rsidRPr="00C806E6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53F7A" w:rsidRPr="00AF7A7C" w:rsidTr="00EC4D4F">
        <w:trPr>
          <w:jc w:val="center"/>
        </w:trPr>
        <w:tc>
          <w:tcPr>
            <w:tcW w:w="475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</w:tcPr>
          <w:p w:rsidR="00953F7A" w:rsidRDefault="00953F7A" w:rsidP="00EC4D4F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p</w:t>
            </w:r>
          </w:p>
        </w:tc>
        <w:tc>
          <w:tcPr>
            <w:tcW w:w="1588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用户请求</w:t>
            </w:r>
            <w:r>
              <w:rPr>
                <w:rFonts w:ascii="宋体" w:hAnsi="宋体"/>
                <w:sz w:val="18"/>
                <w:szCs w:val="18"/>
              </w:rPr>
              <w:t>的Ip</w:t>
            </w:r>
          </w:p>
        </w:tc>
        <w:tc>
          <w:tcPr>
            <w:tcW w:w="845" w:type="dxa"/>
            <w:vAlign w:val="center"/>
          </w:tcPr>
          <w:p w:rsidR="00953F7A" w:rsidRPr="00C806E6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16" w:type="dxa"/>
            <w:vAlign w:val="center"/>
          </w:tcPr>
          <w:p w:rsidR="00953F7A" w:rsidRPr="00C806E6" w:rsidRDefault="005D77B4" w:rsidP="00EC4D4F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53F7A" w:rsidRPr="00C806E6">
                <w:rPr>
                  <w:rStyle w:val="ab"/>
                  <w:rFonts w:ascii="宋体" w:hAnsi="宋体"/>
                </w:rPr>
                <w:t>Max</w:t>
              </w:r>
              <w:r w:rsidR="00953F7A" w:rsidRPr="00C806E6">
                <w:rPr>
                  <w:rStyle w:val="ab"/>
                  <w:rFonts w:ascii="宋体" w:hAnsi="宋体" w:hint="eastAsia"/>
                </w:rPr>
                <w:t>32</w:t>
              </w:r>
              <w:r w:rsidR="00953F7A" w:rsidRPr="00C806E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废弃</w:t>
            </w:r>
          </w:p>
        </w:tc>
      </w:tr>
      <w:tr w:rsidR="00953F7A" w:rsidRPr="00AF7A7C" w:rsidTr="00EC4D4F">
        <w:trPr>
          <w:jc w:val="center"/>
        </w:trPr>
        <w:tc>
          <w:tcPr>
            <w:tcW w:w="475" w:type="dxa"/>
            <w:vAlign w:val="center"/>
          </w:tcPr>
          <w:p w:rsidR="00953F7A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02" w:type="dxa"/>
          </w:tcPr>
          <w:p w:rsidR="00953F7A" w:rsidRDefault="00953F7A" w:rsidP="00EC4D4F"/>
        </w:tc>
        <w:tc>
          <w:tcPr>
            <w:tcW w:w="1646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953F7A" w:rsidRPr="00C806E6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:rsidR="00953F7A" w:rsidRPr="00C806E6" w:rsidRDefault="00953F7A" w:rsidP="00EC4D4F">
            <w:pPr>
              <w:rPr>
                <w:rStyle w:val="ab"/>
                <w:rFonts w:ascii="宋体" w:hAnsi="宋体"/>
              </w:rPr>
            </w:pPr>
          </w:p>
        </w:tc>
        <w:tc>
          <w:tcPr>
            <w:tcW w:w="617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53F7A" w:rsidRPr="009D6723" w:rsidRDefault="00953F7A" w:rsidP="00953F7A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9D6723">
        <w:rPr>
          <w:rFonts w:hint="eastAsia"/>
          <w:b/>
          <w:sz w:val="24"/>
          <w:szCs w:val="24"/>
        </w:rPr>
        <w:t>返回消息要素</w:t>
      </w:r>
    </w:p>
    <w:p w:rsidR="00953F7A" w:rsidRPr="00792FF6" w:rsidRDefault="00953F7A" w:rsidP="00792FF6">
      <w:pPr>
        <w:ind w:firstLineChars="400" w:firstLine="840"/>
      </w:pPr>
      <w:r w:rsidRPr="00792FF6">
        <w:t>{</w:t>
      </w:r>
    </w:p>
    <w:p w:rsidR="00953F7A" w:rsidRPr="00792FF6" w:rsidRDefault="00953F7A" w:rsidP="00792FF6">
      <w:pPr>
        <w:ind w:firstLineChars="400" w:firstLine="840"/>
      </w:pPr>
      <w:r w:rsidRPr="00792FF6">
        <w:t xml:space="preserve">    "MMTS": {</w:t>
      </w:r>
    </w:p>
    <w:p w:rsidR="00953F7A" w:rsidRPr="00792FF6" w:rsidRDefault="00953F7A" w:rsidP="00792FF6">
      <w:pPr>
        <w:ind w:firstLineChars="400" w:firstLine="840"/>
      </w:pPr>
      <w:r w:rsidRPr="00792FF6">
        <w:t xml:space="preserve">        "REP": {</w:t>
      </w:r>
    </w:p>
    <w:p w:rsidR="00953F7A" w:rsidRPr="00792FF6" w:rsidRDefault="00953F7A" w:rsidP="00792FF6">
      <w:pPr>
        <w:ind w:firstLineChars="400" w:firstLine="840"/>
      </w:pPr>
      <w:r w:rsidRPr="00792FF6">
        <w:t xml:space="preserve">            "message": "",</w:t>
      </w:r>
    </w:p>
    <w:p w:rsidR="00953F7A" w:rsidRPr="00792FF6" w:rsidRDefault="00953F7A" w:rsidP="00792FF6">
      <w:pPr>
        <w:ind w:firstLineChars="400" w:firstLine="840"/>
      </w:pPr>
      <w:r w:rsidRPr="00792FF6">
        <w:t xml:space="preserve">            "retcode": 0,</w:t>
      </w:r>
    </w:p>
    <w:p w:rsidR="00953F7A" w:rsidRPr="00792FF6" w:rsidRDefault="00953F7A" w:rsidP="00792FF6">
      <w:pPr>
        <w:ind w:firstLineChars="400" w:firstLine="840"/>
      </w:pPr>
      <w:r w:rsidRPr="00792FF6">
        <w:t xml:space="preserve">            "token": "M2rlx………….",</w:t>
      </w:r>
    </w:p>
    <w:p w:rsidR="00953F7A" w:rsidRPr="00792FF6" w:rsidRDefault="00953F7A" w:rsidP="00792FF6">
      <w:pPr>
        <w:ind w:firstLineChars="400" w:firstLine="840"/>
      </w:pPr>
      <w:r w:rsidRPr="00792FF6">
        <w:t xml:space="preserve">            "name": "logonex"</w:t>
      </w:r>
    </w:p>
    <w:p w:rsidR="00953F7A" w:rsidRPr="00792FF6" w:rsidRDefault="00953F7A" w:rsidP="00792FF6">
      <w:pPr>
        <w:ind w:firstLineChars="400" w:firstLine="840"/>
      </w:pPr>
      <w:r w:rsidRPr="00792FF6">
        <w:t xml:space="preserve">        },</w:t>
      </w:r>
    </w:p>
    <w:p w:rsidR="00953F7A" w:rsidRPr="00792FF6" w:rsidRDefault="00953F7A" w:rsidP="00792FF6">
      <w:pPr>
        <w:ind w:firstLineChars="400" w:firstLine="840"/>
      </w:pPr>
      <w:r w:rsidRPr="00792FF6">
        <w:t xml:space="preserve">        "version": 1</w:t>
      </w:r>
    </w:p>
    <w:p w:rsidR="00953F7A" w:rsidRPr="00792FF6" w:rsidRDefault="00953F7A" w:rsidP="00792FF6">
      <w:pPr>
        <w:ind w:firstLineChars="400" w:firstLine="840"/>
      </w:pPr>
      <w:r w:rsidRPr="00792FF6">
        <w:lastRenderedPageBreak/>
        <w:t xml:space="preserve">    }</w:t>
      </w:r>
    </w:p>
    <w:p w:rsidR="0075086D" w:rsidRPr="00792FF6" w:rsidRDefault="00953F7A" w:rsidP="00792FF6">
      <w:pPr>
        <w:ind w:firstLineChars="400" w:firstLine="840"/>
      </w:pPr>
      <w:r w:rsidRPr="00792FF6">
        <w:t>}</w:t>
      </w:r>
    </w:p>
    <w:p w:rsidR="00953F7A" w:rsidRDefault="00953F7A" w:rsidP="00953F7A">
      <w:r>
        <w:rPr>
          <w:rFonts w:hint="eastAsia"/>
        </w:rPr>
        <w:t>TOKEN</w:t>
      </w:r>
      <w:r>
        <w:rPr>
          <w:rFonts w:hint="eastAsia"/>
        </w:rPr>
        <w:t>的是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的加密内容</w:t>
      </w:r>
    </w:p>
    <w:p w:rsidR="00953F7A" w:rsidRDefault="00953F7A" w:rsidP="00953F7A">
      <w:r>
        <w:rPr>
          <w:rFonts w:hint="eastAsia"/>
        </w:rPr>
        <w:t>转换</w:t>
      </w:r>
      <w:r>
        <w:t>后</w:t>
      </w:r>
      <w:r>
        <w:rPr>
          <w:rFonts w:hint="eastAsia"/>
        </w:rPr>
        <w:t>使用</w:t>
      </w:r>
      <w:r>
        <w:t>公钥解密</w:t>
      </w:r>
      <w:r>
        <w:rPr>
          <w:rFonts w:hint="eastAsia"/>
        </w:rPr>
        <w:t>后</w:t>
      </w:r>
      <w:r>
        <w:t>的内容</w:t>
      </w:r>
      <w:r>
        <w:rPr>
          <w:rFonts w:hint="eastAsia"/>
        </w:rPr>
        <w:t>范例</w:t>
      </w:r>
      <w:r>
        <w:t>如下</w:t>
      </w:r>
    </w:p>
    <w:p w:rsidR="00953F7A" w:rsidRDefault="00953F7A" w:rsidP="00953F7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20"/>
          <w:szCs w:val="20"/>
        </w:rPr>
      </w:pPr>
      <w:r>
        <w:rPr>
          <w:rFonts w:ascii="微软雅黑" w:eastAsia="微软雅黑" w:hAnsiTheme="minorHAnsi" w:cs="微软雅黑"/>
          <w:color w:val="000000"/>
          <w:kern w:val="0"/>
          <w:sz w:val="20"/>
          <w:szCs w:val="20"/>
        </w:rPr>
        <w:t>{"isencrypt":1,"session":</w:t>
      </w:r>
      <w:r w:rsidR="0046293E">
        <w:rPr>
          <w:rFonts w:ascii="微软雅黑" w:eastAsia="微软雅黑" w:hAnsiTheme="minorHAnsi" w:cs="微软雅黑"/>
          <w:color w:val="000000"/>
          <w:kern w:val="0"/>
          <w:sz w:val="20"/>
          <w:szCs w:val="20"/>
        </w:rPr>
        <w:t>"72714012377153586","lastTime":</w:t>
      </w:r>
      <w:r w:rsidR="00D04C0F">
        <w:rPr>
          <w:rFonts w:ascii="微软雅黑" w:eastAsia="微软雅黑" w:hAnsiTheme="minorHAnsi" w:cs="微软雅黑"/>
          <w:color w:val="000000"/>
          <w:kern w:val="0"/>
          <w:sz w:val="20"/>
          <w:szCs w:val="20"/>
        </w:rPr>
        <w:t>"</w:t>
      </w:r>
      <w:r w:rsidR="0046293E">
        <w:rPr>
          <w:rFonts w:ascii="微软雅黑" w:eastAsia="微软雅黑" w:hAnsiTheme="minorHAnsi" w:cs="微软雅黑"/>
          <w:color w:val="000000"/>
          <w:kern w:val="0"/>
          <w:sz w:val="20"/>
          <w:szCs w:val="20"/>
        </w:rPr>
        <w:t>1426213966000</w:t>
      </w:r>
      <w:r w:rsidR="00D04C0F">
        <w:rPr>
          <w:rFonts w:ascii="微软雅黑" w:eastAsia="微软雅黑" w:hAnsiTheme="minorHAnsi" w:cs="微软雅黑"/>
          <w:color w:val="000000"/>
          <w:kern w:val="0"/>
          <w:sz w:val="20"/>
          <w:szCs w:val="20"/>
        </w:rPr>
        <w:t>"</w:t>
      </w:r>
      <w:r>
        <w:rPr>
          <w:rFonts w:ascii="微软雅黑" w:eastAsia="微软雅黑" w:hAnsiTheme="minorHAnsi" w:cs="微软雅黑"/>
          <w:color w:val="000000"/>
          <w:kern w:val="0"/>
          <w:sz w:val="20"/>
          <w:szCs w:val="20"/>
        </w:rPr>
        <w:t>,"userid":"102000000000106","svrkey":"a+tnEPA/E/LMKVqRmtAWsnNrR/nyVkVjHWpvsQ9XFKW7Q6XU/NK/6cxM34vnq6+g"}</w:t>
      </w:r>
    </w:p>
    <w:p w:rsidR="00953F7A" w:rsidRPr="00456775" w:rsidRDefault="00953F7A" w:rsidP="00953F7A"/>
    <w:p w:rsidR="00953F7A" w:rsidRDefault="00953F7A" w:rsidP="00953F7A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1717"/>
        <w:gridCol w:w="1267"/>
        <w:gridCol w:w="1564"/>
        <w:gridCol w:w="940"/>
        <w:gridCol w:w="1371"/>
        <w:gridCol w:w="1236"/>
      </w:tblGrid>
      <w:tr w:rsidR="00953F7A" w:rsidTr="00953F7A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17" w:type="dxa"/>
            <w:shd w:val="clear" w:color="auto" w:fill="D9D9D9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67" w:type="dxa"/>
            <w:shd w:val="clear" w:color="auto" w:fill="D9D9D9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64" w:type="dxa"/>
            <w:shd w:val="clear" w:color="auto" w:fill="D9D9D9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0" w:type="dxa"/>
            <w:shd w:val="clear" w:color="auto" w:fill="D9D9D9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36" w:type="dxa"/>
            <w:shd w:val="clear" w:color="auto" w:fill="D9D9D9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53F7A" w:rsidTr="00953F7A">
        <w:trPr>
          <w:jc w:val="center"/>
        </w:trPr>
        <w:tc>
          <w:tcPr>
            <w:tcW w:w="425" w:type="dxa"/>
          </w:tcPr>
          <w:p w:rsidR="00953F7A" w:rsidRDefault="00953F7A" w:rsidP="00EC4D4F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67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64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71" w:type="dxa"/>
            <w:vAlign w:val="center"/>
          </w:tcPr>
          <w:p w:rsidR="00953F7A" w:rsidRPr="00C806E6" w:rsidRDefault="005D77B4" w:rsidP="00EC4D4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53F7A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236" w:type="dxa"/>
            <w:vAlign w:val="center"/>
          </w:tcPr>
          <w:p w:rsidR="00953F7A" w:rsidRPr="00012B17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53F7A" w:rsidTr="00953F7A">
        <w:trPr>
          <w:jc w:val="center"/>
        </w:trPr>
        <w:tc>
          <w:tcPr>
            <w:tcW w:w="425" w:type="dxa"/>
          </w:tcPr>
          <w:p w:rsidR="00953F7A" w:rsidRDefault="00953F7A" w:rsidP="00EC4D4F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67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64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71" w:type="dxa"/>
            <w:vAlign w:val="center"/>
          </w:tcPr>
          <w:p w:rsidR="00953F7A" w:rsidRPr="00C806E6" w:rsidRDefault="005D77B4" w:rsidP="00EC4D4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53F7A" w:rsidRPr="00C806E6">
                <w:rPr>
                  <w:rStyle w:val="ab"/>
                  <w:rFonts w:ascii="宋体" w:hAnsi="宋体"/>
                </w:rPr>
                <w:t>Max</w:t>
              </w:r>
              <w:r w:rsidR="00953F7A">
                <w:rPr>
                  <w:rStyle w:val="ab"/>
                  <w:rFonts w:ascii="宋体" w:hAnsi="宋体" w:hint="eastAsia"/>
                </w:rPr>
                <w:t>N</w:t>
              </w:r>
              <w:r w:rsidR="00953F7A" w:rsidRPr="00C806E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53F7A" w:rsidRPr="00012B17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53F7A" w:rsidTr="00953F7A">
        <w:trPr>
          <w:jc w:val="center"/>
        </w:trPr>
        <w:tc>
          <w:tcPr>
            <w:tcW w:w="425" w:type="dxa"/>
          </w:tcPr>
          <w:p w:rsidR="00953F7A" w:rsidRDefault="00953F7A" w:rsidP="00EC4D4F"/>
        </w:tc>
        <w:tc>
          <w:tcPr>
            <w:tcW w:w="1717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0" w:type="dxa"/>
            <w:vAlign w:val="center"/>
          </w:tcPr>
          <w:p w:rsidR="00953F7A" w:rsidRDefault="00953F7A" w:rsidP="00EC4D4F">
            <w:pPr>
              <w:jc w:val="center"/>
            </w:pPr>
          </w:p>
        </w:tc>
        <w:tc>
          <w:tcPr>
            <w:tcW w:w="1371" w:type="dxa"/>
            <w:vAlign w:val="center"/>
          </w:tcPr>
          <w:p w:rsidR="00953F7A" w:rsidRPr="00C806E6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6" w:type="dxa"/>
            <w:vAlign w:val="center"/>
          </w:tcPr>
          <w:p w:rsidR="00953F7A" w:rsidRPr="00012B17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53F7A" w:rsidTr="00953F7A">
        <w:trPr>
          <w:jc w:val="center"/>
        </w:trPr>
        <w:tc>
          <w:tcPr>
            <w:tcW w:w="425" w:type="dxa"/>
          </w:tcPr>
          <w:p w:rsidR="00953F7A" w:rsidRDefault="00953F7A" w:rsidP="00EC4D4F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267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564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/>
                <w:sz w:val="18"/>
                <w:szCs w:val="18"/>
              </w:rPr>
              <w:t>MODULE_ID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53F7A" w:rsidRDefault="00953F7A" w:rsidP="00EC4D4F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53F7A" w:rsidRPr="00C806E6" w:rsidRDefault="005D77B4" w:rsidP="00EC4D4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53F7A" w:rsidRPr="00C806E6">
                <w:rPr>
                  <w:rStyle w:val="ab"/>
                  <w:rFonts w:ascii="宋体" w:hAnsi="宋体"/>
                </w:rPr>
                <w:t>Max</w:t>
              </w:r>
              <w:r w:rsidR="00953F7A" w:rsidRPr="00C806E6">
                <w:rPr>
                  <w:rStyle w:val="ab"/>
                  <w:rFonts w:ascii="宋体" w:hAnsi="宋体" w:hint="eastAsia"/>
                </w:rPr>
                <w:t>5</w:t>
              </w:r>
              <w:r w:rsidR="00953F7A" w:rsidRPr="00C806E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53F7A" w:rsidRPr="00012B17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53F7A" w:rsidTr="00953F7A">
        <w:trPr>
          <w:jc w:val="center"/>
        </w:trPr>
        <w:tc>
          <w:tcPr>
            <w:tcW w:w="425" w:type="dxa"/>
          </w:tcPr>
          <w:p w:rsidR="00953F7A" w:rsidRDefault="00953F7A" w:rsidP="00EC4D4F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上次登录时间</w:t>
            </w:r>
          </w:p>
        </w:tc>
        <w:tc>
          <w:tcPr>
            <w:tcW w:w="1267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</w:rPr>
              <w:t>lastTime</w:t>
            </w:r>
          </w:p>
        </w:tc>
        <w:tc>
          <w:tcPr>
            <w:tcW w:w="1564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</w:rPr>
              <w:t>lastTime</w:t>
            </w:r>
          </w:p>
        </w:tc>
        <w:tc>
          <w:tcPr>
            <w:tcW w:w="940" w:type="dxa"/>
            <w:vAlign w:val="center"/>
          </w:tcPr>
          <w:p w:rsidR="00953F7A" w:rsidRDefault="00953F7A" w:rsidP="00EC4D4F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53F7A" w:rsidRPr="00C806E6" w:rsidRDefault="005D77B4" w:rsidP="00EC4D4F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953F7A" w:rsidRPr="00C806E6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1236" w:type="dxa"/>
            <w:vAlign w:val="center"/>
          </w:tcPr>
          <w:p w:rsidR="00953F7A" w:rsidRPr="00012B17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53F7A" w:rsidRPr="00BB6727" w:rsidTr="00953F7A">
        <w:trPr>
          <w:jc w:val="center"/>
        </w:trPr>
        <w:tc>
          <w:tcPr>
            <w:tcW w:w="425" w:type="dxa"/>
          </w:tcPr>
          <w:p w:rsidR="00953F7A" w:rsidRDefault="00953F7A" w:rsidP="00EC4D4F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267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</w:rPr>
              <w:t>session</w:t>
            </w:r>
          </w:p>
        </w:tc>
        <w:tc>
          <w:tcPr>
            <w:tcW w:w="1564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</w:rPr>
              <w:t>session</w:t>
            </w:r>
          </w:p>
        </w:tc>
        <w:tc>
          <w:tcPr>
            <w:tcW w:w="940" w:type="dxa"/>
            <w:vAlign w:val="center"/>
          </w:tcPr>
          <w:p w:rsidR="00953F7A" w:rsidRDefault="00953F7A" w:rsidP="00EC4D4F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53F7A" w:rsidRPr="00C806E6" w:rsidRDefault="005D77B4" w:rsidP="00EC4D4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53F7A" w:rsidRPr="00C806E6">
                <w:rPr>
                  <w:rStyle w:val="ab"/>
                  <w:rFonts w:ascii="宋体" w:hAnsi="宋体"/>
                </w:rPr>
                <w:t>Max</w:t>
              </w:r>
              <w:r w:rsidR="00953F7A">
                <w:rPr>
                  <w:rStyle w:val="ab"/>
                  <w:rFonts w:ascii="宋体" w:hAnsi="宋体" w:hint="eastAsia"/>
                </w:rPr>
                <w:t>N</w:t>
              </w:r>
              <w:r w:rsidR="00953F7A" w:rsidRPr="00C806E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53F7A" w:rsidRPr="00012B1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如下表描述</w:t>
            </w:r>
          </w:p>
        </w:tc>
      </w:tr>
      <w:tr w:rsidR="00953F7A" w:rsidRPr="00BB6727" w:rsidTr="00953F7A">
        <w:trPr>
          <w:jc w:val="center"/>
        </w:trPr>
        <w:tc>
          <w:tcPr>
            <w:tcW w:w="425" w:type="dxa"/>
          </w:tcPr>
          <w:p w:rsidR="00953F7A" w:rsidRDefault="00953F7A" w:rsidP="00EC4D4F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传输是否加密</w:t>
            </w:r>
          </w:p>
        </w:tc>
        <w:tc>
          <w:tcPr>
            <w:tcW w:w="1267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IS_ENCRYPT</w:t>
            </w:r>
          </w:p>
        </w:tc>
        <w:tc>
          <w:tcPr>
            <w:tcW w:w="1564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IS_ENCRYPT&gt;</w:t>
            </w:r>
          </w:p>
        </w:tc>
        <w:tc>
          <w:tcPr>
            <w:tcW w:w="940" w:type="dxa"/>
            <w:vAlign w:val="center"/>
          </w:tcPr>
          <w:p w:rsidR="00953F7A" w:rsidRDefault="00953F7A" w:rsidP="00EC4D4F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53F7A" w:rsidRPr="00C806E6" w:rsidRDefault="005D77B4" w:rsidP="00EC4D4F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953F7A" w:rsidRPr="00C806E6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236" w:type="dxa"/>
            <w:vAlign w:val="center"/>
          </w:tcPr>
          <w:p w:rsidR="00953F7A" w:rsidRPr="00012B1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0:不加密，1：加密</w:t>
            </w:r>
          </w:p>
        </w:tc>
      </w:tr>
    </w:tbl>
    <w:p w:rsidR="00953F7A" w:rsidRDefault="00953F7A" w:rsidP="00953F7A"/>
    <w:p w:rsidR="00953F7A" w:rsidRPr="00C63B2E" w:rsidRDefault="00953F7A" w:rsidP="00953F7A"/>
    <w:p w:rsidR="00953F7A" w:rsidRPr="008B4920" w:rsidRDefault="00953F7A" w:rsidP="00953F7A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使用规则</w:t>
      </w:r>
    </w:p>
    <w:p w:rsidR="00953F7A" w:rsidRPr="00BB6727" w:rsidRDefault="00953F7A" w:rsidP="00953F7A">
      <w:pPr>
        <w:pStyle w:val="ad"/>
        <w:numPr>
          <w:ilvl w:val="0"/>
          <w:numId w:val="3"/>
        </w:numPr>
        <w:tabs>
          <w:tab w:val="left" w:pos="5640"/>
        </w:tabs>
        <w:ind w:firstLineChars="0"/>
      </w:pPr>
      <w:r w:rsidRPr="00BB6727">
        <w:rPr>
          <w:rFonts w:hint="eastAsia"/>
        </w:rPr>
        <w:t>本消息用来回应对方发来的登录消息。</w:t>
      </w:r>
    </w:p>
    <w:p w:rsidR="00953F7A" w:rsidRPr="00BB6727" w:rsidRDefault="00953F7A" w:rsidP="00953F7A">
      <w:pPr>
        <w:pStyle w:val="ad"/>
        <w:numPr>
          <w:ilvl w:val="0"/>
          <w:numId w:val="3"/>
        </w:numPr>
        <w:tabs>
          <w:tab w:val="left" w:pos="5640"/>
        </w:tabs>
        <w:ind w:firstLineChars="0"/>
      </w:pPr>
      <w:r w:rsidRPr="00BB6727">
        <w:rPr>
          <w:rFonts w:hint="eastAsia"/>
        </w:rPr>
        <w:t>返回结果指示业务操作是否成功，如果失败。消息体中可以不包含</w:t>
      </w:r>
      <w:r>
        <w:rPr>
          <w:rFonts w:hint="eastAsia"/>
        </w:rPr>
        <w:t>T</w:t>
      </w:r>
      <w:r>
        <w:t>OKEN</w:t>
      </w:r>
      <w:r w:rsidRPr="00BB6727">
        <w:rPr>
          <w:rFonts w:hint="eastAsia"/>
        </w:rPr>
        <w:t>。</w:t>
      </w:r>
    </w:p>
    <w:p w:rsidR="00953F7A" w:rsidRDefault="00953F7A" w:rsidP="00953F7A"/>
    <w:p w:rsidR="00953F7A" w:rsidRDefault="00953F7A" w:rsidP="00953F7A">
      <w:pPr>
        <w:ind w:firstLine="420"/>
      </w:pPr>
    </w:p>
    <w:p w:rsidR="008B4920" w:rsidRPr="008B4920" w:rsidRDefault="008B4920" w:rsidP="00422C18">
      <w:pPr>
        <w:pStyle w:val="ad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 w:rsidRPr="008B4920">
        <w:rPr>
          <w:rFonts w:hint="eastAsia"/>
          <w:b/>
          <w:sz w:val="28"/>
          <w:szCs w:val="28"/>
        </w:rPr>
        <w:t>注销登录</w:t>
      </w:r>
      <w:bookmarkEnd w:id="3"/>
    </w:p>
    <w:p w:rsidR="008B4920" w:rsidRP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业务功能</w:t>
      </w:r>
    </w:p>
    <w:p w:rsidR="008B4920" w:rsidRDefault="008B4920" w:rsidP="008B492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注销登录</w:t>
      </w:r>
      <w:r>
        <w:rPr>
          <w:rFonts w:hint="eastAsia"/>
        </w:rPr>
        <w:t>(logoff)</w:t>
      </w:r>
      <w:r>
        <w:rPr>
          <w:rFonts w:hint="eastAsia"/>
        </w:rPr>
        <w:t>；</w:t>
      </w:r>
    </w:p>
    <w:p w:rsidR="008B4920" w:rsidRDefault="008B4920" w:rsidP="008B4920">
      <w:pPr>
        <w:pStyle w:val="ad"/>
        <w:tabs>
          <w:tab w:val="left" w:pos="5640"/>
        </w:tabs>
        <w:ind w:left="992" w:firstLineChars="0" w:firstLine="0"/>
      </w:pPr>
    </w:p>
    <w:p w:rsidR="008B4920" w:rsidRP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支持版本</w:t>
      </w:r>
    </w:p>
    <w:p w:rsidR="008B4920" w:rsidRDefault="008B4920" w:rsidP="008B492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8B4920" w:rsidRDefault="008B4920" w:rsidP="008B4920">
      <w:pPr>
        <w:pStyle w:val="ad"/>
        <w:tabs>
          <w:tab w:val="left" w:pos="5640"/>
        </w:tabs>
        <w:ind w:left="992" w:firstLineChars="0" w:firstLine="0"/>
      </w:pPr>
    </w:p>
    <w:p w:rsidR="008B4920" w:rsidRP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标签名称</w:t>
      </w:r>
    </w:p>
    <w:p w:rsidR="00BF16E4" w:rsidRDefault="008B4920" w:rsidP="008B492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本消息体的标签名称为</w:t>
      </w:r>
      <w:r>
        <w:rPr>
          <w:rFonts w:hint="eastAsia"/>
        </w:rPr>
        <w:t>:</w:t>
      </w:r>
    </w:p>
    <w:p w:rsidR="008B4920" w:rsidRDefault="00BF16E4" w:rsidP="008B4920">
      <w:pPr>
        <w:pStyle w:val="ad"/>
        <w:tabs>
          <w:tab w:val="left" w:pos="5640"/>
        </w:tabs>
        <w:ind w:left="992" w:firstLineChars="0" w:firstLine="0"/>
      </w:pPr>
      <w:r w:rsidRPr="006B6770">
        <w:t>http://101.251.236.219:32000/tradeweb/httpXmlServlet?req=</w:t>
      </w:r>
      <w:r w:rsidR="008B4920">
        <w:rPr>
          <w:rFonts w:hint="eastAsia"/>
        </w:rPr>
        <w:t>logoff</w:t>
      </w:r>
    </w:p>
    <w:p w:rsidR="008B4920" w:rsidRPr="000E26F0" w:rsidRDefault="008B4920" w:rsidP="008B4920">
      <w:pPr>
        <w:pStyle w:val="ad"/>
        <w:tabs>
          <w:tab w:val="left" w:pos="5640"/>
        </w:tabs>
        <w:ind w:left="992" w:firstLineChars="0" w:firstLine="0"/>
      </w:pPr>
    </w:p>
    <w:p w:rsidR="008B4920" w:rsidRP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请求消息要素</w:t>
      </w:r>
    </w:p>
    <w:p w:rsidR="004C5F94" w:rsidRDefault="004C5F94" w:rsidP="004C5F94">
      <w:pPr>
        <w:ind w:firstLineChars="400" w:firstLine="840"/>
      </w:pPr>
      <w:r>
        <w:t>{</w:t>
      </w:r>
    </w:p>
    <w:p w:rsidR="004C5F94" w:rsidRDefault="004C5F94" w:rsidP="004C5F94">
      <w:pPr>
        <w:ind w:firstLineChars="400" w:firstLine="840"/>
      </w:pPr>
      <w:r>
        <w:t xml:space="preserve">    "MMTS": {</w:t>
      </w:r>
    </w:p>
    <w:p w:rsidR="004C5F94" w:rsidRDefault="004C5F94" w:rsidP="004C5F94">
      <w:pPr>
        <w:ind w:firstLineChars="400" w:firstLine="840"/>
      </w:pPr>
      <w:r>
        <w:t xml:space="preserve">        "version": "1.0", </w:t>
      </w:r>
    </w:p>
    <w:p w:rsidR="004C5F94" w:rsidRDefault="004C5F94" w:rsidP="004C5F94">
      <w:pPr>
        <w:ind w:firstLineChars="400" w:firstLine="840"/>
      </w:pPr>
      <w:r>
        <w:t xml:space="preserve">        "REQ": {</w:t>
      </w:r>
    </w:p>
    <w:p w:rsidR="004C5F94" w:rsidRDefault="004C5F94" w:rsidP="004C5F94">
      <w:pPr>
        <w:ind w:firstLineChars="400" w:firstLine="840"/>
      </w:pPr>
      <w:r>
        <w:t xml:space="preserve">            "id": "", </w:t>
      </w:r>
    </w:p>
    <w:p w:rsidR="004C5F94" w:rsidRDefault="004C5F94" w:rsidP="004C5F94">
      <w:pPr>
        <w:ind w:firstLineChars="400" w:firstLine="840"/>
      </w:pPr>
      <w:r>
        <w:t xml:space="preserve">            "name": "logoff", </w:t>
      </w:r>
    </w:p>
    <w:p w:rsidR="004C5F94" w:rsidRDefault="004C5F94" w:rsidP="004C5F94">
      <w:pPr>
        <w:ind w:firstLineChars="400" w:firstLine="840"/>
      </w:pPr>
      <w:r>
        <w:rPr>
          <w:rFonts w:hint="eastAsia"/>
        </w:rPr>
        <w:lastRenderedPageBreak/>
        <w:t xml:space="preserve">            "USER_ID": "</w:t>
      </w:r>
      <w:r>
        <w:rPr>
          <w:rFonts w:hint="eastAsia"/>
        </w:rPr>
        <w:t>登录用户</w:t>
      </w:r>
      <w:r>
        <w:rPr>
          <w:rFonts w:hint="eastAsia"/>
        </w:rPr>
        <w:t xml:space="preserve">ID", </w:t>
      </w:r>
    </w:p>
    <w:p w:rsidR="004C5F94" w:rsidRDefault="004C5F94" w:rsidP="004C5F94">
      <w:pPr>
        <w:ind w:firstLineChars="400" w:firstLine="840"/>
      </w:pPr>
      <w:r>
        <w:t xml:space="preserve">            "SESSION_ID": "SESSION_ID"</w:t>
      </w:r>
    </w:p>
    <w:p w:rsidR="004C5F94" w:rsidRDefault="004C5F94" w:rsidP="004C5F94">
      <w:pPr>
        <w:ind w:firstLineChars="400" w:firstLine="840"/>
      </w:pPr>
      <w:r>
        <w:t xml:space="preserve">        }</w:t>
      </w:r>
    </w:p>
    <w:p w:rsidR="004C5F94" w:rsidRDefault="004C5F94" w:rsidP="004C5F94">
      <w:pPr>
        <w:ind w:firstLineChars="400" w:firstLine="840"/>
      </w:pPr>
      <w:r>
        <w:t xml:space="preserve">    }</w:t>
      </w:r>
    </w:p>
    <w:p w:rsidR="008B4920" w:rsidRPr="00580979" w:rsidRDefault="004C5F94" w:rsidP="004C5F94">
      <w:pPr>
        <w:ind w:firstLineChars="400" w:firstLine="84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2"/>
        <w:gridCol w:w="497"/>
        <w:gridCol w:w="1645"/>
        <w:gridCol w:w="1583"/>
        <w:gridCol w:w="1690"/>
        <w:gridCol w:w="841"/>
        <w:gridCol w:w="1610"/>
        <w:gridCol w:w="607"/>
      </w:tblGrid>
      <w:tr w:rsidR="008B4920" w:rsidRPr="00AF7A7C" w:rsidTr="006326E0">
        <w:trPr>
          <w:jc w:val="center"/>
        </w:trPr>
        <w:tc>
          <w:tcPr>
            <w:tcW w:w="472" w:type="dxa"/>
            <w:shd w:val="clear" w:color="auto" w:fill="D9D9D9"/>
            <w:vAlign w:val="center"/>
          </w:tcPr>
          <w:p w:rsidR="008B4920" w:rsidRPr="00AF7A7C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97" w:type="dxa"/>
            <w:shd w:val="clear" w:color="auto" w:fill="D9D9D9"/>
            <w:vAlign w:val="center"/>
          </w:tcPr>
          <w:p w:rsidR="008B4920" w:rsidRPr="00AF7A7C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8B4920" w:rsidRPr="00AF7A7C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3" w:type="dxa"/>
            <w:shd w:val="clear" w:color="auto" w:fill="D9D9D9"/>
            <w:vAlign w:val="center"/>
          </w:tcPr>
          <w:p w:rsidR="008B4920" w:rsidRPr="00AF7A7C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90" w:type="dxa"/>
            <w:shd w:val="clear" w:color="auto" w:fill="D9D9D9"/>
            <w:vAlign w:val="center"/>
          </w:tcPr>
          <w:p w:rsidR="008B4920" w:rsidRPr="00AF7A7C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XML Tag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8B4920" w:rsidRPr="00AF7A7C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0" w:type="dxa"/>
            <w:shd w:val="clear" w:color="auto" w:fill="D9D9D9"/>
            <w:vAlign w:val="center"/>
          </w:tcPr>
          <w:p w:rsidR="008B4920" w:rsidRPr="00AF7A7C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07" w:type="dxa"/>
            <w:shd w:val="clear" w:color="auto" w:fill="D9D9D9"/>
            <w:vAlign w:val="center"/>
          </w:tcPr>
          <w:p w:rsidR="008B4920" w:rsidRPr="00AF7A7C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B4920" w:rsidRPr="00AF7A7C" w:rsidTr="006326E0">
        <w:trPr>
          <w:jc w:val="center"/>
        </w:trPr>
        <w:tc>
          <w:tcPr>
            <w:tcW w:w="472" w:type="dxa"/>
            <w:vAlign w:val="center"/>
          </w:tcPr>
          <w:p w:rsidR="008B4920" w:rsidRPr="00AF7A7C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97" w:type="dxa"/>
          </w:tcPr>
          <w:p w:rsidR="008B4920" w:rsidRDefault="008B4920" w:rsidP="006326E0">
            <w:r w:rsidRPr="00420C5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5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3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90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1" w:type="dxa"/>
            <w:vAlign w:val="center"/>
          </w:tcPr>
          <w:p w:rsidR="008B4920" w:rsidRPr="00C806E6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10" w:type="dxa"/>
            <w:vAlign w:val="center"/>
          </w:tcPr>
          <w:p w:rsidR="008B4920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8B4920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07" w:type="dxa"/>
            <w:vAlign w:val="center"/>
          </w:tcPr>
          <w:p w:rsidR="008B4920" w:rsidRPr="00AF7A7C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AF7A7C" w:rsidTr="006326E0">
        <w:trPr>
          <w:jc w:val="center"/>
        </w:trPr>
        <w:tc>
          <w:tcPr>
            <w:tcW w:w="472" w:type="dxa"/>
            <w:vAlign w:val="center"/>
          </w:tcPr>
          <w:p w:rsidR="008B4920" w:rsidRPr="00AF7A7C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97" w:type="dxa"/>
          </w:tcPr>
          <w:p w:rsidR="008B4920" w:rsidRDefault="008B4920" w:rsidP="006326E0">
            <w:r w:rsidRPr="00420C5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5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3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90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1" w:type="dxa"/>
            <w:vAlign w:val="center"/>
          </w:tcPr>
          <w:p w:rsidR="008B4920" w:rsidRPr="00C806E6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10" w:type="dxa"/>
            <w:vAlign w:val="center"/>
          </w:tcPr>
          <w:p w:rsidR="008B4920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8B4920" w:rsidRPr="00C806E6">
                <w:rPr>
                  <w:rStyle w:val="ab"/>
                  <w:rFonts w:ascii="宋体" w:hAnsi="宋体" w:hint="eastAsia"/>
                </w:rPr>
                <w:t>Max</w:t>
              </w:r>
              <w:r w:rsidR="008B4920">
                <w:rPr>
                  <w:rStyle w:val="ab"/>
                  <w:rFonts w:ascii="宋体" w:hAnsi="宋体" w:hint="eastAsia"/>
                </w:rPr>
                <w:t>N</w:t>
              </w:r>
              <w:r w:rsidR="008B4920" w:rsidRPr="00C806E6">
                <w:rPr>
                  <w:rStyle w:val="ab"/>
                  <w:rFonts w:ascii="宋体" w:hAnsi="宋体" w:hint="eastAsia"/>
                </w:rPr>
                <w:t>Text</w:t>
              </w:r>
            </w:hyperlink>
          </w:p>
        </w:tc>
        <w:tc>
          <w:tcPr>
            <w:tcW w:w="607" w:type="dxa"/>
            <w:vAlign w:val="center"/>
          </w:tcPr>
          <w:p w:rsidR="008B4920" w:rsidRPr="00AF7A7C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AF7A7C" w:rsidTr="006326E0">
        <w:trPr>
          <w:jc w:val="center"/>
        </w:trPr>
        <w:tc>
          <w:tcPr>
            <w:tcW w:w="472" w:type="dxa"/>
            <w:vAlign w:val="center"/>
          </w:tcPr>
          <w:p w:rsidR="008B4920" w:rsidRPr="00AF7A7C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97" w:type="dxa"/>
          </w:tcPr>
          <w:p w:rsidR="008B4920" w:rsidRDefault="008B4920" w:rsidP="006326E0">
            <w:r w:rsidRPr="00420C5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5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3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90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1" w:type="dxa"/>
            <w:vAlign w:val="center"/>
          </w:tcPr>
          <w:p w:rsidR="008B4920" w:rsidRPr="00C806E6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10" w:type="dxa"/>
            <w:vAlign w:val="center"/>
          </w:tcPr>
          <w:p w:rsidR="008B4920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8B4920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07" w:type="dxa"/>
            <w:vAlign w:val="center"/>
          </w:tcPr>
          <w:p w:rsidR="008B4920" w:rsidRPr="00AF7A7C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AF7A7C" w:rsidTr="006326E0">
        <w:trPr>
          <w:jc w:val="center"/>
        </w:trPr>
        <w:tc>
          <w:tcPr>
            <w:tcW w:w="472" w:type="dxa"/>
            <w:vAlign w:val="center"/>
          </w:tcPr>
          <w:p w:rsidR="008B4920" w:rsidRPr="00AF7A7C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97" w:type="dxa"/>
          </w:tcPr>
          <w:p w:rsidR="008B4920" w:rsidRDefault="008B4920" w:rsidP="006326E0">
            <w:r w:rsidRPr="00420C5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5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3" w:type="dxa"/>
            <w:vAlign w:val="center"/>
          </w:tcPr>
          <w:p w:rsidR="008B4920" w:rsidRPr="00C73359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C73359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90" w:type="dxa"/>
            <w:vAlign w:val="center"/>
          </w:tcPr>
          <w:p w:rsidR="008B4920" w:rsidRPr="00C73359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C73359">
              <w:rPr>
                <w:rFonts w:ascii="宋体" w:hAnsi="宋体" w:hint="eastAsia"/>
                <w:color w:val="000000"/>
                <w:sz w:val="18"/>
                <w:szCs w:val="18"/>
              </w:rPr>
              <w:t>/</w:t>
            </w:r>
            <w:r w:rsidRPr="00C73359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C73359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1" w:type="dxa"/>
            <w:vAlign w:val="center"/>
          </w:tcPr>
          <w:p w:rsidR="008B4920" w:rsidRPr="00C806E6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10" w:type="dxa"/>
            <w:vAlign w:val="center"/>
          </w:tcPr>
          <w:p w:rsidR="008B4920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8B4920" w:rsidRPr="00C806E6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07" w:type="dxa"/>
            <w:vAlign w:val="center"/>
          </w:tcPr>
          <w:p w:rsidR="008B4920" w:rsidRPr="00AF7A7C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B4920" w:rsidRDefault="008B4920" w:rsidP="008B4920"/>
    <w:p w:rsid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返回消息要素</w:t>
      </w:r>
    </w:p>
    <w:p w:rsidR="00EB516D" w:rsidRDefault="00EB516D" w:rsidP="008B4920">
      <w:pPr>
        <w:pStyle w:val="ad"/>
        <w:ind w:left="992" w:firstLineChars="0" w:firstLine="268"/>
      </w:pPr>
    </w:p>
    <w:p w:rsidR="00E41091" w:rsidRDefault="00E41091" w:rsidP="00E41091">
      <w:pPr>
        <w:ind w:firstLineChars="400" w:firstLine="840"/>
      </w:pPr>
      <w:r>
        <w:t>{</w:t>
      </w:r>
    </w:p>
    <w:p w:rsidR="00E41091" w:rsidRDefault="00E41091" w:rsidP="00E41091">
      <w:pPr>
        <w:ind w:firstLineChars="400" w:firstLine="840"/>
      </w:pPr>
      <w:r>
        <w:t xml:space="preserve">    "MMTS": {</w:t>
      </w:r>
    </w:p>
    <w:p w:rsidR="00E41091" w:rsidRDefault="00E41091" w:rsidP="00E41091">
      <w:pPr>
        <w:ind w:firstLineChars="400" w:firstLine="840"/>
      </w:pPr>
      <w:r>
        <w:t xml:space="preserve">        "version": "1.0", </w:t>
      </w:r>
    </w:p>
    <w:p w:rsidR="00E41091" w:rsidRDefault="008B44CF" w:rsidP="00E41091">
      <w:pPr>
        <w:ind w:firstLineChars="400" w:firstLine="840"/>
      </w:pPr>
      <w:r>
        <w:t xml:space="preserve">        "RE</w:t>
      </w:r>
      <w:r>
        <w:rPr>
          <w:rFonts w:hint="eastAsia"/>
        </w:rPr>
        <w:t>P</w:t>
      </w:r>
      <w:r w:rsidR="00E41091">
        <w:t>": {</w:t>
      </w:r>
    </w:p>
    <w:p w:rsidR="00E41091" w:rsidRDefault="004A587B" w:rsidP="00E41091">
      <w:pPr>
        <w:ind w:firstLineChars="400" w:firstLine="840"/>
      </w:pPr>
      <w:r>
        <w:t xml:space="preserve">            "retcode</w:t>
      </w:r>
      <w:r w:rsidR="00E41091">
        <w:t xml:space="preserve">": "", </w:t>
      </w:r>
    </w:p>
    <w:p w:rsidR="00E41091" w:rsidRDefault="004A587B" w:rsidP="00E41091">
      <w:pPr>
        <w:ind w:firstLineChars="400" w:firstLine="840"/>
      </w:pPr>
      <w:r>
        <w:t xml:space="preserve">            "message</w:t>
      </w:r>
      <w:r w:rsidR="00E41091">
        <w:t xml:space="preserve">": "", </w:t>
      </w:r>
    </w:p>
    <w:p w:rsidR="00E41091" w:rsidRDefault="004A587B" w:rsidP="00E41091">
      <w:pPr>
        <w:ind w:firstLineChars="400" w:firstLine="840"/>
      </w:pPr>
      <w:r>
        <w:t xml:space="preserve">            "name</w:t>
      </w:r>
      <w:r w:rsidR="00E41091">
        <w:t>": " logoff "</w:t>
      </w:r>
    </w:p>
    <w:p w:rsidR="00E41091" w:rsidRDefault="00E41091" w:rsidP="00E41091">
      <w:pPr>
        <w:ind w:firstLineChars="400" w:firstLine="840"/>
      </w:pPr>
      <w:r>
        <w:t xml:space="preserve">        }</w:t>
      </w:r>
    </w:p>
    <w:p w:rsidR="00E41091" w:rsidRDefault="00E41091" w:rsidP="00E41091">
      <w:pPr>
        <w:ind w:firstLineChars="400" w:firstLine="840"/>
      </w:pPr>
      <w:r>
        <w:t xml:space="preserve">    }</w:t>
      </w:r>
    </w:p>
    <w:p w:rsidR="008B4920" w:rsidRPr="00B85319" w:rsidRDefault="00E41091" w:rsidP="00E41091">
      <w:pPr>
        <w:ind w:firstLineChars="400" w:firstLine="840"/>
      </w:pPr>
      <w:r>
        <w:t>}</w:t>
      </w:r>
    </w:p>
    <w:p w:rsidR="008B4920" w:rsidRDefault="008B4920" w:rsidP="008B4920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8B4920" w:rsidTr="006326E0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B4920" w:rsidTr="006326E0">
        <w:trPr>
          <w:jc w:val="center"/>
        </w:trPr>
        <w:tc>
          <w:tcPr>
            <w:tcW w:w="425" w:type="dxa"/>
            <w:vAlign w:val="center"/>
          </w:tcPr>
          <w:p w:rsidR="008B492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8B4920" w:rsidRDefault="008B4920" w:rsidP="006326E0">
            <w:r w:rsidRPr="002F440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8B4920" w:rsidRPr="00E829D0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8B4920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B4920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8B4920" w:rsidRPr="00012B17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Tr="006326E0">
        <w:trPr>
          <w:jc w:val="center"/>
        </w:trPr>
        <w:tc>
          <w:tcPr>
            <w:tcW w:w="425" w:type="dxa"/>
            <w:vAlign w:val="center"/>
          </w:tcPr>
          <w:p w:rsidR="008B492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8B4920" w:rsidRDefault="008B4920" w:rsidP="006326E0">
            <w:r w:rsidRPr="002F440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8B4920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B4920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8B4920" w:rsidRPr="00012B17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Tr="006326E0">
        <w:trPr>
          <w:jc w:val="center"/>
        </w:trPr>
        <w:tc>
          <w:tcPr>
            <w:tcW w:w="425" w:type="dxa"/>
            <w:vAlign w:val="center"/>
          </w:tcPr>
          <w:p w:rsidR="008B492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8B4920" w:rsidRDefault="008B4920" w:rsidP="006326E0">
            <w:r w:rsidRPr="002F440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8B4920" w:rsidRPr="00E94DAD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8B4920" w:rsidRPr="00E94DAD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8B4920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B4920" w:rsidRPr="00E94DAD">
                <w:rPr>
                  <w:rStyle w:val="ab"/>
                  <w:rFonts w:ascii="宋体" w:hAnsi="宋体" w:hint="eastAsia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8B4920" w:rsidRPr="00012B17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B4920" w:rsidRPr="00C63B2E" w:rsidRDefault="008B4920" w:rsidP="008B4920"/>
    <w:p w:rsidR="008B4920" w:rsidRP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使用规则</w:t>
      </w:r>
    </w:p>
    <w:p w:rsidR="008B4920" w:rsidRPr="00BB6727" w:rsidRDefault="008B4920" w:rsidP="00D51B16">
      <w:pPr>
        <w:pStyle w:val="ac"/>
        <w:numPr>
          <w:ilvl w:val="0"/>
          <w:numId w:val="4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注销</w:t>
      </w:r>
      <w:r w:rsidRPr="00BB6727">
        <w:rPr>
          <w:rFonts w:hint="eastAsia"/>
        </w:rPr>
        <w:t>登录消息。</w:t>
      </w:r>
    </w:p>
    <w:p w:rsidR="008B4920" w:rsidRPr="00BB6727" w:rsidRDefault="008B4920" w:rsidP="00D51B16">
      <w:pPr>
        <w:pStyle w:val="ac"/>
        <w:numPr>
          <w:ilvl w:val="0"/>
          <w:numId w:val="4"/>
        </w:numPr>
        <w:ind w:firstLineChars="0"/>
      </w:pPr>
      <w:r w:rsidRPr="00BB6727">
        <w:rPr>
          <w:rFonts w:hint="eastAsia"/>
        </w:rPr>
        <w:t>返回结果指示业务操作是否成功，</w:t>
      </w:r>
      <w:r w:rsidRPr="00816B29">
        <w:rPr>
          <w:rFonts w:hAnsi="宋体" w:hint="eastAsia"/>
          <w:szCs w:val="21"/>
        </w:rPr>
        <w:t>返回码为0返回成功。</w:t>
      </w:r>
    </w:p>
    <w:p w:rsidR="008B4920" w:rsidRDefault="008B4920"/>
    <w:p w:rsidR="008B4920" w:rsidRDefault="008B4920"/>
    <w:p w:rsidR="008B4920" w:rsidRPr="008B4920" w:rsidRDefault="008B4920" w:rsidP="003B31FE">
      <w:pPr>
        <w:pStyle w:val="ad"/>
        <w:numPr>
          <w:ilvl w:val="0"/>
          <w:numId w:val="1"/>
        </w:numPr>
        <w:ind w:left="568" w:hangingChars="202" w:hanging="568"/>
        <w:outlineLvl w:val="1"/>
        <w:rPr>
          <w:b/>
          <w:sz w:val="28"/>
          <w:szCs w:val="28"/>
        </w:rPr>
      </w:pPr>
      <w:r w:rsidRPr="008B4920">
        <w:rPr>
          <w:rFonts w:hint="eastAsia"/>
          <w:b/>
          <w:sz w:val="28"/>
          <w:szCs w:val="28"/>
        </w:rPr>
        <w:t>修改密码</w:t>
      </w:r>
    </w:p>
    <w:p w:rsid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业务功能</w:t>
      </w:r>
    </w:p>
    <w:p w:rsidR="008B4920" w:rsidRPr="008B4920" w:rsidRDefault="008B4920" w:rsidP="008B492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修改密码</w:t>
      </w:r>
      <w:r>
        <w:rPr>
          <w:rFonts w:hint="eastAsia"/>
        </w:rPr>
        <w:t>(</w:t>
      </w:r>
      <w:r w:rsidRPr="008B4920">
        <w:t>change_password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B4920" w:rsidRDefault="008B4920" w:rsidP="008B4920"/>
    <w:p w:rsid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支持版本</w:t>
      </w:r>
    </w:p>
    <w:p w:rsidR="008B4920" w:rsidRDefault="008B4920" w:rsidP="008B492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8B4920" w:rsidRDefault="008B4920" w:rsidP="008B4920">
      <w:pPr>
        <w:pStyle w:val="ad"/>
        <w:tabs>
          <w:tab w:val="left" w:pos="5640"/>
        </w:tabs>
        <w:ind w:left="992" w:firstLineChars="0" w:firstLine="0"/>
      </w:pPr>
    </w:p>
    <w:p w:rsidR="008B4920" w:rsidRP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标签名称</w:t>
      </w:r>
    </w:p>
    <w:p w:rsidR="00BF16E4" w:rsidRDefault="008B4920" w:rsidP="008B492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本消息体的标签名称为</w:t>
      </w:r>
      <w:r>
        <w:rPr>
          <w:rFonts w:hint="eastAsia"/>
        </w:rPr>
        <w:t>:</w:t>
      </w:r>
    </w:p>
    <w:p w:rsidR="008B4920" w:rsidRDefault="00BF16E4" w:rsidP="008B4920">
      <w:pPr>
        <w:pStyle w:val="ad"/>
        <w:tabs>
          <w:tab w:val="left" w:pos="5640"/>
        </w:tabs>
        <w:ind w:left="992" w:firstLineChars="0" w:firstLine="0"/>
      </w:pPr>
      <w:r w:rsidRPr="006B6770">
        <w:t>http://101.251.236.219:32000/tradeweb/httpXmlServlet?req=</w:t>
      </w:r>
      <w:r w:rsidR="008B4920" w:rsidRPr="008B4920">
        <w:t>change_password</w:t>
      </w:r>
    </w:p>
    <w:p w:rsidR="008B4920" w:rsidRPr="000E26F0" w:rsidRDefault="008B4920" w:rsidP="008B4920">
      <w:pPr>
        <w:pStyle w:val="ad"/>
        <w:tabs>
          <w:tab w:val="left" w:pos="5640"/>
        </w:tabs>
        <w:ind w:left="992" w:firstLineChars="0" w:firstLine="0"/>
      </w:pPr>
    </w:p>
    <w:p w:rsidR="008B4920" w:rsidRP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请求消息要素</w:t>
      </w:r>
    </w:p>
    <w:p w:rsidR="00176FBB" w:rsidRDefault="00176FBB" w:rsidP="00176FBB">
      <w:pPr>
        <w:ind w:firstLineChars="400" w:firstLine="840"/>
      </w:pPr>
      <w:r>
        <w:lastRenderedPageBreak/>
        <w:t>{</w:t>
      </w:r>
    </w:p>
    <w:p w:rsidR="00176FBB" w:rsidRDefault="00176FBB" w:rsidP="00176FBB">
      <w:pPr>
        <w:ind w:firstLineChars="400" w:firstLine="840"/>
      </w:pPr>
      <w:r>
        <w:t xml:space="preserve">    "MMTS": {</w:t>
      </w:r>
    </w:p>
    <w:p w:rsidR="00176FBB" w:rsidRDefault="00176FBB" w:rsidP="00176FBB">
      <w:pPr>
        <w:ind w:firstLineChars="400" w:firstLine="840"/>
      </w:pPr>
      <w:r>
        <w:t xml:space="preserve">        "version": "1.0", </w:t>
      </w:r>
    </w:p>
    <w:p w:rsidR="00176FBB" w:rsidRDefault="00176FBB" w:rsidP="00176FBB">
      <w:pPr>
        <w:ind w:firstLineChars="400" w:firstLine="840"/>
      </w:pPr>
      <w:r>
        <w:t xml:space="preserve">        "REQ": {</w:t>
      </w:r>
    </w:p>
    <w:p w:rsidR="00176FBB" w:rsidRDefault="00176FBB" w:rsidP="00176FBB">
      <w:pPr>
        <w:ind w:firstLineChars="400" w:firstLine="840"/>
      </w:pPr>
      <w:r>
        <w:t xml:space="preserve">            "id": "", </w:t>
      </w:r>
    </w:p>
    <w:p w:rsidR="00176FBB" w:rsidRDefault="00176FBB" w:rsidP="00176FBB">
      <w:pPr>
        <w:ind w:firstLineChars="400" w:firstLine="840"/>
      </w:pPr>
      <w:r>
        <w:t xml:space="preserve">            "name": "change_password", </w:t>
      </w:r>
    </w:p>
    <w:p w:rsidR="00176FBB" w:rsidRDefault="00176FBB" w:rsidP="00176FBB">
      <w:pPr>
        <w:ind w:firstLineChars="400" w:firstLine="840"/>
      </w:pPr>
      <w:r>
        <w:rPr>
          <w:rFonts w:hint="eastAsia"/>
        </w:rPr>
        <w:t xml:space="preserve">            "USER_ID": "</w:t>
      </w:r>
      <w:r>
        <w:rPr>
          <w:rFonts w:hint="eastAsia"/>
        </w:rPr>
        <w:t>登录用户</w:t>
      </w:r>
      <w:r>
        <w:rPr>
          <w:rFonts w:hint="eastAsia"/>
        </w:rPr>
        <w:t xml:space="preserve">ID", </w:t>
      </w:r>
    </w:p>
    <w:p w:rsidR="00176FBB" w:rsidRDefault="00176FBB" w:rsidP="00176FBB">
      <w:pPr>
        <w:ind w:firstLineChars="400" w:firstLine="840"/>
      </w:pPr>
      <w:r>
        <w:rPr>
          <w:rFonts w:hint="eastAsia"/>
        </w:rPr>
        <w:t xml:space="preserve">            "PWD_TYPE": "</w:t>
      </w:r>
      <w:r>
        <w:rPr>
          <w:rFonts w:hint="eastAsia"/>
        </w:rPr>
        <w:t>密码类型</w:t>
      </w:r>
      <w:r>
        <w:rPr>
          <w:rFonts w:hint="eastAsia"/>
        </w:rPr>
        <w:t xml:space="preserve"> 0</w:t>
      </w:r>
      <w:r>
        <w:rPr>
          <w:rFonts w:hint="eastAsia"/>
        </w:rPr>
        <w:t>：交易密码</w:t>
      </w:r>
      <w:r>
        <w:rPr>
          <w:rFonts w:hint="eastAsia"/>
        </w:rPr>
        <w:t xml:space="preserve"> 1</w:t>
      </w:r>
      <w:r>
        <w:rPr>
          <w:rFonts w:hint="eastAsia"/>
        </w:rPr>
        <w:t>：电话密码</w:t>
      </w:r>
      <w:r>
        <w:rPr>
          <w:rFonts w:hint="eastAsia"/>
        </w:rPr>
        <w:t>"</w:t>
      </w:r>
    </w:p>
    <w:p w:rsidR="00176FBB" w:rsidRDefault="00176FBB" w:rsidP="00176FBB">
      <w:pPr>
        <w:ind w:firstLineChars="400" w:firstLine="840"/>
      </w:pPr>
      <w:r>
        <w:rPr>
          <w:rFonts w:hint="eastAsia"/>
        </w:rPr>
        <w:t xml:space="preserve">            "OLD_PASSWORD": "</w:t>
      </w:r>
      <w:r>
        <w:rPr>
          <w:rFonts w:hint="eastAsia"/>
        </w:rPr>
        <w:t>旧口令</w:t>
      </w:r>
      <w:r>
        <w:rPr>
          <w:rFonts w:hint="eastAsia"/>
        </w:rPr>
        <w:t xml:space="preserve">", </w:t>
      </w:r>
    </w:p>
    <w:p w:rsidR="00176FBB" w:rsidRDefault="00176FBB" w:rsidP="00176FBB">
      <w:pPr>
        <w:ind w:firstLineChars="400" w:firstLine="840"/>
      </w:pPr>
      <w:r>
        <w:rPr>
          <w:rFonts w:hint="eastAsia"/>
        </w:rPr>
        <w:t xml:space="preserve">            "NEW_PASSWORD": "</w:t>
      </w:r>
      <w:r>
        <w:rPr>
          <w:rFonts w:hint="eastAsia"/>
        </w:rPr>
        <w:t>新口令</w:t>
      </w:r>
      <w:r>
        <w:rPr>
          <w:rFonts w:hint="eastAsia"/>
        </w:rPr>
        <w:t xml:space="preserve">", </w:t>
      </w:r>
    </w:p>
    <w:p w:rsidR="00176FBB" w:rsidRDefault="00176FBB" w:rsidP="00176FBB">
      <w:pPr>
        <w:ind w:firstLineChars="400" w:firstLine="840"/>
      </w:pPr>
      <w:r>
        <w:t xml:space="preserve">            "SESSION_ID": "SESSION_ID"</w:t>
      </w:r>
    </w:p>
    <w:p w:rsidR="00176FBB" w:rsidRDefault="00176FBB" w:rsidP="00176FBB">
      <w:pPr>
        <w:ind w:firstLineChars="400" w:firstLine="840"/>
      </w:pPr>
      <w:r>
        <w:t xml:space="preserve">        }</w:t>
      </w:r>
    </w:p>
    <w:p w:rsidR="00176FBB" w:rsidRDefault="00176FBB" w:rsidP="00176FBB">
      <w:pPr>
        <w:ind w:firstLineChars="400" w:firstLine="840"/>
      </w:pPr>
      <w:r>
        <w:t xml:space="preserve">    }</w:t>
      </w:r>
    </w:p>
    <w:p w:rsidR="008B4920" w:rsidRPr="00580979" w:rsidRDefault="00176FBB" w:rsidP="00176FBB">
      <w:pPr>
        <w:ind w:firstLineChars="400" w:firstLine="840"/>
      </w:pPr>
      <w:r>
        <w:t>}</w:t>
      </w:r>
    </w:p>
    <w:tbl>
      <w:tblPr>
        <w:tblW w:w="8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6"/>
        <w:gridCol w:w="396"/>
        <w:gridCol w:w="1084"/>
        <w:gridCol w:w="1440"/>
        <w:gridCol w:w="1620"/>
        <w:gridCol w:w="936"/>
        <w:gridCol w:w="1476"/>
        <w:gridCol w:w="1568"/>
      </w:tblGrid>
      <w:tr w:rsidR="008B4920" w:rsidRPr="00E37CB5" w:rsidTr="006326E0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8B4920" w:rsidRPr="00E37CB5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8B4920" w:rsidRPr="00E37CB5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084" w:type="dxa"/>
            <w:shd w:val="clear" w:color="auto" w:fill="D9D9D9"/>
            <w:vAlign w:val="center"/>
          </w:tcPr>
          <w:p w:rsidR="008B4920" w:rsidRPr="00E37CB5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B4920" w:rsidRPr="00E37CB5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8B4920" w:rsidRPr="00E37CB5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XML Tag</w:t>
            </w:r>
          </w:p>
        </w:tc>
        <w:tc>
          <w:tcPr>
            <w:tcW w:w="936" w:type="dxa"/>
            <w:shd w:val="clear" w:color="auto" w:fill="D9D9D9"/>
            <w:vAlign w:val="center"/>
          </w:tcPr>
          <w:p w:rsidR="008B4920" w:rsidRPr="00E37CB5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8B4920" w:rsidRPr="00E37CB5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68" w:type="dxa"/>
            <w:shd w:val="clear" w:color="auto" w:fill="D9D9D9"/>
            <w:vAlign w:val="center"/>
          </w:tcPr>
          <w:p w:rsidR="008B4920" w:rsidRPr="00E37CB5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B4920" w:rsidRPr="00E37CB5" w:rsidTr="006326E0">
        <w:trPr>
          <w:jc w:val="center"/>
        </w:trPr>
        <w:tc>
          <w:tcPr>
            <w:tcW w:w="39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4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2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37CB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3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B4920" w:rsidRPr="00E37CB5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8B4920" w:rsidRPr="00E37CB5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568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E37CB5" w:rsidTr="006326E0">
        <w:trPr>
          <w:jc w:val="center"/>
        </w:trPr>
        <w:tc>
          <w:tcPr>
            <w:tcW w:w="39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4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2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37CB5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93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B4920" w:rsidRPr="00E37CB5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8B4920" w:rsidRPr="00E37CB5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568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E37CB5" w:rsidTr="006326E0">
        <w:trPr>
          <w:jc w:val="center"/>
        </w:trPr>
        <w:tc>
          <w:tcPr>
            <w:tcW w:w="39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4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2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37CB5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93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B4920" w:rsidRPr="00E37CB5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8B4920" w:rsidRPr="00E37CB5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568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E37CB5" w:rsidTr="006326E0">
        <w:trPr>
          <w:trHeight w:val="446"/>
          <w:jc w:val="center"/>
        </w:trPr>
        <w:tc>
          <w:tcPr>
            <w:tcW w:w="39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4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密码类型</w:t>
            </w:r>
          </w:p>
        </w:tc>
        <w:tc>
          <w:tcPr>
            <w:tcW w:w="144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PWD_TYPE</w:t>
            </w:r>
          </w:p>
        </w:tc>
        <w:tc>
          <w:tcPr>
            <w:tcW w:w="162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37CB5">
              <w:rPr>
                <w:rFonts w:ascii="宋体" w:hAnsi="宋体" w:hint="eastAsia"/>
                <w:sz w:val="18"/>
                <w:szCs w:val="18"/>
              </w:rPr>
              <w:t>PWD_TYPE&gt;</w:t>
            </w:r>
          </w:p>
        </w:tc>
        <w:tc>
          <w:tcPr>
            <w:tcW w:w="93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B4920" w:rsidRPr="00E37CB5" w:rsidRDefault="005D77B4" w:rsidP="006326E0">
            <w:pPr>
              <w:rPr>
                <w:rStyle w:val="ab"/>
                <w:rFonts w:ascii="宋体" w:hAnsi="宋体"/>
              </w:rPr>
            </w:pPr>
            <w:hyperlink w:anchor="密码类型" w:history="1">
              <w:r w:rsidR="008B4920" w:rsidRPr="001B41A7">
                <w:rPr>
                  <w:rStyle w:val="ab"/>
                  <w:rFonts w:ascii="宋体" w:hAnsi="宋体" w:hint="eastAsia"/>
                </w:rPr>
                <w:t>密码类型</w:t>
              </w:r>
            </w:hyperlink>
          </w:p>
        </w:tc>
        <w:tc>
          <w:tcPr>
            <w:tcW w:w="1568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E37CB5" w:rsidTr="006326E0">
        <w:trPr>
          <w:jc w:val="center"/>
        </w:trPr>
        <w:tc>
          <w:tcPr>
            <w:tcW w:w="39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4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color w:val="000000"/>
                <w:sz w:val="18"/>
                <w:szCs w:val="18"/>
              </w:rPr>
              <w:t>旧口令</w:t>
            </w:r>
          </w:p>
        </w:tc>
        <w:tc>
          <w:tcPr>
            <w:tcW w:w="144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color w:val="000000"/>
                <w:sz w:val="18"/>
                <w:szCs w:val="18"/>
              </w:rPr>
              <w:t>OLD_PASSWORD</w:t>
            </w:r>
          </w:p>
        </w:tc>
        <w:tc>
          <w:tcPr>
            <w:tcW w:w="162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37CB5">
              <w:rPr>
                <w:rFonts w:ascii="宋体" w:hAnsi="宋体" w:hint="eastAsia"/>
                <w:color w:val="000000"/>
                <w:sz w:val="18"/>
                <w:szCs w:val="18"/>
              </w:rPr>
              <w:t>OLD_PASSWORD&gt;</w:t>
            </w:r>
          </w:p>
        </w:tc>
        <w:tc>
          <w:tcPr>
            <w:tcW w:w="93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B4920" w:rsidRPr="00E37CB5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8B4920" w:rsidRPr="00E37CB5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568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E37CB5" w:rsidTr="006326E0">
        <w:trPr>
          <w:jc w:val="center"/>
        </w:trPr>
        <w:tc>
          <w:tcPr>
            <w:tcW w:w="39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4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color w:val="000000"/>
                <w:sz w:val="18"/>
                <w:szCs w:val="18"/>
              </w:rPr>
              <w:t>新口令</w:t>
            </w:r>
          </w:p>
        </w:tc>
        <w:tc>
          <w:tcPr>
            <w:tcW w:w="144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color w:val="000000"/>
                <w:sz w:val="18"/>
                <w:szCs w:val="18"/>
              </w:rPr>
              <w:t>NEW_PASSWORD</w:t>
            </w:r>
          </w:p>
        </w:tc>
        <w:tc>
          <w:tcPr>
            <w:tcW w:w="162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37CB5">
              <w:rPr>
                <w:rFonts w:ascii="宋体" w:hAnsi="宋体" w:hint="eastAsia"/>
                <w:color w:val="000000"/>
                <w:sz w:val="18"/>
                <w:szCs w:val="18"/>
              </w:rPr>
              <w:t>NEW_PASSWORD&gt;</w:t>
            </w:r>
          </w:p>
        </w:tc>
        <w:tc>
          <w:tcPr>
            <w:tcW w:w="93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B4920" w:rsidRPr="00E37CB5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8B4920" w:rsidRPr="00E37CB5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568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E37CB5" w:rsidTr="006326E0">
        <w:trPr>
          <w:trHeight w:val="70"/>
          <w:jc w:val="center"/>
        </w:trPr>
        <w:tc>
          <w:tcPr>
            <w:tcW w:w="39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4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44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2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37CB5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E37CB5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3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B4920" w:rsidRPr="00E37CB5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8B4920" w:rsidRPr="00E37CB5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568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B4920" w:rsidRDefault="008B4920" w:rsidP="008B4920"/>
    <w:p w:rsidR="008B4920" w:rsidRDefault="008B4920" w:rsidP="008B4920"/>
    <w:p w:rsidR="008B4920" w:rsidRP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返回消息要素</w:t>
      </w:r>
    </w:p>
    <w:p w:rsidR="00362DD1" w:rsidRDefault="00362DD1" w:rsidP="00362DD1">
      <w:pPr>
        <w:ind w:firstLineChars="400" w:firstLine="840"/>
      </w:pPr>
      <w:r>
        <w:t>{</w:t>
      </w:r>
    </w:p>
    <w:p w:rsidR="00362DD1" w:rsidRDefault="00362DD1" w:rsidP="00362DD1">
      <w:pPr>
        <w:ind w:firstLineChars="400" w:firstLine="840"/>
      </w:pPr>
      <w:r>
        <w:t xml:space="preserve">    "MMTS": {</w:t>
      </w:r>
    </w:p>
    <w:p w:rsidR="00362DD1" w:rsidRDefault="00362DD1" w:rsidP="00362DD1">
      <w:pPr>
        <w:ind w:firstLineChars="400" w:firstLine="840"/>
      </w:pPr>
      <w:r>
        <w:t xml:space="preserve">        "version": "1.0", </w:t>
      </w:r>
    </w:p>
    <w:p w:rsidR="00362DD1" w:rsidRDefault="00362DD1" w:rsidP="00362DD1">
      <w:pPr>
        <w:ind w:firstLineChars="400" w:firstLine="840"/>
      </w:pPr>
      <w:r>
        <w:t xml:space="preserve">        "REQ": {</w:t>
      </w:r>
    </w:p>
    <w:p w:rsidR="00362DD1" w:rsidRDefault="00362DD1" w:rsidP="00362DD1">
      <w:pPr>
        <w:ind w:firstLineChars="400" w:firstLine="840"/>
      </w:pPr>
      <w:r>
        <w:t xml:space="preserve">            " retcode ": "", </w:t>
      </w:r>
    </w:p>
    <w:p w:rsidR="00362DD1" w:rsidRDefault="00362DD1" w:rsidP="00362DD1">
      <w:pPr>
        <w:ind w:firstLineChars="400" w:firstLine="840"/>
      </w:pPr>
      <w:r>
        <w:t xml:space="preserve">            " message ": "", </w:t>
      </w:r>
    </w:p>
    <w:p w:rsidR="00362DD1" w:rsidRDefault="00362DD1" w:rsidP="00362DD1">
      <w:pPr>
        <w:ind w:firstLineChars="400" w:firstLine="840"/>
      </w:pPr>
      <w:r>
        <w:t xml:space="preserve">            " name ": " </w:t>
      </w:r>
      <w:r w:rsidRPr="008B4920">
        <w:t>change_password</w:t>
      </w:r>
      <w:r>
        <w:t xml:space="preserve"> "</w:t>
      </w:r>
    </w:p>
    <w:p w:rsidR="00362DD1" w:rsidRDefault="00362DD1" w:rsidP="00362DD1">
      <w:pPr>
        <w:ind w:firstLineChars="400" w:firstLine="840"/>
      </w:pPr>
      <w:r>
        <w:t xml:space="preserve">        }</w:t>
      </w:r>
    </w:p>
    <w:p w:rsidR="00362DD1" w:rsidRDefault="00362DD1" w:rsidP="00362DD1">
      <w:pPr>
        <w:ind w:firstLineChars="400" w:firstLine="840"/>
      </w:pPr>
      <w:r>
        <w:t xml:space="preserve">    }</w:t>
      </w:r>
    </w:p>
    <w:p w:rsidR="00362DD1" w:rsidRPr="00B85319" w:rsidRDefault="00362DD1" w:rsidP="00362DD1">
      <w:pPr>
        <w:ind w:firstLineChars="400" w:firstLine="840"/>
      </w:pPr>
      <w:r>
        <w:t>}</w:t>
      </w:r>
    </w:p>
    <w:p w:rsidR="00362DD1" w:rsidRDefault="00362DD1" w:rsidP="008B4920">
      <w:pPr>
        <w:pStyle w:val="ad"/>
        <w:ind w:left="992" w:firstLineChars="0" w:firstLine="0"/>
      </w:pPr>
    </w:p>
    <w:p w:rsidR="00362DD1" w:rsidRDefault="00362DD1" w:rsidP="008B4920">
      <w:pPr>
        <w:pStyle w:val="ad"/>
        <w:ind w:left="992" w:firstLineChars="0" w:firstLine="0"/>
      </w:pPr>
    </w:p>
    <w:p w:rsidR="008B4920" w:rsidRPr="008B4920" w:rsidRDefault="008B4920" w:rsidP="008B4920">
      <w:pPr>
        <w:pStyle w:val="ad"/>
        <w:ind w:left="992" w:firstLineChars="0" w:firstLine="0"/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8B4920" w:rsidTr="006326E0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B4920" w:rsidTr="006326E0">
        <w:trPr>
          <w:jc w:val="center"/>
        </w:trPr>
        <w:tc>
          <w:tcPr>
            <w:tcW w:w="425" w:type="dxa"/>
            <w:vAlign w:val="center"/>
          </w:tcPr>
          <w:p w:rsidR="008B492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8B4920" w:rsidRDefault="008B4920" w:rsidP="006326E0">
            <w:r w:rsidRPr="00C5643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8B4920" w:rsidRPr="00E829D0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8B4920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B4920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8B4920" w:rsidRPr="00012B17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Tr="006326E0">
        <w:trPr>
          <w:jc w:val="center"/>
        </w:trPr>
        <w:tc>
          <w:tcPr>
            <w:tcW w:w="425" w:type="dxa"/>
            <w:vAlign w:val="center"/>
          </w:tcPr>
          <w:p w:rsidR="008B492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8B4920" w:rsidRDefault="008B4920" w:rsidP="006326E0">
            <w:r w:rsidRPr="00C5643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8B4920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B4920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8B4920" w:rsidRPr="00012B17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Tr="006326E0">
        <w:trPr>
          <w:jc w:val="center"/>
        </w:trPr>
        <w:tc>
          <w:tcPr>
            <w:tcW w:w="425" w:type="dxa"/>
            <w:vAlign w:val="center"/>
          </w:tcPr>
          <w:p w:rsidR="008B492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8B4920" w:rsidRDefault="008B4920" w:rsidP="006326E0">
            <w:r w:rsidRPr="00C5643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8B4920" w:rsidRPr="00E94DAD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8B4920" w:rsidRPr="00E94DAD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8B4920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B4920" w:rsidRPr="00E94DAD">
                <w:rPr>
                  <w:rStyle w:val="ab"/>
                  <w:rFonts w:ascii="宋体" w:hAnsi="宋体" w:hint="eastAsia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8B4920" w:rsidRPr="00012B17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B4920" w:rsidRPr="00C63B2E" w:rsidRDefault="008B4920" w:rsidP="008B4920"/>
    <w:p w:rsidR="008B4920" w:rsidRP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使用规则</w:t>
      </w:r>
    </w:p>
    <w:p w:rsidR="008B4920" w:rsidRPr="00BB6727" w:rsidRDefault="008B4920" w:rsidP="00D51B16">
      <w:pPr>
        <w:pStyle w:val="ac"/>
        <w:numPr>
          <w:ilvl w:val="0"/>
          <w:numId w:val="5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修改密码</w:t>
      </w:r>
      <w:r w:rsidRPr="00BB6727">
        <w:rPr>
          <w:rFonts w:hint="eastAsia"/>
        </w:rPr>
        <w:t>消息。</w:t>
      </w:r>
    </w:p>
    <w:p w:rsidR="008B4920" w:rsidRPr="00BB6727" w:rsidRDefault="008B4920" w:rsidP="00D51B16">
      <w:pPr>
        <w:pStyle w:val="ac"/>
        <w:numPr>
          <w:ilvl w:val="0"/>
          <w:numId w:val="5"/>
        </w:numPr>
        <w:ind w:firstLineChars="0"/>
      </w:pPr>
      <w:r w:rsidRPr="00BB6727">
        <w:rPr>
          <w:rFonts w:hint="eastAsia"/>
        </w:rPr>
        <w:t>返回结果指示业务操作是否成功，</w:t>
      </w:r>
      <w:r w:rsidRPr="00936B75">
        <w:rPr>
          <w:rFonts w:hAnsi="宋体" w:hint="eastAsia"/>
          <w:szCs w:val="21"/>
        </w:rPr>
        <w:t>返回码为0返回成功。</w:t>
      </w:r>
    </w:p>
    <w:p w:rsidR="008B4920" w:rsidRDefault="008B4920"/>
    <w:p w:rsidR="008B4920" w:rsidRDefault="008B4920"/>
    <w:p w:rsidR="008B4920" w:rsidRPr="008B4920" w:rsidRDefault="008B4920" w:rsidP="003B31FE">
      <w:pPr>
        <w:pStyle w:val="ad"/>
        <w:numPr>
          <w:ilvl w:val="0"/>
          <w:numId w:val="1"/>
        </w:numPr>
        <w:ind w:left="568" w:hangingChars="202" w:hanging="568"/>
        <w:outlineLvl w:val="1"/>
        <w:rPr>
          <w:b/>
          <w:sz w:val="28"/>
          <w:szCs w:val="28"/>
        </w:rPr>
      </w:pPr>
      <w:bookmarkStart w:id="4" w:name="_Toc351540253"/>
      <w:r w:rsidRPr="008B4920">
        <w:rPr>
          <w:rFonts w:hint="eastAsia"/>
          <w:b/>
          <w:sz w:val="28"/>
          <w:szCs w:val="28"/>
        </w:rPr>
        <w:t>验证码获取</w:t>
      </w:r>
      <w:bookmarkEnd w:id="4"/>
    </w:p>
    <w:p w:rsidR="008B4920" w:rsidRP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业务功能</w:t>
      </w:r>
    </w:p>
    <w:p w:rsidR="008B4920" w:rsidRDefault="008B4920" w:rsidP="008B4920">
      <w:pPr>
        <w:pStyle w:val="ad"/>
        <w:tabs>
          <w:tab w:val="left" w:pos="5640"/>
        </w:tabs>
        <w:ind w:left="992" w:firstLineChars="0" w:firstLine="0"/>
      </w:pPr>
      <w:r w:rsidRPr="008B4920">
        <w:rPr>
          <w:rFonts w:hint="eastAsia"/>
        </w:rPr>
        <w:t>验证码获取</w:t>
      </w:r>
    </w:p>
    <w:p w:rsidR="008B4920" w:rsidRDefault="008B4920" w:rsidP="008B4920">
      <w:pPr>
        <w:pStyle w:val="ad"/>
        <w:tabs>
          <w:tab w:val="left" w:pos="5640"/>
        </w:tabs>
        <w:ind w:left="992" w:firstLineChars="0" w:firstLine="0"/>
      </w:pPr>
    </w:p>
    <w:p w:rsidR="008B4920" w:rsidRP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支持版本</w:t>
      </w:r>
    </w:p>
    <w:p w:rsidR="008B4920" w:rsidRDefault="008B4920" w:rsidP="008B492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8B4920" w:rsidRDefault="008B4920" w:rsidP="008B4920">
      <w:pPr>
        <w:pStyle w:val="ad"/>
        <w:tabs>
          <w:tab w:val="left" w:pos="5640"/>
        </w:tabs>
        <w:ind w:left="992" w:firstLineChars="0" w:firstLine="0"/>
      </w:pPr>
    </w:p>
    <w:p w:rsidR="008B4920" w:rsidRP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标签名称</w:t>
      </w:r>
    </w:p>
    <w:p w:rsidR="00BF16E4" w:rsidRDefault="005D6476" w:rsidP="008B492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http://101.251.236.219:32000/tradeweb/httpXmlServlet?req=</w:t>
      </w:r>
    </w:p>
    <w:p w:rsidR="008B4920" w:rsidRDefault="00BF16E4" w:rsidP="008B4920">
      <w:pPr>
        <w:pStyle w:val="ad"/>
        <w:tabs>
          <w:tab w:val="left" w:pos="5640"/>
        </w:tabs>
        <w:ind w:left="992" w:firstLineChars="0" w:firstLine="0"/>
      </w:pPr>
      <w:r w:rsidRPr="006B6770">
        <w:t>http://101.251.236.219:32000/tradeweb/httpXmlServlet?req=</w:t>
      </w:r>
      <w:r w:rsidR="008B049B">
        <w:rPr>
          <w:rFonts w:hint="eastAsia"/>
        </w:rPr>
        <w:t>=V_C_Q</w:t>
      </w:r>
    </w:p>
    <w:p w:rsidR="008B4920" w:rsidRPr="000E26F0" w:rsidRDefault="008B4920" w:rsidP="008B4920">
      <w:pPr>
        <w:pStyle w:val="ad"/>
        <w:tabs>
          <w:tab w:val="left" w:pos="5640"/>
        </w:tabs>
        <w:ind w:left="992" w:firstLineChars="0" w:firstLine="0"/>
      </w:pPr>
    </w:p>
    <w:p w:rsidR="008B4920" w:rsidRP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请求消息要素</w:t>
      </w:r>
    </w:p>
    <w:p w:rsidR="008B4920" w:rsidRDefault="00C7796A" w:rsidP="008B049B">
      <w:pPr>
        <w:pStyle w:val="ad"/>
        <w:tabs>
          <w:tab w:val="left" w:pos="5640"/>
        </w:tabs>
        <w:ind w:left="992" w:firstLineChars="0" w:firstLine="0"/>
      </w:pPr>
      <w:r w:rsidRPr="0059091C">
        <w:t>{}</w:t>
      </w:r>
      <w:r w:rsidR="008B049B">
        <w:rPr>
          <w:rFonts w:hint="eastAsia"/>
        </w:rPr>
        <w:t>空</w:t>
      </w:r>
      <w:r w:rsidR="008B049B">
        <w:rPr>
          <w:rFonts w:hint="eastAsia"/>
        </w:rPr>
        <w:t>json</w:t>
      </w:r>
      <w:r w:rsidR="008B049B">
        <w:rPr>
          <w:rFonts w:hint="eastAsia"/>
        </w:rPr>
        <w:t>对象</w:t>
      </w:r>
    </w:p>
    <w:p w:rsidR="008B4920" w:rsidRPr="008B4920" w:rsidRDefault="008B4920" w:rsidP="003B31FE">
      <w:pPr>
        <w:pStyle w:val="ad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返回消息要素</w:t>
      </w:r>
    </w:p>
    <w:p w:rsidR="008B4920" w:rsidRDefault="009011D0" w:rsidP="008B049B">
      <w:pPr>
        <w:pStyle w:val="ad"/>
        <w:tabs>
          <w:tab w:val="left" w:pos="5640"/>
        </w:tabs>
        <w:ind w:left="992" w:firstLineChars="0" w:firstLine="0"/>
      </w:pPr>
      <w:r w:rsidRPr="009011D0">
        <w:t>{"img":</w:t>
      </w:r>
      <w:r w:rsidR="009C30E8">
        <w:t>jpg</w:t>
      </w:r>
      <w:r w:rsidRPr="009011D0">
        <w:t>图像内容的</w:t>
      </w:r>
      <w:r w:rsidRPr="009011D0">
        <w:t>base64</w:t>
      </w:r>
      <w:r w:rsidRPr="009011D0">
        <w:t>编码的字符串</w:t>
      </w:r>
      <w:r w:rsidR="008B049B">
        <w:rPr>
          <w:rFonts w:hint="eastAsia"/>
        </w:rPr>
        <w:t>,</w:t>
      </w:r>
      <w:r w:rsidR="008B049B">
        <w:t>”</w:t>
      </w:r>
      <w:r w:rsidR="00DE3F2C">
        <w:rPr>
          <w:rFonts w:hint="eastAsia"/>
        </w:rPr>
        <w:t>imgid</w:t>
      </w:r>
      <w:r w:rsidR="008B049B">
        <w:t>”</w:t>
      </w:r>
      <w:r w:rsidR="008B049B">
        <w:rPr>
          <w:rFonts w:hint="eastAsia"/>
        </w:rPr>
        <w:t>:</w:t>
      </w:r>
      <w:r w:rsidR="008B049B">
        <w:t>”</w:t>
      </w:r>
      <w:r w:rsidR="008B049B">
        <w:rPr>
          <w:rFonts w:hint="eastAsia"/>
        </w:rPr>
        <w:t>xxxxxxx</w:t>
      </w:r>
      <w:r w:rsidR="008B049B">
        <w:t>”</w:t>
      </w:r>
      <w:r w:rsidRPr="009011D0">
        <w:t xml:space="preserve">} </w:t>
      </w:r>
    </w:p>
    <w:tbl>
      <w:tblPr>
        <w:tblW w:w="7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2"/>
        <w:gridCol w:w="423"/>
        <w:gridCol w:w="1958"/>
        <w:gridCol w:w="1080"/>
        <w:gridCol w:w="1222"/>
        <w:gridCol w:w="928"/>
        <w:gridCol w:w="1521"/>
      </w:tblGrid>
      <w:tr w:rsidR="00FA08BF" w:rsidRPr="00B67D7A" w:rsidTr="00FA08BF">
        <w:trPr>
          <w:jc w:val="center"/>
        </w:trPr>
        <w:tc>
          <w:tcPr>
            <w:tcW w:w="422" w:type="dxa"/>
            <w:shd w:val="clear" w:color="auto" w:fill="D9D9D9"/>
            <w:vAlign w:val="center"/>
          </w:tcPr>
          <w:p w:rsidR="00FA08BF" w:rsidRPr="00B67D7A" w:rsidRDefault="00FA08BF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3" w:type="dxa"/>
            <w:shd w:val="clear" w:color="auto" w:fill="D9D9D9"/>
            <w:vAlign w:val="center"/>
          </w:tcPr>
          <w:p w:rsidR="00FA08BF" w:rsidRPr="00B67D7A" w:rsidRDefault="00FA08BF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958" w:type="dxa"/>
            <w:shd w:val="clear" w:color="auto" w:fill="D9D9D9"/>
            <w:vAlign w:val="center"/>
          </w:tcPr>
          <w:p w:rsidR="00FA08BF" w:rsidRPr="00B67D7A" w:rsidRDefault="00FA08BF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FA08BF" w:rsidRPr="00B67D7A" w:rsidRDefault="00FA08BF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FA08BF" w:rsidRPr="00B67D7A" w:rsidRDefault="00FA08BF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B67D7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28" w:type="dxa"/>
            <w:shd w:val="clear" w:color="auto" w:fill="D9D9D9"/>
            <w:vAlign w:val="center"/>
          </w:tcPr>
          <w:p w:rsidR="00FA08BF" w:rsidRPr="00B67D7A" w:rsidRDefault="00FA08BF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521" w:type="dxa"/>
            <w:shd w:val="clear" w:color="auto" w:fill="D9D9D9"/>
            <w:vAlign w:val="center"/>
          </w:tcPr>
          <w:p w:rsidR="00FA08BF" w:rsidRPr="00B67D7A" w:rsidRDefault="00FA08BF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A08BF" w:rsidRPr="00B67D7A" w:rsidTr="00FA08BF">
        <w:trPr>
          <w:jc w:val="center"/>
        </w:trPr>
        <w:tc>
          <w:tcPr>
            <w:tcW w:w="422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3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958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 w:rsidRPr="00DE3F2C">
              <w:rPr>
                <w:rFonts w:ascii="宋体" w:hAnsi="宋体"/>
                <w:sz w:val="18"/>
                <w:szCs w:val="18"/>
              </w:rPr>
              <w:t>图像内容的base64编码的字符串</w:t>
            </w:r>
          </w:p>
        </w:tc>
        <w:tc>
          <w:tcPr>
            <w:tcW w:w="1080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 w:rsidRPr="00DE3F2C">
              <w:rPr>
                <w:rFonts w:ascii="宋体" w:hAnsi="宋体"/>
                <w:sz w:val="18"/>
                <w:szCs w:val="18"/>
              </w:rPr>
              <w:t>img</w:t>
            </w:r>
          </w:p>
        </w:tc>
        <w:tc>
          <w:tcPr>
            <w:tcW w:w="1222" w:type="dxa"/>
            <w:vAlign w:val="center"/>
          </w:tcPr>
          <w:p w:rsidR="00FA08BF" w:rsidRPr="00B67D7A" w:rsidRDefault="00FA08BF" w:rsidP="006326E0">
            <w:pPr>
              <w:pStyle w:val="15"/>
              <w:rPr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21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08BF" w:rsidRPr="00B67D7A" w:rsidTr="00FA08BF">
        <w:trPr>
          <w:jc w:val="center"/>
        </w:trPr>
        <w:tc>
          <w:tcPr>
            <w:tcW w:w="422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3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958" w:type="dxa"/>
            <w:vAlign w:val="center"/>
          </w:tcPr>
          <w:p w:rsidR="00FA08BF" w:rsidRPr="00DE3F2C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 w:rsidRPr="00DE3F2C">
              <w:rPr>
                <w:rFonts w:ascii="宋体" w:hAnsi="宋体" w:hint="eastAsia"/>
                <w:sz w:val="18"/>
                <w:szCs w:val="18"/>
              </w:rPr>
              <w:t>验证码标识符</w:t>
            </w:r>
          </w:p>
        </w:tc>
        <w:tc>
          <w:tcPr>
            <w:tcW w:w="1080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 w:rsidRPr="00DE3F2C">
              <w:rPr>
                <w:rFonts w:ascii="宋体" w:hAnsi="宋体" w:hint="eastAsia"/>
                <w:sz w:val="18"/>
                <w:szCs w:val="18"/>
              </w:rPr>
              <w:t>imgid</w:t>
            </w:r>
          </w:p>
        </w:tc>
        <w:tc>
          <w:tcPr>
            <w:tcW w:w="1222" w:type="dxa"/>
            <w:vAlign w:val="center"/>
          </w:tcPr>
          <w:p w:rsidR="00FA08BF" w:rsidRPr="00B67D7A" w:rsidRDefault="00FA08BF" w:rsidP="006326E0">
            <w:pPr>
              <w:pStyle w:val="15"/>
              <w:rPr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1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B4920" w:rsidRDefault="008B4920" w:rsidP="005B279E">
      <w:pPr>
        <w:rPr>
          <w:b/>
          <w:sz w:val="24"/>
          <w:szCs w:val="24"/>
        </w:rPr>
      </w:pPr>
    </w:p>
    <w:p w:rsidR="00D51B16" w:rsidRDefault="00D51B16" w:rsidP="005B279E">
      <w:pPr>
        <w:rPr>
          <w:b/>
          <w:sz w:val="24"/>
          <w:szCs w:val="24"/>
        </w:rPr>
      </w:pPr>
    </w:p>
    <w:p w:rsidR="00D51B16" w:rsidRDefault="00D51B16" w:rsidP="005B279E">
      <w:pPr>
        <w:rPr>
          <w:b/>
          <w:sz w:val="24"/>
          <w:szCs w:val="24"/>
        </w:rPr>
      </w:pPr>
    </w:p>
    <w:p w:rsidR="00D51B16" w:rsidRDefault="00D51B16" w:rsidP="005B279E">
      <w:pPr>
        <w:rPr>
          <w:b/>
          <w:sz w:val="24"/>
          <w:szCs w:val="24"/>
        </w:rPr>
      </w:pPr>
    </w:p>
    <w:p w:rsidR="00D51B16" w:rsidRDefault="00D51B16" w:rsidP="005B279E">
      <w:pPr>
        <w:rPr>
          <w:b/>
          <w:sz w:val="24"/>
          <w:szCs w:val="24"/>
        </w:rPr>
      </w:pPr>
    </w:p>
    <w:p w:rsidR="00D51B16" w:rsidRDefault="00D51B16" w:rsidP="005B279E">
      <w:pPr>
        <w:rPr>
          <w:b/>
          <w:sz w:val="24"/>
          <w:szCs w:val="24"/>
        </w:rPr>
      </w:pPr>
    </w:p>
    <w:p w:rsidR="00D51B16" w:rsidRDefault="00D51B16" w:rsidP="005B279E">
      <w:pPr>
        <w:rPr>
          <w:b/>
          <w:sz w:val="24"/>
          <w:szCs w:val="24"/>
        </w:rPr>
      </w:pPr>
    </w:p>
    <w:p w:rsidR="00D51B16" w:rsidRDefault="00D51B16" w:rsidP="005B279E">
      <w:pPr>
        <w:rPr>
          <w:b/>
          <w:sz w:val="24"/>
          <w:szCs w:val="24"/>
        </w:rPr>
      </w:pPr>
    </w:p>
    <w:p w:rsidR="00D51B16" w:rsidRDefault="00D51B16" w:rsidP="005B279E">
      <w:pPr>
        <w:rPr>
          <w:b/>
          <w:sz w:val="24"/>
          <w:szCs w:val="24"/>
        </w:rPr>
      </w:pPr>
    </w:p>
    <w:p w:rsidR="00D51B16" w:rsidRDefault="00D51B16" w:rsidP="005B279E">
      <w:pPr>
        <w:rPr>
          <w:b/>
          <w:sz w:val="24"/>
          <w:szCs w:val="24"/>
        </w:rPr>
      </w:pPr>
    </w:p>
    <w:p w:rsidR="00D51B16" w:rsidRDefault="00D51B16" w:rsidP="005B279E">
      <w:pPr>
        <w:rPr>
          <w:b/>
          <w:sz w:val="24"/>
          <w:szCs w:val="24"/>
        </w:rPr>
      </w:pPr>
    </w:p>
    <w:p w:rsidR="00D51B16" w:rsidRDefault="00D51B16" w:rsidP="005B279E">
      <w:pPr>
        <w:rPr>
          <w:b/>
          <w:sz w:val="24"/>
          <w:szCs w:val="24"/>
        </w:rPr>
      </w:pPr>
    </w:p>
    <w:p w:rsidR="00D51B16" w:rsidRDefault="00D51B16" w:rsidP="005B279E">
      <w:pPr>
        <w:rPr>
          <w:b/>
          <w:sz w:val="24"/>
          <w:szCs w:val="24"/>
        </w:rPr>
      </w:pPr>
    </w:p>
    <w:p w:rsidR="00D51B16" w:rsidRDefault="00D51B16" w:rsidP="005B279E">
      <w:pPr>
        <w:rPr>
          <w:b/>
          <w:sz w:val="24"/>
          <w:szCs w:val="24"/>
        </w:rPr>
      </w:pPr>
    </w:p>
    <w:p w:rsidR="00D51B16" w:rsidRDefault="00D51B16" w:rsidP="005B279E">
      <w:pPr>
        <w:rPr>
          <w:b/>
          <w:sz w:val="24"/>
          <w:szCs w:val="24"/>
        </w:rPr>
      </w:pPr>
    </w:p>
    <w:p w:rsidR="00D51B16" w:rsidRDefault="00D51B16" w:rsidP="005B279E">
      <w:pPr>
        <w:rPr>
          <w:b/>
          <w:sz w:val="24"/>
          <w:szCs w:val="24"/>
        </w:rPr>
      </w:pPr>
    </w:p>
    <w:p w:rsidR="009630FA" w:rsidRPr="00A93D47" w:rsidRDefault="009630FA" w:rsidP="009630FA">
      <w:pPr>
        <w:jc w:val="center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查询</w:t>
      </w:r>
      <w:r w:rsidR="008972C1">
        <w:rPr>
          <w:rFonts w:hint="eastAsia"/>
          <w:b/>
          <w:sz w:val="36"/>
          <w:szCs w:val="36"/>
        </w:rPr>
        <w:t>状态，</w:t>
      </w:r>
      <w:r>
        <w:rPr>
          <w:b/>
          <w:sz w:val="36"/>
          <w:szCs w:val="36"/>
        </w:rPr>
        <w:t>权限</w:t>
      </w:r>
      <w:r w:rsidR="008972C1">
        <w:rPr>
          <w:rFonts w:hint="eastAsia"/>
          <w:b/>
          <w:sz w:val="36"/>
          <w:szCs w:val="36"/>
        </w:rPr>
        <w:t>，</w:t>
      </w:r>
      <w:r w:rsidR="00E552BF">
        <w:rPr>
          <w:rFonts w:hint="eastAsia"/>
          <w:b/>
          <w:sz w:val="36"/>
          <w:szCs w:val="36"/>
        </w:rPr>
        <w:t>账户</w:t>
      </w:r>
      <w:r w:rsidR="008972C1">
        <w:rPr>
          <w:b/>
          <w:sz w:val="36"/>
          <w:szCs w:val="36"/>
        </w:rPr>
        <w:t>信息</w:t>
      </w:r>
      <w:r>
        <w:rPr>
          <w:rFonts w:hint="eastAsia"/>
          <w:b/>
          <w:sz w:val="36"/>
          <w:szCs w:val="36"/>
        </w:rPr>
        <w:t>相关</w:t>
      </w:r>
      <w:r w:rsidRPr="00A93D47">
        <w:rPr>
          <w:rFonts w:hint="eastAsia"/>
          <w:b/>
          <w:sz w:val="36"/>
          <w:szCs w:val="36"/>
        </w:rPr>
        <w:t>协议</w:t>
      </w:r>
    </w:p>
    <w:p w:rsidR="009630FA" w:rsidRPr="00F44F50" w:rsidRDefault="009630FA" w:rsidP="00D51B16">
      <w:pPr>
        <w:pStyle w:val="ad"/>
        <w:numPr>
          <w:ilvl w:val="0"/>
          <w:numId w:val="6"/>
        </w:numPr>
        <w:ind w:firstLineChars="0"/>
        <w:outlineLvl w:val="1"/>
        <w:rPr>
          <w:b/>
          <w:sz w:val="28"/>
          <w:szCs w:val="28"/>
        </w:rPr>
      </w:pPr>
      <w:bookmarkStart w:id="5" w:name="_Toc351540243"/>
      <w:r w:rsidRPr="00F44F50">
        <w:rPr>
          <w:rFonts w:hint="eastAsia"/>
          <w:b/>
          <w:sz w:val="28"/>
          <w:szCs w:val="28"/>
        </w:rPr>
        <w:t>查询商品</w:t>
      </w:r>
      <w:r w:rsidR="002C68C1">
        <w:rPr>
          <w:rFonts w:hint="eastAsia"/>
          <w:b/>
          <w:sz w:val="28"/>
          <w:szCs w:val="28"/>
        </w:rPr>
        <w:t>权限</w:t>
      </w:r>
      <w:r w:rsidRPr="00F44F50">
        <w:rPr>
          <w:rFonts w:hint="eastAsia"/>
          <w:b/>
          <w:sz w:val="28"/>
          <w:szCs w:val="28"/>
        </w:rPr>
        <w:t>信息</w:t>
      </w:r>
      <w:bookmarkEnd w:id="5"/>
    </w:p>
    <w:p w:rsidR="009630FA" w:rsidRPr="008972C1" w:rsidRDefault="009630FA" w:rsidP="00D51B16">
      <w:pPr>
        <w:pStyle w:val="ad"/>
        <w:numPr>
          <w:ilvl w:val="1"/>
          <w:numId w:val="13"/>
        </w:numPr>
        <w:ind w:firstLineChars="0"/>
        <w:outlineLvl w:val="2"/>
        <w:rPr>
          <w:b/>
          <w:sz w:val="24"/>
          <w:szCs w:val="24"/>
        </w:rPr>
      </w:pPr>
      <w:r w:rsidRPr="008972C1">
        <w:rPr>
          <w:rFonts w:hint="eastAsia"/>
          <w:b/>
          <w:sz w:val="24"/>
          <w:szCs w:val="24"/>
        </w:rPr>
        <w:t>业务功能</w:t>
      </w:r>
    </w:p>
    <w:p w:rsidR="009630FA" w:rsidRDefault="009630FA" w:rsidP="008972C1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查询商品信息</w:t>
      </w:r>
      <w:r>
        <w:rPr>
          <w:rFonts w:hint="eastAsia"/>
        </w:rPr>
        <w:t>(</w:t>
      </w:r>
      <w:r w:rsidRPr="008972C1">
        <w:t>commodity_query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972C1" w:rsidRDefault="008972C1" w:rsidP="008972C1">
      <w:pPr>
        <w:pStyle w:val="ad"/>
        <w:tabs>
          <w:tab w:val="left" w:pos="5640"/>
        </w:tabs>
        <w:ind w:left="992" w:firstLineChars="0" w:firstLine="0"/>
      </w:pPr>
    </w:p>
    <w:p w:rsidR="009630FA" w:rsidRPr="008972C1" w:rsidRDefault="009630FA" w:rsidP="00D51B16">
      <w:pPr>
        <w:pStyle w:val="ad"/>
        <w:numPr>
          <w:ilvl w:val="1"/>
          <w:numId w:val="13"/>
        </w:numPr>
        <w:ind w:firstLineChars="0"/>
        <w:outlineLvl w:val="2"/>
        <w:rPr>
          <w:b/>
          <w:sz w:val="24"/>
          <w:szCs w:val="24"/>
        </w:rPr>
      </w:pPr>
      <w:r w:rsidRPr="008972C1">
        <w:rPr>
          <w:rFonts w:hint="eastAsia"/>
          <w:b/>
          <w:sz w:val="24"/>
          <w:szCs w:val="24"/>
        </w:rPr>
        <w:t>支持版本</w:t>
      </w:r>
    </w:p>
    <w:p w:rsidR="009630FA" w:rsidRDefault="009630FA" w:rsidP="008972C1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8972C1" w:rsidRDefault="008972C1" w:rsidP="008972C1">
      <w:pPr>
        <w:pStyle w:val="ad"/>
        <w:tabs>
          <w:tab w:val="left" w:pos="5640"/>
        </w:tabs>
        <w:ind w:left="992" w:firstLineChars="0" w:firstLine="0"/>
      </w:pPr>
    </w:p>
    <w:p w:rsidR="009630FA" w:rsidRPr="008972C1" w:rsidRDefault="009630FA" w:rsidP="00D51B16">
      <w:pPr>
        <w:pStyle w:val="ad"/>
        <w:numPr>
          <w:ilvl w:val="1"/>
          <w:numId w:val="13"/>
        </w:numPr>
        <w:ind w:firstLineChars="0"/>
        <w:outlineLvl w:val="2"/>
        <w:rPr>
          <w:b/>
          <w:sz w:val="24"/>
          <w:szCs w:val="24"/>
        </w:rPr>
      </w:pPr>
      <w:r w:rsidRPr="008972C1">
        <w:rPr>
          <w:rFonts w:hint="eastAsia"/>
          <w:b/>
          <w:sz w:val="24"/>
          <w:szCs w:val="24"/>
        </w:rPr>
        <w:t>标签名称</w:t>
      </w:r>
    </w:p>
    <w:p w:rsidR="009630FA" w:rsidRDefault="005D6476" w:rsidP="008972C1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http://101.251.236.219:32000/tradeweb/httpXmlServlet?req=</w:t>
      </w:r>
      <w:r w:rsidR="00BF16E4" w:rsidRPr="006B6770">
        <w:t>http://101.251.236.219:32</w:t>
      </w:r>
      <w:r w:rsidR="00BF16E4">
        <w:t>000/tradeweb/httpXmlServlet?req</w:t>
      </w:r>
      <w:r w:rsidR="00FA08BF">
        <w:rPr>
          <w:rFonts w:hint="eastAsia"/>
        </w:rPr>
        <w:t>=</w:t>
      </w:r>
      <w:r w:rsidR="009630FA" w:rsidRPr="008972C1">
        <w:t>commodity_query</w:t>
      </w:r>
    </w:p>
    <w:p w:rsidR="008972C1" w:rsidRPr="000E26F0" w:rsidRDefault="008972C1" w:rsidP="008972C1">
      <w:pPr>
        <w:pStyle w:val="ad"/>
        <w:tabs>
          <w:tab w:val="left" w:pos="5640"/>
        </w:tabs>
        <w:ind w:left="992" w:firstLineChars="0" w:firstLine="0"/>
      </w:pPr>
    </w:p>
    <w:p w:rsidR="009630FA" w:rsidRPr="008972C1" w:rsidRDefault="009630FA" w:rsidP="00D51B16">
      <w:pPr>
        <w:pStyle w:val="ad"/>
        <w:numPr>
          <w:ilvl w:val="1"/>
          <w:numId w:val="13"/>
        </w:numPr>
        <w:ind w:firstLineChars="0"/>
        <w:outlineLvl w:val="2"/>
        <w:rPr>
          <w:b/>
          <w:sz w:val="24"/>
          <w:szCs w:val="24"/>
        </w:rPr>
      </w:pPr>
      <w:r w:rsidRPr="008972C1">
        <w:rPr>
          <w:rFonts w:hint="eastAsia"/>
          <w:b/>
          <w:sz w:val="24"/>
          <w:szCs w:val="24"/>
        </w:rPr>
        <w:t>请求消息要素</w:t>
      </w:r>
    </w:p>
    <w:p w:rsidR="001140F0" w:rsidRDefault="001140F0" w:rsidP="001140F0">
      <w:pPr>
        <w:ind w:firstLineChars="400" w:firstLine="840"/>
      </w:pPr>
      <w:r>
        <w:t>{</w:t>
      </w:r>
    </w:p>
    <w:p w:rsidR="001140F0" w:rsidRDefault="001140F0" w:rsidP="001140F0">
      <w:pPr>
        <w:ind w:firstLineChars="400" w:firstLine="840"/>
      </w:pPr>
      <w:r>
        <w:t xml:space="preserve">    "MMTS": {</w:t>
      </w:r>
    </w:p>
    <w:p w:rsidR="001140F0" w:rsidRDefault="001140F0" w:rsidP="001140F0">
      <w:pPr>
        <w:ind w:firstLineChars="400" w:firstLine="840"/>
      </w:pPr>
      <w:r>
        <w:t xml:space="preserve">        "version": "1.0", </w:t>
      </w:r>
    </w:p>
    <w:p w:rsidR="001140F0" w:rsidRDefault="001140F0" w:rsidP="001140F0">
      <w:pPr>
        <w:ind w:firstLineChars="400" w:firstLine="840"/>
      </w:pPr>
      <w:r>
        <w:t xml:space="preserve">        "REQ": {</w:t>
      </w:r>
    </w:p>
    <w:p w:rsidR="001140F0" w:rsidRDefault="001140F0" w:rsidP="001140F0">
      <w:pPr>
        <w:ind w:firstLineChars="400" w:firstLine="840"/>
      </w:pPr>
      <w:r>
        <w:t xml:space="preserve">            "id": "", </w:t>
      </w:r>
    </w:p>
    <w:p w:rsidR="001140F0" w:rsidRDefault="001140F0" w:rsidP="001140F0">
      <w:pPr>
        <w:ind w:firstLineChars="400" w:firstLine="840"/>
      </w:pPr>
      <w:r>
        <w:t xml:space="preserve">            "name": "commodity_query", </w:t>
      </w:r>
    </w:p>
    <w:p w:rsidR="001140F0" w:rsidRDefault="001140F0" w:rsidP="001140F0">
      <w:pPr>
        <w:ind w:firstLineChars="400" w:firstLine="840"/>
      </w:pPr>
      <w:r>
        <w:rPr>
          <w:rFonts w:hint="eastAsia"/>
        </w:rPr>
        <w:t xml:space="preserve">            "USER_ID": "</w:t>
      </w:r>
      <w:r>
        <w:rPr>
          <w:rFonts w:hint="eastAsia"/>
        </w:rPr>
        <w:t>登录用户</w:t>
      </w:r>
      <w:r>
        <w:rPr>
          <w:rFonts w:hint="eastAsia"/>
        </w:rPr>
        <w:t xml:space="preserve">ID", </w:t>
      </w:r>
    </w:p>
    <w:p w:rsidR="001140F0" w:rsidRDefault="001140F0" w:rsidP="001140F0">
      <w:pPr>
        <w:ind w:firstLineChars="400" w:firstLine="840"/>
      </w:pPr>
      <w:r>
        <w:rPr>
          <w:rFonts w:hint="eastAsia"/>
        </w:rPr>
        <w:t xml:space="preserve">      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</w:t>
      </w:r>
    </w:p>
    <w:p w:rsidR="001140F0" w:rsidRDefault="001140F0" w:rsidP="001140F0">
      <w:pPr>
        <w:ind w:firstLineChars="400" w:firstLine="840"/>
      </w:pPr>
      <w:r>
        <w:t xml:space="preserve">            "SESSION_ID": "SESSION_ID", </w:t>
      </w:r>
    </w:p>
    <w:p w:rsidR="001140F0" w:rsidRDefault="001140F0" w:rsidP="001140F0">
      <w:pPr>
        <w:ind w:firstLineChars="400" w:firstLine="840"/>
      </w:pPr>
      <w:r>
        <w:rPr>
          <w:rFonts w:hint="eastAsia"/>
        </w:rPr>
        <w:t xml:space="preserve">            "A_N": "</w:t>
      </w:r>
      <w:r>
        <w:rPr>
          <w:rFonts w:hint="eastAsia"/>
        </w:rPr>
        <w:t>代理客户的客户代码</w:t>
      </w:r>
      <w:r>
        <w:rPr>
          <w:rFonts w:hint="eastAsia"/>
        </w:rPr>
        <w:t xml:space="preserve">", </w:t>
      </w:r>
    </w:p>
    <w:p w:rsidR="001140F0" w:rsidRDefault="001140F0" w:rsidP="001140F0">
      <w:pPr>
        <w:ind w:firstLineChars="400" w:firstLine="840"/>
      </w:pPr>
      <w:r>
        <w:rPr>
          <w:rFonts w:hint="eastAsia"/>
        </w:rPr>
        <w:t xml:space="preserve">      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1140F0" w:rsidRDefault="001140F0" w:rsidP="001140F0">
      <w:pPr>
        <w:ind w:firstLineChars="400" w:firstLine="840"/>
      </w:pPr>
      <w:r>
        <w:t xml:space="preserve">        }</w:t>
      </w:r>
    </w:p>
    <w:p w:rsidR="001140F0" w:rsidRDefault="001140F0" w:rsidP="001140F0">
      <w:pPr>
        <w:ind w:firstLineChars="400" w:firstLine="840"/>
      </w:pPr>
      <w:r>
        <w:t xml:space="preserve">    }</w:t>
      </w:r>
    </w:p>
    <w:p w:rsidR="001140F0" w:rsidRDefault="001140F0" w:rsidP="001140F0">
      <w:pPr>
        <w:ind w:firstLineChars="400" w:firstLine="840"/>
      </w:pPr>
      <w:r>
        <w:t>}</w:t>
      </w:r>
    </w:p>
    <w:p w:rsidR="001140F0" w:rsidRPr="00580979" w:rsidRDefault="001140F0" w:rsidP="008972C1">
      <w:pPr>
        <w:pStyle w:val="ad"/>
        <w:ind w:left="992" w:firstLineChars="0" w:firstLine="0"/>
      </w:pPr>
    </w:p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"/>
        <w:gridCol w:w="468"/>
        <w:gridCol w:w="1413"/>
        <w:gridCol w:w="1415"/>
        <w:gridCol w:w="1656"/>
        <w:gridCol w:w="817"/>
        <w:gridCol w:w="1206"/>
        <w:gridCol w:w="1296"/>
      </w:tblGrid>
      <w:tr w:rsidR="009630FA" w:rsidRPr="00E95A3F" w:rsidTr="008972C1">
        <w:trPr>
          <w:jc w:val="center"/>
        </w:trPr>
        <w:tc>
          <w:tcPr>
            <w:tcW w:w="450" w:type="dxa"/>
            <w:shd w:val="clear" w:color="auto" w:fill="D9D9D9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13" w:type="dxa"/>
            <w:shd w:val="clear" w:color="auto" w:fill="D9D9D9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9630FA" w:rsidRPr="00E95A3F" w:rsidRDefault="00527DBF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17" w:type="dxa"/>
            <w:shd w:val="clear" w:color="auto" w:fill="D9D9D9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630FA" w:rsidRPr="00E95A3F" w:rsidTr="008972C1">
        <w:trPr>
          <w:jc w:val="center"/>
        </w:trPr>
        <w:tc>
          <w:tcPr>
            <w:tcW w:w="450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15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95A3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17" w:type="dxa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9630FA" w:rsidRPr="00E95A3F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E95A3F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E95A3F" w:rsidTr="008972C1">
        <w:trPr>
          <w:jc w:val="center"/>
        </w:trPr>
        <w:tc>
          <w:tcPr>
            <w:tcW w:w="450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68" w:type="dxa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15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95A3F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17" w:type="dxa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9630FA" w:rsidRPr="00E95A3F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E95A3F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E95A3F" w:rsidTr="008972C1">
        <w:trPr>
          <w:jc w:val="center"/>
        </w:trPr>
        <w:tc>
          <w:tcPr>
            <w:tcW w:w="450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68" w:type="dxa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15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95A3F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17" w:type="dxa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9630FA" w:rsidRPr="00E95A3F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E95A3F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29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E95A3F" w:rsidTr="008972C1">
        <w:trPr>
          <w:trHeight w:val="502"/>
          <w:jc w:val="center"/>
        </w:trPr>
        <w:tc>
          <w:tcPr>
            <w:tcW w:w="450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68" w:type="dxa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15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65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95A3F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17" w:type="dxa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E95A3F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9630FA" w:rsidRPr="00E95A3F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E95A3F">
                <w:rPr>
                  <w:rStyle w:val="ab"/>
                  <w:rFonts w:ascii="宋体" w:hAnsi="宋体" w:hint="eastAsia"/>
                  <w:sz w:val="18"/>
                  <w:szCs w:val="18"/>
                </w:rPr>
                <w:t>Max2Text</w:t>
              </w:r>
            </w:hyperlink>
          </w:p>
        </w:tc>
        <w:tc>
          <w:tcPr>
            <w:tcW w:w="129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color w:val="000000"/>
                <w:sz w:val="18"/>
                <w:szCs w:val="18"/>
              </w:rPr>
              <w:t>空表示所有</w:t>
            </w:r>
          </w:p>
        </w:tc>
      </w:tr>
      <w:tr w:rsidR="009630FA" w:rsidRPr="00E95A3F" w:rsidTr="008972C1">
        <w:trPr>
          <w:jc w:val="center"/>
        </w:trPr>
        <w:tc>
          <w:tcPr>
            <w:tcW w:w="450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68" w:type="dxa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415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95A3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E95A3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17" w:type="dxa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9630FA" w:rsidRPr="00E95A3F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9630FA" w:rsidRPr="00E95A3F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29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E95A3F" w:rsidTr="008972C1">
        <w:trPr>
          <w:jc w:val="center"/>
        </w:trPr>
        <w:tc>
          <w:tcPr>
            <w:tcW w:w="450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68" w:type="dxa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415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65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95A3F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17" w:type="dxa"/>
          </w:tcPr>
          <w:p w:rsidR="009630FA" w:rsidRDefault="009630FA" w:rsidP="008972C1">
            <w:r w:rsidRPr="00B5175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9630FA" w:rsidRPr="00E95A3F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E95A3F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29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9630FA" w:rsidRPr="00E95A3F" w:rsidTr="008972C1">
        <w:trPr>
          <w:jc w:val="center"/>
        </w:trPr>
        <w:tc>
          <w:tcPr>
            <w:tcW w:w="450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68" w:type="dxa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415" w:type="dxa"/>
            <w:vAlign w:val="center"/>
          </w:tcPr>
          <w:p w:rsidR="009630FA" w:rsidRPr="00E95A3F" w:rsidRDefault="009630FA" w:rsidP="008972C1">
            <w:pPr>
              <w:pStyle w:val="15"/>
              <w:rPr>
                <w:color w:val="000000"/>
                <w:sz w:val="18"/>
                <w:szCs w:val="18"/>
              </w:rPr>
            </w:pPr>
            <w:r w:rsidRPr="00E95A3F">
              <w:rPr>
                <w:rFonts w:hint="eastAsia"/>
                <w:sz w:val="18"/>
                <w:szCs w:val="18"/>
              </w:rPr>
              <w:t>P_P</w:t>
            </w:r>
          </w:p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630FA" w:rsidRPr="00E95A3F" w:rsidRDefault="009630FA" w:rsidP="008972C1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95A3F">
              <w:rPr>
                <w:rFonts w:hint="eastAsia"/>
                <w:sz w:val="18"/>
                <w:szCs w:val="18"/>
              </w:rPr>
              <w:t>P_P&gt;</w:t>
            </w:r>
          </w:p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7" w:type="dxa"/>
          </w:tcPr>
          <w:p w:rsidR="009630FA" w:rsidRDefault="009630FA" w:rsidP="008972C1">
            <w:r w:rsidRPr="00B5175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9630FA" w:rsidRPr="00E95A3F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9630FA" w:rsidRPr="00E95A3F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29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9630FA" w:rsidRDefault="009630FA" w:rsidP="009630FA"/>
    <w:p w:rsidR="009630FA" w:rsidRPr="008972C1" w:rsidRDefault="009630FA" w:rsidP="00D51B16">
      <w:pPr>
        <w:pStyle w:val="ad"/>
        <w:numPr>
          <w:ilvl w:val="1"/>
          <w:numId w:val="13"/>
        </w:numPr>
        <w:ind w:firstLineChars="0"/>
        <w:outlineLvl w:val="2"/>
        <w:rPr>
          <w:b/>
          <w:sz w:val="24"/>
          <w:szCs w:val="24"/>
        </w:rPr>
      </w:pPr>
      <w:r w:rsidRPr="008972C1">
        <w:rPr>
          <w:rFonts w:hint="eastAsia"/>
          <w:b/>
          <w:sz w:val="24"/>
          <w:szCs w:val="24"/>
        </w:rPr>
        <w:t>返回消息要素</w:t>
      </w:r>
    </w:p>
    <w:p w:rsidR="00890680" w:rsidRDefault="00890680" w:rsidP="00890680">
      <w:pPr>
        <w:ind w:firstLineChars="400" w:firstLine="840"/>
      </w:pPr>
      <w:r>
        <w:t>{</w:t>
      </w:r>
    </w:p>
    <w:p w:rsidR="00890680" w:rsidRDefault="00890680" w:rsidP="00890680">
      <w:pPr>
        <w:ind w:firstLineChars="400" w:firstLine="840"/>
      </w:pPr>
      <w:r>
        <w:t xml:space="preserve">  "MMTS": {</w:t>
      </w:r>
    </w:p>
    <w:p w:rsidR="00890680" w:rsidRDefault="00890680" w:rsidP="00890680">
      <w:pPr>
        <w:ind w:firstLineChars="400" w:firstLine="840"/>
      </w:pPr>
      <w:r>
        <w:t xml:space="preserve">    "version": "1.0",</w:t>
      </w:r>
    </w:p>
    <w:p w:rsidR="00890680" w:rsidRDefault="00890680" w:rsidP="00890680">
      <w:pPr>
        <w:ind w:firstLineChars="400" w:firstLine="840"/>
      </w:pPr>
      <w:r>
        <w:t xml:space="preserve">    "REP": {</w:t>
      </w:r>
    </w:p>
    <w:p w:rsidR="00890680" w:rsidRDefault="00890680" w:rsidP="00890680">
      <w:pPr>
        <w:ind w:firstLineChars="400" w:firstLine="840"/>
      </w:pPr>
      <w:r>
        <w:t xml:space="preserve">      "name": "commodity_query",</w:t>
      </w:r>
    </w:p>
    <w:p w:rsidR="00890680" w:rsidRDefault="00890680" w:rsidP="00890680">
      <w:pPr>
        <w:ind w:firstLineChars="400" w:firstLine="840"/>
      </w:pPr>
      <w:r>
        <w:t xml:space="preserve">      "message": "",</w:t>
      </w:r>
    </w:p>
    <w:p w:rsidR="00890680" w:rsidRDefault="00890680" w:rsidP="00890680">
      <w:pPr>
        <w:ind w:firstLineChars="400" w:firstLine="840"/>
      </w:pPr>
      <w:r>
        <w:t xml:space="preserve">      "retcode": "",</w:t>
      </w:r>
    </w:p>
    <w:p w:rsidR="00890680" w:rsidRDefault="00890680" w:rsidP="00890680">
      <w:pPr>
        <w:ind w:firstLineChars="400" w:firstLine="840"/>
      </w:pPr>
      <w:r>
        <w:t xml:space="preserve">      "RESULTLIST": {</w:t>
      </w:r>
    </w:p>
    <w:p w:rsidR="00890680" w:rsidRDefault="00890680" w:rsidP="00890680">
      <w:pPr>
        <w:ind w:firstLineChars="400" w:firstLine="840"/>
      </w:pPr>
      <w:r>
        <w:t xml:space="preserve">        "REC": {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</w:t>
      </w:r>
      <w:r>
        <w:rPr>
          <w:rFonts w:hint="eastAsia"/>
        </w:rPr>
        <w:t>ID",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"CO_N": "</w:t>
      </w:r>
      <w:r>
        <w:rPr>
          <w:rFonts w:hint="eastAsia"/>
        </w:rPr>
        <w:t>商品名称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"STA": "</w:t>
      </w:r>
      <w:r>
        <w:rPr>
          <w:rFonts w:hint="eastAsia"/>
        </w:rPr>
        <w:t>商品状态</w:t>
      </w:r>
      <w:r>
        <w:rPr>
          <w:rFonts w:hint="eastAsia"/>
        </w:rPr>
        <w:t>0</w:t>
      </w:r>
      <w:r>
        <w:rPr>
          <w:rFonts w:hint="eastAsia"/>
        </w:rPr>
        <w:t>：编辑中</w:t>
      </w:r>
      <w:r>
        <w:rPr>
          <w:rFonts w:hint="eastAsia"/>
        </w:rPr>
        <w:t>1</w:t>
      </w:r>
      <w:r>
        <w:rPr>
          <w:rFonts w:hint="eastAsia"/>
        </w:rPr>
        <w:t>：上市（需要上市流程：生成交易权限，）</w:t>
      </w:r>
      <w:r>
        <w:rPr>
          <w:rFonts w:hint="eastAsia"/>
        </w:rPr>
        <w:t>2</w:t>
      </w:r>
      <w:r>
        <w:rPr>
          <w:rFonts w:hint="eastAsia"/>
        </w:rPr>
        <w:t>：退市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"CT_S": "</w:t>
      </w:r>
      <w:r>
        <w:rPr>
          <w:rFonts w:hint="eastAsia"/>
        </w:rPr>
        <w:t>交易单位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"SPREAD": "</w:t>
      </w:r>
      <w:r>
        <w:rPr>
          <w:rFonts w:hint="eastAsia"/>
        </w:rPr>
        <w:t>最小变动价位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lastRenderedPageBreak/>
        <w:t xml:space="preserve">          "SP_U": "</w:t>
      </w:r>
      <w:r>
        <w:rPr>
          <w:rFonts w:hint="eastAsia"/>
        </w:rPr>
        <w:t>上限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"SP_D": "</w:t>
      </w:r>
      <w:r>
        <w:rPr>
          <w:rFonts w:hint="eastAsia"/>
        </w:rPr>
        <w:t>下限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"MA_A": "</w:t>
      </w:r>
      <w:r>
        <w:rPr>
          <w:rFonts w:hint="eastAsia"/>
        </w:rPr>
        <w:t>保证金算法：</w:t>
      </w:r>
      <w:r>
        <w:rPr>
          <w:rFonts w:hint="eastAsia"/>
        </w:rPr>
        <w:t>1</w:t>
      </w:r>
      <w:r>
        <w:rPr>
          <w:rFonts w:hint="eastAsia"/>
        </w:rPr>
        <w:t>按百分比</w:t>
      </w:r>
      <w:r>
        <w:rPr>
          <w:rFonts w:hint="eastAsia"/>
        </w:rPr>
        <w:t>;2</w:t>
      </w:r>
      <w:r>
        <w:rPr>
          <w:rFonts w:hint="eastAsia"/>
        </w:rPr>
        <w:t>按交易数量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"MA_V": "</w:t>
      </w:r>
      <w:r>
        <w:rPr>
          <w:rFonts w:hint="eastAsia"/>
        </w:rPr>
        <w:t>保证金系数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"YA_A": "</w:t>
      </w:r>
      <w:r>
        <w:rPr>
          <w:rFonts w:hint="eastAsia"/>
        </w:rPr>
        <w:t>延期费算法：</w:t>
      </w:r>
      <w:r>
        <w:rPr>
          <w:rFonts w:hint="eastAsia"/>
        </w:rPr>
        <w:t>1</w:t>
      </w:r>
      <w:r>
        <w:rPr>
          <w:rFonts w:hint="eastAsia"/>
        </w:rPr>
        <w:t>按百分比</w:t>
      </w:r>
      <w:r>
        <w:rPr>
          <w:rFonts w:hint="eastAsia"/>
        </w:rPr>
        <w:t>;2</w:t>
      </w:r>
      <w:r>
        <w:rPr>
          <w:rFonts w:hint="eastAsia"/>
        </w:rPr>
        <w:t>按交易数量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t xml:space="preserve">          "YARS": {</w:t>
      </w:r>
    </w:p>
    <w:p w:rsidR="00890680" w:rsidRDefault="00890680" w:rsidP="00890680">
      <w:pPr>
        <w:ind w:firstLineChars="400" w:firstLine="840"/>
      </w:pPr>
      <w:r>
        <w:t xml:space="preserve">            "YAS": {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    "STEP_L": "</w:t>
      </w:r>
      <w:r>
        <w:rPr>
          <w:rFonts w:hint="eastAsia"/>
        </w:rPr>
        <w:t>阶梯值起始值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    "STEP_V": "</w:t>
      </w:r>
      <w:r>
        <w:rPr>
          <w:rFonts w:hint="eastAsia"/>
        </w:rPr>
        <w:t>阶梯值终止值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    "YA_V": "</w:t>
      </w:r>
      <w:r>
        <w:rPr>
          <w:rFonts w:hint="eastAsia"/>
        </w:rPr>
        <w:t>延期费率</w:t>
      </w:r>
      <w:r>
        <w:rPr>
          <w:rFonts w:hint="eastAsia"/>
        </w:rPr>
        <w:t>"</w:t>
      </w:r>
    </w:p>
    <w:p w:rsidR="00890680" w:rsidRDefault="00890680" w:rsidP="00890680">
      <w:pPr>
        <w:ind w:firstLineChars="400" w:firstLine="840"/>
      </w:pPr>
      <w:r>
        <w:t xml:space="preserve">            }</w:t>
      </w:r>
    </w:p>
    <w:p w:rsidR="00890680" w:rsidRDefault="00890680" w:rsidP="00890680">
      <w:pPr>
        <w:ind w:firstLineChars="400" w:firstLine="840"/>
      </w:pPr>
      <w:r>
        <w:t xml:space="preserve">          },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"PR_C": "</w:t>
      </w:r>
      <w:r>
        <w:rPr>
          <w:rFonts w:hint="eastAsia"/>
        </w:rPr>
        <w:t>昨结算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"FE_A": "</w:t>
      </w:r>
      <w:r>
        <w:rPr>
          <w:rFonts w:hint="eastAsia"/>
        </w:rPr>
        <w:t>交易手续费算法：</w:t>
      </w:r>
      <w:r>
        <w:rPr>
          <w:rFonts w:hint="eastAsia"/>
        </w:rPr>
        <w:t>1</w:t>
      </w:r>
      <w:r>
        <w:rPr>
          <w:rFonts w:hint="eastAsia"/>
        </w:rPr>
        <w:t>按百分比</w:t>
      </w:r>
      <w:r>
        <w:rPr>
          <w:rFonts w:hint="eastAsia"/>
        </w:rPr>
        <w:t>;2</w:t>
      </w:r>
      <w:r>
        <w:rPr>
          <w:rFonts w:hint="eastAsia"/>
        </w:rPr>
        <w:t>按交易数量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"FEE_V": "</w:t>
      </w:r>
      <w:r>
        <w:rPr>
          <w:rFonts w:hint="eastAsia"/>
        </w:rPr>
        <w:t>手续费系数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"FEE_T": "</w:t>
      </w:r>
      <w:r>
        <w:rPr>
          <w:rFonts w:hint="eastAsia"/>
        </w:rPr>
        <w:t>收取方式</w:t>
      </w:r>
      <w:r>
        <w:rPr>
          <w:rFonts w:hint="eastAsia"/>
        </w:rPr>
        <w:t xml:space="preserve"> 1-</w:t>
      </w:r>
      <w:r>
        <w:rPr>
          <w:rFonts w:hint="eastAsia"/>
        </w:rPr>
        <w:t>单边建仓；</w:t>
      </w:r>
      <w:r>
        <w:rPr>
          <w:rFonts w:hint="eastAsia"/>
        </w:rPr>
        <w:t>2-</w:t>
      </w:r>
      <w:r>
        <w:rPr>
          <w:rFonts w:hint="eastAsia"/>
        </w:rPr>
        <w:t>单边平仓；</w:t>
      </w:r>
      <w:r>
        <w:rPr>
          <w:rFonts w:hint="eastAsia"/>
        </w:rPr>
        <w:t>3-</w:t>
      </w:r>
      <w:r>
        <w:rPr>
          <w:rFonts w:hint="eastAsia"/>
        </w:rPr>
        <w:t>双边建平；</w:t>
      </w:r>
      <w:r>
        <w:rPr>
          <w:rFonts w:hint="eastAsia"/>
        </w:rPr>
        <w:t>4-</w:t>
      </w:r>
      <w:r>
        <w:rPr>
          <w:rFonts w:hint="eastAsia"/>
        </w:rPr>
        <w:t>隔夜建平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"P_MIN_H": "</w:t>
      </w:r>
      <w:r>
        <w:rPr>
          <w:rFonts w:hint="eastAsia"/>
        </w:rPr>
        <w:t>单笔最小可委托数量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"P_M_H": "</w:t>
      </w:r>
      <w:r>
        <w:rPr>
          <w:rFonts w:hint="eastAsia"/>
        </w:rPr>
        <w:t>单笔最大可委托数量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"M_H": "</w:t>
      </w:r>
      <w:r>
        <w:rPr>
          <w:rFonts w:hint="eastAsia"/>
        </w:rPr>
        <w:t>最大持仓量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"W_D_T_P": "</w:t>
      </w:r>
      <w:r>
        <w:rPr>
          <w:rFonts w:hint="eastAsia"/>
        </w:rPr>
        <w:t>撤销限建权限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"W_D_S_L_P": "</w:t>
      </w:r>
      <w:r>
        <w:rPr>
          <w:rFonts w:hint="eastAsia"/>
        </w:rPr>
        <w:t>撤销止损权限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"W_D_S_P_P": "</w:t>
      </w:r>
      <w:r>
        <w:rPr>
          <w:rFonts w:hint="eastAsia"/>
        </w:rPr>
        <w:t>撤销止盈权限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"B_O_P": "</w:t>
      </w:r>
      <w:r>
        <w:rPr>
          <w:rFonts w:hint="eastAsia"/>
        </w:rPr>
        <w:t>买入市建权限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"B_L_P": "</w:t>
      </w:r>
      <w:r>
        <w:rPr>
          <w:rFonts w:hint="eastAsia"/>
        </w:rPr>
        <w:t>买入市平权限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"B_X_O_P": "</w:t>
      </w:r>
      <w:r>
        <w:rPr>
          <w:rFonts w:hint="eastAsia"/>
        </w:rPr>
        <w:t>买入限建权限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"B_S_L": "</w:t>
      </w:r>
      <w:r>
        <w:rPr>
          <w:rFonts w:hint="eastAsia"/>
        </w:rPr>
        <w:t>买入止损权限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"B_S_P": "</w:t>
      </w:r>
      <w:r>
        <w:rPr>
          <w:rFonts w:hint="eastAsia"/>
        </w:rPr>
        <w:t>买入止盈权限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"S_O_P": "</w:t>
      </w:r>
      <w:r>
        <w:rPr>
          <w:rFonts w:hint="eastAsia"/>
        </w:rPr>
        <w:t>卖出市建权限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"S_L_P": "</w:t>
      </w:r>
      <w:r>
        <w:rPr>
          <w:rFonts w:hint="eastAsia"/>
        </w:rPr>
        <w:t>卖出市平权限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"S_X_O_P": "</w:t>
      </w:r>
      <w:r>
        <w:rPr>
          <w:rFonts w:hint="eastAsia"/>
        </w:rPr>
        <w:t>卖出限建权限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"S_S_L": "</w:t>
      </w:r>
      <w:r>
        <w:rPr>
          <w:rFonts w:hint="eastAsia"/>
        </w:rPr>
        <w:t>卖出止损权限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"S_S_P": "</w:t>
      </w:r>
      <w:r>
        <w:rPr>
          <w:rFonts w:hint="eastAsia"/>
        </w:rPr>
        <w:t>卖出止盈权限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"C_L_B_O": "</w:t>
      </w:r>
      <w:r>
        <w:rPr>
          <w:rFonts w:hint="eastAsia"/>
        </w:rPr>
        <w:t>撮合买入限建</w:t>
      </w:r>
      <w:r>
        <w:rPr>
          <w:rFonts w:hint="eastAsia"/>
        </w:rPr>
        <w:t xml:space="preserve"> 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"C_L_B_C": "</w:t>
      </w:r>
      <w:r>
        <w:rPr>
          <w:rFonts w:hint="eastAsia"/>
        </w:rPr>
        <w:t>撮合买入限平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"C_L_C_O":"</w:t>
      </w:r>
      <w:r>
        <w:rPr>
          <w:rFonts w:hint="eastAsia"/>
        </w:rPr>
        <w:t>撮合卖出限建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"C_L_C_C":  "</w:t>
      </w:r>
      <w:r>
        <w:rPr>
          <w:rFonts w:hint="eastAsia"/>
        </w:rPr>
        <w:t>撮合卖出限平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"B_P_D_D": "</w:t>
      </w:r>
      <w:r>
        <w:rPr>
          <w:rFonts w:hint="eastAsia"/>
        </w:rPr>
        <w:t>买价点差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"S_P_D_D": "</w:t>
      </w:r>
      <w:r>
        <w:rPr>
          <w:rFonts w:hint="eastAsia"/>
        </w:rPr>
        <w:t>卖价点差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>"STOP_L_P": "</w:t>
      </w:r>
      <w:r>
        <w:rPr>
          <w:rFonts w:hint="eastAsia"/>
        </w:rPr>
        <w:t>止损下单点差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"STOP_P_P":"</w:t>
      </w:r>
      <w:r>
        <w:rPr>
          <w:rFonts w:hint="eastAsia"/>
        </w:rPr>
        <w:t>止盈下单点差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"X_O_B_D_D": "</w:t>
      </w:r>
      <w:r>
        <w:rPr>
          <w:rFonts w:hint="eastAsia"/>
        </w:rPr>
        <w:t>限价建仓买点差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"X_O_S_D_D": "</w:t>
      </w:r>
      <w:r>
        <w:rPr>
          <w:rFonts w:hint="eastAsia"/>
        </w:rPr>
        <w:t>限价建仓卖点差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"U_O_D_D_MIN": "</w:t>
      </w:r>
      <w:r>
        <w:rPr>
          <w:rFonts w:hint="eastAsia"/>
        </w:rPr>
        <w:t>用户报价点差最小值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>"U_O_D_D_MAX": "</w:t>
      </w:r>
      <w:r>
        <w:rPr>
          <w:rFonts w:hint="eastAsia"/>
        </w:rPr>
        <w:t>用户报价点差最大值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"U_O_D_D_DF": "</w:t>
      </w:r>
      <w:r>
        <w:rPr>
          <w:rFonts w:hint="eastAsia"/>
        </w:rPr>
        <w:t>用户报价点差默认值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"ORDER_NUM": "</w:t>
      </w:r>
      <w:r>
        <w:rPr>
          <w:rFonts w:hint="eastAsia"/>
        </w:rPr>
        <w:t>商品显示顺序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"B_J_H": "</w:t>
      </w:r>
      <w:r>
        <w:rPr>
          <w:rFonts w:hint="eastAsia"/>
        </w:rPr>
        <w:t>报价汇率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>"CON_U": "</w:t>
      </w:r>
      <w:r>
        <w:rPr>
          <w:rFonts w:hint="eastAsia"/>
        </w:rPr>
        <w:t>商品单位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>"SFE_A": "</w:t>
      </w:r>
      <w:r>
        <w:rPr>
          <w:rFonts w:hint="eastAsia"/>
        </w:rPr>
        <w:t>交收手续费算法：</w:t>
      </w:r>
      <w:r>
        <w:rPr>
          <w:rFonts w:hint="eastAsia"/>
        </w:rPr>
        <w:t>1</w:t>
      </w:r>
      <w:r>
        <w:rPr>
          <w:rFonts w:hint="eastAsia"/>
        </w:rPr>
        <w:t>按百分比</w:t>
      </w:r>
      <w:r>
        <w:rPr>
          <w:rFonts w:hint="eastAsia"/>
        </w:rPr>
        <w:t>;2</w:t>
      </w:r>
      <w:r>
        <w:rPr>
          <w:rFonts w:hint="eastAsia"/>
        </w:rPr>
        <w:t>按交易数量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lastRenderedPageBreak/>
        <w:t xml:space="preserve">          "TM_SET": "</w:t>
      </w:r>
      <w:r>
        <w:rPr>
          <w:rFonts w:hint="eastAsia"/>
        </w:rPr>
        <w:t>交收买手续费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"STM_SET": "</w:t>
      </w:r>
      <w:r>
        <w:rPr>
          <w:rFonts w:hint="eastAsia"/>
        </w:rPr>
        <w:t>交收卖手续费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"BRDID": "</w:t>
      </w:r>
      <w:r>
        <w:rPr>
          <w:rFonts w:hint="eastAsia"/>
        </w:rPr>
        <w:t>所属品种</w:t>
      </w:r>
      <w:r>
        <w:rPr>
          <w:rFonts w:hint="eastAsia"/>
        </w:rPr>
        <w:t>ID",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"B_T_M": "</w:t>
      </w:r>
      <w:r>
        <w:rPr>
          <w:rFonts w:hint="eastAsia"/>
        </w:rPr>
        <w:t>所属品种交易模式：</w:t>
      </w:r>
      <w:r>
        <w:rPr>
          <w:rFonts w:hint="eastAsia"/>
        </w:rPr>
        <w:t>0-</w:t>
      </w:r>
      <w:r>
        <w:rPr>
          <w:rFonts w:hint="eastAsia"/>
        </w:rPr>
        <w:t>标准；</w:t>
      </w:r>
      <w:r>
        <w:rPr>
          <w:rFonts w:hint="eastAsia"/>
        </w:rPr>
        <w:t>-</w:t>
      </w:r>
      <w:r>
        <w:rPr>
          <w:rFonts w:hint="eastAsia"/>
        </w:rPr>
        <w:t>买专场；</w:t>
      </w:r>
      <w:r>
        <w:rPr>
          <w:rFonts w:hint="eastAsia"/>
        </w:rPr>
        <w:t>2-</w:t>
      </w:r>
      <w:r>
        <w:rPr>
          <w:rFonts w:hint="eastAsia"/>
        </w:rPr>
        <w:t>卖专场；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"TRADEMODE":</w:t>
      </w:r>
      <w:r w:rsidR="006842B6">
        <w:t>"</w:t>
      </w:r>
      <w:r>
        <w:rPr>
          <w:rFonts w:hint="eastAsia"/>
        </w:rPr>
        <w:t>商品交易模式：</w:t>
      </w:r>
      <w:r>
        <w:rPr>
          <w:rFonts w:hint="eastAsia"/>
        </w:rPr>
        <w:t>1-</w:t>
      </w:r>
      <w:r>
        <w:rPr>
          <w:rFonts w:hint="eastAsia"/>
        </w:rPr>
        <w:t>撮合；</w:t>
      </w:r>
      <w:r>
        <w:rPr>
          <w:rFonts w:hint="eastAsia"/>
        </w:rPr>
        <w:t>2-</w:t>
      </w:r>
      <w:r>
        <w:rPr>
          <w:rFonts w:hint="eastAsia"/>
        </w:rPr>
        <w:t>做市；</w:t>
      </w:r>
      <w:r>
        <w:rPr>
          <w:rFonts w:hint="eastAsia"/>
        </w:rPr>
        <w:t>3-</w:t>
      </w:r>
      <w:r>
        <w:rPr>
          <w:rFonts w:hint="eastAsia"/>
        </w:rPr>
        <w:t>混合；</w:t>
      </w:r>
      <w:r>
        <w:rPr>
          <w:rFonts w:hint="eastAsia"/>
        </w:rPr>
        <w:t>4-</w:t>
      </w:r>
      <w:r>
        <w:rPr>
          <w:rFonts w:hint="eastAsia"/>
        </w:rPr>
        <w:t>挂牌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"MIN_HQ_MOVE":"</w:t>
      </w:r>
      <w:r>
        <w:rPr>
          <w:rFonts w:hint="eastAsia"/>
        </w:rPr>
        <w:t>最小行情单位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"MA_A_C":"</w:t>
      </w:r>
      <w:r>
        <w:rPr>
          <w:rFonts w:hint="eastAsia"/>
        </w:rPr>
        <w:t>撮合保证金算法：</w:t>
      </w:r>
      <w:r>
        <w:rPr>
          <w:rFonts w:hint="eastAsia"/>
        </w:rPr>
        <w:t>1</w:t>
      </w:r>
      <w:r>
        <w:rPr>
          <w:rFonts w:hint="eastAsia"/>
        </w:rPr>
        <w:t>按百分比</w:t>
      </w:r>
      <w:r>
        <w:rPr>
          <w:rFonts w:hint="eastAsia"/>
        </w:rPr>
        <w:t>;2</w:t>
      </w:r>
      <w:r>
        <w:rPr>
          <w:rFonts w:hint="eastAsia"/>
        </w:rPr>
        <w:t>按交易数量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"MA_V_C": "</w:t>
      </w:r>
      <w:r>
        <w:rPr>
          <w:rFonts w:hint="eastAsia"/>
        </w:rPr>
        <w:t>撮合保证金系数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"P_MIN_H_C":"</w:t>
      </w:r>
      <w:r>
        <w:rPr>
          <w:rFonts w:hint="eastAsia"/>
        </w:rPr>
        <w:t>撮合单笔最小可委托数量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"P_M_H_C":"</w:t>
      </w:r>
      <w:r>
        <w:rPr>
          <w:rFonts w:hint="eastAsia"/>
        </w:rPr>
        <w:t>撮合单笔最大可委托数量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"M_H_C":"</w:t>
      </w:r>
      <w:r>
        <w:rPr>
          <w:rFonts w:hint="eastAsia"/>
        </w:rPr>
        <w:t>撮合最大持仓量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"FE_A_C": "</w:t>
      </w:r>
      <w:r>
        <w:rPr>
          <w:rFonts w:hint="eastAsia"/>
        </w:rPr>
        <w:t>撮合交易手续费算法：</w:t>
      </w:r>
      <w:r>
        <w:rPr>
          <w:rFonts w:hint="eastAsia"/>
        </w:rPr>
        <w:t>1</w:t>
      </w:r>
      <w:r>
        <w:rPr>
          <w:rFonts w:hint="eastAsia"/>
        </w:rPr>
        <w:t>按百分比</w:t>
      </w:r>
      <w:r>
        <w:rPr>
          <w:rFonts w:hint="eastAsia"/>
        </w:rPr>
        <w:t>;2</w:t>
      </w:r>
      <w:r>
        <w:rPr>
          <w:rFonts w:hint="eastAsia"/>
        </w:rPr>
        <w:t>按交易数量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"FEE_V_C": "</w:t>
      </w:r>
      <w:r>
        <w:rPr>
          <w:rFonts w:hint="eastAsia"/>
        </w:rPr>
        <w:t>撮合手续费系数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"G_L_B_O": "</w:t>
      </w:r>
      <w:r>
        <w:rPr>
          <w:rFonts w:hint="eastAsia"/>
        </w:rPr>
        <w:t>挂牌买入建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"G_L_B_C": "</w:t>
      </w:r>
      <w:r>
        <w:rPr>
          <w:rFonts w:hint="eastAsia"/>
        </w:rPr>
        <w:t>挂牌买入平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"G_L_S_O": "</w:t>
      </w:r>
      <w:r>
        <w:rPr>
          <w:rFonts w:hint="eastAsia"/>
        </w:rPr>
        <w:t>挂牌卖出建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"G_L_S_C": "</w:t>
      </w:r>
      <w:r>
        <w:rPr>
          <w:rFonts w:hint="eastAsia"/>
        </w:rPr>
        <w:t>挂牌卖出平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"Z_L_B_O": "</w:t>
      </w:r>
      <w:r>
        <w:rPr>
          <w:rFonts w:hint="eastAsia"/>
        </w:rPr>
        <w:t>摘牌买入建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"Z_L_B_C": "</w:t>
      </w:r>
      <w:r>
        <w:rPr>
          <w:rFonts w:hint="eastAsia"/>
        </w:rPr>
        <w:t>摘牌买入平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"Z_L_S_O": "</w:t>
      </w:r>
      <w:r>
        <w:rPr>
          <w:rFonts w:hint="eastAsia"/>
        </w:rPr>
        <w:t>摘牌卖出建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"Z_L_S_C": "</w:t>
      </w:r>
      <w:r>
        <w:rPr>
          <w:rFonts w:hint="eastAsia"/>
        </w:rPr>
        <w:t>摘牌卖出平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"FS": "</w:t>
      </w:r>
      <w:r>
        <w:rPr>
          <w:rFonts w:hint="eastAsia"/>
        </w:rPr>
        <w:t>是否可以强制交收</w:t>
      </w:r>
      <w:r>
        <w:rPr>
          <w:rFonts w:hint="eastAsia"/>
        </w:rPr>
        <w:t xml:space="preserve"> 0 </w:t>
      </w:r>
      <w:r>
        <w:rPr>
          <w:rFonts w:hint="eastAsia"/>
        </w:rPr>
        <w:t>否</w:t>
      </w:r>
      <w:r>
        <w:rPr>
          <w:rFonts w:hint="eastAsia"/>
        </w:rPr>
        <w:t xml:space="preserve"> 1 </w:t>
      </w:r>
      <w:r>
        <w:rPr>
          <w:rFonts w:hint="eastAsia"/>
        </w:rPr>
        <w:t>手动交收申报</w:t>
      </w:r>
      <w:r>
        <w:rPr>
          <w:rFonts w:hint="eastAsia"/>
        </w:rPr>
        <w:t xml:space="preserve"> 2 </w:t>
      </w:r>
      <w:r>
        <w:rPr>
          <w:rFonts w:hint="eastAsia"/>
        </w:rPr>
        <w:t>自动交收申报</w:t>
      </w:r>
      <w:r>
        <w:rPr>
          <w:rFonts w:hint="eastAsia"/>
        </w:rPr>
        <w:t>"</w:t>
      </w:r>
      <w:r w:rsidR="006612FC">
        <w:rPr>
          <w:rFonts w:hint="eastAsia"/>
        </w:rPr>
        <w:t>,</w:t>
      </w:r>
    </w:p>
    <w:p w:rsidR="006612FC" w:rsidRDefault="006612FC" w:rsidP="006612FC">
      <w:pPr>
        <w:ind w:left="1260" w:firstLineChars="300" w:firstLine="630"/>
      </w:pPr>
      <w:r w:rsidRPr="00086858">
        <w:rPr>
          <w:rFonts w:hint="eastAsia"/>
          <w:color w:val="FF0000"/>
        </w:rPr>
        <w:t>"</w:t>
      </w:r>
      <w:r w:rsidRPr="00086858">
        <w:rPr>
          <w:color w:val="FF0000"/>
        </w:rPr>
        <w:t>END</w:t>
      </w:r>
      <w:r w:rsidRPr="00086858">
        <w:rPr>
          <w:rFonts w:hint="eastAsia"/>
          <w:color w:val="FF0000"/>
        </w:rPr>
        <w:t>TIME": "</w:t>
      </w:r>
      <w:r w:rsidRPr="00086858">
        <w:rPr>
          <w:rFonts w:hint="eastAsia"/>
          <w:color w:val="FF0000"/>
        </w:rPr>
        <w:t>合约</w:t>
      </w:r>
      <w:r w:rsidRPr="00086858">
        <w:rPr>
          <w:color w:val="FF0000"/>
        </w:rPr>
        <w:t>截止</w:t>
      </w:r>
      <w:r w:rsidRPr="00086858">
        <w:rPr>
          <w:rFonts w:hint="eastAsia"/>
          <w:color w:val="FF0000"/>
        </w:rPr>
        <w:t>时间</w:t>
      </w:r>
      <w:r w:rsidRPr="00086858">
        <w:rPr>
          <w:rFonts w:hint="eastAsia"/>
          <w:color w:val="FF0000"/>
        </w:rPr>
        <w:t>,</w:t>
      </w:r>
      <w:r w:rsidRPr="00086858">
        <w:rPr>
          <w:rFonts w:hint="eastAsia"/>
          <w:color w:val="FF0000"/>
        </w:rPr>
        <w:t>格式如下</w:t>
      </w:r>
      <w:r w:rsidRPr="00086858">
        <w:rPr>
          <w:rFonts w:hint="eastAsia"/>
          <w:color w:val="FF0000"/>
        </w:rPr>
        <w:t>: yyyy-MM-dd hh:mm:ss</w:t>
      </w:r>
      <w:r>
        <w:rPr>
          <w:rFonts w:hint="eastAsia"/>
          <w:color w:val="FF0000"/>
        </w:rPr>
        <w:t>——</w:t>
      </w:r>
      <w:r>
        <w:rPr>
          <w:color w:val="FF0000"/>
        </w:rPr>
        <w:t>如果为</w:t>
      </w:r>
      <w:r>
        <w:rPr>
          <w:rFonts w:hint="eastAsia"/>
          <w:color w:val="FF0000"/>
        </w:rPr>
        <w:t>空</w:t>
      </w:r>
      <w:r>
        <w:rPr>
          <w:color w:val="FF0000"/>
        </w:rPr>
        <w:t>则</w:t>
      </w:r>
      <w:r>
        <w:rPr>
          <w:rFonts w:hint="eastAsia"/>
          <w:color w:val="FF0000"/>
        </w:rPr>
        <w:t>没有</w:t>
      </w:r>
      <w:r>
        <w:rPr>
          <w:color w:val="FF0000"/>
        </w:rPr>
        <w:t>截止日</w:t>
      </w:r>
    </w:p>
    <w:p w:rsidR="006842B6" w:rsidRDefault="00890680" w:rsidP="006842B6">
      <w:pPr>
        <w:ind w:firstLineChars="400" w:firstLine="840"/>
      </w:pPr>
      <w:r>
        <w:t>}</w:t>
      </w:r>
    </w:p>
    <w:p w:rsidR="00890680" w:rsidRDefault="00890680" w:rsidP="006842B6">
      <w:pPr>
        <w:ind w:firstLineChars="400" w:firstLine="840"/>
      </w:pPr>
      <w:r>
        <w:t>}</w:t>
      </w:r>
      <w:r w:rsidR="006842B6">
        <w:t>}}}</w:t>
      </w:r>
    </w:p>
    <w:p w:rsidR="009630FA" w:rsidRDefault="009630FA" w:rsidP="00890680">
      <w:pPr>
        <w:ind w:firstLineChars="400" w:firstLine="840"/>
      </w:pPr>
    </w:p>
    <w:tbl>
      <w:tblPr>
        <w:tblW w:w="9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7"/>
        <w:gridCol w:w="396"/>
        <w:gridCol w:w="2015"/>
        <w:gridCol w:w="1620"/>
        <w:gridCol w:w="1494"/>
        <w:gridCol w:w="766"/>
        <w:gridCol w:w="1206"/>
        <w:gridCol w:w="1421"/>
      </w:tblGrid>
      <w:tr w:rsidR="009630FA" w:rsidRPr="00D41E7F" w:rsidTr="008972C1">
        <w:trPr>
          <w:jc w:val="center"/>
        </w:trPr>
        <w:tc>
          <w:tcPr>
            <w:tcW w:w="397" w:type="dxa"/>
            <w:shd w:val="clear" w:color="auto" w:fill="D9D9D9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015" w:type="dxa"/>
            <w:shd w:val="clear" w:color="auto" w:fill="D9D9D9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94" w:type="dxa"/>
            <w:shd w:val="clear" w:color="auto" w:fill="D9D9D9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D41E7F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766" w:type="dxa"/>
            <w:shd w:val="clear" w:color="auto" w:fill="D9D9D9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21" w:type="dxa"/>
            <w:shd w:val="clear" w:color="auto" w:fill="D9D9D9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20" w:type="dxa"/>
            <w:vAlign w:val="center"/>
          </w:tcPr>
          <w:p w:rsidR="009630FA" w:rsidRPr="00D41E7F" w:rsidRDefault="00EF5089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D41E7F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D41E7F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9630FA" w:rsidRPr="00616603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015" w:type="dxa"/>
            <w:vAlign w:val="center"/>
          </w:tcPr>
          <w:p w:rsidR="009630FA" w:rsidRPr="00616603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620" w:type="dxa"/>
            <w:vAlign w:val="center"/>
          </w:tcPr>
          <w:p w:rsidR="009630FA" w:rsidRPr="00616603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494" w:type="dxa"/>
            <w:vAlign w:val="center"/>
          </w:tcPr>
          <w:p w:rsidR="009630FA" w:rsidRPr="00616603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766" w:type="dxa"/>
            <w:vAlign w:val="center"/>
          </w:tcPr>
          <w:p w:rsidR="009630FA" w:rsidRPr="00616603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06" w:type="dxa"/>
          </w:tcPr>
          <w:p w:rsidR="009630FA" w:rsidRPr="00616603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6A1BBD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9630FA" w:rsidRPr="00616603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616603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620" w:type="dxa"/>
            <w:vAlign w:val="center"/>
          </w:tcPr>
          <w:p w:rsidR="009630FA" w:rsidRPr="00616603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494" w:type="dxa"/>
            <w:vAlign w:val="center"/>
          </w:tcPr>
          <w:p w:rsidR="009630FA" w:rsidRPr="00616603" w:rsidRDefault="009630FA" w:rsidP="008972C1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766" w:type="dxa"/>
            <w:vAlign w:val="center"/>
          </w:tcPr>
          <w:p w:rsidR="009630FA" w:rsidRPr="00616603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Pr="00616603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6A1BBD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商品ID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D41E7F">
                <w:rPr>
                  <w:rStyle w:val="ab"/>
                  <w:rFonts w:ascii="宋体" w:hAnsi="宋体"/>
                  <w:sz w:val="18"/>
                  <w:szCs w:val="18"/>
                </w:rPr>
                <w:t>Max</w:t>
              </w:r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2</w:t>
              </w:r>
              <w:r w:rsidR="009630FA" w:rsidRPr="00D41E7F">
                <w:rPr>
                  <w:rStyle w:val="ab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CO_N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CO_N&gt;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D41E7F">
                <w:rPr>
                  <w:rStyle w:val="ab"/>
                  <w:rFonts w:ascii="宋体" w:hAnsi="宋体"/>
                  <w:sz w:val="18"/>
                  <w:szCs w:val="18"/>
                </w:rPr>
                <w:t>Max</w:t>
              </w:r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4</w:t>
              </w:r>
              <w:r w:rsidR="009630FA" w:rsidRPr="00D41E7F">
                <w:rPr>
                  <w:rStyle w:val="ab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商品状态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STA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STA&gt;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商品状态" w:history="1">
              <w:r w:rsidR="009630FA" w:rsidRPr="00CE7033">
                <w:rPr>
                  <w:rStyle w:val="ab"/>
                  <w:rFonts w:ascii="宋体" w:hAnsi="宋体" w:hint="eastAsia"/>
                  <w:sz w:val="18"/>
                  <w:szCs w:val="18"/>
                </w:rPr>
                <w:t>商品状态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pStyle w:val="22207415"/>
              <w:ind w:left="0" w:firstLine="0"/>
              <w:rPr>
                <w:rFonts w:cs="Arial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交易单位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/>
                <w:color w:val="000000"/>
                <w:sz w:val="18"/>
                <w:szCs w:val="18"/>
              </w:rPr>
              <w:t>CT_S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D41E7F">
              <w:rPr>
                <w:rFonts w:ascii="宋体" w:hAnsi="宋体"/>
                <w:color w:val="000000"/>
                <w:sz w:val="18"/>
                <w:szCs w:val="18"/>
              </w:rPr>
              <w:t>CT_S</w:t>
            </w: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D41E7F">
                <w:rPr>
                  <w:rStyle w:val="ab"/>
                  <w:rFonts w:ascii="宋体" w:hAnsi="宋体"/>
                  <w:sz w:val="18"/>
                  <w:szCs w:val="18"/>
                </w:rPr>
                <w:t>Max</w:t>
              </w:r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2</w:t>
              </w:r>
              <w:r w:rsidR="009630FA" w:rsidRPr="00D41E7F">
                <w:rPr>
                  <w:rStyle w:val="ab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最小变动价位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/>
                <w:color w:val="000000"/>
                <w:sz w:val="18"/>
                <w:szCs w:val="18"/>
              </w:rPr>
              <w:t>SPREAD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D41E7F">
              <w:rPr>
                <w:rFonts w:ascii="宋体" w:hAnsi="宋体"/>
                <w:color w:val="000000"/>
                <w:sz w:val="18"/>
                <w:szCs w:val="18"/>
              </w:rPr>
              <w:t>SPREAD</w:t>
            </w: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0A6145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0A6145">
              <w:rPr>
                <w:rFonts w:ascii="宋体" w:hAnsi="宋体" w:hint="eastAsia"/>
                <w:sz w:val="18"/>
                <w:szCs w:val="18"/>
              </w:rPr>
              <w:t>上限</w:t>
            </w:r>
          </w:p>
        </w:tc>
        <w:tc>
          <w:tcPr>
            <w:tcW w:w="1620" w:type="dxa"/>
            <w:vAlign w:val="center"/>
          </w:tcPr>
          <w:p w:rsidR="009630FA" w:rsidRPr="000A6145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0A6145">
              <w:rPr>
                <w:rFonts w:ascii="宋体" w:hAnsi="宋体"/>
                <w:sz w:val="18"/>
                <w:szCs w:val="18"/>
              </w:rPr>
              <w:t>SP</w:t>
            </w:r>
            <w:r w:rsidRPr="000A6145">
              <w:rPr>
                <w:rFonts w:ascii="宋体" w:hAnsi="宋体" w:hint="eastAsia"/>
                <w:sz w:val="18"/>
                <w:szCs w:val="18"/>
              </w:rPr>
              <w:t>_U</w:t>
            </w:r>
          </w:p>
        </w:tc>
        <w:tc>
          <w:tcPr>
            <w:tcW w:w="1494" w:type="dxa"/>
            <w:vAlign w:val="center"/>
          </w:tcPr>
          <w:p w:rsidR="009630FA" w:rsidRPr="000A6145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0A6145">
              <w:rPr>
                <w:rFonts w:ascii="宋体" w:hAnsi="宋体"/>
                <w:sz w:val="18"/>
                <w:szCs w:val="18"/>
              </w:rPr>
              <w:t>SP</w:t>
            </w:r>
            <w:r w:rsidRPr="000A6145">
              <w:rPr>
                <w:rFonts w:ascii="宋体" w:hAnsi="宋体" w:hint="eastAsia"/>
                <w:sz w:val="18"/>
                <w:szCs w:val="18"/>
              </w:rPr>
              <w:t>_U&gt;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0A6145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0A6145">
              <w:rPr>
                <w:rFonts w:ascii="宋体" w:hAnsi="宋体" w:hint="eastAsia"/>
                <w:sz w:val="18"/>
                <w:szCs w:val="18"/>
              </w:rPr>
              <w:t>下限</w:t>
            </w:r>
          </w:p>
        </w:tc>
        <w:tc>
          <w:tcPr>
            <w:tcW w:w="1620" w:type="dxa"/>
            <w:vAlign w:val="center"/>
          </w:tcPr>
          <w:p w:rsidR="009630FA" w:rsidRPr="000A6145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0A6145">
              <w:rPr>
                <w:rFonts w:ascii="宋体" w:hAnsi="宋体"/>
                <w:sz w:val="18"/>
                <w:szCs w:val="18"/>
              </w:rPr>
              <w:t>SP_D</w:t>
            </w:r>
          </w:p>
        </w:tc>
        <w:tc>
          <w:tcPr>
            <w:tcW w:w="1494" w:type="dxa"/>
            <w:vAlign w:val="center"/>
          </w:tcPr>
          <w:p w:rsidR="009630FA" w:rsidRPr="000A6145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0A6145">
              <w:rPr>
                <w:rFonts w:ascii="宋体" w:hAnsi="宋体"/>
                <w:sz w:val="18"/>
                <w:szCs w:val="18"/>
              </w:rPr>
              <w:t>SP_D</w:t>
            </w:r>
            <w:r w:rsidRPr="000A614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保证金算法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41E7F">
              <w:rPr>
                <w:rFonts w:ascii="宋体" w:hAnsi="宋体"/>
                <w:color w:val="000000"/>
                <w:sz w:val="18"/>
                <w:szCs w:val="18"/>
              </w:rPr>
              <w:t>MA_A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D41E7F">
              <w:rPr>
                <w:rFonts w:ascii="宋体" w:hAnsi="宋体"/>
                <w:color w:val="000000"/>
                <w:sz w:val="18"/>
                <w:szCs w:val="18"/>
              </w:rPr>
              <w:t>MA_A</w:t>
            </w: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cs="Arial"/>
                <w:color w:val="000000"/>
                <w:sz w:val="18"/>
                <w:szCs w:val="18"/>
              </w:rPr>
              <w:t>1按百分比;2按</w:t>
            </w:r>
            <w:r w:rsidRPr="00D41E7F">
              <w:rPr>
                <w:rFonts w:ascii="宋体" w:hAnsi="宋体" w:cs="Arial" w:hint="eastAsia"/>
                <w:color w:val="000000"/>
                <w:sz w:val="18"/>
                <w:szCs w:val="18"/>
              </w:rPr>
              <w:t>交易数量</w:t>
            </w: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保证金系数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/>
                <w:sz w:val="18"/>
                <w:szCs w:val="18"/>
              </w:rPr>
              <w:t>MA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_V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/>
                <w:sz w:val="18"/>
                <w:szCs w:val="18"/>
              </w:rPr>
              <w:t>MA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_V&gt;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D41E7F">
                <w:rPr>
                  <w:rStyle w:val="ab"/>
                  <w:rFonts w:ascii="宋体" w:hAnsi="宋体"/>
                  <w:sz w:val="18"/>
                  <w:szCs w:val="18"/>
                </w:rPr>
                <w:t>Max</w:t>
              </w:r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N</w:t>
              </w:r>
              <w:r w:rsidR="009630FA" w:rsidRPr="00D41E7F">
                <w:rPr>
                  <w:rStyle w:val="ab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延期费算法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HTML"/>
              <w:tabs>
                <w:tab w:val="clear" w:pos="1832"/>
                <w:tab w:val="clear" w:pos="2748"/>
                <w:tab w:val="left" w:pos="1710"/>
                <w:tab w:val="left" w:pos="2145"/>
              </w:tabs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YA</w:t>
            </w:r>
            <w:r w:rsidRPr="00D41E7F">
              <w:rPr>
                <w:sz w:val="18"/>
                <w:szCs w:val="18"/>
              </w:rPr>
              <w:t>_A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YA</w:t>
            </w:r>
            <w:r w:rsidRPr="00D41E7F">
              <w:rPr>
                <w:rFonts w:ascii="宋体" w:hAnsi="宋体"/>
                <w:sz w:val="18"/>
                <w:szCs w:val="18"/>
              </w:rPr>
              <w:t>_A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cs="Arial"/>
                <w:sz w:val="18"/>
                <w:szCs w:val="18"/>
              </w:rPr>
              <w:t>1按百分比;2按</w:t>
            </w:r>
            <w:r w:rsidRPr="00D41E7F">
              <w:rPr>
                <w:rFonts w:ascii="宋体" w:hAnsi="宋体" w:cs="Arial" w:hint="eastAsia"/>
                <w:sz w:val="18"/>
                <w:szCs w:val="18"/>
              </w:rPr>
              <w:t>交易数量</w:t>
            </w: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阶梯值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YARS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YARS&gt;</w:t>
            </w:r>
            <w:r>
              <w:rPr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YA</w:t>
            </w:r>
            <w:r w:rsidRPr="00D41E7F">
              <w:rPr>
                <w:sz w:val="18"/>
                <w:szCs w:val="18"/>
              </w:rPr>
              <w:t>S&gt;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阶梯值" w:history="1"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如下表</w:t>
              </w:r>
            </w:hyperlink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昨结算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color w:val="000000"/>
                <w:sz w:val="18"/>
                <w:szCs w:val="18"/>
              </w:rPr>
              <w:t>PR_C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D41E7F">
              <w:rPr>
                <w:color w:val="000000"/>
                <w:sz w:val="18"/>
                <w:szCs w:val="18"/>
              </w:rPr>
              <w:t>PR_C</w:t>
            </w:r>
            <w:r w:rsidRPr="00D41E7F"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lastRenderedPageBreak/>
              <w:t>17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交易手续费算法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 w:rsidRPr="00D41E7F">
              <w:rPr>
                <w:color w:val="000000"/>
                <w:sz w:val="18"/>
                <w:szCs w:val="18"/>
              </w:rPr>
              <w:t>FE_A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D41E7F">
              <w:rPr>
                <w:color w:val="000000"/>
                <w:sz w:val="18"/>
                <w:szCs w:val="18"/>
              </w:rPr>
              <w:t>FE_A</w:t>
            </w:r>
            <w:r w:rsidRPr="00D41E7F"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cs="Arial"/>
                <w:color w:val="000000"/>
                <w:sz w:val="18"/>
                <w:szCs w:val="18"/>
              </w:rPr>
              <w:t>1按百分比;2按</w:t>
            </w:r>
            <w:r w:rsidRPr="00D41E7F">
              <w:rPr>
                <w:rFonts w:ascii="宋体" w:hAnsi="宋体" w:cs="Arial" w:hint="eastAsia"/>
                <w:color w:val="000000"/>
                <w:sz w:val="18"/>
                <w:szCs w:val="18"/>
              </w:rPr>
              <w:t>交易数量</w:t>
            </w: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手续费系数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FEE_V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FEE_V&gt;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D41E7F">
                <w:rPr>
                  <w:rStyle w:val="ab"/>
                  <w:rFonts w:ascii="宋体" w:hAnsi="宋体"/>
                  <w:sz w:val="18"/>
                  <w:szCs w:val="18"/>
                </w:rPr>
                <w:t>Max</w:t>
              </w:r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N</w:t>
              </w:r>
              <w:r w:rsidR="009630FA" w:rsidRPr="00D41E7F">
                <w:rPr>
                  <w:rStyle w:val="ab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收取方式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FEE_T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FEE_T&gt;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手续费收取方式" w:history="1">
              <w:r w:rsidR="009630FA" w:rsidRPr="002616F1">
                <w:rPr>
                  <w:rStyle w:val="ab"/>
                  <w:rFonts w:ascii="宋体" w:hAnsi="宋体" w:hint="eastAsia"/>
                  <w:sz w:val="18"/>
                  <w:szCs w:val="18"/>
                </w:rPr>
                <w:t>手续费收取方式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单笔最小可委托数量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P_MIN_H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P_MIN_H&gt;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单笔最大可委托数量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P_M_H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P_M_H&gt;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最大持仓量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M_H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M_H&gt;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撤销限建权限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W_D_T_P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W_D_T_P&gt;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>
                <w:rPr>
                  <w:rStyle w:val="ab"/>
                  <w:rFonts w:ascii="宋体" w:hAnsi="宋体" w:hint="eastAsia"/>
                  <w:sz w:val="18"/>
                  <w:szCs w:val="18"/>
                </w:rPr>
                <w:t>Max1</w:t>
              </w:r>
              <w:r w:rsidR="009630FA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撤销止损权限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W_D_S_L_P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W_D_S_L_P&gt;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5D77B4" w:rsidP="008972C1">
            <w:hyperlink w:anchor="MaxNText" w:history="1">
              <w:r w:rsidR="009630FA" w:rsidRPr="001E7094">
                <w:rPr>
                  <w:rStyle w:val="ab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撤销止盈权限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W_D_S_P_P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W_D_S_P_P&gt;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5D77B4" w:rsidP="008972C1">
            <w:hyperlink w:anchor="MaxNText" w:history="1">
              <w:r w:rsidR="009630FA" w:rsidRPr="001E7094">
                <w:rPr>
                  <w:rStyle w:val="ab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买入市建权限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B_O_P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B_O_P&gt;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5D77B4" w:rsidP="008972C1">
            <w:hyperlink w:anchor="MaxNText" w:history="1">
              <w:r w:rsidR="009630FA" w:rsidRPr="001E7094">
                <w:rPr>
                  <w:rStyle w:val="ab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买入市平权限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B_L_P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B_L_P&gt;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5D77B4" w:rsidP="008972C1">
            <w:hyperlink w:anchor="MaxNText" w:history="1">
              <w:r w:rsidR="009630FA" w:rsidRPr="001E7094">
                <w:rPr>
                  <w:rStyle w:val="ab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买入限建权限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B_X_O_P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B_X_O_P&gt;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5D77B4" w:rsidP="008972C1">
            <w:hyperlink w:anchor="MaxNText" w:history="1">
              <w:r w:rsidR="009630FA" w:rsidRPr="001E7094">
                <w:rPr>
                  <w:rStyle w:val="ab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买入止损权限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B_S_L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B_S_L&gt;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5D77B4" w:rsidP="008972C1">
            <w:hyperlink w:anchor="MaxNText" w:history="1">
              <w:r w:rsidR="009630FA" w:rsidRPr="001E7094">
                <w:rPr>
                  <w:rStyle w:val="ab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买入止盈权限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B_S_P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B_S_P&gt;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5D77B4" w:rsidP="008972C1">
            <w:hyperlink w:anchor="MaxNText" w:history="1">
              <w:r w:rsidR="009630FA" w:rsidRPr="001E7094">
                <w:rPr>
                  <w:rStyle w:val="ab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卖出市建权限</w:t>
            </w:r>
          </w:p>
        </w:tc>
        <w:tc>
          <w:tcPr>
            <w:tcW w:w="1620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S_O_P</w:t>
            </w:r>
          </w:p>
        </w:tc>
        <w:tc>
          <w:tcPr>
            <w:tcW w:w="1494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S_O_P&gt;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5D77B4" w:rsidP="008972C1">
            <w:hyperlink w:anchor="MaxNText" w:history="1">
              <w:r w:rsidR="009630FA" w:rsidRPr="001E7094">
                <w:rPr>
                  <w:rStyle w:val="ab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卖出市平权限</w:t>
            </w:r>
          </w:p>
        </w:tc>
        <w:tc>
          <w:tcPr>
            <w:tcW w:w="1620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S_L_P</w:t>
            </w:r>
          </w:p>
        </w:tc>
        <w:tc>
          <w:tcPr>
            <w:tcW w:w="1494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S_L_P&gt;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5D77B4" w:rsidP="008972C1">
            <w:hyperlink w:anchor="MaxNText" w:history="1">
              <w:r w:rsidR="009630FA" w:rsidRPr="001E7094">
                <w:rPr>
                  <w:rStyle w:val="ab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卖出限建权限</w:t>
            </w:r>
          </w:p>
        </w:tc>
        <w:tc>
          <w:tcPr>
            <w:tcW w:w="1620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S_X_O_P</w:t>
            </w:r>
          </w:p>
        </w:tc>
        <w:tc>
          <w:tcPr>
            <w:tcW w:w="1494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S_X_O_P&gt;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5D77B4" w:rsidP="008972C1">
            <w:hyperlink w:anchor="MaxNText" w:history="1">
              <w:r w:rsidR="009630FA" w:rsidRPr="001E7094">
                <w:rPr>
                  <w:rStyle w:val="ab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卖出止损权限</w:t>
            </w:r>
          </w:p>
        </w:tc>
        <w:tc>
          <w:tcPr>
            <w:tcW w:w="1620" w:type="dxa"/>
          </w:tcPr>
          <w:p w:rsidR="009630FA" w:rsidRPr="00D41E7F" w:rsidRDefault="009630FA" w:rsidP="008972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S_S_L</w:t>
            </w:r>
          </w:p>
        </w:tc>
        <w:tc>
          <w:tcPr>
            <w:tcW w:w="1494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S_S_L&gt;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5D77B4" w:rsidP="008972C1">
            <w:hyperlink w:anchor="MaxNText" w:history="1">
              <w:r w:rsidR="009630FA" w:rsidRPr="001E7094">
                <w:rPr>
                  <w:rStyle w:val="ab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卖出止盈权限</w:t>
            </w:r>
          </w:p>
        </w:tc>
        <w:tc>
          <w:tcPr>
            <w:tcW w:w="1620" w:type="dxa"/>
          </w:tcPr>
          <w:p w:rsidR="009630FA" w:rsidRPr="00D41E7F" w:rsidRDefault="009630FA" w:rsidP="008972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S_S_P</w:t>
            </w:r>
          </w:p>
        </w:tc>
        <w:tc>
          <w:tcPr>
            <w:tcW w:w="1494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S_S_P&gt;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5D77B4" w:rsidP="008972C1">
            <w:hyperlink w:anchor="MaxNText" w:history="1">
              <w:r w:rsidR="009630FA" w:rsidRPr="001E7094">
                <w:rPr>
                  <w:rStyle w:val="ab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36</w:t>
            </w:r>
          </w:p>
        </w:tc>
        <w:tc>
          <w:tcPr>
            <w:tcW w:w="396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撮合买入</w:t>
            </w: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限建</w:t>
            </w:r>
          </w:p>
        </w:tc>
        <w:tc>
          <w:tcPr>
            <w:tcW w:w="1620" w:type="dxa"/>
          </w:tcPr>
          <w:p w:rsidR="002C68C1" w:rsidRPr="002C68C1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C_L_B_O</w:t>
            </w:r>
          </w:p>
        </w:tc>
        <w:tc>
          <w:tcPr>
            <w:tcW w:w="1494" w:type="dxa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&lt;C_L_B_O&gt;</w:t>
            </w:r>
          </w:p>
        </w:tc>
        <w:tc>
          <w:tcPr>
            <w:tcW w:w="766" w:type="dxa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[0..n]</w:t>
            </w:r>
          </w:p>
        </w:tc>
        <w:tc>
          <w:tcPr>
            <w:tcW w:w="1206" w:type="dxa"/>
          </w:tcPr>
          <w:p w:rsidR="002C68C1" w:rsidRPr="002C68C1" w:rsidRDefault="005D77B4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hyperlink w:anchor="MaxNText" w:history="1">
              <w:r w:rsidR="002C68C1" w:rsidRPr="002C68C1">
                <w:rPr>
                  <w:rStyle w:val="ab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37</w:t>
            </w:r>
          </w:p>
        </w:tc>
        <w:tc>
          <w:tcPr>
            <w:tcW w:w="396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撮合买入</w:t>
            </w: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限</w:t>
            </w: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平</w:t>
            </w:r>
          </w:p>
        </w:tc>
        <w:tc>
          <w:tcPr>
            <w:tcW w:w="1620" w:type="dxa"/>
          </w:tcPr>
          <w:p w:rsidR="002C68C1" w:rsidRPr="002C68C1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C_L_B_C</w:t>
            </w:r>
          </w:p>
        </w:tc>
        <w:tc>
          <w:tcPr>
            <w:tcW w:w="1494" w:type="dxa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&lt;C_L_B_C&gt;</w:t>
            </w:r>
          </w:p>
        </w:tc>
        <w:tc>
          <w:tcPr>
            <w:tcW w:w="766" w:type="dxa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[0..n]</w:t>
            </w:r>
          </w:p>
        </w:tc>
        <w:tc>
          <w:tcPr>
            <w:tcW w:w="1206" w:type="dxa"/>
          </w:tcPr>
          <w:p w:rsidR="002C68C1" w:rsidRPr="002C68C1" w:rsidRDefault="005D77B4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hyperlink w:anchor="MaxNText" w:history="1">
              <w:r w:rsidR="002C68C1" w:rsidRPr="002C68C1">
                <w:rPr>
                  <w:rStyle w:val="ab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38</w:t>
            </w:r>
          </w:p>
        </w:tc>
        <w:tc>
          <w:tcPr>
            <w:tcW w:w="396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撮合卖出</w:t>
            </w: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限建</w:t>
            </w:r>
          </w:p>
        </w:tc>
        <w:tc>
          <w:tcPr>
            <w:tcW w:w="1620" w:type="dxa"/>
          </w:tcPr>
          <w:p w:rsidR="002C68C1" w:rsidRPr="002C68C1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C_L_S_O</w:t>
            </w:r>
          </w:p>
        </w:tc>
        <w:tc>
          <w:tcPr>
            <w:tcW w:w="1494" w:type="dxa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&lt;C_L_S_O&gt;</w:t>
            </w:r>
          </w:p>
        </w:tc>
        <w:tc>
          <w:tcPr>
            <w:tcW w:w="766" w:type="dxa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[0..n]</w:t>
            </w:r>
          </w:p>
        </w:tc>
        <w:tc>
          <w:tcPr>
            <w:tcW w:w="1206" w:type="dxa"/>
          </w:tcPr>
          <w:p w:rsidR="002C68C1" w:rsidRPr="002C68C1" w:rsidRDefault="005D77B4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hyperlink w:anchor="MaxNText" w:history="1">
              <w:r w:rsidR="002C68C1" w:rsidRPr="002C68C1">
                <w:rPr>
                  <w:rStyle w:val="ab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39</w:t>
            </w:r>
          </w:p>
        </w:tc>
        <w:tc>
          <w:tcPr>
            <w:tcW w:w="396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撮合卖出</w:t>
            </w: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限</w:t>
            </w: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平</w:t>
            </w:r>
          </w:p>
        </w:tc>
        <w:tc>
          <w:tcPr>
            <w:tcW w:w="1620" w:type="dxa"/>
          </w:tcPr>
          <w:p w:rsidR="002C68C1" w:rsidRPr="002C68C1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C_L_S_C</w:t>
            </w:r>
          </w:p>
        </w:tc>
        <w:tc>
          <w:tcPr>
            <w:tcW w:w="1494" w:type="dxa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&lt;C_L_S_C&gt;</w:t>
            </w:r>
          </w:p>
        </w:tc>
        <w:tc>
          <w:tcPr>
            <w:tcW w:w="766" w:type="dxa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[0..n]</w:t>
            </w:r>
          </w:p>
        </w:tc>
        <w:tc>
          <w:tcPr>
            <w:tcW w:w="1206" w:type="dxa"/>
          </w:tcPr>
          <w:p w:rsidR="002C68C1" w:rsidRPr="002C68C1" w:rsidRDefault="005D77B4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hyperlink w:anchor="MaxNText" w:history="1">
              <w:r w:rsidR="002C68C1" w:rsidRPr="002C68C1">
                <w:rPr>
                  <w:rStyle w:val="ab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买价点差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B_P_D_D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B_P_D_D&gt;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5D77B4" w:rsidP="002C68C1">
            <w:hyperlink w:anchor="Amount" w:history="1">
              <w:r w:rsidR="002C68C1" w:rsidRPr="0078742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卖价点差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S_P_D_D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S_P_D_D&gt;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5D77B4" w:rsidP="002C68C1">
            <w:hyperlink w:anchor="Amount" w:history="1">
              <w:r w:rsidR="002C68C1" w:rsidRPr="0078742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止损下单点差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STOP_L_P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STOP_L_P&gt;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5D77B4" w:rsidP="002C68C1">
            <w:hyperlink w:anchor="Amount" w:history="1">
              <w:r w:rsidR="002C68C1" w:rsidRPr="0078742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止盈下单点差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STOP_P_P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STOP_P_P&gt;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5D77B4" w:rsidP="002C68C1">
            <w:hyperlink w:anchor="Amount" w:history="1">
              <w:r w:rsidR="002C68C1" w:rsidRPr="0078742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限价建仓买点差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X_O_B_D_D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X_O_B_D_D&gt;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5D77B4" w:rsidP="002C68C1">
            <w:hyperlink w:anchor="Amount" w:history="1">
              <w:r w:rsidR="002C68C1" w:rsidRPr="0078742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限价建仓卖点差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X_O_S_D_D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X_O_S_D_D&gt;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5D77B4" w:rsidP="002C68C1">
            <w:hyperlink w:anchor="Amount" w:history="1">
              <w:r w:rsidR="002C68C1" w:rsidRPr="0078742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用户报价点差最小值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U_O_D_D_MIN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U_O_D_D_MIN&gt;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5D77B4" w:rsidP="002C68C1">
            <w:hyperlink w:anchor="Amount" w:history="1">
              <w:r w:rsidR="002C68C1" w:rsidRPr="0078742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用户报价点差最大值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U_O_D_D_MAX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U_O_D_D_MAX&gt;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5D77B4" w:rsidP="002C68C1">
            <w:hyperlink w:anchor="Amount" w:history="1">
              <w:r w:rsidR="002C68C1" w:rsidRPr="0078742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用户报价点差默认值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U_O_D_D_DF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U_O_D_D_DF&gt;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5D77B4" w:rsidP="002C68C1">
            <w:hyperlink w:anchor="Amount" w:history="1">
              <w:r w:rsidR="002C68C1" w:rsidRPr="0078742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商品显示顺序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ORDER_NUM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ORDER_NUM&gt;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2C68C1" w:rsidRPr="00D41E7F" w:rsidRDefault="005D77B4" w:rsidP="002C68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2C68C1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Max2Text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报价汇率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B_J_H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B_J_H&gt;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2C68C1" w:rsidRPr="00D41E7F" w:rsidRDefault="005D77B4" w:rsidP="002C68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2C68C1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商品单位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/>
                <w:sz w:val="18"/>
                <w:szCs w:val="18"/>
              </w:rPr>
              <w:t>CON_U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/>
                <w:sz w:val="18"/>
                <w:szCs w:val="18"/>
              </w:rPr>
              <w:t>CON_U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2C68C1" w:rsidRPr="00D41E7F" w:rsidRDefault="005D77B4" w:rsidP="002C68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2C68C1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Max2Text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52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E14696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E14696">
              <w:rPr>
                <w:rFonts w:ascii="宋体" w:hAnsi="宋体" w:hint="eastAsia"/>
                <w:sz w:val="18"/>
                <w:szCs w:val="18"/>
              </w:rPr>
              <w:t>交收手续费算法</w:t>
            </w:r>
          </w:p>
        </w:tc>
        <w:tc>
          <w:tcPr>
            <w:tcW w:w="1620" w:type="dxa"/>
          </w:tcPr>
          <w:p w:rsidR="002C68C1" w:rsidRPr="00E14696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14696">
              <w:rPr>
                <w:rFonts w:ascii="宋体" w:hAnsi="宋体" w:hint="eastAsia"/>
                <w:sz w:val="18"/>
                <w:szCs w:val="18"/>
              </w:rPr>
              <w:t>S</w:t>
            </w:r>
            <w:r w:rsidRPr="00E14696">
              <w:rPr>
                <w:rFonts w:ascii="宋体" w:hAnsi="宋体"/>
                <w:sz w:val="18"/>
                <w:szCs w:val="18"/>
              </w:rPr>
              <w:t>FE_A</w:t>
            </w:r>
          </w:p>
        </w:tc>
        <w:tc>
          <w:tcPr>
            <w:tcW w:w="1494" w:type="dxa"/>
          </w:tcPr>
          <w:p w:rsidR="002C68C1" w:rsidRPr="00E14696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14696">
              <w:rPr>
                <w:rFonts w:ascii="宋体" w:hAnsi="宋体" w:hint="eastAsia"/>
                <w:sz w:val="18"/>
                <w:szCs w:val="18"/>
              </w:rPr>
              <w:t>S</w:t>
            </w:r>
            <w:r w:rsidRPr="00E14696">
              <w:rPr>
                <w:rFonts w:ascii="宋体" w:hAnsi="宋体"/>
                <w:sz w:val="18"/>
                <w:szCs w:val="18"/>
              </w:rPr>
              <w:t>FE_A</w:t>
            </w:r>
            <w:r w:rsidRPr="00E1469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2C68C1" w:rsidRPr="00D41E7F" w:rsidRDefault="005D77B4" w:rsidP="002C68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2C68C1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E14696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E14696">
              <w:rPr>
                <w:rFonts w:ascii="宋体" w:hAnsi="宋体" w:hint="eastAsia"/>
                <w:sz w:val="18"/>
                <w:szCs w:val="18"/>
              </w:rPr>
              <w:t>交收卖手续费</w:t>
            </w:r>
          </w:p>
        </w:tc>
        <w:tc>
          <w:tcPr>
            <w:tcW w:w="1620" w:type="dxa"/>
          </w:tcPr>
          <w:p w:rsidR="002C68C1" w:rsidRPr="00E14696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14696">
              <w:rPr>
                <w:rFonts w:ascii="宋体" w:hAnsi="宋体"/>
                <w:sz w:val="18"/>
                <w:szCs w:val="18"/>
              </w:rPr>
              <w:t>TM_SET</w:t>
            </w:r>
          </w:p>
        </w:tc>
        <w:tc>
          <w:tcPr>
            <w:tcW w:w="1494" w:type="dxa"/>
          </w:tcPr>
          <w:p w:rsidR="002C68C1" w:rsidRPr="00E14696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14696">
              <w:rPr>
                <w:rFonts w:ascii="宋体" w:hAnsi="宋体"/>
                <w:sz w:val="18"/>
                <w:szCs w:val="18"/>
              </w:rPr>
              <w:t>TM_SET</w:t>
            </w:r>
            <w:r w:rsidRPr="00E1469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2C68C1" w:rsidRPr="00D41E7F" w:rsidRDefault="005D77B4" w:rsidP="002C68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2C68C1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54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E14696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E14696">
              <w:rPr>
                <w:rFonts w:ascii="宋体" w:hAnsi="宋体" w:hint="eastAsia"/>
                <w:sz w:val="18"/>
                <w:szCs w:val="18"/>
              </w:rPr>
              <w:t>所属品种ID</w:t>
            </w:r>
          </w:p>
        </w:tc>
        <w:tc>
          <w:tcPr>
            <w:tcW w:w="1620" w:type="dxa"/>
          </w:tcPr>
          <w:p w:rsidR="002C68C1" w:rsidRPr="00E14696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14696">
              <w:rPr>
                <w:rFonts w:ascii="宋体" w:hAnsi="宋体" w:hint="eastAsia"/>
                <w:sz w:val="18"/>
                <w:szCs w:val="18"/>
              </w:rPr>
              <w:t>BRDID</w:t>
            </w:r>
          </w:p>
        </w:tc>
        <w:tc>
          <w:tcPr>
            <w:tcW w:w="1494" w:type="dxa"/>
          </w:tcPr>
          <w:p w:rsidR="002C68C1" w:rsidRPr="00E14696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14696">
              <w:rPr>
                <w:rFonts w:ascii="宋体" w:hAnsi="宋体" w:hint="eastAsia"/>
                <w:sz w:val="18"/>
                <w:szCs w:val="18"/>
              </w:rPr>
              <w:t>BRDID&gt;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2C68C1" w:rsidRPr="00D41E7F" w:rsidRDefault="005D77B4" w:rsidP="002C68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2C68C1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Max2Text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E14696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E14696">
              <w:rPr>
                <w:rFonts w:ascii="宋体" w:hAnsi="宋体" w:hint="eastAsia"/>
                <w:sz w:val="18"/>
                <w:szCs w:val="18"/>
              </w:rPr>
              <w:t>所属品种交易模式</w:t>
            </w:r>
          </w:p>
        </w:tc>
        <w:tc>
          <w:tcPr>
            <w:tcW w:w="1620" w:type="dxa"/>
          </w:tcPr>
          <w:p w:rsidR="002C68C1" w:rsidRPr="00E14696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14696">
              <w:rPr>
                <w:rFonts w:ascii="宋体" w:hAnsi="宋体"/>
                <w:sz w:val="18"/>
                <w:szCs w:val="18"/>
              </w:rPr>
              <w:t>B_T_M</w:t>
            </w:r>
          </w:p>
        </w:tc>
        <w:tc>
          <w:tcPr>
            <w:tcW w:w="1494" w:type="dxa"/>
          </w:tcPr>
          <w:p w:rsidR="002C68C1" w:rsidRPr="00E14696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14696">
              <w:rPr>
                <w:rFonts w:ascii="宋体" w:hAnsi="宋体"/>
                <w:sz w:val="18"/>
                <w:szCs w:val="18"/>
              </w:rPr>
              <w:t>B_T_M</w:t>
            </w:r>
            <w:r w:rsidRPr="00E1469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2C68C1" w:rsidRPr="00D41E7F" w:rsidRDefault="005D77B4" w:rsidP="002C68C1">
            <w:pPr>
              <w:rPr>
                <w:rFonts w:ascii="宋体" w:hAnsi="宋体"/>
                <w:sz w:val="18"/>
                <w:szCs w:val="18"/>
              </w:rPr>
            </w:pPr>
            <w:hyperlink w:anchor="所属品种交易模式" w:history="1">
              <w:r w:rsidR="002C68C1" w:rsidRPr="00E14696">
                <w:rPr>
                  <w:rStyle w:val="ab"/>
                  <w:rFonts w:ascii="宋体" w:hAnsi="宋体" w:hint="eastAsia"/>
                  <w:sz w:val="18"/>
                  <w:szCs w:val="18"/>
                </w:rPr>
                <w:t>所属品种交易模式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A52C0" w:rsidRPr="00D41E7F" w:rsidTr="008972C1">
        <w:trPr>
          <w:jc w:val="center"/>
        </w:trPr>
        <w:tc>
          <w:tcPr>
            <w:tcW w:w="397" w:type="dxa"/>
            <w:vAlign w:val="center"/>
          </w:tcPr>
          <w:p w:rsidR="008A52C0" w:rsidRPr="008A52C0" w:rsidRDefault="008A52C0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lastRenderedPageBreak/>
              <w:t>56</w:t>
            </w:r>
          </w:p>
        </w:tc>
        <w:tc>
          <w:tcPr>
            <w:tcW w:w="396" w:type="dxa"/>
            <w:vAlign w:val="center"/>
          </w:tcPr>
          <w:p w:rsidR="008A52C0" w:rsidRPr="008A52C0" w:rsidRDefault="008A52C0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vAlign w:val="center"/>
          </w:tcPr>
          <w:p w:rsidR="008A52C0" w:rsidRPr="008A52C0" w:rsidRDefault="008A52C0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商品交易模式</w:t>
            </w:r>
          </w:p>
        </w:tc>
        <w:tc>
          <w:tcPr>
            <w:tcW w:w="1620" w:type="dxa"/>
          </w:tcPr>
          <w:p w:rsidR="008A52C0" w:rsidRPr="008A52C0" w:rsidRDefault="008A52C0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TRADEMODE</w:t>
            </w:r>
          </w:p>
        </w:tc>
        <w:tc>
          <w:tcPr>
            <w:tcW w:w="1494" w:type="dxa"/>
          </w:tcPr>
          <w:p w:rsidR="008A52C0" w:rsidRPr="008A52C0" w:rsidRDefault="008A52C0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TRADEMODE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</w:tcPr>
          <w:p w:rsidR="008A52C0" w:rsidRPr="008A52C0" w:rsidRDefault="008A52C0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vAlign w:val="center"/>
          </w:tcPr>
          <w:p w:rsidR="008A52C0" w:rsidRPr="008A52C0" w:rsidRDefault="008A52C0" w:rsidP="002C68C1">
            <w:pPr>
              <w:rPr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商品交易模式</w:t>
            </w:r>
          </w:p>
        </w:tc>
        <w:tc>
          <w:tcPr>
            <w:tcW w:w="1421" w:type="dxa"/>
            <w:vAlign w:val="center"/>
          </w:tcPr>
          <w:p w:rsidR="008A52C0" w:rsidRPr="008A52C0" w:rsidRDefault="008A52C0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8F6CC2" w:rsidRPr="00D41E7F" w:rsidTr="008F6CC2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bookmarkStart w:id="6" w:name="阶梯值"/>
            <w:bookmarkEnd w:id="6"/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5</w:t>
            </w: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最小行情单位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/>
                <w:sz w:val="18"/>
                <w:szCs w:val="18"/>
              </w:rPr>
              <w:t>MIN_HQ_MOVE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8F6CC2">
              <w:rPr>
                <w:rFonts w:ascii="宋体" w:hAnsi="宋体"/>
                <w:sz w:val="18"/>
                <w:szCs w:val="18"/>
              </w:rPr>
              <w:t>MIN_HQ_MOVE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F6CC2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最小行情单位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8F6CC2" w:rsidRPr="00D41E7F" w:rsidTr="008F6CC2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5</w:t>
            </w: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撮合保证金算法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/>
                <w:sz w:val="18"/>
                <w:szCs w:val="18"/>
              </w:rPr>
              <w:t>MA_A_C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8F6CC2">
              <w:rPr>
                <w:rFonts w:ascii="宋体" w:hAnsi="宋体"/>
                <w:sz w:val="18"/>
                <w:szCs w:val="18"/>
              </w:rPr>
              <w:t>MA_A_C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F6CC2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撮合保证金算法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8F6CC2" w:rsidRPr="00D41E7F" w:rsidTr="008F6CC2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5</w:t>
            </w: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撮合保证金系数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/>
                <w:sz w:val="18"/>
                <w:szCs w:val="18"/>
              </w:rPr>
              <w:t>MA_V_C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8F6CC2">
              <w:rPr>
                <w:rFonts w:ascii="宋体" w:hAnsi="宋体"/>
                <w:sz w:val="18"/>
                <w:szCs w:val="18"/>
              </w:rPr>
              <w:t>MA_V_C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F6CC2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撮合保证金系数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8F6CC2" w:rsidRPr="00D41E7F" w:rsidTr="008F6CC2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撮合单笔最小可委托数量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/>
                <w:sz w:val="18"/>
                <w:szCs w:val="18"/>
              </w:rPr>
              <w:t>P_MIN_H_C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8F6CC2">
              <w:rPr>
                <w:rFonts w:ascii="宋体" w:hAnsi="宋体"/>
                <w:sz w:val="18"/>
                <w:szCs w:val="18"/>
              </w:rPr>
              <w:t>P_MIN_H_C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F6CC2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撮合单笔最小可委托数量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8F6CC2" w:rsidRPr="00D41E7F" w:rsidTr="008F6CC2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撮合单笔最大可委托数量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/>
                <w:sz w:val="18"/>
                <w:szCs w:val="18"/>
              </w:rPr>
              <w:t>P_M_H_C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8F6CC2">
              <w:rPr>
                <w:rFonts w:ascii="宋体" w:hAnsi="宋体"/>
                <w:sz w:val="18"/>
                <w:szCs w:val="18"/>
              </w:rPr>
              <w:t>P_M_H_C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F6CC2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撮合单笔最大可委托数量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8F6CC2" w:rsidRPr="00D41E7F" w:rsidTr="008F6CC2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撮合最大持仓量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/>
                <w:sz w:val="18"/>
                <w:szCs w:val="18"/>
              </w:rPr>
              <w:t>M_H_C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8F6CC2">
              <w:rPr>
                <w:rFonts w:ascii="宋体" w:hAnsi="宋体"/>
                <w:sz w:val="18"/>
                <w:szCs w:val="18"/>
              </w:rPr>
              <w:t>M_H_C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F6CC2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撮合最大持仓量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4F0225" w:rsidRPr="00D41E7F" w:rsidTr="004F0225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8A52C0" w:rsidRDefault="004F0225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</w:t>
            </w:r>
            <w:r w:rsidR="00E23DDC">
              <w:rPr>
                <w:rFonts w:ascii="宋体" w:hAnsi="宋体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8A52C0" w:rsidRDefault="004F0225" w:rsidP="00A2687A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4F0225" w:rsidRDefault="004F0225" w:rsidP="00A2687A">
            <w:pPr>
              <w:rPr>
                <w:rFonts w:ascii="宋体" w:hAnsi="宋体"/>
                <w:sz w:val="18"/>
                <w:szCs w:val="18"/>
              </w:rPr>
            </w:pPr>
            <w:r w:rsidRPr="004F0225">
              <w:rPr>
                <w:rFonts w:ascii="宋体" w:hAnsi="宋体" w:hint="eastAsia"/>
                <w:sz w:val="18"/>
                <w:szCs w:val="18"/>
              </w:rPr>
              <w:t>撮合交易手续费算法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25" w:rsidRPr="004F0225" w:rsidRDefault="004F0225" w:rsidP="00A2687A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4F0225">
              <w:rPr>
                <w:rFonts w:ascii="宋体" w:hAnsi="宋体"/>
                <w:sz w:val="18"/>
                <w:szCs w:val="18"/>
              </w:rPr>
              <w:t>FE_A_C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25" w:rsidRPr="008A52C0" w:rsidRDefault="004F0225" w:rsidP="00A2687A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4F0225">
              <w:rPr>
                <w:rFonts w:ascii="宋体" w:hAnsi="宋体"/>
                <w:sz w:val="18"/>
                <w:szCs w:val="18"/>
              </w:rPr>
              <w:t>FE_A_C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25" w:rsidRPr="008A52C0" w:rsidRDefault="004F0225" w:rsidP="00A2687A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4F0225" w:rsidRDefault="004F0225" w:rsidP="00A2687A">
            <w:pPr>
              <w:rPr>
                <w:rFonts w:ascii="宋体" w:hAnsi="宋体"/>
                <w:sz w:val="18"/>
                <w:szCs w:val="18"/>
              </w:rPr>
            </w:pPr>
            <w:r w:rsidRPr="004F0225">
              <w:rPr>
                <w:rFonts w:ascii="宋体" w:hAnsi="宋体" w:hint="eastAsia"/>
                <w:sz w:val="18"/>
                <w:szCs w:val="18"/>
              </w:rPr>
              <w:t>撮合交易手续费算法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8A52C0" w:rsidRDefault="004F0225" w:rsidP="00A2687A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E23DDC" w:rsidRPr="00D41E7F" w:rsidTr="00465658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64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4F0225">
              <w:rPr>
                <w:rFonts w:ascii="宋体" w:hAnsi="宋体" w:hint="eastAsia"/>
                <w:sz w:val="18"/>
                <w:szCs w:val="18"/>
              </w:rPr>
              <w:t>撮合手续费系数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4F0225" w:rsidRDefault="00E23DDC" w:rsidP="00465658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4F0225">
              <w:rPr>
                <w:rFonts w:ascii="宋体" w:hAnsi="宋体"/>
                <w:sz w:val="18"/>
                <w:szCs w:val="18"/>
              </w:rPr>
              <w:t>FEE_V_C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4F0225">
              <w:rPr>
                <w:rFonts w:ascii="宋体" w:hAnsi="宋体"/>
                <w:sz w:val="18"/>
                <w:szCs w:val="18"/>
              </w:rPr>
              <w:t>FEE_V_C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4F0225">
              <w:rPr>
                <w:rFonts w:ascii="宋体" w:hAnsi="宋体" w:hint="eastAsia"/>
                <w:sz w:val="18"/>
                <w:szCs w:val="18"/>
              </w:rPr>
              <w:t>撮合手续费系数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E23DDC" w:rsidRPr="00D41E7F" w:rsidTr="00465658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65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挂牌买入建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4F0225" w:rsidRDefault="00E23DDC" w:rsidP="00465658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/>
                <w:sz w:val="18"/>
                <w:szCs w:val="18"/>
              </w:rPr>
              <w:t>G_L_B_O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E23DDC">
              <w:rPr>
                <w:rFonts w:ascii="宋体" w:hAnsi="宋体"/>
                <w:sz w:val="18"/>
                <w:szCs w:val="18"/>
              </w:rPr>
              <w:t>G_L_B_O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挂牌买入建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E23DDC" w:rsidRPr="00D41E7F" w:rsidTr="00465658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66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挂牌买入平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4F0225" w:rsidRDefault="00E23DDC" w:rsidP="00465658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/>
                <w:sz w:val="18"/>
                <w:szCs w:val="18"/>
              </w:rPr>
              <w:t>G_L_B_C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E23DDC">
              <w:rPr>
                <w:rFonts w:ascii="宋体" w:hAnsi="宋体"/>
                <w:sz w:val="18"/>
                <w:szCs w:val="18"/>
              </w:rPr>
              <w:t>G_L_B_C</w:t>
            </w:r>
            <w:r w:rsidRPr="00E23DDC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挂牌买入平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E23DDC" w:rsidRPr="00D41E7F" w:rsidTr="00465658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67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挂牌卖出建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4F0225" w:rsidRDefault="00E23DDC" w:rsidP="00465658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/>
                <w:sz w:val="18"/>
                <w:szCs w:val="18"/>
              </w:rPr>
              <w:t>G_L_S_O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E23DDC">
              <w:rPr>
                <w:rFonts w:ascii="宋体" w:hAnsi="宋体"/>
                <w:sz w:val="18"/>
                <w:szCs w:val="18"/>
              </w:rPr>
              <w:t>G_L_S_O</w:t>
            </w:r>
            <w:r w:rsidRPr="00E23DDC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挂牌卖出建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E23DDC" w:rsidRPr="00D41E7F" w:rsidTr="00465658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68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挂牌卖出平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4F0225" w:rsidRDefault="00E23DDC" w:rsidP="00465658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/>
                <w:sz w:val="18"/>
                <w:szCs w:val="18"/>
              </w:rPr>
              <w:t>G_L_S_C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E23DDC">
              <w:rPr>
                <w:rFonts w:ascii="宋体" w:hAnsi="宋体"/>
                <w:sz w:val="18"/>
                <w:szCs w:val="18"/>
              </w:rPr>
              <w:t>G_L_S_C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挂牌卖出平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E23DDC" w:rsidRPr="00D41E7F" w:rsidTr="00465658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69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摘牌买入建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4F0225" w:rsidRDefault="00E23DDC" w:rsidP="00465658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/>
                <w:sz w:val="18"/>
                <w:szCs w:val="18"/>
              </w:rPr>
              <w:t>Z_L_B_O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E23DDC">
              <w:rPr>
                <w:rFonts w:ascii="宋体" w:hAnsi="宋体"/>
                <w:sz w:val="18"/>
                <w:szCs w:val="18"/>
              </w:rPr>
              <w:t>Z_L_B_O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摘牌买入建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E23DDC" w:rsidRPr="00D41E7F" w:rsidTr="00465658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70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摘牌买入平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4F0225" w:rsidRDefault="00E23DDC" w:rsidP="00465658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/>
                <w:sz w:val="18"/>
                <w:szCs w:val="18"/>
              </w:rPr>
              <w:t>Z_L_B_C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>
              <w:rPr>
                <w:rFonts w:ascii="宋体" w:hAnsi="宋体"/>
                <w:sz w:val="18"/>
                <w:szCs w:val="18"/>
              </w:rPr>
              <w:t>Z_L_B_</w:t>
            </w: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摘牌买入平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E23DDC" w:rsidRPr="00D41E7F" w:rsidTr="00465658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71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摘牌卖出建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4F0225" w:rsidRDefault="00E23DDC" w:rsidP="00465658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/>
                <w:sz w:val="18"/>
                <w:szCs w:val="18"/>
              </w:rPr>
              <w:t>Z_L_S_O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E23DDC">
              <w:rPr>
                <w:rFonts w:ascii="宋体" w:hAnsi="宋体"/>
                <w:sz w:val="18"/>
                <w:szCs w:val="18"/>
              </w:rPr>
              <w:t>Z_L_</w:t>
            </w: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 w:rsidRPr="00E23DDC">
              <w:rPr>
                <w:rFonts w:ascii="宋体" w:hAnsi="宋体"/>
                <w:sz w:val="18"/>
                <w:szCs w:val="18"/>
              </w:rPr>
              <w:t>_O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摘牌卖出建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4F0225" w:rsidRPr="00D41E7F" w:rsidTr="004F0225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8A52C0" w:rsidRDefault="00E23DDC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72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8A52C0" w:rsidRDefault="004F0225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4F0225" w:rsidRDefault="00E23DDC" w:rsidP="00E23DDC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摘牌卖出平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25" w:rsidRPr="004F0225" w:rsidRDefault="00E23DDC" w:rsidP="00E23DDC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/>
                <w:sz w:val="18"/>
                <w:szCs w:val="18"/>
              </w:rPr>
              <w:t>Z_L_S_C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25" w:rsidRPr="008A52C0" w:rsidRDefault="004F0225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="00E23DDC" w:rsidRPr="00E23DDC">
              <w:rPr>
                <w:rFonts w:ascii="宋体" w:hAnsi="宋体"/>
                <w:sz w:val="18"/>
                <w:szCs w:val="18"/>
              </w:rPr>
              <w:t>Z_L_S_C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25" w:rsidRPr="008A52C0" w:rsidRDefault="004F0225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4F0225" w:rsidRDefault="00E23DDC" w:rsidP="00E23DDC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摘牌卖出平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8A52C0" w:rsidRDefault="004F0225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9F0597" w:rsidRPr="00D41E7F" w:rsidTr="004F0225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597" w:rsidRDefault="009F0597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73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597" w:rsidRPr="008A52C0" w:rsidRDefault="009F0597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597" w:rsidRPr="00E23DDC" w:rsidRDefault="009F0597" w:rsidP="00E23DD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是否可以强制交收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97" w:rsidRPr="00E23DDC" w:rsidRDefault="009F0597" w:rsidP="00E23DDC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97" w:rsidRPr="008A52C0" w:rsidRDefault="009F0597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&lt;FS&gt;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97" w:rsidRPr="008A52C0" w:rsidRDefault="009F0597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597" w:rsidRPr="00E23DDC" w:rsidRDefault="004211BE" w:rsidP="00E23DD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是否可以强制交收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597" w:rsidRPr="008A52C0" w:rsidRDefault="009F0597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</w:tbl>
    <w:p w:rsidR="009630FA" w:rsidRDefault="009630FA" w:rsidP="009630FA"/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"/>
        <w:gridCol w:w="468"/>
        <w:gridCol w:w="1413"/>
        <w:gridCol w:w="1415"/>
        <w:gridCol w:w="1656"/>
        <w:gridCol w:w="817"/>
        <w:gridCol w:w="1206"/>
        <w:gridCol w:w="1296"/>
      </w:tblGrid>
      <w:tr w:rsidR="009630FA" w:rsidRPr="00FC4C68" w:rsidTr="008972C1">
        <w:trPr>
          <w:jc w:val="center"/>
        </w:trPr>
        <w:tc>
          <w:tcPr>
            <w:tcW w:w="450" w:type="dxa"/>
            <w:shd w:val="clear" w:color="auto" w:fill="D9D9D9"/>
            <w:vAlign w:val="center"/>
          </w:tcPr>
          <w:p w:rsidR="009630FA" w:rsidRPr="00FC4C68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9630FA" w:rsidRPr="00FC4C68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13" w:type="dxa"/>
            <w:shd w:val="clear" w:color="auto" w:fill="D9D9D9"/>
            <w:vAlign w:val="center"/>
          </w:tcPr>
          <w:p w:rsidR="009630FA" w:rsidRPr="00FC4C68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9630FA" w:rsidRPr="00FC4C68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9630FA" w:rsidRPr="00FC4C68" w:rsidRDefault="004C7D3E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17" w:type="dxa"/>
            <w:shd w:val="clear" w:color="auto" w:fill="D9D9D9"/>
            <w:vAlign w:val="center"/>
          </w:tcPr>
          <w:p w:rsidR="009630FA" w:rsidRPr="00FC4C68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9630FA" w:rsidRPr="00FC4C68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9630FA" w:rsidRPr="00FC4C68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630FA" w:rsidRPr="00FC4C68" w:rsidTr="008972C1">
        <w:trPr>
          <w:jc w:val="center"/>
        </w:trPr>
        <w:tc>
          <w:tcPr>
            <w:tcW w:w="450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3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阶梯值起始值</w:t>
            </w:r>
          </w:p>
        </w:tc>
        <w:tc>
          <w:tcPr>
            <w:tcW w:w="1415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/>
                <w:sz w:val="18"/>
                <w:szCs w:val="18"/>
              </w:rPr>
              <w:t>STEP_L</w:t>
            </w:r>
          </w:p>
        </w:tc>
        <w:tc>
          <w:tcPr>
            <w:tcW w:w="1656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C4C68">
              <w:rPr>
                <w:rFonts w:ascii="宋体" w:hAnsi="宋体"/>
                <w:sz w:val="18"/>
                <w:szCs w:val="18"/>
              </w:rPr>
              <w:t>STEP_L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17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FC4C68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FC4C68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FC4C68" w:rsidTr="008972C1">
        <w:trPr>
          <w:jc w:val="center"/>
        </w:trPr>
        <w:tc>
          <w:tcPr>
            <w:tcW w:w="450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68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3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阶梯值终止值</w:t>
            </w:r>
          </w:p>
        </w:tc>
        <w:tc>
          <w:tcPr>
            <w:tcW w:w="1415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STEP_V</w:t>
            </w:r>
          </w:p>
        </w:tc>
        <w:tc>
          <w:tcPr>
            <w:tcW w:w="1656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STEP_V&gt;</w:t>
            </w:r>
          </w:p>
        </w:tc>
        <w:tc>
          <w:tcPr>
            <w:tcW w:w="817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FC4C68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FC4C68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FC4C68" w:rsidTr="008972C1">
        <w:trPr>
          <w:jc w:val="center"/>
        </w:trPr>
        <w:tc>
          <w:tcPr>
            <w:tcW w:w="450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68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3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延期费率</w:t>
            </w:r>
          </w:p>
        </w:tc>
        <w:tc>
          <w:tcPr>
            <w:tcW w:w="1415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YA_V</w:t>
            </w:r>
          </w:p>
        </w:tc>
        <w:tc>
          <w:tcPr>
            <w:tcW w:w="1656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YA_V&gt;</w:t>
            </w:r>
          </w:p>
        </w:tc>
        <w:tc>
          <w:tcPr>
            <w:tcW w:w="817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FC4C68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9630FA">
                <w:rPr>
                  <w:rStyle w:val="ab"/>
                  <w:rFonts w:ascii="宋体" w:hAnsi="宋体" w:hint="eastAsia"/>
                  <w:sz w:val="18"/>
                  <w:szCs w:val="18"/>
                </w:rPr>
                <w:t>MaxN</w:t>
              </w:r>
              <w:r w:rsidR="009630FA" w:rsidRPr="00FC4C68">
                <w:rPr>
                  <w:rStyle w:val="ab"/>
                  <w:rFonts w:ascii="宋体" w:hAnsi="宋体"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1296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630FA" w:rsidRPr="00C63B2E" w:rsidRDefault="009630FA" w:rsidP="009630FA"/>
    <w:p w:rsidR="009630FA" w:rsidRDefault="009630FA" w:rsidP="00D51B16">
      <w:pPr>
        <w:pStyle w:val="ad"/>
        <w:numPr>
          <w:ilvl w:val="1"/>
          <w:numId w:val="13"/>
        </w:numPr>
        <w:ind w:firstLineChars="0"/>
        <w:outlineLvl w:val="2"/>
        <w:rPr>
          <w:b/>
          <w:sz w:val="24"/>
          <w:szCs w:val="24"/>
        </w:rPr>
      </w:pPr>
      <w:r w:rsidRPr="008972C1">
        <w:rPr>
          <w:rFonts w:hint="eastAsia"/>
          <w:b/>
          <w:sz w:val="24"/>
          <w:szCs w:val="24"/>
        </w:rPr>
        <w:t>使用规则</w:t>
      </w:r>
    </w:p>
    <w:p w:rsidR="008972C1" w:rsidRPr="008972C1" w:rsidRDefault="008972C1" w:rsidP="008972C1">
      <w:pPr>
        <w:pStyle w:val="ad"/>
        <w:ind w:left="2940" w:firstLineChars="0" w:firstLine="0"/>
        <w:rPr>
          <w:b/>
          <w:sz w:val="24"/>
          <w:szCs w:val="24"/>
        </w:rPr>
      </w:pPr>
    </w:p>
    <w:p w:rsidR="009630FA" w:rsidRPr="00F44F50" w:rsidRDefault="009630FA" w:rsidP="00D51B16">
      <w:pPr>
        <w:pStyle w:val="ad"/>
        <w:numPr>
          <w:ilvl w:val="0"/>
          <w:numId w:val="6"/>
        </w:numPr>
        <w:ind w:firstLineChars="0"/>
        <w:outlineLvl w:val="1"/>
        <w:rPr>
          <w:b/>
          <w:sz w:val="28"/>
          <w:szCs w:val="28"/>
        </w:rPr>
      </w:pPr>
      <w:bookmarkStart w:id="7" w:name="_Toc351540251"/>
      <w:r w:rsidRPr="00F44F50">
        <w:rPr>
          <w:rFonts w:hint="eastAsia"/>
          <w:b/>
          <w:sz w:val="28"/>
          <w:szCs w:val="28"/>
        </w:rPr>
        <w:t>交易时间查询</w:t>
      </w:r>
      <w:bookmarkEnd w:id="7"/>
    </w:p>
    <w:p w:rsidR="009630FA" w:rsidRPr="002C68C1" w:rsidRDefault="009630FA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业务功能</w:t>
      </w:r>
    </w:p>
    <w:p w:rsidR="009630FA" w:rsidRDefault="009630FA" w:rsidP="002C68C1">
      <w:pPr>
        <w:pStyle w:val="ad"/>
        <w:tabs>
          <w:tab w:val="left" w:pos="5640"/>
        </w:tabs>
        <w:ind w:left="992" w:firstLineChars="0" w:firstLine="0"/>
      </w:pPr>
      <w:r w:rsidRPr="002C68C1">
        <w:rPr>
          <w:rFonts w:hint="eastAsia"/>
        </w:rPr>
        <w:t>交易时间查询</w:t>
      </w:r>
    </w:p>
    <w:p w:rsidR="002C68C1" w:rsidRDefault="002C68C1" w:rsidP="002C68C1">
      <w:pPr>
        <w:pStyle w:val="ad"/>
        <w:tabs>
          <w:tab w:val="left" w:pos="5640"/>
        </w:tabs>
        <w:ind w:left="992" w:firstLineChars="0" w:firstLine="0"/>
      </w:pPr>
    </w:p>
    <w:p w:rsidR="009630FA" w:rsidRPr="002C68C1" w:rsidRDefault="009630FA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支持版本</w:t>
      </w:r>
    </w:p>
    <w:p w:rsidR="009630FA" w:rsidRDefault="009630FA" w:rsidP="002C68C1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2C68C1" w:rsidRDefault="002C68C1" w:rsidP="002C68C1">
      <w:pPr>
        <w:pStyle w:val="ad"/>
        <w:tabs>
          <w:tab w:val="left" w:pos="5640"/>
        </w:tabs>
        <w:ind w:left="992" w:firstLineChars="0" w:firstLine="0"/>
      </w:pPr>
    </w:p>
    <w:p w:rsidR="009630FA" w:rsidRPr="002C68C1" w:rsidRDefault="009630FA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标签名称</w:t>
      </w:r>
    </w:p>
    <w:p w:rsidR="009630FA" w:rsidRDefault="00BF16E4" w:rsidP="002C68C1">
      <w:pPr>
        <w:pStyle w:val="ad"/>
        <w:tabs>
          <w:tab w:val="left" w:pos="5640"/>
        </w:tabs>
        <w:ind w:left="992" w:firstLineChars="0" w:firstLine="0"/>
      </w:pPr>
      <w:r w:rsidRPr="006B6770">
        <w:lastRenderedPageBreak/>
        <w:t>http://101.251.236.219:32000/tradeweb/httpXmlServlet?req=</w:t>
      </w:r>
      <w:r w:rsidR="001074FD" w:rsidRPr="001074FD">
        <w:t>SYS_TIME_QUERY</w:t>
      </w:r>
    </w:p>
    <w:p w:rsidR="002C68C1" w:rsidRPr="000E26F0" w:rsidRDefault="002C68C1" w:rsidP="002C68C1">
      <w:pPr>
        <w:pStyle w:val="ad"/>
        <w:tabs>
          <w:tab w:val="left" w:pos="5640"/>
        </w:tabs>
        <w:ind w:left="992" w:firstLineChars="0" w:firstLine="0"/>
      </w:pPr>
    </w:p>
    <w:p w:rsidR="009630FA" w:rsidRPr="002C68C1" w:rsidRDefault="009630FA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请求消息要素</w:t>
      </w:r>
    </w:p>
    <w:p w:rsidR="00B34114" w:rsidRDefault="00B34114" w:rsidP="00B34114">
      <w:pPr>
        <w:pStyle w:val="ad"/>
        <w:tabs>
          <w:tab w:val="left" w:pos="5640"/>
        </w:tabs>
        <w:ind w:left="992"/>
      </w:pPr>
      <w:r>
        <w:t>{</w:t>
      </w:r>
    </w:p>
    <w:p w:rsidR="00B34114" w:rsidRDefault="00B34114" w:rsidP="00B34114">
      <w:pPr>
        <w:pStyle w:val="ad"/>
        <w:tabs>
          <w:tab w:val="left" w:pos="5640"/>
        </w:tabs>
        <w:ind w:left="992"/>
      </w:pPr>
      <w:r>
        <w:t xml:space="preserve">    "ver": "1.0",</w:t>
      </w:r>
    </w:p>
    <w:p w:rsidR="00B34114" w:rsidRDefault="00B34114" w:rsidP="00B34114">
      <w:pPr>
        <w:pStyle w:val="ad"/>
        <w:tabs>
          <w:tab w:val="left" w:pos="5640"/>
        </w:tabs>
        <w:ind w:left="992"/>
      </w:pPr>
      <w:r>
        <w:t xml:space="preserve">    "uid": "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t>",</w:t>
      </w:r>
    </w:p>
    <w:p w:rsidR="00B34114" w:rsidRDefault="00B34114" w:rsidP="00B34114">
      <w:pPr>
        <w:pStyle w:val="ad"/>
        <w:tabs>
          <w:tab w:val="left" w:pos="5640"/>
        </w:tabs>
        <w:ind w:left="992"/>
      </w:pPr>
      <w:r>
        <w:t xml:space="preserve">    "broadcast": </w:t>
      </w:r>
      <w:r>
        <w:rPr>
          <w:rFonts w:hint="eastAsia"/>
        </w:rPr>
        <w:t>最后</w:t>
      </w:r>
      <w:r>
        <w:t>广播的</w:t>
      </w:r>
      <w:r>
        <w:rPr>
          <w:rFonts w:hint="eastAsia"/>
        </w:rPr>
        <w:t>id</w:t>
      </w:r>
      <w:r>
        <w:t>,</w:t>
      </w:r>
    </w:p>
    <w:p w:rsidR="00B34114" w:rsidRDefault="00B34114" w:rsidP="00B34114">
      <w:pPr>
        <w:pStyle w:val="ad"/>
        <w:tabs>
          <w:tab w:val="left" w:pos="5640"/>
        </w:tabs>
        <w:ind w:left="992"/>
      </w:pPr>
      <w:r>
        <w:t xml:space="preserve">    "tradecnt": "</w:t>
      </w:r>
      <w:r>
        <w:rPr>
          <w:rFonts w:hint="eastAsia"/>
        </w:rPr>
        <w:t>成交</w:t>
      </w:r>
      <w:r>
        <w:t>数量</w:t>
      </w:r>
      <w:r>
        <w:t>",</w:t>
      </w:r>
    </w:p>
    <w:p w:rsidR="00B34114" w:rsidRDefault="00B34114" w:rsidP="00B34114">
      <w:pPr>
        <w:pStyle w:val="ad"/>
        <w:tabs>
          <w:tab w:val="left" w:pos="5640"/>
        </w:tabs>
        <w:ind w:left="992"/>
      </w:pPr>
      <w:r>
        <w:t xml:space="preserve">    "sessionid": "72714329208717650",</w:t>
      </w:r>
    </w:p>
    <w:p w:rsidR="00B34114" w:rsidRDefault="00B34114" w:rsidP="00B34114">
      <w:pPr>
        <w:pStyle w:val="ad"/>
        <w:tabs>
          <w:tab w:val="left" w:pos="5640"/>
        </w:tabs>
        <w:ind w:left="992"/>
      </w:pPr>
      <w:r>
        <w:t xml:space="preserve">    "curlogon": 0,</w:t>
      </w:r>
    </w:p>
    <w:p w:rsidR="00B34114" w:rsidRDefault="00B34114" w:rsidP="00B34114">
      <w:pPr>
        <w:pStyle w:val="ad"/>
        <w:tabs>
          <w:tab w:val="left" w:pos="5640"/>
        </w:tabs>
        <w:ind w:left="992"/>
      </w:pPr>
      <w:r>
        <w:t xml:space="preserve">    "agencyno": "</w:t>
      </w:r>
      <w:r w:rsidR="0084433C" w:rsidRPr="00F22B38">
        <w:rPr>
          <w:rFonts w:ascii="宋体" w:hAnsi="宋体" w:hint="eastAsia"/>
          <w:sz w:val="18"/>
          <w:szCs w:val="18"/>
        </w:rPr>
        <w:t>代理客户电话密码</w:t>
      </w:r>
      <w:r>
        <w:t>",</w:t>
      </w:r>
    </w:p>
    <w:p w:rsidR="00B34114" w:rsidRPr="0084433C" w:rsidRDefault="00B34114" w:rsidP="0084433C">
      <w:pPr>
        <w:rPr>
          <w:rFonts w:ascii="宋体" w:hAnsi="宋体"/>
          <w:sz w:val="18"/>
          <w:szCs w:val="18"/>
        </w:rPr>
      </w:pPr>
      <w:r>
        <w:t>"phonepwd": "</w:t>
      </w:r>
      <w:r w:rsidR="0084433C" w:rsidRPr="00F22B38">
        <w:rPr>
          <w:rFonts w:ascii="宋体" w:hAnsi="宋体" w:hint="eastAsia"/>
          <w:sz w:val="18"/>
          <w:szCs w:val="18"/>
        </w:rPr>
        <w:t>代理客户电话密码</w:t>
      </w:r>
      <w:r>
        <w:t>",</w:t>
      </w:r>
    </w:p>
    <w:p w:rsidR="00B34114" w:rsidRDefault="00B34114" w:rsidP="00B34114">
      <w:pPr>
        <w:pStyle w:val="ad"/>
        <w:tabs>
          <w:tab w:val="left" w:pos="5640"/>
        </w:tabs>
        <w:ind w:left="992"/>
      </w:pPr>
      <w:r>
        <w:t xml:space="preserve">    "CO_I": "</w:t>
      </w:r>
      <w:r w:rsidR="000B7D81">
        <w:rPr>
          <w:rFonts w:hint="eastAsia"/>
        </w:rPr>
        <w:t>挂</w:t>
      </w:r>
      <w:r w:rsidR="000B7D81">
        <w:t>牌商品</w:t>
      </w:r>
      <w:r w:rsidR="000B7D81">
        <w:rPr>
          <w:rFonts w:hint="eastAsia"/>
        </w:rPr>
        <w:t>，</w:t>
      </w:r>
      <w:r w:rsidR="000B7D81">
        <w:t>挂牌使用</w:t>
      </w:r>
      <w:r>
        <w:t>",</w:t>
      </w:r>
    </w:p>
    <w:p w:rsidR="00B34114" w:rsidRDefault="00B34114" w:rsidP="00B34114">
      <w:pPr>
        <w:pStyle w:val="ad"/>
        <w:tabs>
          <w:tab w:val="left" w:pos="5640"/>
        </w:tabs>
        <w:ind w:left="992"/>
      </w:pPr>
      <w:r>
        <w:t xml:space="preserve">    "lastid": "</w:t>
      </w:r>
      <w:r w:rsidR="000B7D81">
        <w:t>CO_I</w:t>
      </w:r>
      <w:r w:rsidR="000B7D81">
        <w:rPr>
          <w:rFonts w:hint="eastAsia"/>
        </w:rPr>
        <w:t>的</w:t>
      </w:r>
      <w:r w:rsidR="000B7D81">
        <w:t>商</w:t>
      </w:r>
      <w:r w:rsidR="000B7D81">
        <w:rPr>
          <w:rFonts w:hint="eastAsia"/>
        </w:rPr>
        <w:t>品</w:t>
      </w:r>
      <w:r w:rsidR="000B7D81">
        <w:t>列表更新的时间</w:t>
      </w:r>
      <w:r w:rsidR="000B7D81">
        <w:rPr>
          <w:rFonts w:hint="eastAsia"/>
        </w:rPr>
        <w:t>，毫秒</w:t>
      </w:r>
      <w:r w:rsidR="000B7D81">
        <w:t>值</w:t>
      </w:r>
      <w:r w:rsidR="000B7D81">
        <w:rPr>
          <w:rFonts w:hint="eastAsia"/>
        </w:rPr>
        <w:t>，</w:t>
      </w:r>
      <w:r w:rsidR="000B7D81">
        <w:t>挂牌使用</w:t>
      </w:r>
      <w:r>
        <w:t>",</w:t>
      </w:r>
    </w:p>
    <w:p w:rsidR="00B34114" w:rsidRDefault="00B34114" w:rsidP="00B34114">
      <w:pPr>
        <w:pStyle w:val="ad"/>
        <w:tabs>
          <w:tab w:val="left" w:pos="5640"/>
        </w:tabs>
        <w:ind w:left="992"/>
      </w:pPr>
      <w:r>
        <w:t xml:space="preserve">    "lasttradeid": "</w:t>
      </w:r>
      <w:r w:rsidR="0084433C" w:rsidRPr="00F22B38">
        <w:rPr>
          <w:rFonts w:ascii="宋体" w:hAnsi="宋体" w:hint="eastAsia"/>
          <w:sz w:val="18"/>
          <w:szCs w:val="18"/>
        </w:rPr>
        <w:t>交易</w:t>
      </w:r>
      <w:r w:rsidR="0084433C" w:rsidRPr="00F22B38">
        <w:rPr>
          <w:rFonts w:ascii="宋体" w:hAnsi="宋体" w:cs="Arial" w:hint="eastAsia"/>
          <w:sz w:val="18"/>
          <w:szCs w:val="18"/>
        </w:rPr>
        <w:t>最后广播ID</w:t>
      </w:r>
      <w:r>
        <w:t>"</w:t>
      </w:r>
    </w:p>
    <w:p w:rsidR="005F1632" w:rsidRPr="002C68C1" w:rsidRDefault="00B34114" w:rsidP="00B34114">
      <w:pPr>
        <w:pStyle w:val="ad"/>
        <w:tabs>
          <w:tab w:val="left" w:pos="5640"/>
        </w:tabs>
        <w:ind w:left="992" w:firstLineChars="0" w:firstLine="0"/>
      </w:pPr>
      <w:r>
        <w:t>}</w:t>
      </w:r>
    </w:p>
    <w:p w:rsidR="009630FA" w:rsidRDefault="009630FA" w:rsidP="009630FA"/>
    <w:p w:rsidR="009630FA" w:rsidRPr="002C68C1" w:rsidRDefault="009630FA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返回消息要素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t>{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t xml:space="preserve">    " data": [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t xml:space="preserve">        {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rPr>
          <w:rFonts w:hint="eastAsia"/>
        </w:rPr>
        <w:t xml:space="preserve">            "ONO": "</w:t>
      </w:r>
      <w:r>
        <w:rPr>
          <w:rFonts w:hint="eastAsia"/>
        </w:rPr>
        <w:t>委托单号</w:t>
      </w:r>
      <w:r>
        <w:rPr>
          <w:rFonts w:hint="eastAsia"/>
        </w:rPr>
        <w:t>",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rPr>
          <w:rFonts w:hint="eastAsia"/>
        </w:rPr>
        <w:t xml:space="preserve">            "CMOID": "</w:t>
      </w:r>
      <w:r>
        <w:rPr>
          <w:rFonts w:hint="eastAsia"/>
        </w:rPr>
        <w:t>商品</w:t>
      </w:r>
      <w:r>
        <w:rPr>
          <w:rFonts w:hint="eastAsia"/>
        </w:rPr>
        <w:t>ID",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rPr>
          <w:rFonts w:hint="eastAsia"/>
        </w:rPr>
        <w:t xml:space="preserve">            "QT": "</w:t>
      </w:r>
      <w:r>
        <w:rPr>
          <w:rFonts w:hint="eastAsia"/>
        </w:rPr>
        <w:t>当前成交数量</w:t>
      </w:r>
      <w:r>
        <w:rPr>
          <w:rFonts w:hint="eastAsia"/>
        </w:rPr>
        <w:t>",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rPr>
          <w:rFonts w:hint="eastAsia"/>
        </w:rPr>
        <w:t xml:space="preserve">            "TYP": "</w:t>
      </w:r>
      <w:r>
        <w:rPr>
          <w:rFonts w:hint="eastAsia"/>
        </w:rPr>
        <w:t>委托类型</w:t>
      </w:r>
      <w:r>
        <w:rPr>
          <w:rFonts w:hint="eastAsia"/>
        </w:rPr>
        <w:t>",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rPr>
          <w:rFonts w:hint="eastAsia"/>
        </w:rPr>
        <w:t xml:space="preserve">            "BS": "</w:t>
      </w:r>
      <w:r>
        <w:rPr>
          <w:rFonts w:hint="eastAsia"/>
        </w:rPr>
        <w:t>买卖方向</w:t>
      </w:r>
      <w:r>
        <w:rPr>
          <w:rFonts w:hint="eastAsia"/>
        </w:rPr>
        <w:t>",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rPr>
          <w:rFonts w:hint="eastAsia"/>
        </w:rPr>
        <w:t xml:space="preserve">            "TTYP": "</w:t>
      </w:r>
      <w:r>
        <w:rPr>
          <w:rFonts w:hint="eastAsia"/>
        </w:rPr>
        <w:t>成交类型</w:t>
      </w:r>
      <w:r>
        <w:rPr>
          <w:rFonts w:hint="eastAsia"/>
        </w:rPr>
        <w:t>"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t xml:space="preserve">        }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t xml:space="preserve">    ],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t xml:space="preserve">    "CurDate": "2015-05-08",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t xml:space="preserve">    "CurTime": "10:14:29",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t xml:space="preserve">    "CurrentTimeMillis": 1431051269746,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rPr>
          <w:rFonts w:hint="eastAsia"/>
        </w:rPr>
        <w:t xml:space="preserve">    "LastID": "</w:t>
      </w:r>
      <w:r>
        <w:rPr>
          <w:rFonts w:hint="eastAsia"/>
        </w:rPr>
        <w:t>最后广播</w:t>
      </w:r>
      <w:r>
        <w:rPr>
          <w:rFonts w:hint="eastAsia"/>
        </w:rPr>
        <w:t>ID",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rPr>
          <w:rFonts w:hint="eastAsia"/>
        </w:rPr>
        <w:t xml:space="preserve">    "NewTrade": "</w:t>
      </w:r>
      <w:r>
        <w:rPr>
          <w:rFonts w:hint="eastAsia"/>
        </w:rPr>
        <w:t>是否有新成交</w:t>
      </w:r>
      <w:r>
        <w:rPr>
          <w:rFonts w:hint="eastAsia"/>
        </w:rPr>
        <w:t>",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rPr>
          <w:rFonts w:hint="eastAsia"/>
        </w:rPr>
        <w:t xml:space="preserve">    "TradeTotalCount": " </w:t>
      </w:r>
      <w:r>
        <w:rPr>
          <w:rFonts w:hint="eastAsia"/>
        </w:rPr>
        <w:t>成交记录总数</w:t>
      </w:r>
      <w:r>
        <w:rPr>
          <w:rFonts w:hint="eastAsia"/>
        </w:rPr>
        <w:t>",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rPr>
          <w:rFonts w:hint="eastAsia"/>
        </w:rPr>
        <w:t xml:space="preserve">    "TradeDate": "</w:t>
      </w:r>
      <w:r>
        <w:rPr>
          <w:rFonts w:hint="eastAsia"/>
        </w:rPr>
        <w:t>当前交易日</w:t>
      </w:r>
      <w:r>
        <w:rPr>
          <w:rFonts w:hint="eastAsia"/>
        </w:rPr>
        <w:t>",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rPr>
          <w:rFonts w:hint="eastAsia"/>
        </w:rPr>
        <w:t xml:space="preserve">    "SysStatus": "</w:t>
      </w:r>
      <w:r>
        <w:rPr>
          <w:rFonts w:hint="eastAsia"/>
        </w:rPr>
        <w:t>系统状态</w:t>
      </w:r>
      <w:r>
        <w:rPr>
          <w:rFonts w:hint="eastAsia"/>
        </w:rPr>
        <w:t>",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rPr>
          <w:rFonts w:hint="eastAsia"/>
        </w:rPr>
        <w:t xml:space="preserve">    "TradeLastID": "</w:t>
      </w:r>
      <w:r>
        <w:rPr>
          <w:rFonts w:hint="eastAsia"/>
        </w:rPr>
        <w:t>交易最后广播</w:t>
      </w:r>
      <w:r>
        <w:rPr>
          <w:rFonts w:hint="eastAsia"/>
        </w:rPr>
        <w:t>ID",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rPr>
          <w:rFonts w:hint="eastAsia"/>
        </w:rPr>
        <w:t xml:space="preserve">    "Commodityupdated": "</w:t>
      </w:r>
      <w:r>
        <w:rPr>
          <w:rFonts w:hint="eastAsia"/>
        </w:rPr>
        <w:t>商品列表更新时间</w:t>
      </w:r>
      <w:r>
        <w:rPr>
          <w:rFonts w:hint="eastAsia"/>
        </w:rPr>
        <w:t>",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rPr>
          <w:rFonts w:hint="eastAsia"/>
        </w:rPr>
        <w:t xml:space="preserve">    "Selllistupdated": "</w:t>
      </w:r>
      <w:r>
        <w:rPr>
          <w:rFonts w:hint="eastAsia"/>
        </w:rPr>
        <w:t>求购列表更新时间</w:t>
      </w:r>
      <w:r>
        <w:rPr>
          <w:rFonts w:hint="eastAsia"/>
        </w:rPr>
        <w:t>",</w:t>
      </w:r>
    </w:p>
    <w:p w:rsidR="00BF16E4" w:rsidRDefault="00BF16E4" w:rsidP="00BF16E4">
      <w:pPr>
        <w:pStyle w:val="ad"/>
        <w:tabs>
          <w:tab w:val="left" w:pos="5640"/>
        </w:tabs>
        <w:ind w:left="992"/>
      </w:pPr>
      <w:r>
        <w:rPr>
          <w:rFonts w:hint="eastAsia"/>
        </w:rPr>
        <w:t xml:space="preserve">    "Buylistupdated": "</w:t>
      </w:r>
      <w:r>
        <w:rPr>
          <w:rFonts w:hint="eastAsia"/>
        </w:rPr>
        <w:t>出售列表更新时间</w:t>
      </w:r>
      <w:r>
        <w:rPr>
          <w:rFonts w:hint="eastAsia"/>
        </w:rPr>
        <w:t>"</w:t>
      </w:r>
    </w:p>
    <w:p w:rsidR="009630FA" w:rsidRPr="00C63B2E" w:rsidRDefault="00BF16E4" w:rsidP="00BF16E4">
      <w:pPr>
        <w:pStyle w:val="ad"/>
        <w:tabs>
          <w:tab w:val="left" w:pos="5640"/>
        </w:tabs>
        <w:ind w:left="992" w:firstLineChars="0" w:firstLine="0"/>
      </w:pPr>
      <w:r>
        <w:t>}</w:t>
      </w:r>
    </w:p>
    <w:p w:rsidR="002C68C1" w:rsidRDefault="009630FA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使用规则</w:t>
      </w:r>
    </w:p>
    <w:p w:rsidR="002C68C1" w:rsidRPr="002C68C1" w:rsidRDefault="002C68C1" w:rsidP="002C68C1">
      <w:pPr>
        <w:tabs>
          <w:tab w:val="left" w:pos="1277"/>
        </w:tabs>
        <w:ind w:leftChars="300" w:left="63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8972C1" w:rsidRPr="001B45F9" w:rsidRDefault="008972C1" w:rsidP="00D51B16">
      <w:pPr>
        <w:pStyle w:val="ad"/>
        <w:numPr>
          <w:ilvl w:val="0"/>
          <w:numId w:val="6"/>
        </w:numPr>
        <w:ind w:firstLineChars="0"/>
        <w:outlineLvl w:val="1"/>
        <w:rPr>
          <w:b/>
          <w:sz w:val="28"/>
          <w:szCs w:val="28"/>
        </w:rPr>
      </w:pPr>
      <w:bookmarkStart w:id="8" w:name="_Toc351540236"/>
      <w:r w:rsidRPr="001B45F9">
        <w:rPr>
          <w:rFonts w:hint="eastAsia"/>
          <w:b/>
          <w:sz w:val="28"/>
          <w:szCs w:val="28"/>
        </w:rPr>
        <w:t>获取账号资金信息</w:t>
      </w:r>
      <w:bookmarkEnd w:id="8"/>
    </w:p>
    <w:p w:rsidR="008972C1" w:rsidRPr="002C68C1" w:rsidRDefault="008972C1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业务功能</w:t>
      </w:r>
    </w:p>
    <w:p w:rsidR="00BF16E4" w:rsidRDefault="008972C1" w:rsidP="002C68C1">
      <w:pPr>
        <w:ind w:leftChars="300" w:left="630"/>
      </w:pPr>
      <w:r>
        <w:rPr>
          <w:rFonts w:hint="eastAsia"/>
        </w:rPr>
        <w:t>获取账号资金信息</w:t>
      </w:r>
      <w:r>
        <w:rPr>
          <w:rFonts w:hint="eastAsia"/>
        </w:rPr>
        <w:t>(</w:t>
      </w:r>
    </w:p>
    <w:p w:rsidR="008972C1" w:rsidRDefault="00BF16E4" w:rsidP="002C68C1">
      <w:pPr>
        <w:ind w:leftChars="300" w:left="630"/>
      </w:pPr>
      <w:r w:rsidRPr="006B6770">
        <w:t>http://101.251.236.219:32000/tradeweb/httpXmlServlet?req=</w:t>
      </w:r>
      <w:r w:rsidR="008972C1" w:rsidRPr="002C68C1">
        <w:t>firm_info</w:t>
      </w:r>
    </w:p>
    <w:p w:rsidR="002C68C1" w:rsidRDefault="002C68C1" w:rsidP="002C68C1">
      <w:pPr>
        <w:ind w:leftChars="300" w:left="630"/>
      </w:pPr>
    </w:p>
    <w:p w:rsidR="008972C1" w:rsidRDefault="008972C1" w:rsidP="008972C1"/>
    <w:p w:rsidR="008972C1" w:rsidRPr="002C68C1" w:rsidRDefault="008972C1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支持版本</w:t>
      </w:r>
    </w:p>
    <w:p w:rsidR="008972C1" w:rsidRDefault="008972C1" w:rsidP="002C68C1">
      <w:pPr>
        <w:tabs>
          <w:tab w:val="left" w:pos="3152"/>
        </w:tabs>
        <w:ind w:leftChars="300" w:left="630"/>
      </w:pPr>
      <w:r>
        <w:rPr>
          <w:rFonts w:hint="eastAsia"/>
        </w:rPr>
        <w:t>1.0</w:t>
      </w:r>
      <w:r>
        <w:rPr>
          <w:rFonts w:hint="eastAsia"/>
        </w:rPr>
        <w:t>以上</w:t>
      </w:r>
      <w:r w:rsidR="002C68C1">
        <w:tab/>
      </w:r>
    </w:p>
    <w:p w:rsidR="002C68C1" w:rsidRDefault="002C68C1" w:rsidP="002C68C1">
      <w:pPr>
        <w:ind w:leftChars="300" w:left="630"/>
      </w:pPr>
    </w:p>
    <w:p w:rsidR="008972C1" w:rsidRPr="002C68C1" w:rsidRDefault="008972C1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标签名称</w:t>
      </w:r>
    </w:p>
    <w:p w:rsidR="008972C1" w:rsidRDefault="005D6476" w:rsidP="002C68C1">
      <w:pPr>
        <w:tabs>
          <w:tab w:val="left" w:pos="3152"/>
        </w:tabs>
        <w:ind w:leftChars="300" w:left="630"/>
      </w:pPr>
      <w:r>
        <w:rPr>
          <w:rFonts w:hint="eastAsia"/>
        </w:rPr>
        <w:t>http://101.251.236.219:32000/tradeweb/httpXmlServlet?req=</w:t>
      </w:r>
      <w:r w:rsidR="008972C1" w:rsidRPr="002C68C1">
        <w:t>firm_info</w:t>
      </w:r>
    </w:p>
    <w:p w:rsidR="002C68C1" w:rsidRPr="000E26F0" w:rsidRDefault="002C68C1" w:rsidP="002C68C1">
      <w:pPr>
        <w:tabs>
          <w:tab w:val="left" w:pos="3152"/>
        </w:tabs>
        <w:ind w:leftChars="300" w:left="630"/>
      </w:pPr>
    </w:p>
    <w:p w:rsidR="00E552BF" w:rsidRDefault="008972C1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请求消息要素</w:t>
      </w:r>
    </w:p>
    <w:p w:rsidR="00204405" w:rsidRPr="00204405" w:rsidRDefault="00204405" w:rsidP="00204405">
      <w:pPr>
        <w:ind w:left="420" w:firstLine="420"/>
      </w:pPr>
      <w:r w:rsidRPr="00204405">
        <w:t>{</w:t>
      </w:r>
    </w:p>
    <w:p w:rsidR="00204405" w:rsidRPr="00204405" w:rsidRDefault="00204405" w:rsidP="00204405">
      <w:pPr>
        <w:ind w:left="420" w:firstLine="420"/>
      </w:pPr>
      <w:r w:rsidRPr="00204405">
        <w:t xml:space="preserve">  "MMTS": {</w:t>
      </w:r>
    </w:p>
    <w:p w:rsidR="00204405" w:rsidRPr="00204405" w:rsidRDefault="00204405" w:rsidP="00204405">
      <w:pPr>
        <w:ind w:left="420" w:firstLine="420"/>
      </w:pPr>
      <w:r w:rsidRPr="00204405">
        <w:t xml:space="preserve">    "version": "1.0",</w:t>
      </w:r>
    </w:p>
    <w:p w:rsidR="00204405" w:rsidRPr="00204405" w:rsidRDefault="00204405" w:rsidP="00204405">
      <w:pPr>
        <w:ind w:left="420" w:firstLine="420"/>
      </w:pPr>
      <w:r w:rsidRPr="00204405">
        <w:t xml:space="preserve">    "REQ": {</w:t>
      </w:r>
    </w:p>
    <w:p w:rsidR="00204405" w:rsidRPr="00204405" w:rsidRDefault="00204405" w:rsidP="00204405">
      <w:pPr>
        <w:ind w:left="420" w:firstLine="420"/>
      </w:pPr>
      <w:r w:rsidRPr="00204405">
        <w:t xml:space="preserve">      "id": " ",</w:t>
      </w:r>
    </w:p>
    <w:p w:rsidR="00204405" w:rsidRPr="00204405" w:rsidRDefault="00204405" w:rsidP="00204405">
      <w:pPr>
        <w:ind w:left="420" w:firstLine="420"/>
      </w:pPr>
      <w:r w:rsidRPr="00204405">
        <w:t xml:space="preserve">      "name": "firm_info",</w:t>
      </w:r>
    </w:p>
    <w:p w:rsidR="00204405" w:rsidRPr="00204405" w:rsidRDefault="00204405" w:rsidP="00204405">
      <w:pPr>
        <w:ind w:left="420" w:firstLine="420"/>
      </w:pPr>
      <w:r w:rsidRPr="00204405">
        <w:rPr>
          <w:rFonts w:hint="eastAsia"/>
        </w:rPr>
        <w:t xml:space="preserve">      "USER_ID": "</w:t>
      </w:r>
      <w:r w:rsidRPr="00204405">
        <w:rPr>
          <w:rFonts w:hint="eastAsia"/>
        </w:rPr>
        <w:t>登录用户</w:t>
      </w:r>
      <w:r w:rsidRPr="00204405">
        <w:rPr>
          <w:rFonts w:hint="eastAsia"/>
        </w:rPr>
        <w:t>ID",</w:t>
      </w:r>
    </w:p>
    <w:p w:rsidR="00204405" w:rsidRPr="00204405" w:rsidRDefault="00204405" w:rsidP="00204405">
      <w:pPr>
        <w:ind w:left="420" w:firstLine="420"/>
      </w:pPr>
      <w:r w:rsidRPr="00204405">
        <w:t xml:space="preserve">      "SESSION_ID": "SESSION_ID",</w:t>
      </w:r>
    </w:p>
    <w:p w:rsidR="00204405" w:rsidRPr="00204405" w:rsidRDefault="00204405" w:rsidP="00204405">
      <w:pPr>
        <w:ind w:left="420" w:firstLine="420"/>
      </w:pPr>
      <w:r w:rsidRPr="00204405">
        <w:rPr>
          <w:rFonts w:hint="eastAsia"/>
        </w:rPr>
        <w:t xml:space="preserve">      "A_N": "</w:t>
      </w:r>
      <w:r w:rsidRPr="00204405">
        <w:rPr>
          <w:rFonts w:hint="eastAsia"/>
        </w:rPr>
        <w:t>代理客户的客户代码</w:t>
      </w:r>
      <w:r w:rsidRPr="00204405">
        <w:rPr>
          <w:rFonts w:hint="eastAsia"/>
        </w:rPr>
        <w:t>",</w:t>
      </w:r>
    </w:p>
    <w:p w:rsidR="00204405" w:rsidRPr="00204405" w:rsidRDefault="00204405" w:rsidP="00204405">
      <w:pPr>
        <w:ind w:left="420" w:firstLine="420"/>
      </w:pPr>
      <w:r w:rsidRPr="00204405">
        <w:rPr>
          <w:rFonts w:hint="eastAsia"/>
        </w:rPr>
        <w:t xml:space="preserve">      "P_P": "</w:t>
      </w:r>
      <w:r w:rsidRPr="00204405">
        <w:rPr>
          <w:rFonts w:hint="eastAsia"/>
        </w:rPr>
        <w:t>代理客户的客户电话密码</w:t>
      </w:r>
      <w:r w:rsidRPr="00204405">
        <w:rPr>
          <w:rFonts w:hint="eastAsia"/>
        </w:rPr>
        <w:t>"</w:t>
      </w:r>
    </w:p>
    <w:p w:rsidR="00204405" w:rsidRPr="00204405" w:rsidRDefault="00204405" w:rsidP="00204405">
      <w:pPr>
        <w:ind w:left="420" w:firstLine="420"/>
      </w:pPr>
      <w:r w:rsidRPr="00204405">
        <w:t xml:space="preserve">    }</w:t>
      </w:r>
    </w:p>
    <w:p w:rsidR="00204405" w:rsidRPr="00204405" w:rsidRDefault="00204405" w:rsidP="00204405">
      <w:pPr>
        <w:ind w:left="420" w:firstLine="420"/>
      </w:pPr>
      <w:r w:rsidRPr="00204405">
        <w:t xml:space="preserve">  }</w:t>
      </w:r>
    </w:p>
    <w:p w:rsidR="00204405" w:rsidRPr="00204405" w:rsidRDefault="00204405" w:rsidP="00204405">
      <w:pPr>
        <w:ind w:left="420" w:firstLine="420"/>
      </w:pPr>
      <w:r w:rsidRPr="00204405">
        <w:t>}</w:t>
      </w:r>
    </w:p>
    <w:tbl>
      <w:tblPr>
        <w:tblW w:w="89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6"/>
        <w:gridCol w:w="396"/>
        <w:gridCol w:w="1083"/>
        <w:gridCol w:w="1440"/>
        <w:gridCol w:w="1619"/>
        <w:gridCol w:w="936"/>
        <w:gridCol w:w="1476"/>
        <w:gridCol w:w="1565"/>
      </w:tblGrid>
      <w:tr w:rsidR="008972C1" w:rsidRPr="00AF7A7C" w:rsidTr="008972C1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8972C1" w:rsidRPr="00E15D1E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8972C1" w:rsidRPr="00E15D1E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8972C1" w:rsidRPr="00E15D1E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972C1" w:rsidRPr="00E15D1E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19" w:type="dxa"/>
            <w:shd w:val="clear" w:color="auto" w:fill="D9D9D9"/>
            <w:vAlign w:val="center"/>
          </w:tcPr>
          <w:p w:rsidR="008972C1" w:rsidRPr="00E15D1E" w:rsidRDefault="004B539E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936" w:type="dxa"/>
            <w:shd w:val="clear" w:color="auto" w:fill="D9D9D9"/>
            <w:vAlign w:val="center"/>
          </w:tcPr>
          <w:p w:rsidR="008972C1" w:rsidRPr="00E15D1E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8972C1" w:rsidRPr="00E15D1E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65" w:type="dxa"/>
            <w:shd w:val="clear" w:color="auto" w:fill="D9D9D9"/>
            <w:vAlign w:val="center"/>
          </w:tcPr>
          <w:p w:rsidR="008972C1" w:rsidRPr="00E15D1E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972C1" w:rsidRPr="00AF7A7C" w:rsidTr="008972C1">
        <w:trPr>
          <w:jc w:val="center"/>
        </w:trPr>
        <w:tc>
          <w:tcPr>
            <w:tcW w:w="39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8972C1" w:rsidRDefault="008972C1" w:rsidP="008972C1">
            <w:r w:rsidRPr="00284F2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3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19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15D1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3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8972C1" w:rsidRPr="00E15D1E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565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AF7A7C" w:rsidTr="008972C1">
        <w:trPr>
          <w:jc w:val="center"/>
        </w:trPr>
        <w:tc>
          <w:tcPr>
            <w:tcW w:w="39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8972C1" w:rsidRDefault="008972C1" w:rsidP="008972C1">
            <w:r w:rsidRPr="00284F2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3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19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15D1E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93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8972C1" w:rsidRPr="00E15D1E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565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AF7A7C" w:rsidTr="008972C1">
        <w:trPr>
          <w:jc w:val="center"/>
        </w:trPr>
        <w:tc>
          <w:tcPr>
            <w:tcW w:w="39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8972C1" w:rsidRDefault="008972C1" w:rsidP="008972C1">
            <w:r w:rsidRPr="00284F2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3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19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15D1E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93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8972C1" w:rsidRPr="00E15D1E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565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AF7A7C" w:rsidTr="008972C1">
        <w:trPr>
          <w:trHeight w:val="602"/>
          <w:jc w:val="center"/>
        </w:trPr>
        <w:tc>
          <w:tcPr>
            <w:tcW w:w="39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8972C1" w:rsidRDefault="008972C1" w:rsidP="008972C1">
            <w:r w:rsidRPr="00284F2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3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440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19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15D1E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E15D1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3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8972C1" w:rsidRPr="00E15D1E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8972C1" w:rsidRPr="00E15D1E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565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AF7A7C" w:rsidTr="008972C1">
        <w:trPr>
          <w:jc w:val="center"/>
        </w:trPr>
        <w:tc>
          <w:tcPr>
            <w:tcW w:w="39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8972C1" w:rsidRDefault="008972C1" w:rsidP="008972C1">
            <w:r w:rsidRPr="00284F2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3" w:type="dxa"/>
            <w:vAlign w:val="center"/>
          </w:tcPr>
          <w:p w:rsidR="008972C1" w:rsidRPr="00C90F1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90F1A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440" w:type="dxa"/>
            <w:vAlign w:val="center"/>
          </w:tcPr>
          <w:p w:rsidR="008972C1" w:rsidRPr="00C90F1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90F1A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619" w:type="dxa"/>
            <w:vAlign w:val="center"/>
          </w:tcPr>
          <w:p w:rsidR="008972C1" w:rsidRPr="00C90F1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90F1A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936" w:type="dxa"/>
          </w:tcPr>
          <w:p w:rsidR="008972C1" w:rsidRDefault="008972C1" w:rsidP="008972C1">
            <w:r w:rsidRPr="00E6162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972C1" w:rsidRPr="00C90F1A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565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8972C1" w:rsidRPr="00AF7A7C" w:rsidTr="008972C1">
        <w:trPr>
          <w:jc w:val="center"/>
        </w:trPr>
        <w:tc>
          <w:tcPr>
            <w:tcW w:w="39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8972C1" w:rsidRDefault="008972C1" w:rsidP="008972C1">
            <w:r w:rsidRPr="00284F2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3" w:type="dxa"/>
            <w:vAlign w:val="center"/>
          </w:tcPr>
          <w:p w:rsidR="008972C1" w:rsidRPr="00C90F1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90F1A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440" w:type="dxa"/>
            <w:vAlign w:val="center"/>
          </w:tcPr>
          <w:p w:rsidR="008972C1" w:rsidRPr="00C90F1A" w:rsidRDefault="008972C1" w:rsidP="008972C1">
            <w:pPr>
              <w:pStyle w:val="15"/>
              <w:rPr>
                <w:color w:val="000000"/>
                <w:sz w:val="18"/>
                <w:szCs w:val="18"/>
              </w:rPr>
            </w:pPr>
            <w:r w:rsidRPr="00C90F1A">
              <w:rPr>
                <w:rFonts w:hint="eastAsia"/>
                <w:sz w:val="18"/>
                <w:szCs w:val="18"/>
              </w:rPr>
              <w:t>P_P</w:t>
            </w:r>
          </w:p>
          <w:p w:rsidR="008972C1" w:rsidRPr="00C90F1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8972C1" w:rsidRPr="00C90F1A" w:rsidRDefault="008972C1" w:rsidP="008972C1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C90F1A">
              <w:rPr>
                <w:rFonts w:hint="eastAsia"/>
                <w:sz w:val="18"/>
                <w:szCs w:val="18"/>
              </w:rPr>
              <w:t>P_P&gt;</w:t>
            </w:r>
          </w:p>
          <w:p w:rsidR="008972C1" w:rsidRPr="00C90F1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6" w:type="dxa"/>
          </w:tcPr>
          <w:p w:rsidR="008972C1" w:rsidRDefault="008972C1" w:rsidP="008972C1">
            <w:r w:rsidRPr="00E6162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972C1" w:rsidRPr="00C90F1A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8972C1" w:rsidRPr="00C90F1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565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8972C1" w:rsidRDefault="008972C1" w:rsidP="008972C1"/>
    <w:p w:rsidR="000630E0" w:rsidRPr="000630E0" w:rsidRDefault="000630E0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7674F5" w:rsidRDefault="007674F5" w:rsidP="007674F5">
      <w:pPr>
        <w:ind w:left="840"/>
      </w:pPr>
      <w:r>
        <w:t>{</w:t>
      </w:r>
    </w:p>
    <w:p w:rsidR="007674F5" w:rsidRDefault="007674F5" w:rsidP="007674F5">
      <w:pPr>
        <w:ind w:left="840"/>
      </w:pPr>
      <w:r>
        <w:t xml:space="preserve">  "MMTS": {</w:t>
      </w:r>
    </w:p>
    <w:p w:rsidR="007674F5" w:rsidRDefault="007674F5" w:rsidP="007674F5">
      <w:pPr>
        <w:ind w:left="840"/>
      </w:pPr>
      <w:r>
        <w:t xml:space="preserve">    "version": "1.0",</w:t>
      </w:r>
    </w:p>
    <w:p w:rsidR="007674F5" w:rsidRDefault="007674F5" w:rsidP="007674F5">
      <w:pPr>
        <w:ind w:left="840"/>
      </w:pPr>
      <w:r>
        <w:t xml:space="preserve">    "REP": {</w:t>
      </w:r>
    </w:p>
    <w:p w:rsidR="007674F5" w:rsidRDefault="007674F5" w:rsidP="007674F5">
      <w:pPr>
        <w:ind w:left="840"/>
      </w:pPr>
      <w:r>
        <w:t xml:space="preserve">      "name": "firm_info",</w:t>
      </w:r>
    </w:p>
    <w:p w:rsidR="007674F5" w:rsidRDefault="007674F5" w:rsidP="007674F5">
      <w:pPr>
        <w:ind w:left="840"/>
      </w:pPr>
      <w:r>
        <w:t xml:space="preserve">      "message": " ",</w:t>
      </w:r>
    </w:p>
    <w:p w:rsidR="007674F5" w:rsidRDefault="007674F5" w:rsidP="007674F5">
      <w:pPr>
        <w:ind w:left="840"/>
      </w:pPr>
      <w:r>
        <w:t xml:space="preserve">      "retcode": " ",</w:t>
      </w:r>
    </w:p>
    <w:p w:rsidR="007674F5" w:rsidRDefault="007674F5" w:rsidP="007674F5">
      <w:pPr>
        <w:ind w:left="840"/>
      </w:pPr>
      <w:r>
        <w:t xml:space="preserve">      "RESULTLIST": {</w:t>
      </w:r>
    </w:p>
    <w:p w:rsidR="007674F5" w:rsidRDefault="007674F5" w:rsidP="007674F5">
      <w:pPr>
        <w:ind w:left="840"/>
      </w:pPr>
      <w:r>
        <w:t xml:space="preserve">        "REC": {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"FI": "</w:t>
      </w:r>
      <w:r>
        <w:rPr>
          <w:rFonts w:hint="eastAsia"/>
        </w:rPr>
        <w:t>交易商</w:t>
      </w:r>
      <w:r>
        <w:rPr>
          <w:rFonts w:hint="eastAsia"/>
        </w:rPr>
        <w:t>ID",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"FN": "</w:t>
      </w:r>
      <w:r>
        <w:rPr>
          <w:rFonts w:hint="eastAsia"/>
        </w:rPr>
        <w:t>交易商名称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"IF": "</w:t>
      </w:r>
      <w:r>
        <w:rPr>
          <w:rFonts w:hint="eastAsia"/>
        </w:rPr>
        <w:t>期初余额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lastRenderedPageBreak/>
        <w:t xml:space="preserve">          "CM": "</w:t>
      </w:r>
      <w:r>
        <w:rPr>
          <w:rFonts w:hint="eastAsia"/>
        </w:rPr>
        <w:t>上日保证金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"CF": "</w:t>
      </w:r>
      <w:r>
        <w:rPr>
          <w:rFonts w:hint="eastAsia"/>
        </w:rPr>
        <w:t>上日浮亏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"CD": "</w:t>
      </w:r>
      <w:r>
        <w:rPr>
          <w:rFonts w:hint="eastAsia"/>
        </w:rPr>
        <w:t>上日延期费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"RM": "</w:t>
      </w:r>
      <w:r>
        <w:rPr>
          <w:rFonts w:hint="eastAsia"/>
        </w:rPr>
        <w:t>当日保证金</w:t>
      </w:r>
      <w:r>
        <w:rPr>
          <w:rFonts w:hint="eastAsia"/>
        </w:rPr>
        <w:t>(</w:t>
      </w:r>
      <w:r>
        <w:rPr>
          <w:rFonts w:hint="eastAsia"/>
        </w:rPr>
        <w:t>占用保证金</w:t>
      </w:r>
      <w:r>
        <w:rPr>
          <w:rFonts w:hint="eastAsia"/>
        </w:rPr>
        <w:t>)",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"RF": "</w:t>
      </w:r>
      <w:r>
        <w:rPr>
          <w:rFonts w:hint="eastAsia"/>
        </w:rPr>
        <w:t>当日浮亏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"OR_F": "</w:t>
      </w:r>
      <w:r>
        <w:rPr>
          <w:rFonts w:hint="eastAsia"/>
        </w:rPr>
        <w:t>远期委托冻结资金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"OR_F_M": "</w:t>
      </w:r>
      <w:r>
        <w:rPr>
          <w:rFonts w:hint="eastAsia"/>
        </w:rPr>
        <w:t>远期委托冻结保证金（冻结保证金）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"OR_F_F": "</w:t>
      </w:r>
      <w:r>
        <w:rPr>
          <w:rFonts w:hint="eastAsia"/>
        </w:rPr>
        <w:t>远期委托冻结手续费（冻结手续费）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"OT_F": "</w:t>
      </w:r>
      <w:r>
        <w:rPr>
          <w:rFonts w:hint="eastAsia"/>
        </w:rPr>
        <w:t>其它冻结资金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"UF": "</w:t>
      </w:r>
      <w:r>
        <w:rPr>
          <w:rFonts w:hint="eastAsia"/>
        </w:rPr>
        <w:t>当前可用资金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"FEE": "</w:t>
      </w:r>
      <w:r>
        <w:rPr>
          <w:rFonts w:hint="eastAsia"/>
        </w:rPr>
        <w:t>当日手续费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"PL": "</w:t>
      </w:r>
      <w:r>
        <w:rPr>
          <w:rFonts w:hint="eastAsia"/>
        </w:rPr>
        <w:t>当日转让盈亏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"EQT": "</w:t>
      </w:r>
      <w:r>
        <w:rPr>
          <w:rFonts w:hint="eastAsia"/>
        </w:rPr>
        <w:t>当前权益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"IOF": "</w:t>
      </w:r>
      <w:r>
        <w:rPr>
          <w:rFonts w:hint="eastAsia"/>
        </w:rPr>
        <w:t>出入金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"HPF": "</w:t>
      </w:r>
      <w:r>
        <w:rPr>
          <w:rFonts w:hint="eastAsia"/>
        </w:rPr>
        <w:t>订货盈亏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"FUNDS_RISK": "</w:t>
      </w:r>
      <w:r>
        <w:rPr>
          <w:rFonts w:hint="eastAsia"/>
        </w:rPr>
        <w:t>资金风险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"OC": "</w:t>
      </w:r>
      <w:r>
        <w:rPr>
          <w:rFonts w:hint="eastAsia"/>
        </w:rPr>
        <w:t>其它变化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"STA": "</w:t>
      </w:r>
      <w:r>
        <w:rPr>
          <w:rFonts w:hint="eastAsia"/>
        </w:rPr>
        <w:t>状态：</w:t>
      </w:r>
      <w:r>
        <w:rPr>
          <w:rFonts w:hint="eastAsia"/>
        </w:rPr>
        <w:t>0</w:t>
      </w:r>
      <w:r>
        <w:rPr>
          <w:rFonts w:hint="eastAsia"/>
        </w:rPr>
        <w:t>正常；</w:t>
      </w:r>
      <w:r>
        <w:rPr>
          <w:rFonts w:hint="eastAsia"/>
        </w:rPr>
        <w:t>1</w:t>
      </w:r>
      <w:r>
        <w:rPr>
          <w:rFonts w:hint="eastAsia"/>
        </w:rPr>
        <w:t>禁止交易；</w:t>
      </w:r>
      <w:r>
        <w:rPr>
          <w:rFonts w:hint="eastAsia"/>
        </w:rPr>
        <w:t>2</w:t>
      </w:r>
      <w:r>
        <w:rPr>
          <w:rFonts w:hint="eastAsia"/>
        </w:rPr>
        <w:t>退市</w:t>
      </w:r>
      <w:r>
        <w:rPr>
          <w:rFonts w:hint="eastAsia"/>
        </w:rPr>
        <w:t>",</w:t>
      </w:r>
    </w:p>
    <w:p w:rsidR="007674F5" w:rsidRDefault="007674F5" w:rsidP="009011D0">
      <w:pPr>
        <w:ind w:left="1890" w:hangingChars="900" w:hanging="1890"/>
      </w:pPr>
      <w:r>
        <w:rPr>
          <w:rFonts w:hint="eastAsia"/>
        </w:rPr>
        <w:t xml:space="preserve">    "C_STA": "</w:t>
      </w:r>
      <w:r>
        <w:rPr>
          <w:rFonts w:hint="eastAsia"/>
        </w:rPr>
        <w:t>账号状态：</w:t>
      </w:r>
      <w:r>
        <w:rPr>
          <w:rFonts w:hint="eastAsia"/>
        </w:rPr>
        <w:t>U</w:t>
      </w:r>
      <w:r>
        <w:rPr>
          <w:rFonts w:hint="eastAsia"/>
        </w:rPr>
        <w:t>：未激活（</w:t>
      </w:r>
      <w:r>
        <w:rPr>
          <w:rFonts w:hint="eastAsia"/>
        </w:rPr>
        <w:t>Un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：正常（</w:t>
      </w:r>
      <w:r>
        <w:rPr>
          <w:rFonts w:hint="eastAsia"/>
        </w:rPr>
        <w:t>Normal</w:t>
      </w:r>
      <w:r>
        <w:rPr>
          <w:rFonts w:hint="eastAsia"/>
        </w:rPr>
        <w:t>）</w:t>
      </w:r>
      <w:r>
        <w:rPr>
          <w:rFonts w:hint="eastAsia"/>
        </w:rPr>
        <w:t>F</w:t>
      </w:r>
      <w:r>
        <w:rPr>
          <w:rFonts w:hint="eastAsia"/>
        </w:rPr>
        <w:t>：冻结（</w:t>
      </w:r>
      <w:r>
        <w:rPr>
          <w:rFonts w:hint="eastAsia"/>
        </w:rPr>
        <w:t>Frozen</w:t>
      </w:r>
      <w:r>
        <w:rPr>
          <w:rFonts w:hint="eastAsia"/>
        </w:rPr>
        <w:t>）</w:t>
      </w:r>
      <w:r>
        <w:rPr>
          <w:rFonts w:hint="eastAsia"/>
        </w:rPr>
        <w:t xml:space="preserve"> D</w:t>
      </w:r>
      <w:r>
        <w:rPr>
          <w:rFonts w:hint="eastAsia"/>
        </w:rPr>
        <w:t>：终止（</w:t>
      </w:r>
      <w:r>
        <w:rPr>
          <w:rFonts w:hint="eastAsia"/>
        </w:rPr>
        <w:t>Demise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）</w:t>
      </w:r>
      <w:r>
        <w:rPr>
          <w:rFonts w:hint="eastAsia"/>
        </w:rPr>
        <w:t xml:space="preserve">C: </w:t>
      </w:r>
      <w:r>
        <w:rPr>
          <w:rFonts w:hint="eastAsia"/>
        </w:rPr>
        <w:t>已创建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"IB": "</w:t>
      </w:r>
      <w:r>
        <w:rPr>
          <w:rFonts w:hint="eastAsia"/>
        </w:rPr>
        <w:t>期初权益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"SM": "</w:t>
      </w:r>
      <w:r>
        <w:rPr>
          <w:rFonts w:hint="eastAsia"/>
        </w:rPr>
        <w:t>交收保证金</w:t>
      </w:r>
      <w:r>
        <w:rPr>
          <w:rFonts w:hint="eastAsia"/>
        </w:rPr>
        <w:t>"</w:t>
      </w:r>
    </w:p>
    <w:p w:rsidR="007674F5" w:rsidRDefault="007674F5" w:rsidP="007674F5">
      <w:pPr>
        <w:ind w:left="840"/>
      </w:pPr>
      <w:r>
        <w:t xml:space="preserve">        }</w:t>
      </w:r>
    </w:p>
    <w:p w:rsidR="007674F5" w:rsidRDefault="007674F5" w:rsidP="007674F5">
      <w:pPr>
        <w:ind w:left="840"/>
      </w:pPr>
      <w:r>
        <w:t xml:space="preserve">      }</w:t>
      </w:r>
    </w:p>
    <w:p w:rsidR="007674F5" w:rsidRDefault="007674F5" w:rsidP="007674F5">
      <w:pPr>
        <w:ind w:left="840"/>
      </w:pPr>
      <w:r>
        <w:t xml:space="preserve">    }</w:t>
      </w:r>
    </w:p>
    <w:p w:rsidR="007674F5" w:rsidRDefault="007674F5" w:rsidP="007674F5">
      <w:pPr>
        <w:ind w:left="840"/>
      </w:pPr>
      <w:r>
        <w:t xml:space="preserve">  }</w:t>
      </w:r>
    </w:p>
    <w:p w:rsidR="007674F5" w:rsidRDefault="007674F5" w:rsidP="007674F5">
      <w:pPr>
        <w:ind w:left="84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"/>
        <w:gridCol w:w="425"/>
        <w:gridCol w:w="1714"/>
        <w:gridCol w:w="1264"/>
        <w:gridCol w:w="1608"/>
        <w:gridCol w:w="895"/>
        <w:gridCol w:w="1206"/>
        <w:gridCol w:w="1409"/>
      </w:tblGrid>
      <w:tr w:rsidR="000630E0" w:rsidRPr="002822B3" w:rsidTr="005B279E">
        <w:trPr>
          <w:jc w:val="center"/>
        </w:trPr>
        <w:tc>
          <w:tcPr>
            <w:tcW w:w="424" w:type="dxa"/>
            <w:shd w:val="clear" w:color="auto" w:fill="D9D9D9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14" w:type="dxa"/>
            <w:shd w:val="clear" w:color="auto" w:fill="D9D9D9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64" w:type="dxa"/>
            <w:shd w:val="clear" w:color="auto" w:fill="D9D9D9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08" w:type="dxa"/>
            <w:shd w:val="clear" w:color="auto" w:fill="D9D9D9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822B3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09" w:type="dxa"/>
            <w:shd w:val="clear" w:color="auto" w:fill="D9D9D9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0630E0" w:rsidRDefault="000630E0" w:rsidP="005B279E">
            <w:r w:rsidRPr="0077429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64" w:type="dxa"/>
            <w:vAlign w:val="center"/>
          </w:tcPr>
          <w:p w:rsidR="000630E0" w:rsidRPr="002822B3" w:rsidRDefault="00EF5089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2822B3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0630E0" w:rsidRDefault="000630E0" w:rsidP="005B279E">
            <w:r w:rsidRPr="0077429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822B3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2822B3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0630E0" w:rsidRPr="00774290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返回结果集</w:t>
            </w:r>
          </w:p>
        </w:tc>
        <w:tc>
          <w:tcPr>
            <w:tcW w:w="1264" w:type="dxa"/>
            <w:vAlign w:val="center"/>
          </w:tcPr>
          <w:p w:rsidR="000630E0" w:rsidRPr="00DB4FE6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DB4FE6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608" w:type="dxa"/>
            <w:vAlign w:val="center"/>
          </w:tcPr>
          <w:p w:rsidR="000630E0" w:rsidRPr="00DB4FE6" w:rsidRDefault="000630E0" w:rsidP="005B279E">
            <w:pPr>
              <w:pStyle w:val="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DB4FE6">
              <w:rPr>
                <w:sz w:val="18"/>
                <w:szCs w:val="18"/>
              </w:rPr>
              <w:t>RESULTLIST&gt;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2822B3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6A1BBD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0630E0" w:rsidRPr="00774290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单条记录集</w:t>
            </w:r>
          </w:p>
        </w:tc>
        <w:tc>
          <w:tcPr>
            <w:tcW w:w="1264" w:type="dxa"/>
            <w:vAlign w:val="center"/>
          </w:tcPr>
          <w:p w:rsidR="000630E0" w:rsidRPr="00DB4FE6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DB4FE6">
              <w:rPr>
                <w:rFonts w:ascii="宋体" w:hAnsi="宋体"/>
                <w:sz w:val="18"/>
                <w:szCs w:val="18"/>
              </w:rPr>
              <w:t>REC</w:t>
            </w:r>
          </w:p>
        </w:tc>
        <w:tc>
          <w:tcPr>
            <w:tcW w:w="1608" w:type="dxa"/>
            <w:vAlign w:val="center"/>
          </w:tcPr>
          <w:p w:rsidR="000630E0" w:rsidRPr="00DB4FE6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B4FE6">
              <w:rPr>
                <w:rFonts w:ascii="宋体" w:hAnsi="宋体"/>
                <w:sz w:val="18"/>
                <w:szCs w:val="18"/>
              </w:rPr>
              <w:t>/REC&gt;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6A1BBD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5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交易商ID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FI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FI&gt;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>
                <w:rPr>
                  <w:rStyle w:val="ab"/>
                  <w:rFonts w:ascii="宋体" w:hAnsi="宋体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5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交易商名称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FN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FN&gt;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2822B3">
                <w:rPr>
                  <w:rStyle w:val="ab"/>
                  <w:rFonts w:ascii="宋体" w:hAnsi="宋体"/>
                  <w:sz w:val="18"/>
                  <w:szCs w:val="18"/>
                </w:rPr>
                <w:t>Max</w:t>
              </w:r>
              <w:r w:rsidR="000630E0" w:rsidRPr="002822B3">
                <w:rPr>
                  <w:rStyle w:val="ab"/>
                  <w:rFonts w:ascii="宋体" w:hAnsi="宋体" w:hint="eastAsia"/>
                  <w:sz w:val="18"/>
                  <w:szCs w:val="18"/>
                </w:rPr>
                <w:t>5</w:t>
              </w:r>
              <w:r w:rsidR="000630E0" w:rsidRPr="002822B3">
                <w:rPr>
                  <w:rStyle w:val="ab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期初余额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IF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IF&gt;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上日保证金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CM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CM&gt;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上日浮亏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CF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CF&gt;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上日延期费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CD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CD&gt;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当日保证金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RM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RM&gt;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当日浮亏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RF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RF&gt;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远期委托冻结资金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OR</w:t>
            </w:r>
            <w:r w:rsidRPr="002822B3">
              <w:rPr>
                <w:rFonts w:ascii="宋体" w:hAnsi="宋体"/>
                <w:color w:val="000000"/>
                <w:sz w:val="18"/>
                <w:szCs w:val="18"/>
              </w:rPr>
              <w:t>_F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OR</w:t>
            </w:r>
            <w:r w:rsidRPr="002822B3">
              <w:rPr>
                <w:rFonts w:ascii="宋体" w:hAnsi="宋体"/>
                <w:color w:val="000000"/>
                <w:sz w:val="18"/>
                <w:szCs w:val="18"/>
              </w:rPr>
              <w:t>_F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远期委托冻结保证金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OR_F_M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OR_F_M&gt;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远期委托冻结手续费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OR_F_F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OR_F_F&gt;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其它冻结资金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OT</w:t>
            </w:r>
            <w:r w:rsidRPr="002822B3">
              <w:rPr>
                <w:rFonts w:ascii="宋体" w:hAnsi="宋体"/>
                <w:color w:val="000000"/>
                <w:sz w:val="18"/>
                <w:szCs w:val="18"/>
              </w:rPr>
              <w:t>_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OT</w:t>
            </w:r>
            <w:r w:rsidRPr="002822B3">
              <w:rPr>
                <w:rFonts w:ascii="宋体" w:hAnsi="宋体"/>
                <w:color w:val="000000"/>
                <w:sz w:val="18"/>
                <w:szCs w:val="18"/>
              </w:rPr>
              <w:t>_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F&gt;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0630E0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当前可用资金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UF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UF&gt;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0630E0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lastRenderedPageBreak/>
              <w:t>18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当日手续费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FEE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FEE&gt;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0630E0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当日转让盈亏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PL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PL&gt;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0630E0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当前权益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EQT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EQT&gt;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0630E0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出入金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IOF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IOF&gt;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0630E0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订货盈亏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HPF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HPF&gt;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0630E0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3F6974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资金风险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FUNDS_RISK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sz w:val="18"/>
                <w:szCs w:val="18"/>
              </w:rPr>
              <w:t>FUNDS_RISK&gt;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0630E0" w:rsidRPr="002822B3">
                <w:rPr>
                  <w:rStyle w:val="ab"/>
                  <w:rFonts w:ascii="宋体" w:hAnsi="宋体"/>
                  <w:sz w:val="18"/>
                  <w:szCs w:val="18"/>
                </w:rPr>
                <w:t>Max</w:t>
              </w:r>
              <w:r w:rsidR="000630E0">
                <w:rPr>
                  <w:rStyle w:val="ab"/>
                  <w:rFonts w:ascii="宋体" w:hAnsi="宋体" w:hint="eastAsia"/>
                  <w:sz w:val="18"/>
                  <w:szCs w:val="18"/>
                </w:rPr>
                <w:t>4</w:t>
              </w:r>
              <w:r w:rsidR="000630E0" w:rsidRPr="002822B3">
                <w:rPr>
                  <w:rStyle w:val="ab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409" w:type="dxa"/>
            <w:vAlign w:val="center"/>
          </w:tcPr>
          <w:p w:rsidR="000630E0" w:rsidRPr="00383C83" w:rsidRDefault="000630E0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其它变化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OC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sz w:val="18"/>
                <w:szCs w:val="18"/>
              </w:rPr>
              <w:t>OC&gt;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0630E0" w:rsidRPr="002822B3">
                <w:rPr>
                  <w:rStyle w:val="ab"/>
                  <w:rFonts w:ascii="宋体" w:hAnsi="宋体"/>
                  <w:sz w:val="18"/>
                  <w:szCs w:val="18"/>
                </w:rPr>
                <w:t>Max</w:t>
              </w:r>
              <w:r w:rsidR="000630E0">
                <w:rPr>
                  <w:rStyle w:val="ab"/>
                  <w:rFonts w:ascii="宋体" w:hAnsi="宋体" w:hint="eastAsia"/>
                  <w:sz w:val="18"/>
                  <w:szCs w:val="18"/>
                </w:rPr>
                <w:t>10</w:t>
              </w:r>
              <w:r w:rsidR="000630E0" w:rsidRPr="002822B3">
                <w:rPr>
                  <w:rStyle w:val="ab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FFC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FFC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STA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ab/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FFC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STA&gt;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ab/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_交易员状态" w:history="1">
              <w:r w:rsidR="000630E0">
                <w:rPr>
                  <w:rStyle w:val="ab"/>
                  <w:rFonts w:ascii="宋体" w:hAnsi="宋体" w:hint="eastAsia"/>
                  <w:sz w:val="18"/>
                  <w:szCs w:val="18"/>
                </w:rPr>
                <w:t>交易员</w:t>
              </w:r>
              <w:r w:rsidR="000630E0" w:rsidRPr="0089796E">
                <w:rPr>
                  <w:rStyle w:val="ab"/>
                  <w:rFonts w:ascii="宋体" w:hAnsi="宋体" w:hint="eastAsia"/>
                  <w:sz w:val="18"/>
                  <w:szCs w:val="18"/>
                </w:rPr>
                <w:t>状态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 正常，未使用</w:t>
            </w: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425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账号状态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C_STA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sz w:val="18"/>
                <w:szCs w:val="18"/>
              </w:rPr>
              <w:t>C_STA&gt;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账号状态" w:history="1">
              <w:r w:rsidR="000630E0" w:rsidRPr="004F6339">
                <w:rPr>
                  <w:rStyle w:val="ab"/>
                  <w:rFonts w:ascii="宋体" w:hAnsi="宋体" w:hint="eastAsia"/>
                  <w:sz w:val="18"/>
                  <w:szCs w:val="18"/>
                </w:rPr>
                <w:t>账号状态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662E1" w:rsidRPr="002822B3" w:rsidTr="006662E1">
        <w:trPr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2822B3" w:rsidRDefault="006662E1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2822B3" w:rsidRDefault="006662E1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6662E1" w:rsidRDefault="006662E1" w:rsidP="00465658">
            <w:pPr>
              <w:rPr>
                <w:rFonts w:ascii="宋体" w:hAnsi="宋体"/>
                <w:sz w:val="18"/>
                <w:szCs w:val="18"/>
              </w:rPr>
            </w:pPr>
            <w:r w:rsidRPr="006662E1">
              <w:rPr>
                <w:rFonts w:ascii="宋体" w:hAnsi="宋体" w:hint="eastAsia"/>
                <w:sz w:val="18"/>
                <w:szCs w:val="18"/>
              </w:rPr>
              <w:t>期初权益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6662E1" w:rsidRDefault="006662E1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IB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6662E1" w:rsidRDefault="006662E1" w:rsidP="006662E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&lt;IB</w:t>
            </w:r>
            <w:r w:rsidRPr="002822B3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2822B3" w:rsidRDefault="006662E1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6662E1" w:rsidRDefault="005D77B4" w:rsidP="00465658">
            <w:hyperlink w:anchor="Amount" w:history="1">
              <w:r w:rsidR="006662E1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2822B3" w:rsidRDefault="006662E1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662E1" w:rsidRPr="002822B3" w:rsidTr="006662E1">
        <w:trPr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2822B3" w:rsidRDefault="006662E1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2822B3" w:rsidRDefault="006662E1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6662E1" w:rsidRDefault="006662E1" w:rsidP="006662E1">
            <w:pPr>
              <w:rPr>
                <w:rFonts w:ascii="宋体" w:hAnsi="宋体"/>
                <w:sz w:val="18"/>
                <w:szCs w:val="18"/>
              </w:rPr>
            </w:pPr>
            <w:r w:rsidRPr="006662E1">
              <w:rPr>
                <w:rFonts w:ascii="宋体" w:hAnsi="宋体" w:hint="eastAsia"/>
                <w:sz w:val="18"/>
                <w:szCs w:val="18"/>
              </w:rPr>
              <w:t>交收保证金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6662E1" w:rsidRDefault="006662E1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SM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6662E1" w:rsidRDefault="006662E1" w:rsidP="006662E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&lt;SM</w:t>
            </w:r>
            <w:r w:rsidRPr="002822B3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2822B3" w:rsidRDefault="006662E1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6662E1" w:rsidRDefault="005D77B4" w:rsidP="00465658">
            <w:hyperlink w:anchor="Amount" w:history="1">
              <w:r w:rsidR="006662E1" w:rsidRPr="00970DEB">
                <w:rPr>
                  <w:rStyle w:val="ab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2822B3" w:rsidRDefault="006662E1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630E0" w:rsidRDefault="000630E0" w:rsidP="000630E0"/>
    <w:p w:rsidR="000630E0" w:rsidRPr="00C63B2E" w:rsidRDefault="000630E0" w:rsidP="000630E0"/>
    <w:p w:rsidR="000630E0" w:rsidRPr="000630E0" w:rsidRDefault="000630E0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8972C1" w:rsidRDefault="008972C1" w:rsidP="008972C1"/>
    <w:p w:rsidR="008972C1" w:rsidRPr="001B45F9" w:rsidRDefault="008972C1" w:rsidP="00D51B16">
      <w:pPr>
        <w:pStyle w:val="ad"/>
        <w:numPr>
          <w:ilvl w:val="0"/>
          <w:numId w:val="6"/>
        </w:numPr>
        <w:ind w:firstLineChars="0"/>
        <w:outlineLvl w:val="1"/>
        <w:rPr>
          <w:b/>
          <w:sz w:val="28"/>
          <w:szCs w:val="28"/>
        </w:rPr>
      </w:pPr>
      <w:bookmarkStart w:id="9" w:name="_Toc351540246"/>
      <w:r w:rsidRPr="001B45F9">
        <w:rPr>
          <w:rFonts w:hint="eastAsia"/>
          <w:b/>
          <w:sz w:val="28"/>
          <w:szCs w:val="28"/>
        </w:rPr>
        <w:t>获取会员资金信息</w:t>
      </w:r>
      <w:bookmarkEnd w:id="9"/>
    </w:p>
    <w:p w:rsidR="008972C1" w:rsidRPr="00E552BF" w:rsidRDefault="008972C1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业务功能</w:t>
      </w:r>
    </w:p>
    <w:p w:rsidR="008972C1" w:rsidRDefault="008972C1" w:rsidP="00E552BF">
      <w:pPr>
        <w:tabs>
          <w:tab w:val="left" w:pos="3152"/>
        </w:tabs>
        <w:ind w:leftChars="300" w:left="630"/>
      </w:pPr>
      <w:r w:rsidRPr="00E552BF">
        <w:rPr>
          <w:rFonts w:hint="eastAsia"/>
        </w:rPr>
        <w:t>获取会员资金信息</w:t>
      </w:r>
      <w:r>
        <w:rPr>
          <w:rFonts w:hint="eastAsia"/>
        </w:rPr>
        <w:t>(</w:t>
      </w:r>
      <w:r w:rsidRPr="00D41C7D">
        <w:t>firm_</w:t>
      </w:r>
      <w:r w:rsidRPr="00D41C7D">
        <w:rPr>
          <w:rFonts w:hint="eastAsia"/>
        </w:rPr>
        <w:t>funds_</w:t>
      </w:r>
      <w:r w:rsidRPr="00D41C7D">
        <w:t>info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E552BF" w:rsidRDefault="00E552BF" w:rsidP="00E552BF">
      <w:pPr>
        <w:tabs>
          <w:tab w:val="left" w:pos="3152"/>
        </w:tabs>
        <w:ind w:leftChars="300" w:left="630"/>
      </w:pPr>
    </w:p>
    <w:p w:rsidR="008972C1" w:rsidRPr="00E552BF" w:rsidRDefault="008972C1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支持版本</w:t>
      </w:r>
    </w:p>
    <w:p w:rsidR="008972C1" w:rsidRDefault="008972C1" w:rsidP="00E552BF">
      <w:pPr>
        <w:tabs>
          <w:tab w:val="left" w:pos="3152"/>
        </w:tabs>
        <w:ind w:leftChars="300" w:left="63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E552BF" w:rsidRDefault="00E552BF" w:rsidP="00E552BF">
      <w:pPr>
        <w:tabs>
          <w:tab w:val="left" w:pos="3152"/>
        </w:tabs>
        <w:ind w:leftChars="300" w:left="630"/>
      </w:pPr>
    </w:p>
    <w:p w:rsidR="008972C1" w:rsidRPr="00E552BF" w:rsidRDefault="008972C1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标签名称</w:t>
      </w:r>
    </w:p>
    <w:p w:rsidR="008972C1" w:rsidRDefault="00BF16E4" w:rsidP="00E552BF">
      <w:pPr>
        <w:tabs>
          <w:tab w:val="left" w:pos="3152"/>
        </w:tabs>
        <w:ind w:leftChars="300" w:left="630"/>
      </w:pPr>
      <w:r w:rsidRPr="006B6770">
        <w:t>http://101.251.236.219:32000/tradeweb/httpXmlServlet?req=</w:t>
      </w:r>
      <w:r w:rsidR="008972C1" w:rsidRPr="00D41C7D">
        <w:t>firm_</w:t>
      </w:r>
      <w:r w:rsidR="008972C1" w:rsidRPr="00D41C7D">
        <w:rPr>
          <w:rFonts w:hint="eastAsia"/>
        </w:rPr>
        <w:t>funds_</w:t>
      </w:r>
      <w:r w:rsidR="008972C1" w:rsidRPr="00D41C7D">
        <w:t>info</w:t>
      </w:r>
    </w:p>
    <w:p w:rsidR="00E552BF" w:rsidRPr="000E26F0" w:rsidRDefault="00E552BF" w:rsidP="00E552BF">
      <w:pPr>
        <w:tabs>
          <w:tab w:val="left" w:pos="3152"/>
        </w:tabs>
        <w:ind w:leftChars="300" w:left="630"/>
      </w:pPr>
    </w:p>
    <w:p w:rsidR="00E552BF" w:rsidRDefault="008972C1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请求消息要素</w:t>
      </w:r>
    </w:p>
    <w:p w:rsidR="00851D00" w:rsidRPr="00851D00" w:rsidRDefault="00851D00" w:rsidP="00851D00">
      <w:pPr>
        <w:ind w:left="840"/>
      </w:pPr>
      <w:r w:rsidRPr="00851D00">
        <w:t>{</w:t>
      </w:r>
    </w:p>
    <w:p w:rsidR="00851D00" w:rsidRPr="00851D00" w:rsidRDefault="00851D00" w:rsidP="00851D00">
      <w:pPr>
        <w:ind w:left="840"/>
      </w:pPr>
      <w:r w:rsidRPr="00851D00">
        <w:t xml:space="preserve">  "MMTS": {</w:t>
      </w:r>
    </w:p>
    <w:p w:rsidR="00851D00" w:rsidRPr="00851D00" w:rsidRDefault="00851D00" w:rsidP="00851D00">
      <w:pPr>
        <w:ind w:left="840"/>
      </w:pPr>
      <w:r w:rsidRPr="00851D00">
        <w:t xml:space="preserve">    "version": "1.0",</w:t>
      </w:r>
    </w:p>
    <w:p w:rsidR="00851D00" w:rsidRPr="00851D00" w:rsidRDefault="00851D00" w:rsidP="00851D00">
      <w:pPr>
        <w:ind w:left="840"/>
      </w:pPr>
      <w:r w:rsidRPr="00851D00">
        <w:t xml:space="preserve">    "REQ": {</w:t>
      </w:r>
    </w:p>
    <w:p w:rsidR="00851D00" w:rsidRPr="00851D00" w:rsidRDefault="00851D00" w:rsidP="00851D00">
      <w:pPr>
        <w:ind w:left="840"/>
      </w:pPr>
      <w:r w:rsidRPr="00851D00">
        <w:t xml:space="preserve">      "name": "firm_funds_info",</w:t>
      </w:r>
    </w:p>
    <w:p w:rsidR="00851D00" w:rsidRPr="00851D00" w:rsidRDefault="00851D00" w:rsidP="00851D00">
      <w:pPr>
        <w:ind w:left="840"/>
      </w:pPr>
      <w:r w:rsidRPr="00851D00">
        <w:t xml:space="preserve">      "id": " ",</w:t>
      </w:r>
    </w:p>
    <w:p w:rsidR="00851D00" w:rsidRPr="00851D00" w:rsidRDefault="00851D00" w:rsidP="00851D00">
      <w:pPr>
        <w:ind w:left="840"/>
      </w:pPr>
      <w:r w:rsidRPr="00851D00">
        <w:rPr>
          <w:rFonts w:hint="eastAsia"/>
        </w:rPr>
        <w:t xml:space="preserve">      "USER_ID": "</w:t>
      </w:r>
      <w:r w:rsidRPr="00851D00">
        <w:rPr>
          <w:rFonts w:hint="eastAsia"/>
        </w:rPr>
        <w:t>登录用户</w:t>
      </w:r>
      <w:r w:rsidRPr="00851D00">
        <w:rPr>
          <w:rFonts w:hint="eastAsia"/>
        </w:rPr>
        <w:t>ID",</w:t>
      </w:r>
    </w:p>
    <w:p w:rsidR="00851D00" w:rsidRPr="00851D00" w:rsidRDefault="00851D00" w:rsidP="00851D00">
      <w:pPr>
        <w:ind w:left="840"/>
      </w:pPr>
      <w:r w:rsidRPr="00851D00">
        <w:t xml:space="preserve">      "SESSION_ID": "SESSION_ID"</w:t>
      </w:r>
    </w:p>
    <w:p w:rsidR="00851D00" w:rsidRPr="00851D00" w:rsidRDefault="00851D00" w:rsidP="00851D00">
      <w:pPr>
        <w:ind w:left="840"/>
      </w:pPr>
      <w:r w:rsidRPr="00851D00">
        <w:t xml:space="preserve">    }</w:t>
      </w:r>
    </w:p>
    <w:p w:rsidR="00851D00" w:rsidRPr="00851D00" w:rsidRDefault="00851D00" w:rsidP="00851D00">
      <w:pPr>
        <w:ind w:left="840"/>
      </w:pPr>
      <w:r w:rsidRPr="00851D00">
        <w:t xml:space="preserve">  }</w:t>
      </w:r>
    </w:p>
    <w:p w:rsidR="008972C1" w:rsidRPr="00851D00" w:rsidRDefault="00851D00" w:rsidP="00851D00">
      <w:pPr>
        <w:ind w:left="840"/>
      </w:pPr>
      <w:r w:rsidRPr="00851D00"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5"/>
        <w:gridCol w:w="529"/>
        <w:gridCol w:w="1655"/>
        <w:gridCol w:w="1616"/>
        <w:gridCol w:w="1457"/>
        <w:gridCol w:w="868"/>
        <w:gridCol w:w="1652"/>
        <w:gridCol w:w="673"/>
      </w:tblGrid>
      <w:tr w:rsidR="008972C1" w:rsidRPr="00AF7A7C" w:rsidTr="008972C1">
        <w:trPr>
          <w:jc w:val="center"/>
        </w:trPr>
        <w:tc>
          <w:tcPr>
            <w:tcW w:w="495" w:type="dxa"/>
            <w:shd w:val="clear" w:color="auto" w:fill="D9D9D9"/>
            <w:vAlign w:val="center"/>
          </w:tcPr>
          <w:p w:rsidR="008972C1" w:rsidRPr="00AF7A7C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29" w:type="dxa"/>
            <w:shd w:val="clear" w:color="auto" w:fill="D9D9D9"/>
            <w:vAlign w:val="center"/>
          </w:tcPr>
          <w:p w:rsidR="008972C1" w:rsidRPr="00AF7A7C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55" w:type="dxa"/>
            <w:shd w:val="clear" w:color="auto" w:fill="D9D9D9"/>
            <w:vAlign w:val="center"/>
          </w:tcPr>
          <w:p w:rsidR="008972C1" w:rsidRPr="00AF7A7C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8972C1" w:rsidRPr="00AF7A7C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57" w:type="dxa"/>
            <w:shd w:val="clear" w:color="auto" w:fill="D9D9D9"/>
            <w:vAlign w:val="center"/>
          </w:tcPr>
          <w:p w:rsidR="008972C1" w:rsidRPr="00AF7A7C" w:rsidRDefault="00136342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972C1" w:rsidRPr="00AF7A7C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8972C1" w:rsidRPr="00AF7A7C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73" w:type="dxa"/>
            <w:shd w:val="clear" w:color="auto" w:fill="D9D9D9"/>
            <w:vAlign w:val="center"/>
          </w:tcPr>
          <w:p w:rsidR="008972C1" w:rsidRPr="00AF7A7C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972C1" w:rsidRPr="00AF7A7C" w:rsidTr="008972C1">
        <w:trPr>
          <w:jc w:val="center"/>
        </w:trPr>
        <w:tc>
          <w:tcPr>
            <w:tcW w:w="495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29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16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457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68" w:type="dxa"/>
          </w:tcPr>
          <w:p w:rsidR="008972C1" w:rsidRDefault="008972C1" w:rsidP="008972C1">
            <w:r w:rsidRPr="003517A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52" w:type="dxa"/>
            <w:vAlign w:val="center"/>
          </w:tcPr>
          <w:p w:rsidR="008972C1" w:rsidRPr="00C806E6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73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AF7A7C" w:rsidTr="008972C1">
        <w:trPr>
          <w:jc w:val="center"/>
        </w:trPr>
        <w:tc>
          <w:tcPr>
            <w:tcW w:w="495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29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616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457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68" w:type="dxa"/>
          </w:tcPr>
          <w:p w:rsidR="008972C1" w:rsidRDefault="008972C1" w:rsidP="008972C1">
            <w:r w:rsidRPr="003517A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52" w:type="dxa"/>
            <w:vAlign w:val="center"/>
          </w:tcPr>
          <w:p w:rsidR="008972C1" w:rsidRPr="00C806E6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73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AF7A7C" w:rsidTr="008972C1">
        <w:trPr>
          <w:jc w:val="center"/>
        </w:trPr>
        <w:tc>
          <w:tcPr>
            <w:tcW w:w="495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29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616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457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68" w:type="dxa"/>
          </w:tcPr>
          <w:p w:rsidR="008972C1" w:rsidRDefault="008972C1" w:rsidP="008972C1">
            <w:r w:rsidRPr="003517A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52" w:type="dxa"/>
            <w:vAlign w:val="center"/>
          </w:tcPr>
          <w:p w:rsidR="008972C1" w:rsidRPr="00C806E6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673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AF7A7C" w:rsidTr="008972C1">
        <w:trPr>
          <w:jc w:val="center"/>
        </w:trPr>
        <w:tc>
          <w:tcPr>
            <w:tcW w:w="495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29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8972C1" w:rsidRPr="002A038F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16" w:type="dxa"/>
            <w:vAlign w:val="center"/>
          </w:tcPr>
          <w:p w:rsidR="008972C1" w:rsidRPr="002A038F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457" w:type="dxa"/>
            <w:vAlign w:val="center"/>
          </w:tcPr>
          <w:p w:rsidR="008972C1" w:rsidRPr="002A038F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68" w:type="dxa"/>
          </w:tcPr>
          <w:p w:rsidR="008972C1" w:rsidRPr="002A038F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52" w:type="dxa"/>
            <w:vAlign w:val="center"/>
          </w:tcPr>
          <w:p w:rsidR="008972C1" w:rsidRPr="002A038F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8972C1" w:rsidRPr="002A038F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73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972C1" w:rsidRDefault="008972C1" w:rsidP="008972C1"/>
    <w:p w:rsidR="008972C1" w:rsidRPr="00E552BF" w:rsidRDefault="008972C1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返回消息要素</w:t>
      </w:r>
    </w:p>
    <w:p w:rsidR="00142FB7" w:rsidRDefault="008972C1" w:rsidP="00142FB7">
      <w:pPr>
        <w:ind w:left="420" w:firstLine="210"/>
      </w:pPr>
      <w:r w:rsidRPr="00D41C7D">
        <w:tab/>
      </w:r>
      <w:r w:rsidR="00142FB7">
        <w:t>{</w:t>
      </w:r>
    </w:p>
    <w:p w:rsidR="00142FB7" w:rsidRDefault="00142FB7" w:rsidP="00142FB7">
      <w:pPr>
        <w:ind w:left="420" w:firstLine="210"/>
      </w:pPr>
      <w:r>
        <w:t xml:space="preserve">  "MMTS": {</w:t>
      </w:r>
    </w:p>
    <w:p w:rsidR="00142FB7" w:rsidRDefault="00142FB7" w:rsidP="00142FB7">
      <w:pPr>
        <w:ind w:left="420" w:firstLine="210"/>
      </w:pPr>
      <w:r>
        <w:lastRenderedPageBreak/>
        <w:t xml:space="preserve">    "version": "1.0",</w:t>
      </w:r>
    </w:p>
    <w:p w:rsidR="00142FB7" w:rsidRDefault="00142FB7" w:rsidP="00142FB7">
      <w:pPr>
        <w:ind w:left="420" w:firstLine="210"/>
      </w:pPr>
      <w:r>
        <w:t xml:space="preserve">    "REP": {</w:t>
      </w:r>
    </w:p>
    <w:p w:rsidR="00142FB7" w:rsidRDefault="00142FB7" w:rsidP="00142FB7">
      <w:pPr>
        <w:ind w:left="420" w:firstLine="210"/>
      </w:pPr>
      <w:r>
        <w:t xml:space="preserve">      "name": "firm_funds_info",</w:t>
      </w:r>
    </w:p>
    <w:p w:rsidR="00142FB7" w:rsidRDefault="00142FB7" w:rsidP="00142FB7">
      <w:pPr>
        <w:ind w:left="420" w:firstLine="210"/>
      </w:pPr>
      <w:r>
        <w:t xml:space="preserve">      "message": " ",</w:t>
      </w:r>
    </w:p>
    <w:p w:rsidR="00142FB7" w:rsidRDefault="00142FB7" w:rsidP="00142FB7">
      <w:pPr>
        <w:ind w:left="420" w:firstLine="210"/>
      </w:pPr>
      <w:r>
        <w:t xml:space="preserve">      "retcode": " ",</w:t>
      </w:r>
    </w:p>
    <w:p w:rsidR="00142FB7" w:rsidRDefault="00142FB7" w:rsidP="00142FB7">
      <w:pPr>
        <w:ind w:left="420" w:firstLine="210"/>
      </w:pPr>
      <w:r>
        <w:t xml:space="preserve">      "RESULTLIST": {</w:t>
      </w:r>
    </w:p>
    <w:p w:rsidR="00142FB7" w:rsidRDefault="00142FB7" w:rsidP="00142FB7">
      <w:pPr>
        <w:ind w:left="420" w:firstLine="210"/>
      </w:pPr>
      <w:r>
        <w:t xml:space="preserve">        "REC": {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"PURE_F": "</w:t>
      </w:r>
      <w:r>
        <w:rPr>
          <w:rFonts w:hint="eastAsia"/>
        </w:rPr>
        <w:t>会员持有净浮亏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"TRADE_F": "</w:t>
      </w:r>
      <w:r>
        <w:rPr>
          <w:rFonts w:hint="eastAsia"/>
        </w:rPr>
        <w:t>客户交易浮亏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"TRADE_CF": "</w:t>
      </w:r>
      <w:r>
        <w:rPr>
          <w:rFonts w:hint="eastAsia"/>
        </w:rPr>
        <w:t>客户平仓盈亏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"D_F": "</w:t>
      </w:r>
      <w:r>
        <w:rPr>
          <w:rFonts w:hint="eastAsia"/>
        </w:rPr>
        <w:t>对冲交易浮亏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"R_M": "</w:t>
      </w:r>
      <w:r>
        <w:rPr>
          <w:rFonts w:hint="eastAsia"/>
        </w:rPr>
        <w:t>风险保证金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"JTC": "</w:t>
      </w:r>
      <w:r>
        <w:rPr>
          <w:rFonts w:hint="eastAsia"/>
        </w:rPr>
        <w:t>会员持有净头寸</w:t>
      </w:r>
      <w:r>
        <w:rPr>
          <w:rFonts w:hint="eastAsia"/>
        </w:rPr>
        <w:t>/</w:t>
      </w:r>
      <w:r>
        <w:rPr>
          <w:rFonts w:hint="eastAsia"/>
        </w:rPr>
        <w:t>方向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"T_F_F": "</w:t>
      </w:r>
      <w:r>
        <w:rPr>
          <w:rFonts w:hint="eastAsia"/>
        </w:rPr>
        <w:t>会员资金预警阈值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"C_F_F": "</w:t>
      </w:r>
      <w:r>
        <w:rPr>
          <w:rFonts w:hint="eastAsia"/>
        </w:rPr>
        <w:t>客户资金预警阈值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"T_T_F": "</w:t>
      </w:r>
      <w:r>
        <w:rPr>
          <w:rFonts w:hint="eastAsia"/>
        </w:rPr>
        <w:t>会员冻结阈值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"M_R_F": "</w:t>
      </w:r>
      <w:r>
        <w:rPr>
          <w:rFonts w:hint="eastAsia"/>
        </w:rPr>
        <w:t>会员最低激活入金</w:t>
      </w:r>
      <w:r>
        <w:rPr>
          <w:rFonts w:hint="eastAsia"/>
        </w:rPr>
        <w:t>[</w:t>
      </w:r>
      <w:r>
        <w:rPr>
          <w:rFonts w:hint="eastAsia"/>
        </w:rPr>
        <w:t>原有</w:t>
      </w:r>
      <w:r>
        <w:rPr>
          <w:rFonts w:hint="eastAsia"/>
        </w:rPr>
        <w:t>,</w:t>
      </w:r>
      <w:r>
        <w:rPr>
          <w:rFonts w:hint="eastAsia"/>
        </w:rPr>
        <w:t>协议上未描述，须保留</w:t>
      </w:r>
      <w:r>
        <w:rPr>
          <w:rFonts w:hint="eastAsia"/>
        </w:rPr>
        <w:t>] 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"T_JTC_F": "</w:t>
      </w:r>
      <w:r>
        <w:rPr>
          <w:rFonts w:hint="eastAsia"/>
        </w:rPr>
        <w:t>会员持有净头寸预警阈值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"T_M_JTC_F": "</w:t>
      </w:r>
      <w:r>
        <w:rPr>
          <w:rFonts w:hint="eastAsia"/>
        </w:rPr>
        <w:t>会员最大持有净头寸阈值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"M_T": "</w:t>
      </w:r>
      <w:r>
        <w:rPr>
          <w:rFonts w:hint="eastAsia"/>
        </w:rPr>
        <w:t>会员类型</w:t>
      </w:r>
      <w:r>
        <w:rPr>
          <w:rFonts w:hint="eastAsia"/>
        </w:rPr>
        <w:t xml:space="preserve"> C:</w:t>
      </w:r>
      <w:r>
        <w:rPr>
          <w:rFonts w:hint="eastAsia"/>
        </w:rPr>
        <w:t>综合类会员</w:t>
      </w:r>
      <w:r>
        <w:rPr>
          <w:rFonts w:hint="eastAsia"/>
        </w:rPr>
        <w:t xml:space="preserve"> B:</w:t>
      </w:r>
      <w:r>
        <w:rPr>
          <w:rFonts w:hint="eastAsia"/>
        </w:rPr>
        <w:t>经济类会员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"STA": "</w:t>
      </w:r>
      <w:r>
        <w:rPr>
          <w:rFonts w:hint="eastAsia"/>
        </w:rPr>
        <w:t>状态：</w:t>
      </w:r>
      <w:r>
        <w:rPr>
          <w:rFonts w:hint="eastAsia"/>
        </w:rPr>
        <w:t>U-</w:t>
      </w:r>
      <w:r>
        <w:rPr>
          <w:rFonts w:hint="eastAsia"/>
        </w:rPr>
        <w:t>未激活（</w:t>
      </w:r>
      <w:r>
        <w:rPr>
          <w:rFonts w:hint="eastAsia"/>
        </w:rPr>
        <w:t>Un</w:t>
      </w:r>
      <w:r>
        <w:rPr>
          <w:rFonts w:hint="eastAsia"/>
        </w:rPr>
        <w:t>）；</w:t>
      </w:r>
      <w:r>
        <w:rPr>
          <w:rFonts w:hint="eastAsia"/>
        </w:rPr>
        <w:t>N-</w:t>
      </w:r>
      <w:r>
        <w:rPr>
          <w:rFonts w:hint="eastAsia"/>
        </w:rPr>
        <w:t>正常（</w:t>
      </w:r>
      <w:r>
        <w:rPr>
          <w:rFonts w:hint="eastAsia"/>
        </w:rPr>
        <w:t>Normal</w:t>
      </w:r>
      <w:r>
        <w:rPr>
          <w:rFonts w:hint="eastAsia"/>
        </w:rPr>
        <w:t>）；</w:t>
      </w:r>
      <w:r>
        <w:rPr>
          <w:rFonts w:hint="eastAsia"/>
        </w:rPr>
        <w:t>F-</w:t>
      </w:r>
      <w:r>
        <w:rPr>
          <w:rFonts w:hint="eastAsia"/>
        </w:rPr>
        <w:t>冻结（</w:t>
      </w:r>
      <w:r>
        <w:rPr>
          <w:rFonts w:hint="eastAsia"/>
        </w:rPr>
        <w:t>Frozen</w:t>
      </w:r>
      <w:r>
        <w:rPr>
          <w:rFonts w:hint="eastAsia"/>
        </w:rPr>
        <w:t>）；</w:t>
      </w:r>
      <w:r>
        <w:rPr>
          <w:rFonts w:hint="eastAsia"/>
        </w:rPr>
        <w:t>D-</w:t>
      </w:r>
      <w:r>
        <w:rPr>
          <w:rFonts w:hint="eastAsia"/>
        </w:rPr>
        <w:t>终止（</w:t>
      </w:r>
      <w:r>
        <w:rPr>
          <w:rFonts w:hint="eastAsia"/>
        </w:rPr>
        <w:t>Demise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）</w:t>
      </w:r>
      <w:r>
        <w:rPr>
          <w:rFonts w:hint="eastAsia"/>
        </w:rPr>
        <w:t>"</w:t>
      </w:r>
    </w:p>
    <w:p w:rsidR="00142FB7" w:rsidRDefault="00142FB7" w:rsidP="00142FB7">
      <w:pPr>
        <w:ind w:left="420" w:firstLine="210"/>
      </w:pPr>
      <w:r>
        <w:t xml:space="preserve">        }</w:t>
      </w:r>
    </w:p>
    <w:p w:rsidR="00142FB7" w:rsidRDefault="00142FB7" w:rsidP="00142FB7">
      <w:pPr>
        <w:ind w:left="420" w:firstLine="210"/>
      </w:pPr>
      <w:r>
        <w:t xml:space="preserve">      }</w:t>
      </w:r>
    </w:p>
    <w:p w:rsidR="00142FB7" w:rsidRDefault="00142FB7" w:rsidP="00142FB7">
      <w:pPr>
        <w:ind w:left="420" w:firstLine="210"/>
      </w:pPr>
      <w:r>
        <w:t xml:space="preserve">    }</w:t>
      </w:r>
    </w:p>
    <w:p w:rsidR="00142FB7" w:rsidRDefault="00142FB7" w:rsidP="00142FB7">
      <w:pPr>
        <w:ind w:left="420" w:firstLine="210"/>
      </w:pPr>
      <w:r>
        <w:t xml:space="preserve">  }</w:t>
      </w:r>
    </w:p>
    <w:p w:rsidR="008972C1" w:rsidRDefault="00142FB7" w:rsidP="009011D0">
      <w:pPr>
        <w:ind w:left="420" w:firstLineChars="150" w:firstLine="315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"/>
        <w:gridCol w:w="426"/>
        <w:gridCol w:w="1742"/>
        <w:gridCol w:w="1266"/>
        <w:gridCol w:w="1567"/>
        <w:gridCol w:w="945"/>
        <w:gridCol w:w="1459"/>
        <w:gridCol w:w="1116"/>
      </w:tblGrid>
      <w:tr w:rsidR="008972C1" w:rsidRPr="00C849CA" w:rsidTr="008972C1">
        <w:trPr>
          <w:jc w:val="center"/>
        </w:trPr>
        <w:tc>
          <w:tcPr>
            <w:tcW w:w="424" w:type="dxa"/>
            <w:shd w:val="clear" w:color="auto" w:fill="D9D9D9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42" w:type="dxa"/>
            <w:shd w:val="clear" w:color="auto" w:fill="D9D9D9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66" w:type="dxa"/>
            <w:shd w:val="clear" w:color="auto" w:fill="D9D9D9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849C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5" w:type="dxa"/>
            <w:shd w:val="clear" w:color="auto" w:fill="D9D9D9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59" w:type="dxa"/>
            <w:shd w:val="clear" w:color="auto" w:fill="D9D9D9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8972C1" w:rsidRDefault="008972C1" w:rsidP="008972C1">
            <w:r w:rsidRPr="0082562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66" w:type="dxa"/>
            <w:vAlign w:val="center"/>
          </w:tcPr>
          <w:p w:rsidR="008972C1" w:rsidRPr="00C849CA" w:rsidRDefault="00EF5089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9" w:type="dxa"/>
            <w:vAlign w:val="center"/>
          </w:tcPr>
          <w:p w:rsidR="008972C1" w:rsidRPr="00C849C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972C1" w:rsidRPr="00C849C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8972C1" w:rsidRDefault="008972C1" w:rsidP="008972C1">
            <w:r w:rsidRPr="0082562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9" w:type="dxa"/>
            <w:vAlign w:val="center"/>
          </w:tcPr>
          <w:p w:rsidR="008972C1" w:rsidRPr="00C849C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972C1" w:rsidRPr="00C849C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8972C1" w:rsidRPr="00825621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返回结果集</w:t>
            </w:r>
          </w:p>
        </w:tc>
        <w:tc>
          <w:tcPr>
            <w:tcW w:w="1266" w:type="dxa"/>
            <w:vAlign w:val="center"/>
          </w:tcPr>
          <w:p w:rsidR="008972C1" w:rsidRPr="006C6122" w:rsidRDefault="008972C1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67" w:type="dxa"/>
            <w:vAlign w:val="center"/>
          </w:tcPr>
          <w:p w:rsidR="008972C1" w:rsidRPr="006C6122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RESULTLIST&gt;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59" w:type="dxa"/>
            <w:vAlign w:val="center"/>
          </w:tcPr>
          <w:p w:rsidR="008972C1" w:rsidRPr="00C849C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972C1" w:rsidRPr="006A1BBD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8972C1" w:rsidRPr="00825621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单条记录集</w:t>
            </w:r>
          </w:p>
        </w:tc>
        <w:tc>
          <w:tcPr>
            <w:tcW w:w="1266" w:type="dxa"/>
            <w:vAlign w:val="center"/>
          </w:tcPr>
          <w:p w:rsidR="008972C1" w:rsidRPr="006C6122" w:rsidRDefault="008972C1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REC</w:t>
            </w:r>
          </w:p>
        </w:tc>
        <w:tc>
          <w:tcPr>
            <w:tcW w:w="1567" w:type="dxa"/>
            <w:vAlign w:val="center"/>
          </w:tcPr>
          <w:p w:rsidR="008972C1" w:rsidRPr="006C6122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REC&gt;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972C1" w:rsidRPr="006A1BBD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会员持有净浮亏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PURE_F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PURE_F&gt;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客户交易浮亏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TRADE_F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TRADE_F&gt;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客户平仓盈亏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TRADE_CF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TRADE_CF&gt;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对冲交易浮亏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D_F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D_F&gt;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风险保证金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R_M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R_M&gt;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会员持有净头寸/方向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JTC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JTC&gt;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会员资金预警阈值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T_F_F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T_F_F&gt;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客户资金预警阈值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C_F_F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C_F_F&gt;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会员冻结阈值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T_T_F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T_T_F&gt;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会员最低激活入金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M_R_F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M_R_F&gt;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会员持有净头寸预警阈值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T_JTC_F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T_JTC_F&gt;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trHeight w:val="589"/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会员最大持有净头寸阈值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T_M_JTC_F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T_M_JTC_F&gt;</w:t>
            </w:r>
          </w:p>
        </w:tc>
        <w:tc>
          <w:tcPr>
            <w:tcW w:w="945" w:type="dxa"/>
            <w:vAlign w:val="center"/>
          </w:tcPr>
          <w:p w:rsidR="008972C1" w:rsidRDefault="008972C1" w:rsidP="008972C1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5D77B4" w:rsidP="008972C1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8972C1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trHeight w:val="589"/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17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会员类型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/>
                <w:sz w:val="18"/>
                <w:szCs w:val="18"/>
              </w:rPr>
              <w:t>M_T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849CA">
              <w:rPr>
                <w:rFonts w:ascii="宋体" w:hAnsi="宋体"/>
                <w:sz w:val="18"/>
                <w:szCs w:val="18"/>
              </w:rPr>
              <w:t>M_T&gt;</w:t>
            </w:r>
          </w:p>
        </w:tc>
        <w:tc>
          <w:tcPr>
            <w:tcW w:w="945" w:type="dxa"/>
            <w:vAlign w:val="center"/>
          </w:tcPr>
          <w:p w:rsidR="008972C1" w:rsidRDefault="008972C1" w:rsidP="008972C1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434072" w:rsidRDefault="005D77B4" w:rsidP="008972C1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会员类型" w:history="1">
              <w:r w:rsidR="008972C1" w:rsidRPr="00EF0703">
                <w:rPr>
                  <w:rStyle w:val="ab"/>
                  <w:rFonts w:hint="eastAsia"/>
                  <w:sz w:val="18"/>
                  <w:szCs w:val="18"/>
                </w:rPr>
                <w:t>会员类型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trHeight w:val="589"/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STA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STA&gt;</w:t>
            </w:r>
          </w:p>
        </w:tc>
        <w:tc>
          <w:tcPr>
            <w:tcW w:w="945" w:type="dxa"/>
            <w:vAlign w:val="center"/>
          </w:tcPr>
          <w:p w:rsidR="008972C1" w:rsidRDefault="008972C1" w:rsidP="008972C1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5D77B4" w:rsidP="008972C1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账号状态" w:history="1">
              <w:r w:rsidR="008972C1" w:rsidRPr="00747BEC">
                <w:rPr>
                  <w:rStyle w:val="ab"/>
                  <w:rFonts w:ascii="宋体" w:hAnsi="宋体" w:hint="eastAsia"/>
                  <w:sz w:val="18"/>
                  <w:szCs w:val="18"/>
                </w:rPr>
                <w:t>状态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972C1" w:rsidRPr="00C63B2E" w:rsidRDefault="008972C1" w:rsidP="008972C1"/>
    <w:p w:rsidR="008972C1" w:rsidRPr="00E552BF" w:rsidRDefault="008972C1" w:rsidP="00D51B16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使用规则</w:t>
      </w:r>
    </w:p>
    <w:p w:rsidR="008972C1" w:rsidRDefault="008972C1" w:rsidP="008972C1"/>
    <w:p w:rsidR="00D51B16" w:rsidRDefault="00D51B16" w:rsidP="008972C1"/>
    <w:p w:rsidR="00D1469B" w:rsidRPr="001B45F9" w:rsidRDefault="00D1469B" w:rsidP="00D1469B">
      <w:pPr>
        <w:pStyle w:val="ad"/>
        <w:numPr>
          <w:ilvl w:val="0"/>
          <w:numId w:val="6"/>
        </w:numPr>
        <w:ind w:firstLineChars="0"/>
        <w:outlineLvl w:val="1"/>
        <w:rPr>
          <w:b/>
          <w:sz w:val="28"/>
          <w:szCs w:val="28"/>
        </w:rPr>
      </w:pPr>
      <w:r w:rsidRPr="001B45F9">
        <w:rPr>
          <w:rFonts w:hint="eastAsia"/>
          <w:b/>
          <w:sz w:val="28"/>
          <w:szCs w:val="28"/>
        </w:rPr>
        <w:t>获取</w:t>
      </w:r>
      <w:r>
        <w:rPr>
          <w:rFonts w:hint="eastAsia"/>
          <w:b/>
          <w:sz w:val="28"/>
          <w:szCs w:val="28"/>
        </w:rPr>
        <w:t>市场商品</w:t>
      </w:r>
      <w:r w:rsidRPr="001B45F9">
        <w:rPr>
          <w:rFonts w:hint="eastAsia"/>
          <w:b/>
          <w:sz w:val="28"/>
          <w:szCs w:val="28"/>
        </w:rPr>
        <w:t>信息</w:t>
      </w:r>
    </w:p>
    <w:p w:rsidR="00D1469B" w:rsidRPr="00E552BF" w:rsidRDefault="00D1469B" w:rsidP="00D1469B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业务功能</w:t>
      </w:r>
    </w:p>
    <w:p w:rsidR="00D1469B" w:rsidRDefault="00D1469B" w:rsidP="00D1469B">
      <w:pPr>
        <w:tabs>
          <w:tab w:val="left" w:pos="3152"/>
        </w:tabs>
        <w:ind w:leftChars="300" w:left="630"/>
      </w:pPr>
      <w:r w:rsidRPr="00E552BF">
        <w:rPr>
          <w:rFonts w:hint="eastAsia"/>
        </w:rPr>
        <w:t>获取</w:t>
      </w:r>
      <w:r>
        <w:rPr>
          <w:rFonts w:hint="eastAsia"/>
        </w:rPr>
        <w:t>市场商品</w:t>
      </w:r>
      <w:r w:rsidRPr="00E552BF">
        <w:rPr>
          <w:rFonts w:hint="eastAsia"/>
        </w:rPr>
        <w:t>信息</w:t>
      </w:r>
      <w:r>
        <w:rPr>
          <w:rFonts w:hint="eastAsia"/>
        </w:rPr>
        <w:t>(market_</w:t>
      </w:r>
      <w:r w:rsidRPr="008972C1">
        <w:t>commodity_query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1469B" w:rsidRDefault="00D1469B" w:rsidP="00D1469B">
      <w:pPr>
        <w:tabs>
          <w:tab w:val="left" w:pos="3152"/>
        </w:tabs>
        <w:ind w:leftChars="300" w:left="630"/>
      </w:pPr>
    </w:p>
    <w:p w:rsidR="00D1469B" w:rsidRPr="00E552BF" w:rsidRDefault="00D1469B" w:rsidP="00D1469B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支持版本</w:t>
      </w:r>
    </w:p>
    <w:p w:rsidR="00D1469B" w:rsidRDefault="00D1469B" w:rsidP="00D1469B">
      <w:pPr>
        <w:tabs>
          <w:tab w:val="left" w:pos="3152"/>
        </w:tabs>
        <w:ind w:leftChars="300" w:left="63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1469B" w:rsidRDefault="00D1469B" w:rsidP="00D1469B">
      <w:pPr>
        <w:tabs>
          <w:tab w:val="left" w:pos="3152"/>
        </w:tabs>
        <w:ind w:leftChars="300" w:left="630"/>
      </w:pPr>
    </w:p>
    <w:p w:rsidR="00D1469B" w:rsidRPr="00E552BF" w:rsidRDefault="00D1469B" w:rsidP="00D1469B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标签名称</w:t>
      </w:r>
    </w:p>
    <w:p w:rsidR="00D1469B" w:rsidRDefault="00BF16E4" w:rsidP="00D1469B">
      <w:pPr>
        <w:tabs>
          <w:tab w:val="left" w:pos="3152"/>
        </w:tabs>
        <w:ind w:leftChars="300" w:left="630"/>
      </w:pPr>
      <w:r w:rsidRPr="006B6770">
        <w:t>http://101.251.236.219:32000/tradeweb/httpXmlServlet?req=</w:t>
      </w:r>
      <w:r w:rsidR="00D1469B">
        <w:rPr>
          <w:rFonts w:hint="eastAsia"/>
        </w:rPr>
        <w:t>market_</w:t>
      </w:r>
      <w:r w:rsidR="00D1469B" w:rsidRPr="008972C1">
        <w:t>commodity_query</w:t>
      </w:r>
    </w:p>
    <w:p w:rsidR="00D1469B" w:rsidRPr="000E26F0" w:rsidRDefault="00D1469B" w:rsidP="00D1469B">
      <w:pPr>
        <w:tabs>
          <w:tab w:val="left" w:pos="3152"/>
        </w:tabs>
        <w:ind w:leftChars="300" w:left="630"/>
      </w:pPr>
    </w:p>
    <w:p w:rsidR="00D1469B" w:rsidRDefault="00D1469B" w:rsidP="00D1469B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请求消息要素</w:t>
      </w:r>
    </w:p>
    <w:p w:rsidR="00D66206" w:rsidRPr="00851D00" w:rsidRDefault="00D66206" w:rsidP="00D66206">
      <w:pPr>
        <w:ind w:left="840"/>
      </w:pPr>
      <w:r w:rsidRPr="00851D00">
        <w:t>{</w:t>
      </w:r>
    </w:p>
    <w:p w:rsidR="00D66206" w:rsidRPr="00851D00" w:rsidRDefault="00D66206" w:rsidP="00D66206">
      <w:pPr>
        <w:ind w:left="840"/>
      </w:pPr>
      <w:r w:rsidRPr="00851D00">
        <w:t xml:space="preserve">  "MMTS": {</w:t>
      </w:r>
    </w:p>
    <w:p w:rsidR="00D66206" w:rsidRPr="00851D00" w:rsidRDefault="00D66206" w:rsidP="00D66206">
      <w:pPr>
        <w:ind w:left="840"/>
      </w:pPr>
      <w:r w:rsidRPr="00851D00">
        <w:t xml:space="preserve">    "version": "1.0",</w:t>
      </w:r>
    </w:p>
    <w:p w:rsidR="00D66206" w:rsidRPr="00851D00" w:rsidRDefault="00D66206" w:rsidP="00D66206">
      <w:pPr>
        <w:ind w:left="840"/>
      </w:pPr>
      <w:r w:rsidRPr="00851D00">
        <w:t xml:space="preserve">    "REQ": {</w:t>
      </w:r>
    </w:p>
    <w:p w:rsidR="00D66206" w:rsidRPr="00851D00" w:rsidRDefault="00D66206" w:rsidP="00D66206">
      <w:pPr>
        <w:ind w:left="840"/>
      </w:pPr>
      <w:r w:rsidRPr="00851D00">
        <w:t xml:space="preserve">      "name": "</w:t>
      </w:r>
      <w:r>
        <w:rPr>
          <w:rFonts w:hint="eastAsia"/>
        </w:rPr>
        <w:t>market_</w:t>
      </w:r>
      <w:r w:rsidRPr="008972C1">
        <w:t>commodity_query</w:t>
      </w:r>
      <w:r w:rsidRPr="00851D00">
        <w:t xml:space="preserve"> ",</w:t>
      </w:r>
    </w:p>
    <w:p w:rsidR="00D66206" w:rsidRPr="00851D00" w:rsidRDefault="00D66206" w:rsidP="00D66206">
      <w:pPr>
        <w:ind w:left="840"/>
      </w:pPr>
      <w:r w:rsidRPr="00851D00">
        <w:t xml:space="preserve">      "id": " "</w:t>
      </w:r>
    </w:p>
    <w:p w:rsidR="00D66206" w:rsidRPr="00851D00" w:rsidRDefault="00D66206" w:rsidP="00D66206">
      <w:pPr>
        <w:ind w:left="840"/>
      </w:pPr>
      <w:r w:rsidRPr="00851D00">
        <w:t xml:space="preserve">    }</w:t>
      </w:r>
    </w:p>
    <w:p w:rsidR="00D66206" w:rsidRPr="00851D00" w:rsidRDefault="00D66206" w:rsidP="00D66206">
      <w:pPr>
        <w:ind w:left="840"/>
      </w:pPr>
      <w:r w:rsidRPr="00851D00">
        <w:t xml:space="preserve">  }</w:t>
      </w:r>
    </w:p>
    <w:p w:rsidR="00D66206" w:rsidRPr="00851D00" w:rsidRDefault="00D66206" w:rsidP="00D66206">
      <w:pPr>
        <w:ind w:left="840"/>
      </w:pPr>
      <w:r w:rsidRPr="00851D00">
        <w:t>}</w:t>
      </w:r>
    </w:p>
    <w:p w:rsidR="00D66206" w:rsidRPr="00E552BF" w:rsidRDefault="00D66206" w:rsidP="00D1469B">
      <w:pPr>
        <w:ind w:left="840"/>
        <w:rPr>
          <w:b/>
          <w:sz w:val="24"/>
          <w:szCs w:val="24"/>
        </w:rPr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5"/>
        <w:gridCol w:w="529"/>
        <w:gridCol w:w="1655"/>
        <w:gridCol w:w="1616"/>
        <w:gridCol w:w="1457"/>
        <w:gridCol w:w="868"/>
        <w:gridCol w:w="1652"/>
        <w:gridCol w:w="673"/>
      </w:tblGrid>
      <w:tr w:rsidR="00D1469B" w:rsidRPr="00AF7A7C" w:rsidTr="003D061D">
        <w:trPr>
          <w:jc w:val="center"/>
        </w:trPr>
        <w:tc>
          <w:tcPr>
            <w:tcW w:w="495" w:type="dxa"/>
            <w:shd w:val="clear" w:color="auto" w:fill="D9D9D9"/>
            <w:vAlign w:val="center"/>
          </w:tcPr>
          <w:p w:rsidR="00D1469B" w:rsidRPr="00AF7A7C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29" w:type="dxa"/>
            <w:shd w:val="clear" w:color="auto" w:fill="D9D9D9"/>
            <w:vAlign w:val="center"/>
          </w:tcPr>
          <w:p w:rsidR="00D1469B" w:rsidRPr="00AF7A7C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55" w:type="dxa"/>
            <w:shd w:val="clear" w:color="auto" w:fill="D9D9D9"/>
            <w:vAlign w:val="center"/>
          </w:tcPr>
          <w:p w:rsidR="00D1469B" w:rsidRPr="00AF7A7C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D1469B" w:rsidRPr="00AF7A7C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57" w:type="dxa"/>
            <w:shd w:val="clear" w:color="auto" w:fill="D9D9D9"/>
            <w:vAlign w:val="center"/>
          </w:tcPr>
          <w:p w:rsidR="00D1469B" w:rsidRPr="00AF7A7C" w:rsidRDefault="00CD019E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D1469B" w:rsidRPr="00AF7A7C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D1469B" w:rsidRPr="00AF7A7C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73" w:type="dxa"/>
            <w:shd w:val="clear" w:color="auto" w:fill="D9D9D9"/>
            <w:vAlign w:val="center"/>
          </w:tcPr>
          <w:p w:rsidR="00D1469B" w:rsidRPr="00AF7A7C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69B" w:rsidRPr="00AF7A7C" w:rsidTr="003D061D">
        <w:trPr>
          <w:jc w:val="center"/>
        </w:trPr>
        <w:tc>
          <w:tcPr>
            <w:tcW w:w="495" w:type="dxa"/>
            <w:vAlign w:val="center"/>
          </w:tcPr>
          <w:p w:rsidR="00D1469B" w:rsidRPr="00AF7A7C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29" w:type="dxa"/>
            <w:vAlign w:val="center"/>
          </w:tcPr>
          <w:p w:rsidR="00D1469B" w:rsidRPr="00AF7A7C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D1469B" w:rsidRPr="00452FC7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16" w:type="dxa"/>
            <w:vAlign w:val="center"/>
          </w:tcPr>
          <w:p w:rsidR="00D1469B" w:rsidRPr="00452FC7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457" w:type="dxa"/>
            <w:vAlign w:val="center"/>
          </w:tcPr>
          <w:p w:rsidR="00D1469B" w:rsidRPr="00452FC7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68" w:type="dxa"/>
          </w:tcPr>
          <w:p w:rsidR="00D1469B" w:rsidRDefault="00D1469B" w:rsidP="003D061D">
            <w:r w:rsidRPr="003517A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52" w:type="dxa"/>
            <w:vAlign w:val="center"/>
          </w:tcPr>
          <w:p w:rsidR="00D1469B" w:rsidRPr="00C806E6" w:rsidRDefault="005D77B4" w:rsidP="003D061D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D1469B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73" w:type="dxa"/>
            <w:vAlign w:val="center"/>
          </w:tcPr>
          <w:p w:rsidR="00D1469B" w:rsidRPr="00AF7A7C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69B" w:rsidRPr="00AF7A7C" w:rsidTr="003D061D">
        <w:trPr>
          <w:jc w:val="center"/>
        </w:trPr>
        <w:tc>
          <w:tcPr>
            <w:tcW w:w="495" w:type="dxa"/>
            <w:vAlign w:val="center"/>
          </w:tcPr>
          <w:p w:rsidR="00D1469B" w:rsidRPr="00AF7A7C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29" w:type="dxa"/>
            <w:vAlign w:val="center"/>
          </w:tcPr>
          <w:p w:rsidR="00D1469B" w:rsidRPr="00AF7A7C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D1469B" w:rsidRPr="00452FC7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616" w:type="dxa"/>
            <w:vAlign w:val="center"/>
          </w:tcPr>
          <w:p w:rsidR="00D1469B" w:rsidRPr="00452FC7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457" w:type="dxa"/>
            <w:vAlign w:val="center"/>
          </w:tcPr>
          <w:p w:rsidR="00D1469B" w:rsidRPr="00452FC7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68" w:type="dxa"/>
          </w:tcPr>
          <w:p w:rsidR="00D1469B" w:rsidRDefault="00D1469B" w:rsidP="003D061D">
            <w:r w:rsidRPr="003517A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52" w:type="dxa"/>
            <w:vAlign w:val="center"/>
          </w:tcPr>
          <w:p w:rsidR="00D1469B" w:rsidRPr="00C806E6" w:rsidRDefault="005D77B4" w:rsidP="003D061D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D1469B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73" w:type="dxa"/>
            <w:vAlign w:val="center"/>
          </w:tcPr>
          <w:p w:rsidR="00D1469B" w:rsidRPr="00AF7A7C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69B" w:rsidRDefault="00D1469B" w:rsidP="00D1469B"/>
    <w:p w:rsidR="00D1469B" w:rsidRPr="00E552BF" w:rsidRDefault="00D1469B" w:rsidP="00D1469B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返回消息要素</w:t>
      </w:r>
    </w:p>
    <w:p w:rsidR="00F76442" w:rsidRDefault="00F76442" w:rsidP="00F76442">
      <w:pPr>
        <w:ind w:firstLineChars="400" w:firstLine="840"/>
      </w:pPr>
      <w:r>
        <w:t>{</w:t>
      </w:r>
    </w:p>
    <w:p w:rsidR="00F76442" w:rsidRDefault="00F76442" w:rsidP="00F76442">
      <w:pPr>
        <w:ind w:firstLineChars="400" w:firstLine="840"/>
      </w:pPr>
      <w:r>
        <w:t xml:space="preserve">  "MMTS": {</w:t>
      </w:r>
    </w:p>
    <w:p w:rsidR="00F76442" w:rsidRDefault="00F76442" w:rsidP="00F76442">
      <w:pPr>
        <w:ind w:firstLineChars="400" w:firstLine="840"/>
      </w:pPr>
      <w:r>
        <w:t xml:space="preserve">    "version": "1.0",</w:t>
      </w:r>
    </w:p>
    <w:p w:rsidR="00F76442" w:rsidRDefault="00F76442" w:rsidP="00F76442">
      <w:pPr>
        <w:ind w:firstLineChars="400" w:firstLine="840"/>
      </w:pPr>
      <w:r>
        <w:t xml:space="preserve">    "REP": {</w:t>
      </w:r>
    </w:p>
    <w:p w:rsidR="00F76442" w:rsidRDefault="00D876DC" w:rsidP="00F76442">
      <w:pPr>
        <w:ind w:firstLineChars="400" w:firstLine="840"/>
      </w:pPr>
      <w:r>
        <w:t xml:space="preserve">      "name": "market_</w:t>
      </w:r>
      <w:r w:rsidR="00F76442">
        <w:t>commodity_query",</w:t>
      </w:r>
    </w:p>
    <w:p w:rsidR="00F76442" w:rsidRDefault="00F76442" w:rsidP="00F76442">
      <w:pPr>
        <w:ind w:firstLineChars="400" w:firstLine="840"/>
      </w:pPr>
      <w:r>
        <w:t xml:space="preserve">      "message": " ",</w:t>
      </w:r>
    </w:p>
    <w:p w:rsidR="00F76442" w:rsidRDefault="00F76442" w:rsidP="00F76442">
      <w:pPr>
        <w:ind w:firstLineChars="400" w:firstLine="840"/>
      </w:pPr>
      <w:r>
        <w:t xml:space="preserve">      "retcode": " ",</w:t>
      </w:r>
    </w:p>
    <w:p w:rsidR="00F76442" w:rsidRDefault="00F76442" w:rsidP="00F76442">
      <w:pPr>
        <w:ind w:firstLineChars="400" w:firstLine="840"/>
      </w:pPr>
      <w:r>
        <w:t xml:space="preserve">      "RESULTLIST": {</w:t>
      </w:r>
    </w:p>
    <w:p w:rsidR="00F76442" w:rsidRDefault="00F76442" w:rsidP="00F76442">
      <w:pPr>
        <w:ind w:firstLineChars="400" w:firstLine="840"/>
      </w:pPr>
      <w:r>
        <w:t xml:space="preserve">        "REC": {</w:t>
      </w:r>
    </w:p>
    <w:p w:rsidR="00F76442" w:rsidRDefault="00F76442" w:rsidP="00F76442">
      <w:pPr>
        <w:ind w:firstLineChars="400" w:firstLine="840"/>
      </w:pPr>
      <w:r>
        <w:rPr>
          <w:rFonts w:hint="eastAsia"/>
        </w:rPr>
        <w:t xml:space="preserve">          "M_ID": "</w:t>
      </w:r>
      <w:r>
        <w:rPr>
          <w:rFonts w:hint="eastAsia"/>
        </w:rPr>
        <w:t>市场</w:t>
      </w:r>
      <w:r>
        <w:rPr>
          <w:rFonts w:hint="eastAsia"/>
        </w:rPr>
        <w:t>ID",</w:t>
      </w:r>
    </w:p>
    <w:p w:rsidR="00F76442" w:rsidRDefault="00F76442" w:rsidP="00F76442">
      <w:pPr>
        <w:ind w:firstLineChars="400" w:firstLine="840"/>
      </w:pPr>
      <w:r>
        <w:rPr>
          <w:rFonts w:hint="eastAsia"/>
        </w:rPr>
        <w:t xml:space="preserve">          "M_N": "</w:t>
      </w:r>
      <w:r>
        <w:rPr>
          <w:rFonts w:hint="eastAsia"/>
        </w:rPr>
        <w:t>市场名称</w:t>
      </w:r>
      <w:r>
        <w:rPr>
          <w:rFonts w:hint="eastAsia"/>
        </w:rPr>
        <w:t>",</w:t>
      </w:r>
    </w:p>
    <w:p w:rsidR="00F76442" w:rsidRDefault="00F76442" w:rsidP="00F76442">
      <w:pPr>
        <w:ind w:firstLineChars="400" w:firstLine="840"/>
      </w:pPr>
      <w:r>
        <w:t xml:space="preserve">          "C_IS": {</w:t>
      </w:r>
    </w:p>
    <w:p w:rsidR="00F76442" w:rsidRDefault="00F76442" w:rsidP="00F76442">
      <w:pPr>
        <w:ind w:firstLineChars="400" w:firstLine="840"/>
      </w:pPr>
      <w:r>
        <w:t xml:space="preserve">            "C_I": {</w:t>
      </w:r>
    </w:p>
    <w:p w:rsidR="00F76442" w:rsidRDefault="00F76442" w:rsidP="00F76442">
      <w:pPr>
        <w:ind w:firstLineChars="400" w:firstLine="840"/>
      </w:pPr>
      <w:r>
        <w:rPr>
          <w:rFonts w:hint="eastAsia"/>
        </w:rPr>
        <w:lastRenderedPageBreak/>
        <w:t xml:space="preserve">              "CO_I": "</w:t>
      </w:r>
      <w:r>
        <w:rPr>
          <w:rFonts w:hint="eastAsia"/>
        </w:rPr>
        <w:t>商品</w:t>
      </w:r>
      <w:r>
        <w:rPr>
          <w:rFonts w:hint="eastAsia"/>
        </w:rPr>
        <w:t>ID",</w:t>
      </w:r>
    </w:p>
    <w:p w:rsidR="00F76442" w:rsidRDefault="00F76442" w:rsidP="00F76442">
      <w:pPr>
        <w:ind w:firstLineChars="400" w:firstLine="840"/>
      </w:pPr>
      <w:r>
        <w:rPr>
          <w:rFonts w:hint="eastAsia"/>
        </w:rPr>
        <w:t xml:space="preserve">              "CO_N": "</w:t>
      </w:r>
      <w:r>
        <w:rPr>
          <w:rFonts w:hint="eastAsia"/>
        </w:rPr>
        <w:t>商品名称</w:t>
      </w:r>
      <w:r>
        <w:rPr>
          <w:rFonts w:hint="eastAsia"/>
        </w:rPr>
        <w:t>",</w:t>
      </w:r>
    </w:p>
    <w:p w:rsidR="00F76442" w:rsidRDefault="00F76442" w:rsidP="00F76442">
      <w:pPr>
        <w:ind w:leftChars="400" w:left="2310" w:hangingChars="700" w:hanging="1470"/>
      </w:pPr>
      <w:r>
        <w:rPr>
          <w:rFonts w:hint="eastAsia"/>
        </w:rPr>
        <w:t xml:space="preserve">              "TIME": "</w:t>
      </w:r>
      <w:r>
        <w:rPr>
          <w:rFonts w:hint="eastAsia"/>
        </w:rPr>
        <w:t>当日交易时间段：开始日期</w:t>
      </w:r>
      <w:r>
        <w:rPr>
          <w:rFonts w:hint="eastAsia"/>
        </w:rPr>
        <w:t>;</w:t>
      </w:r>
      <w:r>
        <w:rPr>
          <w:rFonts w:hint="eastAsia"/>
        </w:rPr>
        <w:t>结束日期</w:t>
      </w:r>
      <w:r>
        <w:rPr>
          <w:rFonts w:hint="eastAsia"/>
        </w:rPr>
        <w:t>,</w:t>
      </w:r>
      <w:r>
        <w:rPr>
          <w:rFonts w:hint="eastAsia"/>
        </w:rPr>
        <w:t>格式如下</w:t>
      </w:r>
      <w:r>
        <w:rPr>
          <w:rFonts w:hint="eastAsia"/>
        </w:rPr>
        <w:t xml:space="preserve">:(yyyy-MM-dd hh:mm:ss;yyyy-MM-dd hh:mm:ss) </w:t>
      </w:r>
      <w:r>
        <w:rPr>
          <w:rFonts w:hint="eastAsia"/>
        </w:rPr>
        <w:t>，如休市显示为‘</w:t>
      </w:r>
      <w:r>
        <w:rPr>
          <w:rFonts w:hint="eastAsia"/>
        </w:rPr>
        <w:t>N</w:t>
      </w:r>
      <w:r>
        <w:rPr>
          <w:rFonts w:hint="eastAsia"/>
        </w:rPr>
        <w:t>’</w:t>
      </w:r>
      <w:r>
        <w:rPr>
          <w:rFonts w:hint="eastAsia"/>
        </w:rPr>
        <w:t>"</w:t>
      </w:r>
    </w:p>
    <w:p w:rsidR="00F76442" w:rsidRDefault="00F76442" w:rsidP="00F76442">
      <w:pPr>
        <w:ind w:firstLineChars="400" w:firstLine="840"/>
      </w:pPr>
      <w:r>
        <w:t xml:space="preserve">            }</w:t>
      </w:r>
    </w:p>
    <w:p w:rsidR="00F76442" w:rsidRDefault="00F76442" w:rsidP="00F76442">
      <w:pPr>
        <w:ind w:firstLineChars="400" w:firstLine="840"/>
      </w:pPr>
      <w:r>
        <w:t xml:space="preserve">          }</w:t>
      </w:r>
    </w:p>
    <w:p w:rsidR="00F76442" w:rsidRDefault="00F76442" w:rsidP="00F76442">
      <w:pPr>
        <w:ind w:firstLineChars="400" w:firstLine="840"/>
      </w:pPr>
      <w:r>
        <w:t xml:space="preserve">        }</w:t>
      </w:r>
    </w:p>
    <w:p w:rsidR="00F76442" w:rsidRDefault="00F76442" w:rsidP="00F76442">
      <w:pPr>
        <w:ind w:firstLineChars="400" w:firstLine="840"/>
      </w:pPr>
      <w:r>
        <w:t xml:space="preserve">      }</w:t>
      </w:r>
    </w:p>
    <w:p w:rsidR="00F76442" w:rsidRDefault="00F76442" w:rsidP="00F76442">
      <w:pPr>
        <w:ind w:firstLineChars="400" w:firstLine="840"/>
      </w:pPr>
      <w:r>
        <w:t xml:space="preserve">    }</w:t>
      </w:r>
    </w:p>
    <w:p w:rsidR="00F76442" w:rsidRDefault="00F76442" w:rsidP="00F76442">
      <w:pPr>
        <w:ind w:firstLineChars="400" w:firstLine="840"/>
      </w:pPr>
      <w:r>
        <w:t xml:space="preserve">  }</w:t>
      </w:r>
    </w:p>
    <w:p w:rsidR="00D1469B" w:rsidRDefault="00F76442" w:rsidP="00F76442">
      <w:pPr>
        <w:ind w:firstLineChars="400" w:firstLine="84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"/>
        <w:gridCol w:w="426"/>
        <w:gridCol w:w="1742"/>
        <w:gridCol w:w="1266"/>
        <w:gridCol w:w="1567"/>
        <w:gridCol w:w="945"/>
        <w:gridCol w:w="1459"/>
        <w:gridCol w:w="1116"/>
      </w:tblGrid>
      <w:tr w:rsidR="00D1469B" w:rsidRPr="00C849CA" w:rsidTr="003D061D">
        <w:trPr>
          <w:jc w:val="center"/>
        </w:trPr>
        <w:tc>
          <w:tcPr>
            <w:tcW w:w="424" w:type="dxa"/>
            <w:shd w:val="clear" w:color="auto" w:fill="D9D9D9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42" w:type="dxa"/>
            <w:shd w:val="clear" w:color="auto" w:fill="D9D9D9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66" w:type="dxa"/>
            <w:shd w:val="clear" w:color="auto" w:fill="D9D9D9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849C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5" w:type="dxa"/>
            <w:shd w:val="clear" w:color="auto" w:fill="D9D9D9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59" w:type="dxa"/>
            <w:shd w:val="clear" w:color="auto" w:fill="D9D9D9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69B" w:rsidRPr="00C849CA" w:rsidTr="003D061D">
        <w:trPr>
          <w:jc w:val="center"/>
        </w:trPr>
        <w:tc>
          <w:tcPr>
            <w:tcW w:w="424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D1469B" w:rsidRDefault="00D1469B" w:rsidP="003D061D">
            <w:r w:rsidRPr="0082562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2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66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67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5" w:type="dxa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9" w:type="dxa"/>
            <w:vAlign w:val="center"/>
          </w:tcPr>
          <w:p w:rsidR="00D1469B" w:rsidRPr="00C849CA" w:rsidRDefault="005D77B4" w:rsidP="003D061D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69B" w:rsidRPr="00C849C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6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69B" w:rsidRPr="00C849CA" w:rsidTr="003D061D">
        <w:trPr>
          <w:jc w:val="center"/>
        </w:trPr>
        <w:tc>
          <w:tcPr>
            <w:tcW w:w="424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D1469B" w:rsidRDefault="00D1469B" w:rsidP="003D061D">
            <w:r w:rsidRPr="0082562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2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66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67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5" w:type="dxa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9" w:type="dxa"/>
            <w:vAlign w:val="center"/>
          </w:tcPr>
          <w:p w:rsidR="00D1469B" w:rsidRPr="00C849CA" w:rsidRDefault="005D77B4" w:rsidP="003D061D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69B" w:rsidRPr="00C849C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6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69B" w:rsidRPr="00C849CA" w:rsidTr="003D061D">
        <w:trPr>
          <w:jc w:val="center"/>
        </w:trPr>
        <w:tc>
          <w:tcPr>
            <w:tcW w:w="424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D1469B" w:rsidRPr="00825621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2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返回结果集</w:t>
            </w:r>
          </w:p>
        </w:tc>
        <w:tc>
          <w:tcPr>
            <w:tcW w:w="1266" w:type="dxa"/>
            <w:vAlign w:val="center"/>
          </w:tcPr>
          <w:p w:rsidR="00D1469B" w:rsidRPr="006C6122" w:rsidRDefault="00D1469B" w:rsidP="003D061D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67" w:type="dxa"/>
            <w:vAlign w:val="center"/>
          </w:tcPr>
          <w:p w:rsidR="00D1469B" w:rsidRPr="006C6122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RESULTLIST&gt;</w:t>
            </w:r>
          </w:p>
        </w:tc>
        <w:tc>
          <w:tcPr>
            <w:tcW w:w="945" w:type="dxa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59" w:type="dxa"/>
            <w:vAlign w:val="center"/>
          </w:tcPr>
          <w:p w:rsidR="00D1469B" w:rsidRPr="00C849CA" w:rsidRDefault="005D77B4" w:rsidP="003D061D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69B" w:rsidRPr="006A1BBD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6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69B" w:rsidRPr="00C849CA" w:rsidTr="003D061D">
        <w:trPr>
          <w:jc w:val="center"/>
        </w:trPr>
        <w:tc>
          <w:tcPr>
            <w:tcW w:w="424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D1469B" w:rsidRPr="00825621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单条记录集</w:t>
            </w:r>
          </w:p>
        </w:tc>
        <w:tc>
          <w:tcPr>
            <w:tcW w:w="1266" w:type="dxa"/>
            <w:vAlign w:val="center"/>
          </w:tcPr>
          <w:p w:rsidR="00D1469B" w:rsidRPr="006C6122" w:rsidRDefault="00D1469B" w:rsidP="003D061D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REC</w:t>
            </w:r>
          </w:p>
        </w:tc>
        <w:tc>
          <w:tcPr>
            <w:tcW w:w="1567" w:type="dxa"/>
            <w:vAlign w:val="center"/>
          </w:tcPr>
          <w:p w:rsidR="00D1469B" w:rsidRPr="006C6122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REC&gt;</w:t>
            </w:r>
          </w:p>
        </w:tc>
        <w:tc>
          <w:tcPr>
            <w:tcW w:w="945" w:type="dxa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D1469B" w:rsidRPr="00C849CA" w:rsidRDefault="005D77B4" w:rsidP="003D061D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69B" w:rsidRPr="006A1BBD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6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69B" w:rsidRPr="00C849CA" w:rsidTr="003D061D">
        <w:trPr>
          <w:jc w:val="center"/>
        </w:trPr>
        <w:tc>
          <w:tcPr>
            <w:tcW w:w="424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  <w:vAlign w:val="center"/>
          </w:tcPr>
          <w:p w:rsidR="00D1469B" w:rsidRDefault="00D1469B" w:rsidP="003D061D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D1469B" w:rsidRPr="00C849CA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市场ID</w:t>
            </w:r>
          </w:p>
        </w:tc>
        <w:tc>
          <w:tcPr>
            <w:tcW w:w="1266" w:type="dxa"/>
            <w:vAlign w:val="center"/>
          </w:tcPr>
          <w:p w:rsidR="00D1469B" w:rsidRPr="00C849CA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 w:rsidR="00D1469B" w:rsidRPr="00C849CA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567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3D061D">
              <w:rPr>
                <w:rFonts w:ascii="宋体" w:hAnsi="宋体" w:hint="eastAsia"/>
                <w:sz w:val="18"/>
                <w:szCs w:val="18"/>
              </w:rPr>
              <w:t>M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_</w:t>
            </w:r>
            <w:r w:rsidR="003D061D">
              <w:rPr>
                <w:rFonts w:ascii="宋体" w:hAnsi="宋体" w:hint="eastAsia"/>
                <w:sz w:val="18"/>
                <w:szCs w:val="18"/>
              </w:rPr>
              <w:t>ID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5" w:type="dxa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69B" w:rsidRPr="00C849CA" w:rsidTr="003D061D">
        <w:trPr>
          <w:jc w:val="center"/>
        </w:trPr>
        <w:tc>
          <w:tcPr>
            <w:tcW w:w="424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  <w:vAlign w:val="center"/>
          </w:tcPr>
          <w:p w:rsidR="00D1469B" w:rsidRDefault="00D1469B" w:rsidP="003D061D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D1469B" w:rsidRPr="00C849CA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市场名称</w:t>
            </w:r>
          </w:p>
        </w:tc>
        <w:tc>
          <w:tcPr>
            <w:tcW w:w="1266" w:type="dxa"/>
            <w:vAlign w:val="center"/>
          </w:tcPr>
          <w:p w:rsidR="00D1469B" w:rsidRPr="00C849CA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 w:rsidR="00D1469B" w:rsidRPr="00C849CA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7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3D061D">
              <w:rPr>
                <w:rFonts w:ascii="宋体" w:hAnsi="宋体" w:hint="eastAsia"/>
                <w:sz w:val="18"/>
                <w:szCs w:val="18"/>
              </w:rPr>
              <w:t>M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_</w:t>
            </w:r>
            <w:r w:rsidR="003D061D">
              <w:rPr>
                <w:rFonts w:ascii="宋体" w:hAnsi="宋体" w:hint="eastAsia"/>
                <w:sz w:val="18"/>
                <w:szCs w:val="18"/>
              </w:rPr>
              <w:t>N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5" w:type="dxa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69B" w:rsidRPr="00C849CA" w:rsidTr="003D061D">
        <w:trPr>
          <w:trHeight w:val="589"/>
          <w:jc w:val="center"/>
        </w:trPr>
        <w:tc>
          <w:tcPr>
            <w:tcW w:w="424" w:type="dxa"/>
            <w:vAlign w:val="center"/>
          </w:tcPr>
          <w:p w:rsidR="00D1469B" w:rsidRPr="00C849CA" w:rsidRDefault="00001203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6" w:type="dxa"/>
            <w:vAlign w:val="center"/>
          </w:tcPr>
          <w:p w:rsidR="00D1469B" w:rsidRDefault="00D1469B" w:rsidP="003D061D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D1469B" w:rsidRPr="00C849CA" w:rsidRDefault="00001203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商品信息</w:t>
            </w:r>
          </w:p>
        </w:tc>
        <w:tc>
          <w:tcPr>
            <w:tcW w:w="1266" w:type="dxa"/>
            <w:vAlign w:val="center"/>
          </w:tcPr>
          <w:p w:rsidR="00D1469B" w:rsidRPr="00C849CA" w:rsidRDefault="00001203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C_IS</w:t>
            </w:r>
          </w:p>
        </w:tc>
        <w:tc>
          <w:tcPr>
            <w:tcW w:w="1567" w:type="dxa"/>
            <w:vAlign w:val="center"/>
          </w:tcPr>
          <w:p w:rsidR="00D1469B" w:rsidRPr="00C849CA" w:rsidRDefault="00D1469B" w:rsidP="0000120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001203">
              <w:rPr>
                <w:rFonts w:ascii="宋体" w:hAnsi="宋体" w:hint="eastAsia"/>
                <w:sz w:val="18"/>
                <w:szCs w:val="18"/>
              </w:rPr>
              <w:t>C_IS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5" w:type="dxa"/>
            <w:vAlign w:val="center"/>
          </w:tcPr>
          <w:p w:rsidR="00D1469B" w:rsidRDefault="00D1469B" w:rsidP="003D061D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  <w:lang w:val="de-DE"/>
              </w:rPr>
            </w:pPr>
          </w:p>
        </w:tc>
        <w:tc>
          <w:tcPr>
            <w:tcW w:w="1116" w:type="dxa"/>
            <w:vAlign w:val="center"/>
          </w:tcPr>
          <w:p w:rsidR="00D1469B" w:rsidRPr="00C849CA" w:rsidRDefault="00D1469B" w:rsidP="003D061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69B" w:rsidRDefault="00D1469B" w:rsidP="00D1469B"/>
    <w:p w:rsidR="003D061D" w:rsidRDefault="003D061D" w:rsidP="00D1469B"/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"/>
        <w:gridCol w:w="468"/>
        <w:gridCol w:w="1413"/>
        <w:gridCol w:w="1415"/>
        <w:gridCol w:w="1656"/>
        <w:gridCol w:w="817"/>
        <w:gridCol w:w="1206"/>
        <w:gridCol w:w="1296"/>
      </w:tblGrid>
      <w:tr w:rsidR="003D061D" w:rsidRPr="00FC4C68" w:rsidTr="003D061D">
        <w:trPr>
          <w:jc w:val="center"/>
        </w:trPr>
        <w:tc>
          <w:tcPr>
            <w:tcW w:w="450" w:type="dxa"/>
            <w:shd w:val="clear" w:color="auto" w:fill="D9D9D9"/>
            <w:vAlign w:val="center"/>
          </w:tcPr>
          <w:p w:rsidR="003D061D" w:rsidRPr="00FC4C68" w:rsidRDefault="003D061D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D061D" w:rsidRPr="00FC4C68" w:rsidRDefault="003D061D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13" w:type="dxa"/>
            <w:shd w:val="clear" w:color="auto" w:fill="D9D9D9"/>
            <w:vAlign w:val="center"/>
          </w:tcPr>
          <w:p w:rsidR="003D061D" w:rsidRPr="00FC4C68" w:rsidRDefault="003D061D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3D061D" w:rsidRPr="00FC4C68" w:rsidRDefault="003D061D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3D061D" w:rsidRPr="00FC4C68" w:rsidRDefault="00215943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17" w:type="dxa"/>
            <w:shd w:val="clear" w:color="auto" w:fill="D9D9D9"/>
            <w:vAlign w:val="center"/>
          </w:tcPr>
          <w:p w:rsidR="003D061D" w:rsidRPr="00FC4C68" w:rsidRDefault="003D061D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3D061D" w:rsidRPr="00FC4C68" w:rsidRDefault="003D061D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3D061D" w:rsidRPr="00FC4C68" w:rsidRDefault="003D061D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D061D" w:rsidRPr="00FC4C68" w:rsidTr="003D061D">
        <w:trPr>
          <w:jc w:val="center"/>
        </w:trPr>
        <w:tc>
          <w:tcPr>
            <w:tcW w:w="450" w:type="dxa"/>
            <w:vAlign w:val="center"/>
          </w:tcPr>
          <w:p w:rsidR="003D061D" w:rsidRPr="00FC4C68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vAlign w:val="center"/>
          </w:tcPr>
          <w:p w:rsidR="003D061D" w:rsidRPr="00FC4C68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3" w:type="dxa"/>
            <w:vAlign w:val="center"/>
          </w:tcPr>
          <w:p w:rsidR="003D061D" w:rsidRPr="00FC4C68" w:rsidRDefault="00001203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商品ID</w:t>
            </w:r>
          </w:p>
        </w:tc>
        <w:tc>
          <w:tcPr>
            <w:tcW w:w="1415" w:type="dxa"/>
            <w:vAlign w:val="center"/>
          </w:tcPr>
          <w:p w:rsidR="003D061D" w:rsidRPr="00FC4C68" w:rsidRDefault="00001203" w:rsidP="0000120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</w:t>
            </w:r>
            <w:r w:rsidR="003D061D" w:rsidRPr="00FC4C68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1656" w:type="dxa"/>
            <w:vAlign w:val="center"/>
          </w:tcPr>
          <w:p w:rsidR="003D061D" w:rsidRPr="00FC4C68" w:rsidRDefault="003D061D" w:rsidP="0000120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001203">
              <w:rPr>
                <w:rFonts w:ascii="宋体" w:hAnsi="宋体" w:hint="eastAsia"/>
                <w:sz w:val="18"/>
                <w:szCs w:val="18"/>
              </w:rPr>
              <w:t>CO</w:t>
            </w:r>
            <w:r w:rsidRPr="00FC4C68">
              <w:rPr>
                <w:rFonts w:ascii="宋体" w:hAnsi="宋体"/>
                <w:sz w:val="18"/>
                <w:szCs w:val="18"/>
              </w:rPr>
              <w:t>_</w:t>
            </w:r>
            <w:r w:rsidR="00001203">
              <w:rPr>
                <w:rFonts w:ascii="宋体" w:hAnsi="宋体" w:hint="eastAsia"/>
                <w:sz w:val="18"/>
                <w:szCs w:val="18"/>
              </w:rPr>
              <w:t>I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17" w:type="dxa"/>
            <w:vAlign w:val="center"/>
          </w:tcPr>
          <w:p w:rsidR="003D061D" w:rsidRPr="00FC4C68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3D061D" w:rsidRPr="00FC4C68" w:rsidRDefault="005D77B4" w:rsidP="003D061D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3D061D" w:rsidRPr="00FC4C68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3D061D" w:rsidRPr="00FC4C68" w:rsidRDefault="003D061D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061D" w:rsidRPr="00FC4C68" w:rsidTr="003D061D">
        <w:trPr>
          <w:jc w:val="center"/>
        </w:trPr>
        <w:tc>
          <w:tcPr>
            <w:tcW w:w="450" w:type="dxa"/>
            <w:vAlign w:val="center"/>
          </w:tcPr>
          <w:p w:rsidR="003D061D" w:rsidRPr="00FC4C68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68" w:type="dxa"/>
            <w:vAlign w:val="center"/>
          </w:tcPr>
          <w:p w:rsidR="003D061D" w:rsidRPr="00FC4C68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3" w:type="dxa"/>
            <w:vAlign w:val="center"/>
          </w:tcPr>
          <w:p w:rsidR="003D061D" w:rsidRPr="00FC4C68" w:rsidRDefault="00001203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商品名称</w:t>
            </w:r>
          </w:p>
        </w:tc>
        <w:tc>
          <w:tcPr>
            <w:tcW w:w="1415" w:type="dxa"/>
            <w:vAlign w:val="center"/>
          </w:tcPr>
          <w:p w:rsidR="003D061D" w:rsidRPr="00FC4C68" w:rsidRDefault="00001203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</w:t>
            </w:r>
            <w:r w:rsidR="003D061D" w:rsidRPr="00FC4C68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56" w:type="dxa"/>
            <w:vAlign w:val="center"/>
          </w:tcPr>
          <w:p w:rsidR="003D061D" w:rsidRPr="00FC4C68" w:rsidRDefault="003D061D" w:rsidP="0000120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001203">
              <w:rPr>
                <w:rFonts w:ascii="宋体" w:hAnsi="宋体" w:hint="eastAsia"/>
                <w:sz w:val="18"/>
                <w:szCs w:val="18"/>
              </w:rPr>
              <w:t>CO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_</w:t>
            </w:r>
            <w:r w:rsidR="00001203">
              <w:rPr>
                <w:rFonts w:ascii="宋体" w:hAnsi="宋体" w:hint="eastAsia"/>
                <w:sz w:val="18"/>
                <w:szCs w:val="18"/>
              </w:rPr>
              <w:t>N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17" w:type="dxa"/>
            <w:vAlign w:val="center"/>
          </w:tcPr>
          <w:p w:rsidR="003D061D" w:rsidRPr="00FC4C68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3D061D" w:rsidRPr="00FC4C68" w:rsidRDefault="005D77B4" w:rsidP="003D061D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3D061D" w:rsidRPr="00FC4C68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3D061D" w:rsidRPr="00FC4C68" w:rsidRDefault="003D061D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D061D" w:rsidRPr="00C63B2E" w:rsidRDefault="003D061D" w:rsidP="00D1469B"/>
    <w:p w:rsidR="00D1469B" w:rsidRPr="00E552BF" w:rsidRDefault="00D1469B" w:rsidP="00D1469B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使用规则</w:t>
      </w:r>
    </w:p>
    <w:p w:rsidR="00D1469B" w:rsidRDefault="00D1469B" w:rsidP="00D1469B"/>
    <w:p w:rsidR="00D1469B" w:rsidRDefault="00D1469B" w:rsidP="00D1469B"/>
    <w:p w:rsidR="00D51B16" w:rsidRDefault="00D51B16" w:rsidP="008972C1"/>
    <w:p w:rsidR="00D51B16" w:rsidRDefault="00D51B16" w:rsidP="008972C1"/>
    <w:p w:rsidR="00AD764D" w:rsidRPr="001B45F9" w:rsidRDefault="002F1216" w:rsidP="00AD764D">
      <w:pPr>
        <w:pStyle w:val="ad"/>
        <w:numPr>
          <w:ilvl w:val="0"/>
          <w:numId w:val="6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</w:t>
      </w:r>
      <w:r w:rsidR="00AD764D">
        <w:rPr>
          <w:rFonts w:hint="eastAsia"/>
          <w:b/>
          <w:sz w:val="28"/>
          <w:szCs w:val="28"/>
        </w:rPr>
        <w:t>加油卡</w:t>
      </w:r>
      <w:r w:rsidR="00AD764D">
        <w:rPr>
          <w:b/>
          <w:sz w:val="28"/>
          <w:szCs w:val="28"/>
        </w:rPr>
        <w:t>交收</w:t>
      </w:r>
      <w:r w:rsidR="00346736">
        <w:rPr>
          <w:rFonts w:hint="eastAsia"/>
          <w:b/>
          <w:sz w:val="28"/>
          <w:szCs w:val="28"/>
        </w:rPr>
        <w:t>基本</w:t>
      </w:r>
      <w:r w:rsidR="00AD764D">
        <w:rPr>
          <w:rFonts w:hint="eastAsia"/>
          <w:b/>
          <w:sz w:val="28"/>
          <w:szCs w:val="28"/>
        </w:rPr>
        <w:t>信息</w:t>
      </w:r>
    </w:p>
    <w:p w:rsidR="00AD764D" w:rsidRPr="00E552BF" w:rsidRDefault="00AD764D" w:rsidP="00AD764D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业务功能</w:t>
      </w:r>
    </w:p>
    <w:p w:rsidR="00AD764D" w:rsidRDefault="00AD764D" w:rsidP="00AD764D">
      <w:pPr>
        <w:tabs>
          <w:tab w:val="left" w:pos="3152"/>
        </w:tabs>
        <w:ind w:leftChars="300" w:left="630"/>
      </w:pPr>
      <w:r w:rsidRPr="00E552BF">
        <w:rPr>
          <w:rFonts w:hint="eastAsia"/>
        </w:rPr>
        <w:t>获取</w:t>
      </w:r>
      <w:r>
        <w:rPr>
          <w:rFonts w:hint="eastAsia"/>
        </w:rPr>
        <w:t>市场商品</w:t>
      </w:r>
      <w:r w:rsidRPr="00E552BF">
        <w:rPr>
          <w:rFonts w:hint="eastAsia"/>
        </w:rPr>
        <w:t>信息</w:t>
      </w:r>
      <w:r>
        <w:rPr>
          <w:rFonts w:hint="eastAsia"/>
        </w:rPr>
        <w:t>(</w:t>
      </w:r>
      <w:r>
        <w:t>deliveryoil</w:t>
      </w:r>
      <w:r w:rsidRPr="008972C1">
        <w:t>_</w:t>
      </w:r>
      <w:r w:rsidR="000C7E56">
        <w:t>base_</w:t>
      </w:r>
      <w:r w:rsidRPr="008972C1">
        <w:t>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AD764D" w:rsidRDefault="00AD764D" w:rsidP="00AD764D">
      <w:pPr>
        <w:tabs>
          <w:tab w:val="left" w:pos="3152"/>
        </w:tabs>
        <w:ind w:leftChars="300" w:left="630"/>
      </w:pPr>
    </w:p>
    <w:p w:rsidR="00AD764D" w:rsidRPr="00E552BF" w:rsidRDefault="00AD764D" w:rsidP="00AD764D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支持版本</w:t>
      </w:r>
    </w:p>
    <w:p w:rsidR="00AD764D" w:rsidRDefault="00AD764D" w:rsidP="00AD764D">
      <w:pPr>
        <w:tabs>
          <w:tab w:val="left" w:pos="3152"/>
        </w:tabs>
        <w:ind w:leftChars="300" w:left="63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AD764D" w:rsidRDefault="00AD764D" w:rsidP="00AD764D">
      <w:pPr>
        <w:tabs>
          <w:tab w:val="left" w:pos="3152"/>
        </w:tabs>
        <w:ind w:leftChars="300" w:left="630"/>
      </w:pPr>
    </w:p>
    <w:p w:rsidR="00AD764D" w:rsidRPr="00E552BF" w:rsidRDefault="00AD764D" w:rsidP="00AD764D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标签名称</w:t>
      </w:r>
    </w:p>
    <w:p w:rsidR="00AD764D" w:rsidRDefault="00AD764D" w:rsidP="00AD764D">
      <w:pPr>
        <w:tabs>
          <w:tab w:val="left" w:pos="3152"/>
        </w:tabs>
        <w:ind w:leftChars="300" w:left="630"/>
      </w:pPr>
      <w:r w:rsidRPr="006B6770">
        <w:t>http://101.251.236.219:32000/tradeweb/httpXmlServlet?req=</w:t>
      </w:r>
      <w:r w:rsidR="000C7E56">
        <w:t>deliveryoil</w:t>
      </w:r>
      <w:r w:rsidR="000C7E56" w:rsidRPr="008972C1">
        <w:t>_</w:t>
      </w:r>
      <w:r w:rsidR="000C7E56">
        <w:t>base_</w:t>
      </w:r>
      <w:r w:rsidR="000C7E56" w:rsidRPr="008972C1">
        <w:t>query</w:t>
      </w:r>
    </w:p>
    <w:p w:rsidR="00AD764D" w:rsidRPr="000E26F0" w:rsidRDefault="00AD764D" w:rsidP="00AD764D">
      <w:pPr>
        <w:tabs>
          <w:tab w:val="left" w:pos="3152"/>
        </w:tabs>
        <w:ind w:leftChars="300" w:left="630"/>
      </w:pPr>
    </w:p>
    <w:p w:rsidR="00AD764D" w:rsidRDefault="00AD764D" w:rsidP="00AD764D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请求消息要素</w:t>
      </w:r>
    </w:p>
    <w:p w:rsidR="00AD764D" w:rsidRPr="00851D00" w:rsidRDefault="00AD764D" w:rsidP="00AD764D">
      <w:pPr>
        <w:ind w:left="840"/>
      </w:pPr>
      <w:r w:rsidRPr="00851D00">
        <w:t>{</w:t>
      </w:r>
    </w:p>
    <w:p w:rsidR="00AD764D" w:rsidRPr="00851D00" w:rsidRDefault="00AD764D" w:rsidP="00AD764D">
      <w:pPr>
        <w:ind w:left="840"/>
      </w:pPr>
      <w:r w:rsidRPr="00851D00">
        <w:t xml:space="preserve">  "MMTS": {</w:t>
      </w:r>
    </w:p>
    <w:p w:rsidR="00AD764D" w:rsidRPr="00851D00" w:rsidRDefault="00AD764D" w:rsidP="00AD764D">
      <w:pPr>
        <w:ind w:left="840"/>
      </w:pPr>
      <w:r w:rsidRPr="00851D00">
        <w:t xml:space="preserve">    "version": "1.0",</w:t>
      </w:r>
    </w:p>
    <w:p w:rsidR="00AD764D" w:rsidRPr="00851D00" w:rsidRDefault="00AD764D" w:rsidP="00AD764D">
      <w:pPr>
        <w:ind w:left="840"/>
      </w:pPr>
      <w:r w:rsidRPr="00851D00">
        <w:t xml:space="preserve">    "REQ": {</w:t>
      </w:r>
    </w:p>
    <w:p w:rsidR="00AD764D" w:rsidRPr="00851D00" w:rsidRDefault="00AD764D" w:rsidP="00AD764D">
      <w:pPr>
        <w:ind w:left="840"/>
      </w:pPr>
      <w:r w:rsidRPr="00851D00">
        <w:lastRenderedPageBreak/>
        <w:t xml:space="preserve">      "name": "</w:t>
      </w:r>
      <w:r w:rsidR="000C7E56">
        <w:t>deliveryoil</w:t>
      </w:r>
      <w:r w:rsidR="000C7E56" w:rsidRPr="008972C1">
        <w:t>_</w:t>
      </w:r>
      <w:r w:rsidR="000C7E56">
        <w:t>base_</w:t>
      </w:r>
      <w:r w:rsidR="000C7E56" w:rsidRPr="008972C1">
        <w:t>query</w:t>
      </w:r>
      <w:r w:rsidRPr="00851D00">
        <w:t xml:space="preserve"> ",</w:t>
      </w:r>
    </w:p>
    <w:p w:rsidR="00AD764D" w:rsidRPr="00851D00" w:rsidRDefault="00AD764D" w:rsidP="00AD764D">
      <w:pPr>
        <w:ind w:left="840"/>
      </w:pPr>
      <w:r w:rsidRPr="00851D00">
        <w:t xml:space="preserve">      "id": " "</w:t>
      </w:r>
    </w:p>
    <w:p w:rsidR="00AD764D" w:rsidRPr="00851D00" w:rsidRDefault="00AD764D" w:rsidP="00AD764D">
      <w:pPr>
        <w:ind w:left="840"/>
      </w:pPr>
      <w:r w:rsidRPr="00851D00">
        <w:t xml:space="preserve">    }</w:t>
      </w:r>
    </w:p>
    <w:p w:rsidR="00AD764D" w:rsidRPr="00851D00" w:rsidRDefault="00AD764D" w:rsidP="00AD764D">
      <w:pPr>
        <w:ind w:left="840"/>
      </w:pPr>
      <w:r w:rsidRPr="00851D00">
        <w:t xml:space="preserve">  }</w:t>
      </w:r>
    </w:p>
    <w:p w:rsidR="00AD764D" w:rsidRPr="00851D00" w:rsidRDefault="00AD764D" w:rsidP="00AD764D">
      <w:pPr>
        <w:ind w:left="840"/>
      </w:pPr>
      <w:r w:rsidRPr="00851D00">
        <w:t>}</w:t>
      </w:r>
    </w:p>
    <w:p w:rsidR="00AD764D" w:rsidRPr="00E552BF" w:rsidRDefault="00AD764D" w:rsidP="00AD764D">
      <w:pPr>
        <w:ind w:left="840"/>
        <w:rPr>
          <w:b/>
          <w:sz w:val="24"/>
          <w:szCs w:val="24"/>
        </w:rPr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5"/>
        <w:gridCol w:w="529"/>
        <w:gridCol w:w="1655"/>
        <w:gridCol w:w="1616"/>
        <w:gridCol w:w="1457"/>
        <w:gridCol w:w="868"/>
        <w:gridCol w:w="1652"/>
        <w:gridCol w:w="673"/>
      </w:tblGrid>
      <w:tr w:rsidR="00AD764D" w:rsidRPr="00AF7A7C" w:rsidTr="000C7E56">
        <w:trPr>
          <w:jc w:val="center"/>
        </w:trPr>
        <w:tc>
          <w:tcPr>
            <w:tcW w:w="495" w:type="dxa"/>
            <w:shd w:val="clear" w:color="auto" w:fill="D9D9D9"/>
            <w:vAlign w:val="center"/>
          </w:tcPr>
          <w:p w:rsidR="00AD764D" w:rsidRPr="00AF7A7C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29" w:type="dxa"/>
            <w:shd w:val="clear" w:color="auto" w:fill="D9D9D9"/>
            <w:vAlign w:val="center"/>
          </w:tcPr>
          <w:p w:rsidR="00AD764D" w:rsidRPr="00AF7A7C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55" w:type="dxa"/>
            <w:shd w:val="clear" w:color="auto" w:fill="D9D9D9"/>
            <w:vAlign w:val="center"/>
          </w:tcPr>
          <w:p w:rsidR="00AD764D" w:rsidRPr="00AF7A7C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AD764D" w:rsidRPr="00AF7A7C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57" w:type="dxa"/>
            <w:shd w:val="clear" w:color="auto" w:fill="D9D9D9"/>
            <w:vAlign w:val="center"/>
          </w:tcPr>
          <w:p w:rsidR="00AD764D" w:rsidRPr="00AF7A7C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AD764D" w:rsidRPr="00AF7A7C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AD764D" w:rsidRPr="00AF7A7C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73" w:type="dxa"/>
            <w:shd w:val="clear" w:color="auto" w:fill="D9D9D9"/>
            <w:vAlign w:val="center"/>
          </w:tcPr>
          <w:p w:rsidR="00AD764D" w:rsidRPr="00AF7A7C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D764D" w:rsidRPr="00AF7A7C" w:rsidTr="000C7E56">
        <w:trPr>
          <w:jc w:val="center"/>
        </w:trPr>
        <w:tc>
          <w:tcPr>
            <w:tcW w:w="495" w:type="dxa"/>
            <w:vAlign w:val="center"/>
          </w:tcPr>
          <w:p w:rsidR="00AD764D" w:rsidRPr="00AF7A7C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29" w:type="dxa"/>
            <w:vAlign w:val="center"/>
          </w:tcPr>
          <w:p w:rsidR="00AD764D" w:rsidRPr="00AF7A7C" w:rsidRDefault="00AD764D" w:rsidP="000C7E5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AD764D" w:rsidRPr="00452FC7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16" w:type="dxa"/>
            <w:vAlign w:val="center"/>
          </w:tcPr>
          <w:p w:rsidR="00AD764D" w:rsidRPr="00452FC7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457" w:type="dxa"/>
            <w:vAlign w:val="center"/>
          </w:tcPr>
          <w:p w:rsidR="00AD764D" w:rsidRPr="00452FC7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68" w:type="dxa"/>
          </w:tcPr>
          <w:p w:rsidR="00AD764D" w:rsidRDefault="00AD764D" w:rsidP="000C7E56">
            <w:r w:rsidRPr="003517A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52" w:type="dxa"/>
            <w:vAlign w:val="center"/>
          </w:tcPr>
          <w:p w:rsidR="00AD764D" w:rsidRPr="00C806E6" w:rsidRDefault="005D77B4" w:rsidP="000C7E5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AD764D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73" w:type="dxa"/>
            <w:vAlign w:val="center"/>
          </w:tcPr>
          <w:p w:rsidR="00AD764D" w:rsidRPr="00AF7A7C" w:rsidRDefault="00AD764D" w:rsidP="000C7E5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D764D" w:rsidRPr="00AF7A7C" w:rsidTr="000C7E56">
        <w:trPr>
          <w:jc w:val="center"/>
        </w:trPr>
        <w:tc>
          <w:tcPr>
            <w:tcW w:w="495" w:type="dxa"/>
            <w:vAlign w:val="center"/>
          </w:tcPr>
          <w:p w:rsidR="00AD764D" w:rsidRPr="00AF7A7C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29" w:type="dxa"/>
            <w:vAlign w:val="center"/>
          </w:tcPr>
          <w:p w:rsidR="00AD764D" w:rsidRPr="00AF7A7C" w:rsidRDefault="00AD764D" w:rsidP="000C7E5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AD764D" w:rsidRPr="00452FC7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616" w:type="dxa"/>
            <w:vAlign w:val="center"/>
          </w:tcPr>
          <w:p w:rsidR="00AD764D" w:rsidRPr="00452FC7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457" w:type="dxa"/>
            <w:vAlign w:val="center"/>
          </w:tcPr>
          <w:p w:rsidR="00AD764D" w:rsidRPr="00452FC7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68" w:type="dxa"/>
          </w:tcPr>
          <w:p w:rsidR="00AD764D" w:rsidRDefault="00AD764D" w:rsidP="000C7E56">
            <w:r w:rsidRPr="003517A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52" w:type="dxa"/>
            <w:vAlign w:val="center"/>
          </w:tcPr>
          <w:p w:rsidR="00AD764D" w:rsidRPr="00C806E6" w:rsidRDefault="005D77B4" w:rsidP="000C7E5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AD764D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73" w:type="dxa"/>
            <w:vAlign w:val="center"/>
          </w:tcPr>
          <w:p w:rsidR="00AD764D" w:rsidRPr="00AF7A7C" w:rsidRDefault="00AD764D" w:rsidP="000C7E56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D764D" w:rsidRDefault="00AD764D" w:rsidP="00AD764D"/>
    <w:p w:rsidR="00AD764D" w:rsidRPr="00E552BF" w:rsidRDefault="00AD764D" w:rsidP="00AD764D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返回消息要素</w:t>
      </w:r>
    </w:p>
    <w:p w:rsidR="00AD764D" w:rsidRDefault="00AD764D" w:rsidP="00AD764D">
      <w:pPr>
        <w:ind w:firstLineChars="400" w:firstLine="840"/>
      </w:pPr>
      <w:r>
        <w:t>{</w:t>
      </w:r>
    </w:p>
    <w:p w:rsidR="00AD764D" w:rsidRDefault="00AD764D" w:rsidP="00AD764D">
      <w:pPr>
        <w:ind w:firstLineChars="400" w:firstLine="840"/>
      </w:pPr>
      <w:r>
        <w:t xml:space="preserve">  "MMTS": {</w:t>
      </w:r>
    </w:p>
    <w:p w:rsidR="00AD764D" w:rsidRDefault="00AD764D" w:rsidP="00AD764D">
      <w:pPr>
        <w:ind w:firstLineChars="400" w:firstLine="840"/>
      </w:pPr>
      <w:r>
        <w:t xml:space="preserve">    "version": "1.0",</w:t>
      </w:r>
    </w:p>
    <w:p w:rsidR="00AD764D" w:rsidRDefault="00AD764D" w:rsidP="00AD764D">
      <w:pPr>
        <w:ind w:firstLineChars="400" w:firstLine="840"/>
      </w:pPr>
      <w:r>
        <w:t xml:space="preserve">    "REP": {</w:t>
      </w:r>
    </w:p>
    <w:p w:rsidR="00AD764D" w:rsidRDefault="00AD764D" w:rsidP="00AD764D">
      <w:pPr>
        <w:ind w:firstLineChars="400" w:firstLine="840"/>
      </w:pPr>
      <w:r>
        <w:t xml:space="preserve">      "name": "</w:t>
      </w:r>
      <w:r w:rsidR="000C7E56">
        <w:t>deliveryoil</w:t>
      </w:r>
      <w:r w:rsidR="000C7E56" w:rsidRPr="008972C1">
        <w:t>_</w:t>
      </w:r>
      <w:r w:rsidR="000C7E56">
        <w:t>base_</w:t>
      </w:r>
      <w:r w:rsidR="000C7E56" w:rsidRPr="008972C1">
        <w:t>query</w:t>
      </w:r>
      <w:r>
        <w:t>",</w:t>
      </w:r>
    </w:p>
    <w:p w:rsidR="00AD764D" w:rsidRDefault="00AD764D" w:rsidP="00AD764D">
      <w:pPr>
        <w:ind w:firstLineChars="400" w:firstLine="840"/>
      </w:pPr>
      <w:r>
        <w:t xml:space="preserve">      "message": " ",</w:t>
      </w:r>
    </w:p>
    <w:p w:rsidR="00AD764D" w:rsidRDefault="00AD764D" w:rsidP="00AD764D">
      <w:pPr>
        <w:ind w:firstLineChars="400" w:firstLine="840"/>
      </w:pPr>
      <w:r>
        <w:t xml:space="preserve">      "retcode": " ",</w:t>
      </w:r>
    </w:p>
    <w:p w:rsidR="00AD764D" w:rsidRDefault="00AD764D" w:rsidP="00AD764D">
      <w:pPr>
        <w:ind w:firstLineChars="400" w:firstLine="840"/>
      </w:pPr>
      <w:r>
        <w:t xml:space="preserve">      "RESULTLIST": {</w:t>
      </w:r>
    </w:p>
    <w:p w:rsidR="00AD764D" w:rsidRDefault="00AD764D" w:rsidP="00AD764D">
      <w:pPr>
        <w:ind w:firstLineChars="400" w:firstLine="840"/>
      </w:pPr>
      <w:r>
        <w:t xml:space="preserve">        "REC": {</w:t>
      </w:r>
    </w:p>
    <w:p w:rsidR="00AD764D" w:rsidRDefault="00AD764D" w:rsidP="00AD764D">
      <w:pPr>
        <w:ind w:firstLineChars="400" w:firstLine="840"/>
      </w:pPr>
      <w:r>
        <w:rPr>
          <w:rFonts w:hint="eastAsia"/>
        </w:rPr>
        <w:t xml:space="preserve">          "</w:t>
      </w:r>
      <w:r w:rsidR="00F77065">
        <w:t>D</w:t>
      </w:r>
      <w:r>
        <w:rPr>
          <w:rFonts w:hint="eastAsia"/>
        </w:rPr>
        <w:t>_ID": "</w:t>
      </w:r>
      <w:r w:rsidR="00F77065">
        <w:rPr>
          <w:rFonts w:hint="eastAsia"/>
        </w:rPr>
        <w:t>加油卡</w:t>
      </w:r>
      <w:r>
        <w:rPr>
          <w:rFonts w:hint="eastAsia"/>
        </w:rPr>
        <w:t>ID",</w:t>
      </w:r>
    </w:p>
    <w:p w:rsidR="00AD764D" w:rsidRDefault="00AD764D" w:rsidP="00AD764D">
      <w:pPr>
        <w:ind w:firstLineChars="400" w:firstLine="840"/>
      </w:pPr>
      <w:r>
        <w:rPr>
          <w:rFonts w:hint="eastAsia"/>
        </w:rPr>
        <w:t xml:space="preserve">          "</w:t>
      </w:r>
      <w:r w:rsidR="00F77065">
        <w:t>D</w:t>
      </w:r>
      <w:r>
        <w:rPr>
          <w:rFonts w:hint="eastAsia"/>
        </w:rPr>
        <w:t>_N": "</w:t>
      </w:r>
      <w:r w:rsidR="00F77065">
        <w:rPr>
          <w:rFonts w:hint="eastAsia"/>
        </w:rPr>
        <w:t>加油卡名称</w:t>
      </w:r>
      <w:r>
        <w:rPr>
          <w:rFonts w:hint="eastAsia"/>
        </w:rPr>
        <w:t>",</w:t>
      </w:r>
    </w:p>
    <w:p w:rsidR="00AD764D" w:rsidRDefault="00AD764D" w:rsidP="00F77065">
      <w:pPr>
        <w:ind w:firstLineChars="400" w:firstLine="840"/>
      </w:pPr>
      <w:r>
        <w:t xml:space="preserve">          "</w:t>
      </w:r>
      <w:r w:rsidR="00F77065">
        <w:t>D</w:t>
      </w:r>
      <w:r>
        <w:t>_</w:t>
      </w:r>
      <w:r w:rsidR="00F77065">
        <w:t>PRICE</w:t>
      </w:r>
      <w:r>
        <w:t>":</w:t>
      </w:r>
      <w:r w:rsidR="00F77065">
        <w:t>”</w:t>
      </w:r>
      <w:r w:rsidR="00F77065">
        <w:rPr>
          <w:rFonts w:hint="eastAsia"/>
        </w:rPr>
        <w:t>加油卡单张</w:t>
      </w:r>
      <w:r w:rsidR="00F77065">
        <w:t>金额</w:t>
      </w:r>
      <w:r w:rsidR="00F77065">
        <w:t>”</w:t>
      </w:r>
    </w:p>
    <w:p w:rsidR="00AD764D" w:rsidRDefault="00AD764D" w:rsidP="00AD764D">
      <w:pPr>
        <w:ind w:firstLineChars="400" w:firstLine="840"/>
      </w:pPr>
      <w:r>
        <w:t xml:space="preserve">          }</w:t>
      </w:r>
    </w:p>
    <w:p w:rsidR="00AD764D" w:rsidRDefault="00AD764D" w:rsidP="00AD764D">
      <w:pPr>
        <w:ind w:firstLineChars="400" w:firstLine="840"/>
      </w:pPr>
      <w:r>
        <w:t xml:space="preserve">        }</w:t>
      </w:r>
    </w:p>
    <w:p w:rsidR="00AD764D" w:rsidRDefault="00AD764D" w:rsidP="00AD764D">
      <w:pPr>
        <w:ind w:firstLineChars="400" w:firstLine="840"/>
      </w:pPr>
      <w:r>
        <w:t xml:space="preserve">      }</w:t>
      </w:r>
    </w:p>
    <w:p w:rsidR="00AD764D" w:rsidRDefault="00AD764D" w:rsidP="00AD764D">
      <w:pPr>
        <w:ind w:firstLineChars="400" w:firstLine="840"/>
      </w:pPr>
      <w:r>
        <w:t xml:space="preserve">    }</w:t>
      </w:r>
    </w:p>
    <w:p w:rsidR="00AD764D" w:rsidRDefault="00AD764D" w:rsidP="00AD764D">
      <w:pPr>
        <w:ind w:firstLineChars="400" w:firstLine="840"/>
      </w:pPr>
      <w:r>
        <w:t xml:space="preserve">  }</w:t>
      </w:r>
    </w:p>
    <w:p w:rsidR="00AD764D" w:rsidRDefault="00AD764D" w:rsidP="00AD764D">
      <w:pPr>
        <w:ind w:firstLineChars="400" w:firstLine="840"/>
      </w:pPr>
      <w:r>
        <w:t>}</w:t>
      </w:r>
    </w:p>
    <w:p w:rsidR="00AD764D" w:rsidRDefault="00AD764D" w:rsidP="00AD764D"/>
    <w:p w:rsidR="00F77065" w:rsidRDefault="00F77065" w:rsidP="00AD764D"/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"/>
        <w:gridCol w:w="468"/>
        <w:gridCol w:w="1413"/>
        <w:gridCol w:w="1415"/>
        <w:gridCol w:w="1656"/>
        <w:gridCol w:w="817"/>
        <w:gridCol w:w="1206"/>
        <w:gridCol w:w="1296"/>
      </w:tblGrid>
      <w:tr w:rsidR="00AD764D" w:rsidRPr="00FC4C68" w:rsidTr="000C7E56">
        <w:trPr>
          <w:jc w:val="center"/>
        </w:trPr>
        <w:tc>
          <w:tcPr>
            <w:tcW w:w="450" w:type="dxa"/>
            <w:shd w:val="clear" w:color="auto" w:fill="D9D9D9"/>
            <w:vAlign w:val="center"/>
          </w:tcPr>
          <w:p w:rsidR="00AD764D" w:rsidRPr="00FC4C68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AD764D" w:rsidRPr="00FC4C68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13" w:type="dxa"/>
            <w:shd w:val="clear" w:color="auto" w:fill="D9D9D9"/>
            <w:vAlign w:val="center"/>
          </w:tcPr>
          <w:p w:rsidR="00AD764D" w:rsidRPr="00FC4C68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AD764D" w:rsidRPr="00FC4C68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AD764D" w:rsidRPr="00FC4C68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17" w:type="dxa"/>
            <w:shd w:val="clear" w:color="auto" w:fill="D9D9D9"/>
            <w:vAlign w:val="center"/>
          </w:tcPr>
          <w:p w:rsidR="00AD764D" w:rsidRPr="00FC4C68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AD764D" w:rsidRPr="00FC4C68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AD764D" w:rsidRPr="00FC4C68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D764D" w:rsidRPr="00FC4C68" w:rsidTr="000C7E56">
        <w:trPr>
          <w:jc w:val="center"/>
        </w:trPr>
        <w:tc>
          <w:tcPr>
            <w:tcW w:w="450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3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商品ID</w:t>
            </w:r>
          </w:p>
        </w:tc>
        <w:tc>
          <w:tcPr>
            <w:tcW w:w="1415" w:type="dxa"/>
            <w:vAlign w:val="center"/>
          </w:tcPr>
          <w:p w:rsidR="00AD764D" w:rsidRPr="00FC4C68" w:rsidRDefault="00F77065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 w:rsidR="00AD764D" w:rsidRPr="00FC4C68">
              <w:rPr>
                <w:rFonts w:ascii="宋体" w:hAnsi="宋体"/>
                <w:sz w:val="18"/>
                <w:szCs w:val="18"/>
              </w:rPr>
              <w:t>_</w:t>
            </w:r>
            <w:r w:rsidR="00AD764D"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656" w:type="dxa"/>
            <w:vAlign w:val="center"/>
          </w:tcPr>
          <w:p w:rsidR="00AD764D" w:rsidRPr="00FC4C68" w:rsidRDefault="00AD764D" w:rsidP="00F770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F77065">
              <w:rPr>
                <w:rFonts w:ascii="宋体" w:hAnsi="宋体"/>
                <w:sz w:val="18"/>
                <w:szCs w:val="18"/>
              </w:rPr>
              <w:t>D</w:t>
            </w:r>
            <w:r w:rsidRPr="00FC4C68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 w:rsidR="00F77065">
              <w:rPr>
                <w:rFonts w:ascii="宋体" w:hAnsi="宋体"/>
                <w:sz w:val="18"/>
                <w:szCs w:val="18"/>
              </w:rPr>
              <w:t>D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17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AD764D" w:rsidRPr="00FC4C68" w:rsidRDefault="005D77B4" w:rsidP="000C7E5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AD764D" w:rsidRPr="00FC4C68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D764D" w:rsidRPr="00FC4C68" w:rsidTr="000C7E56">
        <w:trPr>
          <w:jc w:val="center"/>
        </w:trPr>
        <w:tc>
          <w:tcPr>
            <w:tcW w:w="450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68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3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商品名称</w:t>
            </w:r>
          </w:p>
        </w:tc>
        <w:tc>
          <w:tcPr>
            <w:tcW w:w="1415" w:type="dxa"/>
            <w:vAlign w:val="center"/>
          </w:tcPr>
          <w:p w:rsidR="00AD764D" w:rsidRPr="00FC4C68" w:rsidRDefault="00F77065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 w:rsidR="00AD764D" w:rsidRPr="00FC4C68">
              <w:rPr>
                <w:rFonts w:ascii="宋体" w:hAnsi="宋体" w:hint="eastAsia"/>
                <w:sz w:val="18"/>
                <w:szCs w:val="18"/>
              </w:rPr>
              <w:t>_</w:t>
            </w:r>
            <w:r w:rsidR="00AD764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56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&lt;CO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17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AD764D" w:rsidRPr="00FC4C68" w:rsidRDefault="005D77B4" w:rsidP="000C7E5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AD764D" w:rsidRPr="00FC4C68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7065" w:rsidRPr="00FC4C68" w:rsidTr="000C7E56">
        <w:trPr>
          <w:jc w:val="center"/>
        </w:trPr>
        <w:tc>
          <w:tcPr>
            <w:tcW w:w="450" w:type="dxa"/>
            <w:vAlign w:val="center"/>
          </w:tcPr>
          <w:p w:rsidR="00F77065" w:rsidRPr="00FC4C68" w:rsidRDefault="00F77065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68" w:type="dxa"/>
            <w:vAlign w:val="center"/>
          </w:tcPr>
          <w:p w:rsidR="00F77065" w:rsidRPr="00FC4C68" w:rsidRDefault="00F77065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3" w:type="dxa"/>
            <w:vAlign w:val="center"/>
          </w:tcPr>
          <w:p w:rsidR="00F77065" w:rsidRDefault="00F77065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价格</w:t>
            </w:r>
          </w:p>
        </w:tc>
        <w:tc>
          <w:tcPr>
            <w:tcW w:w="1415" w:type="dxa"/>
            <w:vAlign w:val="center"/>
          </w:tcPr>
          <w:p w:rsidR="00F77065" w:rsidRDefault="00F77065" w:rsidP="000C7E56">
            <w:pPr>
              <w:rPr>
                <w:rFonts w:ascii="宋体" w:hAnsi="宋体"/>
                <w:sz w:val="18"/>
                <w:szCs w:val="18"/>
              </w:rPr>
            </w:pPr>
            <w:r>
              <w:t>D_PRICE</w:t>
            </w:r>
          </w:p>
        </w:tc>
        <w:tc>
          <w:tcPr>
            <w:tcW w:w="1656" w:type="dxa"/>
            <w:vAlign w:val="center"/>
          </w:tcPr>
          <w:p w:rsidR="00F77065" w:rsidRDefault="00F77065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t xml:space="preserve"> D_PRICE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17" w:type="dxa"/>
            <w:vAlign w:val="center"/>
          </w:tcPr>
          <w:p w:rsidR="00F77065" w:rsidRDefault="00F77065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F77065" w:rsidRDefault="005D77B4" w:rsidP="000C7E56">
            <w:hyperlink w:anchor="Amount" w:history="1">
              <w:r w:rsidR="00F77065" w:rsidRPr="00D41E7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296" w:type="dxa"/>
            <w:vAlign w:val="center"/>
          </w:tcPr>
          <w:p w:rsidR="00F77065" w:rsidRPr="00FC4C68" w:rsidRDefault="00F77065" w:rsidP="000C7E56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D764D" w:rsidRPr="00C63B2E" w:rsidRDefault="00AD764D" w:rsidP="00AD764D"/>
    <w:p w:rsidR="00AD764D" w:rsidRPr="00E552BF" w:rsidRDefault="00AD764D" w:rsidP="00AD764D">
      <w:pPr>
        <w:pStyle w:val="ad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使用规则</w:t>
      </w:r>
    </w:p>
    <w:p w:rsidR="00AD764D" w:rsidRDefault="00AD764D" w:rsidP="00AD764D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9630FA" w:rsidRPr="009630FA" w:rsidRDefault="009630FA" w:rsidP="00A233CF">
      <w:pPr>
        <w:rPr>
          <w:b/>
          <w:sz w:val="24"/>
          <w:szCs w:val="24"/>
        </w:rPr>
      </w:pPr>
    </w:p>
    <w:p w:rsidR="008B4920" w:rsidRPr="00A93D47" w:rsidRDefault="008B4920" w:rsidP="008B4920">
      <w:pPr>
        <w:jc w:val="center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交易相关</w:t>
      </w:r>
      <w:r w:rsidRPr="00A93D47">
        <w:rPr>
          <w:rFonts w:hint="eastAsia"/>
          <w:b/>
          <w:sz w:val="36"/>
          <w:szCs w:val="36"/>
        </w:rPr>
        <w:t>协议</w:t>
      </w:r>
    </w:p>
    <w:p w:rsidR="00DD4B78" w:rsidRPr="00DD4B78" w:rsidRDefault="00F44F50" w:rsidP="00D51B16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10" w:name="_Toc184547980"/>
      <w:r>
        <w:rPr>
          <w:rFonts w:hint="eastAsia"/>
          <w:b/>
          <w:sz w:val="28"/>
          <w:szCs w:val="28"/>
        </w:rPr>
        <w:t>会员价市价</w:t>
      </w:r>
      <w:r w:rsidR="00DD4B78" w:rsidRPr="00DD4B78">
        <w:rPr>
          <w:rFonts w:hint="eastAsia"/>
          <w:b/>
          <w:sz w:val="28"/>
          <w:szCs w:val="28"/>
        </w:rPr>
        <w:t>单</w:t>
      </w:r>
      <w:bookmarkEnd w:id="10"/>
      <w:r w:rsidR="00E552BF">
        <w:rPr>
          <w:rFonts w:hint="eastAsia"/>
          <w:b/>
          <w:sz w:val="28"/>
          <w:szCs w:val="28"/>
        </w:rPr>
        <w:t>（包含建</w:t>
      </w:r>
      <w:r w:rsidR="00DD4B78" w:rsidRPr="00DD4B78">
        <w:rPr>
          <w:rFonts w:hint="eastAsia"/>
          <w:b/>
          <w:sz w:val="28"/>
          <w:szCs w:val="28"/>
        </w:rPr>
        <w:t>平仓）</w:t>
      </w:r>
    </w:p>
    <w:p w:rsidR="00DD4B78" w:rsidRPr="00DD4B78" w:rsidRDefault="00DD4B78" w:rsidP="00D51B16">
      <w:pPr>
        <w:pStyle w:val="ad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DD4B78">
        <w:rPr>
          <w:rFonts w:hint="eastAsia"/>
          <w:b/>
          <w:sz w:val="24"/>
          <w:szCs w:val="24"/>
        </w:rPr>
        <w:t>业务功能</w:t>
      </w:r>
    </w:p>
    <w:p w:rsidR="00DD4B78" w:rsidRDefault="00DD4B78" w:rsidP="00DD4B78">
      <w:pPr>
        <w:pStyle w:val="ad"/>
        <w:tabs>
          <w:tab w:val="left" w:pos="4863"/>
        </w:tabs>
        <w:ind w:left="992" w:firstLineChars="0" w:firstLine="0"/>
      </w:pPr>
      <w:r>
        <w:rPr>
          <w:rFonts w:hint="eastAsia"/>
        </w:rPr>
        <w:t>入市价单</w:t>
      </w:r>
      <w:r>
        <w:rPr>
          <w:rFonts w:hint="eastAsia"/>
        </w:rPr>
        <w:t>(</w:t>
      </w:r>
      <w:r w:rsidRPr="00DD4B78">
        <w:t>order</w:t>
      </w:r>
      <w:r w:rsidRPr="00DD4B78">
        <w:rPr>
          <w:rFonts w:hint="eastAsia"/>
        </w:rPr>
        <w:t>_s</w:t>
      </w:r>
      <w:r>
        <w:rPr>
          <w:rFonts w:hint="eastAsia"/>
        </w:rPr>
        <w:t>)</w:t>
      </w:r>
      <w:r>
        <w:rPr>
          <w:rFonts w:hint="eastAsia"/>
        </w:rPr>
        <w:t>，用于开平仓；</w:t>
      </w:r>
      <w:r>
        <w:tab/>
      </w:r>
    </w:p>
    <w:p w:rsidR="00DD4B78" w:rsidRDefault="00DD4B78" w:rsidP="00DD4B78">
      <w:pPr>
        <w:pStyle w:val="ad"/>
        <w:tabs>
          <w:tab w:val="left" w:pos="5640"/>
        </w:tabs>
        <w:ind w:left="992" w:firstLineChars="0" w:firstLine="0"/>
      </w:pPr>
    </w:p>
    <w:p w:rsidR="00DD4B78" w:rsidRPr="00DD4B78" w:rsidRDefault="00DD4B78" w:rsidP="00D51B16">
      <w:pPr>
        <w:pStyle w:val="ad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DD4B78">
        <w:rPr>
          <w:rFonts w:hint="eastAsia"/>
          <w:b/>
          <w:sz w:val="24"/>
          <w:szCs w:val="24"/>
        </w:rPr>
        <w:t>支持版本</w:t>
      </w:r>
    </w:p>
    <w:p w:rsidR="00DD4B78" w:rsidRDefault="00DD4B78" w:rsidP="00DD4B78">
      <w:pPr>
        <w:pStyle w:val="ad"/>
        <w:tabs>
          <w:tab w:val="left" w:pos="4863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326E0" w:rsidRDefault="006326E0" w:rsidP="00DD4B78">
      <w:pPr>
        <w:pStyle w:val="ad"/>
        <w:tabs>
          <w:tab w:val="left" w:pos="4863"/>
        </w:tabs>
        <w:ind w:left="992" w:firstLineChars="0" w:firstLine="0"/>
      </w:pPr>
    </w:p>
    <w:p w:rsidR="00DD4B78" w:rsidRPr="006326E0" w:rsidRDefault="00DD4B78" w:rsidP="00D51B16">
      <w:pPr>
        <w:pStyle w:val="ad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标签名称</w:t>
      </w:r>
    </w:p>
    <w:p w:rsidR="00DD4B78" w:rsidRDefault="00BF16E4" w:rsidP="006326E0">
      <w:pPr>
        <w:pStyle w:val="ad"/>
        <w:tabs>
          <w:tab w:val="left" w:pos="4863"/>
        </w:tabs>
        <w:ind w:left="992" w:firstLineChars="0" w:firstLine="0"/>
      </w:pPr>
      <w:r w:rsidRPr="006B6770">
        <w:t>http://101.251.236.219:32000/tradeweb/httpXmlServlet?req=</w:t>
      </w:r>
      <w:r w:rsidR="00DD4B78" w:rsidRPr="006326E0">
        <w:t>order</w:t>
      </w:r>
      <w:r w:rsidR="00DD4B78" w:rsidRPr="006326E0">
        <w:rPr>
          <w:rFonts w:hint="eastAsia"/>
        </w:rPr>
        <w:t>_s</w:t>
      </w:r>
      <w:r w:rsidR="00DD4B78" w:rsidRPr="006326E0">
        <w:rPr>
          <w:rFonts w:hint="eastAsia"/>
        </w:rPr>
        <w:t>，</w:t>
      </w:r>
    </w:p>
    <w:p w:rsidR="006326E0" w:rsidRPr="000E26F0" w:rsidRDefault="006326E0" w:rsidP="006326E0">
      <w:pPr>
        <w:pStyle w:val="ad"/>
        <w:tabs>
          <w:tab w:val="left" w:pos="4863"/>
        </w:tabs>
        <w:ind w:left="992" w:firstLineChars="0" w:firstLine="0"/>
      </w:pPr>
    </w:p>
    <w:p w:rsidR="00DD4B78" w:rsidRPr="006326E0" w:rsidRDefault="00DD4B78" w:rsidP="00D51B16">
      <w:pPr>
        <w:pStyle w:val="ad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请求消息要素</w:t>
      </w:r>
    </w:p>
    <w:p w:rsidR="0037642B" w:rsidRDefault="0037642B" w:rsidP="0037642B">
      <w:pPr>
        <w:pStyle w:val="ad"/>
        <w:ind w:left="992"/>
      </w:pPr>
      <w:r>
        <w:t>{</w:t>
      </w:r>
    </w:p>
    <w:p w:rsidR="0037642B" w:rsidRDefault="0037642B" w:rsidP="0037642B">
      <w:pPr>
        <w:pStyle w:val="ad"/>
        <w:ind w:left="992"/>
      </w:pPr>
      <w:r>
        <w:t xml:space="preserve">  "MMTS": {</w:t>
      </w:r>
    </w:p>
    <w:p w:rsidR="0037642B" w:rsidRDefault="0037642B" w:rsidP="0037642B">
      <w:pPr>
        <w:pStyle w:val="ad"/>
        <w:ind w:left="992"/>
      </w:pPr>
      <w:r>
        <w:t xml:space="preserve">    "version": "1.0",</w:t>
      </w:r>
    </w:p>
    <w:p w:rsidR="0037642B" w:rsidRDefault="0037642B" w:rsidP="0037642B">
      <w:pPr>
        <w:pStyle w:val="ad"/>
        <w:ind w:left="992"/>
      </w:pPr>
      <w:r>
        <w:t xml:space="preserve">    "REQ": {</w:t>
      </w:r>
    </w:p>
    <w:p w:rsidR="0037642B" w:rsidRDefault="0037642B" w:rsidP="0037642B">
      <w:pPr>
        <w:pStyle w:val="ad"/>
        <w:ind w:left="992"/>
      </w:pPr>
      <w:r>
        <w:t xml:space="preserve">      "name": "order_s",</w:t>
      </w:r>
    </w:p>
    <w:p w:rsidR="0037642B" w:rsidRDefault="0037642B" w:rsidP="0037642B">
      <w:pPr>
        <w:pStyle w:val="ad"/>
        <w:ind w:left="992"/>
      </w:pPr>
      <w:r>
        <w:t xml:space="preserve">      "id": " ",</w:t>
      </w:r>
    </w:p>
    <w:p w:rsidR="0037642B" w:rsidRDefault="0037642B" w:rsidP="0037642B">
      <w:pPr>
        <w:pStyle w:val="ad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37642B" w:rsidRDefault="0037642B" w:rsidP="0037642B">
      <w:pPr>
        <w:pStyle w:val="ad"/>
        <w:ind w:left="992"/>
      </w:pPr>
      <w:r>
        <w:rPr>
          <w:rFonts w:hint="eastAsia"/>
        </w:rPr>
        <w:t xml:space="preserve">      "BUY_SELL": "</w:t>
      </w:r>
      <w:r>
        <w:rPr>
          <w:rFonts w:hint="eastAsia"/>
        </w:rPr>
        <w:t>买卖标志：</w:t>
      </w:r>
      <w:r>
        <w:rPr>
          <w:rFonts w:hint="eastAsia"/>
        </w:rPr>
        <w:t>1-</w:t>
      </w:r>
      <w:r>
        <w:rPr>
          <w:rFonts w:hint="eastAsia"/>
        </w:rPr>
        <w:t>买；</w:t>
      </w:r>
      <w:r>
        <w:rPr>
          <w:rFonts w:hint="eastAsia"/>
        </w:rPr>
        <w:t>2-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37642B" w:rsidRDefault="0037642B" w:rsidP="0037642B">
      <w:pPr>
        <w:pStyle w:val="ad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37642B" w:rsidRDefault="0037642B" w:rsidP="0037642B">
      <w:pPr>
        <w:pStyle w:val="ad"/>
        <w:ind w:left="992"/>
      </w:pPr>
      <w:r>
        <w:rPr>
          <w:rFonts w:hint="eastAsia"/>
        </w:rPr>
        <w:t xml:space="preserve">      "PRICE": "</w:t>
      </w:r>
      <w:r>
        <w:rPr>
          <w:rFonts w:hint="eastAsia"/>
        </w:rPr>
        <w:t>委托价</w:t>
      </w:r>
      <w:r>
        <w:rPr>
          <w:rFonts w:hint="eastAsia"/>
        </w:rPr>
        <w:t>",</w:t>
      </w:r>
    </w:p>
    <w:p w:rsidR="0037642B" w:rsidRDefault="0037642B" w:rsidP="0037642B">
      <w:pPr>
        <w:pStyle w:val="ad"/>
        <w:ind w:left="992"/>
      </w:pPr>
      <w:r>
        <w:rPr>
          <w:rFonts w:hint="eastAsia"/>
        </w:rPr>
        <w:lastRenderedPageBreak/>
        <w:t xml:space="preserve">      "QTY": "</w:t>
      </w:r>
      <w:r>
        <w:rPr>
          <w:rFonts w:hint="eastAsia"/>
        </w:rPr>
        <w:t>委托量</w:t>
      </w:r>
      <w:r>
        <w:rPr>
          <w:rFonts w:hint="eastAsia"/>
        </w:rPr>
        <w:t>",</w:t>
      </w:r>
    </w:p>
    <w:p w:rsidR="0037642B" w:rsidRDefault="0037642B" w:rsidP="0037642B">
      <w:pPr>
        <w:pStyle w:val="ad"/>
        <w:ind w:left="992"/>
      </w:pPr>
      <w:r>
        <w:rPr>
          <w:rFonts w:hint="eastAsia"/>
        </w:rPr>
        <w:t xml:space="preserve">      "SETTLE_BASIS": "</w:t>
      </w:r>
      <w:r>
        <w:rPr>
          <w:rFonts w:hint="eastAsia"/>
        </w:rPr>
        <w:t>委托类型：</w:t>
      </w:r>
      <w:r>
        <w:rPr>
          <w:rFonts w:hint="eastAsia"/>
        </w:rPr>
        <w:t>1-</w:t>
      </w:r>
      <w:r>
        <w:rPr>
          <w:rFonts w:hint="eastAsia"/>
        </w:rPr>
        <w:t>开仓；</w:t>
      </w:r>
      <w:r>
        <w:rPr>
          <w:rFonts w:hint="eastAsia"/>
        </w:rPr>
        <w:t>2-</w:t>
      </w:r>
      <w:r>
        <w:rPr>
          <w:rFonts w:hint="eastAsia"/>
        </w:rPr>
        <w:t>平仓；</w:t>
      </w:r>
      <w:r>
        <w:rPr>
          <w:rFonts w:hint="eastAsia"/>
        </w:rPr>
        <w:t>",</w:t>
      </w:r>
    </w:p>
    <w:p w:rsidR="0037642B" w:rsidRDefault="0037642B" w:rsidP="0037642B">
      <w:pPr>
        <w:pStyle w:val="ad"/>
        <w:ind w:left="992"/>
      </w:pPr>
      <w:r>
        <w:rPr>
          <w:rFonts w:hint="eastAsia"/>
        </w:rPr>
        <w:t xml:space="preserve">      "DOT_DIFF": "</w:t>
      </w:r>
      <w:r>
        <w:rPr>
          <w:rFonts w:hint="eastAsia"/>
        </w:rPr>
        <w:t>点差</w:t>
      </w:r>
      <w:r>
        <w:rPr>
          <w:rFonts w:hint="eastAsia"/>
        </w:rPr>
        <w:t>",</w:t>
      </w:r>
    </w:p>
    <w:p w:rsidR="0037642B" w:rsidRDefault="0037642B" w:rsidP="0037642B">
      <w:pPr>
        <w:pStyle w:val="ad"/>
        <w:ind w:left="992"/>
      </w:pPr>
      <w:r>
        <w:rPr>
          <w:rFonts w:hint="eastAsia"/>
        </w:rPr>
        <w:t xml:space="preserve">      "CLOSEMODE": "</w:t>
      </w:r>
      <w:r>
        <w:rPr>
          <w:rFonts w:hint="eastAsia"/>
        </w:rPr>
        <w:t>平仓方式：</w:t>
      </w:r>
      <w:r>
        <w:rPr>
          <w:rFonts w:hint="eastAsia"/>
        </w:rPr>
        <w:t>1-</w:t>
      </w:r>
      <w:r>
        <w:rPr>
          <w:rFonts w:hint="eastAsia"/>
        </w:rPr>
        <w:t>不指定平仓；</w:t>
      </w:r>
      <w:r>
        <w:rPr>
          <w:rFonts w:hint="eastAsia"/>
        </w:rPr>
        <w:t>2-</w:t>
      </w:r>
      <w:r>
        <w:rPr>
          <w:rFonts w:hint="eastAsia"/>
        </w:rPr>
        <w:t>指定仓单号平仓</w:t>
      </w:r>
      <w:r>
        <w:rPr>
          <w:rFonts w:hint="eastAsia"/>
        </w:rPr>
        <w:t>",</w:t>
      </w:r>
    </w:p>
    <w:p w:rsidR="0037642B" w:rsidRDefault="0037642B" w:rsidP="0037642B">
      <w:pPr>
        <w:pStyle w:val="ad"/>
        <w:ind w:left="992"/>
      </w:pPr>
      <w:r>
        <w:rPr>
          <w:rFonts w:hint="eastAsia"/>
        </w:rPr>
        <w:t xml:space="preserve">      "HOLDING_ID": "</w:t>
      </w:r>
      <w:r>
        <w:rPr>
          <w:rFonts w:hint="eastAsia"/>
        </w:rPr>
        <w:t>持仓单号</w:t>
      </w:r>
      <w:r>
        <w:rPr>
          <w:rFonts w:hint="eastAsia"/>
        </w:rPr>
        <w:t>",</w:t>
      </w:r>
    </w:p>
    <w:p w:rsidR="0037642B" w:rsidRDefault="0037642B" w:rsidP="0037642B">
      <w:pPr>
        <w:pStyle w:val="ad"/>
        <w:ind w:left="992"/>
      </w:pPr>
      <w:r>
        <w:rPr>
          <w:rFonts w:hint="eastAsia"/>
        </w:rPr>
        <w:t xml:space="preserve">      "OTHER_ID": "</w:t>
      </w:r>
      <w:r>
        <w:rPr>
          <w:rFonts w:hint="eastAsia"/>
        </w:rPr>
        <w:t>成交对方</w:t>
      </w:r>
      <w:r>
        <w:rPr>
          <w:rFonts w:hint="eastAsia"/>
        </w:rPr>
        <w:t>",</w:t>
      </w:r>
    </w:p>
    <w:p w:rsidR="0037642B" w:rsidRDefault="0037642B" w:rsidP="0037642B">
      <w:pPr>
        <w:pStyle w:val="ad"/>
        <w:ind w:left="992"/>
      </w:pPr>
      <w:r>
        <w:t xml:space="preserve">      "SESSION_ID": "SESSION_ID",</w:t>
      </w:r>
    </w:p>
    <w:p w:rsidR="0037642B" w:rsidRDefault="0037642B" w:rsidP="0037642B">
      <w:pPr>
        <w:pStyle w:val="ad"/>
        <w:ind w:left="992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37642B" w:rsidRDefault="0037642B" w:rsidP="0037642B">
      <w:pPr>
        <w:pStyle w:val="ad"/>
        <w:ind w:left="992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",</w:t>
      </w:r>
    </w:p>
    <w:p w:rsidR="0037642B" w:rsidRDefault="0037642B" w:rsidP="0037642B">
      <w:pPr>
        <w:pStyle w:val="ad"/>
        <w:ind w:left="992"/>
      </w:pPr>
      <w:r>
        <w:rPr>
          <w:rFonts w:hint="eastAsia"/>
        </w:rPr>
        <w:t xml:space="preserve">      "ORDER_NO": "</w:t>
      </w:r>
      <w:r>
        <w:rPr>
          <w:rFonts w:hint="eastAsia"/>
        </w:rPr>
        <w:t>委托单号</w:t>
      </w:r>
      <w:r>
        <w:rPr>
          <w:rFonts w:hint="eastAsia"/>
        </w:rPr>
        <w:t>"</w:t>
      </w:r>
    </w:p>
    <w:p w:rsidR="0037642B" w:rsidRDefault="0037642B" w:rsidP="0037642B">
      <w:pPr>
        <w:pStyle w:val="ad"/>
        <w:ind w:left="992"/>
      </w:pPr>
      <w:r>
        <w:t xml:space="preserve">    }</w:t>
      </w:r>
    </w:p>
    <w:p w:rsidR="0037642B" w:rsidRDefault="0037642B" w:rsidP="0037642B">
      <w:pPr>
        <w:pStyle w:val="ad"/>
        <w:ind w:left="992"/>
      </w:pPr>
      <w:r>
        <w:t xml:space="preserve">  }</w:t>
      </w:r>
    </w:p>
    <w:p w:rsidR="0037642B" w:rsidRDefault="0037642B" w:rsidP="0037642B">
      <w:pPr>
        <w:pStyle w:val="ad"/>
        <w:ind w:left="992" w:firstLineChars="0" w:firstLine="0"/>
      </w:pPr>
      <w:r>
        <w:t>}</w:t>
      </w:r>
    </w:p>
    <w:p w:rsidR="00DD4B78" w:rsidRPr="00580979" w:rsidRDefault="00DD4B78" w:rsidP="00DD4B78"/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5"/>
        <w:gridCol w:w="461"/>
        <w:gridCol w:w="1026"/>
        <w:gridCol w:w="1563"/>
        <w:gridCol w:w="1909"/>
        <w:gridCol w:w="785"/>
        <w:gridCol w:w="1686"/>
        <w:gridCol w:w="1106"/>
      </w:tblGrid>
      <w:tr w:rsidR="00DD4B78" w:rsidRPr="00E46741" w:rsidTr="00A61778">
        <w:trPr>
          <w:jc w:val="center"/>
        </w:trPr>
        <w:tc>
          <w:tcPr>
            <w:tcW w:w="445" w:type="dxa"/>
            <w:shd w:val="clear" w:color="auto" w:fill="D9D9D9"/>
            <w:vAlign w:val="center"/>
          </w:tcPr>
          <w:p w:rsidR="00DD4B78" w:rsidRPr="00E46741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61" w:type="dxa"/>
            <w:shd w:val="clear" w:color="auto" w:fill="D9D9D9"/>
            <w:vAlign w:val="center"/>
          </w:tcPr>
          <w:p w:rsidR="00DD4B78" w:rsidRPr="00E46741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026" w:type="dxa"/>
            <w:shd w:val="clear" w:color="auto" w:fill="D9D9D9"/>
            <w:vAlign w:val="center"/>
          </w:tcPr>
          <w:p w:rsidR="00DD4B78" w:rsidRPr="00E46741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3" w:type="dxa"/>
            <w:shd w:val="clear" w:color="auto" w:fill="D9D9D9"/>
            <w:vAlign w:val="center"/>
          </w:tcPr>
          <w:p w:rsidR="00DD4B78" w:rsidRPr="00E46741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09" w:type="dxa"/>
            <w:shd w:val="clear" w:color="auto" w:fill="D9D9D9"/>
            <w:vAlign w:val="center"/>
          </w:tcPr>
          <w:p w:rsidR="00DD4B78" w:rsidRPr="00E46741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XML Tag</w:t>
            </w:r>
          </w:p>
        </w:tc>
        <w:tc>
          <w:tcPr>
            <w:tcW w:w="785" w:type="dxa"/>
            <w:shd w:val="clear" w:color="auto" w:fill="D9D9D9"/>
            <w:vAlign w:val="center"/>
          </w:tcPr>
          <w:p w:rsidR="00DD4B78" w:rsidRPr="00E46741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86" w:type="dxa"/>
            <w:shd w:val="clear" w:color="auto" w:fill="D9D9D9"/>
            <w:vAlign w:val="center"/>
          </w:tcPr>
          <w:p w:rsidR="00DD4B78" w:rsidRPr="00E46741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DD4B78" w:rsidRPr="00E46741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61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D4B78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D4B78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D4B78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BUY_SELL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BUY_SELL&gt;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买卖标志" w:history="1">
              <w:r w:rsidR="00DD4B78" w:rsidRPr="00A10FAA">
                <w:rPr>
                  <w:rStyle w:val="ab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D4B78" w:rsidRPr="00E46741">
                <w:rPr>
                  <w:rStyle w:val="ab"/>
                  <w:rFonts w:ascii="宋体" w:hAnsi="宋体"/>
                </w:rPr>
                <w:t>Max</w:t>
              </w:r>
              <w:r w:rsidR="00DD4B78" w:rsidRPr="00E46741">
                <w:rPr>
                  <w:rStyle w:val="ab"/>
                  <w:rFonts w:ascii="宋体" w:hAnsi="宋体" w:hint="eastAsia"/>
                </w:rPr>
                <w:t>2</w:t>
              </w:r>
              <w:r w:rsidR="00DD4B78" w:rsidRPr="00E4674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委托价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PRICE&gt;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Amount" w:history="1">
              <w:r w:rsidR="00DD4B78" w:rsidRPr="00E4674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委托量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QTY&gt;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DD4B78" w:rsidRPr="00E46741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cs="Arial"/>
                <w:color w:val="000000"/>
                <w:sz w:val="18"/>
                <w:szCs w:val="18"/>
              </w:rPr>
              <w:t>委托类型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SETTLE_BASIS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SETTLE_BASIS&gt;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委托类型" w:history="1">
              <w:r w:rsidR="00DD4B78" w:rsidRPr="00D0151C">
                <w:rPr>
                  <w:rStyle w:val="ab"/>
                  <w:rFonts w:ascii="宋体" w:hAnsi="宋体" w:hint="eastAsia"/>
                </w:rPr>
                <w:t>SETTLE_BASIS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点差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DOT_DIFF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DOT_DIFF&gt;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DecimalNumber2" w:history="1">
              <w:r w:rsidR="00DD4B78" w:rsidRPr="00E46741">
                <w:rPr>
                  <w:rStyle w:val="ab"/>
                  <w:rFonts w:ascii="宋体" w:hAnsi="宋体" w:hint="eastAsia"/>
                  <w:lang w:val="de-DE"/>
                </w:rPr>
                <w:t>DecimalNumber2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trHeight w:val="347"/>
          <w:jc w:val="center"/>
        </w:trPr>
        <w:tc>
          <w:tcPr>
            <w:tcW w:w="445" w:type="dxa"/>
            <w:vAlign w:val="center"/>
          </w:tcPr>
          <w:p w:rsidR="00DD4B78" w:rsidRPr="00C62CB3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C62CB3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61" w:type="dxa"/>
          </w:tcPr>
          <w:p w:rsidR="00DD4B78" w:rsidRPr="00C62CB3" w:rsidRDefault="00DD4B78" w:rsidP="006326E0">
            <w:pPr>
              <w:rPr>
                <w:sz w:val="18"/>
                <w:szCs w:val="18"/>
              </w:rPr>
            </w:pPr>
            <w:r w:rsidRPr="00C62CB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C62CB3" w:rsidRDefault="00DD4B78" w:rsidP="006326E0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62CB3">
              <w:rPr>
                <w:rFonts w:ascii="宋体" w:hAnsi="宋体" w:hint="eastAsia"/>
                <w:sz w:val="18"/>
                <w:szCs w:val="18"/>
              </w:rPr>
              <w:t>平仓方式</w:t>
            </w:r>
          </w:p>
        </w:tc>
        <w:tc>
          <w:tcPr>
            <w:tcW w:w="1563" w:type="dxa"/>
            <w:vAlign w:val="center"/>
          </w:tcPr>
          <w:p w:rsidR="00DD4B78" w:rsidRPr="00C62CB3" w:rsidRDefault="00DD4B78" w:rsidP="006326E0">
            <w:pPr>
              <w:pStyle w:val="HTML"/>
              <w:tabs>
                <w:tab w:val="clear" w:pos="916"/>
                <w:tab w:val="clear" w:pos="1832"/>
                <w:tab w:val="left" w:pos="795"/>
                <w:tab w:val="left" w:pos="1710"/>
              </w:tabs>
              <w:rPr>
                <w:sz w:val="18"/>
                <w:szCs w:val="18"/>
              </w:rPr>
            </w:pPr>
            <w:r w:rsidRPr="00C62CB3">
              <w:rPr>
                <w:rFonts w:hint="eastAsia"/>
                <w:sz w:val="18"/>
                <w:szCs w:val="18"/>
              </w:rPr>
              <w:t>CLOSEMODE</w:t>
            </w:r>
          </w:p>
        </w:tc>
        <w:tc>
          <w:tcPr>
            <w:tcW w:w="1909" w:type="dxa"/>
            <w:vAlign w:val="center"/>
          </w:tcPr>
          <w:p w:rsidR="00DD4B78" w:rsidRPr="00C62CB3" w:rsidRDefault="00DD4B78" w:rsidP="006326E0">
            <w:pPr>
              <w:pStyle w:val="HTML"/>
              <w:tabs>
                <w:tab w:val="clear" w:pos="916"/>
                <w:tab w:val="clear" w:pos="1832"/>
                <w:tab w:val="left" w:pos="795"/>
                <w:tab w:val="left" w:pos="17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C62CB3">
              <w:rPr>
                <w:rFonts w:hint="eastAsia"/>
                <w:sz w:val="18"/>
                <w:szCs w:val="18"/>
              </w:rPr>
              <w:t>CLOSEMODE&gt;</w:t>
            </w:r>
          </w:p>
        </w:tc>
        <w:tc>
          <w:tcPr>
            <w:tcW w:w="785" w:type="dxa"/>
          </w:tcPr>
          <w:p w:rsidR="00DD4B78" w:rsidRDefault="00DD4B78" w:rsidP="006326E0">
            <w:r w:rsidRPr="00C9737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86" w:type="dxa"/>
            <w:vAlign w:val="center"/>
          </w:tcPr>
          <w:p w:rsidR="00DD4B78" w:rsidRPr="00C62CB3" w:rsidRDefault="005D77B4" w:rsidP="006326E0">
            <w:pPr>
              <w:pStyle w:val="HTML"/>
              <w:tabs>
                <w:tab w:val="clear" w:pos="916"/>
                <w:tab w:val="clear" w:pos="1832"/>
                <w:tab w:val="left" w:pos="795"/>
                <w:tab w:val="left" w:pos="1710"/>
              </w:tabs>
              <w:rPr>
                <w:rStyle w:val="ab"/>
              </w:rPr>
            </w:pPr>
            <w:hyperlink w:anchor="平仓方式" w:history="1">
              <w:r w:rsidR="00DD4B78" w:rsidRPr="00C62CB3">
                <w:rPr>
                  <w:rStyle w:val="ab"/>
                  <w:rFonts w:hint="eastAsia"/>
                </w:rPr>
                <w:t>CLOSEMODE</w:t>
              </w:r>
            </w:hyperlink>
          </w:p>
        </w:tc>
        <w:tc>
          <w:tcPr>
            <w:tcW w:w="1106" w:type="dxa"/>
            <w:vAlign w:val="center"/>
          </w:tcPr>
          <w:p w:rsidR="00DD4B78" w:rsidRPr="00C62CB3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用于平仓</w:t>
            </w: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HOLDING_ID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HOLDING_ID&gt;</w:t>
            </w:r>
          </w:p>
        </w:tc>
        <w:tc>
          <w:tcPr>
            <w:tcW w:w="785" w:type="dxa"/>
          </w:tcPr>
          <w:p w:rsidR="00DD4B78" w:rsidRDefault="00DD4B78" w:rsidP="006326E0">
            <w:r w:rsidRPr="00C9737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86" w:type="dxa"/>
            <w:vAlign w:val="center"/>
          </w:tcPr>
          <w:p w:rsidR="00DD4B78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DD4B78" w:rsidRPr="00E46741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用于平仓</w:t>
            </w: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成交对方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OTHER_ID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OTHER_ID&gt;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DD4B78" w:rsidRPr="00E46741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DD4B78" w:rsidRPr="00E4674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785" w:type="dxa"/>
          </w:tcPr>
          <w:p w:rsidR="00DD4B78" w:rsidRDefault="00DD4B78" w:rsidP="006326E0">
            <w:r w:rsidRPr="00AB556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86" w:type="dxa"/>
            <w:vAlign w:val="center"/>
          </w:tcPr>
          <w:p w:rsidR="00DD4B78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D4B78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5" w:type="dxa"/>
          </w:tcPr>
          <w:p w:rsidR="00DD4B78" w:rsidRDefault="00DD4B78" w:rsidP="006326E0">
            <w:r w:rsidRPr="00AB556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86" w:type="dxa"/>
            <w:vAlign w:val="center"/>
          </w:tcPr>
          <w:p w:rsidR="00DD4B78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DD4B78" w:rsidRPr="00E4674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A61778" w:rsidRPr="00E46741" w:rsidTr="00AE4D66">
        <w:trPr>
          <w:jc w:val="center"/>
        </w:trPr>
        <w:tc>
          <w:tcPr>
            <w:tcW w:w="445" w:type="dxa"/>
            <w:vAlign w:val="center"/>
          </w:tcPr>
          <w:p w:rsidR="00A61778" w:rsidRPr="00E46741" w:rsidRDefault="00A617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61" w:type="dxa"/>
          </w:tcPr>
          <w:p w:rsidR="00A61778" w:rsidRPr="00E709A1" w:rsidRDefault="00A617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A61778" w:rsidRPr="00E46741" w:rsidRDefault="00A617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委托单号</w:t>
            </w:r>
          </w:p>
        </w:tc>
        <w:tc>
          <w:tcPr>
            <w:tcW w:w="1563" w:type="dxa"/>
            <w:vAlign w:val="center"/>
          </w:tcPr>
          <w:p w:rsidR="00A61778" w:rsidRPr="00E46741" w:rsidRDefault="00A61778" w:rsidP="006326E0">
            <w:pPr>
              <w:pStyle w:val="15"/>
              <w:rPr>
                <w:sz w:val="18"/>
                <w:szCs w:val="18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909" w:type="dxa"/>
            <w:vAlign w:val="center"/>
          </w:tcPr>
          <w:p w:rsidR="00A61778" w:rsidRDefault="00A61778" w:rsidP="006326E0">
            <w:pPr>
              <w:pStyle w:val="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>
              <w:rPr>
                <w:rFonts w:hint="eastAsia"/>
              </w:rPr>
              <w:t xml:space="preserve"> ORDER_NO</w:t>
            </w:r>
            <w:r>
              <w:rPr>
                <w:rFonts w:hint="eastAsia"/>
                <w:sz w:val="18"/>
                <w:szCs w:val="18"/>
              </w:rPr>
              <w:t>&gt;</w:t>
            </w:r>
          </w:p>
        </w:tc>
        <w:tc>
          <w:tcPr>
            <w:tcW w:w="785" w:type="dxa"/>
            <w:vAlign w:val="center"/>
          </w:tcPr>
          <w:p w:rsidR="00A61778" w:rsidRPr="00E46741" w:rsidRDefault="00A61778" w:rsidP="00AE4D66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A61778" w:rsidRDefault="005D77B4" w:rsidP="006326E0">
            <w:hyperlink w:anchor="MaxNText" w:history="1">
              <w:r w:rsidR="00A61778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106" w:type="dxa"/>
            <w:vAlign w:val="center"/>
          </w:tcPr>
          <w:p w:rsidR="00A61778" w:rsidRDefault="00A617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D4B78" w:rsidRDefault="00DD4B78" w:rsidP="00DD4B78"/>
    <w:p w:rsidR="00DD4B78" w:rsidRDefault="00DD4B78" w:rsidP="00DD4B78"/>
    <w:p w:rsidR="00DD4B78" w:rsidRDefault="00DD4B78" w:rsidP="00DD4B78"/>
    <w:p w:rsidR="00DD4B78" w:rsidRPr="006326E0" w:rsidRDefault="00DD4B78" w:rsidP="00D51B16">
      <w:pPr>
        <w:pStyle w:val="ad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返回消息要素</w:t>
      </w:r>
    </w:p>
    <w:p w:rsidR="0037642B" w:rsidRPr="00851D00" w:rsidRDefault="0037642B" w:rsidP="0037642B">
      <w:pPr>
        <w:ind w:left="840"/>
      </w:pPr>
      <w:r w:rsidRPr="00851D00">
        <w:t>{</w:t>
      </w:r>
    </w:p>
    <w:p w:rsidR="0037642B" w:rsidRPr="00851D00" w:rsidRDefault="0037642B" w:rsidP="0037642B">
      <w:pPr>
        <w:ind w:left="840"/>
      </w:pPr>
      <w:r w:rsidRPr="00851D00">
        <w:t xml:space="preserve">  "MMTS": {</w:t>
      </w:r>
    </w:p>
    <w:p w:rsidR="0037642B" w:rsidRPr="00851D00" w:rsidRDefault="0037642B" w:rsidP="0037642B">
      <w:pPr>
        <w:ind w:left="840"/>
      </w:pPr>
      <w:r w:rsidRPr="00851D00">
        <w:t xml:space="preserve">    "version": "1.0",</w:t>
      </w:r>
    </w:p>
    <w:p w:rsidR="0037642B" w:rsidRPr="00851D00" w:rsidRDefault="0037642B" w:rsidP="0037642B">
      <w:pPr>
        <w:ind w:left="840"/>
      </w:pPr>
      <w:r w:rsidRPr="00851D00">
        <w:t xml:space="preserve">    "REQ": {</w:t>
      </w:r>
    </w:p>
    <w:p w:rsidR="0037642B" w:rsidRDefault="0037642B" w:rsidP="00E54364">
      <w:pPr>
        <w:ind w:left="840"/>
      </w:pPr>
      <w:r w:rsidRPr="00851D00">
        <w:t xml:space="preserve">      "name": "</w:t>
      </w:r>
      <w:r w:rsidRPr="006326E0">
        <w:t>order</w:t>
      </w:r>
      <w:r w:rsidRPr="006326E0">
        <w:rPr>
          <w:rFonts w:hint="eastAsia"/>
        </w:rPr>
        <w:t>_s</w:t>
      </w:r>
      <w:r w:rsidRPr="00851D00">
        <w:t xml:space="preserve"> ",</w:t>
      </w:r>
    </w:p>
    <w:p w:rsidR="0037642B" w:rsidRPr="00851D00" w:rsidRDefault="0037642B" w:rsidP="0037642B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37642B" w:rsidRPr="00851D00" w:rsidRDefault="0037642B" w:rsidP="0037642B">
      <w:pPr>
        <w:ind w:left="840"/>
      </w:pPr>
      <w:r w:rsidRPr="00851D00">
        <w:lastRenderedPageBreak/>
        <w:t xml:space="preserve">    }</w:t>
      </w:r>
    </w:p>
    <w:p w:rsidR="0037642B" w:rsidRPr="00851D00" w:rsidRDefault="0037642B" w:rsidP="0037642B">
      <w:pPr>
        <w:ind w:left="840"/>
      </w:pPr>
      <w:r w:rsidRPr="00851D00">
        <w:t xml:space="preserve">  }</w:t>
      </w:r>
    </w:p>
    <w:p w:rsidR="0037642B" w:rsidRPr="00B85319" w:rsidRDefault="0037642B" w:rsidP="00872141">
      <w:pPr>
        <w:ind w:left="840"/>
      </w:pPr>
      <w:r w:rsidRPr="00851D00">
        <w:t>}</w:t>
      </w:r>
    </w:p>
    <w:p w:rsidR="00DD4B78" w:rsidRDefault="00DD4B78" w:rsidP="00DD4B78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DD4B78" w:rsidTr="006326E0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D4B78" w:rsidTr="006326E0">
        <w:trPr>
          <w:jc w:val="center"/>
        </w:trPr>
        <w:tc>
          <w:tcPr>
            <w:tcW w:w="425" w:type="dxa"/>
            <w:vAlign w:val="center"/>
          </w:tcPr>
          <w:p w:rsidR="00DD4B78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DD4B78" w:rsidRDefault="00DD4B78" w:rsidP="006326E0">
            <w:r w:rsidRPr="00B4705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D4B78" w:rsidRPr="00E829D0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DD4B78" w:rsidRPr="00E829D0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DD4B78" w:rsidRPr="00E829D0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D4B78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D4B78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D4B78" w:rsidRPr="00012B17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Tr="006326E0">
        <w:trPr>
          <w:jc w:val="center"/>
        </w:trPr>
        <w:tc>
          <w:tcPr>
            <w:tcW w:w="425" w:type="dxa"/>
            <w:vAlign w:val="center"/>
          </w:tcPr>
          <w:p w:rsidR="00DD4B78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DD4B78" w:rsidRDefault="00DD4B78" w:rsidP="006326E0">
            <w:r w:rsidRPr="00B4705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D4B78" w:rsidRPr="00E829D0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DD4B78" w:rsidRPr="00E829D0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DD4B78" w:rsidRPr="00E829D0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D4B78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D4B78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D4B78" w:rsidRPr="00012B17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Tr="006326E0">
        <w:trPr>
          <w:jc w:val="center"/>
        </w:trPr>
        <w:tc>
          <w:tcPr>
            <w:tcW w:w="425" w:type="dxa"/>
            <w:vAlign w:val="center"/>
          </w:tcPr>
          <w:p w:rsidR="00DD4B78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DD4B78" w:rsidRDefault="00DD4B78" w:rsidP="006326E0">
            <w:r w:rsidRPr="00B4705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D4B78" w:rsidRPr="00E829D0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DD4B78" w:rsidRPr="00E94DAD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DD4B78" w:rsidRPr="00E94DAD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D4B78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D4B78" w:rsidRPr="00E94DAD">
                <w:rPr>
                  <w:rStyle w:val="ab"/>
                  <w:rFonts w:ascii="宋体" w:hAnsi="宋体" w:hint="eastAsia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DD4B78" w:rsidRPr="00012B17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DD4B78" w:rsidRPr="00C63B2E" w:rsidRDefault="00DD4B78" w:rsidP="00DD4B78"/>
    <w:p w:rsidR="006326E0" w:rsidRPr="006326E0" w:rsidRDefault="00DD4B78" w:rsidP="00D51B16">
      <w:pPr>
        <w:pStyle w:val="ad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使用规则</w:t>
      </w:r>
      <w:r w:rsidR="006326E0">
        <w:rPr>
          <w:b/>
          <w:sz w:val="24"/>
          <w:szCs w:val="24"/>
        </w:rPr>
        <w:br/>
      </w:r>
    </w:p>
    <w:p w:rsidR="006326E0" w:rsidRPr="006326E0" w:rsidRDefault="005B279E" w:rsidP="00D51B16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会员价限</w:t>
      </w:r>
      <w:r w:rsidR="00F44F50">
        <w:rPr>
          <w:rFonts w:hint="eastAsia"/>
          <w:b/>
          <w:sz w:val="28"/>
          <w:szCs w:val="28"/>
        </w:rPr>
        <w:t>价</w:t>
      </w:r>
      <w:r w:rsidR="00A233CF">
        <w:rPr>
          <w:rFonts w:hint="eastAsia"/>
          <w:b/>
          <w:sz w:val="28"/>
          <w:szCs w:val="28"/>
        </w:rPr>
        <w:t>委托</w:t>
      </w:r>
      <w:r w:rsidR="00F44F50">
        <w:rPr>
          <w:b/>
          <w:sz w:val="28"/>
          <w:szCs w:val="28"/>
        </w:rPr>
        <w:t>单</w:t>
      </w:r>
    </w:p>
    <w:p w:rsidR="006326E0" w:rsidRPr="006326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业务功能</w:t>
      </w:r>
    </w:p>
    <w:p w:rsidR="006326E0" w:rsidRDefault="006326E0" w:rsidP="006326E0">
      <w:pPr>
        <w:pStyle w:val="ad"/>
        <w:ind w:left="992" w:firstLineChars="0" w:firstLine="0"/>
      </w:pPr>
      <w:r>
        <w:rPr>
          <w:rFonts w:hint="eastAsia"/>
        </w:rPr>
        <w:t>入限价单</w:t>
      </w:r>
      <w:r>
        <w:rPr>
          <w:rFonts w:hint="eastAsia"/>
        </w:rPr>
        <w:t>(</w:t>
      </w:r>
      <w:r w:rsidRPr="007517B8">
        <w:rPr>
          <w:color w:val="000000"/>
        </w:rPr>
        <w:t>order</w:t>
      </w:r>
      <w:r>
        <w:rPr>
          <w:rFonts w:hint="eastAsia"/>
          <w:color w:val="000000"/>
        </w:rPr>
        <w:t>_x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6326E0" w:rsidRDefault="006326E0" w:rsidP="006326E0">
      <w:pPr>
        <w:pStyle w:val="ad"/>
        <w:ind w:left="992" w:firstLineChars="0" w:firstLine="0"/>
      </w:pPr>
    </w:p>
    <w:p w:rsidR="006326E0" w:rsidRPr="006326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支持版本</w:t>
      </w:r>
    </w:p>
    <w:p w:rsidR="006326E0" w:rsidRDefault="006326E0" w:rsidP="006326E0">
      <w:pPr>
        <w:pStyle w:val="ad"/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326E0" w:rsidRDefault="006326E0" w:rsidP="006326E0">
      <w:pPr>
        <w:pStyle w:val="ad"/>
        <w:ind w:left="992" w:firstLineChars="0" w:firstLine="0"/>
      </w:pPr>
    </w:p>
    <w:p w:rsidR="006326E0" w:rsidRPr="006326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标签名称</w:t>
      </w:r>
    </w:p>
    <w:p w:rsidR="006326E0" w:rsidRDefault="00BF16E4" w:rsidP="000D2E2A">
      <w:pPr>
        <w:pStyle w:val="ad"/>
        <w:ind w:left="992" w:firstLineChars="0" w:firstLine="0"/>
      </w:pPr>
      <w:r w:rsidRPr="006B6770">
        <w:t>http://101.251.236.219:32000/tradeweb/httpXmlServlet?req=</w:t>
      </w:r>
      <w:r w:rsidR="006326E0" w:rsidRPr="000D2E2A">
        <w:t>order</w:t>
      </w:r>
      <w:r w:rsidR="006326E0" w:rsidRPr="000D2E2A">
        <w:rPr>
          <w:rFonts w:hint="eastAsia"/>
        </w:rPr>
        <w:t>_x</w:t>
      </w:r>
    </w:p>
    <w:p w:rsidR="000D2E2A" w:rsidRPr="000E26F0" w:rsidRDefault="000D2E2A" w:rsidP="000D2E2A">
      <w:pPr>
        <w:pStyle w:val="ad"/>
        <w:ind w:left="992" w:firstLineChars="0" w:firstLine="0"/>
      </w:pPr>
    </w:p>
    <w:p w:rsidR="006326E0" w:rsidRPr="000D2E2A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7B74B2" w:rsidRDefault="007B74B2" w:rsidP="007B74B2">
      <w:pPr>
        <w:pStyle w:val="ad"/>
        <w:ind w:left="992"/>
      </w:pPr>
      <w:r>
        <w:t>{</w:t>
      </w:r>
    </w:p>
    <w:p w:rsidR="007B74B2" w:rsidRDefault="007B74B2" w:rsidP="007B74B2">
      <w:pPr>
        <w:pStyle w:val="ad"/>
        <w:ind w:left="992"/>
      </w:pPr>
      <w:r>
        <w:t xml:space="preserve">  "MMTS": {</w:t>
      </w:r>
    </w:p>
    <w:p w:rsidR="007B74B2" w:rsidRDefault="007B74B2" w:rsidP="007B74B2">
      <w:pPr>
        <w:pStyle w:val="ad"/>
        <w:ind w:left="992"/>
      </w:pPr>
      <w:r>
        <w:t xml:space="preserve">    "version": "1.0",</w:t>
      </w:r>
    </w:p>
    <w:p w:rsidR="007B74B2" w:rsidRDefault="007B74B2" w:rsidP="007B74B2">
      <w:pPr>
        <w:pStyle w:val="ad"/>
        <w:ind w:left="992"/>
      </w:pPr>
      <w:r>
        <w:t xml:space="preserve">    "REQ": {</w:t>
      </w:r>
    </w:p>
    <w:p w:rsidR="007B74B2" w:rsidRDefault="007B74B2" w:rsidP="007B74B2">
      <w:pPr>
        <w:pStyle w:val="ad"/>
        <w:ind w:left="992"/>
      </w:pPr>
      <w:r>
        <w:t xml:space="preserve">      "name": "order_x",</w:t>
      </w:r>
    </w:p>
    <w:p w:rsidR="007B74B2" w:rsidRDefault="007B74B2" w:rsidP="007B74B2">
      <w:pPr>
        <w:pStyle w:val="ad"/>
        <w:ind w:left="992"/>
      </w:pPr>
      <w:r>
        <w:t xml:space="preserve">      "id": " ",</w:t>
      </w:r>
    </w:p>
    <w:p w:rsidR="007B74B2" w:rsidRDefault="007B74B2" w:rsidP="007B74B2">
      <w:pPr>
        <w:pStyle w:val="ad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7B74B2" w:rsidRDefault="007B74B2" w:rsidP="007B74B2">
      <w:pPr>
        <w:pStyle w:val="ad"/>
        <w:ind w:left="992"/>
      </w:pPr>
      <w:r>
        <w:rPr>
          <w:rFonts w:hint="eastAsia"/>
        </w:rPr>
        <w:t xml:space="preserve">      "BUY_SELL": "</w:t>
      </w:r>
      <w:r>
        <w:rPr>
          <w:rFonts w:hint="eastAsia"/>
        </w:rPr>
        <w:t>买卖标志：</w:t>
      </w:r>
      <w:r>
        <w:rPr>
          <w:rFonts w:hint="eastAsia"/>
        </w:rPr>
        <w:t>1</w:t>
      </w:r>
      <w:r>
        <w:rPr>
          <w:rFonts w:hint="eastAsia"/>
        </w:rPr>
        <w:t>买；</w:t>
      </w:r>
      <w:r>
        <w:rPr>
          <w:rFonts w:hint="eastAsia"/>
        </w:rPr>
        <w:t>2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7B74B2" w:rsidRDefault="007B74B2" w:rsidP="007B74B2">
      <w:pPr>
        <w:pStyle w:val="ad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7B74B2" w:rsidRDefault="007B74B2" w:rsidP="007B74B2">
      <w:pPr>
        <w:pStyle w:val="ad"/>
        <w:ind w:left="992"/>
      </w:pPr>
      <w:r>
        <w:rPr>
          <w:rFonts w:hint="eastAsia"/>
        </w:rPr>
        <w:t xml:space="preserve">      "PRICE": "</w:t>
      </w:r>
      <w:r>
        <w:rPr>
          <w:rFonts w:hint="eastAsia"/>
        </w:rPr>
        <w:t>委托价</w:t>
      </w:r>
      <w:r>
        <w:rPr>
          <w:rFonts w:hint="eastAsia"/>
        </w:rPr>
        <w:t>",</w:t>
      </w:r>
    </w:p>
    <w:p w:rsidR="007B74B2" w:rsidRDefault="007B74B2" w:rsidP="007B74B2">
      <w:pPr>
        <w:pStyle w:val="ad"/>
        <w:ind w:left="992"/>
      </w:pPr>
      <w:r>
        <w:rPr>
          <w:rFonts w:hint="eastAsia"/>
        </w:rPr>
        <w:t xml:space="preserve">      "QTY": "</w:t>
      </w:r>
      <w:r>
        <w:rPr>
          <w:rFonts w:hint="eastAsia"/>
        </w:rPr>
        <w:t>委托量</w:t>
      </w:r>
      <w:r>
        <w:rPr>
          <w:rFonts w:hint="eastAsia"/>
        </w:rPr>
        <w:t>",</w:t>
      </w:r>
    </w:p>
    <w:p w:rsidR="007B74B2" w:rsidRDefault="007B74B2" w:rsidP="007B74B2">
      <w:pPr>
        <w:pStyle w:val="ad"/>
        <w:ind w:left="992"/>
      </w:pPr>
      <w:r>
        <w:rPr>
          <w:rFonts w:hint="eastAsia"/>
        </w:rPr>
        <w:t xml:space="preserve">      "STOP_LOSS": "</w:t>
      </w:r>
      <w:r>
        <w:rPr>
          <w:rFonts w:hint="eastAsia"/>
        </w:rPr>
        <w:t>止损</w:t>
      </w:r>
      <w:r>
        <w:rPr>
          <w:rFonts w:hint="eastAsia"/>
        </w:rPr>
        <w:t>",</w:t>
      </w:r>
    </w:p>
    <w:p w:rsidR="007B74B2" w:rsidRDefault="007B74B2" w:rsidP="007B74B2">
      <w:pPr>
        <w:pStyle w:val="ad"/>
        <w:ind w:left="992"/>
      </w:pPr>
      <w:r>
        <w:rPr>
          <w:rFonts w:hint="eastAsia"/>
        </w:rPr>
        <w:t xml:space="preserve">      "STOP_PROFIT": "</w:t>
      </w:r>
      <w:r>
        <w:rPr>
          <w:rFonts w:hint="eastAsia"/>
        </w:rPr>
        <w:t>止盈</w:t>
      </w:r>
      <w:r>
        <w:rPr>
          <w:rFonts w:hint="eastAsia"/>
        </w:rPr>
        <w:t>",</w:t>
      </w:r>
    </w:p>
    <w:p w:rsidR="007B74B2" w:rsidRDefault="007B74B2" w:rsidP="007B74B2">
      <w:pPr>
        <w:pStyle w:val="ad"/>
        <w:ind w:left="992"/>
      </w:pPr>
      <w:r>
        <w:rPr>
          <w:rFonts w:hint="eastAsia"/>
        </w:rPr>
        <w:t xml:space="preserve">      "VALIDITY_TYPE": "0:</w:t>
      </w:r>
      <w:r>
        <w:rPr>
          <w:rFonts w:hint="eastAsia"/>
        </w:rPr>
        <w:t>当天有效</w:t>
      </w:r>
      <w:r>
        <w:rPr>
          <w:rFonts w:hint="eastAsia"/>
        </w:rPr>
        <w:t>",</w:t>
      </w:r>
    </w:p>
    <w:p w:rsidR="007B74B2" w:rsidRDefault="007B74B2" w:rsidP="007B74B2">
      <w:pPr>
        <w:pStyle w:val="ad"/>
        <w:ind w:left="992"/>
      </w:pPr>
      <w:r>
        <w:rPr>
          <w:rFonts w:hint="eastAsia"/>
        </w:rPr>
        <w:t xml:space="preserve">      "OTHER_ID": "</w:t>
      </w:r>
      <w:r>
        <w:rPr>
          <w:rFonts w:hint="eastAsia"/>
        </w:rPr>
        <w:t>成交对方</w:t>
      </w:r>
      <w:r>
        <w:rPr>
          <w:rFonts w:hint="eastAsia"/>
        </w:rPr>
        <w:t>",</w:t>
      </w:r>
    </w:p>
    <w:p w:rsidR="007B74B2" w:rsidRDefault="007B74B2" w:rsidP="007B74B2">
      <w:pPr>
        <w:pStyle w:val="ad"/>
        <w:ind w:left="992"/>
      </w:pPr>
      <w:r>
        <w:t xml:space="preserve">      "SESSION_ID": "SESSION_ID",</w:t>
      </w:r>
    </w:p>
    <w:p w:rsidR="007B74B2" w:rsidRDefault="007B74B2" w:rsidP="007B74B2">
      <w:pPr>
        <w:pStyle w:val="ad"/>
        <w:ind w:left="992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7B74B2" w:rsidRDefault="007B74B2" w:rsidP="007B74B2">
      <w:pPr>
        <w:pStyle w:val="ad"/>
        <w:ind w:left="992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",</w:t>
      </w:r>
    </w:p>
    <w:p w:rsidR="007B74B2" w:rsidRDefault="007B74B2" w:rsidP="007B74B2">
      <w:pPr>
        <w:pStyle w:val="ad"/>
        <w:ind w:left="992"/>
      </w:pPr>
      <w:r>
        <w:rPr>
          <w:rFonts w:hint="eastAsia"/>
        </w:rPr>
        <w:t xml:space="preserve">      "ORDER_NO": "</w:t>
      </w:r>
      <w:r>
        <w:rPr>
          <w:rFonts w:hint="eastAsia"/>
        </w:rPr>
        <w:t>委托单号</w:t>
      </w:r>
      <w:r>
        <w:rPr>
          <w:rFonts w:hint="eastAsia"/>
        </w:rPr>
        <w:t>"</w:t>
      </w:r>
    </w:p>
    <w:p w:rsidR="007B74B2" w:rsidRDefault="007B74B2" w:rsidP="007B74B2">
      <w:pPr>
        <w:pStyle w:val="ad"/>
        <w:ind w:left="992"/>
      </w:pPr>
      <w:r>
        <w:t xml:space="preserve">    }</w:t>
      </w:r>
    </w:p>
    <w:p w:rsidR="007B74B2" w:rsidRDefault="007B74B2" w:rsidP="007B74B2">
      <w:pPr>
        <w:pStyle w:val="ad"/>
        <w:ind w:left="992"/>
      </w:pPr>
      <w:r>
        <w:t xml:space="preserve">  }</w:t>
      </w:r>
    </w:p>
    <w:p w:rsidR="007B74B2" w:rsidRDefault="007B74B2" w:rsidP="007B74B2">
      <w:pPr>
        <w:pStyle w:val="ad"/>
        <w:ind w:left="992" w:firstLineChars="0" w:firstLine="0"/>
      </w:pPr>
      <w:r>
        <w:t>}</w:t>
      </w:r>
    </w:p>
    <w:p w:rsidR="006326E0" w:rsidRPr="00580979" w:rsidRDefault="006326E0" w:rsidP="006326E0"/>
    <w:tbl>
      <w:tblPr>
        <w:tblW w:w="8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9"/>
        <w:gridCol w:w="437"/>
        <w:gridCol w:w="1493"/>
        <w:gridCol w:w="1386"/>
        <w:gridCol w:w="1999"/>
        <w:gridCol w:w="774"/>
        <w:gridCol w:w="1386"/>
        <w:gridCol w:w="906"/>
      </w:tblGrid>
      <w:tr w:rsidR="006326E0" w:rsidRPr="00E46741" w:rsidTr="006326E0">
        <w:trPr>
          <w:jc w:val="center"/>
        </w:trPr>
        <w:tc>
          <w:tcPr>
            <w:tcW w:w="429" w:type="dxa"/>
            <w:shd w:val="clear" w:color="auto" w:fill="D9D9D9"/>
            <w:vAlign w:val="center"/>
          </w:tcPr>
          <w:p w:rsidR="006326E0" w:rsidRPr="00E4674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7" w:type="dxa"/>
            <w:shd w:val="clear" w:color="auto" w:fill="D9D9D9"/>
            <w:vAlign w:val="center"/>
          </w:tcPr>
          <w:p w:rsidR="006326E0" w:rsidRPr="00E4674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93" w:type="dxa"/>
            <w:shd w:val="clear" w:color="auto" w:fill="D9D9D9"/>
            <w:vAlign w:val="center"/>
          </w:tcPr>
          <w:p w:rsidR="006326E0" w:rsidRPr="00E4674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6326E0" w:rsidRPr="00E4674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99" w:type="dxa"/>
            <w:shd w:val="clear" w:color="auto" w:fill="D9D9D9"/>
            <w:vAlign w:val="center"/>
          </w:tcPr>
          <w:p w:rsidR="006326E0" w:rsidRPr="00E46741" w:rsidRDefault="00CF5F5C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774" w:type="dxa"/>
            <w:shd w:val="clear" w:color="auto" w:fill="D9D9D9"/>
            <w:vAlign w:val="center"/>
          </w:tcPr>
          <w:p w:rsidR="006326E0" w:rsidRPr="00E4674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6326E0" w:rsidRPr="00E4674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06" w:type="dxa"/>
            <w:shd w:val="clear" w:color="auto" w:fill="D9D9D9"/>
            <w:vAlign w:val="center"/>
          </w:tcPr>
          <w:p w:rsidR="006326E0" w:rsidRPr="00E4674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BUY_SELL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BUY_SELL&gt;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买卖标志" w:history="1">
              <w:r w:rsidR="006326E0" w:rsidRPr="00495277">
                <w:rPr>
                  <w:rStyle w:val="ab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E46741">
                <w:rPr>
                  <w:rStyle w:val="ab"/>
                  <w:rFonts w:ascii="宋体" w:hAnsi="宋体"/>
                </w:rPr>
                <w:t>Max</w:t>
              </w:r>
              <w:r w:rsidR="006326E0" w:rsidRPr="00E46741">
                <w:rPr>
                  <w:rStyle w:val="ab"/>
                  <w:rFonts w:ascii="宋体" w:hAnsi="宋体" w:hint="eastAsia"/>
                </w:rPr>
                <w:t>2</w:t>
              </w:r>
              <w:r w:rsidR="006326E0" w:rsidRPr="00E4674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委托价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PRICE&gt;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Amount" w:history="1">
              <w:r w:rsidR="006326E0" w:rsidRPr="00E4674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委托量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QTY&gt;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E46741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C1D98">
              <w:rPr>
                <w:rFonts w:hint="eastAsia"/>
              </w:rPr>
              <w:t>止损</w:t>
            </w:r>
          </w:p>
        </w:tc>
        <w:tc>
          <w:tcPr>
            <w:tcW w:w="1386" w:type="dxa"/>
            <w:vAlign w:val="center"/>
          </w:tcPr>
          <w:p w:rsidR="006326E0" w:rsidRPr="00C94035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94035">
              <w:rPr>
                <w:rFonts w:ascii="宋体" w:hAnsi="宋体" w:hint="eastAsia"/>
                <w:sz w:val="18"/>
                <w:szCs w:val="18"/>
              </w:rPr>
              <w:t>STOP_LOSS</w:t>
            </w:r>
          </w:p>
        </w:tc>
        <w:tc>
          <w:tcPr>
            <w:tcW w:w="1999" w:type="dxa"/>
            <w:vAlign w:val="center"/>
          </w:tcPr>
          <w:p w:rsidR="006326E0" w:rsidRPr="00C94035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94035">
              <w:rPr>
                <w:rFonts w:ascii="宋体" w:hAnsi="宋体" w:hint="eastAsia"/>
                <w:sz w:val="18"/>
                <w:szCs w:val="18"/>
              </w:rPr>
              <w:t>STOP_LOSS&gt;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Amount" w:history="1">
              <w:r w:rsidR="006326E0" w:rsidRPr="00E4674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C1D98">
              <w:rPr>
                <w:rFonts w:hint="eastAsia"/>
              </w:rPr>
              <w:t>止盈</w:t>
            </w:r>
          </w:p>
        </w:tc>
        <w:tc>
          <w:tcPr>
            <w:tcW w:w="1386" w:type="dxa"/>
            <w:vAlign w:val="center"/>
          </w:tcPr>
          <w:p w:rsidR="006326E0" w:rsidRPr="00C94035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94035">
              <w:rPr>
                <w:rFonts w:ascii="宋体" w:hAnsi="宋体" w:hint="eastAsia"/>
                <w:sz w:val="18"/>
                <w:szCs w:val="18"/>
              </w:rPr>
              <w:t>STOP_PROFIT</w:t>
            </w:r>
          </w:p>
        </w:tc>
        <w:tc>
          <w:tcPr>
            <w:tcW w:w="1999" w:type="dxa"/>
            <w:vAlign w:val="center"/>
          </w:tcPr>
          <w:p w:rsidR="006326E0" w:rsidRPr="00C94035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94035">
              <w:rPr>
                <w:rFonts w:ascii="宋体" w:hAnsi="宋体" w:hint="eastAsia"/>
                <w:sz w:val="18"/>
                <w:szCs w:val="18"/>
              </w:rPr>
              <w:t>STOP_PROFIT&gt;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Amount" w:history="1">
              <w:r w:rsidR="006326E0" w:rsidRPr="00E4674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trHeight w:val="663"/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验证类型</w:t>
            </w:r>
          </w:p>
        </w:tc>
        <w:tc>
          <w:tcPr>
            <w:tcW w:w="1386" w:type="dxa"/>
            <w:vAlign w:val="center"/>
          </w:tcPr>
          <w:p w:rsidR="006326E0" w:rsidRPr="00C94035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94035">
              <w:rPr>
                <w:rFonts w:ascii="宋体" w:hAnsi="宋体" w:hint="eastAsia"/>
                <w:sz w:val="18"/>
                <w:szCs w:val="18"/>
              </w:rPr>
              <w:t>VALIDITY_TYPE</w:t>
            </w:r>
          </w:p>
        </w:tc>
        <w:tc>
          <w:tcPr>
            <w:tcW w:w="1999" w:type="dxa"/>
            <w:vAlign w:val="center"/>
          </w:tcPr>
          <w:p w:rsidR="006326E0" w:rsidRPr="00C94035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94035">
              <w:rPr>
                <w:rFonts w:ascii="宋体" w:hAnsi="宋体" w:hint="eastAsia"/>
                <w:sz w:val="18"/>
                <w:szCs w:val="18"/>
              </w:rPr>
              <w:t>VALIDITY_TYPE&gt;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FixNDigital" w:history="1">
              <w:r w:rsidR="006326E0" w:rsidRPr="00E46741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906" w:type="dxa"/>
            <w:vAlign w:val="center"/>
          </w:tcPr>
          <w:p w:rsidR="006326E0" w:rsidRPr="00807664" w:rsidRDefault="006326E0" w:rsidP="006326E0">
            <w:pPr>
              <w:rPr>
                <w:rFonts w:ascii="宋体" w:hAnsi="宋体" w:cs="Arial Unicode MS"/>
                <w:sz w:val="18"/>
                <w:szCs w:val="18"/>
              </w:rPr>
            </w:pPr>
            <w:r w:rsidRPr="00807664">
              <w:rPr>
                <w:rFonts w:ascii="宋体" w:hAnsi="宋体" w:cs="Arial Unicode MS" w:hint="eastAsia"/>
                <w:sz w:val="18"/>
                <w:szCs w:val="18"/>
              </w:rPr>
              <w:t>0:当天有效</w:t>
            </w: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成交对方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OTHER_ID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OTHER_ID&gt;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E46741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E4674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774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8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8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E4674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7B74B2" w:rsidRPr="00E46741" w:rsidTr="006326E0">
        <w:trPr>
          <w:jc w:val="center"/>
        </w:trPr>
        <w:tc>
          <w:tcPr>
            <w:tcW w:w="429" w:type="dxa"/>
            <w:vAlign w:val="center"/>
          </w:tcPr>
          <w:p w:rsidR="007B74B2" w:rsidRPr="00E46741" w:rsidRDefault="007B74B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37" w:type="dxa"/>
            <w:vAlign w:val="center"/>
          </w:tcPr>
          <w:p w:rsidR="007B74B2" w:rsidRPr="00E82734" w:rsidRDefault="007B74B2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7B74B2" w:rsidRPr="00E46741" w:rsidRDefault="007B74B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委托单号</w:t>
            </w:r>
          </w:p>
        </w:tc>
        <w:tc>
          <w:tcPr>
            <w:tcW w:w="1386" w:type="dxa"/>
            <w:vAlign w:val="center"/>
          </w:tcPr>
          <w:p w:rsidR="007B74B2" w:rsidRPr="00E46741" w:rsidRDefault="007B74B2" w:rsidP="006326E0">
            <w:pPr>
              <w:pStyle w:val="15"/>
              <w:rPr>
                <w:sz w:val="18"/>
                <w:szCs w:val="18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999" w:type="dxa"/>
            <w:vAlign w:val="center"/>
          </w:tcPr>
          <w:p w:rsidR="007B74B2" w:rsidRDefault="007B74B2" w:rsidP="006326E0">
            <w:pPr>
              <w:pStyle w:val="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>
              <w:rPr>
                <w:rFonts w:hint="eastAsia"/>
              </w:rPr>
              <w:t xml:space="preserve"> ORDER_NO</w:t>
            </w:r>
            <w:r>
              <w:rPr>
                <w:rFonts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  <w:vAlign w:val="center"/>
          </w:tcPr>
          <w:p w:rsidR="007B74B2" w:rsidRPr="00E46741" w:rsidRDefault="007B74B2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86" w:type="dxa"/>
            <w:vAlign w:val="center"/>
          </w:tcPr>
          <w:p w:rsidR="007B74B2" w:rsidRDefault="005D77B4" w:rsidP="006326E0">
            <w:hyperlink w:anchor="MaxNText" w:history="1">
              <w:r w:rsidR="007B74B2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906" w:type="dxa"/>
            <w:vAlign w:val="center"/>
          </w:tcPr>
          <w:p w:rsidR="007B74B2" w:rsidRDefault="007B74B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326E0" w:rsidRDefault="006326E0" w:rsidP="006326E0"/>
    <w:p w:rsidR="006326E0" w:rsidRPr="000D2E2A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返回消息要素</w:t>
      </w:r>
    </w:p>
    <w:p w:rsidR="00872141" w:rsidRPr="00851D00" w:rsidRDefault="00872141" w:rsidP="00872141">
      <w:pPr>
        <w:ind w:left="840"/>
      </w:pPr>
      <w:r w:rsidRPr="00851D00">
        <w:t>{</w:t>
      </w:r>
    </w:p>
    <w:p w:rsidR="00872141" w:rsidRPr="00851D00" w:rsidRDefault="00872141" w:rsidP="00872141">
      <w:pPr>
        <w:ind w:left="840"/>
      </w:pPr>
      <w:r w:rsidRPr="00851D00">
        <w:t xml:space="preserve">  "MMTS": {</w:t>
      </w:r>
    </w:p>
    <w:p w:rsidR="00872141" w:rsidRPr="00851D00" w:rsidRDefault="00872141" w:rsidP="00872141">
      <w:pPr>
        <w:ind w:left="840"/>
      </w:pPr>
      <w:r w:rsidRPr="00851D00">
        <w:t xml:space="preserve">    "version": "1.0",</w:t>
      </w:r>
    </w:p>
    <w:p w:rsidR="00872141" w:rsidRPr="00851D00" w:rsidRDefault="00872141" w:rsidP="00872141">
      <w:pPr>
        <w:ind w:left="840"/>
      </w:pPr>
      <w:r w:rsidRPr="00851D00">
        <w:t xml:space="preserve">    "REQ": {</w:t>
      </w:r>
    </w:p>
    <w:p w:rsidR="00872141" w:rsidRDefault="00872141" w:rsidP="00872141">
      <w:pPr>
        <w:ind w:left="840"/>
      </w:pPr>
      <w:r w:rsidRPr="00851D00">
        <w:t xml:space="preserve">      "name": "</w:t>
      </w:r>
      <w:r w:rsidRPr="006326E0">
        <w:t>order</w:t>
      </w:r>
      <w:r w:rsidRPr="006326E0">
        <w:rPr>
          <w:rFonts w:hint="eastAsia"/>
        </w:rPr>
        <w:t>_</w:t>
      </w:r>
      <w:r>
        <w:rPr>
          <w:rFonts w:hint="eastAsia"/>
        </w:rPr>
        <w:t>x</w:t>
      </w:r>
      <w:r w:rsidRPr="00851D00">
        <w:t xml:space="preserve"> ",</w:t>
      </w:r>
    </w:p>
    <w:p w:rsidR="00872141" w:rsidRDefault="00872141" w:rsidP="00872141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872141" w:rsidRPr="00851D00" w:rsidRDefault="00872141" w:rsidP="00872141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872141" w:rsidRPr="00851D00" w:rsidRDefault="00872141" w:rsidP="00872141">
      <w:pPr>
        <w:ind w:left="840"/>
      </w:pPr>
      <w:r w:rsidRPr="00851D00">
        <w:t xml:space="preserve">    }</w:t>
      </w:r>
    </w:p>
    <w:p w:rsidR="00872141" w:rsidRPr="00851D00" w:rsidRDefault="00872141" w:rsidP="00872141">
      <w:pPr>
        <w:ind w:left="840"/>
      </w:pPr>
      <w:r w:rsidRPr="00851D00">
        <w:t xml:space="preserve">  }</w:t>
      </w:r>
    </w:p>
    <w:p w:rsidR="00872141" w:rsidRPr="00851D00" w:rsidRDefault="00872141" w:rsidP="00872141">
      <w:pPr>
        <w:ind w:left="840"/>
      </w:pPr>
      <w:r w:rsidRPr="00851D00">
        <w:t>}</w:t>
      </w:r>
    </w:p>
    <w:p w:rsidR="00872141" w:rsidRDefault="00872141" w:rsidP="000D2E2A">
      <w:pPr>
        <w:pStyle w:val="ad"/>
        <w:ind w:left="992" w:firstLineChars="0" w:firstLine="0"/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6326E0" w:rsidTr="006326E0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6326E0" w:rsidRDefault="006326E0" w:rsidP="006326E0">
            <w:r w:rsidRPr="003C749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6326E0" w:rsidRPr="00E829D0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6326E0" w:rsidRDefault="006326E0" w:rsidP="006326E0">
            <w:r w:rsidRPr="003C749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6326E0" w:rsidRDefault="006326E0" w:rsidP="006326E0">
            <w:r w:rsidRPr="003C749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6326E0" w:rsidRPr="00E94DA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6326E0" w:rsidRPr="00E94DA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E94DAD">
                <w:rPr>
                  <w:rStyle w:val="ab"/>
                  <w:rFonts w:ascii="宋体" w:hAnsi="宋体" w:hint="eastAsia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6326E0" w:rsidRPr="00C63B2E" w:rsidRDefault="006326E0" w:rsidP="006326E0"/>
    <w:p w:rsidR="006326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使用规则</w:t>
      </w:r>
    </w:p>
    <w:p w:rsidR="000D2E2A" w:rsidRPr="000D2E2A" w:rsidRDefault="000D2E2A" w:rsidP="005B279E">
      <w:pPr>
        <w:pStyle w:val="ad"/>
        <w:ind w:left="856" w:firstLineChars="0" w:firstLine="0"/>
        <w:rPr>
          <w:b/>
          <w:sz w:val="24"/>
          <w:szCs w:val="24"/>
        </w:rPr>
      </w:pPr>
    </w:p>
    <w:p w:rsidR="006326E0" w:rsidRPr="006326E0" w:rsidRDefault="00065009" w:rsidP="00D51B16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11" w:name="_Toc351540238"/>
      <w:r>
        <w:rPr>
          <w:rFonts w:hint="eastAsia"/>
          <w:b/>
          <w:sz w:val="28"/>
          <w:szCs w:val="28"/>
        </w:rPr>
        <w:t>撤消会员价</w:t>
      </w:r>
      <w:r w:rsidR="005B279E">
        <w:rPr>
          <w:rFonts w:hint="eastAsia"/>
          <w:b/>
          <w:sz w:val="28"/>
          <w:szCs w:val="28"/>
        </w:rPr>
        <w:t>限</w:t>
      </w:r>
      <w:r>
        <w:rPr>
          <w:b/>
          <w:sz w:val="28"/>
          <w:szCs w:val="28"/>
        </w:rPr>
        <w:t>价</w:t>
      </w:r>
      <w:r w:rsidR="00A233CF">
        <w:rPr>
          <w:rFonts w:hint="eastAsia"/>
          <w:b/>
          <w:sz w:val="28"/>
          <w:szCs w:val="28"/>
        </w:rPr>
        <w:t>委托</w:t>
      </w:r>
      <w:r w:rsidR="006326E0" w:rsidRPr="006326E0">
        <w:rPr>
          <w:rFonts w:hint="eastAsia"/>
          <w:b/>
          <w:sz w:val="28"/>
          <w:szCs w:val="28"/>
        </w:rPr>
        <w:t>单</w:t>
      </w:r>
      <w:bookmarkEnd w:id="11"/>
    </w:p>
    <w:p w:rsidR="000D2E2A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6326E0" w:rsidRDefault="006326E0" w:rsidP="000D2E2A">
      <w:pPr>
        <w:pStyle w:val="ad"/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撤销委托单</w:t>
      </w:r>
      <w:r w:rsidRPr="000D2E2A">
        <w:rPr>
          <w:rFonts w:hint="eastAsia"/>
          <w:color w:val="000000"/>
        </w:rPr>
        <w:t>(</w:t>
      </w:r>
      <w:r w:rsidRPr="000D2E2A">
        <w:rPr>
          <w:color w:val="000000"/>
        </w:rPr>
        <w:t>order_wd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0D2E2A" w:rsidRPr="000D2E2A" w:rsidRDefault="000D2E2A" w:rsidP="000D2E2A">
      <w:pPr>
        <w:pStyle w:val="ad"/>
        <w:ind w:left="992" w:firstLineChars="0" w:firstLine="0"/>
        <w:rPr>
          <w:color w:val="000000"/>
        </w:rPr>
      </w:pPr>
    </w:p>
    <w:p w:rsidR="006326E0" w:rsidRPr="000D2E2A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6326E0" w:rsidRDefault="006326E0" w:rsidP="000D2E2A">
      <w:pPr>
        <w:pStyle w:val="ad"/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</w:p>
    <w:p w:rsidR="000D2E2A" w:rsidRPr="000D2E2A" w:rsidRDefault="000D2E2A" w:rsidP="000D2E2A">
      <w:pPr>
        <w:pStyle w:val="ad"/>
        <w:ind w:left="992" w:firstLineChars="0" w:firstLine="0"/>
        <w:rPr>
          <w:color w:val="000000"/>
        </w:rPr>
      </w:pPr>
    </w:p>
    <w:p w:rsidR="006326E0" w:rsidRPr="000D2E2A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lastRenderedPageBreak/>
        <w:t>标签名称</w:t>
      </w:r>
    </w:p>
    <w:p w:rsidR="006326E0" w:rsidRDefault="00BF16E4" w:rsidP="000D2E2A">
      <w:pPr>
        <w:pStyle w:val="ad"/>
        <w:ind w:left="992" w:firstLineChars="0" w:firstLine="0"/>
        <w:rPr>
          <w:color w:val="000000"/>
        </w:rPr>
      </w:pPr>
      <w:r w:rsidRPr="006B6770">
        <w:t>http://101.251.236.219:32000/tradeweb/httpXmlServlet?req=</w:t>
      </w:r>
      <w:r w:rsidR="006326E0" w:rsidRPr="007517B8">
        <w:rPr>
          <w:color w:val="000000"/>
        </w:rPr>
        <w:t>order_wd</w:t>
      </w:r>
    </w:p>
    <w:p w:rsidR="000D2E2A" w:rsidRPr="000D2E2A" w:rsidRDefault="000D2E2A" w:rsidP="000D2E2A">
      <w:pPr>
        <w:pStyle w:val="ad"/>
        <w:ind w:left="992" w:firstLineChars="0" w:firstLine="0"/>
        <w:rPr>
          <w:color w:val="000000"/>
        </w:rPr>
      </w:pPr>
    </w:p>
    <w:p w:rsidR="006326E0" w:rsidRPr="000D2E2A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5A6E1F" w:rsidRPr="005A6E1F" w:rsidRDefault="005A6E1F" w:rsidP="005A6E1F">
      <w:pPr>
        <w:ind w:left="420" w:firstLineChars="300" w:firstLine="630"/>
        <w:rPr>
          <w:color w:val="000000"/>
        </w:rPr>
      </w:pPr>
      <w:r w:rsidRPr="005A6E1F">
        <w:rPr>
          <w:color w:val="000000"/>
        </w:rPr>
        <w:t>{</w:t>
      </w:r>
    </w:p>
    <w:p w:rsidR="005A6E1F" w:rsidRPr="005A6E1F" w:rsidRDefault="005A6E1F" w:rsidP="005A6E1F">
      <w:pPr>
        <w:pStyle w:val="ad"/>
        <w:ind w:left="992"/>
        <w:rPr>
          <w:color w:val="000000"/>
        </w:rPr>
      </w:pPr>
      <w:r w:rsidRPr="005A6E1F">
        <w:rPr>
          <w:color w:val="000000"/>
        </w:rPr>
        <w:t xml:space="preserve">  "MMTS": {</w:t>
      </w:r>
    </w:p>
    <w:p w:rsidR="005A6E1F" w:rsidRPr="005A6E1F" w:rsidRDefault="005A6E1F" w:rsidP="005A6E1F">
      <w:pPr>
        <w:pStyle w:val="ad"/>
        <w:ind w:left="992"/>
        <w:rPr>
          <w:color w:val="000000"/>
        </w:rPr>
      </w:pPr>
      <w:r w:rsidRPr="005A6E1F">
        <w:rPr>
          <w:color w:val="000000"/>
        </w:rPr>
        <w:t xml:space="preserve">    "version": "1.0",</w:t>
      </w:r>
    </w:p>
    <w:p w:rsidR="005A6E1F" w:rsidRPr="005A6E1F" w:rsidRDefault="005A6E1F" w:rsidP="005A6E1F">
      <w:pPr>
        <w:pStyle w:val="ad"/>
        <w:ind w:left="992"/>
        <w:rPr>
          <w:color w:val="000000"/>
        </w:rPr>
      </w:pPr>
      <w:r w:rsidRPr="005A6E1F">
        <w:rPr>
          <w:color w:val="000000"/>
        </w:rPr>
        <w:t xml:space="preserve">    "REQ": {</w:t>
      </w:r>
    </w:p>
    <w:p w:rsidR="005A6E1F" w:rsidRPr="005A6E1F" w:rsidRDefault="005A6E1F" w:rsidP="005A6E1F">
      <w:pPr>
        <w:pStyle w:val="ad"/>
        <w:ind w:left="992"/>
        <w:rPr>
          <w:color w:val="000000"/>
        </w:rPr>
      </w:pPr>
      <w:r w:rsidRPr="005A6E1F">
        <w:rPr>
          <w:color w:val="000000"/>
        </w:rPr>
        <w:t xml:space="preserve">      "name": "order_wd",</w:t>
      </w:r>
    </w:p>
    <w:p w:rsidR="005A6E1F" w:rsidRPr="005A6E1F" w:rsidRDefault="005A6E1F" w:rsidP="005A6E1F">
      <w:pPr>
        <w:pStyle w:val="ad"/>
        <w:ind w:left="992"/>
        <w:rPr>
          <w:color w:val="000000"/>
        </w:rPr>
      </w:pPr>
      <w:r w:rsidRPr="005A6E1F">
        <w:rPr>
          <w:color w:val="000000"/>
        </w:rPr>
        <w:t xml:space="preserve">      "id": " ",</w:t>
      </w:r>
    </w:p>
    <w:p w:rsidR="005A6E1F" w:rsidRPr="005A6E1F" w:rsidRDefault="005A6E1F" w:rsidP="005A6E1F">
      <w:pPr>
        <w:pStyle w:val="ad"/>
        <w:ind w:left="992"/>
        <w:rPr>
          <w:color w:val="000000"/>
        </w:rPr>
      </w:pPr>
      <w:r w:rsidRPr="005A6E1F">
        <w:rPr>
          <w:rFonts w:hint="eastAsia"/>
          <w:color w:val="000000"/>
        </w:rPr>
        <w:t xml:space="preserve">      "USER_ID": "</w:t>
      </w:r>
      <w:r w:rsidRPr="005A6E1F">
        <w:rPr>
          <w:rFonts w:hint="eastAsia"/>
          <w:color w:val="000000"/>
        </w:rPr>
        <w:t>登录用户</w:t>
      </w:r>
      <w:r w:rsidRPr="005A6E1F">
        <w:rPr>
          <w:rFonts w:hint="eastAsia"/>
          <w:color w:val="000000"/>
        </w:rPr>
        <w:t>ID",</w:t>
      </w:r>
    </w:p>
    <w:p w:rsidR="005A6E1F" w:rsidRPr="005A6E1F" w:rsidRDefault="005A6E1F" w:rsidP="005A6E1F">
      <w:pPr>
        <w:pStyle w:val="ad"/>
        <w:ind w:left="992"/>
        <w:rPr>
          <w:color w:val="000000"/>
        </w:rPr>
      </w:pPr>
      <w:r w:rsidRPr="005A6E1F">
        <w:rPr>
          <w:rFonts w:hint="eastAsia"/>
          <w:color w:val="000000"/>
        </w:rPr>
        <w:t xml:space="preserve">      "ORDER_NO": "</w:t>
      </w:r>
      <w:r w:rsidRPr="005A6E1F">
        <w:rPr>
          <w:rFonts w:hint="eastAsia"/>
          <w:color w:val="000000"/>
        </w:rPr>
        <w:t>委托单号</w:t>
      </w:r>
      <w:r w:rsidRPr="005A6E1F">
        <w:rPr>
          <w:rFonts w:hint="eastAsia"/>
          <w:color w:val="000000"/>
        </w:rPr>
        <w:t>",</w:t>
      </w:r>
    </w:p>
    <w:p w:rsidR="005A6E1F" w:rsidRPr="005A6E1F" w:rsidRDefault="005A6E1F" w:rsidP="005A6E1F">
      <w:pPr>
        <w:pStyle w:val="ad"/>
        <w:ind w:left="992"/>
        <w:rPr>
          <w:color w:val="000000"/>
        </w:rPr>
      </w:pPr>
      <w:r w:rsidRPr="005A6E1F">
        <w:rPr>
          <w:color w:val="000000"/>
        </w:rPr>
        <w:t xml:space="preserve">      "SESSION_ID": "SESSION_ID",</w:t>
      </w:r>
    </w:p>
    <w:p w:rsidR="005A6E1F" w:rsidRPr="005A6E1F" w:rsidRDefault="005A6E1F" w:rsidP="005A6E1F">
      <w:pPr>
        <w:pStyle w:val="ad"/>
        <w:ind w:left="992"/>
        <w:rPr>
          <w:color w:val="000000"/>
        </w:rPr>
      </w:pPr>
      <w:r w:rsidRPr="005A6E1F">
        <w:rPr>
          <w:rFonts w:hint="eastAsia"/>
          <w:color w:val="000000"/>
        </w:rPr>
        <w:t xml:space="preserve">      "A_N": "</w:t>
      </w:r>
      <w:r w:rsidRPr="005A6E1F">
        <w:rPr>
          <w:rFonts w:hint="eastAsia"/>
          <w:color w:val="000000"/>
        </w:rPr>
        <w:t>代理客户的客户代码</w:t>
      </w:r>
      <w:r w:rsidRPr="005A6E1F">
        <w:rPr>
          <w:rFonts w:hint="eastAsia"/>
          <w:color w:val="000000"/>
        </w:rPr>
        <w:t>",</w:t>
      </w:r>
    </w:p>
    <w:p w:rsidR="005A6E1F" w:rsidRPr="005A6E1F" w:rsidRDefault="005A6E1F" w:rsidP="005A6E1F">
      <w:pPr>
        <w:pStyle w:val="ad"/>
        <w:ind w:left="992"/>
        <w:rPr>
          <w:color w:val="000000"/>
        </w:rPr>
      </w:pPr>
      <w:r w:rsidRPr="005A6E1F">
        <w:rPr>
          <w:rFonts w:hint="eastAsia"/>
          <w:color w:val="000000"/>
        </w:rPr>
        <w:t xml:space="preserve">      "P_P": "</w:t>
      </w:r>
      <w:r w:rsidRPr="005A6E1F">
        <w:rPr>
          <w:rFonts w:hint="eastAsia"/>
          <w:color w:val="000000"/>
        </w:rPr>
        <w:t>代理客户的客户电话密码</w:t>
      </w:r>
      <w:r w:rsidRPr="005A6E1F">
        <w:rPr>
          <w:rFonts w:hint="eastAsia"/>
          <w:color w:val="000000"/>
        </w:rPr>
        <w:t>"</w:t>
      </w:r>
    </w:p>
    <w:p w:rsidR="005A6E1F" w:rsidRPr="005A6E1F" w:rsidRDefault="005A6E1F" w:rsidP="005A6E1F">
      <w:pPr>
        <w:pStyle w:val="ad"/>
        <w:ind w:left="992"/>
        <w:rPr>
          <w:color w:val="000000"/>
        </w:rPr>
      </w:pPr>
      <w:r w:rsidRPr="005A6E1F">
        <w:rPr>
          <w:color w:val="000000"/>
        </w:rPr>
        <w:t xml:space="preserve">    }</w:t>
      </w:r>
    </w:p>
    <w:p w:rsidR="005A6E1F" w:rsidRPr="005A6E1F" w:rsidRDefault="005A6E1F" w:rsidP="005A6E1F">
      <w:pPr>
        <w:pStyle w:val="ad"/>
        <w:ind w:left="992"/>
        <w:rPr>
          <w:color w:val="000000"/>
        </w:rPr>
      </w:pPr>
      <w:r w:rsidRPr="005A6E1F">
        <w:rPr>
          <w:color w:val="000000"/>
        </w:rPr>
        <w:t xml:space="preserve">  }</w:t>
      </w:r>
    </w:p>
    <w:p w:rsidR="006326E0" w:rsidRPr="000D2E2A" w:rsidRDefault="005A6E1F" w:rsidP="005A6E1F">
      <w:pPr>
        <w:pStyle w:val="ad"/>
        <w:ind w:left="992" w:firstLineChars="0" w:firstLine="0"/>
        <w:rPr>
          <w:color w:val="000000"/>
        </w:rPr>
      </w:pPr>
      <w:r w:rsidRPr="005A6E1F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502"/>
        <w:gridCol w:w="1646"/>
        <w:gridCol w:w="1588"/>
        <w:gridCol w:w="1656"/>
        <w:gridCol w:w="845"/>
        <w:gridCol w:w="1616"/>
        <w:gridCol w:w="617"/>
      </w:tblGrid>
      <w:tr w:rsidR="006326E0" w:rsidRPr="00AF7A7C" w:rsidTr="006326E0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6326E0" w:rsidRPr="00AF7A7C" w:rsidRDefault="00CF5F5C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8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Default="006326E0" w:rsidP="006326E0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8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5" w:type="dxa"/>
          </w:tcPr>
          <w:p w:rsidR="006326E0" w:rsidRDefault="006326E0" w:rsidP="006326E0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8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5" w:type="dxa"/>
          </w:tcPr>
          <w:p w:rsidR="006326E0" w:rsidRDefault="006326E0" w:rsidP="006326E0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5835BE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5835BE">
              <w:rPr>
                <w:rFonts w:ascii="宋体" w:hAnsi="宋体" w:hint="eastAsia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88" w:type="dxa"/>
            <w:vAlign w:val="center"/>
          </w:tcPr>
          <w:p w:rsidR="006326E0" w:rsidRPr="005835BE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5835BE">
              <w:rPr>
                <w:rFonts w:ascii="宋体" w:hAnsi="宋体" w:hint="eastAsia"/>
                <w:color w:val="000000"/>
                <w:sz w:val="18"/>
                <w:szCs w:val="18"/>
              </w:rPr>
              <w:t>ORDER_NO</w:t>
            </w:r>
          </w:p>
        </w:tc>
        <w:tc>
          <w:tcPr>
            <w:tcW w:w="1656" w:type="dxa"/>
            <w:vAlign w:val="center"/>
          </w:tcPr>
          <w:p w:rsidR="006326E0" w:rsidRPr="005835BE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5835BE">
              <w:rPr>
                <w:rFonts w:ascii="宋体" w:hAnsi="宋体" w:hint="eastAsia"/>
                <w:color w:val="000000"/>
                <w:sz w:val="18"/>
                <w:szCs w:val="18"/>
              </w:rPr>
              <w:t>ORDER_NO&gt;</w:t>
            </w:r>
          </w:p>
        </w:tc>
        <w:tc>
          <w:tcPr>
            <w:tcW w:w="845" w:type="dxa"/>
          </w:tcPr>
          <w:p w:rsidR="006326E0" w:rsidRDefault="006326E0" w:rsidP="006326E0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C806E6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8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Default="006326E0" w:rsidP="006326E0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E4674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588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65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45" w:type="dxa"/>
          </w:tcPr>
          <w:p w:rsidR="006326E0" w:rsidRDefault="006326E0" w:rsidP="006326E0">
            <w:r w:rsidRPr="000D249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588" w:type="dxa"/>
            <w:vAlign w:val="center"/>
          </w:tcPr>
          <w:p w:rsidR="006326E0" w:rsidRPr="00E46741" w:rsidRDefault="006326E0" w:rsidP="006326E0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6326E0" w:rsidRPr="00E46741" w:rsidRDefault="006326E0" w:rsidP="006326E0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5" w:type="dxa"/>
          </w:tcPr>
          <w:p w:rsidR="006326E0" w:rsidRDefault="006326E0" w:rsidP="006326E0">
            <w:r w:rsidRPr="000D249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E4674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E4674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6326E0" w:rsidRDefault="006326E0" w:rsidP="006326E0"/>
    <w:p w:rsidR="006326E0" w:rsidRPr="000D2E2A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返回消息要素</w:t>
      </w:r>
    </w:p>
    <w:p w:rsidR="00342F79" w:rsidRPr="00851D00" w:rsidRDefault="00342F79" w:rsidP="00342F79">
      <w:pPr>
        <w:ind w:left="840"/>
      </w:pPr>
      <w:r w:rsidRPr="00851D00">
        <w:t>{</w:t>
      </w:r>
    </w:p>
    <w:p w:rsidR="00342F79" w:rsidRPr="00851D00" w:rsidRDefault="00342F79" w:rsidP="00342F79">
      <w:pPr>
        <w:ind w:left="840"/>
      </w:pPr>
      <w:r w:rsidRPr="00851D00">
        <w:t xml:space="preserve">  "MMTS": {</w:t>
      </w:r>
    </w:p>
    <w:p w:rsidR="00342F79" w:rsidRPr="00851D00" w:rsidRDefault="00342F79" w:rsidP="00342F79">
      <w:pPr>
        <w:ind w:left="840"/>
      </w:pPr>
      <w:r w:rsidRPr="00851D00">
        <w:t xml:space="preserve">    "version": "1.0",</w:t>
      </w:r>
    </w:p>
    <w:p w:rsidR="00342F79" w:rsidRPr="00851D00" w:rsidRDefault="00342F79" w:rsidP="00342F79">
      <w:pPr>
        <w:ind w:left="840"/>
      </w:pPr>
      <w:r w:rsidRPr="00851D00">
        <w:t xml:space="preserve">    "REQ": {</w:t>
      </w:r>
    </w:p>
    <w:p w:rsidR="00342F79" w:rsidRDefault="00342F79" w:rsidP="00342F79">
      <w:pPr>
        <w:ind w:left="840"/>
      </w:pPr>
      <w:r w:rsidRPr="00851D00">
        <w:t xml:space="preserve">      "name": "</w:t>
      </w:r>
      <w:r w:rsidRPr="006326E0">
        <w:t>order</w:t>
      </w:r>
      <w:r w:rsidRPr="006326E0">
        <w:rPr>
          <w:rFonts w:hint="eastAsia"/>
        </w:rPr>
        <w:t>_</w:t>
      </w:r>
      <w:r>
        <w:rPr>
          <w:rFonts w:hint="eastAsia"/>
        </w:rPr>
        <w:t>wd</w:t>
      </w:r>
      <w:r w:rsidRPr="00851D00">
        <w:t xml:space="preserve"> ",</w:t>
      </w:r>
    </w:p>
    <w:p w:rsidR="00342F79" w:rsidRDefault="00342F79" w:rsidP="00342F79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342F79" w:rsidRPr="00851D00" w:rsidRDefault="00342F79" w:rsidP="00342F79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342F79" w:rsidRPr="00851D00" w:rsidRDefault="00342F79" w:rsidP="00342F79">
      <w:pPr>
        <w:ind w:left="840"/>
      </w:pPr>
      <w:r w:rsidRPr="00851D00">
        <w:t xml:space="preserve">    }</w:t>
      </w:r>
    </w:p>
    <w:p w:rsidR="00342F79" w:rsidRPr="00851D00" w:rsidRDefault="00342F79" w:rsidP="00342F79">
      <w:pPr>
        <w:ind w:left="840"/>
      </w:pPr>
      <w:r w:rsidRPr="00851D00">
        <w:t xml:space="preserve">  }</w:t>
      </w:r>
    </w:p>
    <w:p w:rsidR="00342F79" w:rsidRPr="00851D00" w:rsidRDefault="00342F79" w:rsidP="00342F79">
      <w:pPr>
        <w:ind w:left="840"/>
      </w:pPr>
      <w:r w:rsidRPr="00851D00">
        <w:t>}</w:t>
      </w:r>
    </w:p>
    <w:p w:rsidR="00342F79" w:rsidRDefault="00342F79" w:rsidP="000D2E2A">
      <w:pPr>
        <w:pStyle w:val="ad"/>
        <w:ind w:left="1260" w:firstLineChars="0" w:firstLine="0"/>
        <w:rPr>
          <w:color w:val="000000"/>
        </w:rPr>
      </w:pPr>
    </w:p>
    <w:p w:rsidR="00342F79" w:rsidRDefault="00342F79" w:rsidP="000D2E2A">
      <w:pPr>
        <w:pStyle w:val="ad"/>
        <w:ind w:left="1260" w:firstLineChars="0" w:firstLine="0"/>
        <w:rPr>
          <w:color w:val="000000"/>
        </w:rPr>
      </w:pPr>
    </w:p>
    <w:p w:rsidR="000D2E2A" w:rsidRPr="000D2E2A" w:rsidRDefault="000D2E2A" w:rsidP="000D2E2A">
      <w:pPr>
        <w:pStyle w:val="ad"/>
        <w:ind w:left="1260" w:firstLineChars="0" w:firstLine="0"/>
        <w:rPr>
          <w:color w:val="000000"/>
        </w:rPr>
      </w:pPr>
    </w:p>
    <w:p w:rsidR="009630FA" w:rsidRPr="009630FA" w:rsidRDefault="009630FA" w:rsidP="009630FA">
      <w:pPr>
        <w:pStyle w:val="ad"/>
        <w:ind w:left="2520" w:firstLineChars="0"/>
        <w:rPr>
          <w:b/>
          <w:sz w:val="24"/>
          <w:szCs w:val="24"/>
        </w:rPr>
      </w:pPr>
    </w:p>
    <w:p w:rsidR="00F44F50" w:rsidRPr="008A52C0" w:rsidRDefault="00065009" w:rsidP="00D51B16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  <w:highlight w:val="yellow"/>
        </w:rPr>
      </w:pPr>
      <w:r w:rsidRPr="008A52C0">
        <w:rPr>
          <w:rFonts w:hint="eastAsia"/>
          <w:b/>
          <w:sz w:val="28"/>
          <w:szCs w:val="28"/>
          <w:highlight w:val="yellow"/>
        </w:rPr>
        <w:t>撮合价委托单</w:t>
      </w:r>
    </w:p>
    <w:p w:rsidR="00F44F50" w:rsidRPr="00A93D47" w:rsidRDefault="00F44F5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业务功能</w:t>
      </w:r>
    </w:p>
    <w:p w:rsidR="00F44F50" w:rsidRDefault="008A52C0" w:rsidP="00F44F5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lastRenderedPageBreak/>
        <w:t>撮合</w:t>
      </w:r>
      <w:r w:rsidR="00F44F50">
        <w:t>建仓</w:t>
      </w:r>
      <w:r w:rsidR="00F44F50" w:rsidRPr="005B279E">
        <w:rPr>
          <w:rFonts w:hint="eastAsia"/>
        </w:rPr>
        <w:t>(</w:t>
      </w:r>
      <w:r w:rsidR="00F44F50" w:rsidRPr="005B279E">
        <w:rPr>
          <w:color w:val="000000"/>
          <w:highlight w:val="yellow"/>
        </w:rPr>
        <w:t>order</w:t>
      </w:r>
      <w:r w:rsidR="005B279E" w:rsidRPr="005B279E">
        <w:rPr>
          <w:rFonts w:hint="eastAsia"/>
          <w:color w:val="000000"/>
          <w:highlight w:val="yellow"/>
        </w:rPr>
        <w:t>_</w:t>
      </w:r>
      <w:r w:rsidR="005B279E" w:rsidRPr="005B279E">
        <w:rPr>
          <w:color w:val="000000"/>
          <w:highlight w:val="yellow"/>
        </w:rPr>
        <w:t>c</w:t>
      </w:r>
      <w:r w:rsidR="00F44F50">
        <w:rPr>
          <w:rFonts w:hint="eastAsia"/>
        </w:rPr>
        <w:t>)</w:t>
      </w:r>
      <w:r w:rsidR="00F44F50">
        <w:rPr>
          <w:rFonts w:hint="eastAsia"/>
        </w:rPr>
        <w:t>；</w:t>
      </w:r>
      <w:r w:rsidR="00F44F50">
        <w:tab/>
      </w:r>
    </w:p>
    <w:p w:rsidR="00F44F50" w:rsidRDefault="00F44F50" w:rsidP="00F44F50">
      <w:pPr>
        <w:pStyle w:val="ad"/>
        <w:ind w:left="992" w:firstLineChars="0" w:firstLine="0"/>
      </w:pPr>
    </w:p>
    <w:p w:rsidR="00F44F50" w:rsidRPr="00A93D47" w:rsidRDefault="00F44F5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支持版本</w:t>
      </w:r>
    </w:p>
    <w:p w:rsidR="00F44F50" w:rsidRDefault="00F44F50" w:rsidP="00F44F5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F44F50" w:rsidRDefault="00F44F50" w:rsidP="00F44F50">
      <w:pPr>
        <w:pStyle w:val="ad"/>
        <w:tabs>
          <w:tab w:val="left" w:pos="5640"/>
        </w:tabs>
        <w:ind w:left="992" w:firstLineChars="0" w:firstLine="0"/>
      </w:pPr>
    </w:p>
    <w:p w:rsidR="00F44F50" w:rsidRDefault="00F44F5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标签名称</w:t>
      </w:r>
    </w:p>
    <w:p w:rsidR="00F44F50" w:rsidRPr="009630FA" w:rsidRDefault="00BF16E4" w:rsidP="009630FA">
      <w:pPr>
        <w:pStyle w:val="ad"/>
        <w:tabs>
          <w:tab w:val="left" w:pos="5640"/>
        </w:tabs>
        <w:ind w:left="992" w:firstLineChars="0" w:firstLine="0"/>
      </w:pPr>
      <w:r w:rsidRPr="006B6770">
        <w:t>http://101.251.236.219:32000/tradeweb/httpXmlServlet?req=</w:t>
      </w:r>
      <w:r w:rsidR="00F44F50" w:rsidRPr="009630FA">
        <w:t>order</w:t>
      </w:r>
      <w:r w:rsidR="005B279E">
        <w:rPr>
          <w:rFonts w:hint="eastAsia"/>
        </w:rPr>
        <w:t>_c</w:t>
      </w:r>
    </w:p>
    <w:p w:rsidR="00F44F50" w:rsidRPr="00A93D47" w:rsidRDefault="00F44F50" w:rsidP="00F44F50">
      <w:pPr>
        <w:pStyle w:val="ad"/>
        <w:ind w:left="992" w:firstLineChars="0" w:firstLine="0"/>
        <w:rPr>
          <w:b/>
          <w:sz w:val="24"/>
          <w:szCs w:val="24"/>
        </w:rPr>
      </w:pPr>
    </w:p>
    <w:p w:rsidR="00F44F50" w:rsidRDefault="00F44F5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请求消息要素</w:t>
      </w:r>
    </w:p>
    <w:p w:rsidR="00ED77E8" w:rsidRDefault="00ED77E8" w:rsidP="00ED77E8">
      <w:pPr>
        <w:pStyle w:val="ad"/>
        <w:ind w:left="992"/>
      </w:pPr>
      <w:r>
        <w:t>{</w:t>
      </w:r>
    </w:p>
    <w:p w:rsidR="00ED77E8" w:rsidRDefault="00ED77E8" w:rsidP="00ED77E8">
      <w:pPr>
        <w:pStyle w:val="ad"/>
        <w:ind w:left="992"/>
      </w:pPr>
      <w:r>
        <w:t xml:space="preserve">  "MMTS": {</w:t>
      </w:r>
    </w:p>
    <w:p w:rsidR="00ED77E8" w:rsidRDefault="00ED77E8" w:rsidP="00ED77E8">
      <w:pPr>
        <w:pStyle w:val="ad"/>
        <w:ind w:left="992"/>
      </w:pPr>
      <w:r>
        <w:t xml:space="preserve">    "version": "1.0",</w:t>
      </w:r>
    </w:p>
    <w:p w:rsidR="00ED77E8" w:rsidRDefault="00ED77E8" w:rsidP="00ED77E8">
      <w:pPr>
        <w:pStyle w:val="ad"/>
        <w:ind w:left="992"/>
      </w:pPr>
      <w:r>
        <w:t xml:space="preserve">    "REQ": {</w:t>
      </w:r>
    </w:p>
    <w:p w:rsidR="00ED77E8" w:rsidRDefault="00ED77E8" w:rsidP="00ED77E8">
      <w:pPr>
        <w:pStyle w:val="ad"/>
        <w:ind w:left="992"/>
      </w:pPr>
      <w:r>
        <w:t xml:space="preserve">      "name": "order_c",</w:t>
      </w:r>
    </w:p>
    <w:p w:rsidR="00ED77E8" w:rsidRDefault="00ED77E8" w:rsidP="00ED77E8">
      <w:pPr>
        <w:pStyle w:val="ad"/>
        <w:ind w:left="992"/>
      </w:pPr>
      <w:r>
        <w:t xml:space="preserve">      "id": " ",</w:t>
      </w:r>
    </w:p>
    <w:p w:rsidR="00ED77E8" w:rsidRDefault="00ED77E8" w:rsidP="00ED77E8">
      <w:pPr>
        <w:pStyle w:val="ad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ED77E8" w:rsidRDefault="00ED77E8" w:rsidP="00ED77E8">
      <w:pPr>
        <w:pStyle w:val="ad"/>
        <w:ind w:left="992"/>
      </w:pPr>
      <w:r>
        <w:rPr>
          <w:rFonts w:hint="eastAsia"/>
        </w:rPr>
        <w:t xml:space="preserve">      "BUY_SELL": "</w:t>
      </w:r>
      <w:r>
        <w:rPr>
          <w:rFonts w:hint="eastAsia"/>
        </w:rPr>
        <w:t>买卖标志：</w:t>
      </w:r>
      <w:r>
        <w:rPr>
          <w:rFonts w:hint="eastAsia"/>
        </w:rPr>
        <w:t>1</w:t>
      </w:r>
      <w:r>
        <w:rPr>
          <w:rFonts w:hint="eastAsia"/>
        </w:rPr>
        <w:t>买；</w:t>
      </w:r>
      <w:r>
        <w:rPr>
          <w:rFonts w:hint="eastAsia"/>
        </w:rPr>
        <w:t>2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ED77E8" w:rsidRDefault="00ED77E8" w:rsidP="00ED77E8">
      <w:pPr>
        <w:pStyle w:val="ad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ED77E8" w:rsidRDefault="00ED77E8" w:rsidP="00ED77E8">
      <w:pPr>
        <w:pStyle w:val="ad"/>
        <w:ind w:left="992"/>
      </w:pPr>
      <w:r>
        <w:rPr>
          <w:rFonts w:hint="eastAsia"/>
        </w:rPr>
        <w:t xml:space="preserve">      "PRICE": "</w:t>
      </w:r>
      <w:r>
        <w:rPr>
          <w:rFonts w:hint="eastAsia"/>
        </w:rPr>
        <w:t>委托价</w:t>
      </w:r>
      <w:r>
        <w:rPr>
          <w:rFonts w:hint="eastAsia"/>
        </w:rPr>
        <w:t>",</w:t>
      </w:r>
    </w:p>
    <w:p w:rsidR="00ED77E8" w:rsidRDefault="00ED77E8" w:rsidP="00ED77E8">
      <w:pPr>
        <w:pStyle w:val="ad"/>
        <w:ind w:left="992"/>
      </w:pPr>
      <w:r>
        <w:rPr>
          <w:rFonts w:hint="eastAsia"/>
        </w:rPr>
        <w:t xml:space="preserve">      "QTY": "</w:t>
      </w:r>
      <w:r>
        <w:rPr>
          <w:rFonts w:hint="eastAsia"/>
        </w:rPr>
        <w:t>委托量</w:t>
      </w:r>
      <w:r>
        <w:rPr>
          <w:rFonts w:hint="eastAsia"/>
        </w:rPr>
        <w:t>",</w:t>
      </w:r>
    </w:p>
    <w:p w:rsidR="00ED77E8" w:rsidRDefault="00ED77E8" w:rsidP="00ED77E8">
      <w:pPr>
        <w:pStyle w:val="ad"/>
        <w:ind w:left="992"/>
      </w:pPr>
      <w:r>
        <w:rPr>
          <w:rFonts w:hint="eastAsia"/>
        </w:rPr>
        <w:t xml:space="preserve">      "SETTLE_BASIS": "</w:t>
      </w:r>
      <w:r>
        <w:rPr>
          <w:rFonts w:hint="eastAsia"/>
        </w:rPr>
        <w:t>委托类型：</w:t>
      </w:r>
      <w:r>
        <w:rPr>
          <w:rFonts w:hint="eastAsia"/>
        </w:rPr>
        <w:t>1</w:t>
      </w:r>
      <w:r>
        <w:rPr>
          <w:rFonts w:hint="eastAsia"/>
        </w:rPr>
        <w:t>建仓，</w:t>
      </w:r>
      <w:r>
        <w:rPr>
          <w:rFonts w:hint="eastAsia"/>
        </w:rPr>
        <w:t>2</w:t>
      </w:r>
      <w:r>
        <w:rPr>
          <w:rFonts w:hint="eastAsia"/>
        </w:rPr>
        <w:t>平仓</w:t>
      </w:r>
      <w:r>
        <w:rPr>
          <w:rFonts w:hint="eastAsia"/>
        </w:rPr>
        <w:t>",</w:t>
      </w:r>
    </w:p>
    <w:p w:rsidR="00ED77E8" w:rsidRDefault="00ED77E8" w:rsidP="00ED77E8">
      <w:pPr>
        <w:pStyle w:val="ad"/>
        <w:ind w:left="992"/>
      </w:pPr>
      <w:r>
        <w:rPr>
          <w:rFonts w:hint="eastAsia"/>
        </w:rPr>
        <w:t xml:space="preserve">      "CLOSEMODE": "</w:t>
      </w:r>
      <w:r>
        <w:rPr>
          <w:rFonts w:hint="eastAsia"/>
        </w:rPr>
        <w:t>平仓方式：</w:t>
      </w:r>
      <w:r>
        <w:rPr>
          <w:rFonts w:hint="eastAsia"/>
        </w:rPr>
        <w:t>1</w:t>
      </w:r>
      <w:r>
        <w:rPr>
          <w:rFonts w:hint="eastAsia"/>
        </w:rPr>
        <w:t>不指定平仓；</w:t>
      </w:r>
      <w:r>
        <w:rPr>
          <w:rFonts w:hint="eastAsia"/>
        </w:rPr>
        <w:t>2</w:t>
      </w:r>
      <w:r>
        <w:rPr>
          <w:rFonts w:hint="eastAsia"/>
        </w:rPr>
        <w:t>指定仓单号平仓</w:t>
      </w:r>
      <w:r>
        <w:rPr>
          <w:rFonts w:hint="eastAsia"/>
        </w:rPr>
        <w:t>",</w:t>
      </w:r>
    </w:p>
    <w:p w:rsidR="00ED77E8" w:rsidRDefault="00ED77E8" w:rsidP="00ED77E8">
      <w:pPr>
        <w:pStyle w:val="ad"/>
        <w:ind w:left="992"/>
      </w:pPr>
      <w:r>
        <w:rPr>
          <w:rFonts w:hint="eastAsia"/>
        </w:rPr>
        <w:t xml:space="preserve">      "HOLDING_ID": "</w:t>
      </w:r>
      <w:r>
        <w:rPr>
          <w:rFonts w:hint="eastAsia"/>
        </w:rPr>
        <w:t>持仓单号</w:t>
      </w:r>
      <w:r>
        <w:rPr>
          <w:rFonts w:hint="eastAsia"/>
        </w:rPr>
        <w:t>",</w:t>
      </w:r>
    </w:p>
    <w:p w:rsidR="00ED77E8" w:rsidRDefault="00ED77E8" w:rsidP="00ED77E8">
      <w:pPr>
        <w:pStyle w:val="ad"/>
        <w:ind w:left="992"/>
      </w:pPr>
      <w:r>
        <w:t xml:space="preserve">      "SESSION_ID": "SESSION_ID",</w:t>
      </w:r>
    </w:p>
    <w:p w:rsidR="00ED77E8" w:rsidRDefault="00ED77E8" w:rsidP="00ED77E8">
      <w:pPr>
        <w:pStyle w:val="ad"/>
        <w:ind w:left="992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ED77E8" w:rsidRDefault="00ED77E8" w:rsidP="00ED77E8">
      <w:pPr>
        <w:pStyle w:val="ad"/>
        <w:ind w:left="992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ED77E8" w:rsidRDefault="00ED77E8" w:rsidP="00ED77E8">
      <w:pPr>
        <w:pStyle w:val="ad"/>
        <w:ind w:left="992"/>
      </w:pPr>
      <w:r>
        <w:t xml:space="preserve">    }</w:t>
      </w:r>
    </w:p>
    <w:p w:rsidR="00ED77E8" w:rsidRDefault="00ED77E8" w:rsidP="00ED77E8">
      <w:pPr>
        <w:pStyle w:val="ad"/>
        <w:ind w:left="992"/>
      </w:pPr>
      <w:r>
        <w:t xml:space="preserve">  }</w:t>
      </w:r>
    </w:p>
    <w:p w:rsidR="00F44F50" w:rsidRPr="009630FA" w:rsidRDefault="00ED77E8" w:rsidP="009630FA">
      <w:pPr>
        <w:ind w:left="840" w:firstLine="420"/>
      </w:pPr>
      <w:r>
        <w:t>}</w:t>
      </w:r>
    </w:p>
    <w:tbl>
      <w:tblPr>
        <w:tblW w:w="8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8"/>
        <w:gridCol w:w="437"/>
        <w:gridCol w:w="1483"/>
        <w:gridCol w:w="1386"/>
        <w:gridCol w:w="1994"/>
        <w:gridCol w:w="774"/>
        <w:gridCol w:w="1296"/>
        <w:gridCol w:w="1012"/>
      </w:tblGrid>
      <w:tr w:rsidR="00F44F50" w:rsidRPr="0040468A" w:rsidTr="008972C1">
        <w:trPr>
          <w:jc w:val="center"/>
        </w:trPr>
        <w:tc>
          <w:tcPr>
            <w:tcW w:w="429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7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93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99" w:type="dxa"/>
            <w:shd w:val="clear" w:color="auto" w:fill="D9D9D9"/>
            <w:vAlign w:val="center"/>
          </w:tcPr>
          <w:p w:rsidR="00F44F50" w:rsidRPr="0040468A" w:rsidRDefault="003348F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774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74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&lt;REQ&gt;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&lt;USER_ID&gt;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BUY_SELL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&lt;BUY_SELL&gt;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买卖标志" w:history="1">
              <w:r w:rsidR="00F44F50" w:rsidRPr="0040468A">
                <w:rPr>
                  <w:rStyle w:val="ab"/>
                  <w:rFonts w:ascii="宋体" w:hAnsi="宋体" w:cs="Arial"/>
                  <w:sz w:val="18"/>
                  <w:szCs w:val="18"/>
                </w:rPr>
                <w:t>买卖标志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&lt;COMMODITY_ID&gt;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40468A">
                <w:rPr>
                  <w:rStyle w:val="ab"/>
                  <w:rFonts w:ascii="宋体" w:hAnsi="宋体"/>
                  <w:sz w:val="18"/>
                  <w:szCs w:val="18"/>
                </w:rPr>
                <w:t>Max</w:t>
              </w:r>
              <w:r w:rsidR="00F44F5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2</w:t>
              </w:r>
              <w:r w:rsidR="00F44F50" w:rsidRPr="0040468A">
                <w:rPr>
                  <w:rStyle w:val="ab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委托价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&lt;PRICE&gt;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Amount" w:history="1">
              <w:r w:rsidR="00F44F5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委托量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&lt;QTY&gt;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F44F50" w:rsidRPr="0040468A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Number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委托类型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SE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TTLE_BASIS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&lt;STOP_LOSS&gt;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委托类型" w:history="1">
              <w:r w:rsidR="00F44F5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SETTLE_BASIS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平仓方式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CLOSE_MODE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sz w:val="18"/>
                <w:szCs w:val="18"/>
              </w:rPr>
              <w:t>CLOSE_MODE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平仓方式" w:history="1">
              <w:r w:rsidR="00F44F5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CLOSEMODE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用于平仓</w:t>
            </w:r>
          </w:p>
        </w:tc>
      </w:tr>
      <w:tr w:rsidR="00F44F50" w:rsidRPr="0040468A" w:rsidTr="008972C1">
        <w:trPr>
          <w:trHeight w:val="340"/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kern w:val="0"/>
                <w:sz w:val="18"/>
                <w:szCs w:val="18"/>
              </w:rPr>
              <w:t>HOLDING_ID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 w:hint="eastAsia"/>
                <w:kern w:val="0"/>
                <w:sz w:val="18"/>
                <w:szCs w:val="18"/>
              </w:rPr>
              <w:t>HOLDING_ID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F44F50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0468A">
              <w:rPr>
                <w:rStyle w:val="ab"/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 w:cs="Arial Unicode MS"/>
                <w:sz w:val="15"/>
                <w:szCs w:val="15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用于平仓</w:t>
            </w: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成交对方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OTHER_ID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&lt;OTHER_ID&gt;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F44F50" w:rsidRPr="0040468A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Number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F44F5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&lt;A_N&gt;</w:t>
            </w:r>
          </w:p>
        </w:tc>
        <w:tc>
          <w:tcPr>
            <w:tcW w:w="774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74" w:type="dxa"/>
            <w:vAlign w:val="center"/>
          </w:tcPr>
          <w:p w:rsidR="00F44F50" w:rsidRPr="0040468A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386" w:type="dxa"/>
            <w:vAlign w:val="center"/>
          </w:tcPr>
          <w:p w:rsidR="00F44F50" w:rsidRPr="00E46741" w:rsidRDefault="00F44F50" w:rsidP="008972C1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9" w:type="dxa"/>
            <w:vAlign w:val="center"/>
          </w:tcPr>
          <w:p w:rsidR="00F44F50" w:rsidRPr="00E46741" w:rsidRDefault="00F44F50" w:rsidP="008972C1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74" w:type="dxa"/>
            <w:vAlign w:val="center"/>
          </w:tcPr>
          <w:p w:rsidR="00F44F50" w:rsidRPr="0040468A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F44F5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F44F50" w:rsidRDefault="00F44F50" w:rsidP="00F44F50"/>
    <w:p w:rsidR="00F44F50" w:rsidRDefault="00F44F5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523FE">
        <w:rPr>
          <w:rFonts w:hint="eastAsia"/>
          <w:b/>
          <w:sz w:val="24"/>
          <w:szCs w:val="24"/>
        </w:rPr>
        <w:lastRenderedPageBreak/>
        <w:t>返回消息要素</w:t>
      </w:r>
    </w:p>
    <w:p w:rsidR="003529E1" w:rsidRPr="00851D00" w:rsidRDefault="003529E1" w:rsidP="003529E1">
      <w:pPr>
        <w:ind w:left="840"/>
      </w:pPr>
      <w:r w:rsidRPr="00851D00">
        <w:t>{</w:t>
      </w:r>
    </w:p>
    <w:p w:rsidR="003529E1" w:rsidRPr="00851D00" w:rsidRDefault="003529E1" w:rsidP="003529E1">
      <w:pPr>
        <w:ind w:left="840"/>
      </w:pPr>
      <w:r w:rsidRPr="00851D00">
        <w:t xml:space="preserve">  "MMTS": {</w:t>
      </w:r>
    </w:p>
    <w:p w:rsidR="003529E1" w:rsidRPr="00851D00" w:rsidRDefault="003529E1" w:rsidP="003529E1">
      <w:pPr>
        <w:ind w:left="840"/>
      </w:pPr>
      <w:r w:rsidRPr="00851D00">
        <w:t xml:space="preserve">    "version": "1.0",</w:t>
      </w:r>
    </w:p>
    <w:p w:rsidR="003529E1" w:rsidRPr="00851D00" w:rsidRDefault="003529E1" w:rsidP="003529E1">
      <w:pPr>
        <w:ind w:left="840"/>
      </w:pPr>
      <w:r w:rsidRPr="00851D00">
        <w:t xml:space="preserve">    "REQ": {</w:t>
      </w:r>
    </w:p>
    <w:p w:rsidR="003529E1" w:rsidRDefault="003529E1" w:rsidP="003529E1">
      <w:pPr>
        <w:ind w:left="840"/>
      </w:pPr>
      <w:r w:rsidRPr="00851D00">
        <w:t xml:space="preserve">      "name": "</w:t>
      </w:r>
      <w:r w:rsidRPr="006326E0">
        <w:t>order</w:t>
      </w:r>
      <w:r w:rsidRPr="006326E0">
        <w:rPr>
          <w:rFonts w:hint="eastAsia"/>
        </w:rPr>
        <w:t>_</w:t>
      </w:r>
      <w:r>
        <w:rPr>
          <w:rFonts w:hint="eastAsia"/>
        </w:rPr>
        <w:t>c</w:t>
      </w:r>
      <w:r w:rsidRPr="00851D00">
        <w:t xml:space="preserve"> ",</w:t>
      </w:r>
    </w:p>
    <w:p w:rsidR="003529E1" w:rsidRDefault="003529E1" w:rsidP="003529E1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3529E1" w:rsidRPr="00851D00" w:rsidRDefault="003529E1" w:rsidP="003529E1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3529E1" w:rsidRPr="00851D00" w:rsidRDefault="003529E1" w:rsidP="003529E1">
      <w:pPr>
        <w:ind w:left="840"/>
      </w:pPr>
      <w:r w:rsidRPr="00851D00">
        <w:t xml:space="preserve">    }</w:t>
      </w:r>
    </w:p>
    <w:p w:rsidR="003529E1" w:rsidRPr="00851D00" w:rsidRDefault="003529E1" w:rsidP="003529E1">
      <w:pPr>
        <w:ind w:left="840"/>
      </w:pPr>
      <w:r w:rsidRPr="00851D00">
        <w:t xml:space="preserve">  }</w:t>
      </w:r>
    </w:p>
    <w:p w:rsidR="003529E1" w:rsidRPr="00851D00" w:rsidRDefault="003529E1" w:rsidP="003529E1">
      <w:pPr>
        <w:ind w:left="840"/>
      </w:pPr>
      <w:r w:rsidRPr="00851D00">
        <w:t>}</w:t>
      </w:r>
    </w:p>
    <w:p w:rsidR="003529E1" w:rsidRDefault="003529E1" w:rsidP="00F44F50">
      <w:pPr>
        <w:pStyle w:val="ad"/>
        <w:ind w:left="992" w:firstLineChars="0" w:firstLine="0"/>
        <w:rPr>
          <w:color w:val="000000"/>
        </w:rPr>
      </w:pPr>
    </w:p>
    <w:p w:rsidR="00F44F50" w:rsidRDefault="00F44F50" w:rsidP="00F44F50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F44F50" w:rsidRPr="0040468A" w:rsidTr="008972C1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0468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44F50" w:rsidRPr="0040468A" w:rsidTr="008972C1">
        <w:trPr>
          <w:jc w:val="center"/>
        </w:trPr>
        <w:tc>
          <w:tcPr>
            <w:tcW w:w="425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F44F50" w:rsidRPr="0040468A" w:rsidRDefault="00EF5089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F44F50" w:rsidRPr="0040468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40468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5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F44F50" w:rsidRPr="0040468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40468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5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F44F50" w:rsidRPr="0040468A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F44F50" w:rsidRDefault="00F44F50" w:rsidP="00F44F50">
      <w:pPr>
        <w:pStyle w:val="ad"/>
        <w:ind w:left="360" w:firstLineChars="0" w:firstLine="0"/>
      </w:pPr>
    </w:p>
    <w:p w:rsidR="00F44F50" w:rsidRDefault="00F44F50" w:rsidP="00F44F50">
      <w:pPr>
        <w:pStyle w:val="ad"/>
        <w:ind w:left="360" w:firstLineChars="0" w:firstLine="0"/>
      </w:pPr>
    </w:p>
    <w:p w:rsidR="000630E0" w:rsidRPr="008A52C0" w:rsidRDefault="008A52C0" w:rsidP="00D51B16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  <w:highlight w:val="yellow"/>
        </w:rPr>
      </w:pPr>
      <w:bookmarkStart w:id="12" w:name="_Toc351540239"/>
      <w:r>
        <w:rPr>
          <w:rFonts w:hint="eastAsia"/>
          <w:b/>
          <w:sz w:val="28"/>
          <w:szCs w:val="28"/>
          <w:highlight w:val="yellow"/>
        </w:rPr>
        <w:t>撤消撮合</w:t>
      </w:r>
      <w:r w:rsidR="000630E0" w:rsidRPr="008A52C0">
        <w:rPr>
          <w:b/>
          <w:sz w:val="28"/>
          <w:szCs w:val="28"/>
          <w:highlight w:val="yellow"/>
        </w:rPr>
        <w:t>委托单</w:t>
      </w:r>
    </w:p>
    <w:p w:rsidR="000630E0" w:rsidRDefault="000630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业务功能</w:t>
      </w:r>
    </w:p>
    <w:p w:rsidR="000630E0" w:rsidRDefault="000630E0" w:rsidP="000630E0">
      <w:pPr>
        <w:pStyle w:val="ad"/>
        <w:ind w:left="992" w:firstLineChars="0" w:firstLine="0"/>
      </w:pPr>
      <w:r>
        <w:rPr>
          <w:rFonts w:hint="eastAsia"/>
        </w:rPr>
        <w:t>撤销委托单</w:t>
      </w:r>
      <w:r w:rsidRPr="005B279E">
        <w:rPr>
          <w:rFonts w:hint="eastAsia"/>
          <w:highlight w:val="yellow"/>
        </w:rPr>
        <w:t>(</w:t>
      </w:r>
      <w:r w:rsidRPr="005B279E">
        <w:rPr>
          <w:color w:val="000000"/>
          <w:highlight w:val="yellow"/>
        </w:rPr>
        <w:t>order_</w:t>
      </w:r>
      <w:commentRangeStart w:id="13"/>
      <w:r w:rsidR="005B279E" w:rsidRPr="005B279E">
        <w:rPr>
          <w:color w:val="000000"/>
          <w:highlight w:val="yellow"/>
        </w:rPr>
        <w:t>c</w:t>
      </w:r>
      <w:commentRangeEnd w:id="13"/>
      <w:r w:rsidR="005B279E">
        <w:rPr>
          <w:rStyle w:val="aff4"/>
          <w:rFonts w:ascii="Times New Roman" w:hAnsi="Times New Roman"/>
        </w:rPr>
        <w:commentReference w:id="13"/>
      </w:r>
      <w:r w:rsidR="005B279E" w:rsidRPr="005B279E">
        <w:rPr>
          <w:color w:val="000000"/>
          <w:highlight w:val="yellow"/>
        </w:rPr>
        <w:t>_</w:t>
      </w:r>
      <w:r w:rsidRPr="005B279E">
        <w:rPr>
          <w:color w:val="000000"/>
          <w:highlight w:val="yellow"/>
        </w:rPr>
        <w:t>wd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0630E0" w:rsidRPr="00C43C32" w:rsidRDefault="000630E0" w:rsidP="000630E0">
      <w:pPr>
        <w:pStyle w:val="ad"/>
        <w:ind w:left="992" w:firstLineChars="0" w:firstLine="0"/>
        <w:rPr>
          <w:b/>
          <w:sz w:val="24"/>
          <w:szCs w:val="24"/>
        </w:rPr>
      </w:pPr>
    </w:p>
    <w:p w:rsidR="000630E0" w:rsidRDefault="000630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支持版本</w:t>
      </w:r>
    </w:p>
    <w:p w:rsidR="000630E0" w:rsidRDefault="000630E0" w:rsidP="000630E0">
      <w:pPr>
        <w:pStyle w:val="ad"/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0630E0" w:rsidRPr="00C43C32" w:rsidRDefault="000630E0" w:rsidP="000630E0">
      <w:pPr>
        <w:pStyle w:val="ad"/>
        <w:ind w:left="992" w:firstLineChars="0" w:firstLine="0"/>
        <w:rPr>
          <w:b/>
          <w:sz w:val="24"/>
          <w:szCs w:val="24"/>
        </w:rPr>
      </w:pPr>
    </w:p>
    <w:p w:rsidR="000630E0" w:rsidRDefault="000630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标签名称</w:t>
      </w:r>
    </w:p>
    <w:p w:rsidR="000630E0" w:rsidRDefault="00BF16E4" w:rsidP="000630E0">
      <w:pPr>
        <w:pStyle w:val="ad"/>
        <w:ind w:left="992" w:firstLineChars="0" w:firstLine="0"/>
        <w:rPr>
          <w:color w:val="000000"/>
        </w:rPr>
      </w:pPr>
      <w:r w:rsidRPr="006B6770">
        <w:t>http://101.251.236.219:32000/tradeweb/httpXmlServlet?req=</w:t>
      </w:r>
      <w:r w:rsidR="000630E0" w:rsidRPr="00C43C32">
        <w:rPr>
          <w:color w:val="000000"/>
        </w:rPr>
        <w:t>order_</w:t>
      </w:r>
      <w:r w:rsidR="005B279E">
        <w:rPr>
          <w:color w:val="000000"/>
        </w:rPr>
        <w:t>c_</w:t>
      </w:r>
      <w:r w:rsidR="000630E0" w:rsidRPr="00C43C32">
        <w:rPr>
          <w:color w:val="000000"/>
        </w:rPr>
        <w:t>wd</w:t>
      </w:r>
    </w:p>
    <w:p w:rsidR="000630E0" w:rsidRPr="00C43C32" w:rsidRDefault="000630E0" w:rsidP="000630E0">
      <w:pPr>
        <w:pStyle w:val="ad"/>
        <w:ind w:left="992" w:firstLineChars="0" w:firstLine="0"/>
        <w:rPr>
          <w:b/>
          <w:sz w:val="24"/>
          <w:szCs w:val="24"/>
        </w:rPr>
      </w:pPr>
    </w:p>
    <w:p w:rsidR="000630E0" w:rsidRDefault="000630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请求消息要素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>{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 xml:space="preserve">  "MMTS": {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 xml:space="preserve">    "version": "1.0",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 xml:space="preserve">    "REQ": {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 xml:space="preserve">      "name": "order_c_wd",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 xml:space="preserve">      "id": " ",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rFonts w:hint="eastAsia"/>
          <w:color w:val="000000"/>
        </w:rPr>
        <w:t xml:space="preserve">      "USER_ID": "</w:t>
      </w:r>
      <w:r w:rsidRPr="008061AA">
        <w:rPr>
          <w:rFonts w:hint="eastAsia"/>
          <w:color w:val="000000"/>
        </w:rPr>
        <w:t>登录用户</w:t>
      </w:r>
      <w:r w:rsidRPr="008061AA">
        <w:rPr>
          <w:rFonts w:hint="eastAsia"/>
          <w:color w:val="000000"/>
        </w:rPr>
        <w:t>ID",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rFonts w:hint="eastAsia"/>
          <w:color w:val="000000"/>
        </w:rPr>
        <w:t xml:space="preserve">      "ORDER_NO": "</w:t>
      </w:r>
      <w:r w:rsidRPr="008061AA">
        <w:rPr>
          <w:rFonts w:hint="eastAsia"/>
          <w:color w:val="000000"/>
        </w:rPr>
        <w:t>委托单号</w:t>
      </w:r>
      <w:r w:rsidRPr="008061AA">
        <w:rPr>
          <w:rFonts w:hint="eastAsia"/>
          <w:color w:val="000000"/>
        </w:rPr>
        <w:t>",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 xml:space="preserve">      "SESSION_ID": "SESSION_ID",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rFonts w:hint="eastAsia"/>
          <w:color w:val="000000"/>
        </w:rPr>
        <w:t xml:space="preserve">      "A_N": "</w:t>
      </w:r>
      <w:r w:rsidRPr="008061AA">
        <w:rPr>
          <w:rFonts w:hint="eastAsia"/>
          <w:color w:val="000000"/>
        </w:rPr>
        <w:t>代理客户的客户代码</w:t>
      </w:r>
      <w:r w:rsidRPr="008061AA">
        <w:rPr>
          <w:rFonts w:hint="eastAsia"/>
          <w:color w:val="000000"/>
        </w:rPr>
        <w:t>",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rFonts w:hint="eastAsia"/>
          <w:color w:val="000000"/>
        </w:rPr>
        <w:t xml:space="preserve">      "P_P": "</w:t>
      </w:r>
      <w:r w:rsidRPr="008061AA">
        <w:rPr>
          <w:rFonts w:hint="eastAsia"/>
          <w:color w:val="000000"/>
        </w:rPr>
        <w:t>代理客户的客户电话密码</w:t>
      </w:r>
      <w:r w:rsidRPr="008061AA">
        <w:rPr>
          <w:rFonts w:hint="eastAsia"/>
          <w:color w:val="000000"/>
        </w:rPr>
        <w:t>"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 xml:space="preserve">    }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 xml:space="preserve">  }</w:t>
      </w:r>
    </w:p>
    <w:p w:rsidR="000630E0" w:rsidRPr="00C43C32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502"/>
        <w:gridCol w:w="1646"/>
        <w:gridCol w:w="1588"/>
        <w:gridCol w:w="1656"/>
        <w:gridCol w:w="845"/>
        <w:gridCol w:w="1616"/>
        <w:gridCol w:w="617"/>
      </w:tblGrid>
      <w:tr w:rsidR="000630E0" w:rsidRPr="0040468A" w:rsidTr="005B279E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0630E0" w:rsidRPr="0040468A" w:rsidRDefault="00B65ADB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630E0" w:rsidRPr="0040468A" w:rsidTr="005B279E">
        <w:trPr>
          <w:jc w:val="center"/>
        </w:trPr>
        <w:tc>
          <w:tcPr>
            <w:tcW w:w="4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8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0630E0" w:rsidRPr="0040468A" w:rsidRDefault="000630E0" w:rsidP="005B279E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0630E0" w:rsidRPr="0040468A" w:rsidRDefault="005D77B4" w:rsidP="005B279E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40468A" w:rsidTr="005B279E">
        <w:trPr>
          <w:jc w:val="center"/>
        </w:trPr>
        <w:tc>
          <w:tcPr>
            <w:tcW w:w="4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502" w:type="dxa"/>
            <w:vAlign w:val="center"/>
          </w:tcPr>
          <w:p w:rsidR="000630E0" w:rsidRPr="0040468A" w:rsidRDefault="000630E0" w:rsidP="005B279E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8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&lt;REQ&gt;</w:t>
            </w:r>
          </w:p>
        </w:tc>
        <w:tc>
          <w:tcPr>
            <w:tcW w:w="845" w:type="dxa"/>
          </w:tcPr>
          <w:p w:rsidR="000630E0" w:rsidRPr="0040468A" w:rsidRDefault="000630E0" w:rsidP="005B279E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0630E0" w:rsidRPr="0040468A" w:rsidRDefault="005D77B4" w:rsidP="005B279E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40468A" w:rsidTr="005B279E">
        <w:trPr>
          <w:jc w:val="center"/>
        </w:trPr>
        <w:tc>
          <w:tcPr>
            <w:tcW w:w="4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0630E0" w:rsidRPr="0040468A" w:rsidRDefault="000630E0" w:rsidP="005B279E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8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&lt;USER_ID&gt;</w:t>
            </w:r>
          </w:p>
        </w:tc>
        <w:tc>
          <w:tcPr>
            <w:tcW w:w="845" w:type="dxa"/>
          </w:tcPr>
          <w:p w:rsidR="000630E0" w:rsidRPr="0040468A" w:rsidRDefault="000630E0" w:rsidP="005B279E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0630E0" w:rsidRPr="0040468A" w:rsidRDefault="005D77B4" w:rsidP="005B279E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40468A" w:rsidTr="005B279E">
        <w:trPr>
          <w:jc w:val="center"/>
        </w:trPr>
        <w:tc>
          <w:tcPr>
            <w:tcW w:w="4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  <w:vAlign w:val="center"/>
          </w:tcPr>
          <w:p w:rsidR="000630E0" w:rsidRPr="0040468A" w:rsidRDefault="000630E0" w:rsidP="005B279E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88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ORDER_NO</w:t>
            </w:r>
          </w:p>
        </w:tc>
        <w:tc>
          <w:tcPr>
            <w:tcW w:w="165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&lt;ORDER_NO&gt;</w:t>
            </w:r>
          </w:p>
        </w:tc>
        <w:tc>
          <w:tcPr>
            <w:tcW w:w="845" w:type="dxa"/>
          </w:tcPr>
          <w:p w:rsidR="000630E0" w:rsidRPr="0040468A" w:rsidRDefault="000630E0" w:rsidP="005B279E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0630E0" w:rsidRPr="0040468A" w:rsidRDefault="005D77B4" w:rsidP="005B279E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0630E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40468A" w:rsidTr="005B279E">
        <w:trPr>
          <w:jc w:val="center"/>
        </w:trPr>
        <w:tc>
          <w:tcPr>
            <w:tcW w:w="4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2" w:type="dxa"/>
            <w:vAlign w:val="center"/>
          </w:tcPr>
          <w:p w:rsidR="000630E0" w:rsidRPr="0040468A" w:rsidRDefault="000630E0" w:rsidP="005B279E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8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0630E0" w:rsidRPr="0040468A" w:rsidRDefault="000630E0" w:rsidP="005B279E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0630E0" w:rsidRPr="0040468A" w:rsidRDefault="005D77B4" w:rsidP="005B279E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0630E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40468A" w:rsidTr="005B279E">
        <w:trPr>
          <w:jc w:val="center"/>
        </w:trPr>
        <w:tc>
          <w:tcPr>
            <w:tcW w:w="4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  <w:vAlign w:val="center"/>
          </w:tcPr>
          <w:p w:rsidR="000630E0" w:rsidRPr="0040468A" w:rsidRDefault="000630E0" w:rsidP="005B279E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588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65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&lt;A_N&gt;</w:t>
            </w:r>
          </w:p>
        </w:tc>
        <w:tc>
          <w:tcPr>
            <w:tcW w:w="845" w:type="dxa"/>
          </w:tcPr>
          <w:p w:rsidR="000630E0" w:rsidRPr="0040468A" w:rsidRDefault="000630E0" w:rsidP="005B279E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0630E0" w:rsidRPr="0040468A" w:rsidRDefault="005D77B4" w:rsidP="005B279E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0630E0" w:rsidRPr="0040468A" w:rsidTr="005B279E">
        <w:trPr>
          <w:jc w:val="center"/>
        </w:trPr>
        <w:tc>
          <w:tcPr>
            <w:tcW w:w="4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2" w:type="dxa"/>
            <w:vAlign w:val="center"/>
          </w:tcPr>
          <w:p w:rsidR="000630E0" w:rsidRPr="0040468A" w:rsidRDefault="000630E0" w:rsidP="005B279E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588" w:type="dxa"/>
            <w:vAlign w:val="center"/>
          </w:tcPr>
          <w:p w:rsidR="000630E0" w:rsidRPr="00E46741" w:rsidRDefault="000630E0" w:rsidP="005B279E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0630E0" w:rsidRPr="00E46741" w:rsidRDefault="000630E0" w:rsidP="005B279E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5" w:type="dxa"/>
          </w:tcPr>
          <w:p w:rsidR="000630E0" w:rsidRPr="0040468A" w:rsidRDefault="000630E0" w:rsidP="005B279E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0630E0" w:rsidRPr="0040468A" w:rsidRDefault="005D77B4" w:rsidP="005B279E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0630E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0630E0" w:rsidRDefault="000630E0" w:rsidP="000630E0"/>
    <w:p w:rsidR="000630E0" w:rsidRDefault="000630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返回消息要素</w:t>
      </w:r>
    </w:p>
    <w:p w:rsidR="00EB1F22" w:rsidRPr="00851D00" w:rsidRDefault="00EB1F22" w:rsidP="00EB1F22">
      <w:pPr>
        <w:ind w:left="840"/>
      </w:pPr>
      <w:r w:rsidRPr="00851D00">
        <w:t>{</w:t>
      </w:r>
    </w:p>
    <w:p w:rsidR="00EB1F22" w:rsidRPr="00851D00" w:rsidRDefault="00EB1F22" w:rsidP="00EB1F22">
      <w:pPr>
        <w:ind w:left="840"/>
      </w:pPr>
      <w:r w:rsidRPr="00851D00">
        <w:t xml:space="preserve">  "MMTS": {</w:t>
      </w:r>
    </w:p>
    <w:p w:rsidR="00EB1F22" w:rsidRPr="00851D00" w:rsidRDefault="00EB1F22" w:rsidP="00EB1F22">
      <w:pPr>
        <w:ind w:left="840"/>
      </w:pPr>
      <w:r w:rsidRPr="00851D00">
        <w:t xml:space="preserve">    "version": "1.0",</w:t>
      </w:r>
    </w:p>
    <w:p w:rsidR="00EB1F22" w:rsidRPr="00851D00" w:rsidRDefault="00EB1F22" w:rsidP="00EB1F22">
      <w:pPr>
        <w:ind w:left="840"/>
      </w:pPr>
      <w:r w:rsidRPr="00851D00">
        <w:t xml:space="preserve">    "REQ": {</w:t>
      </w:r>
    </w:p>
    <w:p w:rsidR="00EB1F22" w:rsidRDefault="00EB1F22" w:rsidP="00EB1F22">
      <w:pPr>
        <w:ind w:left="840"/>
      </w:pPr>
      <w:r w:rsidRPr="00851D00">
        <w:t xml:space="preserve">      "name": "</w:t>
      </w:r>
      <w:r w:rsidRPr="006326E0">
        <w:t>order</w:t>
      </w:r>
      <w:r w:rsidRPr="006326E0">
        <w:rPr>
          <w:rFonts w:hint="eastAsia"/>
        </w:rPr>
        <w:t>_</w:t>
      </w:r>
      <w:r>
        <w:rPr>
          <w:rFonts w:hint="eastAsia"/>
        </w:rPr>
        <w:t>c_wd</w:t>
      </w:r>
      <w:r w:rsidRPr="00851D00">
        <w:t xml:space="preserve"> ",</w:t>
      </w:r>
    </w:p>
    <w:p w:rsidR="00EB1F22" w:rsidRDefault="00EB1F22" w:rsidP="00EB1F22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EB1F22" w:rsidRPr="00851D00" w:rsidRDefault="00EB1F22" w:rsidP="00EB1F22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EB1F22" w:rsidRPr="00851D00" w:rsidRDefault="00EB1F22" w:rsidP="00EB1F22">
      <w:pPr>
        <w:ind w:left="840"/>
      </w:pPr>
      <w:r w:rsidRPr="00851D00">
        <w:t xml:space="preserve">    }</w:t>
      </w:r>
    </w:p>
    <w:p w:rsidR="00EB1F22" w:rsidRPr="00851D00" w:rsidRDefault="00EB1F22" w:rsidP="00EB1F22">
      <w:pPr>
        <w:ind w:left="840"/>
      </w:pPr>
      <w:r w:rsidRPr="00851D00">
        <w:t xml:space="preserve">  }</w:t>
      </w:r>
    </w:p>
    <w:p w:rsidR="00EB1F22" w:rsidRPr="00851D00" w:rsidRDefault="00EB1F22" w:rsidP="00EB1F22">
      <w:pPr>
        <w:ind w:left="840"/>
      </w:pPr>
      <w:r w:rsidRPr="00851D00">
        <w:t>}</w:t>
      </w:r>
    </w:p>
    <w:p w:rsidR="00EB1F22" w:rsidRPr="00C43C32" w:rsidRDefault="00EB1F22" w:rsidP="000630E0">
      <w:pPr>
        <w:pStyle w:val="ad"/>
        <w:ind w:left="992" w:firstLineChars="0" w:firstLine="0"/>
        <w:rPr>
          <w:color w:val="000000"/>
        </w:rPr>
      </w:pPr>
    </w:p>
    <w:p w:rsidR="000630E0" w:rsidRDefault="000630E0" w:rsidP="000630E0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0630E0" w:rsidRPr="0040468A" w:rsidTr="005B279E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0468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630E0" w:rsidRPr="0040468A" w:rsidTr="005B279E">
        <w:trPr>
          <w:jc w:val="center"/>
        </w:trPr>
        <w:tc>
          <w:tcPr>
            <w:tcW w:w="42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0630E0" w:rsidRPr="0040468A" w:rsidRDefault="00EF5089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0630E0" w:rsidRPr="0040468A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40468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40468A" w:rsidTr="005B279E">
        <w:trPr>
          <w:jc w:val="center"/>
        </w:trPr>
        <w:tc>
          <w:tcPr>
            <w:tcW w:w="42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0630E0" w:rsidRPr="0040468A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40468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40468A" w:rsidTr="005B279E">
        <w:trPr>
          <w:jc w:val="center"/>
        </w:trPr>
        <w:tc>
          <w:tcPr>
            <w:tcW w:w="42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0630E0" w:rsidRPr="0040468A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0630E0" w:rsidRDefault="000630E0" w:rsidP="000630E0"/>
    <w:p w:rsidR="00432DF6" w:rsidRPr="008A52C0" w:rsidRDefault="00432DF6" w:rsidP="00432DF6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挂牌</w:t>
      </w:r>
      <w:r w:rsidRPr="008A52C0">
        <w:rPr>
          <w:rFonts w:hint="eastAsia"/>
          <w:b/>
          <w:sz w:val="28"/>
          <w:szCs w:val="28"/>
          <w:highlight w:val="yellow"/>
        </w:rPr>
        <w:t>委托</w:t>
      </w:r>
      <w:commentRangeStart w:id="14"/>
      <w:r w:rsidRPr="008A52C0">
        <w:rPr>
          <w:rFonts w:hint="eastAsia"/>
          <w:b/>
          <w:sz w:val="28"/>
          <w:szCs w:val="28"/>
          <w:highlight w:val="yellow"/>
        </w:rPr>
        <w:t>单</w:t>
      </w:r>
      <w:commentRangeEnd w:id="14"/>
      <w:r>
        <w:rPr>
          <w:rStyle w:val="aff4"/>
          <w:rFonts w:ascii="Times New Roman" w:hAnsi="Times New Roman"/>
        </w:rPr>
        <w:commentReference w:id="14"/>
      </w:r>
    </w:p>
    <w:p w:rsidR="00432DF6" w:rsidRPr="00A93D47" w:rsidRDefault="00432DF6" w:rsidP="00432DF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业务功能</w:t>
      </w:r>
    </w:p>
    <w:p w:rsidR="00432DF6" w:rsidRDefault="00432DF6" w:rsidP="00432DF6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挂牌</w:t>
      </w:r>
      <w:r w:rsidR="00AC7678">
        <w:rPr>
          <w:rFonts w:hint="eastAsia"/>
        </w:rPr>
        <w:t>委托</w:t>
      </w:r>
      <w:r w:rsidRPr="005B279E">
        <w:rPr>
          <w:rFonts w:hint="eastAsia"/>
        </w:rPr>
        <w:t>(</w:t>
      </w:r>
      <w:r w:rsidRPr="005B279E">
        <w:rPr>
          <w:color w:val="000000"/>
          <w:highlight w:val="yellow"/>
        </w:rPr>
        <w:t>order</w:t>
      </w:r>
      <w:r w:rsidRPr="005B279E">
        <w:rPr>
          <w:rFonts w:hint="eastAsia"/>
          <w:color w:val="000000"/>
          <w:highlight w:val="yellow"/>
        </w:rPr>
        <w:t>_</w:t>
      </w:r>
      <w:r>
        <w:rPr>
          <w:rFonts w:hint="eastAsia"/>
          <w:color w:val="000000"/>
          <w:highlight w:val="yellow"/>
        </w:rPr>
        <w:t>lis</w:t>
      </w:r>
      <w:r>
        <w:rPr>
          <w:rFonts w:hint="eastAsia"/>
          <w:color w:val="000000"/>
        </w:rPr>
        <w:t>t)</w:t>
      </w:r>
    </w:p>
    <w:p w:rsidR="00432DF6" w:rsidRDefault="00432DF6" w:rsidP="00432DF6">
      <w:pPr>
        <w:pStyle w:val="ad"/>
        <w:ind w:left="992" w:firstLineChars="0" w:firstLine="0"/>
      </w:pPr>
    </w:p>
    <w:p w:rsidR="00432DF6" w:rsidRPr="00A93D47" w:rsidRDefault="00432DF6" w:rsidP="00432DF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支持版本</w:t>
      </w:r>
    </w:p>
    <w:p w:rsidR="00432DF6" w:rsidRDefault="00432DF6" w:rsidP="00432DF6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432DF6" w:rsidRDefault="00432DF6" w:rsidP="00432DF6">
      <w:pPr>
        <w:pStyle w:val="ad"/>
        <w:tabs>
          <w:tab w:val="left" w:pos="5640"/>
        </w:tabs>
        <w:ind w:left="992" w:firstLineChars="0" w:firstLine="0"/>
      </w:pPr>
    </w:p>
    <w:p w:rsidR="00432DF6" w:rsidRDefault="00432DF6" w:rsidP="00432DF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标签名称</w:t>
      </w:r>
    </w:p>
    <w:p w:rsidR="00432DF6" w:rsidRPr="009630FA" w:rsidRDefault="00BF16E4" w:rsidP="00432DF6">
      <w:pPr>
        <w:pStyle w:val="ad"/>
        <w:tabs>
          <w:tab w:val="left" w:pos="5640"/>
        </w:tabs>
        <w:ind w:left="992" w:firstLineChars="0" w:firstLine="0"/>
      </w:pPr>
      <w:r w:rsidRPr="006B6770">
        <w:t>http://101.251.236.219:32000/tradeweb/httpXmlServlet?req=</w:t>
      </w:r>
      <w:r w:rsidR="00432DF6" w:rsidRPr="009630FA">
        <w:t>order</w:t>
      </w:r>
      <w:r w:rsidR="00432DF6">
        <w:rPr>
          <w:rFonts w:hint="eastAsia"/>
        </w:rPr>
        <w:t>_list</w:t>
      </w:r>
    </w:p>
    <w:p w:rsidR="00432DF6" w:rsidRPr="00A93D47" w:rsidRDefault="00432DF6" w:rsidP="00432DF6">
      <w:pPr>
        <w:pStyle w:val="ad"/>
        <w:ind w:left="992" w:firstLineChars="0" w:firstLine="0"/>
        <w:rPr>
          <w:b/>
          <w:sz w:val="24"/>
          <w:szCs w:val="24"/>
        </w:rPr>
      </w:pPr>
    </w:p>
    <w:p w:rsidR="00432DF6" w:rsidRDefault="00432DF6" w:rsidP="00432DF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请求消息要素</w:t>
      </w:r>
    </w:p>
    <w:p w:rsidR="007B30F6" w:rsidRDefault="007B30F6" w:rsidP="007B30F6">
      <w:pPr>
        <w:pStyle w:val="ad"/>
        <w:ind w:left="992"/>
      </w:pPr>
      <w:r>
        <w:t>{</w:t>
      </w:r>
    </w:p>
    <w:p w:rsidR="007B30F6" w:rsidRDefault="007B30F6" w:rsidP="007B30F6">
      <w:pPr>
        <w:pStyle w:val="ad"/>
        <w:ind w:left="992"/>
      </w:pPr>
      <w:r>
        <w:t xml:space="preserve">  "MMTS": {</w:t>
      </w:r>
    </w:p>
    <w:p w:rsidR="007B30F6" w:rsidRDefault="007B30F6" w:rsidP="007B30F6">
      <w:pPr>
        <w:pStyle w:val="ad"/>
        <w:ind w:left="992"/>
      </w:pPr>
      <w:r>
        <w:t xml:space="preserve">    "version": "1.0",</w:t>
      </w:r>
    </w:p>
    <w:p w:rsidR="007B30F6" w:rsidRDefault="007B30F6" w:rsidP="007B30F6">
      <w:pPr>
        <w:pStyle w:val="ad"/>
        <w:ind w:left="992"/>
      </w:pPr>
      <w:r>
        <w:t xml:space="preserve">    "REQ": {</w:t>
      </w:r>
    </w:p>
    <w:p w:rsidR="007B30F6" w:rsidRDefault="007B30F6" w:rsidP="007B30F6">
      <w:pPr>
        <w:pStyle w:val="ad"/>
        <w:ind w:left="992"/>
      </w:pPr>
      <w:r>
        <w:t xml:space="preserve">      "name": "order_list",</w:t>
      </w:r>
    </w:p>
    <w:p w:rsidR="007B30F6" w:rsidRDefault="007B30F6" w:rsidP="007B30F6">
      <w:pPr>
        <w:pStyle w:val="ad"/>
        <w:ind w:left="992"/>
      </w:pPr>
      <w:r>
        <w:t xml:space="preserve">      "id": " ",</w:t>
      </w:r>
    </w:p>
    <w:p w:rsidR="007B30F6" w:rsidRDefault="007B30F6" w:rsidP="007B30F6">
      <w:pPr>
        <w:pStyle w:val="ad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7B30F6" w:rsidRDefault="007B30F6" w:rsidP="007B30F6">
      <w:pPr>
        <w:pStyle w:val="ad"/>
        <w:ind w:left="992"/>
      </w:pPr>
      <w:r>
        <w:rPr>
          <w:rFonts w:hint="eastAsia"/>
        </w:rPr>
        <w:t xml:space="preserve">      "BUY_SELL": "</w:t>
      </w:r>
      <w:r>
        <w:rPr>
          <w:rFonts w:hint="eastAsia"/>
        </w:rPr>
        <w:t>买卖标志：</w:t>
      </w:r>
      <w:r>
        <w:rPr>
          <w:rFonts w:hint="eastAsia"/>
        </w:rPr>
        <w:t>1</w:t>
      </w:r>
      <w:r>
        <w:rPr>
          <w:rFonts w:hint="eastAsia"/>
        </w:rPr>
        <w:t>买；</w:t>
      </w:r>
      <w:r>
        <w:rPr>
          <w:rFonts w:hint="eastAsia"/>
        </w:rPr>
        <w:t>2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7B30F6" w:rsidRDefault="007B30F6" w:rsidP="007B30F6">
      <w:pPr>
        <w:pStyle w:val="ad"/>
        <w:ind w:left="992"/>
      </w:pPr>
      <w:r>
        <w:rPr>
          <w:rFonts w:hint="eastAsia"/>
        </w:rPr>
        <w:lastRenderedPageBreak/>
        <w:t xml:space="preserve">      "COMMODITY_ID":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7B30F6" w:rsidRDefault="007B30F6" w:rsidP="007B30F6">
      <w:pPr>
        <w:pStyle w:val="ad"/>
        <w:ind w:left="992"/>
      </w:pPr>
      <w:r>
        <w:rPr>
          <w:rFonts w:hint="eastAsia"/>
        </w:rPr>
        <w:t xml:space="preserve">      "PRICE": "</w:t>
      </w:r>
      <w:r>
        <w:rPr>
          <w:rFonts w:hint="eastAsia"/>
        </w:rPr>
        <w:t>委托价</w:t>
      </w:r>
      <w:r>
        <w:rPr>
          <w:rFonts w:hint="eastAsia"/>
        </w:rPr>
        <w:t>",</w:t>
      </w:r>
    </w:p>
    <w:p w:rsidR="007B30F6" w:rsidRDefault="007B30F6" w:rsidP="007B30F6">
      <w:pPr>
        <w:pStyle w:val="ad"/>
        <w:ind w:left="992"/>
      </w:pPr>
      <w:r>
        <w:rPr>
          <w:rFonts w:hint="eastAsia"/>
        </w:rPr>
        <w:t xml:space="preserve">      "QTY": "</w:t>
      </w:r>
      <w:r>
        <w:rPr>
          <w:rFonts w:hint="eastAsia"/>
        </w:rPr>
        <w:t>委托量</w:t>
      </w:r>
      <w:r>
        <w:rPr>
          <w:rFonts w:hint="eastAsia"/>
        </w:rPr>
        <w:t>",</w:t>
      </w:r>
    </w:p>
    <w:p w:rsidR="007B30F6" w:rsidRDefault="007B30F6" w:rsidP="007B30F6">
      <w:pPr>
        <w:pStyle w:val="ad"/>
        <w:ind w:left="992"/>
      </w:pPr>
      <w:r>
        <w:rPr>
          <w:rFonts w:hint="eastAsia"/>
        </w:rPr>
        <w:t xml:space="preserve">      "SETTLE_BASIS": "</w:t>
      </w:r>
      <w:r>
        <w:rPr>
          <w:rFonts w:hint="eastAsia"/>
        </w:rPr>
        <w:t>委托类型：</w:t>
      </w:r>
      <w:r>
        <w:rPr>
          <w:rFonts w:hint="eastAsia"/>
        </w:rPr>
        <w:t>1</w:t>
      </w:r>
      <w:r>
        <w:rPr>
          <w:rFonts w:hint="eastAsia"/>
        </w:rPr>
        <w:t>建仓，</w:t>
      </w:r>
      <w:r>
        <w:rPr>
          <w:rFonts w:hint="eastAsia"/>
        </w:rPr>
        <w:t>2</w:t>
      </w:r>
      <w:r>
        <w:rPr>
          <w:rFonts w:hint="eastAsia"/>
        </w:rPr>
        <w:t>平仓</w:t>
      </w:r>
      <w:r>
        <w:rPr>
          <w:rFonts w:hint="eastAsia"/>
        </w:rPr>
        <w:t>",</w:t>
      </w:r>
    </w:p>
    <w:p w:rsidR="007B30F6" w:rsidRDefault="007B30F6" w:rsidP="007B30F6">
      <w:pPr>
        <w:pStyle w:val="ad"/>
        <w:ind w:left="992"/>
      </w:pPr>
      <w:r>
        <w:rPr>
          <w:rFonts w:hint="eastAsia"/>
        </w:rPr>
        <w:t xml:space="preserve">      "LIST_ID": "</w:t>
      </w:r>
      <w:r>
        <w:rPr>
          <w:rFonts w:hint="eastAsia"/>
        </w:rPr>
        <w:t>挂牌号</w:t>
      </w:r>
      <w:r>
        <w:rPr>
          <w:rFonts w:hint="eastAsia"/>
        </w:rPr>
        <w:t>",</w:t>
      </w:r>
    </w:p>
    <w:p w:rsidR="007B30F6" w:rsidRDefault="007B30F6" w:rsidP="007B30F6">
      <w:pPr>
        <w:pStyle w:val="ad"/>
        <w:ind w:left="992"/>
      </w:pPr>
      <w:r>
        <w:rPr>
          <w:rFonts w:hint="eastAsia"/>
        </w:rPr>
        <w:t xml:space="preserve">      "CLOSEMODE": "</w:t>
      </w:r>
      <w:r>
        <w:rPr>
          <w:rFonts w:hint="eastAsia"/>
        </w:rPr>
        <w:t>平仓方式：</w:t>
      </w:r>
      <w:r>
        <w:rPr>
          <w:rFonts w:hint="eastAsia"/>
        </w:rPr>
        <w:t>1</w:t>
      </w:r>
      <w:r>
        <w:rPr>
          <w:rFonts w:hint="eastAsia"/>
        </w:rPr>
        <w:t>不指定平仓；</w:t>
      </w:r>
      <w:r>
        <w:rPr>
          <w:rFonts w:hint="eastAsia"/>
        </w:rPr>
        <w:t>2</w:t>
      </w:r>
      <w:r>
        <w:rPr>
          <w:rFonts w:hint="eastAsia"/>
        </w:rPr>
        <w:t>指定仓单号平仓</w:t>
      </w:r>
      <w:r>
        <w:rPr>
          <w:rFonts w:hint="eastAsia"/>
        </w:rPr>
        <w:t>",</w:t>
      </w:r>
    </w:p>
    <w:p w:rsidR="007B30F6" w:rsidRDefault="007B30F6" w:rsidP="007B30F6">
      <w:pPr>
        <w:pStyle w:val="ad"/>
        <w:ind w:left="992"/>
      </w:pPr>
      <w:r>
        <w:rPr>
          <w:rFonts w:hint="eastAsia"/>
        </w:rPr>
        <w:t xml:space="preserve">      "HOLDING_ID": "</w:t>
      </w:r>
      <w:r>
        <w:rPr>
          <w:rFonts w:hint="eastAsia"/>
        </w:rPr>
        <w:t>持仓单号</w:t>
      </w:r>
      <w:r>
        <w:rPr>
          <w:rFonts w:hint="eastAsia"/>
        </w:rPr>
        <w:t>",</w:t>
      </w:r>
    </w:p>
    <w:p w:rsidR="007B30F6" w:rsidRDefault="007B30F6" w:rsidP="007B30F6">
      <w:pPr>
        <w:pStyle w:val="ad"/>
        <w:ind w:left="992"/>
      </w:pPr>
      <w:r>
        <w:t xml:space="preserve">      "SESSION_ID": "SESSION_ID",</w:t>
      </w:r>
    </w:p>
    <w:p w:rsidR="007B30F6" w:rsidRDefault="007B30F6" w:rsidP="007B30F6">
      <w:pPr>
        <w:pStyle w:val="ad"/>
        <w:ind w:left="992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7B30F6" w:rsidRDefault="007B30F6" w:rsidP="007B30F6">
      <w:pPr>
        <w:pStyle w:val="ad"/>
        <w:ind w:left="992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",</w:t>
      </w:r>
    </w:p>
    <w:p w:rsidR="007B30F6" w:rsidRDefault="007B30F6" w:rsidP="007B30F6">
      <w:pPr>
        <w:pStyle w:val="ad"/>
        <w:ind w:left="992"/>
      </w:pPr>
      <w:r>
        <w:rPr>
          <w:rFonts w:hint="eastAsia"/>
        </w:rPr>
        <w:t xml:space="preserve">      "LIST_PICK": "</w:t>
      </w:r>
      <w:r>
        <w:rPr>
          <w:rFonts w:hint="eastAsia"/>
        </w:rPr>
        <w:t>挂牌</w:t>
      </w:r>
      <w:r>
        <w:rPr>
          <w:rFonts w:hint="eastAsia"/>
        </w:rPr>
        <w:t>/</w:t>
      </w:r>
      <w:r>
        <w:rPr>
          <w:rFonts w:hint="eastAsia"/>
        </w:rPr>
        <w:t>摘牌标志：</w:t>
      </w:r>
      <w:r>
        <w:rPr>
          <w:rFonts w:hint="eastAsia"/>
        </w:rPr>
        <w:t xml:space="preserve">1 </w:t>
      </w:r>
      <w:r>
        <w:rPr>
          <w:rFonts w:hint="eastAsia"/>
        </w:rPr>
        <w:t>挂牌；</w:t>
      </w:r>
      <w:r>
        <w:rPr>
          <w:rFonts w:hint="eastAsia"/>
        </w:rPr>
        <w:t>2</w:t>
      </w:r>
      <w:r>
        <w:rPr>
          <w:rFonts w:hint="eastAsia"/>
        </w:rPr>
        <w:t>摘牌</w:t>
      </w:r>
      <w:r>
        <w:rPr>
          <w:rFonts w:hint="eastAsia"/>
        </w:rPr>
        <w:t>",</w:t>
      </w:r>
    </w:p>
    <w:p w:rsidR="007B30F6" w:rsidRDefault="007B30F6" w:rsidP="007B30F6">
      <w:pPr>
        <w:pStyle w:val="ad"/>
        <w:ind w:left="992"/>
      </w:pPr>
      <w:r>
        <w:rPr>
          <w:rFonts w:hint="eastAsia"/>
        </w:rPr>
        <w:t xml:space="preserve">      "P_F": "</w:t>
      </w:r>
      <w:r>
        <w:rPr>
          <w:rFonts w:hint="eastAsia"/>
        </w:rPr>
        <w:t>先摘后挂标志：</w:t>
      </w:r>
      <w:r>
        <w:rPr>
          <w:rFonts w:hint="eastAsia"/>
        </w:rPr>
        <w:t xml:space="preserve"> 1</w:t>
      </w:r>
      <w:r>
        <w:rPr>
          <w:rFonts w:hint="eastAsia"/>
        </w:rPr>
        <w:t>先摘后挂；</w:t>
      </w:r>
      <w:r>
        <w:rPr>
          <w:rFonts w:hint="eastAsia"/>
        </w:rPr>
        <w:t xml:space="preserve"> 2 </w:t>
      </w:r>
      <w:r>
        <w:rPr>
          <w:rFonts w:hint="eastAsia"/>
        </w:rPr>
        <w:t>只挂牌</w:t>
      </w:r>
      <w:r>
        <w:rPr>
          <w:rFonts w:hint="eastAsia"/>
        </w:rPr>
        <w:t>"</w:t>
      </w:r>
    </w:p>
    <w:p w:rsidR="007B30F6" w:rsidRDefault="007B30F6" w:rsidP="007B30F6">
      <w:pPr>
        <w:pStyle w:val="ad"/>
        <w:ind w:left="992"/>
      </w:pPr>
      <w:r>
        <w:t xml:space="preserve">    }</w:t>
      </w:r>
    </w:p>
    <w:p w:rsidR="007B30F6" w:rsidRDefault="007B30F6" w:rsidP="007B30F6">
      <w:pPr>
        <w:pStyle w:val="ad"/>
        <w:ind w:left="992"/>
      </w:pPr>
      <w:r>
        <w:t xml:space="preserve">  }</w:t>
      </w:r>
    </w:p>
    <w:p w:rsidR="007B30F6" w:rsidRDefault="007B30F6" w:rsidP="007B30F6">
      <w:pPr>
        <w:pStyle w:val="ad"/>
        <w:ind w:left="992" w:firstLineChars="0" w:firstLine="0"/>
      </w:pPr>
      <w:r>
        <w:t>}</w:t>
      </w:r>
    </w:p>
    <w:p w:rsidR="00432DF6" w:rsidRPr="009630FA" w:rsidRDefault="00432DF6" w:rsidP="007B30F6"/>
    <w:tbl>
      <w:tblPr>
        <w:tblW w:w="8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"/>
        <w:gridCol w:w="437"/>
        <w:gridCol w:w="1479"/>
        <w:gridCol w:w="1386"/>
        <w:gridCol w:w="12"/>
        <w:gridCol w:w="1990"/>
        <w:gridCol w:w="774"/>
        <w:gridCol w:w="1295"/>
        <w:gridCol w:w="1010"/>
      </w:tblGrid>
      <w:tr w:rsidR="00432DF6" w:rsidRPr="0040468A" w:rsidTr="005F6599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7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79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98" w:type="dxa"/>
            <w:gridSpan w:val="2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90" w:type="dxa"/>
            <w:shd w:val="clear" w:color="auto" w:fill="D9D9D9"/>
            <w:vAlign w:val="center"/>
          </w:tcPr>
          <w:p w:rsidR="00432DF6" w:rsidRPr="0040468A" w:rsidRDefault="000230E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774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95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10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32DF6" w:rsidRPr="0040468A" w:rsidTr="005F6599">
        <w:trPr>
          <w:jc w:val="center"/>
        </w:trPr>
        <w:tc>
          <w:tcPr>
            <w:tcW w:w="42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398" w:type="dxa"/>
            <w:gridSpan w:val="2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99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432DF6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1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5F6599">
        <w:trPr>
          <w:jc w:val="center"/>
        </w:trPr>
        <w:tc>
          <w:tcPr>
            <w:tcW w:w="42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7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398" w:type="dxa"/>
            <w:gridSpan w:val="2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99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&lt;REQ&gt;</w:t>
            </w:r>
          </w:p>
        </w:tc>
        <w:tc>
          <w:tcPr>
            <w:tcW w:w="774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432DF6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1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5F6599">
        <w:trPr>
          <w:jc w:val="center"/>
        </w:trPr>
        <w:tc>
          <w:tcPr>
            <w:tcW w:w="42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7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398" w:type="dxa"/>
            <w:gridSpan w:val="2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99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&lt;USER_ID&gt;</w:t>
            </w:r>
          </w:p>
        </w:tc>
        <w:tc>
          <w:tcPr>
            <w:tcW w:w="774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432DF6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01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5F6599">
        <w:trPr>
          <w:jc w:val="center"/>
        </w:trPr>
        <w:tc>
          <w:tcPr>
            <w:tcW w:w="42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7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398" w:type="dxa"/>
            <w:gridSpan w:val="2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BUY_SELL</w:t>
            </w:r>
          </w:p>
        </w:tc>
        <w:tc>
          <w:tcPr>
            <w:tcW w:w="199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&lt;BUY_SELL&gt;</w:t>
            </w:r>
          </w:p>
        </w:tc>
        <w:tc>
          <w:tcPr>
            <w:tcW w:w="774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432DF6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买卖标志" w:history="1">
              <w:r w:rsidR="00432DF6" w:rsidRPr="0040468A">
                <w:rPr>
                  <w:rStyle w:val="ab"/>
                  <w:rFonts w:ascii="宋体" w:hAnsi="宋体" w:cs="Arial"/>
                  <w:sz w:val="18"/>
                  <w:szCs w:val="18"/>
                </w:rPr>
                <w:t>买卖标志</w:t>
              </w:r>
            </w:hyperlink>
          </w:p>
        </w:tc>
        <w:tc>
          <w:tcPr>
            <w:tcW w:w="101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5F6599">
        <w:trPr>
          <w:jc w:val="center"/>
        </w:trPr>
        <w:tc>
          <w:tcPr>
            <w:tcW w:w="42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37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398" w:type="dxa"/>
            <w:gridSpan w:val="2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99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&lt;COMMODITY_ID&gt;</w:t>
            </w:r>
          </w:p>
        </w:tc>
        <w:tc>
          <w:tcPr>
            <w:tcW w:w="774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432DF6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ab"/>
                  <w:rFonts w:ascii="宋体" w:hAnsi="宋体"/>
                  <w:sz w:val="18"/>
                  <w:szCs w:val="18"/>
                </w:rPr>
                <w:t>Max</w:t>
              </w:r>
              <w:r w:rsidR="00432DF6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2</w:t>
              </w:r>
              <w:r w:rsidR="00432DF6" w:rsidRPr="0040468A">
                <w:rPr>
                  <w:rStyle w:val="ab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01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5F6599">
        <w:trPr>
          <w:jc w:val="center"/>
        </w:trPr>
        <w:tc>
          <w:tcPr>
            <w:tcW w:w="42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37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委托价</w:t>
            </w:r>
          </w:p>
        </w:tc>
        <w:tc>
          <w:tcPr>
            <w:tcW w:w="1398" w:type="dxa"/>
            <w:gridSpan w:val="2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99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&lt;PRICE&gt;</w:t>
            </w:r>
          </w:p>
        </w:tc>
        <w:tc>
          <w:tcPr>
            <w:tcW w:w="774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432DF6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Amount" w:history="1">
              <w:r w:rsidR="00432DF6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1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5F6599">
        <w:trPr>
          <w:jc w:val="center"/>
        </w:trPr>
        <w:tc>
          <w:tcPr>
            <w:tcW w:w="42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7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委托量</w:t>
            </w:r>
          </w:p>
        </w:tc>
        <w:tc>
          <w:tcPr>
            <w:tcW w:w="1398" w:type="dxa"/>
            <w:gridSpan w:val="2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99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&lt;QTY&gt;</w:t>
            </w:r>
          </w:p>
        </w:tc>
        <w:tc>
          <w:tcPr>
            <w:tcW w:w="774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432DF6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432DF6" w:rsidRPr="0040468A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Number</w:t>
              </w:r>
            </w:hyperlink>
          </w:p>
        </w:tc>
        <w:tc>
          <w:tcPr>
            <w:tcW w:w="101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45D6D" w:rsidRPr="0040468A" w:rsidTr="005F6599">
        <w:trPr>
          <w:trHeight w:val="340"/>
          <w:jc w:val="center"/>
        </w:trPr>
        <w:tc>
          <w:tcPr>
            <w:tcW w:w="427" w:type="dxa"/>
            <w:vAlign w:val="center"/>
          </w:tcPr>
          <w:p w:rsidR="00745D6D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7" w:type="dxa"/>
            <w:vAlign w:val="center"/>
          </w:tcPr>
          <w:p w:rsidR="00745D6D" w:rsidRPr="0040468A" w:rsidRDefault="00745D6D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745D6D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745D6D">
              <w:rPr>
                <w:rFonts w:ascii="宋体" w:hAnsi="宋体" w:hint="eastAsia"/>
                <w:sz w:val="18"/>
                <w:szCs w:val="18"/>
              </w:rPr>
              <w:t>委托类型</w:t>
            </w:r>
          </w:p>
        </w:tc>
        <w:tc>
          <w:tcPr>
            <w:tcW w:w="1398" w:type="dxa"/>
            <w:gridSpan w:val="2"/>
            <w:vAlign w:val="center"/>
          </w:tcPr>
          <w:p w:rsidR="00745D6D" w:rsidRPr="00745D6D" w:rsidRDefault="00745D6D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45D6D">
              <w:rPr>
                <w:rFonts w:ascii="宋体" w:hAnsi="宋体" w:hint="eastAsia"/>
                <w:color w:val="000000"/>
                <w:sz w:val="18"/>
                <w:szCs w:val="18"/>
              </w:rPr>
              <w:t>SE</w:t>
            </w:r>
            <w:r w:rsidRPr="00745D6D">
              <w:rPr>
                <w:rFonts w:ascii="宋体" w:hAnsi="宋体"/>
                <w:color w:val="000000"/>
                <w:sz w:val="18"/>
                <w:szCs w:val="18"/>
              </w:rPr>
              <w:t>TTLE_BASIS</w:t>
            </w:r>
          </w:p>
        </w:tc>
        <w:tc>
          <w:tcPr>
            <w:tcW w:w="1990" w:type="dxa"/>
            <w:vAlign w:val="center"/>
          </w:tcPr>
          <w:p w:rsidR="00745D6D" w:rsidRPr="00745D6D" w:rsidRDefault="00745D6D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45D6D">
              <w:rPr>
                <w:rFonts w:ascii="宋体" w:hAnsi="宋体" w:hint="eastAsia"/>
                <w:color w:val="000000"/>
                <w:sz w:val="18"/>
                <w:szCs w:val="18"/>
              </w:rPr>
              <w:t>&lt;SE</w:t>
            </w:r>
            <w:r w:rsidRPr="00745D6D">
              <w:rPr>
                <w:rFonts w:ascii="宋体" w:hAnsi="宋体"/>
                <w:color w:val="000000"/>
                <w:sz w:val="18"/>
                <w:szCs w:val="18"/>
              </w:rPr>
              <w:t>TTLE_BASIS</w:t>
            </w:r>
            <w:r w:rsidRPr="00745D6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745D6D" w:rsidRPr="0040468A" w:rsidRDefault="00745D6D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745D6D" w:rsidRPr="0040468A" w:rsidRDefault="005D77B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745D6D" w:rsidRPr="0040468A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Number</w:t>
              </w:r>
            </w:hyperlink>
          </w:p>
        </w:tc>
        <w:tc>
          <w:tcPr>
            <w:tcW w:w="1010" w:type="dxa"/>
            <w:vAlign w:val="center"/>
          </w:tcPr>
          <w:p w:rsidR="00745D6D" w:rsidRDefault="00745D6D" w:rsidP="009A247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45D6D" w:rsidRPr="0040468A" w:rsidTr="005F6599">
        <w:trPr>
          <w:trHeight w:val="340"/>
          <w:jc w:val="center"/>
        </w:trPr>
        <w:tc>
          <w:tcPr>
            <w:tcW w:w="427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7" w:type="dxa"/>
            <w:vAlign w:val="center"/>
          </w:tcPr>
          <w:p w:rsidR="00745D6D" w:rsidRPr="0040468A" w:rsidRDefault="00745D6D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挂牌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  <w:tc>
          <w:tcPr>
            <w:tcW w:w="1398" w:type="dxa"/>
            <w:gridSpan w:val="2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9A2478">
              <w:rPr>
                <w:rFonts w:ascii="宋体" w:hAnsi="宋体"/>
                <w:kern w:val="0"/>
                <w:sz w:val="18"/>
                <w:szCs w:val="18"/>
              </w:rPr>
              <w:t>LIST_ID</w:t>
            </w:r>
          </w:p>
        </w:tc>
        <w:tc>
          <w:tcPr>
            <w:tcW w:w="1990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9A2478">
              <w:rPr>
                <w:rFonts w:ascii="宋体" w:hAnsi="宋体"/>
                <w:kern w:val="0"/>
                <w:sz w:val="18"/>
                <w:szCs w:val="18"/>
              </w:rPr>
              <w:t>LIST_ID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745D6D" w:rsidRPr="0040468A" w:rsidRDefault="00745D6D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745D6D" w:rsidRPr="0040468A" w:rsidRDefault="00745D6D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0468A">
              <w:rPr>
                <w:rStyle w:val="ab"/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1010" w:type="dxa"/>
            <w:vAlign w:val="center"/>
          </w:tcPr>
          <w:p w:rsidR="00745D6D" w:rsidRPr="0040468A" w:rsidRDefault="00745D6D" w:rsidP="009A2478">
            <w:pPr>
              <w:rPr>
                <w:rFonts w:ascii="宋体" w:hAnsi="宋体" w:cs="Arial Unicode MS"/>
                <w:sz w:val="15"/>
                <w:szCs w:val="15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用于摘牌</w:t>
            </w:r>
          </w:p>
        </w:tc>
      </w:tr>
      <w:tr w:rsidR="001C69C4" w:rsidRPr="0040468A" w:rsidTr="005F6599">
        <w:trPr>
          <w:jc w:val="center"/>
        </w:trPr>
        <w:tc>
          <w:tcPr>
            <w:tcW w:w="427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7" w:type="dxa"/>
            <w:vAlign w:val="center"/>
          </w:tcPr>
          <w:p w:rsidR="001C69C4" w:rsidRPr="0040468A" w:rsidRDefault="001C69C4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平仓方式</w:t>
            </w:r>
          </w:p>
        </w:tc>
        <w:tc>
          <w:tcPr>
            <w:tcW w:w="1386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CLOSE_MODE</w:t>
            </w:r>
          </w:p>
        </w:tc>
        <w:tc>
          <w:tcPr>
            <w:tcW w:w="2002" w:type="dxa"/>
            <w:gridSpan w:val="2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sz w:val="18"/>
                <w:szCs w:val="18"/>
              </w:rPr>
              <w:t>CLOSE_MODE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1C69C4" w:rsidRPr="0040468A" w:rsidRDefault="001C69C4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1C69C4" w:rsidRPr="0040468A" w:rsidRDefault="005D77B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平仓方式" w:history="1">
              <w:r w:rsidR="001C69C4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CLOSEMODE</w:t>
              </w:r>
            </w:hyperlink>
          </w:p>
        </w:tc>
        <w:tc>
          <w:tcPr>
            <w:tcW w:w="1010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用于平仓</w:t>
            </w:r>
          </w:p>
        </w:tc>
      </w:tr>
      <w:tr w:rsidR="001C69C4" w:rsidRPr="0040468A" w:rsidTr="005F6599">
        <w:trPr>
          <w:trHeight w:val="340"/>
          <w:jc w:val="center"/>
        </w:trPr>
        <w:tc>
          <w:tcPr>
            <w:tcW w:w="427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  <w:vAlign w:val="center"/>
          </w:tcPr>
          <w:p w:rsidR="001C69C4" w:rsidRPr="0040468A" w:rsidRDefault="001C69C4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386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kern w:val="0"/>
                <w:sz w:val="18"/>
                <w:szCs w:val="18"/>
              </w:rPr>
              <w:t>HOLDING_ID</w:t>
            </w:r>
          </w:p>
        </w:tc>
        <w:tc>
          <w:tcPr>
            <w:tcW w:w="2002" w:type="dxa"/>
            <w:gridSpan w:val="2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 w:hint="eastAsia"/>
                <w:kern w:val="0"/>
                <w:sz w:val="18"/>
                <w:szCs w:val="18"/>
              </w:rPr>
              <w:t>HOLDING_ID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1C69C4" w:rsidRPr="0040468A" w:rsidRDefault="001C69C4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1C69C4" w:rsidRPr="0040468A" w:rsidRDefault="001C69C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0468A">
              <w:rPr>
                <w:rStyle w:val="ab"/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1010" w:type="dxa"/>
            <w:vAlign w:val="center"/>
          </w:tcPr>
          <w:p w:rsidR="001C69C4" w:rsidRPr="0040468A" w:rsidRDefault="001C69C4" w:rsidP="00EE587F">
            <w:pPr>
              <w:rPr>
                <w:rFonts w:ascii="宋体" w:hAnsi="宋体" w:cs="Arial Unicode MS"/>
                <w:sz w:val="15"/>
                <w:szCs w:val="15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用于平仓</w:t>
            </w:r>
          </w:p>
        </w:tc>
      </w:tr>
      <w:tr w:rsidR="00745D6D" w:rsidRPr="0040468A" w:rsidTr="005F6599">
        <w:trPr>
          <w:jc w:val="center"/>
        </w:trPr>
        <w:tc>
          <w:tcPr>
            <w:tcW w:w="427" w:type="dxa"/>
            <w:vAlign w:val="center"/>
          </w:tcPr>
          <w:p w:rsidR="00745D6D" w:rsidRPr="0040468A" w:rsidRDefault="00745D6D" w:rsidP="009A247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1C69C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7" w:type="dxa"/>
            <w:vAlign w:val="center"/>
          </w:tcPr>
          <w:p w:rsidR="00745D6D" w:rsidRPr="0040468A" w:rsidRDefault="00745D6D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398" w:type="dxa"/>
            <w:gridSpan w:val="2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990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745D6D" w:rsidRPr="0040468A" w:rsidRDefault="00745D6D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745D6D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745D6D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10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45D6D" w:rsidRPr="0040468A" w:rsidTr="005F6599">
        <w:trPr>
          <w:jc w:val="center"/>
        </w:trPr>
        <w:tc>
          <w:tcPr>
            <w:tcW w:w="427" w:type="dxa"/>
            <w:vAlign w:val="center"/>
          </w:tcPr>
          <w:p w:rsidR="00745D6D" w:rsidRPr="0040468A" w:rsidRDefault="00745D6D" w:rsidP="00745D6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1C69C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7" w:type="dxa"/>
            <w:vAlign w:val="center"/>
          </w:tcPr>
          <w:p w:rsidR="00745D6D" w:rsidRPr="0040468A" w:rsidRDefault="00745D6D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398" w:type="dxa"/>
            <w:gridSpan w:val="2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990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&lt;A_N&gt;</w:t>
            </w:r>
          </w:p>
        </w:tc>
        <w:tc>
          <w:tcPr>
            <w:tcW w:w="774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95" w:type="dxa"/>
            <w:vAlign w:val="center"/>
          </w:tcPr>
          <w:p w:rsidR="00745D6D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745D6D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010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5F6599" w:rsidRPr="0040468A" w:rsidTr="005F6599">
        <w:trPr>
          <w:jc w:val="center"/>
        </w:trPr>
        <w:tc>
          <w:tcPr>
            <w:tcW w:w="427" w:type="dxa"/>
            <w:vAlign w:val="center"/>
          </w:tcPr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7" w:type="dxa"/>
            <w:vAlign w:val="center"/>
          </w:tcPr>
          <w:p w:rsidR="005F6599" w:rsidRPr="0040468A" w:rsidRDefault="005F6599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398" w:type="dxa"/>
            <w:gridSpan w:val="2"/>
            <w:vAlign w:val="center"/>
          </w:tcPr>
          <w:p w:rsidR="005F6599" w:rsidRPr="00E46741" w:rsidRDefault="005F6599" w:rsidP="00EE587F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 w:rsidR="005F6599" w:rsidRPr="00E46741" w:rsidRDefault="005F6599" w:rsidP="00EE587F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95" w:type="dxa"/>
            <w:vAlign w:val="center"/>
          </w:tcPr>
          <w:p w:rsidR="005F6599" w:rsidRPr="0040468A" w:rsidRDefault="005D77B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5F6599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10" w:type="dxa"/>
            <w:vAlign w:val="center"/>
          </w:tcPr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5F6599" w:rsidRPr="0040468A" w:rsidTr="005F6599">
        <w:trPr>
          <w:jc w:val="center"/>
        </w:trPr>
        <w:tc>
          <w:tcPr>
            <w:tcW w:w="427" w:type="dxa"/>
            <w:vAlign w:val="center"/>
          </w:tcPr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7" w:type="dxa"/>
            <w:vAlign w:val="center"/>
          </w:tcPr>
          <w:p w:rsidR="005F6599" w:rsidRPr="0040468A" w:rsidRDefault="005F6599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  <w:r w:rsidRPr="005F6599">
              <w:rPr>
                <w:rFonts w:ascii="宋体" w:hAnsi="宋体" w:hint="eastAsia"/>
                <w:sz w:val="18"/>
                <w:szCs w:val="18"/>
              </w:rPr>
              <w:t>挂牌/摘牌标志</w:t>
            </w:r>
          </w:p>
        </w:tc>
        <w:tc>
          <w:tcPr>
            <w:tcW w:w="1398" w:type="dxa"/>
            <w:gridSpan w:val="2"/>
            <w:vAlign w:val="center"/>
          </w:tcPr>
          <w:p w:rsidR="005F6599" w:rsidRPr="00E46741" w:rsidRDefault="005F6599" w:rsidP="00EE587F">
            <w:pPr>
              <w:pStyle w:val="15"/>
              <w:rPr>
                <w:color w:val="000000"/>
                <w:sz w:val="18"/>
                <w:szCs w:val="18"/>
              </w:rPr>
            </w:pPr>
            <w:r w:rsidRPr="005F6599">
              <w:rPr>
                <w:rFonts w:hint="eastAsia"/>
                <w:sz w:val="18"/>
                <w:szCs w:val="18"/>
              </w:rPr>
              <w:t>LIST_PICK</w:t>
            </w:r>
          </w:p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 w:rsidR="005F6599" w:rsidRPr="00E46741" w:rsidRDefault="005F6599" w:rsidP="00EE587F">
            <w:pPr>
              <w:pStyle w:val="15"/>
              <w:rPr>
                <w:color w:val="000000"/>
                <w:sz w:val="18"/>
                <w:szCs w:val="18"/>
              </w:rPr>
            </w:pPr>
            <w:r w:rsidRPr="005F6599">
              <w:rPr>
                <w:rFonts w:hint="eastAsia"/>
                <w:sz w:val="18"/>
                <w:szCs w:val="18"/>
              </w:rPr>
              <w:t>&lt;LIST_PICK&gt;</w:t>
            </w:r>
          </w:p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95" w:type="dxa"/>
            <w:vAlign w:val="center"/>
          </w:tcPr>
          <w:p w:rsidR="005F6599" w:rsidRPr="0040468A" w:rsidRDefault="005D77B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5F6599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10" w:type="dxa"/>
            <w:vAlign w:val="center"/>
          </w:tcPr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45D6D" w:rsidRPr="0040468A" w:rsidTr="005F6599">
        <w:trPr>
          <w:jc w:val="center"/>
        </w:trPr>
        <w:tc>
          <w:tcPr>
            <w:tcW w:w="427" w:type="dxa"/>
            <w:vAlign w:val="center"/>
          </w:tcPr>
          <w:p w:rsidR="00745D6D" w:rsidRPr="0040468A" w:rsidRDefault="00745D6D" w:rsidP="00745D6D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  <w:r w:rsidR="001C69C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7" w:type="dxa"/>
            <w:vAlign w:val="center"/>
          </w:tcPr>
          <w:p w:rsidR="00745D6D" w:rsidRPr="0040468A" w:rsidRDefault="00745D6D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745D6D" w:rsidRPr="0040468A" w:rsidRDefault="009A3781" w:rsidP="00432DF6">
            <w:pPr>
              <w:rPr>
                <w:rFonts w:ascii="宋体" w:hAnsi="宋体"/>
                <w:sz w:val="18"/>
                <w:szCs w:val="18"/>
              </w:rPr>
            </w:pPr>
            <w:r w:rsidRPr="009A3781">
              <w:rPr>
                <w:rFonts w:ascii="宋体" w:hAnsi="宋体" w:hint="eastAsia"/>
                <w:sz w:val="18"/>
                <w:szCs w:val="18"/>
              </w:rPr>
              <w:t>先摘后挂标志</w:t>
            </w:r>
          </w:p>
        </w:tc>
        <w:tc>
          <w:tcPr>
            <w:tcW w:w="1398" w:type="dxa"/>
            <w:gridSpan w:val="2"/>
            <w:vAlign w:val="center"/>
          </w:tcPr>
          <w:p w:rsidR="00745D6D" w:rsidRPr="00E46741" w:rsidRDefault="00745D6D" w:rsidP="00432DF6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</w:t>
            </w:r>
            <w:r w:rsidR="005F6599">
              <w:rPr>
                <w:rFonts w:hint="eastAsia"/>
                <w:sz w:val="18"/>
                <w:szCs w:val="18"/>
              </w:rPr>
              <w:t>F</w:t>
            </w:r>
          </w:p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 w:rsidR="00745D6D" w:rsidRPr="00E46741" w:rsidRDefault="00745D6D" w:rsidP="00432DF6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="005F6599">
              <w:rPr>
                <w:rFonts w:hint="eastAsia"/>
                <w:sz w:val="18"/>
                <w:szCs w:val="18"/>
              </w:rPr>
              <w:t>P_F</w:t>
            </w:r>
            <w:r w:rsidRPr="00E46741">
              <w:rPr>
                <w:rFonts w:hint="eastAsia"/>
                <w:sz w:val="18"/>
                <w:szCs w:val="18"/>
              </w:rPr>
              <w:t>&gt;</w:t>
            </w:r>
          </w:p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95" w:type="dxa"/>
            <w:vAlign w:val="center"/>
          </w:tcPr>
          <w:p w:rsidR="00745D6D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745D6D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10" w:type="dxa"/>
            <w:vAlign w:val="center"/>
          </w:tcPr>
          <w:p w:rsidR="00745D6D" w:rsidRPr="0040468A" w:rsidRDefault="003B5775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用于挂牌</w:t>
            </w:r>
          </w:p>
        </w:tc>
      </w:tr>
    </w:tbl>
    <w:p w:rsidR="00432DF6" w:rsidRDefault="00432DF6" w:rsidP="00432DF6"/>
    <w:p w:rsidR="00432DF6" w:rsidRDefault="00432DF6" w:rsidP="00432DF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523FE">
        <w:rPr>
          <w:rFonts w:hint="eastAsia"/>
          <w:b/>
          <w:sz w:val="24"/>
          <w:szCs w:val="24"/>
        </w:rPr>
        <w:t>返回消息要素</w:t>
      </w:r>
    </w:p>
    <w:p w:rsidR="000230E7" w:rsidRPr="00851D00" w:rsidRDefault="000230E7" w:rsidP="000230E7">
      <w:pPr>
        <w:ind w:left="840"/>
      </w:pPr>
      <w:r w:rsidRPr="00851D00">
        <w:t>{</w:t>
      </w:r>
    </w:p>
    <w:p w:rsidR="000230E7" w:rsidRPr="00851D00" w:rsidRDefault="000230E7" w:rsidP="000230E7">
      <w:pPr>
        <w:ind w:left="840"/>
      </w:pPr>
      <w:r w:rsidRPr="00851D00">
        <w:t xml:space="preserve">  "MMTS": {</w:t>
      </w:r>
    </w:p>
    <w:p w:rsidR="000230E7" w:rsidRPr="00851D00" w:rsidRDefault="000230E7" w:rsidP="000230E7">
      <w:pPr>
        <w:ind w:left="840"/>
      </w:pPr>
      <w:r w:rsidRPr="00851D00">
        <w:t xml:space="preserve">    "version": "1.0",</w:t>
      </w:r>
    </w:p>
    <w:p w:rsidR="000230E7" w:rsidRPr="00851D00" w:rsidRDefault="000230E7" w:rsidP="000230E7">
      <w:pPr>
        <w:ind w:left="840"/>
      </w:pPr>
      <w:r w:rsidRPr="00851D00">
        <w:t xml:space="preserve">    "REQ": {</w:t>
      </w:r>
    </w:p>
    <w:p w:rsidR="000230E7" w:rsidRDefault="000230E7" w:rsidP="000230E7">
      <w:pPr>
        <w:ind w:left="840"/>
      </w:pPr>
      <w:r w:rsidRPr="00851D00">
        <w:t xml:space="preserve">      "name": "</w:t>
      </w:r>
      <w:r w:rsidRPr="006326E0">
        <w:t>order</w:t>
      </w:r>
      <w:r w:rsidRPr="006326E0">
        <w:rPr>
          <w:rFonts w:hint="eastAsia"/>
        </w:rPr>
        <w:t>_</w:t>
      </w:r>
      <w:r>
        <w:rPr>
          <w:rFonts w:hint="eastAsia"/>
        </w:rPr>
        <w:t>list</w:t>
      </w:r>
      <w:r w:rsidRPr="00851D00">
        <w:t xml:space="preserve"> ",</w:t>
      </w:r>
    </w:p>
    <w:p w:rsidR="000230E7" w:rsidRDefault="000230E7" w:rsidP="000230E7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0230E7" w:rsidRPr="00851D00" w:rsidRDefault="000230E7" w:rsidP="000230E7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0230E7" w:rsidRPr="00851D00" w:rsidRDefault="000230E7" w:rsidP="000230E7">
      <w:pPr>
        <w:ind w:left="840"/>
      </w:pPr>
      <w:r w:rsidRPr="00851D00">
        <w:lastRenderedPageBreak/>
        <w:t xml:space="preserve">    }</w:t>
      </w:r>
    </w:p>
    <w:p w:rsidR="000230E7" w:rsidRPr="00851D00" w:rsidRDefault="000230E7" w:rsidP="000230E7">
      <w:pPr>
        <w:ind w:left="840"/>
      </w:pPr>
      <w:r w:rsidRPr="00851D00">
        <w:t xml:space="preserve">  }</w:t>
      </w:r>
    </w:p>
    <w:p w:rsidR="000230E7" w:rsidRPr="000230E7" w:rsidRDefault="000230E7" w:rsidP="000230E7">
      <w:pPr>
        <w:ind w:left="840"/>
      </w:pPr>
      <w:r w:rsidRPr="00851D00">
        <w:t>}</w:t>
      </w:r>
    </w:p>
    <w:p w:rsidR="00432DF6" w:rsidRDefault="00432DF6" w:rsidP="00432DF6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432DF6" w:rsidRPr="0040468A" w:rsidTr="00432DF6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0468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32DF6" w:rsidRPr="0040468A" w:rsidTr="00432DF6">
        <w:trPr>
          <w:jc w:val="center"/>
        </w:trPr>
        <w:tc>
          <w:tcPr>
            <w:tcW w:w="42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432DF6" w:rsidRPr="0040468A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2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432DF6" w:rsidRPr="0040468A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2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432DF6" w:rsidRPr="0040468A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432DF6" w:rsidRDefault="00432DF6" w:rsidP="00432DF6">
      <w:pPr>
        <w:pStyle w:val="ad"/>
        <w:ind w:left="360" w:firstLineChars="0" w:firstLine="0"/>
      </w:pPr>
    </w:p>
    <w:p w:rsidR="00AC7678" w:rsidRPr="008A52C0" w:rsidRDefault="00AC7678" w:rsidP="00AC7678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批量摘牌</w:t>
      </w:r>
      <w:r w:rsidRPr="008A52C0">
        <w:rPr>
          <w:rFonts w:hint="eastAsia"/>
          <w:b/>
          <w:sz w:val="28"/>
          <w:szCs w:val="28"/>
          <w:highlight w:val="yellow"/>
        </w:rPr>
        <w:t>委托</w:t>
      </w:r>
      <w:commentRangeStart w:id="15"/>
      <w:r w:rsidRPr="008A52C0">
        <w:rPr>
          <w:rFonts w:hint="eastAsia"/>
          <w:b/>
          <w:sz w:val="28"/>
          <w:szCs w:val="28"/>
          <w:highlight w:val="yellow"/>
        </w:rPr>
        <w:t>单</w:t>
      </w:r>
      <w:commentRangeEnd w:id="15"/>
      <w:r>
        <w:rPr>
          <w:rStyle w:val="aff4"/>
          <w:rFonts w:ascii="Times New Roman" w:hAnsi="Times New Roman"/>
        </w:rPr>
        <w:commentReference w:id="15"/>
      </w:r>
    </w:p>
    <w:p w:rsidR="00AC7678" w:rsidRPr="00A93D47" w:rsidRDefault="00AC7678" w:rsidP="00AC7678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业务功能</w:t>
      </w:r>
    </w:p>
    <w:p w:rsidR="00AC7678" w:rsidRDefault="00AC7678" w:rsidP="00AC7678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批量摘牌委托</w:t>
      </w:r>
      <w:r w:rsidRPr="005B279E">
        <w:rPr>
          <w:rFonts w:hint="eastAsia"/>
        </w:rPr>
        <w:t>(</w:t>
      </w:r>
      <w:r w:rsidRPr="005B279E">
        <w:rPr>
          <w:color w:val="000000"/>
          <w:highlight w:val="yellow"/>
        </w:rPr>
        <w:t>order</w:t>
      </w:r>
      <w:r w:rsidRPr="005B279E">
        <w:rPr>
          <w:rFonts w:hint="eastAsia"/>
          <w:color w:val="000000"/>
          <w:highlight w:val="yellow"/>
        </w:rPr>
        <w:t>_</w:t>
      </w:r>
      <w:r>
        <w:rPr>
          <w:rFonts w:hint="eastAsia"/>
          <w:color w:val="000000"/>
        </w:rPr>
        <w:t>mp)</w:t>
      </w:r>
    </w:p>
    <w:p w:rsidR="00AC7678" w:rsidRDefault="00AC7678" w:rsidP="00AC7678">
      <w:pPr>
        <w:pStyle w:val="ad"/>
        <w:ind w:left="992" w:firstLineChars="0" w:firstLine="0"/>
      </w:pPr>
    </w:p>
    <w:p w:rsidR="00AC7678" w:rsidRPr="00A93D47" w:rsidRDefault="00AC7678" w:rsidP="00AC7678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支持版本</w:t>
      </w:r>
    </w:p>
    <w:p w:rsidR="00AC7678" w:rsidRDefault="00AC7678" w:rsidP="00AC7678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AC7678" w:rsidRDefault="00AC7678" w:rsidP="00AC7678">
      <w:pPr>
        <w:pStyle w:val="ad"/>
        <w:tabs>
          <w:tab w:val="left" w:pos="5640"/>
        </w:tabs>
        <w:ind w:left="992" w:firstLineChars="0" w:firstLine="0"/>
      </w:pPr>
    </w:p>
    <w:p w:rsidR="00AC7678" w:rsidRDefault="00AC7678" w:rsidP="00AC7678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标签名称</w:t>
      </w:r>
    </w:p>
    <w:p w:rsidR="00AC7678" w:rsidRPr="009630FA" w:rsidRDefault="00BF16E4" w:rsidP="00AC7678">
      <w:pPr>
        <w:pStyle w:val="ad"/>
        <w:tabs>
          <w:tab w:val="left" w:pos="5640"/>
        </w:tabs>
        <w:ind w:left="992" w:firstLineChars="0" w:firstLine="0"/>
      </w:pPr>
      <w:r w:rsidRPr="006B6770">
        <w:t>http://101.251.236.219:32000/tradeweb/httpXmlServlet?req=</w:t>
      </w:r>
      <w:r w:rsidR="00AC7678" w:rsidRPr="005B279E">
        <w:rPr>
          <w:color w:val="000000"/>
          <w:highlight w:val="yellow"/>
        </w:rPr>
        <w:t>order</w:t>
      </w:r>
      <w:r w:rsidR="00AC7678" w:rsidRPr="005B279E">
        <w:rPr>
          <w:rFonts w:hint="eastAsia"/>
          <w:color w:val="000000"/>
          <w:highlight w:val="yellow"/>
        </w:rPr>
        <w:t>_</w:t>
      </w:r>
      <w:r w:rsidR="00AC7678">
        <w:rPr>
          <w:rFonts w:hint="eastAsia"/>
          <w:color w:val="000000"/>
        </w:rPr>
        <w:t>mp</w:t>
      </w:r>
    </w:p>
    <w:p w:rsidR="00AC7678" w:rsidRPr="00A93D47" w:rsidRDefault="00AC7678" w:rsidP="00AC7678">
      <w:pPr>
        <w:pStyle w:val="ad"/>
        <w:ind w:left="992" w:firstLineChars="0" w:firstLine="0"/>
        <w:rPr>
          <w:b/>
          <w:sz w:val="24"/>
          <w:szCs w:val="24"/>
        </w:rPr>
      </w:pPr>
    </w:p>
    <w:p w:rsidR="00AC7678" w:rsidRDefault="00AC7678" w:rsidP="00AC7678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请求消息要素</w:t>
      </w:r>
    </w:p>
    <w:p w:rsidR="00B377DF" w:rsidRDefault="00B377DF" w:rsidP="00B377DF">
      <w:pPr>
        <w:pStyle w:val="ad"/>
        <w:ind w:left="992"/>
      </w:pPr>
      <w:r>
        <w:t>{</w:t>
      </w:r>
    </w:p>
    <w:p w:rsidR="00B377DF" w:rsidRDefault="00B377DF" w:rsidP="00B377DF">
      <w:pPr>
        <w:pStyle w:val="ad"/>
        <w:ind w:left="992"/>
      </w:pPr>
      <w:r>
        <w:t xml:space="preserve">  "MMTS": {</w:t>
      </w:r>
    </w:p>
    <w:p w:rsidR="00B377DF" w:rsidRDefault="00B377DF" w:rsidP="00B377DF">
      <w:pPr>
        <w:pStyle w:val="ad"/>
        <w:ind w:left="992"/>
      </w:pPr>
      <w:r>
        <w:t xml:space="preserve">    "version": "1.0",</w:t>
      </w:r>
    </w:p>
    <w:p w:rsidR="00B377DF" w:rsidRDefault="00B377DF" w:rsidP="00B377DF">
      <w:pPr>
        <w:pStyle w:val="ad"/>
        <w:ind w:left="992"/>
      </w:pPr>
      <w:r>
        <w:t xml:space="preserve">    "REQ": {</w:t>
      </w:r>
    </w:p>
    <w:p w:rsidR="00B377DF" w:rsidRDefault="00B377DF" w:rsidP="00B377DF">
      <w:pPr>
        <w:pStyle w:val="ad"/>
        <w:ind w:left="992"/>
      </w:pPr>
      <w:r>
        <w:t xml:space="preserve">      "name": "order_mp",</w:t>
      </w:r>
    </w:p>
    <w:p w:rsidR="00B377DF" w:rsidRDefault="00B377DF" w:rsidP="00B377DF">
      <w:pPr>
        <w:pStyle w:val="ad"/>
        <w:ind w:left="992"/>
      </w:pPr>
      <w:r>
        <w:t xml:space="preserve">      "id": " ",</w:t>
      </w:r>
    </w:p>
    <w:p w:rsidR="00B377DF" w:rsidRDefault="00B377DF" w:rsidP="00B377DF">
      <w:pPr>
        <w:pStyle w:val="ad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B377DF" w:rsidRDefault="00B377DF" w:rsidP="00B377DF">
      <w:pPr>
        <w:pStyle w:val="ad"/>
        <w:ind w:left="992"/>
      </w:pPr>
      <w:r>
        <w:rPr>
          <w:rFonts w:hint="eastAsia"/>
        </w:rPr>
        <w:t xml:space="preserve">      "BUY_SELL": "</w:t>
      </w:r>
      <w:r>
        <w:rPr>
          <w:rFonts w:hint="eastAsia"/>
        </w:rPr>
        <w:t>买卖标志：</w:t>
      </w:r>
      <w:r>
        <w:rPr>
          <w:rFonts w:hint="eastAsia"/>
        </w:rPr>
        <w:t>1</w:t>
      </w:r>
      <w:r>
        <w:rPr>
          <w:rFonts w:hint="eastAsia"/>
        </w:rPr>
        <w:t>买；</w:t>
      </w:r>
      <w:r>
        <w:rPr>
          <w:rFonts w:hint="eastAsia"/>
        </w:rPr>
        <w:t>2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B377DF" w:rsidRDefault="00B377DF" w:rsidP="00B377DF">
      <w:pPr>
        <w:pStyle w:val="ad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B377DF" w:rsidRDefault="00B377DF" w:rsidP="00B377DF">
      <w:pPr>
        <w:pStyle w:val="ad"/>
        <w:ind w:left="992"/>
      </w:pPr>
      <w:r>
        <w:rPr>
          <w:rFonts w:hint="eastAsia"/>
        </w:rPr>
        <w:t xml:space="preserve">      "PRICE": "</w:t>
      </w:r>
      <w:r>
        <w:rPr>
          <w:rFonts w:hint="eastAsia"/>
        </w:rPr>
        <w:t>委托价</w:t>
      </w:r>
      <w:r>
        <w:rPr>
          <w:rFonts w:hint="eastAsia"/>
        </w:rPr>
        <w:t>",</w:t>
      </w:r>
    </w:p>
    <w:p w:rsidR="00B377DF" w:rsidRDefault="00B377DF" w:rsidP="00B377DF">
      <w:pPr>
        <w:pStyle w:val="ad"/>
        <w:ind w:left="992"/>
      </w:pPr>
      <w:r>
        <w:rPr>
          <w:rFonts w:hint="eastAsia"/>
        </w:rPr>
        <w:t xml:space="preserve">      "QTY": "</w:t>
      </w:r>
      <w:r>
        <w:rPr>
          <w:rFonts w:hint="eastAsia"/>
        </w:rPr>
        <w:t>委托量</w:t>
      </w:r>
      <w:r>
        <w:rPr>
          <w:rFonts w:hint="eastAsia"/>
        </w:rPr>
        <w:t>",</w:t>
      </w:r>
    </w:p>
    <w:p w:rsidR="00B377DF" w:rsidRDefault="00B377DF" w:rsidP="00B377DF">
      <w:pPr>
        <w:pStyle w:val="ad"/>
        <w:ind w:left="992"/>
      </w:pPr>
      <w:r>
        <w:rPr>
          <w:rFonts w:hint="eastAsia"/>
        </w:rPr>
        <w:t xml:space="preserve">      "SETTLE_BASIS": "</w:t>
      </w:r>
      <w:r>
        <w:rPr>
          <w:rFonts w:hint="eastAsia"/>
        </w:rPr>
        <w:t>委托类型：</w:t>
      </w:r>
      <w:r>
        <w:rPr>
          <w:rFonts w:hint="eastAsia"/>
        </w:rPr>
        <w:t>1</w:t>
      </w:r>
      <w:r>
        <w:rPr>
          <w:rFonts w:hint="eastAsia"/>
        </w:rPr>
        <w:t>建仓，</w:t>
      </w:r>
      <w:r>
        <w:rPr>
          <w:rFonts w:hint="eastAsia"/>
        </w:rPr>
        <w:t>2</w:t>
      </w:r>
      <w:r>
        <w:rPr>
          <w:rFonts w:hint="eastAsia"/>
        </w:rPr>
        <w:t>平仓</w:t>
      </w:r>
      <w:r>
        <w:rPr>
          <w:rFonts w:hint="eastAsia"/>
        </w:rPr>
        <w:t>",</w:t>
      </w:r>
    </w:p>
    <w:p w:rsidR="00B377DF" w:rsidRDefault="00B377DF" w:rsidP="00B377DF">
      <w:pPr>
        <w:pStyle w:val="ad"/>
        <w:ind w:left="992"/>
      </w:pPr>
      <w:r>
        <w:rPr>
          <w:rFonts w:hint="eastAsia"/>
        </w:rPr>
        <w:t xml:space="preserve">      "ISLIST": "</w:t>
      </w:r>
      <w:r>
        <w:rPr>
          <w:rFonts w:hint="eastAsia"/>
        </w:rPr>
        <w:t>未成交量处理方式：</w:t>
      </w:r>
      <w:r>
        <w:rPr>
          <w:rFonts w:hint="eastAsia"/>
        </w:rPr>
        <w:t xml:space="preserve">1 </w:t>
      </w:r>
      <w:r>
        <w:rPr>
          <w:rFonts w:hint="eastAsia"/>
        </w:rPr>
        <w:t>挂牌；</w:t>
      </w:r>
      <w:r>
        <w:rPr>
          <w:rFonts w:hint="eastAsia"/>
        </w:rPr>
        <w:t xml:space="preserve">0 </w:t>
      </w:r>
      <w:r>
        <w:rPr>
          <w:rFonts w:hint="eastAsia"/>
        </w:rPr>
        <w:t>撤销</w:t>
      </w:r>
      <w:r>
        <w:rPr>
          <w:rFonts w:hint="eastAsia"/>
        </w:rPr>
        <w:t>",</w:t>
      </w:r>
    </w:p>
    <w:p w:rsidR="00B377DF" w:rsidRDefault="00B377DF" w:rsidP="00B377DF">
      <w:pPr>
        <w:pStyle w:val="ad"/>
        <w:ind w:left="992"/>
      </w:pPr>
      <w:r>
        <w:rPr>
          <w:rFonts w:hint="eastAsia"/>
        </w:rPr>
        <w:t xml:space="preserve">      "CLOSEMODE": "</w:t>
      </w:r>
      <w:r>
        <w:rPr>
          <w:rFonts w:hint="eastAsia"/>
        </w:rPr>
        <w:t>平仓方式：</w:t>
      </w:r>
      <w:r>
        <w:rPr>
          <w:rFonts w:hint="eastAsia"/>
        </w:rPr>
        <w:t>1</w:t>
      </w:r>
      <w:r>
        <w:rPr>
          <w:rFonts w:hint="eastAsia"/>
        </w:rPr>
        <w:t>不指定平仓；</w:t>
      </w:r>
      <w:r>
        <w:rPr>
          <w:rFonts w:hint="eastAsia"/>
        </w:rPr>
        <w:t>2</w:t>
      </w:r>
      <w:r>
        <w:rPr>
          <w:rFonts w:hint="eastAsia"/>
        </w:rPr>
        <w:t>指定仓单号平仓</w:t>
      </w:r>
      <w:r>
        <w:rPr>
          <w:rFonts w:hint="eastAsia"/>
        </w:rPr>
        <w:t>",</w:t>
      </w:r>
    </w:p>
    <w:p w:rsidR="00B377DF" w:rsidRDefault="00B377DF" w:rsidP="00B377DF">
      <w:pPr>
        <w:pStyle w:val="ad"/>
        <w:ind w:left="992"/>
      </w:pPr>
      <w:r>
        <w:rPr>
          <w:rFonts w:hint="eastAsia"/>
        </w:rPr>
        <w:t xml:space="preserve">      "HOLDING_ID": "</w:t>
      </w:r>
      <w:r>
        <w:rPr>
          <w:rFonts w:hint="eastAsia"/>
        </w:rPr>
        <w:t>持仓单号</w:t>
      </w:r>
      <w:r>
        <w:rPr>
          <w:rFonts w:hint="eastAsia"/>
        </w:rPr>
        <w:t>",</w:t>
      </w:r>
    </w:p>
    <w:p w:rsidR="00B377DF" w:rsidRDefault="00B377DF" w:rsidP="00B377DF">
      <w:pPr>
        <w:pStyle w:val="ad"/>
        <w:ind w:left="992"/>
      </w:pPr>
      <w:r>
        <w:t xml:space="preserve">      "SESSION_ID": "SESSION_ID",</w:t>
      </w:r>
    </w:p>
    <w:p w:rsidR="00B377DF" w:rsidRDefault="00B377DF" w:rsidP="00B377DF">
      <w:pPr>
        <w:pStyle w:val="ad"/>
        <w:ind w:left="992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B377DF" w:rsidRDefault="00B377DF" w:rsidP="00B377DF">
      <w:pPr>
        <w:pStyle w:val="ad"/>
        <w:ind w:left="992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B377DF" w:rsidRDefault="00B377DF" w:rsidP="00B377DF">
      <w:pPr>
        <w:pStyle w:val="ad"/>
        <w:ind w:left="992"/>
      </w:pPr>
      <w:r>
        <w:t xml:space="preserve">    }</w:t>
      </w:r>
    </w:p>
    <w:p w:rsidR="00B377DF" w:rsidRDefault="00B377DF" w:rsidP="00B377DF">
      <w:pPr>
        <w:pStyle w:val="ad"/>
        <w:ind w:left="992"/>
      </w:pPr>
      <w:r>
        <w:t xml:space="preserve">  }</w:t>
      </w:r>
    </w:p>
    <w:p w:rsidR="00AC7678" w:rsidRPr="009630FA" w:rsidRDefault="00B377DF" w:rsidP="00B377DF">
      <w:pPr>
        <w:pStyle w:val="ad"/>
        <w:ind w:left="992" w:firstLineChars="0" w:firstLine="0"/>
      </w:pPr>
      <w:r>
        <w:t>}</w:t>
      </w:r>
    </w:p>
    <w:tbl>
      <w:tblPr>
        <w:tblW w:w="89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9"/>
        <w:gridCol w:w="6"/>
        <w:gridCol w:w="423"/>
        <w:gridCol w:w="10"/>
        <w:gridCol w:w="1834"/>
        <w:gridCol w:w="1630"/>
        <w:gridCol w:w="25"/>
        <w:gridCol w:w="1538"/>
        <w:gridCol w:w="22"/>
        <w:gridCol w:w="778"/>
        <w:gridCol w:w="7"/>
        <w:gridCol w:w="1238"/>
        <w:gridCol w:w="31"/>
        <w:gridCol w:w="992"/>
      </w:tblGrid>
      <w:tr w:rsidR="00745D6D" w:rsidRPr="0040468A" w:rsidTr="001C69C4">
        <w:trPr>
          <w:jc w:val="center"/>
        </w:trPr>
        <w:tc>
          <w:tcPr>
            <w:tcW w:w="419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9" w:type="dxa"/>
            <w:gridSpan w:val="2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844" w:type="dxa"/>
            <w:gridSpan w:val="2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30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63" w:type="dxa"/>
            <w:gridSpan w:val="2"/>
            <w:shd w:val="clear" w:color="auto" w:fill="D9D9D9"/>
            <w:vAlign w:val="center"/>
          </w:tcPr>
          <w:p w:rsidR="00AC7678" w:rsidRPr="0040468A" w:rsidRDefault="00B377DF" w:rsidP="00B377D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07" w:type="dxa"/>
            <w:gridSpan w:val="3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38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23" w:type="dxa"/>
            <w:gridSpan w:val="2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C7678" w:rsidRPr="0040468A" w:rsidTr="001C69C4">
        <w:trPr>
          <w:jc w:val="center"/>
        </w:trPr>
        <w:tc>
          <w:tcPr>
            <w:tcW w:w="419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9" w:type="dxa"/>
            <w:gridSpan w:val="2"/>
            <w:vAlign w:val="center"/>
          </w:tcPr>
          <w:p w:rsidR="00AC7678" w:rsidRPr="0040468A" w:rsidRDefault="00AC7678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3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56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7" w:type="dxa"/>
            <w:gridSpan w:val="3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AC7678" w:rsidRPr="0040468A" w:rsidRDefault="005D77B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AC7678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7678" w:rsidRPr="0040468A" w:rsidTr="001C69C4">
        <w:trPr>
          <w:jc w:val="center"/>
        </w:trPr>
        <w:tc>
          <w:tcPr>
            <w:tcW w:w="419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9" w:type="dxa"/>
            <w:gridSpan w:val="2"/>
            <w:vAlign w:val="center"/>
          </w:tcPr>
          <w:p w:rsidR="00AC7678" w:rsidRPr="0040468A" w:rsidRDefault="00AC7678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63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56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&lt;REQ&gt;</w:t>
            </w:r>
          </w:p>
        </w:tc>
        <w:tc>
          <w:tcPr>
            <w:tcW w:w="807" w:type="dxa"/>
            <w:gridSpan w:val="3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AC7678" w:rsidRPr="0040468A" w:rsidRDefault="005D77B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AC7678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7678" w:rsidRPr="0040468A" w:rsidTr="001C69C4">
        <w:trPr>
          <w:jc w:val="center"/>
        </w:trPr>
        <w:tc>
          <w:tcPr>
            <w:tcW w:w="419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9" w:type="dxa"/>
            <w:gridSpan w:val="2"/>
            <w:vAlign w:val="center"/>
          </w:tcPr>
          <w:p w:rsidR="00AC7678" w:rsidRPr="0040468A" w:rsidRDefault="00AC7678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63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56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&lt;USER_ID&gt;</w:t>
            </w:r>
          </w:p>
        </w:tc>
        <w:tc>
          <w:tcPr>
            <w:tcW w:w="807" w:type="dxa"/>
            <w:gridSpan w:val="3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AC7678" w:rsidRPr="0040468A" w:rsidRDefault="005D77B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AC7678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7678" w:rsidRPr="0040468A" w:rsidTr="001C69C4">
        <w:trPr>
          <w:jc w:val="center"/>
        </w:trPr>
        <w:tc>
          <w:tcPr>
            <w:tcW w:w="419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9" w:type="dxa"/>
            <w:gridSpan w:val="2"/>
            <w:vAlign w:val="center"/>
          </w:tcPr>
          <w:p w:rsidR="00AC7678" w:rsidRPr="0040468A" w:rsidRDefault="00AC7678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63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BUY_SELL</w:t>
            </w:r>
          </w:p>
        </w:tc>
        <w:tc>
          <w:tcPr>
            <w:tcW w:w="156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&lt;BUY_SELL&gt;</w:t>
            </w:r>
          </w:p>
        </w:tc>
        <w:tc>
          <w:tcPr>
            <w:tcW w:w="807" w:type="dxa"/>
            <w:gridSpan w:val="3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AC7678" w:rsidRPr="0040468A" w:rsidRDefault="005D77B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买卖标志" w:history="1">
              <w:r w:rsidR="00AC7678" w:rsidRPr="0040468A">
                <w:rPr>
                  <w:rStyle w:val="ab"/>
                  <w:rFonts w:ascii="宋体" w:hAnsi="宋体" w:cs="Arial"/>
                  <w:sz w:val="18"/>
                  <w:szCs w:val="18"/>
                </w:rPr>
                <w:t>买卖标志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7678" w:rsidRPr="0040468A" w:rsidTr="001C69C4">
        <w:trPr>
          <w:jc w:val="center"/>
        </w:trPr>
        <w:tc>
          <w:tcPr>
            <w:tcW w:w="419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429" w:type="dxa"/>
            <w:gridSpan w:val="2"/>
            <w:vAlign w:val="center"/>
          </w:tcPr>
          <w:p w:rsidR="00AC7678" w:rsidRPr="0040468A" w:rsidRDefault="00AC7678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63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56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&lt;COMMODITY_ID&gt;</w:t>
            </w:r>
          </w:p>
        </w:tc>
        <w:tc>
          <w:tcPr>
            <w:tcW w:w="807" w:type="dxa"/>
            <w:gridSpan w:val="3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AC7678" w:rsidRPr="0040468A" w:rsidRDefault="005D77B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AC7678" w:rsidRPr="0040468A">
                <w:rPr>
                  <w:rStyle w:val="ab"/>
                  <w:rFonts w:ascii="宋体" w:hAnsi="宋体"/>
                  <w:sz w:val="18"/>
                  <w:szCs w:val="18"/>
                </w:rPr>
                <w:t>Max</w:t>
              </w:r>
              <w:r w:rsidR="00AC7678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2</w:t>
              </w:r>
              <w:r w:rsidR="00AC7678" w:rsidRPr="0040468A">
                <w:rPr>
                  <w:rStyle w:val="ab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7678" w:rsidRPr="0040468A" w:rsidTr="001C69C4">
        <w:trPr>
          <w:jc w:val="center"/>
        </w:trPr>
        <w:tc>
          <w:tcPr>
            <w:tcW w:w="419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9" w:type="dxa"/>
            <w:gridSpan w:val="2"/>
            <w:vAlign w:val="center"/>
          </w:tcPr>
          <w:p w:rsidR="00AC7678" w:rsidRPr="0040468A" w:rsidRDefault="00AC7678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委托价</w:t>
            </w:r>
          </w:p>
        </w:tc>
        <w:tc>
          <w:tcPr>
            <w:tcW w:w="163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56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&lt;PRICE&gt;</w:t>
            </w:r>
          </w:p>
        </w:tc>
        <w:tc>
          <w:tcPr>
            <w:tcW w:w="807" w:type="dxa"/>
            <w:gridSpan w:val="3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AC7678" w:rsidRPr="0040468A" w:rsidRDefault="005D77B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Amount" w:history="1">
              <w:r w:rsidR="00AC7678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7678" w:rsidRPr="0040468A" w:rsidTr="001C69C4">
        <w:trPr>
          <w:jc w:val="center"/>
        </w:trPr>
        <w:tc>
          <w:tcPr>
            <w:tcW w:w="419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9" w:type="dxa"/>
            <w:gridSpan w:val="2"/>
            <w:vAlign w:val="center"/>
          </w:tcPr>
          <w:p w:rsidR="00AC7678" w:rsidRPr="0040468A" w:rsidRDefault="00AC7678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委托量</w:t>
            </w:r>
          </w:p>
        </w:tc>
        <w:tc>
          <w:tcPr>
            <w:tcW w:w="163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56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&lt;QTY&gt;</w:t>
            </w:r>
          </w:p>
        </w:tc>
        <w:tc>
          <w:tcPr>
            <w:tcW w:w="807" w:type="dxa"/>
            <w:gridSpan w:val="3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AC7678" w:rsidRPr="0040468A" w:rsidRDefault="005D77B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AC7678" w:rsidRPr="0040468A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Number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45D6D" w:rsidRPr="0040468A" w:rsidTr="001C69C4">
        <w:trPr>
          <w:trHeight w:val="340"/>
          <w:jc w:val="center"/>
        </w:trPr>
        <w:tc>
          <w:tcPr>
            <w:tcW w:w="419" w:type="dxa"/>
            <w:vAlign w:val="center"/>
          </w:tcPr>
          <w:p w:rsidR="00745D6D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9" w:type="dxa"/>
            <w:gridSpan w:val="2"/>
            <w:vAlign w:val="center"/>
          </w:tcPr>
          <w:p w:rsidR="00745D6D" w:rsidRPr="0040468A" w:rsidRDefault="00745D6D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745D6D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745D6D">
              <w:rPr>
                <w:rFonts w:ascii="宋体" w:hAnsi="宋体" w:hint="eastAsia"/>
                <w:sz w:val="18"/>
                <w:szCs w:val="18"/>
              </w:rPr>
              <w:t>委托类型</w:t>
            </w:r>
          </w:p>
        </w:tc>
        <w:tc>
          <w:tcPr>
            <w:tcW w:w="1630" w:type="dxa"/>
            <w:vAlign w:val="center"/>
          </w:tcPr>
          <w:p w:rsidR="00745D6D" w:rsidRDefault="00745D6D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45D6D">
              <w:rPr>
                <w:rFonts w:ascii="宋体" w:hAnsi="宋体" w:hint="eastAsia"/>
                <w:color w:val="000000"/>
                <w:sz w:val="18"/>
                <w:szCs w:val="18"/>
              </w:rPr>
              <w:t>SE</w:t>
            </w:r>
            <w:r w:rsidRPr="00745D6D">
              <w:rPr>
                <w:rFonts w:ascii="宋体" w:hAnsi="宋体"/>
                <w:color w:val="000000"/>
                <w:sz w:val="18"/>
                <w:szCs w:val="18"/>
              </w:rPr>
              <w:t>TTLE_BASIS</w:t>
            </w:r>
          </w:p>
        </w:tc>
        <w:tc>
          <w:tcPr>
            <w:tcW w:w="1563" w:type="dxa"/>
            <w:gridSpan w:val="2"/>
            <w:vAlign w:val="center"/>
          </w:tcPr>
          <w:p w:rsidR="00745D6D" w:rsidRPr="003124A5" w:rsidRDefault="00745D6D" w:rsidP="003124A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45D6D">
              <w:rPr>
                <w:rFonts w:ascii="宋体" w:hAnsi="宋体" w:hint="eastAsia"/>
                <w:color w:val="000000"/>
                <w:sz w:val="18"/>
                <w:szCs w:val="18"/>
              </w:rPr>
              <w:t>&lt;SE</w:t>
            </w:r>
            <w:r w:rsidRPr="00745D6D">
              <w:rPr>
                <w:rFonts w:ascii="宋体" w:hAnsi="宋体"/>
                <w:color w:val="000000"/>
                <w:sz w:val="18"/>
                <w:szCs w:val="18"/>
              </w:rPr>
              <w:t>TTLE_BASIS</w:t>
            </w:r>
            <w:r w:rsidRPr="00745D6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7" w:type="dxa"/>
            <w:gridSpan w:val="3"/>
          </w:tcPr>
          <w:p w:rsidR="00745D6D" w:rsidRPr="0040468A" w:rsidRDefault="00745D6D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745D6D" w:rsidRPr="0040468A" w:rsidRDefault="005D77B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745D6D" w:rsidRPr="0040468A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Number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 w:cs="Arial Unicode MS"/>
                <w:sz w:val="15"/>
                <w:szCs w:val="15"/>
              </w:rPr>
            </w:pPr>
          </w:p>
        </w:tc>
      </w:tr>
      <w:tr w:rsidR="00745D6D" w:rsidRPr="0040468A" w:rsidTr="001C69C4">
        <w:trPr>
          <w:trHeight w:val="340"/>
          <w:jc w:val="center"/>
        </w:trPr>
        <w:tc>
          <w:tcPr>
            <w:tcW w:w="419" w:type="dxa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9" w:type="dxa"/>
            <w:gridSpan w:val="2"/>
            <w:vAlign w:val="center"/>
          </w:tcPr>
          <w:p w:rsidR="00745D6D" w:rsidRPr="0040468A" w:rsidRDefault="00745D6D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3124A5">
              <w:rPr>
                <w:rFonts w:ascii="宋体" w:hAnsi="宋体" w:hint="eastAsia"/>
                <w:sz w:val="18"/>
                <w:szCs w:val="18"/>
              </w:rPr>
              <w:t>未成交量处理方式</w:t>
            </w:r>
          </w:p>
        </w:tc>
        <w:tc>
          <w:tcPr>
            <w:tcW w:w="1630" w:type="dxa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ISLIST</w:t>
            </w:r>
          </w:p>
        </w:tc>
        <w:tc>
          <w:tcPr>
            <w:tcW w:w="1563" w:type="dxa"/>
            <w:gridSpan w:val="2"/>
            <w:vAlign w:val="center"/>
          </w:tcPr>
          <w:p w:rsidR="00745D6D" w:rsidRPr="0040468A" w:rsidRDefault="00745D6D" w:rsidP="003124A5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3124A5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3124A5">
              <w:rPr>
                <w:rFonts w:ascii="宋体" w:hAnsi="宋体"/>
                <w:color w:val="000000"/>
                <w:sz w:val="18"/>
                <w:szCs w:val="18"/>
              </w:rPr>
              <w:t>ISLIST</w:t>
            </w:r>
            <w:r w:rsidRPr="003124A5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7" w:type="dxa"/>
            <w:gridSpan w:val="3"/>
          </w:tcPr>
          <w:p w:rsidR="00745D6D" w:rsidRPr="0040468A" w:rsidRDefault="00745D6D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745D6D" w:rsidRPr="0040468A" w:rsidRDefault="00745D6D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0468A">
              <w:rPr>
                <w:rStyle w:val="ab"/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1023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 w:cs="Arial Unicode MS"/>
                <w:sz w:val="15"/>
                <w:szCs w:val="15"/>
              </w:rPr>
            </w:pPr>
          </w:p>
        </w:tc>
      </w:tr>
      <w:tr w:rsidR="001C69C4" w:rsidRPr="0040468A" w:rsidTr="001C69C4">
        <w:trPr>
          <w:jc w:val="center"/>
        </w:trPr>
        <w:tc>
          <w:tcPr>
            <w:tcW w:w="425" w:type="dxa"/>
            <w:gridSpan w:val="2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3" w:type="dxa"/>
            <w:gridSpan w:val="2"/>
            <w:vAlign w:val="center"/>
          </w:tcPr>
          <w:p w:rsidR="001C69C4" w:rsidRPr="0040468A" w:rsidRDefault="001C69C4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34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平仓方式</w:t>
            </w:r>
          </w:p>
        </w:tc>
        <w:tc>
          <w:tcPr>
            <w:tcW w:w="1655" w:type="dxa"/>
            <w:gridSpan w:val="2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CLOSE_MODE</w:t>
            </w:r>
          </w:p>
        </w:tc>
        <w:tc>
          <w:tcPr>
            <w:tcW w:w="1560" w:type="dxa"/>
            <w:gridSpan w:val="2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sz w:val="18"/>
                <w:szCs w:val="18"/>
              </w:rPr>
              <w:t>CLOSE_MODE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8" w:type="dxa"/>
          </w:tcPr>
          <w:p w:rsidR="001C69C4" w:rsidRPr="0040468A" w:rsidRDefault="001C69C4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6" w:type="dxa"/>
            <w:gridSpan w:val="3"/>
            <w:vAlign w:val="center"/>
          </w:tcPr>
          <w:p w:rsidR="001C69C4" w:rsidRPr="0040468A" w:rsidRDefault="005D77B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平仓方式" w:history="1">
              <w:r w:rsidR="001C69C4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CLOSEMODE</w:t>
              </w:r>
            </w:hyperlink>
          </w:p>
        </w:tc>
        <w:tc>
          <w:tcPr>
            <w:tcW w:w="992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用于平仓</w:t>
            </w:r>
          </w:p>
        </w:tc>
      </w:tr>
      <w:tr w:rsidR="001C69C4" w:rsidRPr="0040468A" w:rsidTr="001C69C4">
        <w:trPr>
          <w:trHeight w:val="340"/>
          <w:jc w:val="center"/>
        </w:trPr>
        <w:tc>
          <w:tcPr>
            <w:tcW w:w="425" w:type="dxa"/>
            <w:gridSpan w:val="2"/>
            <w:vAlign w:val="center"/>
          </w:tcPr>
          <w:p w:rsidR="001C69C4" w:rsidRPr="0040468A" w:rsidRDefault="001C69C4" w:rsidP="001C69C4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3" w:type="dxa"/>
            <w:gridSpan w:val="2"/>
            <w:vAlign w:val="center"/>
          </w:tcPr>
          <w:p w:rsidR="001C69C4" w:rsidRPr="0040468A" w:rsidRDefault="001C69C4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34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655" w:type="dxa"/>
            <w:gridSpan w:val="2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kern w:val="0"/>
                <w:sz w:val="18"/>
                <w:szCs w:val="18"/>
              </w:rPr>
              <w:t>HOLDING_ID</w:t>
            </w:r>
          </w:p>
        </w:tc>
        <w:tc>
          <w:tcPr>
            <w:tcW w:w="1560" w:type="dxa"/>
            <w:gridSpan w:val="2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 w:hint="eastAsia"/>
                <w:kern w:val="0"/>
                <w:sz w:val="18"/>
                <w:szCs w:val="18"/>
              </w:rPr>
              <w:t>HOLDING_ID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8" w:type="dxa"/>
          </w:tcPr>
          <w:p w:rsidR="001C69C4" w:rsidRPr="0040468A" w:rsidRDefault="001C69C4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6" w:type="dxa"/>
            <w:gridSpan w:val="3"/>
            <w:vAlign w:val="center"/>
          </w:tcPr>
          <w:p w:rsidR="001C69C4" w:rsidRPr="0040468A" w:rsidRDefault="001C69C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0468A">
              <w:rPr>
                <w:rStyle w:val="ab"/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992" w:type="dxa"/>
            <w:vAlign w:val="center"/>
          </w:tcPr>
          <w:p w:rsidR="001C69C4" w:rsidRPr="0040468A" w:rsidRDefault="001C69C4" w:rsidP="00EE587F">
            <w:pPr>
              <w:rPr>
                <w:rFonts w:ascii="宋体" w:hAnsi="宋体" w:cs="Arial Unicode MS"/>
                <w:sz w:val="15"/>
                <w:szCs w:val="15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用于平仓</w:t>
            </w:r>
          </w:p>
        </w:tc>
      </w:tr>
      <w:tr w:rsidR="00745D6D" w:rsidRPr="0040468A" w:rsidTr="001C69C4">
        <w:trPr>
          <w:jc w:val="center"/>
        </w:trPr>
        <w:tc>
          <w:tcPr>
            <w:tcW w:w="419" w:type="dxa"/>
            <w:vAlign w:val="center"/>
          </w:tcPr>
          <w:p w:rsidR="00745D6D" w:rsidRPr="0040468A" w:rsidRDefault="00745D6D" w:rsidP="001C69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1C69C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9" w:type="dxa"/>
            <w:gridSpan w:val="2"/>
            <w:vAlign w:val="center"/>
          </w:tcPr>
          <w:p w:rsidR="00745D6D" w:rsidRPr="0040468A" w:rsidRDefault="00745D6D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30" w:type="dxa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563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7" w:type="dxa"/>
            <w:gridSpan w:val="3"/>
          </w:tcPr>
          <w:p w:rsidR="00745D6D" w:rsidRPr="0040468A" w:rsidRDefault="00745D6D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745D6D" w:rsidRPr="0040468A" w:rsidRDefault="005D77B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745D6D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45D6D" w:rsidRPr="0040468A" w:rsidTr="001C69C4">
        <w:trPr>
          <w:jc w:val="center"/>
        </w:trPr>
        <w:tc>
          <w:tcPr>
            <w:tcW w:w="419" w:type="dxa"/>
            <w:vAlign w:val="center"/>
          </w:tcPr>
          <w:p w:rsidR="00745D6D" w:rsidRPr="0040468A" w:rsidRDefault="00745D6D" w:rsidP="001C69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1C69C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9" w:type="dxa"/>
            <w:gridSpan w:val="2"/>
            <w:vAlign w:val="center"/>
          </w:tcPr>
          <w:p w:rsidR="00745D6D" w:rsidRPr="0040468A" w:rsidRDefault="00745D6D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630" w:type="dxa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563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&lt;A_N&gt;</w:t>
            </w:r>
          </w:p>
        </w:tc>
        <w:tc>
          <w:tcPr>
            <w:tcW w:w="807" w:type="dxa"/>
            <w:gridSpan w:val="3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38" w:type="dxa"/>
            <w:vAlign w:val="center"/>
          </w:tcPr>
          <w:p w:rsidR="00745D6D" w:rsidRPr="0040468A" w:rsidRDefault="005D77B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745D6D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745D6D" w:rsidRPr="0040468A" w:rsidTr="001C69C4">
        <w:trPr>
          <w:jc w:val="center"/>
        </w:trPr>
        <w:tc>
          <w:tcPr>
            <w:tcW w:w="419" w:type="dxa"/>
            <w:vAlign w:val="center"/>
          </w:tcPr>
          <w:p w:rsidR="00745D6D" w:rsidRPr="0040468A" w:rsidRDefault="00745D6D" w:rsidP="001C69C4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  <w:r w:rsidR="001C69C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9" w:type="dxa"/>
            <w:gridSpan w:val="2"/>
            <w:vAlign w:val="center"/>
          </w:tcPr>
          <w:p w:rsidR="00745D6D" w:rsidRPr="0040468A" w:rsidRDefault="00745D6D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630" w:type="dxa"/>
            <w:vAlign w:val="center"/>
          </w:tcPr>
          <w:p w:rsidR="00745D6D" w:rsidRPr="00E46741" w:rsidRDefault="00745D6D" w:rsidP="00EE587F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745D6D" w:rsidRPr="00E46741" w:rsidRDefault="00745D6D" w:rsidP="00EE587F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7" w:type="dxa"/>
            <w:gridSpan w:val="3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38" w:type="dxa"/>
            <w:vAlign w:val="center"/>
          </w:tcPr>
          <w:p w:rsidR="00745D6D" w:rsidRPr="0040468A" w:rsidRDefault="005D77B4" w:rsidP="00EE587F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745D6D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AC7678" w:rsidRDefault="00AC7678" w:rsidP="00AC7678"/>
    <w:p w:rsidR="00AC7678" w:rsidRDefault="00AC7678" w:rsidP="00AC7678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523FE">
        <w:rPr>
          <w:rFonts w:hint="eastAsia"/>
          <w:b/>
          <w:sz w:val="24"/>
          <w:szCs w:val="24"/>
        </w:rPr>
        <w:t>返回消息要素</w:t>
      </w:r>
    </w:p>
    <w:p w:rsidR="008D0BCB" w:rsidRPr="00851D00" w:rsidRDefault="008D0BCB" w:rsidP="008D0BCB">
      <w:pPr>
        <w:ind w:left="840"/>
      </w:pPr>
      <w:r w:rsidRPr="00851D00">
        <w:t>{</w:t>
      </w:r>
    </w:p>
    <w:p w:rsidR="008D0BCB" w:rsidRPr="00851D00" w:rsidRDefault="008D0BCB" w:rsidP="008D0BCB">
      <w:pPr>
        <w:ind w:left="840"/>
      </w:pPr>
      <w:r w:rsidRPr="00851D00">
        <w:t xml:space="preserve">  "MMTS": {</w:t>
      </w:r>
    </w:p>
    <w:p w:rsidR="008D0BCB" w:rsidRPr="00851D00" w:rsidRDefault="008D0BCB" w:rsidP="008D0BCB">
      <w:pPr>
        <w:ind w:left="840"/>
      </w:pPr>
      <w:r w:rsidRPr="00851D00">
        <w:t xml:space="preserve">    "version": "1.0",</w:t>
      </w:r>
    </w:p>
    <w:p w:rsidR="008D0BCB" w:rsidRPr="00851D00" w:rsidRDefault="008D0BCB" w:rsidP="008D0BCB">
      <w:pPr>
        <w:ind w:left="840"/>
      </w:pPr>
      <w:r w:rsidRPr="00851D00">
        <w:t xml:space="preserve">    "REQ": {</w:t>
      </w:r>
    </w:p>
    <w:p w:rsidR="008D0BCB" w:rsidRDefault="008D0BCB" w:rsidP="008D0BCB">
      <w:pPr>
        <w:ind w:left="840"/>
      </w:pPr>
      <w:r w:rsidRPr="00851D00">
        <w:t xml:space="preserve">      "name": "</w:t>
      </w:r>
      <w:r w:rsidRPr="006326E0">
        <w:t>order</w:t>
      </w:r>
      <w:r w:rsidRPr="006326E0">
        <w:rPr>
          <w:rFonts w:hint="eastAsia"/>
        </w:rPr>
        <w:t>_</w:t>
      </w:r>
      <w:r>
        <w:rPr>
          <w:rFonts w:hint="eastAsia"/>
        </w:rPr>
        <w:t>mp</w:t>
      </w:r>
      <w:r w:rsidRPr="00851D00">
        <w:t xml:space="preserve"> ",</w:t>
      </w:r>
    </w:p>
    <w:p w:rsidR="008D0BCB" w:rsidRDefault="008D0BCB" w:rsidP="008D0BCB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8D0BCB" w:rsidRPr="00851D00" w:rsidRDefault="008D0BCB" w:rsidP="008D0BCB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8D0BCB" w:rsidRPr="00851D00" w:rsidRDefault="008D0BCB" w:rsidP="008D0BCB">
      <w:pPr>
        <w:ind w:left="840"/>
      </w:pPr>
      <w:r w:rsidRPr="00851D00">
        <w:t xml:space="preserve">    }</w:t>
      </w:r>
    </w:p>
    <w:p w:rsidR="008D0BCB" w:rsidRPr="00851D00" w:rsidRDefault="008D0BCB" w:rsidP="008D0BCB">
      <w:pPr>
        <w:ind w:left="840"/>
      </w:pPr>
      <w:r w:rsidRPr="00851D00">
        <w:t xml:space="preserve">  }</w:t>
      </w:r>
    </w:p>
    <w:p w:rsidR="008D0BCB" w:rsidRPr="000230E7" w:rsidRDefault="008D0BCB" w:rsidP="008D0BCB">
      <w:pPr>
        <w:ind w:left="840"/>
      </w:pPr>
      <w:r w:rsidRPr="00851D00">
        <w:t>}</w:t>
      </w:r>
    </w:p>
    <w:p w:rsidR="008D0BCB" w:rsidRPr="009523FE" w:rsidRDefault="008D0BCB" w:rsidP="00AC7678">
      <w:pPr>
        <w:ind w:left="840" w:firstLine="420"/>
        <w:rPr>
          <w:b/>
          <w:sz w:val="24"/>
          <w:szCs w:val="24"/>
        </w:rPr>
      </w:pPr>
    </w:p>
    <w:p w:rsidR="00AC7678" w:rsidRDefault="00AC7678" w:rsidP="00AC7678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AC7678" w:rsidRPr="0040468A" w:rsidTr="00EE587F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0468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C7678" w:rsidRPr="0040468A" w:rsidTr="00EE587F">
        <w:trPr>
          <w:jc w:val="center"/>
        </w:trPr>
        <w:tc>
          <w:tcPr>
            <w:tcW w:w="425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AC7678" w:rsidRPr="0040468A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C7678" w:rsidRPr="0040468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7678" w:rsidRPr="0040468A" w:rsidTr="00EE587F">
        <w:trPr>
          <w:jc w:val="center"/>
        </w:trPr>
        <w:tc>
          <w:tcPr>
            <w:tcW w:w="425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AC7678" w:rsidRPr="0040468A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C7678" w:rsidRPr="0040468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7678" w:rsidRPr="0040468A" w:rsidTr="00EE587F">
        <w:trPr>
          <w:jc w:val="center"/>
        </w:trPr>
        <w:tc>
          <w:tcPr>
            <w:tcW w:w="425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AC7678" w:rsidRPr="0040468A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C7678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AC7678" w:rsidRDefault="00AC7678" w:rsidP="00AC7678">
      <w:pPr>
        <w:pStyle w:val="ad"/>
        <w:ind w:left="360" w:firstLineChars="0" w:firstLine="0"/>
      </w:pPr>
    </w:p>
    <w:p w:rsidR="00AC7678" w:rsidRDefault="00AC7678" w:rsidP="00432DF6">
      <w:pPr>
        <w:pStyle w:val="ad"/>
        <w:ind w:left="360" w:firstLineChars="0" w:firstLine="0"/>
      </w:pPr>
    </w:p>
    <w:p w:rsidR="00AC7678" w:rsidRDefault="00AC7678" w:rsidP="00432DF6">
      <w:pPr>
        <w:pStyle w:val="ad"/>
        <w:ind w:left="360" w:firstLineChars="0" w:firstLine="0"/>
      </w:pPr>
    </w:p>
    <w:p w:rsidR="00432DF6" w:rsidRPr="008A52C0" w:rsidRDefault="00432DF6" w:rsidP="00432DF6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撤消挂牌</w:t>
      </w:r>
      <w:r w:rsidRPr="008A52C0">
        <w:rPr>
          <w:b/>
          <w:sz w:val="28"/>
          <w:szCs w:val="28"/>
          <w:highlight w:val="yellow"/>
        </w:rPr>
        <w:t>委托单</w:t>
      </w:r>
    </w:p>
    <w:p w:rsidR="00432DF6" w:rsidRDefault="00432DF6" w:rsidP="00432DF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业务功能</w:t>
      </w:r>
    </w:p>
    <w:p w:rsidR="00432DF6" w:rsidRDefault="00432DF6" w:rsidP="00432DF6">
      <w:pPr>
        <w:pStyle w:val="ad"/>
        <w:ind w:left="992" w:firstLineChars="0" w:firstLine="0"/>
      </w:pPr>
      <w:r>
        <w:rPr>
          <w:rFonts w:hint="eastAsia"/>
        </w:rPr>
        <w:t>撤销挂牌委托单</w:t>
      </w:r>
      <w:r w:rsidRPr="005B279E">
        <w:rPr>
          <w:rFonts w:hint="eastAsia"/>
          <w:highlight w:val="yellow"/>
        </w:rPr>
        <w:t>(</w:t>
      </w:r>
      <w:r w:rsidRPr="005B279E">
        <w:rPr>
          <w:color w:val="000000"/>
          <w:highlight w:val="yellow"/>
        </w:rPr>
        <w:t>order_</w:t>
      </w:r>
      <w:r>
        <w:rPr>
          <w:rFonts w:hint="eastAsia"/>
          <w:color w:val="000000"/>
          <w:highlight w:val="yellow"/>
        </w:rPr>
        <w:t>list_</w:t>
      </w:r>
      <w:r w:rsidRPr="005B279E">
        <w:rPr>
          <w:color w:val="000000"/>
          <w:highlight w:val="yellow"/>
        </w:rPr>
        <w:t>wd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432DF6" w:rsidRPr="00C43C32" w:rsidRDefault="00432DF6" w:rsidP="00432DF6">
      <w:pPr>
        <w:pStyle w:val="ad"/>
        <w:ind w:left="992" w:firstLineChars="0" w:firstLine="0"/>
        <w:rPr>
          <w:b/>
          <w:sz w:val="24"/>
          <w:szCs w:val="24"/>
        </w:rPr>
      </w:pPr>
    </w:p>
    <w:p w:rsidR="00432DF6" w:rsidRDefault="00432DF6" w:rsidP="00432DF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支持版本</w:t>
      </w:r>
    </w:p>
    <w:p w:rsidR="00432DF6" w:rsidRDefault="00432DF6" w:rsidP="00432DF6">
      <w:pPr>
        <w:pStyle w:val="ad"/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432DF6" w:rsidRPr="00C43C32" w:rsidRDefault="00432DF6" w:rsidP="00432DF6">
      <w:pPr>
        <w:pStyle w:val="ad"/>
        <w:ind w:left="992" w:firstLineChars="0" w:firstLine="0"/>
        <w:rPr>
          <w:b/>
          <w:sz w:val="24"/>
          <w:szCs w:val="24"/>
        </w:rPr>
      </w:pPr>
    </w:p>
    <w:p w:rsidR="00432DF6" w:rsidRDefault="00432DF6" w:rsidP="00432DF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标签名称</w:t>
      </w:r>
    </w:p>
    <w:p w:rsidR="00432DF6" w:rsidRDefault="00BF16E4" w:rsidP="00432DF6">
      <w:pPr>
        <w:pStyle w:val="ad"/>
        <w:ind w:left="992" w:firstLineChars="0" w:firstLine="0"/>
        <w:rPr>
          <w:color w:val="000000"/>
        </w:rPr>
      </w:pPr>
      <w:r w:rsidRPr="006B6770">
        <w:t>http://101.251.236.219:32000/tradeweb/httpXmlServlet?req=</w:t>
      </w:r>
      <w:r w:rsidR="00432DF6" w:rsidRPr="00C43C32">
        <w:rPr>
          <w:color w:val="000000"/>
        </w:rPr>
        <w:t>order_</w:t>
      </w:r>
      <w:r w:rsidR="00432DF6">
        <w:rPr>
          <w:rFonts w:hint="eastAsia"/>
          <w:color w:val="000000"/>
        </w:rPr>
        <w:t>list</w:t>
      </w:r>
      <w:r w:rsidR="00432DF6">
        <w:rPr>
          <w:color w:val="000000"/>
        </w:rPr>
        <w:t>_</w:t>
      </w:r>
      <w:r w:rsidR="00432DF6" w:rsidRPr="00C43C32">
        <w:rPr>
          <w:color w:val="000000"/>
        </w:rPr>
        <w:t>wd</w:t>
      </w:r>
    </w:p>
    <w:p w:rsidR="00432DF6" w:rsidRPr="00C43C32" w:rsidRDefault="00432DF6" w:rsidP="00432DF6">
      <w:pPr>
        <w:pStyle w:val="ad"/>
        <w:ind w:left="992" w:firstLineChars="0" w:firstLine="0"/>
        <w:rPr>
          <w:b/>
          <w:sz w:val="24"/>
          <w:szCs w:val="24"/>
        </w:rPr>
      </w:pPr>
    </w:p>
    <w:p w:rsidR="00432DF6" w:rsidRDefault="00432DF6" w:rsidP="00432DF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请求消息要素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>{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 xml:space="preserve">  "MMTS": {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 xml:space="preserve">    "version": "1.0",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lastRenderedPageBreak/>
        <w:t xml:space="preserve">    "REQ": {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 xml:space="preserve">      "name": "order_list_wd",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 xml:space="preserve">      "id": " ",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rFonts w:hint="eastAsia"/>
          <w:color w:val="000000"/>
        </w:rPr>
        <w:t xml:space="preserve">      "USER_ID": "</w:t>
      </w:r>
      <w:r w:rsidRPr="00060D45">
        <w:rPr>
          <w:rFonts w:hint="eastAsia"/>
          <w:color w:val="000000"/>
        </w:rPr>
        <w:t>登录用户</w:t>
      </w:r>
      <w:r w:rsidRPr="00060D45">
        <w:rPr>
          <w:rFonts w:hint="eastAsia"/>
          <w:color w:val="000000"/>
        </w:rPr>
        <w:t>ID",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rFonts w:hint="eastAsia"/>
          <w:color w:val="000000"/>
        </w:rPr>
        <w:t xml:space="preserve">      "ORDER_NO": "</w:t>
      </w:r>
      <w:r w:rsidRPr="00060D45">
        <w:rPr>
          <w:rFonts w:hint="eastAsia"/>
          <w:color w:val="000000"/>
        </w:rPr>
        <w:t>委托单号</w:t>
      </w:r>
      <w:r w:rsidRPr="00060D45">
        <w:rPr>
          <w:rFonts w:hint="eastAsia"/>
          <w:color w:val="000000"/>
        </w:rPr>
        <w:t>",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 xml:space="preserve">      "SESSION_ID": "SESSION_ID",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rFonts w:hint="eastAsia"/>
          <w:color w:val="000000"/>
        </w:rPr>
        <w:t xml:space="preserve">      "A_N": "</w:t>
      </w:r>
      <w:r w:rsidRPr="00060D45">
        <w:rPr>
          <w:rFonts w:hint="eastAsia"/>
          <w:color w:val="000000"/>
        </w:rPr>
        <w:t>代理客户的客户代码</w:t>
      </w:r>
      <w:r w:rsidRPr="00060D45">
        <w:rPr>
          <w:rFonts w:hint="eastAsia"/>
          <w:color w:val="000000"/>
        </w:rPr>
        <w:t>",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rFonts w:hint="eastAsia"/>
          <w:color w:val="000000"/>
        </w:rPr>
        <w:t xml:space="preserve">      "P_P": "</w:t>
      </w:r>
      <w:r w:rsidRPr="00060D45">
        <w:rPr>
          <w:rFonts w:hint="eastAsia"/>
          <w:color w:val="000000"/>
        </w:rPr>
        <w:t>代理客户的客户电话密码</w:t>
      </w:r>
      <w:r w:rsidRPr="00060D45">
        <w:rPr>
          <w:rFonts w:hint="eastAsia"/>
          <w:color w:val="000000"/>
        </w:rPr>
        <w:t>"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 xml:space="preserve">    }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 xml:space="preserve">  }</w:t>
      </w:r>
    </w:p>
    <w:p w:rsidR="00432DF6" w:rsidRPr="00C43C32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502"/>
        <w:gridCol w:w="1646"/>
        <w:gridCol w:w="1588"/>
        <w:gridCol w:w="1656"/>
        <w:gridCol w:w="845"/>
        <w:gridCol w:w="1616"/>
        <w:gridCol w:w="617"/>
      </w:tblGrid>
      <w:tr w:rsidR="00432DF6" w:rsidRPr="0040468A" w:rsidTr="00432DF6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432DF6" w:rsidRPr="0040468A" w:rsidRDefault="00060D45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32DF6" w:rsidRPr="0040468A" w:rsidTr="00432DF6">
        <w:trPr>
          <w:jc w:val="center"/>
        </w:trPr>
        <w:tc>
          <w:tcPr>
            <w:tcW w:w="4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8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432DF6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8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&lt;REQ&gt;</w:t>
            </w:r>
          </w:p>
        </w:tc>
        <w:tc>
          <w:tcPr>
            <w:tcW w:w="845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432DF6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8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&lt;USER_ID&gt;</w:t>
            </w:r>
          </w:p>
        </w:tc>
        <w:tc>
          <w:tcPr>
            <w:tcW w:w="845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432DF6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88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ORDER_NO</w:t>
            </w:r>
          </w:p>
        </w:tc>
        <w:tc>
          <w:tcPr>
            <w:tcW w:w="165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&lt;ORDER_NO&gt;</w:t>
            </w:r>
          </w:p>
        </w:tc>
        <w:tc>
          <w:tcPr>
            <w:tcW w:w="845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432DF6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432DF6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2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8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432DF6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432DF6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588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65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&lt;A_N&gt;</w:t>
            </w:r>
          </w:p>
        </w:tc>
        <w:tc>
          <w:tcPr>
            <w:tcW w:w="845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432DF6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432DF6" w:rsidRPr="0040468A" w:rsidTr="00432DF6">
        <w:trPr>
          <w:jc w:val="center"/>
        </w:trPr>
        <w:tc>
          <w:tcPr>
            <w:tcW w:w="4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2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588" w:type="dxa"/>
            <w:vAlign w:val="center"/>
          </w:tcPr>
          <w:p w:rsidR="00432DF6" w:rsidRPr="00E46741" w:rsidRDefault="00432DF6" w:rsidP="00432DF6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432DF6" w:rsidRPr="00E46741" w:rsidRDefault="00432DF6" w:rsidP="00432DF6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5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432DF6" w:rsidRPr="0040468A" w:rsidRDefault="005D77B4" w:rsidP="00432DF6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432DF6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432DF6" w:rsidRDefault="00432DF6" w:rsidP="00432DF6"/>
    <w:p w:rsidR="00432DF6" w:rsidRDefault="00432DF6" w:rsidP="00432DF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返回消息要素</w:t>
      </w:r>
    </w:p>
    <w:p w:rsidR="003C186B" w:rsidRPr="00851D00" w:rsidRDefault="003C186B" w:rsidP="003C186B">
      <w:pPr>
        <w:ind w:left="840"/>
      </w:pPr>
      <w:r w:rsidRPr="00851D00">
        <w:t>{</w:t>
      </w:r>
    </w:p>
    <w:p w:rsidR="003C186B" w:rsidRPr="00851D00" w:rsidRDefault="003C186B" w:rsidP="003C186B">
      <w:pPr>
        <w:ind w:left="840"/>
      </w:pPr>
      <w:r w:rsidRPr="00851D00">
        <w:t xml:space="preserve">  "MMTS": {</w:t>
      </w:r>
    </w:p>
    <w:p w:rsidR="003C186B" w:rsidRPr="00851D00" w:rsidRDefault="003C186B" w:rsidP="003C186B">
      <w:pPr>
        <w:ind w:left="840"/>
      </w:pPr>
      <w:r w:rsidRPr="00851D00">
        <w:t xml:space="preserve">    "version": "1.0",</w:t>
      </w:r>
    </w:p>
    <w:p w:rsidR="003C186B" w:rsidRPr="00851D00" w:rsidRDefault="003C186B" w:rsidP="003C186B">
      <w:pPr>
        <w:ind w:left="840"/>
      </w:pPr>
      <w:r w:rsidRPr="00851D00">
        <w:t xml:space="preserve">    "REQ": {</w:t>
      </w:r>
    </w:p>
    <w:p w:rsidR="003C186B" w:rsidRDefault="003C186B" w:rsidP="003C186B">
      <w:pPr>
        <w:ind w:left="840"/>
      </w:pPr>
      <w:r w:rsidRPr="00851D00">
        <w:t xml:space="preserve">      "name": "</w:t>
      </w:r>
      <w:r w:rsidRPr="006326E0">
        <w:t>order</w:t>
      </w:r>
      <w:r>
        <w:rPr>
          <w:rFonts w:hint="eastAsia"/>
        </w:rPr>
        <w:t>_list_wd</w:t>
      </w:r>
      <w:r w:rsidRPr="00851D00">
        <w:t xml:space="preserve"> ",</w:t>
      </w:r>
    </w:p>
    <w:p w:rsidR="003C186B" w:rsidRDefault="003C186B" w:rsidP="003C186B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3C186B" w:rsidRPr="00851D00" w:rsidRDefault="003C186B" w:rsidP="003C186B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3C186B" w:rsidRPr="00851D00" w:rsidRDefault="003C186B" w:rsidP="003C186B">
      <w:pPr>
        <w:ind w:left="840"/>
      </w:pPr>
      <w:r w:rsidRPr="00851D00">
        <w:t xml:space="preserve">    }</w:t>
      </w:r>
    </w:p>
    <w:p w:rsidR="003C186B" w:rsidRPr="00851D00" w:rsidRDefault="003C186B" w:rsidP="003C186B">
      <w:pPr>
        <w:ind w:left="840"/>
      </w:pPr>
      <w:r w:rsidRPr="00851D00">
        <w:t xml:space="preserve">  }</w:t>
      </w:r>
    </w:p>
    <w:p w:rsidR="00432DF6" w:rsidRDefault="003C186B" w:rsidP="009011D0">
      <w:pPr>
        <w:ind w:left="840"/>
      </w:pPr>
      <w:r w:rsidRPr="00851D00"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432DF6" w:rsidRPr="0040468A" w:rsidTr="00432DF6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0468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32DF6" w:rsidRPr="0040468A" w:rsidTr="00432DF6">
        <w:trPr>
          <w:jc w:val="center"/>
        </w:trPr>
        <w:tc>
          <w:tcPr>
            <w:tcW w:w="42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432DF6" w:rsidRPr="0040468A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2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432DF6" w:rsidRPr="0040468A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2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432DF6" w:rsidRPr="0040468A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432DF6" w:rsidRDefault="00432DF6" w:rsidP="00432DF6"/>
    <w:p w:rsidR="00432DF6" w:rsidRDefault="00432DF6" w:rsidP="000630E0"/>
    <w:p w:rsidR="00432DF6" w:rsidRDefault="00432DF6" w:rsidP="000630E0"/>
    <w:p w:rsidR="00A233CF" w:rsidRPr="006326E0" w:rsidRDefault="00A233CF" w:rsidP="00D51B16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 w:rsidRPr="006326E0"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委托</w:t>
      </w:r>
      <w:r w:rsidRPr="006326E0">
        <w:rPr>
          <w:rFonts w:hint="eastAsia"/>
          <w:b/>
          <w:sz w:val="28"/>
          <w:szCs w:val="28"/>
        </w:rPr>
        <w:t>单</w:t>
      </w:r>
      <w:bookmarkEnd w:id="12"/>
    </w:p>
    <w:p w:rsidR="00A233CF" w:rsidRDefault="00A233CF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A233CF" w:rsidRDefault="00A233CF" w:rsidP="00A233CF">
      <w:pPr>
        <w:pStyle w:val="ad"/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查询委托单</w:t>
      </w:r>
      <w:r w:rsidRPr="000D2E2A">
        <w:rPr>
          <w:rFonts w:hint="eastAsia"/>
          <w:color w:val="000000"/>
        </w:rPr>
        <w:t>(</w:t>
      </w:r>
      <w:r w:rsidRPr="000D2E2A">
        <w:rPr>
          <w:color w:val="000000"/>
        </w:rPr>
        <w:t>my_order_query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A233CF" w:rsidRPr="000D2E2A" w:rsidRDefault="00A233CF" w:rsidP="00A233CF">
      <w:pPr>
        <w:pStyle w:val="ad"/>
        <w:ind w:left="992" w:firstLineChars="0" w:firstLine="0"/>
        <w:rPr>
          <w:color w:val="000000"/>
        </w:rPr>
      </w:pPr>
    </w:p>
    <w:p w:rsidR="00A233CF" w:rsidRPr="000D2E2A" w:rsidRDefault="00A233CF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A233CF" w:rsidRDefault="00A233CF" w:rsidP="00A233CF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lastRenderedPageBreak/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A233CF" w:rsidRPr="000D2E2A" w:rsidRDefault="00A233CF" w:rsidP="00A233CF">
      <w:pPr>
        <w:pStyle w:val="ad"/>
        <w:ind w:left="992" w:firstLineChars="0" w:firstLine="0"/>
        <w:rPr>
          <w:color w:val="000000"/>
        </w:rPr>
      </w:pPr>
    </w:p>
    <w:p w:rsidR="00A233CF" w:rsidRPr="000D2E2A" w:rsidRDefault="00A233CF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A233CF" w:rsidRDefault="00BF16E4" w:rsidP="00A233CF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 w:rsidRPr="006B6770">
        <w:t>http://101.251.236.219:32000/tradeweb/httpXmlServlet?req=</w:t>
      </w:r>
      <w:r w:rsidR="00A233CF" w:rsidRPr="007517B8">
        <w:rPr>
          <w:color w:val="000000"/>
        </w:rPr>
        <w:t>my_order_query</w:t>
      </w:r>
    </w:p>
    <w:p w:rsidR="00A233CF" w:rsidRPr="000D2E2A" w:rsidRDefault="00A233CF" w:rsidP="00A233CF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</w:p>
    <w:p w:rsidR="00A233CF" w:rsidRPr="00397F32" w:rsidRDefault="00A233CF" w:rsidP="00397F32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color w:val="000000"/>
        </w:rPr>
        <w:t>{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color w:val="000000"/>
        </w:rPr>
        <w:t xml:space="preserve">  "MMTS": {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color w:val="000000"/>
        </w:rPr>
        <w:t xml:space="preserve">    "version": "1.0",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color w:val="000000"/>
        </w:rPr>
        <w:t xml:space="preserve">    "REQ": {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color w:val="000000"/>
        </w:rPr>
        <w:t xml:space="preserve">      "name": "my_order_query",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color w:val="000000"/>
        </w:rPr>
        <w:t xml:space="preserve">      "id": " 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"USER_ID": "</w:t>
      </w:r>
      <w:r w:rsidRPr="00397F32">
        <w:rPr>
          <w:rFonts w:hint="eastAsia"/>
          <w:color w:val="000000"/>
        </w:rPr>
        <w:t>登录用户</w:t>
      </w:r>
      <w:r w:rsidRPr="00397F32">
        <w:rPr>
          <w:rFonts w:hint="eastAsia"/>
          <w:color w:val="000000"/>
        </w:rPr>
        <w:t>ID",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"BUY_SELL": "</w:t>
      </w:r>
      <w:r w:rsidRPr="00397F32">
        <w:rPr>
          <w:rFonts w:hint="eastAsia"/>
          <w:color w:val="000000"/>
        </w:rPr>
        <w:t>买卖</w:t>
      </w:r>
      <w:r w:rsidRPr="00397F32">
        <w:rPr>
          <w:rFonts w:hint="eastAsia"/>
          <w:color w:val="000000"/>
        </w:rPr>
        <w:t>(1/2)</w:t>
      </w:r>
      <w:r w:rsidRPr="00397F32">
        <w:rPr>
          <w:rFonts w:hint="eastAsia"/>
          <w:color w:val="000000"/>
        </w:rPr>
        <w:t>（空表示所有）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"ORDER_NO": "</w:t>
      </w:r>
      <w:r w:rsidRPr="00397F32">
        <w:rPr>
          <w:rFonts w:hint="eastAsia"/>
          <w:color w:val="000000"/>
        </w:rPr>
        <w:t>委托单号（空表示所有）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"MARKET_ID": "</w:t>
      </w:r>
      <w:r w:rsidRPr="00397F32">
        <w:rPr>
          <w:rFonts w:hint="eastAsia"/>
          <w:color w:val="000000"/>
        </w:rPr>
        <w:t>市场代码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"COMMODITY_ID": "</w:t>
      </w:r>
      <w:r w:rsidRPr="00397F32">
        <w:rPr>
          <w:rFonts w:hint="eastAsia"/>
          <w:color w:val="000000"/>
        </w:rPr>
        <w:t>商品统一代码（空表示所有）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color w:val="000000"/>
        </w:rPr>
        <w:t xml:space="preserve">      "SESSION_ID": "SESSION_ID",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"STARTNUM": "</w:t>
      </w:r>
      <w:r w:rsidRPr="00397F32">
        <w:rPr>
          <w:rFonts w:hint="eastAsia"/>
          <w:color w:val="000000"/>
        </w:rPr>
        <w:t>第几条</w:t>
      </w:r>
      <w:r w:rsidRPr="00397F32">
        <w:rPr>
          <w:rFonts w:hint="eastAsia"/>
          <w:color w:val="000000"/>
        </w:rPr>
        <w:t>(</w:t>
      </w:r>
      <w:r w:rsidRPr="00397F32">
        <w:rPr>
          <w:rFonts w:hint="eastAsia"/>
          <w:color w:val="000000"/>
        </w:rPr>
        <w:t>为空</w:t>
      </w:r>
      <w:r w:rsidRPr="00397F32">
        <w:rPr>
          <w:rFonts w:hint="eastAsia"/>
          <w:color w:val="000000"/>
        </w:rPr>
        <w:t>/</w:t>
      </w:r>
      <w:r w:rsidRPr="00397F32">
        <w:rPr>
          <w:rFonts w:hint="eastAsia"/>
          <w:color w:val="000000"/>
        </w:rPr>
        <w:t>为</w:t>
      </w:r>
      <w:r w:rsidRPr="00397F32">
        <w:rPr>
          <w:rFonts w:hint="eastAsia"/>
          <w:color w:val="000000"/>
        </w:rPr>
        <w:t>0</w:t>
      </w:r>
      <w:r w:rsidRPr="00397F32">
        <w:rPr>
          <w:rFonts w:hint="eastAsia"/>
          <w:color w:val="000000"/>
        </w:rPr>
        <w:t>不分页</w:t>
      </w:r>
      <w:r w:rsidRPr="00397F32">
        <w:rPr>
          <w:rFonts w:hint="eastAsia"/>
          <w:color w:val="000000"/>
        </w:rPr>
        <w:t>)",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"RECCNT": "</w:t>
      </w:r>
      <w:r w:rsidRPr="00397F32">
        <w:rPr>
          <w:rFonts w:hint="eastAsia"/>
          <w:color w:val="000000"/>
        </w:rPr>
        <w:t>要多少条记录（为空服务器取</w:t>
      </w:r>
      <w:r w:rsidRPr="00397F32">
        <w:rPr>
          <w:rFonts w:hint="eastAsia"/>
          <w:color w:val="000000"/>
        </w:rPr>
        <w:t>20</w:t>
      </w:r>
      <w:r w:rsidRPr="00397F32">
        <w:rPr>
          <w:rFonts w:hint="eastAsia"/>
          <w:color w:val="000000"/>
        </w:rPr>
        <w:t>条）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"SORTFLD": "</w:t>
      </w:r>
      <w:r w:rsidRPr="00397F32">
        <w:rPr>
          <w:rFonts w:hint="eastAsia"/>
          <w:color w:val="000000"/>
        </w:rPr>
        <w:t>排序字段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"ISDESC": "</w:t>
      </w:r>
      <w:r w:rsidRPr="00397F32">
        <w:rPr>
          <w:rFonts w:hint="eastAsia"/>
          <w:color w:val="000000"/>
        </w:rPr>
        <w:t>升降序</w:t>
      </w:r>
      <w:r w:rsidRPr="00397F32">
        <w:rPr>
          <w:rFonts w:hint="eastAsia"/>
          <w:color w:val="000000"/>
        </w:rPr>
        <w:t xml:space="preserve"> 0</w:t>
      </w:r>
      <w:r w:rsidRPr="00397F32">
        <w:rPr>
          <w:rFonts w:hint="eastAsia"/>
          <w:color w:val="000000"/>
        </w:rPr>
        <w:t>：升序；</w:t>
      </w:r>
      <w:r w:rsidRPr="00397F32">
        <w:rPr>
          <w:rFonts w:hint="eastAsia"/>
          <w:color w:val="000000"/>
        </w:rPr>
        <w:t>1</w:t>
      </w:r>
      <w:r w:rsidRPr="00397F32">
        <w:rPr>
          <w:rFonts w:hint="eastAsia"/>
          <w:color w:val="000000"/>
        </w:rPr>
        <w:t>：降序；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"UT": "</w:t>
      </w:r>
      <w:r w:rsidRPr="00397F32">
        <w:rPr>
          <w:rFonts w:hint="eastAsia"/>
          <w:color w:val="000000"/>
        </w:rPr>
        <w:t>更新时间</w:t>
      </w:r>
      <w:r w:rsidRPr="00397F32">
        <w:rPr>
          <w:rFonts w:hint="eastAsia"/>
          <w:color w:val="000000"/>
        </w:rPr>
        <w:t xml:space="preserve">, </w:t>
      </w:r>
      <w:r w:rsidRPr="00397F32">
        <w:rPr>
          <w:rFonts w:hint="eastAsia"/>
          <w:color w:val="000000"/>
        </w:rPr>
        <w:t>毫秒表示，第一次传可传</w:t>
      </w:r>
      <w:r w:rsidRPr="00397F32">
        <w:rPr>
          <w:rFonts w:hint="eastAsia"/>
          <w:color w:val="000000"/>
        </w:rPr>
        <w:t>0",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"A_N": "</w:t>
      </w:r>
      <w:r w:rsidRPr="00397F32">
        <w:rPr>
          <w:rFonts w:hint="eastAsia"/>
          <w:color w:val="000000"/>
        </w:rPr>
        <w:t>代理客户的客户代码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"P_P": "</w:t>
      </w:r>
      <w:r w:rsidRPr="00397F32">
        <w:rPr>
          <w:rFonts w:hint="eastAsia"/>
          <w:color w:val="000000"/>
        </w:rPr>
        <w:t>代理客户的客户电话密码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"OR_TP": "</w:t>
      </w:r>
      <w:r w:rsidRPr="00397F32">
        <w:rPr>
          <w:rFonts w:hint="eastAsia"/>
          <w:color w:val="000000"/>
        </w:rPr>
        <w:t>委托单类型（</w:t>
      </w:r>
      <w:r w:rsidRPr="00397F32">
        <w:rPr>
          <w:rFonts w:hint="eastAsia"/>
          <w:color w:val="000000"/>
        </w:rPr>
        <w:t>1</w:t>
      </w:r>
      <w:r w:rsidRPr="00397F32">
        <w:rPr>
          <w:rFonts w:hint="eastAsia"/>
          <w:color w:val="000000"/>
        </w:rPr>
        <w:t>市价</w:t>
      </w:r>
      <w:r w:rsidRPr="00397F32">
        <w:rPr>
          <w:rFonts w:hint="eastAsia"/>
          <w:color w:val="000000"/>
        </w:rPr>
        <w:t>2</w:t>
      </w:r>
      <w:r w:rsidRPr="00397F32">
        <w:rPr>
          <w:rFonts w:hint="eastAsia"/>
          <w:color w:val="000000"/>
        </w:rPr>
        <w:t>指价，</w:t>
      </w:r>
      <w:r w:rsidRPr="00397F32">
        <w:rPr>
          <w:rFonts w:hint="eastAsia"/>
          <w:color w:val="000000"/>
        </w:rPr>
        <w:t xml:space="preserve">5 </w:t>
      </w:r>
      <w:r w:rsidRPr="00397F32">
        <w:rPr>
          <w:rFonts w:hint="eastAsia"/>
          <w:color w:val="000000"/>
        </w:rPr>
        <w:t>限价</w:t>
      </w:r>
      <w:r w:rsidRPr="00397F32">
        <w:rPr>
          <w:rFonts w:hint="eastAsia"/>
          <w:color w:val="000000"/>
        </w:rPr>
        <w:t xml:space="preserve">,7 </w:t>
      </w:r>
      <w:r w:rsidRPr="00397F32">
        <w:rPr>
          <w:rFonts w:hint="eastAsia"/>
          <w:color w:val="000000"/>
        </w:rPr>
        <w:t>挂牌</w:t>
      </w:r>
      <w:r w:rsidRPr="00397F32">
        <w:rPr>
          <w:rFonts w:hint="eastAsia"/>
          <w:color w:val="000000"/>
        </w:rPr>
        <w:t xml:space="preserve"> 8</w:t>
      </w:r>
      <w:r w:rsidRPr="00397F32">
        <w:rPr>
          <w:rFonts w:hint="eastAsia"/>
          <w:color w:val="000000"/>
        </w:rPr>
        <w:t>摘牌空全部）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ad"/>
        <w:ind w:leftChars="650" w:left="1995" w:hangingChars="300" w:hanging="630"/>
        <w:rPr>
          <w:color w:val="000000"/>
        </w:rPr>
      </w:pPr>
      <w:r w:rsidRPr="00397F32">
        <w:rPr>
          <w:rFonts w:hint="eastAsia"/>
          <w:color w:val="000000"/>
        </w:rPr>
        <w:t xml:space="preserve">      "OR_ST": "</w:t>
      </w:r>
      <w:r w:rsidRPr="00397F32">
        <w:rPr>
          <w:rFonts w:hint="eastAsia"/>
          <w:color w:val="000000"/>
        </w:rPr>
        <w:t>委托单状态（</w:t>
      </w:r>
      <w:r w:rsidRPr="00397F32">
        <w:rPr>
          <w:rFonts w:hint="eastAsia"/>
          <w:color w:val="000000"/>
        </w:rPr>
        <w:t>1</w:t>
      </w:r>
      <w:r w:rsidRPr="00397F32">
        <w:rPr>
          <w:rFonts w:hint="eastAsia"/>
          <w:color w:val="000000"/>
        </w:rPr>
        <w:t>已委托</w:t>
      </w:r>
      <w:r w:rsidRPr="00397F32">
        <w:rPr>
          <w:rFonts w:hint="eastAsia"/>
          <w:color w:val="000000"/>
        </w:rPr>
        <w:t>2</w:t>
      </w:r>
      <w:r w:rsidRPr="00397F32">
        <w:rPr>
          <w:rFonts w:hint="eastAsia"/>
          <w:color w:val="000000"/>
        </w:rPr>
        <w:t>已成交</w:t>
      </w:r>
      <w:r w:rsidRPr="00397F32">
        <w:rPr>
          <w:rFonts w:hint="eastAsia"/>
          <w:color w:val="000000"/>
        </w:rPr>
        <w:t>3</w:t>
      </w:r>
      <w:r w:rsidRPr="00397F32">
        <w:rPr>
          <w:rFonts w:hint="eastAsia"/>
          <w:color w:val="000000"/>
        </w:rPr>
        <w:t>已撤单</w:t>
      </w:r>
      <w:r w:rsidRPr="00397F32">
        <w:rPr>
          <w:rFonts w:hint="eastAsia"/>
          <w:color w:val="000000"/>
        </w:rPr>
        <w:t>4</w:t>
      </w:r>
      <w:r w:rsidRPr="00397F32">
        <w:rPr>
          <w:rFonts w:hint="eastAsia"/>
          <w:color w:val="000000"/>
        </w:rPr>
        <w:t>部分成交</w:t>
      </w:r>
      <w:r w:rsidRPr="00397F32">
        <w:rPr>
          <w:rFonts w:hint="eastAsia"/>
          <w:color w:val="000000"/>
        </w:rPr>
        <w:t>5</w:t>
      </w:r>
      <w:r w:rsidRPr="00397F32">
        <w:rPr>
          <w:rFonts w:hint="eastAsia"/>
          <w:color w:val="000000"/>
        </w:rPr>
        <w:t>部分成交后撤单，空全部）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"OR_OC": "</w:t>
      </w:r>
      <w:r w:rsidRPr="00397F32">
        <w:rPr>
          <w:rFonts w:hint="eastAsia"/>
          <w:color w:val="000000"/>
        </w:rPr>
        <w:t>开平仓（</w:t>
      </w:r>
      <w:r w:rsidRPr="00397F32">
        <w:rPr>
          <w:rFonts w:hint="eastAsia"/>
          <w:color w:val="000000"/>
        </w:rPr>
        <w:t>1</w:t>
      </w:r>
      <w:r w:rsidRPr="00397F32">
        <w:rPr>
          <w:rFonts w:hint="eastAsia"/>
          <w:color w:val="000000"/>
        </w:rPr>
        <w:t>开仓</w:t>
      </w:r>
      <w:r w:rsidRPr="00397F32">
        <w:rPr>
          <w:rFonts w:hint="eastAsia"/>
          <w:color w:val="000000"/>
        </w:rPr>
        <w:t>2</w:t>
      </w:r>
      <w:r w:rsidRPr="00397F32">
        <w:rPr>
          <w:rFonts w:hint="eastAsia"/>
          <w:color w:val="000000"/>
        </w:rPr>
        <w:t>平仓，空全部）</w:t>
      </w:r>
      <w:r w:rsidRPr="00397F32">
        <w:rPr>
          <w:rFonts w:hint="eastAsia"/>
          <w:color w:val="000000"/>
        </w:rPr>
        <w:t>"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color w:val="000000"/>
        </w:rPr>
        <w:t xml:space="preserve">    }</w:t>
      </w:r>
    </w:p>
    <w:p w:rsidR="00397F32" w:rsidRPr="00397F32" w:rsidRDefault="00397F32" w:rsidP="00397F32">
      <w:pPr>
        <w:pStyle w:val="ad"/>
        <w:ind w:left="992"/>
        <w:rPr>
          <w:color w:val="000000"/>
        </w:rPr>
      </w:pPr>
      <w:r w:rsidRPr="00397F32">
        <w:rPr>
          <w:color w:val="000000"/>
        </w:rPr>
        <w:t xml:space="preserve">  }</w:t>
      </w:r>
    </w:p>
    <w:p w:rsidR="00A233CF" w:rsidRPr="009011D0" w:rsidRDefault="00397F32" w:rsidP="009011D0">
      <w:pPr>
        <w:pStyle w:val="ad"/>
        <w:ind w:left="992" w:firstLineChars="0" w:firstLine="0"/>
        <w:rPr>
          <w:color w:val="000000"/>
        </w:rPr>
      </w:pPr>
      <w:r w:rsidRPr="00397F32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A233CF" w:rsidRPr="00B749FD" w:rsidTr="005B279E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A233CF" w:rsidRPr="00B749FD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A233CF" w:rsidRPr="00B749FD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A233CF" w:rsidRPr="00B749FD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A233CF" w:rsidRPr="00B749FD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A233CF" w:rsidRPr="00B749FD" w:rsidRDefault="00472A7E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A233CF" w:rsidRPr="00B749FD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A233CF" w:rsidRPr="00B749FD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A233CF" w:rsidRPr="00B749FD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233CF" w:rsidRDefault="00A233CF" w:rsidP="005B279E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5D77B4" w:rsidP="005B279E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233CF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A233CF" w:rsidRDefault="00A233CF" w:rsidP="005B279E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5D77B4" w:rsidP="005B279E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233CF" w:rsidRPr="00B749FD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A233CF" w:rsidRDefault="00A233CF" w:rsidP="005B279E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5D77B4" w:rsidP="005B279E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233CF" w:rsidRPr="00B749FD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买卖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BUY_SELL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BUY_SELL&gt;</w:t>
            </w:r>
          </w:p>
        </w:tc>
        <w:tc>
          <w:tcPr>
            <w:tcW w:w="833" w:type="dxa"/>
          </w:tcPr>
          <w:p w:rsidR="00A233CF" w:rsidRDefault="00A233CF" w:rsidP="005B279E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5D77B4" w:rsidP="005B279E">
            <w:pPr>
              <w:rPr>
                <w:rStyle w:val="ab"/>
                <w:rFonts w:ascii="宋体" w:hAnsi="宋体"/>
              </w:rPr>
            </w:pPr>
            <w:hyperlink w:anchor="买卖标志" w:history="1">
              <w:r w:rsidR="00A233CF" w:rsidRPr="003C1CF0">
                <w:rPr>
                  <w:rStyle w:val="ab"/>
                  <w:rFonts w:ascii="宋体" w:hAnsi="宋体" w:hint="eastAsia"/>
                </w:rPr>
                <w:t>买卖标志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空表示所有</w:t>
            </w: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ORDER_NO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ORDER_NO&gt;</w:t>
            </w:r>
          </w:p>
        </w:tc>
        <w:tc>
          <w:tcPr>
            <w:tcW w:w="833" w:type="dxa"/>
          </w:tcPr>
          <w:p w:rsidR="00A233CF" w:rsidRDefault="00A233CF" w:rsidP="005B279E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5D77B4" w:rsidP="005B279E">
            <w:pPr>
              <w:rPr>
                <w:rStyle w:val="ab"/>
                <w:rFonts w:ascii="宋体" w:hAnsi="宋体"/>
              </w:rPr>
            </w:pPr>
            <w:hyperlink w:anchor="Number" w:history="1">
              <w:r w:rsidR="00A233CF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空表示所有</w:t>
            </w: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sz w:val="18"/>
                <w:szCs w:val="18"/>
              </w:rPr>
              <w:t>市场代码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sz w:val="18"/>
                <w:szCs w:val="18"/>
              </w:rPr>
              <w:t>MARKET_ID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233CF" w:rsidRDefault="00A233CF" w:rsidP="005B279E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5D77B4" w:rsidP="005B279E">
            <w:pPr>
              <w:rPr>
                <w:rStyle w:val="ab"/>
                <w:rFonts w:ascii="宋体" w:hAnsi="宋体"/>
              </w:rPr>
            </w:pPr>
            <w:hyperlink w:anchor="Number" w:history="1">
              <w:r w:rsidR="00A233CF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A233CF" w:rsidRDefault="00A233CF" w:rsidP="005B279E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5D77B4" w:rsidP="005B279E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233CF" w:rsidRPr="00B749FD">
                <w:rPr>
                  <w:rStyle w:val="ab"/>
                  <w:rFonts w:ascii="宋体" w:hAnsi="宋体"/>
                </w:rPr>
                <w:t>Max</w:t>
              </w:r>
              <w:r w:rsidR="00A233CF" w:rsidRPr="00B749FD">
                <w:rPr>
                  <w:rStyle w:val="ab"/>
                  <w:rFonts w:ascii="宋体" w:hAnsi="宋体" w:hint="eastAsia"/>
                </w:rPr>
                <w:t>2</w:t>
              </w:r>
              <w:r w:rsidR="00A233CF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233CF" w:rsidRDefault="00A233CF" w:rsidP="005B279E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5D77B4" w:rsidP="005B279E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233CF" w:rsidRPr="00B749FD">
                <w:rPr>
                  <w:rStyle w:val="ab"/>
                  <w:rFonts w:ascii="宋体" w:hAnsi="宋体"/>
                </w:rPr>
                <w:t>Max</w:t>
              </w:r>
              <w:r w:rsidR="00A233CF" w:rsidRPr="00B749FD">
                <w:rPr>
                  <w:rStyle w:val="ab"/>
                  <w:rFonts w:ascii="宋体" w:hAnsi="宋体" w:hint="eastAsia"/>
                </w:rPr>
                <w:t>32</w:t>
              </w:r>
              <w:r w:rsidR="00A233CF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第几条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5D77B4" w:rsidP="005B279E">
            <w:pPr>
              <w:rPr>
                <w:rStyle w:val="ab"/>
                <w:rFonts w:ascii="宋体" w:hAnsi="宋体"/>
              </w:rPr>
            </w:pPr>
            <w:hyperlink w:anchor="Number" w:history="1">
              <w:r w:rsidR="00A233CF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要多少条记录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5D77B4" w:rsidP="005B279E">
            <w:pPr>
              <w:rPr>
                <w:rStyle w:val="ab"/>
                <w:rFonts w:ascii="宋体" w:hAnsi="宋体"/>
              </w:rPr>
            </w:pPr>
            <w:hyperlink w:anchor="Number" w:history="1">
              <w:r w:rsidR="00A233CF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排序字段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5D77B4" w:rsidP="005B279E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233CF" w:rsidRPr="00B749FD">
                <w:rPr>
                  <w:rStyle w:val="ab"/>
                  <w:rFonts w:ascii="宋体" w:hAnsi="宋体"/>
                </w:rPr>
                <w:t>Max</w:t>
              </w:r>
              <w:r w:rsidR="00A233CF">
                <w:rPr>
                  <w:rStyle w:val="ab"/>
                  <w:rFonts w:ascii="宋体" w:hAnsi="宋体" w:hint="eastAsia"/>
                </w:rPr>
                <w:t>N</w:t>
              </w:r>
              <w:r w:rsidR="00A233CF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升降序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5D77B4" w:rsidP="005B279E">
            <w:pPr>
              <w:rPr>
                <w:rStyle w:val="ab"/>
                <w:rFonts w:ascii="宋体" w:hAnsi="宋体"/>
              </w:rPr>
            </w:pPr>
            <w:hyperlink w:anchor="FixNDigital" w:history="1">
              <w:r w:rsidR="00A233CF" w:rsidRPr="00EB405C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0：升序；1：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降序；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空：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升序</w:t>
            </w: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更新时间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5D77B4" w:rsidP="005B279E">
            <w:pPr>
              <w:rPr>
                <w:rStyle w:val="ab"/>
                <w:rFonts w:ascii="宋体" w:hAnsi="宋体"/>
              </w:rPr>
            </w:pPr>
            <w:hyperlink w:anchor="DateTime" w:history="1">
              <w:r w:rsidR="00A233CF" w:rsidRPr="00B749FD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E46741" w:rsidRDefault="005D77B4" w:rsidP="005B279E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233CF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可为空</w:t>
            </w: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P_P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P_P&gt;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E46741" w:rsidRDefault="005D77B4" w:rsidP="005B279E">
            <w:pPr>
              <w:rPr>
                <w:rStyle w:val="ab"/>
                <w:rFonts w:ascii="宋体" w:hAnsi="宋体"/>
              </w:rPr>
            </w:pPr>
            <w:hyperlink w:anchor="Number" w:history="1">
              <w:r w:rsidR="00A233CF" w:rsidRPr="00E4674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可为空</w:t>
            </w: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委托单类型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OR_TP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OR_TP&gt;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5D77B4" w:rsidP="005B279E">
            <w:pPr>
              <w:rPr>
                <w:rStyle w:val="ab"/>
                <w:rFonts w:ascii="宋体" w:hAnsi="宋体"/>
              </w:rPr>
            </w:pPr>
            <w:hyperlink w:anchor="委托单类型" w:history="1">
              <w:r w:rsidR="00A233CF" w:rsidRPr="00D0715B">
                <w:rPr>
                  <w:rStyle w:val="ab"/>
                  <w:rFonts w:ascii="宋体" w:hAnsi="宋体" w:hint="eastAsia"/>
                </w:rPr>
                <w:t>委托单类型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空全部</w:t>
            </w: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委托单状态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OR_ST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OR_ST&gt;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5D77B4" w:rsidP="005B279E">
            <w:pPr>
              <w:rPr>
                <w:rStyle w:val="ab"/>
                <w:rFonts w:ascii="宋体" w:hAnsi="宋体"/>
              </w:rPr>
            </w:pPr>
            <w:hyperlink w:anchor="委托单状态" w:history="1">
              <w:r w:rsidR="00A233CF" w:rsidRPr="00143A1D">
                <w:rPr>
                  <w:rStyle w:val="ab"/>
                  <w:rFonts w:ascii="宋体" w:hAnsi="宋体" w:hint="eastAsia"/>
                </w:rPr>
                <w:t>委托单状态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空全部</w:t>
            </w: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开平仓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OR_OC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OR_OC&gt;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5D77B4" w:rsidP="005B279E">
            <w:pPr>
              <w:rPr>
                <w:rStyle w:val="ab"/>
                <w:rFonts w:ascii="宋体" w:hAnsi="宋体"/>
              </w:rPr>
            </w:pPr>
            <w:hyperlink w:anchor="开平仓方式" w:history="1">
              <w:r w:rsidR="00A233CF" w:rsidRPr="002A3A90">
                <w:rPr>
                  <w:rStyle w:val="ab"/>
                  <w:rFonts w:ascii="宋体" w:hAnsi="宋体" w:hint="eastAsia"/>
                </w:rPr>
                <w:t>开平仓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空全部</w:t>
            </w:r>
          </w:p>
        </w:tc>
      </w:tr>
    </w:tbl>
    <w:p w:rsidR="00A233CF" w:rsidRDefault="00A233CF" w:rsidP="00A233CF"/>
    <w:p w:rsidR="00A233CF" w:rsidRPr="00472A7E" w:rsidRDefault="00A233CF" w:rsidP="00472A7E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color w:val="000000"/>
        </w:rPr>
        <w:t>{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color w:val="000000"/>
        </w:rPr>
        <w:t xml:space="preserve">  "MMTS": {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color w:val="000000"/>
        </w:rPr>
        <w:t xml:space="preserve">    "version": "1.0",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color w:val="000000"/>
        </w:rPr>
        <w:t xml:space="preserve">    "REP": {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color w:val="000000"/>
        </w:rPr>
        <w:t xml:space="preserve">      "name": "my_order_query",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color w:val="000000"/>
        </w:rPr>
        <w:t xml:space="preserve">      "message": " 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color w:val="000000"/>
        </w:rPr>
        <w:t xml:space="preserve">      "retcode": " 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"TTLREC": "</w:t>
      </w:r>
      <w:r w:rsidRPr="00472A7E">
        <w:rPr>
          <w:rFonts w:hint="eastAsia"/>
          <w:color w:val="000000"/>
        </w:rPr>
        <w:t>总记录数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"UT": "</w:t>
      </w:r>
      <w:r w:rsidRPr="00472A7E">
        <w:rPr>
          <w:rFonts w:hint="eastAsia"/>
          <w:color w:val="000000"/>
        </w:rPr>
        <w:t>最大更新时间</w:t>
      </w:r>
      <w:r w:rsidRPr="00472A7E">
        <w:rPr>
          <w:rFonts w:hint="eastAsia"/>
          <w:color w:val="000000"/>
        </w:rPr>
        <w:t xml:space="preserve">, </w:t>
      </w:r>
      <w:r w:rsidRPr="00472A7E">
        <w:rPr>
          <w:rFonts w:hint="eastAsia"/>
          <w:color w:val="000000"/>
        </w:rPr>
        <w:t>毫秒表示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color w:val="000000"/>
        </w:rPr>
        <w:t xml:space="preserve">      "RESULTLIST": {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color w:val="000000"/>
        </w:rPr>
        <w:t xml:space="preserve">        "REC": {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"OR_N": "</w:t>
      </w:r>
      <w:r w:rsidRPr="00472A7E">
        <w:rPr>
          <w:rFonts w:hint="eastAsia"/>
          <w:color w:val="000000"/>
        </w:rPr>
        <w:t>委托单号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"TIME": "</w:t>
      </w:r>
      <w:r w:rsidRPr="00472A7E">
        <w:rPr>
          <w:rFonts w:hint="eastAsia"/>
          <w:color w:val="000000"/>
        </w:rPr>
        <w:t>下单时间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"STA": "</w:t>
      </w:r>
      <w:r w:rsidRPr="00472A7E">
        <w:rPr>
          <w:rFonts w:hint="eastAsia"/>
          <w:color w:val="000000"/>
        </w:rPr>
        <w:t>状态：</w:t>
      </w:r>
      <w:r w:rsidRPr="00472A7E">
        <w:rPr>
          <w:rFonts w:hint="eastAsia"/>
          <w:color w:val="000000"/>
        </w:rPr>
        <w:t>1:</w:t>
      </w:r>
      <w:r w:rsidRPr="00472A7E">
        <w:rPr>
          <w:rFonts w:hint="eastAsia"/>
          <w:color w:val="000000"/>
        </w:rPr>
        <w:t>已委托</w:t>
      </w:r>
      <w:r w:rsidRPr="00472A7E">
        <w:rPr>
          <w:rFonts w:hint="eastAsia"/>
          <w:color w:val="000000"/>
        </w:rPr>
        <w:t>2:</w:t>
      </w:r>
      <w:r w:rsidRPr="00472A7E">
        <w:rPr>
          <w:rFonts w:hint="eastAsia"/>
          <w:color w:val="000000"/>
        </w:rPr>
        <w:t>已成交</w:t>
      </w:r>
      <w:r w:rsidRPr="00472A7E">
        <w:rPr>
          <w:rFonts w:hint="eastAsia"/>
          <w:color w:val="000000"/>
        </w:rPr>
        <w:t>3:</w:t>
      </w:r>
      <w:r w:rsidRPr="00472A7E">
        <w:rPr>
          <w:rFonts w:hint="eastAsia"/>
          <w:color w:val="000000"/>
        </w:rPr>
        <w:t>已撤单</w:t>
      </w:r>
      <w:r w:rsidRPr="00472A7E">
        <w:rPr>
          <w:rFonts w:hint="eastAsia"/>
          <w:color w:val="000000"/>
        </w:rPr>
        <w:t xml:space="preserve"> 4:</w:t>
      </w:r>
      <w:r w:rsidRPr="00472A7E">
        <w:rPr>
          <w:rFonts w:hint="eastAsia"/>
          <w:color w:val="000000"/>
        </w:rPr>
        <w:t>部分成交</w:t>
      </w:r>
      <w:r w:rsidRPr="00472A7E">
        <w:rPr>
          <w:rFonts w:hint="eastAsia"/>
          <w:color w:val="000000"/>
        </w:rPr>
        <w:t xml:space="preserve"> 5:</w:t>
      </w:r>
      <w:r w:rsidRPr="00472A7E">
        <w:rPr>
          <w:rFonts w:hint="eastAsia"/>
          <w:color w:val="000000"/>
        </w:rPr>
        <w:t>部分成交后撤单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"TYPE": "</w:t>
      </w:r>
      <w:r w:rsidRPr="00472A7E">
        <w:rPr>
          <w:rFonts w:hint="eastAsia"/>
          <w:color w:val="000000"/>
        </w:rPr>
        <w:t>买卖标志：</w:t>
      </w:r>
      <w:r w:rsidRPr="00472A7E">
        <w:rPr>
          <w:rFonts w:hint="eastAsia"/>
          <w:color w:val="000000"/>
        </w:rPr>
        <w:t>1</w:t>
      </w:r>
      <w:r w:rsidRPr="00472A7E">
        <w:rPr>
          <w:rFonts w:hint="eastAsia"/>
          <w:color w:val="000000"/>
        </w:rPr>
        <w:t>买；</w:t>
      </w:r>
      <w:r w:rsidRPr="00472A7E">
        <w:rPr>
          <w:rFonts w:hint="eastAsia"/>
          <w:color w:val="000000"/>
        </w:rPr>
        <w:t>2</w:t>
      </w:r>
      <w:r w:rsidRPr="00472A7E">
        <w:rPr>
          <w:rFonts w:hint="eastAsia"/>
          <w:color w:val="000000"/>
        </w:rPr>
        <w:t>卖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"SE_F": "</w:t>
      </w:r>
      <w:r w:rsidRPr="00472A7E">
        <w:rPr>
          <w:rFonts w:hint="eastAsia"/>
          <w:color w:val="000000"/>
        </w:rPr>
        <w:t>委托类型：</w:t>
      </w:r>
      <w:r w:rsidRPr="00472A7E">
        <w:rPr>
          <w:rFonts w:hint="eastAsia"/>
          <w:color w:val="000000"/>
        </w:rPr>
        <w:t>1</w:t>
      </w:r>
      <w:r w:rsidRPr="00472A7E">
        <w:rPr>
          <w:rFonts w:hint="eastAsia"/>
          <w:color w:val="000000"/>
        </w:rPr>
        <w:t>开仓；</w:t>
      </w:r>
      <w:r w:rsidRPr="00472A7E">
        <w:rPr>
          <w:rFonts w:hint="eastAsia"/>
          <w:color w:val="000000"/>
        </w:rPr>
        <w:t>2</w:t>
      </w:r>
      <w:r w:rsidRPr="00472A7E">
        <w:rPr>
          <w:rFonts w:hint="eastAsia"/>
          <w:color w:val="000000"/>
        </w:rPr>
        <w:t>平仓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Chars="200" w:left="2415" w:hangingChars="950" w:hanging="1995"/>
        <w:rPr>
          <w:color w:val="000000"/>
        </w:rPr>
      </w:pPr>
      <w:r w:rsidRPr="00472A7E">
        <w:rPr>
          <w:rFonts w:hint="eastAsia"/>
          <w:color w:val="000000"/>
        </w:rPr>
        <w:t xml:space="preserve">   "O_T": "</w:t>
      </w:r>
      <w:r w:rsidRPr="00472A7E">
        <w:rPr>
          <w:rFonts w:hint="eastAsia"/>
          <w:color w:val="000000"/>
        </w:rPr>
        <w:t>委托单类型，</w:t>
      </w:r>
      <w:r w:rsidRPr="00472A7E">
        <w:rPr>
          <w:rFonts w:hint="eastAsia"/>
          <w:color w:val="000000"/>
        </w:rPr>
        <w:t>1:</w:t>
      </w:r>
      <w:r w:rsidRPr="00472A7E">
        <w:rPr>
          <w:rFonts w:hint="eastAsia"/>
          <w:color w:val="000000"/>
        </w:rPr>
        <w:t>市价委托</w:t>
      </w:r>
      <w:r w:rsidRPr="00472A7E">
        <w:rPr>
          <w:rFonts w:hint="eastAsia"/>
          <w:color w:val="000000"/>
        </w:rPr>
        <w:t xml:space="preserve"> 2:</w:t>
      </w:r>
      <w:r w:rsidRPr="00472A7E">
        <w:rPr>
          <w:rFonts w:hint="eastAsia"/>
          <w:color w:val="000000"/>
        </w:rPr>
        <w:t>指价委托</w:t>
      </w:r>
      <w:r w:rsidRPr="00472A7E">
        <w:rPr>
          <w:rFonts w:hint="eastAsia"/>
          <w:color w:val="000000"/>
        </w:rPr>
        <w:t xml:space="preserve"> 5:</w:t>
      </w:r>
      <w:r w:rsidRPr="00472A7E">
        <w:rPr>
          <w:rFonts w:hint="eastAsia"/>
          <w:color w:val="000000"/>
        </w:rPr>
        <w:t>场内限价委托</w:t>
      </w:r>
      <w:r w:rsidRPr="00472A7E">
        <w:rPr>
          <w:rFonts w:hint="eastAsia"/>
          <w:color w:val="000000"/>
        </w:rPr>
        <w:t xml:space="preserve"> 6:</w:t>
      </w:r>
      <w:r w:rsidRPr="00472A7E">
        <w:rPr>
          <w:rFonts w:hint="eastAsia"/>
          <w:color w:val="000000"/>
        </w:rPr>
        <w:t>做市商报价委托</w:t>
      </w:r>
      <w:r w:rsidRPr="00472A7E">
        <w:rPr>
          <w:rFonts w:hint="eastAsia"/>
          <w:color w:val="000000"/>
        </w:rPr>
        <w:t xml:space="preserve"> 12:</w:t>
      </w:r>
      <w:r w:rsidRPr="00472A7E">
        <w:rPr>
          <w:rFonts w:hint="eastAsia"/>
          <w:color w:val="000000"/>
        </w:rPr>
        <w:t>挂牌委托</w:t>
      </w:r>
      <w:r w:rsidRPr="00472A7E">
        <w:rPr>
          <w:rFonts w:hint="eastAsia"/>
          <w:color w:val="000000"/>
        </w:rPr>
        <w:t xml:space="preserve"> 13:</w:t>
      </w:r>
      <w:r w:rsidRPr="00472A7E">
        <w:rPr>
          <w:rFonts w:hint="eastAsia"/>
          <w:color w:val="000000"/>
        </w:rPr>
        <w:t>摘牌委托</w:t>
      </w:r>
      <w:r w:rsidRPr="00472A7E">
        <w:rPr>
          <w:rFonts w:hint="eastAsia"/>
          <w:color w:val="000000"/>
        </w:rPr>
        <w:t xml:space="preserve"> 14:</w:t>
      </w:r>
      <w:r w:rsidRPr="00472A7E">
        <w:rPr>
          <w:rFonts w:hint="eastAsia"/>
          <w:color w:val="000000"/>
        </w:rPr>
        <w:t>条件摘牌委托</w:t>
      </w:r>
      <w:r w:rsidRPr="00472A7E">
        <w:rPr>
          <w:rFonts w:hint="eastAsia"/>
          <w:color w:val="000000"/>
        </w:rPr>
        <w:t xml:space="preserve"> 15:</w:t>
      </w:r>
      <w:r w:rsidRPr="00472A7E">
        <w:rPr>
          <w:rFonts w:hint="eastAsia"/>
          <w:color w:val="000000"/>
        </w:rPr>
        <w:t>先摘牌后挂牌委托</w:t>
      </w:r>
      <w:r w:rsidRPr="00472A7E">
        <w:rPr>
          <w:rFonts w:hint="eastAsia"/>
          <w:color w:val="000000"/>
        </w:rPr>
        <w:t xml:space="preserve"> 16 </w:t>
      </w:r>
      <w:r w:rsidRPr="00472A7E">
        <w:rPr>
          <w:rFonts w:hint="eastAsia"/>
          <w:color w:val="000000"/>
        </w:rPr>
        <w:t>退单委托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"TR_I": "</w:t>
      </w:r>
      <w:r w:rsidRPr="00472A7E">
        <w:rPr>
          <w:rFonts w:hint="eastAsia"/>
          <w:color w:val="000000"/>
        </w:rPr>
        <w:t>交易员</w:t>
      </w:r>
      <w:r w:rsidRPr="00472A7E">
        <w:rPr>
          <w:rFonts w:hint="eastAsia"/>
          <w:color w:val="000000"/>
        </w:rPr>
        <w:t>ID",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"FI_I": "</w:t>
      </w:r>
      <w:r w:rsidRPr="00472A7E">
        <w:rPr>
          <w:rFonts w:hint="eastAsia"/>
          <w:color w:val="000000"/>
        </w:rPr>
        <w:t>交易商</w:t>
      </w:r>
      <w:r w:rsidRPr="00472A7E">
        <w:rPr>
          <w:rFonts w:hint="eastAsia"/>
          <w:color w:val="000000"/>
        </w:rPr>
        <w:t>ID",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"CO_I": "</w:t>
      </w:r>
      <w:r w:rsidRPr="00472A7E">
        <w:rPr>
          <w:rFonts w:hint="eastAsia"/>
          <w:color w:val="000000"/>
        </w:rPr>
        <w:t>商品统一代码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"PRI": "</w:t>
      </w:r>
      <w:r w:rsidRPr="00472A7E">
        <w:rPr>
          <w:rFonts w:hint="eastAsia"/>
          <w:color w:val="000000"/>
        </w:rPr>
        <w:t>委托价格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"F_MAR": "</w:t>
      </w:r>
      <w:r w:rsidRPr="00472A7E">
        <w:rPr>
          <w:rFonts w:hint="eastAsia"/>
          <w:color w:val="000000"/>
        </w:rPr>
        <w:t>冻结保证金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"F_FEE": "</w:t>
      </w:r>
      <w:r w:rsidRPr="00472A7E">
        <w:rPr>
          <w:rFonts w:hint="eastAsia"/>
          <w:color w:val="000000"/>
        </w:rPr>
        <w:t>冻结手续费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"QTY": "</w:t>
      </w:r>
      <w:r w:rsidRPr="00472A7E">
        <w:rPr>
          <w:rFonts w:hint="eastAsia"/>
          <w:color w:val="000000"/>
        </w:rPr>
        <w:t>委托数量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"T_QTY": "</w:t>
      </w:r>
      <w:r w:rsidRPr="00472A7E">
        <w:rPr>
          <w:rFonts w:hint="eastAsia"/>
          <w:color w:val="000000"/>
        </w:rPr>
        <w:t>已成交数量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"WD_T": "</w:t>
      </w:r>
      <w:r w:rsidRPr="00472A7E">
        <w:rPr>
          <w:rFonts w:hint="eastAsia"/>
          <w:color w:val="000000"/>
        </w:rPr>
        <w:t>撤单时间，毫秒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"STOP_LOSS": "</w:t>
      </w:r>
      <w:r w:rsidRPr="00472A7E">
        <w:rPr>
          <w:rFonts w:hint="eastAsia"/>
          <w:color w:val="000000"/>
        </w:rPr>
        <w:t>止损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"STOP_PROFIT": "</w:t>
      </w:r>
      <w:r w:rsidRPr="00472A7E">
        <w:rPr>
          <w:rFonts w:hint="eastAsia"/>
          <w:color w:val="000000"/>
        </w:rPr>
        <w:t>止盈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"O_F": "</w:t>
      </w:r>
      <w:r w:rsidRPr="00472A7E">
        <w:rPr>
          <w:rFonts w:hint="eastAsia"/>
          <w:color w:val="000000"/>
        </w:rPr>
        <w:t>接单交易商</w:t>
      </w:r>
      <w:r w:rsidRPr="00472A7E">
        <w:rPr>
          <w:rFonts w:hint="eastAsia"/>
          <w:color w:val="000000"/>
        </w:rPr>
        <w:t>ID",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"CO_ID": "</w:t>
      </w:r>
      <w:r w:rsidRPr="00472A7E">
        <w:rPr>
          <w:rFonts w:hint="eastAsia"/>
          <w:color w:val="000000"/>
        </w:rPr>
        <w:t>代为委托员代码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"H_NO": "</w:t>
      </w:r>
      <w:r w:rsidRPr="00472A7E">
        <w:rPr>
          <w:rFonts w:hint="eastAsia"/>
          <w:color w:val="000000"/>
        </w:rPr>
        <w:t>持仓单号</w:t>
      </w:r>
      <w:r w:rsidRPr="00472A7E">
        <w:rPr>
          <w:rFonts w:hint="eastAsia"/>
          <w:color w:val="000000"/>
        </w:rPr>
        <w:t>"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color w:val="000000"/>
        </w:rPr>
        <w:t xml:space="preserve">        }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color w:val="000000"/>
        </w:rPr>
        <w:t xml:space="preserve">      }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color w:val="000000"/>
        </w:rPr>
        <w:t xml:space="preserve">    }</w:t>
      </w:r>
    </w:p>
    <w:p w:rsidR="00472A7E" w:rsidRPr="00472A7E" w:rsidRDefault="00472A7E" w:rsidP="00472A7E">
      <w:pPr>
        <w:pStyle w:val="ad"/>
        <w:ind w:left="992"/>
        <w:rPr>
          <w:color w:val="000000"/>
        </w:rPr>
      </w:pPr>
      <w:r w:rsidRPr="00472A7E">
        <w:rPr>
          <w:color w:val="000000"/>
        </w:rPr>
        <w:t xml:space="preserve">  }</w:t>
      </w:r>
    </w:p>
    <w:p w:rsidR="00A233CF" w:rsidRPr="009630FA" w:rsidRDefault="00472A7E" w:rsidP="00472A7E">
      <w:pPr>
        <w:pStyle w:val="ad"/>
        <w:ind w:left="992" w:firstLineChars="0" w:firstLine="0"/>
        <w:rPr>
          <w:color w:val="000000"/>
        </w:rPr>
      </w:pPr>
      <w:r w:rsidRPr="00472A7E">
        <w:rPr>
          <w:color w:val="000000"/>
        </w:rPr>
        <w:t>}</w:t>
      </w:r>
      <w:r w:rsidR="00A233CF" w:rsidRPr="007517B8">
        <w:rPr>
          <w:color w:val="000000"/>
        </w:rPr>
        <w:tab/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A233CF" w:rsidRPr="00A4422E" w:rsidTr="005B279E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lastRenderedPageBreak/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422E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A233CF" w:rsidRPr="00A4422E" w:rsidRDefault="00EF5089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233CF" w:rsidRPr="00A4422E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233CF" w:rsidRPr="00A4422E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A233CF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最大更新时间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1..1]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A233CF" w:rsidRPr="00A4422E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A233CF" w:rsidRPr="00616603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A233CF" w:rsidRPr="00616603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555" w:type="dxa"/>
            <w:vAlign w:val="center"/>
          </w:tcPr>
          <w:p w:rsidR="00A233CF" w:rsidRPr="00616603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A233CF" w:rsidRPr="00616603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04" w:type="dxa"/>
            <w:vAlign w:val="center"/>
          </w:tcPr>
          <w:p w:rsidR="00A233CF" w:rsidRPr="00616603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A233CF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9" w:type="dxa"/>
          </w:tcPr>
          <w:p w:rsidR="00A233CF" w:rsidRPr="00616603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616603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555" w:type="dxa"/>
            <w:vAlign w:val="center"/>
          </w:tcPr>
          <w:p w:rsidR="00A233CF" w:rsidRPr="00616603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A233CF" w:rsidRPr="00616603" w:rsidRDefault="00A233CF" w:rsidP="005B279E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04" w:type="dxa"/>
            <w:vAlign w:val="center"/>
          </w:tcPr>
          <w:p w:rsidR="00A233CF" w:rsidRPr="00616603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A233CF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A233CF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A233CF" w:rsidRPr="00A4422E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  <w:lang w:val="de-DE"/>
              </w:rPr>
              <w:t>委托状态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STA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STA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委托单状态" w:history="1">
              <w:r w:rsidR="00A233CF" w:rsidRPr="00FC3E92">
                <w:rPr>
                  <w:rStyle w:val="ab"/>
                  <w:rFonts w:ascii="宋体" w:hAnsi="宋体" w:hint="eastAsia"/>
                  <w:lang w:val="de-DE"/>
                </w:rPr>
                <w:t>委托</w:t>
              </w:r>
              <w:r w:rsidR="00A233CF">
                <w:rPr>
                  <w:rStyle w:val="ab"/>
                  <w:rFonts w:ascii="宋体" w:hAnsi="宋体" w:hint="eastAsia"/>
                  <w:lang w:val="de-DE"/>
                </w:rPr>
                <w:t>单</w:t>
              </w:r>
              <w:r w:rsidR="00A233CF" w:rsidRPr="00FC3E92">
                <w:rPr>
                  <w:rStyle w:val="ab"/>
                  <w:rFonts w:ascii="宋体" w:hAnsi="宋体" w:hint="eastAsia"/>
                  <w:lang w:val="de-DE"/>
                </w:rPr>
                <w:t>状态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TYPE&gt;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A233CF" w:rsidRPr="006E7B21">
                <w:rPr>
                  <w:rStyle w:val="ab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委托类型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SE_F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SE_F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委托类型" w:history="1">
              <w:r w:rsidR="00A233CF" w:rsidRPr="00F16761">
                <w:rPr>
                  <w:rStyle w:val="ab"/>
                  <w:rFonts w:ascii="宋体" w:hAnsi="宋体" w:cs="Arial"/>
                </w:rPr>
                <w:t>委托类型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委托单类型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O_T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O_T&gt;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_委托单类型" w:history="1">
              <w:r w:rsidR="00A233CF" w:rsidRPr="00F16761">
                <w:rPr>
                  <w:rStyle w:val="ab"/>
                  <w:rFonts w:ascii="宋体" w:hAnsi="宋体" w:cs="Arial"/>
                </w:rPr>
                <w:t>委托</w:t>
              </w:r>
              <w:r w:rsidR="00A233CF">
                <w:rPr>
                  <w:rStyle w:val="ab"/>
                  <w:rFonts w:ascii="宋体" w:hAnsi="宋体" w:cs="Arial" w:hint="eastAsia"/>
                </w:rPr>
                <w:t>单</w:t>
              </w:r>
              <w:r w:rsidR="00A233CF" w:rsidRPr="00F16761">
                <w:rPr>
                  <w:rStyle w:val="ab"/>
                  <w:rFonts w:ascii="宋体" w:hAnsi="宋体" w:cs="Arial"/>
                </w:rPr>
                <w:t>类型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交易员ID</w:t>
            </w:r>
          </w:p>
        </w:tc>
        <w:tc>
          <w:tcPr>
            <w:tcW w:w="1555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TR_I</w:t>
            </w:r>
          </w:p>
        </w:tc>
        <w:tc>
          <w:tcPr>
            <w:tcW w:w="1792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TR_I&gt;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233CF" w:rsidRPr="00A4422E">
                <w:rPr>
                  <w:rStyle w:val="ab"/>
                  <w:rFonts w:ascii="宋体" w:hAnsi="宋体"/>
                </w:rPr>
                <w:t>Max</w:t>
              </w:r>
              <w:r w:rsidR="00A233CF">
                <w:rPr>
                  <w:rStyle w:val="ab"/>
                  <w:rFonts w:ascii="宋体" w:hAnsi="宋体" w:hint="eastAsia"/>
                </w:rPr>
                <w:t>N</w:t>
              </w:r>
              <w:r w:rsidR="00A233CF" w:rsidRPr="00A4422E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交易商ID</w:t>
            </w:r>
          </w:p>
        </w:tc>
        <w:tc>
          <w:tcPr>
            <w:tcW w:w="1555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FI_I</w:t>
            </w:r>
          </w:p>
        </w:tc>
        <w:tc>
          <w:tcPr>
            <w:tcW w:w="1792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FI_I&gt;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233CF" w:rsidRPr="00A4422E">
                <w:rPr>
                  <w:rStyle w:val="ab"/>
                  <w:rFonts w:ascii="宋体" w:hAnsi="宋体"/>
                </w:rPr>
                <w:t>Max</w:t>
              </w:r>
              <w:r w:rsidR="00A233CF">
                <w:rPr>
                  <w:rStyle w:val="ab"/>
                  <w:rFonts w:ascii="宋体" w:hAnsi="宋体" w:hint="eastAsia"/>
                </w:rPr>
                <w:t>N</w:t>
              </w:r>
              <w:r w:rsidR="00A233CF" w:rsidRPr="00A4422E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233CF" w:rsidRPr="00A4422E">
                <w:rPr>
                  <w:rStyle w:val="ab"/>
                  <w:rFonts w:ascii="宋体" w:hAnsi="宋体"/>
                </w:rPr>
                <w:t>Max</w:t>
              </w:r>
              <w:r w:rsidR="00A233CF">
                <w:rPr>
                  <w:rStyle w:val="ab"/>
                  <w:rFonts w:ascii="宋体" w:hAnsi="宋体" w:hint="eastAsia"/>
                </w:rPr>
                <w:t>2</w:t>
              </w:r>
              <w:r w:rsidR="00A233CF" w:rsidRPr="00A4422E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委托价格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PRI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A233CF" w:rsidRPr="00D17080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冻结保证金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F_MAR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F_MAR&gt;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A233CF" w:rsidRPr="00D17080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冻结手续费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F_FEE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F_FEE&gt;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A233CF" w:rsidRPr="00D17080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委托数量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QTY&gt;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A233CF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E651D7" w:rsidRDefault="00A233CF" w:rsidP="005B279E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</w:rPr>
              <w:t>20</w:t>
            </w:r>
          </w:p>
        </w:tc>
        <w:tc>
          <w:tcPr>
            <w:tcW w:w="419" w:type="dxa"/>
          </w:tcPr>
          <w:p w:rsidR="00A233CF" w:rsidRPr="00E651D7" w:rsidRDefault="00A233CF" w:rsidP="005B279E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E651D7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已成交数量</w:t>
            </w:r>
          </w:p>
        </w:tc>
        <w:tc>
          <w:tcPr>
            <w:tcW w:w="1555" w:type="dxa"/>
            <w:vAlign w:val="center"/>
          </w:tcPr>
          <w:p w:rsidR="00A233CF" w:rsidRPr="00E651D7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T_QTY</w:t>
            </w:r>
          </w:p>
        </w:tc>
        <w:tc>
          <w:tcPr>
            <w:tcW w:w="1792" w:type="dxa"/>
            <w:vAlign w:val="center"/>
          </w:tcPr>
          <w:p w:rsidR="00A233CF" w:rsidRPr="00E651D7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&lt;</w:t>
            </w:r>
            <w:r w:rsidRPr="00E651D7"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  <w:t>T_QTY</w:t>
            </w: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E651D7" w:rsidRDefault="00A233CF" w:rsidP="005B279E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E651D7" w:rsidRDefault="00A233CF" w:rsidP="005B279E">
            <w:pPr>
              <w:rPr>
                <w:rFonts w:ascii="宋体" w:hAnsi="宋体"/>
                <w:sz w:val="18"/>
                <w:szCs w:val="18"/>
                <w:highlight w:val="yellow"/>
                <w:lang w:val="de-DE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  <w:lang w:val="de-DE"/>
              </w:rPr>
              <w:t>Number</w:t>
            </w:r>
          </w:p>
        </w:tc>
        <w:tc>
          <w:tcPr>
            <w:tcW w:w="981" w:type="dxa"/>
            <w:vAlign w:val="center"/>
          </w:tcPr>
          <w:p w:rsidR="00A233CF" w:rsidRPr="00E651D7" w:rsidRDefault="00A233CF" w:rsidP="005B279E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撤单时间</w:t>
            </w:r>
          </w:p>
        </w:tc>
        <w:tc>
          <w:tcPr>
            <w:tcW w:w="1555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/>
                <w:sz w:val="18"/>
                <w:szCs w:val="18"/>
              </w:rPr>
              <w:t>WD_T</w:t>
            </w:r>
          </w:p>
        </w:tc>
        <w:tc>
          <w:tcPr>
            <w:tcW w:w="1792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/>
                <w:sz w:val="18"/>
                <w:szCs w:val="18"/>
              </w:rPr>
              <w:t>WD_T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DateTime" w:history="1">
              <w:r w:rsidR="00A233CF" w:rsidRPr="00A4422E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7030A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止损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7030A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STOP_LOSS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STOP_LOSS&gt;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A233CF" w:rsidRPr="00D17080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止盈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STOP_PROFIT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STOP_PROFIT&gt;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A233CF" w:rsidRPr="00D17080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接单交易商ID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sz w:val="18"/>
                <w:szCs w:val="18"/>
              </w:rPr>
              <w:t>O_F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sz w:val="18"/>
                <w:szCs w:val="18"/>
              </w:rPr>
              <w:t>O_F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A233CF" w:rsidRPr="00A4422E">
                <w:rPr>
                  <w:rStyle w:val="ab"/>
                  <w:rFonts w:ascii="宋体" w:hAnsi="宋体"/>
                </w:rPr>
                <w:t>Max</w:t>
              </w:r>
              <w:r w:rsidR="00A233CF">
                <w:rPr>
                  <w:rStyle w:val="ab"/>
                  <w:rFonts w:ascii="宋体" w:hAnsi="宋体" w:hint="eastAsia"/>
                </w:rPr>
                <w:t>N</w:t>
              </w:r>
              <w:r w:rsidR="00A233CF" w:rsidRPr="00A4422E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代为委托员代码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CO_ID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CO_ID&gt;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A233CF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41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H_NO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H_NO&gt;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5D77B4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A233CF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233CF" w:rsidRPr="00C63B2E" w:rsidRDefault="00A233CF" w:rsidP="00A233CF"/>
    <w:p w:rsidR="00A233CF" w:rsidRDefault="00A233CF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使用规则</w:t>
      </w:r>
    </w:p>
    <w:p w:rsidR="00A233CF" w:rsidRPr="00F44F50" w:rsidRDefault="00A233CF" w:rsidP="00F44F50"/>
    <w:p w:rsidR="006326E0" w:rsidRPr="006326E0" w:rsidRDefault="006326E0" w:rsidP="00D51B16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16" w:name="_Toc351540240"/>
      <w:r w:rsidRPr="006326E0">
        <w:rPr>
          <w:rFonts w:hint="eastAsia"/>
          <w:b/>
          <w:sz w:val="28"/>
          <w:szCs w:val="28"/>
        </w:rPr>
        <w:t>查询成交情况</w:t>
      </w:r>
      <w:bookmarkEnd w:id="16"/>
    </w:p>
    <w:p w:rsidR="006326E0" w:rsidRPr="00DB11EB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业务功能</w:t>
      </w:r>
    </w:p>
    <w:p w:rsidR="006326E0" w:rsidRDefault="006326E0" w:rsidP="00DB11EB">
      <w:pPr>
        <w:pStyle w:val="ad"/>
        <w:ind w:left="992" w:firstLineChars="0" w:firstLine="0"/>
      </w:pPr>
      <w:r>
        <w:rPr>
          <w:rFonts w:hint="eastAsia"/>
        </w:rPr>
        <w:t>查询成交情况</w:t>
      </w:r>
      <w:r>
        <w:rPr>
          <w:rFonts w:hint="eastAsia"/>
        </w:rPr>
        <w:t>(</w:t>
      </w:r>
      <w:r w:rsidRPr="00DB11EB">
        <w:t>tradequery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6326E0" w:rsidRDefault="006326E0" w:rsidP="00DB11EB">
      <w:pPr>
        <w:pStyle w:val="ad"/>
        <w:ind w:left="992" w:firstLineChars="0" w:firstLine="0"/>
      </w:pPr>
    </w:p>
    <w:p w:rsidR="006326E0" w:rsidRPr="00DB11EB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支持版本</w:t>
      </w:r>
    </w:p>
    <w:p w:rsidR="006326E0" w:rsidRDefault="006326E0" w:rsidP="00DB11EB">
      <w:pPr>
        <w:pStyle w:val="ad"/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B11EB" w:rsidRDefault="00DB11EB" w:rsidP="00DB11EB">
      <w:pPr>
        <w:pStyle w:val="ad"/>
        <w:ind w:left="992" w:firstLineChars="0" w:firstLine="0"/>
      </w:pPr>
    </w:p>
    <w:p w:rsidR="006326E0" w:rsidRPr="00DB11EB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标签名称</w:t>
      </w:r>
    </w:p>
    <w:p w:rsidR="006326E0" w:rsidRDefault="00BF16E4" w:rsidP="00DB11EB">
      <w:pPr>
        <w:pStyle w:val="ad"/>
        <w:ind w:left="992" w:firstLineChars="0" w:firstLine="0"/>
      </w:pPr>
      <w:r w:rsidRPr="006B6770">
        <w:t>http://101.251.236.219:32000/tradeweb/httpXmlServlet?req=</w:t>
      </w:r>
      <w:r w:rsidR="006326E0" w:rsidRPr="00DB11EB">
        <w:t>tradequery</w:t>
      </w:r>
    </w:p>
    <w:p w:rsidR="00DB11EB" w:rsidRPr="000E26F0" w:rsidRDefault="00DB11EB" w:rsidP="00DB11EB">
      <w:pPr>
        <w:pStyle w:val="ad"/>
        <w:ind w:left="992" w:firstLineChars="0" w:firstLine="0"/>
      </w:pPr>
    </w:p>
    <w:p w:rsidR="006326E0" w:rsidRPr="00DB11EB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请求消息要素</w:t>
      </w:r>
    </w:p>
    <w:p w:rsidR="007B481D" w:rsidRDefault="007B481D" w:rsidP="007B481D">
      <w:pPr>
        <w:pStyle w:val="ad"/>
        <w:ind w:left="992"/>
      </w:pPr>
      <w:r>
        <w:t>{</w:t>
      </w:r>
    </w:p>
    <w:p w:rsidR="007B481D" w:rsidRDefault="007B481D" w:rsidP="007B481D">
      <w:pPr>
        <w:pStyle w:val="ad"/>
        <w:ind w:left="992"/>
      </w:pPr>
      <w:r>
        <w:t xml:space="preserve">  "MMTS": {</w:t>
      </w:r>
    </w:p>
    <w:p w:rsidR="007B481D" w:rsidRDefault="007B481D" w:rsidP="007B481D">
      <w:pPr>
        <w:pStyle w:val="ad"/>
        <w:ind w:left="992"/>
      </w:pPr>
      <w:r>
        <w:t xml:space="preserve">    "version": "1.0",</w:t>
      </w:r>
    </w:p>
    <w:p w:rsidR="007B481D" w:rsidRDefault="007B481D" w:rsidP="007B481D">
      <w:pPr>
        <w:pStyle w:val="ad"/>
        <w:ind w:left="992"/>
      </w:pPr>
      <w:r>
        <w:t xml:space="preserve">    "REQ": {</w:t>
      </w:r>
    </w:p>
    <w:p w:rsidR="007B481D" w:rsidRDefault="007B481D" w:rsidP="007B481D">
      <w:pPr>
        <w:pStyle w:val="ad"/>
        <w:ind w:left="992"/>
      </w:pPr>
      <w:r>
        <w:lastRenderedPageBreak/>
        <w:t xml:space="preserve">      "name": "tradequery",</w:t>
      </w:r>
    </w:p>
    <w:p w:rsidR="007B481D" w:rsidRDefault="007B481D" w:rsidP="007B481D">
      <w:pPr>
        <w:pStyle w:val="ad"/>
        <w:ind w:left="992"/>
      </w:pPr>
      <w:r>
        <w:t xml:space="preserve">      "id": " ",</w:t>
      </w:r>
    </w:p>
    <w:p w:rsidR="007B481D" w:rsidRDefault="007B481D" w:rsidP="007B481D">
      <w:pPr>
        <w:pStyle w:val="ad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7B481D" w:rsidRDefault="007B481D" w:rsidP="007B481D">
      <w:pPr>
        <w:pStyle w:val="ad"/>
        <w:ind w:left="992"/>
      </w:pPr>
      <w:r>
        <w:rPr>
          <w:rFonts w:hint="eastAsia"/>
        </w:rPr>
        <w:t xml:space="preserve">      "MARKET_ID": "</w:t>
      </w:r>
      <w:r>
        <w:rPr>
          <w:rFonts w:hint="eastAsia"/>
        </w:rPr>
        <w:t>市场代码</w:t>
      </w:r>
      <w:r>
        <w:rPr>
          <w:rFonts w:hint="eastAsia"/>
        </w:rPr>
        <w:t>",</w:t>
      </w:r>
    </w:p>
    <w:p w:rsidR="007B481D" w:rsidRDefault="007B481D" w:rsidP="007B481D">
      <w:pPr>
        <w:pStyle w:val="ad"/>
        <w:ind w:left="992"/>
      </w:pPr>
      <w:r>
        <w:rPr>
          <w:rFonts w:hint="eastAsia"/>
        </w:rPr>
        <w:t xml:space="preserve">      "LAST_TRADE_ID": "</w:t>
      </w:r>
      <w:r>
        <w:rPr>
          <w:rFonts w:hint="eastAsia"/>
        </w:rPr>
        <w:t>最后成交</w:t>
      </w:r>
      <w:r>
        <w:rPr>
          <w:rFonts w:hint="eastAsia"/>
        </w:rPr>
        <w:t>ID(</w:t>
      </w:r>
      <w:r>
        <w:rPr>
          <w:rFonts w:hint="eastAsia"/>
        </w:rPr>
        <w:t>为空不过滤</w:t>
      </w:r>
      <w:r>
        <w:rPr>
          <w:rFonts w:hint="eastAsia"/>
        </w:rPr>
        <w:t>)",</w:t>
      </w:r>
    </w:p>
    <w:p w:rsidR="007B481D" w:rsidRDefault="007B481D" w:rsidP="007B481D">
      <w:pPr>
        <w:pStyle w:val="ad"/>
        <w:ind w:left="992"/>
      </w:pPr>
      <w:r>
        <w:t xml:space="preserve">      "SESSION_ID": "SESSION_ID",</w:t>
      </w:r>
    </w:p>
    <w:p w:rsidR="007B481D" w:rsidRDefault="007B481D" w:rsidP="007B481D">
      <w:pPr>
        <w:pStyle w:val="ad"/>
        <w:ind w:left="992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7B481D" w:rsidRDefault="007B481D" w:rsidP="007B481D">
      <w:pPr>
        <w:pStyle w:val="ad"/>
        <w:ind w:left="992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",</w:t>
      </w:r>
    </w:p>
    <w:p w:rsidR="007B481D" w:rsidRDefault="007B481D" w:rsidP="007B481D">
      <w:pPr>
        <w:pStyle w:val="ad"/>
        <w:ind w:left="992"/>
      </w:pPr>
      <w:r>
        <w:rPr>
          <w:rFonts w:hint="eastAsia"/>
        </w:rPr>
        <w:t xml:space="preserve">      "BUY_SELL": "</w:t>
      </w:r>
      <w:r>
        <w:rPr>
          <w:rFonts w:hint="eastAsia"/>
        </w:rPr>
        <w:t>买卖</w:t>
      </w:r>
      <w:r>
        <w:rPr>
          <w:rFonts w:hint="eastAsia"/>
        </w:rPr>
        <w:t xml:space="preserve">(1/2) </w:t>
      </w:r>
      <w:r>
        <w:rPr>
          <w:rFonts w:hint="eastAsia"/>
        </w:rPr>
        <w:t>（空表示所有）</w:t>
      </w:r>
      <w:r>
        <w:rPr>
          <w:rFonts w:hint="eastAsia"/>
        </w:rPr>
        <w:t>",</w:t>
      </w:r>
    </w:p>
    <w:p w:rsidR="007B481D" w:rsidRDefault="007B481D" w:rsidP="007B481D">
      <w:pPr>
        <w:pStyle w:val="ad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",</w:t>
      </w:r>
    </w:p>
    <w:p w:rsidR="007B481D" w:rsidRDefault="007B481D" w:rsidP="007B481D">
      <w:pPr>
        <w:pStyle w:val="ad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</w:t>
      </w:r>
      <w:r>
        <w:rPr>
          <w:rFonts w:hint="eastAsia"/>
        </w:rPr>
        <w:t>",</w:t>
      </w:r>
    </w:p>
    <w:p w:rsidR="007B481D" w:rsidRDefault="007B481D" w:rsidP="007B481D">
      <w:pPr>
        <w:pStyle w:val="ad"/>
        <w:ind w:left="992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7B481D" w:rsidRDefault="007B481D" w:rsidP="007B481D">
      <w:pPr>
        <w:pStyle w:val="ad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7B481D" w:rsidRDefault="007B481D" w:rsidP="007B481D">
      <w:pPr>
        <w:pStyle w:val="ad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",</w:t>
      </w:r>
    </w:p>
    <w:p w:rsidR="007B481D" w:rsidRDefault="007B481D" w:rsidP="007B481D">
      <w:pPr>
        <w:pStyle w:val="ad"/>
        <w:ind w:left="992"/>
      </w:pPr>
      <w:r>
        <w:rPr>
          <w:rFonts w:hint="eastAsia"/>
        </w:rPr>
        <w:t xml:space="preserve">      "OR_OC": "</w:t>
      </w:r>
      <w:r>
        <w:rPr>
          <w:rFonts w:hint="eastAsia"/>
        </w:rPr>
        <w:t>开平仓（</w:t>
      </w:r>
      <w:r>
        <w:rPr>
          <w:rFonts w:hint="eastAsia"/>
        </w:rPr>
        <w:t>1</w:t>
      </w:r>
      <w:r>
        <w:rPr>
          <w:rFonts w:hint="eastAsia"/>
        </w:rPr>
        <w:t>开仓</w:t>
      </w:r>
      <w:r>
        <w:rPr>
          <w:rFonts w:hint="eastAsia"/>
        </w:rPr>
        <w:t>2</w:t>
      </w:r>
      <w:r>
        <w:rPr>
          <w:rFonts w:hint="eastAsia"/>
        </w:rPr>
        <w:t>平仓，空全部）</w:t>
      </w:r>
      <w:r>
        <w:rPr>
          <w:rFonts w:hint="eastAsia"/>
        </w:rPr>
        <w:t>"</w:t>
      </w:r>
    </w:p>
    <w:p w:rsidR="007B481D" w:rsidRDefault="007B481D" w:rsidP="007B481D">
      <w:pPr>
        <w:pStyle w:val="ad"/>
        <w:ind w:left="992"/>
      </w:pPr>
      <w:r>
        <w:t xml:space="preserve">    }</w:t>
      </w:r>
    </w:p>
    <w:p w:rsidR="007B481D" w:rsidRDefault="007B481D" w:rsidP="007B481D">
      <w:pPr>
        <w:pStyle w:val="ad"/>
        <w:ind w:left="992"/>
      </w:pPr>
      <w:r>
        <w:t xml:space="preserve">  }</w:t>
      </w:r>
    </w:p>
    <w:p w:rsidR="007B481D" w:rsidRPr="00580979" w:rsidRDefault="007B481D" w:rsidP="007B481D">
      <w:pPr>
        <w:pStyle w:val="ad"/>
        <w:ind w:left="992" w:firstLineChars="0" w:firstLine="0"/>
      </w:pPr>
      <w:r>
        <w:t>}</w:t>
      </w:r>
    </w:p>
    <w:tbl>
      <w:tblPr>
        <w:tblW w:w="9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"/>
        <w:gridCol w:w="442"/>
        <w:gridCol w:w="1188"/>
        <w:gridCol w:w="1560"/>
        <w:gridCol w:w="2110"/>
        <w:gridCol w:w="852"/>
        <w:gridCol w:w="1629"/>
        <w:gridCol w:w="1048"/>
      </w:tblGrid>
      <w:tr w:rsidR="006326E0" w:rsidRPr="00863F80" w:rsidTr="006326E0">
        <w:trPr>
          <w:jc w:val="center"/>
        </w:trPr>
        <w:tc>
          <w:tcPr>
            <w:tcW w:w="431" w:type="dxa"/>
            <w:shd w:val="clear" w:color="auto" w:fill="D9D9D9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42" w:type="dxa"/>
            <w:shd w:val="clear" w:color="auto" w:fill="D9D9D9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188" w:type="dxa"/>
            <w:shd w:val="clear" w:color="auto" w:fill="D9D9D9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2110" w:type="dxa"/>
            <w:shd w:val="clear" w:color="auto" w:fill="D9D9D9"/>
            <w:vAlign w:val="center"/>
          </w:tcPr>
          <w:p w:rsidR="006326E0" w:rsidRPr="00863F80" w:rsidRDefault="007B481D" w:rsidP="007B48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JSON Object</w:t>
            </w:r>
          </w:p>
        </w:tc>
        <w:tc>
          <w:tcPr>
            <w:tcW w:w="852" w:type="dxa"/>
            <w:shd w:val="clear" w:color="auto" w:fill="D9D9D9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29" w:type="dxa"/>
            <w:shd w:val="clear" w:color="auto" w:fill="D9D9D9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60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2110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863F8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2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863F80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29" w:type="dxa"/>
            <w:vAlign w:val="center"/>
          </w:tcPr>
          <w:p w:rsidR="006326E0" w:rsidRPr="00863F80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863F80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4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60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2110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3F80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52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863F80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29" w:type="dxa"/>
            <w:vAlign w:val="center"/>
          </w:tcPr>
          <w:p w:rsidR="006326E0" w:rsidRPr="00863F80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863F80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4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60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2110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3F80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52" w:type="dxa"/>
            <w:vAlign w:val="center"/>
          </w:tcPr>
          <w:p w:rsidR="006326E0" w:rsidRDefault="006326E0" w:rsidP="006326E0">
            <w:pPr>
              <w:jc w:val="center"/>
            </w:pPr>
            <w:r w:rsidRPr="00C23D6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863F80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4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/>
                <w:sz w:val="18"/>
                <w:szCs w:val="18"/>
              </w:rPr>
              <w:t>市场代码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/>
                <w:sz w:val="18"/>
                <w:szCs w:val="18"/>
              </w:rPr>
              <w:t>MARKET_ID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2" w:type="dxa"/>
            <w:vAlign w:val="center"/>
          </w:tcPr>
          <w:p w:rsidR="006326E0" w:rsidRDefault="006326E0" w:rsidP="006326E0">
            <w:pPr>
              <w:jc w:val="center"/>
            </w:pPr>
            <w:r w:rsidRPr="00C23D6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863F80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4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cs="Arial" w:hint="eastAsia"/>
                <w:sz w:val="18"/>
                <w:szCs w:val="18"/>
              </w:rPr>
              <w:t>最后成交ID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/>
                <w:sz w:val="18"/>
                <w:szCs w:val="18"/>
              </w:rPr>
              <w:t>LAST_TRADE_ID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/>
                <w:sz w:val="18"/>
                <w:szCs w:val="18"/>
              </w:rPr>
              <w:t>LAST_TRADE_ID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2" w:type="dxa"/>
            <w:vAlign w:val="center"/>
          </w:tcPr>
          <w:p w:rsidR="006326E0" w:rsidRDefault="006326E0" w:rsidP="006326E0">
            <w:pPr>
              <w:jc w:val="center"/>
            </w:pPr>
            <w:r w:rsidRPr="00C23D6C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C23D6C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29" w:type="dxa"/>
            <w:vAlign w:val="center"/>
          </w:tcPr>
          <w:p w:rsidR="006326E0" w:rsidRPr="00863F80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4A6969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4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/>
                <w:sz w:val="18"/>
                <w:szCs w:val="18"/>
              </w:rPr>
              <w:t>SESSION_ID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2" w:type="dxa"/>
            <w:vAlign w:val="center"/>
          </w:tcPr>
          <w:p w:rsidR="006326E0" w:rsidRDefault="006326E0" w:rsidP="006326E0">
            <w:pPr>
              <w:jc w:val="center"/>
            </w:pPr>
            <w:r w:rsidRPr="00C23D6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863F80">
                <w:rPr>
                  <w:rStyle w:val="ab"/>
                  <w:rFonts w:ascii="宋体" w:hAnsi="宋体"/>
                </w:rPr>
                <w:t>Max</w:t>
              </w:r>
              <w:r w:rsidR="006326E0" w:rsidRPr="00863F80">
                <w:rPr>
                  <w:rStyle w:val="ab"/>
                  <w:rFonts w:ascii="宋体" w:hAnsi="宋体" w:hint="eastAsia"/>
                </w:rPr>
                <w:t>32</w:t>
              </w:r>
              <w:r w:rsidR="006326E0" w:rsidRPr="00863F80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4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52" w:type="dxa"/>
          </w:tcPr>
          <w:p w:rsidR="006326E0" w:rsidRDefault="006326E0" w:rsidP="006326E0">
            <w:r w:rsidRPr="0024556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863F80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4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P_P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P_P&gt;</w:t>
            </w:r>
          </w:p>
        </w:tc>
        <w:tc>
          <w:tcPr>
            <w:tcW w:w="852" w:type="dxa"/>
          </w:tcPr>
          <w:p w:rsidR="006326E0" w:rsidRDefault="006326E0" w:rsidP="006326E0">
            <w:r w:rsidRPr="0024556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E4674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4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买卖标志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BUY_SELL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BUY_SELL&gt;</w:t>
            </w:r>
          </w:p>
        </w:tc>
        <w:tc>
          <w:tcPr>
            <w:tcW w:w="852" w:type="dxa"/>
          </w:tcPr>
          <w:p w:rsidR="006326E0" w:rsidRDefault="006326E0" w:rsidP="006326E0">
            <w:r w:rsidRPr="0024556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5D77B4" w:rsidP="006326E0">
            <w:pPr>
              <w:rPr>
                <w:rStyle w:val="ab"/>
                <w:rFonts w:ascii="宋体" w:hAnsi="宋体"/>
              </w:rPr>
            </w:pPr>
            <w:hyperlink w:anchor="买卖标志" w:history="1">
              <w:r w:rsidR="006326E0" w:rsidRPr="00CB6245">
                <w:rPr>
                  <w:rStyle w:val="ab"/>
                  <w:rFonts w:ascii="宋体" w:hAnsi="宋体" w:hint="eastAsia"/>
                </w:rPr>
                <w:t>买卖标志</w:t>
              </w:r>
            </w:hyperlink>
          </w:p>
        </w:tc>
        <w:tc>
          <w:tcPr>
            <w:tcW w:w="104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空表示所有</w:t>
            </w: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920D42">
              <w:rPr>
                <w:rFonts w:ascii="宋体" w:hAnsi="宋体" w:cs="Arial"/>
                <w:sz w:val="18"/>
                <w:szCs w:val="18"/>
              </w:rPr>
              <w:t>商品统一代码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COMMODITY_ID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COMMODITY_ID&gt;</w:t>
            </w:r>
          </w:p>
        </w:tc>
        <w:tc>
          <w:tcPr>
            <w:tcW w:w="852" w:type="dxa"/>
          </w:tcPr>
          <w:p w:rsidR="006326E0" w:rsidRDefault="006326E0" w:rsidP="006326E0">
            <w:r w:rsidRPr="0024556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863F80">
                <w:rPr>
                  <w:rStyle w:val="ab"/>
                  <w:rFonts w:ascii="宋体" w:hAnsi="宋体"/>
                </w:rPr>
                <w:t>Max</w:t>
              </w:r>
              <w:r w:rsidR="006326E0">
                <w:rPr>
                  <w:rStyle w:val="ab"/>
                  <w:rFonts w:ascii="宋体" w:hAnsi="宋体" w:hint="eastAsia"/>
                </w:rPr>
                <w:t>2</w:t>
              </w:r>
              <w:r w:rsidR="006326E0" w:rsidRPr="00863F80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4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第几条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920D42">
              <w:rPr>
                <w:rFonts w:ascii="宋体" w:hAnsi="宋体"/>
                <w:sz w:val="18"/>
                <w:szCs w:val="18"/>
              </w:rPr>
              <w:t>NUM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920D42">
              <w:rPr>
                <w:rFonts w:ascii="宋体" w:hAnsi="宋体"/>
                <w:sz w:val="18"/>
                <w:szCs w:val="18"/>
              </w:rPr>
              <w:t>NUM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2" w:type="dxa"/>
          </w:tcPr>
          <w:p w:rsidR="006326E0" w:rsidRDefault="006326E0" w:rsidP="006326E0">
            <w:r w:rsidRPr="0024556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B749FD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4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REC</w:t>
            </w:r>
            <w:r w:rsidRPr="00920D42">
              <w:rPr>
                <w:rFonts w:ascii="宋体" w:hAnsi="宋体"/>
                <w:sz w:val="18"/>
                <w:szCs w:val="18"/>
              </w:rPr>
              <w:t>CNT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REC</w:t>
            </w:r>
            <w:r w:rsidRPr="00920D42">
              <w:rPr>
                <w:rFonts w:ascii="宋体" w:hAnsi="宋体"/>
                <w:sz w:val="18"/>
                <w:szCs w:val="18"/>
              </w:rPr>
              <w:t>CNT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2" w:type="dxa"/>
          </w:tcPr>
          <w:p w:rsidR="006326E0" w:rsidRDefault="006326E0" w:rsidP="006326E0">
            <w:r w:rsidRPr="0024556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B749FD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4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/>
                <w:sz w:val="18"/>
                <w:szCs w:val="18"/>
              </w:rPr>
              <w:t>SORTFLD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/>
                <w:sz w:val="18"/>
                <w:szCs w:val="18"/>
              </w:rPr>
              <w:t>SORTFLD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2" w:type="dxa"/>
          </w:tcPr>
          <w:p w:rsidR="006326E0" w:rsidRDefault="006326E0" w:rsidP="006326E0">
            <w:r w:rsidRPr="0024556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B749FD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B749FD">
                <w:rPr>
                  <w:rStyle w:val="ab"/>
                  <w:rFonts w:ascii="宋体" w:hAnsi="宋体"/>
                </w:rPr>
                <w:t>Max</w:t>
              </w:r>
              <w:r w:rsidR="006326E0">
                <w:rPr>
                  <w:rStyle w:val="ab"/>
                  <w:rFonts w:ascii="宋体" w:hAnsi="宋体" w:hint="eastAsia"/>
                </w:rPr>
                <w:t>N</w:t>
              </w:r>
              <w:r w:rsidR="006326E0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4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升降序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/>
                <w:sz w:val="18"/>
                <w:szCs w:val="18"/>
              </w:rPr>
              <w:t>ISDESC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/>
                <w:sz w:val="18"/>
                <w:szCs w:val="18"/>
              </w:rPr>
              <w:t>ISDESC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2" w:type="dxa"/>
          </w:tcPr>
          <w:p w:rsidR="006326E0" w:rsidRDefault="006326E0" w:rsidP="006326E0">
            <w:r w:rsidRPr="0024556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5D77B4" w:rsidP="006326E0">
            <w:pPr>
              <w:rPr>
                <w:rStyle w:val="ab"/>
                <w:rFonts w:ascii="宋体" w:hAnsi="宋体"/>
              </w:rPr>
            </w:pPr>
            <w:hyperlink w:anchor="FixNDigital" w:history="1">
              <w:r w:rsidR="006326E0" w:rsidRPr="00A4422E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04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0：升序；1：降序；</w:t>
            </w: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开平仓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OR_OC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OR_OC&gt;</w:t>
            </w:r>
          </w:p>
        </w:tc>
        <w:tc>
          <w:tcPr>
            <w:tcW w:w="852" w:type="dxa"/>
            <w:vAlign w:val="center"/>
          </w:tcPr>
          <w:p w:rsidR="006326E0" w:rsidRDefault="006326E0" w:rsidP="006326E0">
            <w:pPr>
              <w:jc w:val="center"/>
            </w:pPr>
            <w:r w:rsidRPr="00C23D6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5D77B4" w:rsidP="006326E0">
            <w:pPr>
              <w:rPr>
                <w:rStyle w:val="ab"/>
                <w:rFonts w:ascii="宋体" w:hAnsi="宋体"/>
              </w:rPr>
            </w:pPr>
            <w:hyperlink w:anchor="开平仓方式" w:history="1">
              <w:r w:rsidR="006326E0" w:rsidRPr="009A55A1">
                <w:rPr>
                  <w:rStyle w:val="ab"/>
                  <w:rFonts w:ascii="宋体" w:hAnsi="宋体" w:hint="eastAsia"/>
                </w:rPr>
                <w:t>开平仓</w:t>
              </w:r>
            </w:hyperlink>
          </w:p>
        </w:tc>
        <w:tc>
          <w:tcPr>
            <w:tcW w:w="104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空全部</w:t>
            </w:r>
          </w:p>
        </w:tc>
      </w:tr>
    </w:tbl>
    <w:p w:rsidR="006326E0" w:rsidRDefault="006326E0" w:rsidP="006326E0"/>
    <w:p w:rsidR="006326E0" w:rsidRPr="00DB11EB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返回消息要素</w:t>
      </w:r>
    </w:p>
    <w:p w:rsidR="00F85DB5" w:rsidRDefault="00F85DB5" w:rsidP="00F85DB5">
      <w:pPr>
        <w:pStyle w:val="ad"/>
        <w:ind w:left="992"/>
      </w:pPr>
      <w:r>
        <w:t>{</w:t>
      </w:r>
    </w:p>
    <w:p w:rsidR="00F85DB5" w:rsidRDefault="00F85DB5" w:rsidP="00F85DB5">
      <w:pPr>
        <w:pStyle w:val="ad"/>
        <w:ind w:left="992"/>
      </w:pPr>
      <w:r>
        <w:t xml:space="preserve">  "MMTS": {</w:t>
      </w:r>
    </w:p>
    <w:p w:rsidR="00F85DB5" w:rsidRDefault="00F85DB5" w:rsidP="00F85DB5">
      <w:pPr>
        <w:pStyle w:val="ad"/>
        <w:ind w:left="992"/>
      </w:pPr>
      <w:r>
        <w:t xml:space="preserve">    "version": "1.0",</w:t>
      </w:r>
    </w:p>
    <w:p w:rsidR="00F85DB5" w:rsidRDefault="00F85DB5" w:rsidP="00F85DB5">
      <w:pPr>
        <w:pStyle w:val="ad"/>
        <w:ind w:left="992"/>
      </w:pPr>
      <w:r>
        <w:t xml:space="preserve">    "REP": {</w:t>
      </w:r>
    </w:p>
    <w:p w:rsidR="00F85DB5" w:rsidRDefault="00F85DB5" w:rsidP="00F85DB5">
      <w:pPr>
        <w:pStyle w:val="ad"/>
        <w:ind w:left="992"/>
      </w:pPr>
      <w:r>
        <w:lastRenderedPageBreak/>
        <w:t xml:space="preserve">      "name": "tradequery",</w:t>
      </w:r>
    </w:p>
    <w:p w:rsidR="00F85DB5" w:rsidRDefault="00F85DB5" w:rsidP="00F85DB5">
      <w:pPr>
        <w:pStyle w:val="ad"/>
        <w:ind w:left="992"/>
      </w:pPr>
      <w:r>
        <w:t xml:space="preserve">      "message": " ",</w:t>
      </w:r>
    </w:p>
    <w:p w:rsidR="00F85DB5" w:rsidRDefault="00F85DB5" w:rsidP="00F85DB5">
      <w:pPr>
        <w:pStyle w:val="ad"/>
        <w:ind w:left="992"/>
      </w:pPr>
      <w:r>
        <w:t xml:space="preserve">      "retcode": " 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"UT": "</w:t>
      </w:r>
      <w:r>
        <w:rPr>
          <w:rFonts w:hint="eastAsia"/>
        </w:rPr>
        <w:t>最大更新时间</w:t>
      </w:r>
      <w:r>
        <w:rPr>
          <w:rFonts w:hint="eastAsia"/>
        </w:rPr>
        <w:t xml:space="preserve">, </w:t>
      </w:r>
      <w:r>
        <w:rPr>
          <w:rFonts w:hint="eastAsia"/>
        </w:rPr>
        <w:t>毫秒表示</w:t>
      </w:r>
      <w:r>
        <w:rPr>
          <w:rFonts w:hint="eastAsia"/>
        </w:rPr>
        <w:t>",</w:t>
      </w:r>
    </w:p>
    <w:p w:rsidR="00F85DB5" w:rsidRDefault="00F85DB5" w:rsidP="00F85DB5">
      <w:pPr>
        <w:pStyle w:val="ad"/>
        <w:ind w:left="992"/>
      </w:pPr>
      <w:r>
        <w:t xml:space="preserve">      "RESULTLIST": {</w:t>
      </w:r>
    </w:p>
    <w:p w:rsidR="00F85DB5" w:rsidRDefault="00F85DB5" w:rsidP="00F85DB5">
      <w:pPr>
        <w:pStyle w:val="ad"/>
        <w:ind w:left="992"/>
      </w:pPr>
      <w:r>
        <w:t xml:space="preserve">        "REC": {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    "TR_N": "</w:t>
      </w:r>
      <w:r>
        <w:rPr>
          <w:rFonts w:hint="eastAsia"/>
        </w:rPr>
        <w:t>成交号</w:t>
      </w:r>
      <w:r>
        <w:rPr>
          <w:rFonts w:hint="eastAsia"/>
        </w:rPr>
        <w:t>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    "OR_N": "</w:t>
      </w:r>
      <w:r>
        <w:rPr>
          <w:rFonts w:hint="eastAsia"/>
        </w:rPr>
        <w:t>委托单号</w:t>
      </w:r>
      <w:r>
        <w:rPr>
          <w:rFonts w:hint="eastAsia"/>
        </w:rPr>
        <w:t>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    "TI": "</w:t>
      </w:r>
      <w:r>
        <w:rPr>
          <w:rFonts w:hint="eastAsia"/>
        </w:rPr>
        <w:t>成交时间</w:t>
      </w:r>
      <w:r>
        <w:rPr>
          <w:rFonts w:hint="eastAsia"/>
        </w:rPr>
        <w:t>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    "TY": "</w:t>
      </w:r>
      <w:r>
        <w:rPr>
          <w:rFonts w:hint="eastAsia"/>
        </w:rPr>
        <w:t>买卖标志：</w:t>
      </w:r>
      <w:r>
        <w:rPr>
          <w:rFonts w:hint="eastAsia"/>
        </w:rPr>
        <w:t>1-</w:t>
      </w:r>
      <w:r>
        <w:rPr>
          <w:rFonts w:hint="eastAsia"/>
        </w:rPr>
        <w:t>买；</w:t>
      </w:r>
      <w:r>
        <w:rPr>
          <w:rFonts w:hint="eastAsia"/>
        </w:rPr>
        <w:t>2-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    "SE_F": "</w:t>
      </w:r>
      <w:r>
        <w:rPr>
          <w:rFonts w:hint="eastAsia"/>
        </w:rPr>
        <w:t>委托类型：</w:t>
      </w:r>
      <w:r>
        <w:rPr>
          <w:rFonts w:hint="eastAsia"/>
        </w:rPr>
        <w:t>1-</w:t>
      </w:r>
      <w:r>
        <w:rPr>
          <w:rFonts w:hint="eastAsia"/>
        </w:rPr>
        <w:t>开仓；</w:t>
      </w:r>
      <w:r>
        <w:rPr>
          <w:rFonts w:hint="eastAsia"/>
        </w:rPr>
        <w:t>2-</w:t>
      </w:r>
      <w:r>
        <w:rPr>
          <w:rFonts w:hint="eastAsia"/>
        </w:rPr>
        <w:t>平仓</w:t>
      </w:r>
      <w:r>
        <w:rPr>
          <w:rFonts w:hint="eastAsia"/>
        </w:rPr>
        <w:t>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    "TR_I": "</w:t>
      </w:r>
      <w:r>
        <w:rPr>
          <w:rFonts w:hint="eastAsia"/>
        </w:rPr>
        <w:t>交易员</w:t>
      </w:r>
      <w:r>
        <w:rPr>
          <w:rFonts w:hint="eastAsia"/>
        </w:rPr>
        <w:t>ID",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    "FI_I": "</w:t>
      </w:r>
      <w:r>
        <w:rPr>
          <w:rFonts w:hint="eastAsia"/>
        </w:rPr>
        <w:t>交易商</w:t>
      </w:r>
      <w:r>
        <w:rPr>
          <w:rFonts w:hint="eastAsia"/>
        </w:rPr>
        <w:t>ID",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    "PR": "</w:t>
      </w:r>
      <w:r>
        <w:rPr>
          <w:rFonts w:hint="eastAsia"/>
        </w:rPr>
        <w:t>成交价格</w:t>
      </w:r>
      <w:r>
        <w:rPr>
          <w:rFonts w:hint="eastAsia"/>
        </w:rPr>
        <w:t>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    "O_PR": "</w:t>
      </w:r>
      <w:r>
        <w:rPr>
          <w:rFonts w:hint="eastAsia"/>
        </w:rPr>
        <w:t>建仓价格</w:t>
      </w:r>
      <w:r>
        <w:rPr>
          <w:rFonts w:hint="eastAsia"/>
        </w:rPr>
        <w:t>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    "QTY": "</w:t>
      </w:r>
      <w:r>
        <w:rPr>
          <w:rFonts w:hint="eastAsia"/>
        </w:rPr>
        <w:t>成交数量</w:t>
      </w:r>
      <w:r>
        <w:rPr>
          <w:rFonts w:hint="eastAsia"/>
        </w:rPr>
        <w:t>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    "LIQPL": "</w:t>
      </w:r>
      <w:r>
        <w:rPr>
          <w:rFonts w:hint="eastAsia"/>
        </w:rPr>
        <w:t>平仓盈亏</w:t>
      </w:r>
      <w:r>
        <w:rPr>
          <w:rFonts w:hint="eastAsia"/>
        </w:rPr>
        <w:t>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    "COMM": "</w:t>
      </w:r>
      <w:r>
        <w:rPr>
          <w:rFonts w:hint="eastAsia"/>
        </w:rPr>
        <w:t>交易手续费</w:t>
      </w:r>
      <w:r>
        <w:rPr>
          <w:rFonts w:hint="eastAsia"/>
        </w:rPr>
        <w:t>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    "H_P": "</w:t>
      </w:r>
      <w:r>
        <w:rPr>
          <w:rFonts w:hint="eastAsia"/>
        </w:rPr>
        <w:t>持仓价</w:t>
      </w:r>
      <w:r>
        <w:rPr>
          <w:rFonts w:hint="eastAsia"/>
        </w:rPr>
        <w:t>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    "OR_T": "</w:t>
      </w:r>
      <w:r>
        <w:rPr>
          <w:rFonts w:hint="eastAsia"/>
        </w:rPr>
        <w:t>建仓时间，毫秒</w:t>
      </w:r>
      <w:r>
        <w:rPr>
          <w:rFonts w:hint="eastAsia"/>
        </w:rPr>
        <w:t>",</w:t>
      </w:r>
    </w:p>
    <w:p w:rsidR="00F85DB5" w:rsidRDefault="00F85DB5" w:rsidP="00F85DB5">
      <w:pPr>
        <w:pStyle w:val="ad"/>
        <w:ind w:left="992"/>
      </w:pPr>
      <w:r>
        <w:rPr>
          <w:rFonts w:hint="eastAsia"/>
        </w:rPr>
        <w:t xml:space="preserve">          "HL_N": "</w:t>
      </w:r>
      <w:r>
        <w:rPr>
          <w:rFonts w:hint="eastAsia"/>
        </w:rPr>
        <w:t>持仓单号</w:t>
      </w:r>
      <w:r>
        <w:rPr>
          <w:rFonts w:hint="eastAsia"/>
        </w:rPr>
        <w:t>",</w:t>
      </w:r>
    </w:p>
    <w:p w:rsidR="00F85DB5" w:rsidRDefault="00F85DB5" w:rsidP="00F85DB5">
      <w:pPr>
        <w:pStyle w:val="ad"/>
        <w:ind w:leftChars="200" w:left="2415" w:hangingChars="950" w:hanging="1995"/>
      </w:pPr>
      <w:r>
        <w:rPr>
          <w:rFonts w:hint="eastAsia"/>
        </w:rPr>
        <w:t xml:space="preserve">                   "TR_T": "</w:t>
      </w:r>
      <w:r>
        <w:rPr>
          <w:rFonts w:hint="eastAsia"/>
        </w:rPr>
        <w:t>成交类型：</w:t>
      </w:r>
      <w:r>
        <w:rPr>
          <w:rFonts w:hint="eastAsia"/>
        </w:rPr>
        <w:t>1-</w:t>
      </w:r>
      <w:r>
        <w:rPr>
          <w:rFonts w:hint="eastAsia"/>
        </w:rPr>
        <w:t>市价成交，用户下单；</w:t>
      </w:r>
      <w:r>
        <w:rPr>
          <w:rFonts w:hint="eastAsia"/>
        </w:rPr>
        <w:t>2-</w:t>
      </w:r>
      <w:r>
        <w:rPr>
          <w:rFonts w:hint="eastAsia"/>
        </w:rPr>
        <w:t>市价成交，电话下单；</w:t>
      </w:r>
      <w:r>
        <w:rPr>
          <w:rFonts w:hint="eastAsia"/>
        </w:rPr>
        <w:t xml:space="preserve"> 3-</w:t>
      </w:r>
      <w:r>
        <w:rPr>
          <w:rFonts w:hint="eastAsia"/>
        </w:rPr>
        <w:t>市价成交，系统下单；</w:t>
      </w:r>
      <w:r>
        <w:rPr>
          <w:rFonts w:hint="eastAsia"/>
        </w:rPr>
        <w:t>4-</w:t>
      </w:r>
      <w:r>
        <w:rPr>
          <w:rFonts w:hint="eastAsia"/>
        </w:rPr>
        <w:t>自动强平，系统下单；</w:t>
      </w:r>
      <w:r>
        <w:rPr>
          <w:rFonts w:hint="eastAsia"/>
        </w:rPr>
        <w:t xml:space="preserve"> 5-</w:t>
      </w:r>
      <w:r>
        <w:rPr>
          <w:rFonts w:hint="eastAsia"/>
        </w:rPr>
        <w:t>手动强平，系统下单；</w:t>
      </w:r>
      <w:r>
        <w:rPr>
          <w:rFonts w:hint="eastAsia"/>
        </w:rPr>
        <w:t>6-</w:t>
      </w:r>
      <w:r>
        <w:rPr>
          <w:rFonts w:hint="eastAsia"/>
        </w:rPr>
        <w:t>指价成交，系统下单；</w:t>
      </w:r>
      <w:r>
        <w:rPr>
          <w:rFonts w:hint="eastAsia"/>
        </w:rPr>
        <w:t xml:space="preserve"> 7-</w:t>
      </w:r>
      <w:r>
        <w:rPr>
          <w:rFonts w:hint="eastAsia"/>
        </w:rPr>
        <w:t>指价成交，电话下单；</w:t>
      </w:r>
      <w:r>
        <w:rPr>
          <w:rFonts w:hint="eastAsia"/>
        </w:rPr>
        <w:t>8-</w:t>
      </w:r>
      <w:r>
        <w:rPr>
          <w:rFonts w:hint="eastAsia"/>
        </w:rPr>
        <w:t>指价成交，批量指价下单</w:t>
      </w:r>
      <w:r>
        <w:rPr>
          <w:rFonts w:hint="eastAsia"/>
        </w:rPr>
        <w:t xml:space="preserve"> [2.66</w:t>
      </w:r>
      <w:r>
        <w:rPr>
          <w:rFonts w:hint="eastAsia"/>
        </w:rPr>
        <w:t>新增</w:t>
      </w:r>
      <w:r>
        <w:rPr>
          <w:rFonts w:hint="eastAsia"/>
        </w:rPr>
        <w:t>]"</w:t>
      </w:r>
    </w:p>
    <w:p w:rsidR="00F85DB5" w:rsidRDefault="00F85DB5" w:rsidP="00F85DB5">
      <w:pPr>
        <w:pStyle w:val="ad"/>
        <w:ind w:left="992"/>
      </w:pPr>
      <w:r>
        <w:t xml:space="preserve">        }</w:t>
      </w:r>
    </w:p>
    <w:p w:rsidR="00F85DB5" w:rsidRDefault="00F85DB5" w:rsidP="00F85DB5">
      <w:pPr>
        <w:pStyle w:val="ad"/>
        <w:ind w:left="992"/>
      </w:pPr>
      <w:r>
        <w:t xml:space="preserve">      }</w:t>
      </w:r>
    </w:p>
    <w:p w:rsidR="00F85DB5" w:rsidRDefault="00F85DB5" w:rsidP="00F85DB5">
      <w:pPr>
        <w:pStyle w:val="ad"/>
        <w:ind w:left="992"/>
      </w:pPr>
      <w:r>
        <w:t xml:space="preserve">    }</w:t>
      </w:r>
    </w:p>
    <w:p w:rsidR="00F85DB5" w:rsidRDefault="00F85DB5" w:rsidP="00F85DB5">
      <w:pPr>
        <w:pStyle w:val="ad"/>
        <w:ind w:left="992"/>
      </w:pPr>
      <w:r>
        <w:t xml:space="preserve">  }</w:t>
      </w:r>
    </w:p>
    <w:p w:rsidR="006326E0" w:rsidRDefault="00F85DB5" w:rsidP="009011D0">
      <w:pPr>
        <w:pStyle w:val="ad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6326E0" w:rsidRPr="006A1BBD" w:rsidTr="006326E0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A1BBD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6326E0" w:rsidRPr="006A1BBD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6A1BB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6A1BB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最大更新时间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6326E0" w:rsidRPr="006A1BBD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6326E0" w:rsidRPr="00616603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555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04" w:type="dxa"/>
            <w:vAlign w:val="center"/>
          </w:tcPr>
          <w:p w:rsidR="006326E0" w:rsidRPr="00616603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</w:tcPr>
          <w:p w:rsidR="006326E0" w:rsidRPr="00616603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9" w:type="dxa"/>
          </w:tcPr>
          <w:p w:rsidR="006326E0" w:rsidRPr="00616603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555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6326E0" w:rsidRPr="00616603" w:rsidRDefault="006326E0" w:rsidP="006326E0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04" w:type="dxa"/>
            <w:vAlign w:val="center"/>
          </w:tcPr>
          <w:p w:rsidR="006326E0" w:rsidRPr="00616603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</w:tcPr>
          <w:p w:rsidR="006326E0" w:rsidRPr="00616603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成交号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TR_N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TR_N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6326E0" w:rsidRPr="006A1BBD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cs="Arial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 w:rsidRPr="006A1BBD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成交时间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TI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TI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6326E0" w:rsidRPr="006A1BBD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TY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TY&gt;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6326E0" w:rsidRPr="000A2C74">
                <w:rPr>
                  <w:rStyle w:val="ab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A1BBD">
              <w:rPr>
                <w:rFonts w:ascii="宋体" w:hAnsi="宋体" w:cs="Arial"/>
                <w:color w:val="000000"/>
                <w:sz w:val="18"/>
                <w:szCs w:val="18"/>
              </w:rPr>
              <w:t>委托类型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SE_F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SE_F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委托类型" w:history="1">
              <w:r w:rsidR="006326E0" w:rsidRPr="000D4629">
                <w:rPr>
                  <w:rStyle w:val="ab"/>
                  <w:rFonts w:ascii="宋体" w:hAnsi="宋体" w:cs="Arial"/>
                </w:rPr>
                <w:t>委托类型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交易员ID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TR_I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TR_I&gt;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ab"/>
                  <w:rFonts w:ascii="宋体" w:hAnsi="宋体"/>
                </w:rPr>
                <w:t>Max</w:t>
              </w:r>
              <w:r w:rsidR="006326E0" w:rsidRPr="006A1BBD">
                <w:rPr>
                  <w:rStyle w:val="ab"/>
                  <w:rFonts w:ascii="宋体" w:hAnsi="宋体" w:hint="eastAsia"/>
                </w:rPr>
                <w:t>N</w:t>
              </w:r>
              <w:r w:rsidR="006326E0" w:rsidRPr="006A1BB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交易商ID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FI_I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FI_I&gt;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ab"/>
                  <w:rFonts w:ascii="宋体" w:hAnsi="宋体"/>
                </w:rPr>
                <w:t>Max</w:t>
              </w:r>
              <w:r w:rsidR="006326E0" w:rsidRPr="006A1BBD">
                <w:rPr>
                  <w:rStyle w:val="ab"/>
                  <w:rFonts w:ascii="宋体" w:hAnsi="宋体" w:hint="eastAsia"/>
                </w:rPr>
                <w:t>N</w:t>
              </w:r>
              <w:r w:rsidR="006326E0" w:rsidRPr="006A1BB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cs="Arial"/>
                <w:sz w:val="18"/>
                <w:szCs w:val="18"/>
              </w:rPr>
              <w:t>商品统一代码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CO_I&gt;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ab"/>
                  <w:rFonts w:ascii="宋体" w:hAnsi="宋体"/>
                </w:rPr>
                <w:t>Max</w:t>
              </w:r>
              <w:r w:rsidR="006326E0" w:rsidRPr="006A1BBD">
                <w:rPr>
                  <w:rStyle w:val="ab"/>
                  <w:rFonts w:ascii="宋体" w:hAnsi="宋体" w:hint="eastAsia"/>
                </w:rPr>
                <w:t>2</w:t>
              </w:r>
              <w:r w:rsidR="006326E0" w:rsidRPr="006A1BB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 w:cs="Arial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成交价格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/>
                <w:sz w:val="18"/>
                <w:szCs w:val="18"/>
              </w:rPr>
              <w:t>PR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/>
                <w:sz w:val="18"/>
                <w:szCs w:val="18"/>
              </w:rPr>
              <w:t>PR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6A1BBD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lastRenderedPageBreak/>
              <w:t>16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建仓</w:t>
            </w:r>
            <w:r w:rsidRPr="00C24480">
              <w:rPr>
                <w:rFonts w:ascii="宋体" w:hAnsi="宋体" w:cs="Arial"/>
                <w:sz w:val="18"/>
                <w:szCs w:val="18"/>
              </w:rPr>
              <w:t>价格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O_</w:t>
            </w:r>
            <w:r w:rsidRPr="00C24480">
              <w:rPr>
                <w:rFonts w:ascii="宋体" w:hAnsi="宋体"/>
                <w:sz w:val="18"/>
                <w:szCs w:val="18"/>
              </w:rPr>
              <w:t>PR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O_</w:t>
            </w:r>
            <w:r w:rsidRPr="00C24480">
              <w:rPr>
                <w:rFonts w:ascii="宋体" w:hAnsi="宋体"/>
                <w:sz w:val="18"/>
                <w:szCs w:val="18"/>
              </w:rPr>
              <w:t>PR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6A1BBD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成交</w:t>
            </w:r>
            <w:r w:rsidRPr="00C24480">
              <w:rPr>
                <w:rFonts w:ascii="宋体" w:hAnsi="宋体" w:cs="Arial"/>
                <w:sz w:val="18"/>
                <w:szCs w:val="18"/>
              </w:rPr>
              <w:t>数量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QTY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QTY&gt;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6A1BBD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cs="Arial"/>
                <w:sz w:val="18"/>
                <w:szCs w:val="18"/>
              </w:rPr>
              <w:t>平仓盈亏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/>
                <w:sz w:val="18"/>
                <w:szCs w:val="18"/>
              </w:rPr>
              <w:t>LIQPL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/>
                <w:sz w:val="18"/>
                <w:szCs w:val="18"/>
              </w:rPr>
              <w:t>LIQPL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6326E0" w:rsidRPr="006A1BBD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cs="Arial"/>
                <w:sz w:val="18"/>
                <w:szCs w:val="18"/>
              </w:rPr>
              <w:t>交易手续费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/>
                <w:sz w:val="18"/>
                <w:szCs w:val="18"/>
              </w:rPr>
              <w:t>COMM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/>
                <w:sz w:val="18"/>
                <w:szCs w:val="18"/>
              </w:rPr>
              <w:t>COMM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6A1BBD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持仓价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H_P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H_P&gt;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6A1BBD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建仓时间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OR_T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OR_T&gt;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DateTime" w:history="1">
              <w:r w:rsidR="006326E0" w:rsidRPr="006A1BBD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H_NO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A1BBD">
              <w:rPr>
                <w:rFonts w:ascii="宋体" w:hAnsi="宋体" w:hint="eastAsia"/>
                <w:sz w:val="18"/>
                <w:szCs w:val="18"/>
              </w:rPr>
              <w:t>H_NO&gt;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6326E0" w:rsidRPr="006A1BBD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41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pStyle w:val="151"/>
              <w:ind w:leftChars="0" w:left="0"/>
              <w:rPr>
                <w:rFonts w:cs="Arial"/>
                <w:color w:val="000000"/>
                <w:kern w:val="0"/>
                <w:sz w:val="18"/>
                <w:szCs w:val="18"/>
              </w:rPr>
            </w:pPr>
            <w:r w:rsidRPr="006A1BBD">
              <w:rPr>
                <w:rFonts w:hint="eastAsia"/>
                <w:kern w:val="0"/>
                <w:sz w:val="18"/>
                <w:szCs w:val="18"/>
              </w:rPr>
              <w:t>成交类型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TR_T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TR_T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成交类型" w:history="1">
              <w:r w:rsidR="006326E0" w:rsidRPr="008D2ADA">
                <w:rPr>
                  <w:rStyle w:val="ab"/>
                  <w:rFonts w:hint="eastAsia"/>
                  <w:kern w:val="0"/>
                </w:rPr>
                <w:t>成交类型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326E0" w:rsidRPr="00C63B2E" w:rsidRDefault="006326E0" w:rsidP="006326E0"/>
    <w:p w:rsidR="006326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使用规则</w:t>
      </w:r>
    </w:p>
    <w:p w:rsidR="00DB11EB" w:rsidRPr="00DB11EB" w:rsidRDefault="00DB11EB" w:rsidP="00DB11EB">
      <w:pPr>
        <w:pStyle w:val="ad"/>
        <w:ind w:left="856" w:firstLineChars="0" w:firstLine="0"/>
        <w:rPr>
          <w:b/>
          <w:sz w:val="24"/>
          <w:szCs w:val="24"/>
        </w:rPr>
      </w:pPr>
    </w:p>
    <w:p w:rsidR="006326E0" w:rsidRPr="006326E0" w:rsidRDefault="006326E0" w:rsidP="00D51B16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17" w:name="_Toc351540241"/>
      <w:r w:rsidRPr="006326E0">
        <w:rPr>
          <w:rFonts w:hint="eastAsia"/>
          <w:b/>
          <w:sz w:val="28"/>
          <w:szCs w:val="28"/>
        </w:rPr>
        <w:t>持仓汇总查询</w:t>
      </w:r>
      <w:bookmarkEnd w:id="17"/>
    </w:p>
    <w:p w:rsidR="006326E0" w:rsidRPr="00DB11EB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业务功能</w:t>
      </w:r>
    </w:p>
    <w:p w:rsidR="006326E0" w:rsidRDefault="006326E0" w:rsidP="00DB11EB">
      <w:pPr>
        <w:pStyle w:val="ad"/>
        <w:tabs>
          <w:tab w:val="left" w:pos="4592"/>
        </w:tabs>
        <w:ind w:left="992" w:firstLineChars="0" w:firstLine="0"/>
      </w:pPr>
      <w:r>
        <w:rPr>
          <w:rFonts w:hint="eastAsia"/>
        </w:rPr>
        <w:t>持仓汇总查询</w:t>
      </w:r>
      <w:r>
        <w:rPr>
          <w:rFonts w:hint="eastAsia"/>
        </w:rPr>
        <w:t>(</w:t>
      </w:r>
      <w:r w:rsidRPr="00DB11EB">
        <w:t>holding_query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DB11EB">
        <w:tab/>
      </w:r>
    </w:p>
    <w:p w:rsidR="006326E0" w:rsidRDefault="006326E0" w:rsidP="00DB11EB">
      <w:pPr>
        <w:pStyle w:val="ad"/>
        <w:tabs>
          <w:tab w:val="left" w:pos="4592"/>
        </w:tabs>
        <w:ind w:left="992" w:firstLineChars="0" w:firstLine="0"/>
      </w:pPr>
    </w:p>
    <w:p w:rsidR="006326E0" w:rsidRPr="00DB11EB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支持版本</w:t>
      </w:r>
    </w:p>
    <w:p w:rsidR="006326E0" w:rsidRDefault="006326E0" w:rsidP="00DB11EB">
      <w:pPr>
        <w:pStyle w:val="ad"/>
        <w:tabs>
          <w:tab w:val="left" w:pos="4592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B11EB" w:rsidRDefault="00DB11EB" w:rsidP="00DB11EB">
      <w:pPr>
        <w:pStyle w:val="ad"/>
        <w:tabs>
          <w:tab w:val="left" w:pos="4592"/>
        </w:tabs>
        <w:ind w:left="992" w:firstLineChars="0" w:firstLine="0"/>
      </w:pPr>
    </w:p>
    <w:p w:rsidR="006326E0" w:rsidRPr="00DB11EB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标签名称</w:t>
      </w:r>
    </w:p>
    <w:p w:rsidR="006326E0" w:rsidRDefault="00BF16E4" w:rsidP="00DB11EB">
      <w:pPr>
        <w:pStyle w:val="ad"/>
        <w:tabs>
          <w:tab w:val="left" w:pos="4592"/>
        </w:tabs>
        <w:ind w:left="992" w:firstLineChars="0" w:firstLine="0"/>
      </w:pPr>
      <w:r w:rsidRPr="006B6770">
        <w:t>http://101.251.236.219:32000/tradeweb/httpXmlServlet?req=</w:t>
      </w:r>
      <w:r w:rsidR="006326E0" w:rsidRPr="00DB11EB">
        <w:t>holding_query</w:t>
      </w:r>
    </w:p>
    <w:p w:rsidR="00DB11EB" w:rsidRPr="000E26F0" w:rsidRDefault="00DB11EB" w:rsidP="00DB11EB">
      <w:pPr>
        <w:pStyle w:val="ad"/>
        <w:tabs>
          <w:tab w:val="left" w:pos="4592"/>
        </w:tabs>
        <w:ind w:left="992" w:firstLineChars="0" w:firstLine="0"/>
      </w:pPr>
    </w:p>
    <w:p w:rsidR="006326E0" w:rsidRPr="00DB11EB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请求消息要素</w:t>
      </w:r>
    </w:p>
    <w:p w:rsidR="005102DF" w:rsidRDefault="005102DF" w:rsidP="005102DF">
      <w:pPr>
        <w:pStyle w:val="ad"/>
        <w:ind w:left="992"/>
      </w:pPr>
      <w:r>
        <w:t>{</w:t>
      </w:r>
    </w:p>
    <w:p w:rsidR="005102DF" w:rsidRDefault="005102DF" w:rsidP="005102DF">
      <w:pPr>
        <w:pStyle w:val="ad"/>
        <w:ind w:left="992"/>
      </w:pPr>
      <w:r>
        <w:t xml:space="preserve">  "MMTS": {</w:t>
      </w:r>
    </w:p>
    <w:p w:rsidR="005102DF" w:rsidRDefault="005102DF" w:rsidP="005102DF">
      <w:pPr>
        <w:pStyle w:val="ad"/>
        <w:ind w:left="992"/>
      </w:pPr>
      <w:r>
        <w:t xml:space="preserve">    "version": "1.0",</w:t>
      </w:r>
    </w:p>
    <w:p w:rsidR="005102DF" w:rsidRDefault="005102DF" w:rsidP="005102DF">
      <w:pPr>
        <w:pStyle w:val="ad"/>
        <w:ind w:left="992"/>
      </w:pPr>
      <w:r>
        <w:t xml:space="preserve">    "REQ": {</w:t>
      </w:r>
    </w:p>
    <w:p w:rsidR="005102DF" w:rsidRDefault="005102DF" w:rsidP="005102DF">
      <w:pPr>
        <w:pStyle w:val="ad"/>
        <w:ind w:left="992"/>
      </w:pPr>
      <w:r>
        <w:t xml:space="preserve">      "name": "holding_query",</w:t>
      </w:r>
    </w:p>
    <w:p w:rsidR="005102DF" w:rsidRDefault="005102DF" w:rsidP="005102DF">
      <w:pPr>
        <w:pStyle w:val="ad"/>
        <w:ind w:left="992"/>
      </w:pPr>
      <w:r>
        <w:t xml:space="preserve">      "id": " ",</w:t>
      </w:r>
    </w:p>
    <w:p w:rsidR="005102DF" w:rsidRDefault="005102DF" w:rsidP="005102DF">
      <w:pPr>
        <w:pStyle w:val="ad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5102DF" w:rsidRDefault="005102DF" w:rsidP="005102DF">
      <w:pPr>
        <w:pStyle w:val="ad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",</w:t>
      </w:r>
    </w:p>
    <w:p w:rsidR="005102DF" w:rsidRDefault="005102DF" w:rsidP="005102DF">
      <w:pPr>
        <w:pStyle w:val="ad"/>
        <w:ind w:left="992"/>
      </w:pPr>
      <w:r>
        <w:rPr>
          <w:rFonts w:hint="eastAsia"/>
        </w:rPr>
        <w:t xml:space="preserve">      "MARKET_ID": "</w:t>
      </w:r>
      <w:r>
        <w:rPr>
          <w:rFonts w:hint="eastAsia"/>
        </w:rPr>
        <w:t>市场代码</w:t>
      </w:r>
      <w:r>
        <w:rPr>
          <w:rFonts w:hint="eastAsia"/>
        </w:rPr>
        <w:t>",</w:t>
      </w:r>
    </w:p>
    <w:p w:rsidR="005102DF" w:rsidRDefault="005102DF" w:rsidP="005102DF">
      <w:pPr>
        <w:pStyle w:val="ad"/>
        <w:ind w:left="992"/>
      </w:pPr>
      <w:r>
        <w:t xml:space="preserve">      "SESSION_ID": "SESSION_ID",</w:t>
      </w:r>
    </w:p>
    <w:p w:rsidR="005102DF" w:rsidRDefault="005102DF" w:rsidP="005102DF">
      <w:pPr>
        <w:pStyle w:val="ad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</w:t>
      </w:r>
      <w:r>
        <w:rPr>
          <w:rFonts w:hint="eastAsia"/>
        </w:rPr>
        <w:t>",</w:t>
      </w:r>
    </w:p>
    <w:p w:rsidR="005102DF" w:rsidRDefault="005102DF" w:rsidP="005102DF">
      <w:pPr>
        <w:pStyle w:val="ad"/>
        <w:ind w:left="992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5102DF" w:rsidRDefault="005102DF" w:rsidP="005102DF">
      <w:pPr>
        <w:pStyle w:val="ad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5102DF" w:rsidRDefault="005102DF" w:rsidP="005102DF">
      <w:pPr>
        <w:pStyle w:val="ad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",</w:t>
      </w:r>
    </w:p>
    <w:p w:rsidR="005102DF" w:rsidRDefault="005102DF" w:rsidP="005102DF">
      <w:pPr>
        <w:pStyle w:val="ad"/>
        <w:ind w:left="992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5102DF" w:rsidRDefault="005102DF" w:rsidP="005102DF">
      <w:pPr>
        <w:pStyle w:val="ad"/>
        <w:ind w:left="992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5102DF" w:rsidRDefault="005102DF" w:rsidP="005102DF">
      <w:pPr>
        <w:pStyle w:val="ad"/>
        <w:ind w:left="992"/>
      </w:pPr>
      <w:r>
        <w:t xml:space="preserve">    }</w:t>
      </w:r>
    </w:p>
    <w:p w:rsidR="005102DF" w:rsidRDefault="005102DF" w:rsidP="005102DF">
      <w:pPr>
        <w:pStyle w:val="ad"/>
        <w:ind w:left="992"/>
      </w:pPr>
      <w:r>
        <w:t xml:space="preserve">  }</w:t>
      </w:r>
    </w:p>
    <w:p w:rsidR="006326E0" w:rsidRPr="00580979" w:rsidRDefault="005102DF" w:rsidP="009011D0">
      <w:pPr>
        <w:pStyle w:val="ad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3"/>
        <w:gridCol w:w="459"/>
        <w:gridCol w:w="1159"/>
        <w:gridCol w:w="1861"/>
        <w:gridCol w:w="2098"/>
        <w:gridCol w:w="809"/>
        <w:gridCol w:w="1450"/>
        <w:gridCol w:w="666"/>
      </w:tblGrid>
      <w:tr w:rsidR="006326E0" w:rsidRPr="00686AE1" w:rsidTr="006326E0">
        <w:trPr>
          <w:jc w:val="center"/>
        </w:trPr>
        <w:tc>
          <w:tcPr>
            <w:tcW w:w="443" w:type="dxa"/>
            <w:shd w:val="clear" w:color="auto" w:fill="D9D9D9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59" w:type="dxa"/>
            <w:shd w:val="clear" w:color="auto" w:fill="D9D9D9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61" w:type="dxa"/>
            <w:shd w:val="clear" w:color="auto" w:fill="D9D9D9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2098" w:type="dxa"/>
            <w:shd w:val="clear" w:color="auto" w:fill="D9D9D9"/>
            <w:vAlign w:val="center"/>
          </w:tcPr>
          <w:p w:rsidR="006326E0" w:rsidRPr="00686AE1" w:rsidRDefault="004B20DC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09" w:type="dxa"/>
            <w:shd w:val="clear" w:color="auto" w:fill="D9D9D9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50" w:type="dxa"/>
            <w:shd w:val="clear" w:color="auto" w:fill="D9D9D9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0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0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cs="Arial"/>
                <w:color w:val="000000"/>
                <w:sz w:val="18"/>
                <w:szCs w:val="18"/>
              </w:rPr>
              <w:t>商品统一代</w:t>
            </w:r>
            <w:r w:rsidRPr="00686AE1">
              <w:rPr>
                <w:rFonts w:ascii="宋体" w:hAnsi="宋体" w:cs="Arial"/>
                <w:color w:val="000000"/>
                <w:sz w:val="18"/>
                <w:szCs w:val="18"/>
              </w:rPr>
              <w:lastRenderedPageBreak/>
              <w:t>码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COMMODITY_ID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09" w:type="dxa"/>
          </w:tcPr>
          <w:p w:rsidR="006326E0" w:rsidRDefault="006326E0" w:rsidP="006326E0">
            <w:r w:rsidRPr="009B3C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ab"/>
                  <w:rFonts w:ascii="宋体" w:hAnsi="宋体"/>
                </w:rPr>
                <w:t>Max</w:t>
              </w:r>
              <w:r w:rsidR="006326E0" w:rsidRPr="00686AE1">
                <w:rPr>
                  <w:rStyle w:val="ab"/>
                  <w:rFonts w:ascii="宋体" w:hAnsi="宋体" w:hint="eastAsia"/>
                </w:rPr>
                <w:t>2</w:t>
              </w:r>
              <w:r w:rsidR="006326E0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864F7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4F72">
              <w:rPr>
                <w:rFonts w:ascii="宋体" w:hAnsi="宋体"/>
                <w:sz w:val="18"/>
                <w:szCs w:val="18"/>
              </w:rPr>
              <w:t>市场代码</w:t>
            </w:r>
          </w:p>
        </w:tc>
        <w:tc>
          <w:tcPr>
            <w:tcW w:w="1861" w:type="dxa"/>
            <w:vAlign w:val="center"/>
          </w:tcPr>
          <w:p w:rsidR="006326E0" w:rsidRPr="00864F7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4F72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2098" w:type="dxa"/>
            <w:vAlign w:val="center"/>
          </w:tcPr>
          <w:p w:rsidR="006326E0" w:rsidRPr="00864F7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4F72">
              <w:rPr>
                <w:rFonts w:ascii="宋体" w:hAnsi="宋体"/>
                <w:sz w:val="18"/>
                <w:szCs w:val="18"/>
              </w:rPr>
              <w:t>MARKET_ID</w:t>
            </w:r>
            <w:r w:rsidRPr="00864F7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6326E0" w:rsidRDefault="006326E0" w:rsidP="006326E0">
            <w:r w:rsidRPr="009B3C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ab"/>
                  <w:rFonts w:ascii="宋体" w:hAnsi="宋体"/>
                </w:rPr>
                <w:t>Max</w:t>
              </w:r>
              <w:r w:rsidR="006326E0" w:rsidRPr="00686AE1">
                <w:rPr>
                  <w:rStyle w:val="ab"/>
                  <w:rFonts w:ascii="宋体" w:hAnsi="宋体" w:hint="eastAsia"/>
                </w:rPr>
                <w:t>32</w:t>
              </w:r>
              <w:r w:rsidR="006326E0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第几条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6326E0" w:rsidRDefault="006326E0" w:rsidP="006326E0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686AE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6326E0" w:rsidRDefault="006326E0" w:rsidP="006326E0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686AE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6326E0" w:rsidRDefault="006326E0" w:rsidP="006326E0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ab"/>
                  <w:rFonts w:ascii="宋体" w:hAnsi="宋体"/>
                </w:rPr>
                <w:t>Max</w:t>
              </w:r>
              <w:r w:rsidR="006326E0" w:rsidRPr="00686AE1">
                <w:rPr>
                  <w:rStyle w:val="ab"/>
                  <w:rFonts w:ascii="宋体" w:hAnsi="宋体" w:hint="eastAsia"/>
                </w:rPr>
                <w:t>N</w:t>
              </w:r>
              <w:r w:rsidR="006326E0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升降序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6326E0" w:rsidRDefault="006326E0" w:rsidP="006326E0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FixNDigital" w:history="1">
              <w:r w:rsidR="006326E0" w:rsidRPr="00686AE1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0：升序；1：降序；</w:t>
            </w: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09" w:type="dxa"/>
          </w:tcPr>
          <w:p w:rsidR="006326E0" w:rsidRDefault="006326E0" w:rsidP="006326E0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P_P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P_P&gt;</w:t>
            </w:r>
          </w:p>
        </w:tc>
        <w:tc>
          <w:tcPr>
            <w:tcW w:w="809" w:type="dxa"/>
          </w:tcPr>
          <w:p w:rsidR="006326E0" w:rsidRDefault="006326E0" w:rsidP="006326E0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686AE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6326E0" w:rsidRDefault="006326E0" w:rsidP="006326E0"/>
    <w:p w:rsidR="006326E0" w:rsidRPr="00DB11EB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返回消息要素</w:t>
      </w:r>
    </w:p>
    <w:p w:rsidR="00860EC6" w:rsidRDefault="00860EC6" w:rsidP="00860EC6">
      <w:pPr>
        <w:pStyle w:val="ad"/>
        <w:ind w:left="992"/>
      </w:pPr>
      <w:r>
        <w:t>{</w:t>
      </w:r>
    </w:p>
    <w:p w:rsidR="00860EC6" w:rsidRDefault="00860EC6" w:rsidP="00860EC6">
      <w:pPr>
        <w:pStyle w:val="ad"/>
        <w:ind w:left="992"/>
      </w:pPr>
      <w:r>
        <w:t xml:space="preserve">  "MMTS": {</w:t>
      </w:r>
    </w:p>
    <w:p w:rsidR="00860EC6" w:rsidRDefault="00860EC6" w:rsidP="00860EC6">
      <w:pPr>
        <w:pStyle w:val="ad"/>
        <w:ind w:left="992"/>
      </w:pPr>
      <w:r>
        <w:t xml:space="preserve">    "version": "1.0",</w:t>
      </w:r>
    </w:p>
    <w:p w:rsidR="00860EC6" w:rsidRDefault="00860EC6" w:rsidP="00860EC6">
      <w:pPr>
        <w:pStyle w:val="ad"/>
        <w:ind w:left="992"/>
      </w:pPr>
      <w:r>
        <w:t xml:space="preserve">    "REP": {</w:t>
      </w:r>
    </w:p>
    <w:p w:rsidR="00860EC6" w:rsidRDefault="00860EC6" w:rsidP="00860EC6">
      <w:pPr>
        <w:pStyle w:val="ad"/>
        <w:ind w:left="992"/>
      </w:pPr>
      <w:r>
        <w:t xml:space="preserve">      "name": "holding_query",</w:t>
      </w:r>
    </w:p>
    <w:p w:rsidR="00860EC6" w:rsidRDefault="00860EC6" w:rsidP="00860EC6">
      <w:pPr>
        <w:pStyle w:val="ad"/>
        <w:ind w:left="992"/>
      </w:pPr>
      <w:r>
        <w:t xml:space="preserve">      "message": " ",</w:t>
      </w:r>
    </w:p>
    <w:p w:rsidR="00860EC6" w:rsidRDefault="00860EC6" w:rsidP="00860EC6">
      <w:pPr>
        <w:pStyle w:val="ad"/>
        <w:ind w:left="992"/>
      </w:pPr>
      <w:r>
        <w:t xml:space="preserve">      "retcode": " ",</w:t>
      </w:r>
    </w:p>
    <w:p w:rsidR="00860EC6" w:rsidRDefault="00860EC6" w:rsidP="00860EC6">
      <w:pPr>
        <w:pStyle w:val="ad"/>
        <w:ind w:left="992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860EC6" w:rsidRDefault="00860EC6" w:rsidP="00860EC6">
      <w:pPr>
        <w:pStyle w:val="ad"/>
        <w:ind w:left="992"/>
      </w:pPr>
      <w:r>
        <w:t xml:space="preserve">      "RESULTLIST": {</w:t>
      </w:r>
    </w:p>
    <w:p w:rsidR="00860EC6" w:rsidRDefault="00860EC6" w:rsidP="00860EC6">
      <w:pPr>
        <w:pStyle w:val="ad"/>
        <w:ind w:left="992"/>
      </w:pPr>
      <w:r>
        <w:t xml:space="preserve">        "REC": {</w:t>
      </w:r>
    </w:p>
    <w:p w:rsidR="00860EC6" w:rsidRDefault="00860EC6" w:rsidP="00860EC6">
      <w:pPr>
        <w:pStyle w:val="ad"/>
        <w:ind w:left="992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860EC6" w:rsidRDefault="00860EC6" w:rsidP="00860EC6">
      <w:pPr>
        <w:pStyle w:val="ad"/>
        <w:ind w:left="992"/>
      </w:pPr>
      <w:r>
        <w:rPr>
          <w:rFonts w:hint="eastAsia"/>
        </w:rPr>
        <w:t xml:space="preserve">          "FL_P": "</w:t>
      </w:r>
      <w:r>
        <w:rPr>
          <w:rFonts w:hint="eastAsia"/>
        </w:rPr>
        <w:t>浮动赢亏</w:t>
      </w:r>
      <w:r>
        <w:rPr>
          <w:rFonts w:hint="eastAsia"/>
        </w:rPr>
        <w:t>",</w:t>
      </w:r>
    </w:p>
    <w:p w:rsidR="00860EC6" w:rsidRDefault="00860EC6" w:rsidP="00860EC6">
      <w:pPr>
        <w:pStyle w:val="ad"/>
        <w:ind w:left="992"/>
      </w:pPr>
      <w:r>
        <w:rPr>
          <w:rFonts w:hint="eastAsia"/>
        </w:rPr>
        <w:t xml:space="preserve">          "MAR": "</w:t>
      </w:r>
      <w:r>
        <w:rPr>
          <w:rFonts w:hint="eastAsia"/>
        </w:rPr>
        <w:t>持仓保证金</w:t>
      </w:r>
      <w:r>
        <w:rPr>
          <w:rFonts w:hint="eastAsia"/>
        </w:rPr>
        <w:t>",</w:t>
      </w:r>
    </w:p>
    <w:p w:rsidR="00860EC6" w:rsidRDefault="00860EC6" w:rsidP="00860EC6">
      <w:pPr>
        <w:pStyle w:val="ad"/>
        <w:ind w:left="992"/>
      </w:pPr>
      <w:r>
        <w:rPr>
          <w:rFonts w:hint="eastAsia"/>
        </w:rPr>
        <w:t xml:space="preserve">          "TY": "</w:t>
      </w:r>
      <w:r>
        <w:rPr>
          <w:rFonts w:hint="eastAsia"/>
        </w:rPr>
        <w:t>买卖标志：</w:t>
      </w:r>
      <w:r>
        <w:rPr>
          <w:rFonts w:hint="eastAsia"/>
        </w:rPr>
        <w:t>1-</w:t>
      </w:r>
      <w:r>
        <w:rPr>
          <w:rFonts w:hint="eastAsia"/>
        </w:rPr>
        <w:t>买；</w:t>
      </w:r>
      <w:r>
        <w:rPr>
          <w:rFonts w:hint="eastAsia"/>
        </w:rPr>
        <w:t>2-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860EC6" w:rsidRDefault="00860EC6" w:rsidP="00860EC6">
      <w:pPr>
        <w:pStyle w:val="ad"/>
        <w:ind w:left="992"/>
      </w:pPr>
      <w:r>
        <w:rPr>
          <w:rFonts w:hint="eastAsia"/>
        </w:rPr>
        <w:t xml:space="preserve">          "QTY": "</w:t>
      </w:r>
      <w:r>
        <w:rPr>
          <w:rFonts w:hint="eastAsia"/>
        </w:rPr>
        <w:t>数量</w:t>
      </w:r>
      <w:r>
        <w:rPr>
          <w:rFonts w:hint="eastAsia"/>
        </w:rPr>
        <w:t>",</w:t>
      </w:r>
    </w:p>
    <w:p w:rsidR="00860EC6" w:rsidRDefault="00860EC6" w:rsidP="00860EC6">
      <w:pPr>
        <w:pStyle w:val="ad"/>
        <w:ind w:left="992"/>
      </w:pPr>
      <w:r>
        <w:rPr>
          <w:rFonts w:hint="eastAsia"/>
        </w:rPr>
        <w:t xml:space="preserve">          "O_A": "</w:t>
      </w:r>
      <w:r>
        <w:rPr>
          <w:rFonts w:hint="eastAsia"/>
        </w:rPr>
        <w:t>建仓均价</w:t>
      </w:r>
      <w:r>
        <w:rPr>
          <w:rFonts w:hint="eastAsia"/>
        </w:rPr>
        <w:t>",</w:t>
      </w:r>
    </w:p>
    <w:p w:rsidR="00860EC6" w:rsidRDefault="00860EC6" w:rsidP="00860EC6">
      <w:pPr>
        <w:pStyle w:val="ad"/>
        <w:ind w:left="992"/>
      </w:pPr>
      <w:r>
        <w:rPr>
          <w:rFonts w:hint="eastAsia"/>
        </w:rPr>
        <w:t xml:space="preserve">          "A_H": "</w:t>
      </w:r>
      <w:r>
        <w:rPr>
          <w:rFonts w:hint="eastAsia"/>
        </w:rPr>
        <w:t>平均持仓价</w:t>
      </w:r>
      <w:r>
        <w:rPr>
          <w:rFonts w:hint="eastAsia"/>
        </w:rPr>
        <w:t>",</w:t>
      </w:r>
    </w:p>
    <w:p w:rsidR="00860EC6" w:rsidRDefault="00860EC6" w:rsidP="00860EC6">
      <w:pPr>
        <w:pStyle w:val="ad"/>
        <w:ind w:left="992"/>
      </w:pPr>
      <w:r>
        <w:rPr>
          <w:rFonts w:hint="eastAsia"/>
        </w:rPr>
        <w:t xml:space="preserve">          "F_QTY": "</w:t>
      </w:r>
      <w:r>
        <w:rPr>
          <w:rFonts w:hint="eastAsia"/>
        </w:rPr>
        <w:t>冻结数量</w:t>
      </w:r>
      <w:r>
        <w:rPr>
          <w:rFonts w:hint="eastAsia"/>
        </w:rPr>
        <w:t>",</w:t>
      </w:r>
    </w:p>
    <w:p w:rsidR="00860EC6" w:rsidRDefault="00860EC6" w:rsidP="00860EC6">
      <w:pPr>
        <w:pStyle w:val="ad"/>
        <w:ind w:left="992"/>
      </w:pPr>
      <w:r>
        <w:rPr>
          <w:rFonts w:hint="eastAsia"/>
        </w:rPr>
        <w:t xml:space="preserve">          "COMM": "</w:t>
      </w:r>
      <w:r>
        <w:rPr>
          <w:rFonts w:hint="eastAsia"/>
        </w:rPr>
        <w:t>交易手续费</w:t>
      </w:r>
      <w:r>
        <w:rPr>
          <w:rFonts w:hint="eastAsia"/>
        </w:rPr>
        <w:t>"</w:t>
      </w:r>
    </w:p>
    <w:p w:rsidR="00860EC6" w:rsidRDefault="00860EC6" w:rsidP="00860EC6">
      <w:pPr>
        <w:pStyle w:val="ad"/>
        <w:ind w:left="992"/>
      </w:pPr>
      <w:r>
        <w:t xml:space="preserve">        }</w:t>
      </w:r>
    </w:p>
    <w:p w:rsidR="00860EC6" w:rsidRDefault="00860EC6" w:rsidP="00860EC6">
      <w:pPr>
        <w:pStyle w:val="ad"/>
        <w:ind w:left="992"/>
      </w:pPr>
      <w:r>
        <w:t xml:space="preserve">      }</w:t>
      </w:r>
    </w:p>
    <w:p w:rsidR="00860EC6" w:rsidRDefault="00860EC6" w:rsidP="00860EC6">
      <w:pPr>
        <w:pStyle w:val="ad"/>
        <w:ind w:left="992"/>
      </w:pPr>
      <w:r>
        <w:t xml:space="preserve">    }</w:t>
      </w:r>
    </w:p>
    <w:p w:rsidR="00860EC6" w:rsidRDefault="00860EC6" w:rsidP="00860EC6">
      <w:pPr>
        <w:pStyle w:val="ad"/>
        <w:ind w:left="992"/>
      </w:pPr>
      <w:r>
        <w:t xml:space="preserve">  }</w:t>
      </w:r>
    </w:p>
    <w:p w:rsidR="00860EC6" w:rsidRDefault="00860EC6" w:rsidP="00860EC6">
      <w:pPr>
        <w:pStyle w:val="ad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6326E0" w:rsidRPr="00AF6567" w:rsidTr="006326E0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F6567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6326E0" w:rsidRPr="00AF6567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AF6567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AF6567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6326E0" w:rsidRDefault="006326E0" w:rsidP="006326E0">
            <w:r w:rsidRPr="00F471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AF6567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AF6567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6326E0" w:rsidRDefault="006326E0" w:rsidP="006326E0">
            <w:r w:rsidRPr="00F471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AF6567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6326E0" w:rsidRPr="00616603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270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72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48" w:type="dxa"/>
            <w:vAlign w:val="center"/>
          </w:tcPr>
          <w:p w:rsidR="006326E0" w:rsidRPr="00616603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67" w:type="dxa"/>
            <w:vAlign w:val="center"/>
          </w:tcPr>
          <w:p w:rsidR="006326E0" w:rsidRPr="00AF6567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6326E0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6326E0" w:rsidRPr="00616603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270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72" w:type="dxa"/>
            <w:vAlign w:val="center"/>
          </w:tcPr>
          <w:p w:rsidR="006326E0" w:rsidRPr="00616603" w:rsidRDefault="006326E0" w:rsidP="006326E0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48" w:type="dxa"/>
            <w:vAlign w:val="center"/>
          </w:tcPr>
          <w:p w:rsidR="006326E0" w:rsidRPr="00616603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6326E0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AF6567">
                <w:rPr>
                  <w:rStyle w:val="ab"/>
                  <w:rFonts w:ascii="宋体" w:hAnsi="宋体"/>
                </w:rPr>
                <w:t>Max</w:t>
              </w:r>
              <w:r w:rsidR="006326E0">
                <w:rPr>
                  <w:rStyle w:val="ab"/>
                  <w:rFonts w:ascii="宋体" w:hAnsi="宋体" w:hint="eastAsia"/>
                </w:rPr>
                <w:t>2</w:t>
              </w:r>
              <w:r w:rsidR="006326E0" w:rsidRPr="00AF656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浮动赢亏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FL_P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FL_P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持仓保证金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MAR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sz w:val="18"/>
                <w:szCs w:val="18"/>
              </w:rPr>
              <w:t>买卖标志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sz w:val="18"/>
                <w:szCs w:val="18"/>
              </w:rPr>
              <w:t>TY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sz w:val="18"/>
                <w:szCs w:val="18"/>
              </w:rPr>
              <w:t>TY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6326E0" w:rsidRPr="000014A0">
                <w:rPr>
                  <w:rStyle w:val="ab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QTY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QTY&gt;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建仓均价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O_A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O_A&gt;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平均持仓价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A_H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A_H&gt;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冻结数量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F_QTY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F_QTY&gt;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sz w:val="18"/>
                <w:szCs w:val="18"/>
              </w:rPr>
              <w:t>交易手续费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sz w:val="18"/>
                <w:szCs w:val="18"/>
              </w:rPr>
              <w:t>COMM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sz w:val="18"/>
                <w:szCs w:val="18"/>
              </w:rPr>
              <w:t>COMM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326E0" w:rsidRPr="00C63B2E" w:rsidRDefault="006326E0" w:rsidP="006326E0"/>
    <w:p w:rsidR="006326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233CF">
        <w:rPr>
          <w:rFonts w:hint="eastAsia"/>
          <w:b/>
          <w:sz w:val="24"/>
          <w:szCs w:val="24"/>
        </w:rPr>
        <w:t>使用规则</w:t>
      </w:r>
    </w:p>
    <w:p w:rsidR="00A233CF" w:rsidRPr="00A233CF" w:rsidRDefault="00A233CF" w:rsidP="00A233CF">
      <w:pPr>
        <w:pStyle w:val="ad"/>
        <w:ind w:left="856" w:firstLineChars="0" w:firstLine="0"/>
        <w:rPr>
          <w:b/>
          <w:sz w:val="24"/>
          <w:szCs w:val="24"/>
        </w:rPr>
      </w:pPr>
    </w:p>
    <w:p w:rsidR="006326E0" w:rsidRPr="006326E0" w:rsidRDefault="006326E0" w:rsidP="00D51B16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18" w:name="_Toc351540242"/>
      <w:r w:rsidRPr="006326E0">
        <w:rPr>
          <w:rFonts w:hint="eastAsia"/>
          <w:b/>
          <w:sz w:val="28"/>
          <w:szCs w:val="28"/>
        </w:rPr>
        <w:t>持仓明细查询</w:t>
      </w:r>
      <w:bookmarkEnd w:id="18"/>
    </w:p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6326E0" w:rsidRDefault="006326E0" w:rsidP="00C15D8D">
      <w:pPr>
        <w:pStyle w:val="ad"/>
        <w:tabs>
          <w:tab w:val="left" w:pos="4592"/>
        </w:tabs>
        <w:ind w:left="992" w:firstLineChars="0" w:firstLine="0"/>
      </w:pPr>
      <w:r>
        <w:rPr>
          <w:rFonts w:hint="eastAsia"/>
        </w:rPr>
        <w:t>持仓明细查询</w:t>
      </w:r>
      <w:r>
        <w:rPr>
          <w:rFonts w:hint="eastAsia"/>
        </w:rPr>
        <w:t>(</w:t>
      </w:r>
      <w:r w:rsidRPr="00D921B2">
        <w:t>holding</w:t>
      </w:r>
      <w:r w:rsidRPr="00D921B2">
        <w:rPr>
          <w:rFonts w:hint="eastAsia"/>
        </w:rPr>
        <w:t>_detail</w:t>
      </w:r>
      <w:r w:rsidRPr="00D921B2">
        <w:t>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15D8D" w:rsidRDefault="00C15D8D" w:rsidP="00C15D8D">
      <w:pPr>
        <w:pStyle w:val="ad"/>
        <w:tabs>
          <w:tab w:val="left" w:pos="4592"/>
        </w:tabs>
        <w:ind w:left="992" w:firstLineChars="0" w:firstLine="0"/>
      </w:pPr>
    </w:p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6326E0" w:rsidRDefault="006326E0" w:rsidP="00C15D8D">
      <w:pPr>
        <w:pStyle w:val="ad"/>
        <w:tabs>
          <w:tab w:val="left" w:pos="4592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C15D8D" w:rsidRDefault="00C15D8D" w:rsidP="00C15D8D">
      <w:pPr>
        <w:pStyle w:val="ad"/>
        <w:tabs>
          <w:tab w:val="left" w:pos="4592"/>
        </w:tabs>
        <w:ind w:left="992" w:firstLineChars="0" w:firstLine="0"/>
      </w:pPr>
    </w:p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6326E0" w:rsidRDefault="00BF16E4" w:rsidP="00C15D8D">
      <w:pPr>
        <w:pStyle w:val="ad"/>
        <w:tabs>
          <w:tab w:val="left" w:pos="4592"/>
        </w:tabs>
        <w:ind w:left="992" w:firstLineChars="0" w:firstLine="0"/>
      </w:pPr>
      <w:r w:rsidRPr="006B6770">
        <w:t>http://101.251.236.219:32000/tradeweb/httpXmlServlet?req=</w:t>
      </w:r>
      <w:r w:rsidR="006326E0" w:rsidRPr="00D921B2">
        <w:t>holding</w:t>
      </w:r>
      <w:r w:rsidR="006326E0" w:rsidRPr="00D921B2">
        <w:rPr>
          <w:rFonts w:hint="eastAsia"/>
        </w:rPr>
        <w:t>_detail</w:t>
      </w:r>
      <w:r w:rsidR="006326E0" w:rsidRPr="00D921B2">
        <w:t>_query</w:t>
      </w:r>
    </w:p>
    <w:p w:rsidR="00C15D8D" w:rsidRPr="000E26F0" w:rsidRDefault="00C15D8D" w:rsidP="00C15D8D">
      <w:pPr>
        <w:pStyle w:val="ad"/>
        <w:tabs>
          <w:tab w:val="left" w:pos="4592"/>
        </w:tabs>
        <w:ind w:left="992" w:firstLineChars="0" w:firstLine="0"/>
      </w:pPr>
    </w:p>
    <w:p w:rsidR="00C15D8D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722523" w:rsidRDefault="00722523" w:rsidP="00722523">
      <w:pPr>
        <w:pStyle w:val="ad"/>
        <w:ind w:left="856"/>
      </w:pPr>
      <w:r>
        <w:t>{</w:t>
      </w:r>
    </w:p>
    <w:p w:rsidR="00722523" w:rsidRDefault="00722523" w:rsidP="00722523">
      <w:pPr>
        <w:pStyle w:val="ad"/>
        <w:ind w:left="856"/>
      </w:pPr>
      <w:r>
        <w:t xml:space="preserve">  "MMTS": {</w:t>
      </w:r>
    </w:p>
    <w:p w:rsidR="00722523" w:rsidRDefault="00722523" w:rsidP="00722523">
      <w:pPr>
        <w:pStyle w:val="ad"/>
        <w:ind w:left="856"/>
      </w:pPr>
      <w:r>
        <w:t xml:space="preserve">    "version": "1.0",</w:t>
      </w:r>
    </w:p>
    <w:p w:rsidR="00722523" w:rsidRDefault="00722523" w:rsidP="00722523">
      <w:pPr>
        <w:pStyle w:val="ad"/>
        <w:ind w:left="856"/>
      </w:pPr>
      <w:r>
        <w:t xml:space="preserve">    "REQ": {</w:t>
      </w:r>
    </w:p>
    <w:p w:rsidR="00722523" w:rsidRDefault="00722523" w:rsidP="00722523">
      <w:pPr>
        <w:pStyle w:val="ad"/>
        <w:ind w:left="856"/>
      </w:pPr>
      <w:r>
        <w:t xml:space="preserve">      "name": "holding_detail_query",</w:t>
      </w:r>
    </w:p>
    <w:p w:rsidR="00722523" w:rsidRDefault="00722523" w:rsidP="00722523">
      <w:pPr>
        <w:pStyle w:val="ad"/>
        <w:ind w:left="856"/>
      </w:pPr>
      <w:r>
        <w:t xml:space="preserve">      "id": " ",</w:t>
      </w:r>
    </w:p>
    <w:p w:rsidR="00722523" w:rsidRDefault="00722523" w:rsidP="00722523">
      <w:pPr>
        <w:pStyle w:val="ad"/>
        <w:ind w:left="856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722523" w:rsidRDefault="00722523" w:rsidP="00722523">
      <w:pPr>
        <w:pStyle w:val="ad"/>
        <w:ind w:left="856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",</w:t>
      </w:r>
    </w:p>
    <w:p w:rsidR="00722523" w:rsidRDefault="00722523" w:rsidP="00722523">
      <w:pPr>
        <w:pStyle w:val="ad"/>
        <w:ind w:left="856"/>
      </w:pPr>
      <w:r>
        <w:rPr>
          <w:rFonts w:hint="eastAsia"/>
        </w:rPr>
        <w:t xml:space="preserve">      "MARKET_ID": "</w:t>
      </w:r>
      <w:r>
        <w:rPr>
          <w:rFonts w:hint="eastAsia"/>
        </w:rPr>
        <w:t>市场代码</w:t>
      </w:r>
      <w:r>
        <w:rPr>
          <w:rFonts w:hint="eastAsia"/>
        </w:rPr>
        <w:t>",</w:t>
      </w:r>
    </w:p>
    <w:p w:rsidR="00722523" w:rsidRDefault="00722523" w:rsidP="00722523">
      <w:pPr>
        <w:pStyle w:val="ad"/>
        <w:ind w:left="856"/>
      </w:pPr>
      <w:r>
        <w:t xml:space="preserve">      "SESSION_ID": "SESSION_ID",</w:t>
      </w:r>
    </w:p>
    <w:p w:rsidR="00722523" w:rsidRDefault="00722523" w:rsidP="00722523">
      <w:pPr>
        <w:pStyle w:val="ad"/>
        <w:ind w:left="856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</w:t>
      </w:r>
      <w:r>
        <w:rPr>
          <w:rFonts w:hint="eastAsia"/>
        </w:rPr>
        <w:t>",</w:t>
      </w:r>
    </w:p>
    <w:p w:rsidR="00722523" w:rsidRDefault="00722523" w:rsidP="00722523">
      <w:pPr>
        <w:pStyle w:val="ad"/>
        <w:ind w:left="856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722523" w:rsidRDefault="00722523" w:rsidP="00722523">
      <w:pPr>
        <w:pStyle w:val="ad"/>
        <w:ind w:left="856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722523" w:rsidRDefault="00722523" w:rsidP="00722523">
      <w:pPr>
        <w:pStyle w:val="ad"/>
        <w:ind w:left="856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",</w:t>
      </w:r>
    </w:p>
    <w:p w:rsidR="00722523" w:rsidRDefault="00722523" w:rsidP="00722523">
      <w:pPr>
        <w:pStyle w:val="ad"/>
        <w:ind w:left="856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722523" w:rsidRDefault="00722523" w:rsidP="00722523">
      <w:pPr>
        <w:pStyle w:val="ad"/>
        <w:ind w:left="856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722523" w:rsidRDefault="00722523" w:rsidP="00722523">
      <w:pPr>
        <w:pStyle w:val="ad"/>
        <w:ind w:left="856"/>
      </w:pPr>
      <w:r>
        <w:t xml:space="preserve">    }</w:t>
      </w:r>
    </w:p>
    <w:p w:rsidR="00722523" w:rsidRDefault="00722523" w:rsidP="00722523">
      <w:pPr>
        <w:pStyle w:val="ad"/>
        <w:ind w:left="856"/>
      </w:pPr>
      <w:r>
        <w:t xml:space="preserve">  }</w:t>
      </w:r>
    </w:p>
    <w:p w:rsidR="006326E0" w:rsidRPr="009011D0" w:rsidRDefault="00722523" w:rsidP="009011D0">
      <w:pPr>
        <w:pStyle w:val="ad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502"/>
        <w:gridCol w:w="1646"/>
        <w:gridCol w:w="1588"/>
        <w:gridCol w:w="1656"/>
        <w:gridCol w:w="845"/>
        <w:gridCol w:w="1616"/>
        <w:gridCol w:w="617"/>
      </w:tblGrid>
      <w:tr w:rsidR="006326E0" w:rsidRPr="00AF7A7C" w:rsidTr="006326E0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6326E0" w:rsidRPr="00AF7A7C" w:rsidRDefault="00D10EE1" w:rsidP="00D10E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5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5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45" w:type="dxa"/>
          </w:tcPr>
          <w:p w:rsidR="006326E0" w:rsidRDefault="006326E0" w:rsidP="006326E0">
            <w:r w:rsidRPr="006577B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ab"/>
                  <w:rFonts w:ascii="宋体" w:hAnsi="宋体"/>
                </w:rPr>
                <w:t>Max</w:t>
              </w:r>
              <w:r w:rsidR="006326E0" w:rsidRPr="00686AE1">
                <w:rPr>
                  <w:rStyle w:val="ab"/>
                  <w:rFonts w:ascii="宋体" w:hAnsi="宋体" w:hint="eastAsia"/>
                </w:rPr>
                <w:t>2</w:t>
              </w:r>
              <w:r w:rsidR="006326E0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0350BE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0350BE">
              <w:rPr>
                <w:rFonts w:ascii="宋体" w:hAnsi="宋体"/>
                <w:sz w:val="18"/>
                <w:szCs w:val="18"/>
              </w:rPr>
              <w:t>市场代码</w:t>
            </w:r>
          </w:p>
        </w:tc>
        <w:tc>
          <w:tcPr>
            <w:tcW w:w="1588" w:type="dxa"/>
            <w:vAlign w:val="center"/>
          </w:tcPr>
          <w:p w:rsidR="006326E0" w:rsidRPr="000350BE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0350BE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1656" w:type="dxa"/>
            <w:vAlign w:val="center"/>
          </w:tcPr>
          <w:p w:rsidR="006326E0" w:rsidRPr="000350BE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0350BE">
              <w:rPr>
                <w:rFonts w:ascii="宋体" w:hAnsi="宋体"/>
                <w:sz w:val="18"/>
                <w:szCs w:val="18"/>
              </w:rPr>
              <w:t>MARKET_ID</w:t>
            </w:r>
            <w:r w:rsidRPr="000350B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Default="006326E0" w:rsidP="006326E0">
            <w:r w:rsidRPr="006577B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ab"/>
                  <w:rFonts w:ascii="宋体" w:hAnsi="宋体"/>
                </w:rPr>
                <w:t>Max</w:t>
              </w:r>
              <w:r w:rsidR="006326E0" w:rsidRPr="00686AE1">
                <w:rPr>
                  <w:rStyle w:val="ab"/>
                  <w:rFonts w:ascii="宋体" w:hAnsi="宋体" w:hint="eastAsia"/>
                </w:rPr>
                <w:t>32</w:t>
              </w:r>
              <w:r w:rsidR="006326E0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第几条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Default="006326E0" w:rsidP="006326E0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686AE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Default="006326E0" w:rsidP="006326E0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686AE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Default="006326E0" w:rsidP="006326E0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ab"/>
                  <w:rFonts w:ascii="宋体" w:hAnsi="宋体"/>
                </w:rPr>
                <w:t>Max</w:t>
              </w:r>
              <w:r w:rsidR="006326E0" w:rsidRPr="00686AE1">
                <w:rPr>
                  <w:rStyle w:val="ab"/>
                  <w:rFonts w:ascii="宋体" w:hAnsi="宋体" w:hint="eastAsia"/>
                </w:rPr>
                <w:t>N</w:t>
              </w:r>
              <w:r w:rsidR="006326E0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升降序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Default="006326E0" w:rsidP="006326E0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FixNDigital" w:history="1">
              <w:r w:rsidR="006326E0" w:rsidRPr="00686AE1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0：升序；1：降序；</w:t>
            </w: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45" w:type="dxa"/>
          </w:tcPr>
          <w:p w:rsidR="006326E0" w:rsidRDefault="006326E0" w:rsidP="006326E0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502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P_P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P_P&gt;</w:t>
            </w:r>
          </w:p>
        </w:tc>
        <w:tc>
          <w:tcPr>
            <w:tcW w:w="845" w:type="dxa"/>
          </w:tcPr>
          <w:p w:rsidR="006326E0" w:rsidRDefault="006326E0" w:rsidP="006326E0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686AE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6326E0" w:rsidRDefault="006326E0" w:rsidP="006326E0"/>
    <w:p w:rsidR="00C15D8D" w:rsidRPr="00CC5328" w:rsidRDefault="006326E0" w:rsidP="00CC5328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CC5328" w:rsidRDefault="00CC5328" w:rsidP="00CC5328">
      <w:pPr>
        <w:pStyle w:val="ad"/>
        <w:ind w:left="856"/>
      </w:pPr>
      <w:r>
        <w:t>{</w:t>
      </w:r>
    </w:p>
    <w:p w:rsidR="00CC5328" w:rsidRDefault="00CC5328" w:rsidP="00CC5328">
      <w:pPr>
        <w:pStyle w:val="ad"/>
        <w:ind w:left="856"/>
      </w:pPr>
      <w:r>
        <w:t xml:space="preserve">  "MMTS": {</w:t>
      </w:r>
    </w:p>
    <w:p w:rsidR="00CC5328" w:rsidRDefault="00CC5328" w:rsidP="00CC5328">
      <w:pPr>
        <w:pStyle w:val="ad"/>
        <w:ind w:left="856"/>
      </w:pPr>
      <w:r>
        <w:t xml:space="preserve">    "version": "1.0",</w:t>
      </w:r>
    </w:p>
    <w:p w:rsidR="00CC5328" w:rsidRDefault="00CC5328" w:rsidP="00CC5328">
      <w:pPr>
        <w:pStyle w:val="ad"/>
        <w:ind w:left="856"/>
      </w:pPr>
      <w:r>
        <w:t xml:space="preserve">    "REP": {</w:t>
      </w:r>
    </w:p>
    <w:p w:rsidR="00CC5328" w:rsidRDefault="00CC5328" w:rsidP="00CC5328">
      <w:pPr>
        <w:pStyle w:val="ad"/>
        <w:ind w:left="856"/>
      </w:pPr>
      <w:r>
        <w:t xml:space="preserve">      "name": "holding_detail_query",</w:t>
      </w:r>
    </w:p>
    <w:p w:rsidR="00CC5328" w:rsidRDefault="00CC5328" w:rsidP="00CC5328">
      <w:pPr>
        <w:pStyle w:val="ad"/>
        <w:ind w:left="856"/>
      </w:pPr>
      <w:r>
        <w:t xml:space="preserve">      "message": " ",</w:t>
      </w:r>
    </w:p>
    <w:p w:rsidR="00CC5328" w:rsidRDefault="00CC5328" w:rsidP="00CC5328">
      <w:pPr>
        <w:pStyle w:val="ad"/>
        <w:ind w:left="856"/>
      </w:pPr>
      <w:r>
        <w:t xml:space="preserve">      "retcode": " 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t xml:space="preserve">      "RESULTLIST": {</w:t>
      </w:r>
    </w:p>
    <w:p w:rsidR="00CC5328" w:rsidRDefault="00CC5328" w:rsidP="00CC5328">
      <w:pPr>
        <w:pStyle w:val="ad"/>
        <w:ind w:left="856"/>
      </w:pPr>
      <w:r>
        <w:t xml:space="preserve">        "REC": {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"H_ID": "</w:t>
      </w:r>
      <w:r>
        <w:rPr>
          <w:rFonts w:hint="eastAsia"/>
        </w:rPr>
        <w:t>持仓单号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"T_N": "</w:t>
      </w:r>
      <w:r>
        <w:rPr>
          <w:rFonts w:hint="eastAsia"/>
        </w:rPr>
        <w:t>成交单号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"TY": "</w:t>
      </w:r>
      <w:r>
        <w:rPr>
          <w:rFonts w:hint="eastAsia"/>
        </w:rPr>
        <w:t>买卖标志：</w:t>
      </w:r>
      <w:r>
        <w:rPr>
          <w:rFonts w:hint="eastAsia"/>
        </w:rPr>
        <w:t>1</w:t>
      </w:r>
      <w:r>
        <w:rPr>
          <w:rFonts w:hint="eastAsia"/>
        </w:rPr>
        <w:t>买；</w:t>
      </w:r>
      <w:r>
        <w:rPr>
          <w:rFonts w:hint="eastAsia"/>
        </w:rPr>
        <w:t>2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"O_QTY": "</w:t>
      </w:r>
      <w:r>
        <w:rPr>
          <w:rFonts w:hint="eastAsia"/>
        </w:rPr>
        <w:t>开仓数量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"C_QTY": "</w:t>
      </w:r>
      <w:r>
        <w:rPr>
          <w:rFonts w:hint="eastAsia"/>
        </w:rPr>
        <w:t>当前持仓数量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"PR": "</w:t>
      </w:r>
      <w:r>
        <w:rPr>
          <w:rFonts w:hint="eastAsia"/>
        </w:rPr>
        <w:t>建仓价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"H_P": "</w:t>
      </w:r>
      <w:r>
        <w:rPr>
          <w:rFonts w:hint="eastAsia"/>
        </w:rPr>
        <w:t>持仓价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"OR_T": "</w:t>
      </w:r>
      <w:r>
        <w:rPr>
          <w:rFonts w:hint="eastAsia"/>
        </w:rPr>
        <w:t>建仓时间，毫秒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"FL_P": "</w:t>
      </w:r>
      <w:r>
        <w:rPr>
          <w:rFonts w:hint="eastAsia"/>
        </w:rPr>
        <w:t>浮动赢亏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"MAR": "</w:t>
      </w:r>
      <w:r>
        <w:rPr>
          <w:rFonts w:hint="eastAsia"/>
        </w:rPr>
        <w:t>保证金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"COMM": "</w:t>
      </w:r>
      <w:r>
        <w:rPr>
          <w:rFonts w:hint="eastAsia"/>
        </w:rPr>
        <w:t>交易手续费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"F_QTY": "</w:t>
      </w:r>
      <w:r>
        <w:rPr>
          <w:rFonts w:hint="eastAsia"/>
        </w:rPr>
        <w:t>冻结数量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"STOP_LOSS": "</w:t>
      </w:r>
      <w:r>
        <w:rPr>
          <w:rFonts w:hint="eastAsia"/>
        </w:rPr>
        <w:t>止损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"STOP_PROFIT": "</w:t>
      </w:r>
      <w:r>
        <w:rPr>
          <w:rFonts w:hint="eastAsia"/>
        </w:rPr>
        <w:t>止盈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"OTHER_ID": "</w:t>
      </w:r>
      <w:r>
        <w:rPr>
          <w:rFonts w:hint="eastAsia"/>
        </w:rPr>
        <w:t>成交对方</w:t>
      </w:r>
      <w:r>
        <w:rPr>
          <w:rFonts w:hint="eastAsia"/>
        </w:rPr>
        <w:t>ID",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"CO_ID": "</w:t>
      </w:r>
      <w:r>
        <w:rPr>
          <w:rFonts w:hint="eastAsia"/>
        </w:rPr>
        <w:t>代为委托员代码</w:t>
      </w:r>
      <w:r>
        <w:rPr>
          <w:rFonts w:hint="eastAsia"/>
        </w:rPr>
        <w:t>",</w:t>
      </w:r>
    </w:p>
    <w:p w:rsidR="00CC5328" w:rsidRDefault="00CC5328" w:rsidP="00CC5328">
      <w:pPr>
        <w:pStyle w:val="ad"/>
        <w:ind w:left="856"/>
      </w:pPr>
      <w:r>
        <w:rPr>
          <w:rFonts w:hint="eastAsia"/>
        </w:rPr>
        <w:t xml:space="preserve">          "MAR_RATE": "</w:t>
      </w:r>
      <w:r>
        <w:rPr>
          <w:rFonts w:hint="eastAsia"/>
        </w:rPr>
        <w:t>持仓保证金比例</w:t>
      </w:r>
      <w:r>
        <w:rPr>
          <w:rFonts w:hint="eastAsia"/>
        </w:rPr>
        <w:t xml:space="preserve">"      </w:t>
      </w:r>
    </w:p>
    <w:p w:rsidR="00CC5328" w:rsidRDefault="00CC5328" w:rsidP="00CC5328">
      <w:pPr>
        <w:pStyle w:val="ad"/>
        <w:ind w:left="856"/>
      </w:pPr>
      <w:r>
        <w:t xml:space="preserve">        }</w:t>
      </w:r>
    </w:p>
    <w:p w:rsidR="00CC5328" w:rsidRDefault="00CC5328" w:rsidP="00CC5328">
      <w:pPr>
        <w:pStyle w:val="ad"/>
        <w:ind w:left="856"/>
      </w:pPr>
      <w:r>
        <w:t xml:space="preserve">      }</w:t>
      </w:r>
    </w:p>
    <w:p w:rsidR="00CC5328" w:rsidRDefault="00CC5328" w:rsidP="00CC5328">
      <w:pPr>
        <w:pStyle w:val="ad"/>
        <w:ind w:left="856"/>
      </w:pPr>
      <w:r>
        <w:t xml:space="preserve">    }</w:t>
      </w:r>
    </w:p>
    <w:p w:rsidR="00CC5328" w:rsidRDefault="00CC5328" w:rsidP="00CC5328">
      <w:pPr>
        <w:pStyle w:val="ad"/>
        <w:ind w:left="856"/>
      </w:pPr>
      <w:r>
        <w:t xml:space="preserve">  }</w:t>
      </w:r>
    </w:p>
    <w:p w:rsidR="006326E0" w:rsidRDefault="00CC5328" w:rsidP="00CC5328">
      <w:pPr>
        <w:pStyle w:val="ad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6"/>
        <w:gridCol w:w="417"/>
        <w:gridCol w:w="1340"/>
        <w:gridCol w:w="1792"/>
        <w:gridCol w:w="1792"/>
        <w:gridCol w:w="884"/>
        <w:gridCol w:w="1380"/>
        <w:gridCol w:w="924"/>
      </w:tblGrid>
      <w:tr w:rsidR="006326E0" w:rsidRPr="00707C46" w:rsidTr="006326E0">
        <w:trPr>
          <w:jc w:val="center"/>
        </w:trPr>
        <w:tc>
          <w:tcPr>
            <w:tcW w:w="416" w:type="dxa"/>
            <w:shd w:val="clear" w:color="auto" w:fill="D9D9D9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lastRenderedPageBreak/>
              <w:t>索引</w:t>
            </w:r>
          </w:p>
        </w:tc>
        <w:tc>
          <w:tcPr>
            <w:tcW w:w="417" w:type="dxa"/>
            <w:shd w:val="clear" w:color="auto" w:fill="D9D9D9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40" w:type="dxa"/>
            <w:shd w:val="clear" w:color="auto" w:fill="D9D9D9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707C46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84" w:type="dxa"/>
            <w:shd w:val="clear" w:color="auto" w:fill="D9D9D9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24" w:type="dxa"/>
            <w:shd w:val="clear" w:color="auto" w:fill="D9D9D9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7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792" w:type="dxa"/>
            <w:vAlign w:val="center"/>
          </w:tcPr>
          <w:p w:rsidR="006326E0" w:rsidRPr="00707C46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707C46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7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707C46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7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 w:rsidRPr="00707C46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7" w:type="dxa"/>
          </w:tcPr>
          <w:p w:rsidR="006326E0" w:rsidRPr="00616603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792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884" w:type="dxa"/>
            <w:vAlign w:val="center"/>
          </w:tcPr>
          <w:p w:rsidR="006326E0" w:rsidRPr="00616603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80" w:type="dxa"/>
          </w:tcPr>
          <w:p w:rsidR="006326E0" w:rsidRPr="00616603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7" w:type="dxa"/>
          </w:tcPr>
          <w:p w:rsidR="006326E0" w:rsidRPr="00616603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792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6326E0" w:rsidRPr="00616603" w:rsidRDefault="006326E0" w:rsidP="006326E0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884" w:type="dxa"/>
            <w:vAlign w:val="center"/>
          </w:tcPr>
          <w:p w:rsidR="006326E0" w:rsidRPr="00616603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</w:tcPr>
          <w:p w:rsidR="006326E0" w:rsidRPr="00616603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7" w:type="dxa"/>
          </w:tcPr>
          <w:p w:rsidR="006326E0" w:rsidRDefault="006326E0" w:rsidP="006326E0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H_ID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H_ID&gt;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[0..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 w:rsidRPr="00707C46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trHeight w:val="329"/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7" w:type="dxa"/>
          </w:tcPr>
          <w:p w:rsidR="006326E0" w:rsidRDefault="006326E0" w:rsidP="006326E0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成交单号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T_N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T_N&gt;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 w:rsidRPr="00707C46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6326E0" w:rsidRPr="007E39F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7" w:type="dxa"/>
          </w:tcPr>
          <w:p w:rsidR="006326E0" w:rsidRDefault="006326E0" w:rsidP="006326E0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707C46">
                <w:rPr>
                  <w:rStyle w:val="ab"/>
                  <w:rFonts w:ascii="宋体" w:hAnsi="宋体"/>
                </w:rPr>
                <w:t>Max</w:t>
              </w:r>
              <w:r w:rsidR="006326E0" w:rsidRPr="00707C46">
                <w:rPr>
                  <w:rStyle w:val="ab"/>
                  <w:rFonts w:ascii="宋体" w:hAnsi="宋体" w:hint="eastAsia"/>
                </w:rPr>
                <w:t>2</w:t>
              </w:r>
              <w:r w:rsidR="006326E0" w:rsidRPr="00707C4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7" w:type="dxa"/>
          </w:tcPr>
          <w:p w:rsidR="006326E0" w:rsidRDefault="006326E0" w:rsidP="006326E0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cs="Arial"/>
                <w:sz w:val="18"/>
                <w:szCs w:val="18"/>
              </w:rPr>
              <w:t>买卖标志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TY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TY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6326E0" w:rsidRPr="00B83EB1">
                <w:rPr>
                  <w:rStyle w:val="ab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7" w:type="dxa"/>
          </w:tcPr>
          <w:p w:rsidR="006326E0" w:rsidRDefault="006326E0" w:rsidP="006326E0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开仓数量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O_QTY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O_QTY&gt;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 w:rsidRPr="00707C46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7" w:type="dxa"/>
          </w:tcPr>
          <w:p w:rsidR="006326E0" w:rsidRDefault="006326E0" w:rsidP="006326E0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当前持仓数量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C_QTY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C_QTY&gt;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 w:rsidRPr="00707C46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7" w:type="dxa"/>
          </w:tcPr>
          <w:p w:rsidR="006326E0" w:rsidRDefault="006326E0" w:rsidP="006326E0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建仓价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PR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PR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持仓价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pStyle w:val="22207415"/>
              <w:ind w:left="0" w:firstLine="0"/>
              <w:rPr>
                <w:sz w:val="18"/>
                <w:szCs w:val="18"/>
              </w:rPr>
            </w:pPr>
            <w:r w:rsidRPr="00707C46">
              <w:rPr>
                <w:rFonts w:hint="eastAsia"/>
                <w:sz w:val="18"/>
                <w:szCs w:val="18"/>
              </w:rPr>
              <w:t>H_P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pStyle w:val="22207415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707C46">
              <w:rPr>
                <w:rFonts w:hint="eastAsia"/>
                <w:sz w:val="18"/>
                <w:szCs w:val="18"/>
              </w:rPr>
              <w:t>H_P&gt;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E915B5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915B5">
              <w:rPr>
                <w:rFonts w:ascii="宋体" w:hAnsi="宋体" w:hint="eastAsia"/>
                <w:sz w:val="18"/>
                <w:szCs w:val="18"/>
              </w:rPr>
              <w:t>建仓时间</w:t>
            </w:r>
          </w:p>
        </w:tc>
        <w:tc>
          <w:tcPr>
            <w:tcW w:w="1792" w:type="dxa"/>
            <w:vAlign w:val="center"/>
          </w:tcPr>
          <w:p w:rsidR="006326E0" w:rsidRPr="00E915B5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915B5">
              <w:rPr>
                <w:rFonts w:ascii="宋体" w:hAnsi="宋体" w:hint="eastAsia"/>
                <w:sz w:val="18"/>
                <w:szCs w:val="18"/>
              </w:rPr>
              <w:t>OR_T</w:t>
            </w:r>
          </w:p>
        </w:tc>
        <w:tc>
          <w:tcPr>
            <w:tcW w:w="1792" w:type="dxa"/>
            <w:vAlign w:val="center"/>
          </w:tcPr>
          <w:p w:rsidR="006326E0" w:rsidRPr="00E915B5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915B5">
              <w:rPr>
                <w:rFonts w:ascii="宋体" w:hAnsi="宋体" w:hint="eastAsia"/>
                <w:sz w:val="18"/>
                <w:szCs w:val="18"/>
              </w:rPr>
              <w:t>OR_T&gt;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6326E0">
                <w:rPr>
                  <w:rStyle w:val="ab"/>
                  <w:rFonts w:ascii="宋体" w:hAnsi="宋体" w:hint="eastAsia"/>
                </w:rPr>
                <w:t>DateTime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浮动赢亏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FL_P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FL_P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保证金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MAR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MAR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cs="Arial"/>
                <w:sz w:val="18"/>
                <w:szCs w:val="18"/>
              </w:rPr>
              <w:t>交易手续费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COMM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COMM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止损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STOP_LOSS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STOP_LOSS&gt;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止盈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STOP_PROFIT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STOP_PROFIT&gt;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成交对方ID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OTHER_ID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OTHER_ID&gt;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6326E0" w:rsidRPr="00707C46">
                <w:rPr>
                  <w:rStyle w:val="ab"/>
                  <w:rFonts w:ascii="宋体" w:hAnsi="宋体"/>
                </w:rPr>
                <w:t>Max</w:t>
              </w:r>
              <w:r w:rsidR="006326E0" w:rsidRPr="00707C46">
                <w:rPr>
                  <w:rStyle w:val="ab"/>
                  <w:rFonts w:ascii="宋体" w:hAnsi="宋体" w:hint="eastAsia"/>
                </w:rPr>
                <w:t>1</w:t>
              </w:r>
              <w:r w:rsidR="006326E0">
                <w:rPr>
                  <w:rStyle w:val="ab"/>
                  <w:rFonts w:ascii="宋体" w:hAnsi="宋体" w:hint="eastAsia"/>
                </w:rPr>
                <w:t>5</w:t>
              </w:r>
              <w:r w:rsidR="006326E0" w:rsidRPr="00707C4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代为委托员代码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CO_ID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CO_ID&gt;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6326E0" w:rsidRPr="00707C46">
                <w:rPr>
                  <w:rStyle w:val="ab"/>
                  <w:rFonts w:ascii="宋体" w:hAnsi="宋体"/>
                </w:rPr>
                <w:t>Max</w:t>
              </w:r>
              <w:r w:rsidR="006326E0" w:rsidRPr="00707C46">
                <w:rPr>
                  <w:rStyle w:val="ab"/>
                  <w:rFonts w:ascii="宋体" w:hAnsi="宋体" w:hint="eastAsia"/>
                </w:rPr>
                <w:t>1</w:t>
              </w:r>
              <w:r w:rsidR="006326E0">
                <w:rPr>
                  <w:rStyle w:val="ab"/>
                  <w:rFonts w:ascii="宋体" w:hAnsi="宋体" w:hint="eastAsia"/>
                </w:rPr>
                <w:t>5</w:t>
              </w:r>
              <w:r w:rsidR="006326E0" w:rsidRPr="00707C4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持仓保证金比例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MAR_RATE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MAR_RATE&gt;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6326E0" w:rsidRPr="00707C46">
                <w:rPr>
                  <w:rStyle w:val="ab"/>
                  <w:rFonts w:ascii="宋体" w:hAnsi="宋体"/>
                </w:rPr>
                <w:t>Max</w:t>
              </w:r>
              <w:r w:rsidR="006326E0">
                <w:rPr>
                  <w:rStyle w:val="ab"/>
                  <w:rFonts w:ascii="宋体" w:hAnsi="宋体" w:hint="eastAsia"/>
                </w:rPr>
                <w:t>N</w:t>
              </w:r>
              <w:r w:rsidR="006326E0" w:rsidRPr="00707C4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326E0" w:rsidRPr="00C63B2E" w:rsidRDefault="006326E0" w:rsidP="006326E0"/>
    <w:p w:rsidR="006326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C15D8D" w:rsidRPr="000630E0" w:rsidRDefault="00C15D8D" w:rsidP="00C15D8D">
      <w:pPr>
        <w:pStyle w:val="ad"/>
        <w:ind w:left="856" w:firstLineChars="0" w:firstLine="0"/>
        <w:rPr>
          <w:b/>
          <w:sz w:val="24"/>
          <w:szCs w:val="24"/>
        </w:rPr>
      </w:pPr>
    </w:p>
    <w:p w:rsidR="006326E0" w:rsidRPr="006326E0" w:rsidRDefault="006326E0" w:rsidP="00D51B16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19" w:name="_Toc351540244"/>
      <w:r w:rsidRPr="006326E0">
        <w:rPr>
          <w:rFonts w:hint="eastAsia"/>
          <w:b/>
          <w:sz w:val="28"/>
          <w:szCs w:val="28"/>
        </w:rPr>
        <w:t>为持仓单设置止损止盈价</w:t>
      </w:r>
      <w:bookmarkEnd w:id="19"/>
    </w:p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6326E0" w:rsidRDefault="006326E0" w:rsidP="00C15D8D">
      <w:pPr>
        <w:pStyle w:val="ad"/>
        <w:tabs>
          <w:tab w:val="left" w:pos="4592"/>
        </w:tabs>
        <w:ind w:left="992" w:firstLineChars="0" w:firstLine="0"/>
      </w:pPr>
      <w:r>
        <w:rPr>
          <w:rFonts w:hint="eastAsia"/>
        </w:rPr>
        <w:t>为持仓单设置止损止盈</w:t>
      </w:r>
      <w:r>
        <w:rPr>
          <w:rFonts w:hint="eastAsia"/>
        </w:rPr>
        <w:t>(</w:t>
      </w:r>
      <w:r w:rsidRPr="00D41C7D">
        <w:rPr>
          <w:rFonts w:hint="eastAsia"/>
        </w:rPr>
        <w:t>set_loss_profit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15D8D" w:rsidRDefault="00C15D8D" w:rsidP="00C15D8D">
      <w:pPr>
        <w:pStyle w:val="ad"/>
        <w:tabs>
          <w:tab w:val="left" w:pos="4592"/>
        </w:tabs>
        <w:ind w:left="992" w:firstLineChars="0" w:firstLine="0"/>
      </w:pPr>
    </w:p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6326E0" w:rsidRDefault="006326E0" w:rsidP="00C15D8D">
      <w:pPr>
        <w:pStyle w:val="ad"/>
        <w:tabs>
          <w:tab w:val="left" w:pos="4592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C15D8D" w:rsidRDefault="00C15D8D" w:rsidP="00C15D8D">
      <w:pPr>
        <w:pStyle w:val="ad"/>
        <w:tabs>
          <w:tab w:val="left" w:pos="4592"/>
        </w:tabs>
        <w:ind w:left="992" w:firstLineChars="0" w:firstLine="0"/>
      </w:pPr>
    </w:p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6326E0" w:rsidRDefault="00BF16E4" w:rsidP="00C15D8D">
      <w:pPr>
        <w:pStyle w:val="ad"/>
        <w:tabs>
          <w:tab w:val="left" w:pos="4592"/>
        </w:tabs>
        <w:ind w:left="992" w:firstLineChars="0" w:firstLine="0"/>
      </w:pPr>
      <w:r w:rsidRPr="006B6770">
        <w:t>http://101.251.236.219:32000/tradeweb/httpXmlServlet?req=</w:t>
      </w:r>
      <w:r w:rsidR="006326E0" w:rsidRPr="00D41C7D">
        <w:rPr>
          <w:rFonts w:hint="eastAsia"/>
        </w:rPr>
        <w:t>set_loss_profit</w:t>
      </w:r>
    </w:p>
    <w:p w:rsidR="00C15D8D" w:rsidRPr="000E26F0" w:rsidRDefault="00C15D8D" w:rsidP="00C15D8D">
      <w:pPr>
        <w:pStyle w:val="ad"/>
        <w:tabs>
          <w:tab w:val="left" w:pos="4592"/>
        </w:tabs>
        <w:ind w:left="992" w:firstLineChars="0" w:firstLine="0"/>
      </w:pPr>
    </w:p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811B70" w:rsidRDefault="00811B70" w:rsidP="00811B70">
      <w:pPr>
        <w:pStyle w:val="ad"/>
        <w:ind w:left="856"/>
      </w:pPr>
      <w:r>
        <w:t>{</w:t>
      </w:r>
    </w:p>
    <w:p w:rsidR="00811B70" w:rsidRDefault="00811B70" w:rsidP="00811B70">
      <w:pPr>
        <w:pStyle w:val="ad"/>
        <w:ind w:left="856"/>
      </w:pPr>
      <w:r>
        <w:t xml:space="preserve">  "MMTS": {</w:t>
      </w:r>
    </w:p>
    <w:p w:rsidR="00811B70" w:rsidRDefault="00811B70" w:rsidP="00811B70">
      <w:pPr>
        <w:pStyle w:val="ad"/>
        <w:ind w:left="856"/>
      </w:pPr>
      <w:r>
        <w:t xml:space="preserve">    "version": "1.0",</w:t>
      </w:r>
    </w:p>
    <w:p w:rsidR="00811B70" w:rsidRDefault="00811B70" w:rsidP="00811B70">
      <w:pPr>
        <w:pStyle w:val="ad"/>
        <w:ind w:left="856"/>
      </w:pPr>
      <w:r>
        <w:t xml:space="preserve">    "REQ": {</w:t>
      </w:r>
    </w:p>
    <w:p w:rsidR="00811B70" w:rsidRDefault="00811B70" w:rsidP="00811B70">
      <w:pPr>
        <w:pStyle w:val="ad"/>
        <w:ind w:left="856"/>
      </w:pPr>
      <w:r>
        <w:t xml:space="preserve">      "name": "set_loss_profit",</w:t>
      </w:r>
    </w:p>
    <w:p w:rsidR="00811B70" w:rsidRDefault="00811B70" w:rsidP="00811B70">
      <w:pPr>
        <w:pStyle w:val="ad"/>
        <w:ind w:left="856"/>
      </w:pPr>
      <w:r>
        <w:t xml:space="preserve">      "id": " ",</w:t>
      </w:r>
    </w:p>
    <w:p w:rsidR="00811B70" w:rsidRDefault="00811B70" w:rsidP="00811B70">
      <w:pPr>
        <w:pStyle w:val="ad"/>
        <w:ind w:left="856"/>
      </w:pPr>
      <w:r>
        <w:rPr>
          <w:rFonts w:hint="eastAsia"/>
        </w:rPr>
        <w:lastRenderedPageBreak/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811B70" w:rsidRDefault="00811B70" w:rsidP="00811B70">
      <w:pPr>
        <w:pStyle w:val="ad"/>
        <w:ind w:left="856"/>
      </w:pPr>
      <w:r>
        <w:rPr>
          <w:rFonts w:hint="eastAsia"/>
        </w:rPr>
        <w:t xml:space="preserve">      "H_ID": "</w:t>
      </w:r>
      <w:r>
        <w:rPr>
          <w:rFonts w:hint="eastAsia"/>
        </w:rPr>
        <w:t>持仓单号</w:t>
      </w:r>
      <w:r>
        <w:rPr>
          <w:rFonts w:hint="eastAsia"/>
        </w:rPr>
        <w:t>",</w:t>
      </w:r>
    </w:p>
    <w:p w:rsidR="00811B70" w:rsidRDefault="00811B70" w:rsidP="00811B70">
      <w:pPr>
        <w:pStyle w:val="ad"/>
        <w:ind w:left="856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商品统一代码（不可为空）</w:t>
      </w:r>
      <w:r>
        <w:rPr>
          <w:rFonts w:hint="eastAsia"/>
        </w:rPr>
        <w:t>",</w:t>
      </w:r>
    </w:p>
    <w:p w:rsidR="00811B70" w:rsidRDefault="00811B70" w:rsidP="00811B70">
      <w:pPr>
        <w:pStyle w:val="ad"/>
        <w:ind w:left="856"/>
      </w:pPr>
      <w:r>
        <w:rPr>
          <w:rFonts w:hint="eastAsia"/>
        </w:rPr>
        <w:t xml:space="preserve">      "TY": "</w:t>
      </w:r>
      <w:r>
        <w:rPr>
          <w:rFonts w:hint="eastAsia"/>
        </w:rPr>
        <w:t>买卖标志：</w:t>
      </w:r>
      <w:r>
        <w:rPr>
          <w:rFonts w:hint="eastAsia"/>
        </w:rPr>
        <w:t>1-</w:t>
      </w:r>
      <w:r>
        <w:rPr>
          <w:rFonts w:hint="eastAsia"/>
        </w:rPr>
        <w:t>买；</w:t>
      </w:r>
      <w:r>
        <w:rPr>
          <w:rFonts w:hint="eastAsia"/>
        </w:rPr>
        <w:t>2-</w:t>
      </w:r>
      <w:r>
        <w:rPr>
          <w:rFonts w:hint="eastAsia"/>
        </w:rPr>
        <w:t>卖；（用来判断权限）</w:t>
      </w:r>
      <w:r>
        <w:rPr>
          <w:rFonts w:hint="eastAsia"/>
        </w:rPr>
        <w:t>",</w:t>
      </w:r>
    </w:p>
    <w:p w:rsidR="00811B70" w:rsidRDefault="00811B70" w:rsidP="00811B70">
      <w:pPr>
        <w:pStyle w:val="ad"/>
        <w:ind w:left="856"/>
      </w:pPr>
      <w:r>
        <w:rPr>
          <w:rFonts w:hint="eastAsia"/>
        </w:rPr>
        <w:t xml:space="preserve">      "STOP_LOSS": "</w:t>
      </w:r>
      <w:r>
        <w:rPr>
          <w:rFonts w:hint="eastAsia"/>
        </w:rPr>
        <w:t>止损价</w:t>
      </w:r>
      <w:r>
        <w:rPr>
          <w:rFonts w:hint="eastAsia"/>
        </w:rPr>
        <w:t>",</w:t>
      </w:r>
    </w:p>
    <w:p w:rsidR="00811B70" w:rsidRDefault="00811B70" w:rsidP="00811B70">
      <w:pPr>
        <w:pStyle w:val="ad"/>
        <w:ind w:left="856"/>
      </w:pPr>
      <w:r>
        <w:rPr>
          <w:rFonts w:hint="eastAsia"/>
        </w:rPr>
        <w:t xml:space="preserve">      "STOP_PROFIT": "</w:t>
      </w:r>
      <w:r>
        <w:rPr>
          <w:rFonts w:hint="eastAsia"/>
        </w:rPr>
        <w:t>止盈价</w:t>
      </w:r>
      <w:r>
        <w:rPr>
          <w:rFonts w:hint="eastAsia"/>
        </w:rPr>
        <w:t>",</w:t>
      </w:r>
    </w:p>
    <w:p w:rsidR="00811B70" w:rsidRDefault="00811B70" w:rsidP="00811B70">
      <w:pPr>
        <w:pStyle w:val="ad"/>
        <w:ind w:left="856"/>
      </w:pPr>
      <w:r>
        <w:t xml:space="preserve">      "SESSION_ID": "SESSION_ID",</w:t>
      </w:r>
    </w:p>
    <w:p w:rsidR="00811B70" w:rsidRDefault="00811B70" w:rsidP="00811B70">
      <w:pPr>
        <w:pStyle w:val="ad"/>
        <w:ind w:left="856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811B70" w:rsidRDefault="00811B70" w:rsidP="00811B70">
      <w:pPr>
        <w:pStyle w:val="ad"/>
        <w:ind w:left="856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811B70" w:rsidRDefault="00811B70" w:rsidP="00811B70">
      <w:pPr>
        <w:pStyle w:val="ad"/>
        <w:ind w:left="856"/>
      </w:pPr>
      <w:r>
        <w:t xml:space="preserve">    }</w:t>
      </w:r>
    </w:p>
    <w:p w:rsidR="00811B70" w:rsidRDefault="00811B70" w:rsidP="00811B70">
      <w:pPr>
        <w:pStyle w:val="ad"/>
        <w:ind w:left="856"/>
      </w:pPr>
      <w:r>
        <w:t xml:space="preserve">  }</w:t>
      </w:r>
    </w:p>
    <w:p w:rsidR="006326E0" w:rsidRPr="00580979" w:rsidRDefault="00811B70" w:rsidP="00811B70">
      <w:pPr>
        <w:pStyle w:val="ad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2"/>
        <w:gridCol w:w="496"/>
        <w:gridCol w:w="1644"/>
        <w:gridCol w:w="1582"/>
        <w:gridCol w:w="1656"/>
        <w:gridCol w:w="840"/>
        <w:gridCol w:w="1589"/>
        <w:gridCol w:w="666"/>
      </w:tblGrid>
      <w:tr w:rsidR="006326E0" w:rsidRPr="00AF7A7C" w:rsidTr="006326E0">
        <w:trPr>
          <w:jc w:val="center"/>
        </w:trPr>
        <w:tc>
          <w:tcPr>
            <w:tcW w:w="472" w:type="dxa"/>
            <w:shd w:val="clear" w:color="auto" w:fill="D9D9D9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96" w:type="dxa"/>
            <w:shd w:val="clear" w:color="auto" w:fill="D9D9D9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4" w:type="dxa"/>
            <w:shd w:val="clear" w:color="auto" w:fill="D9D9D9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2" w:type="dxa"/>
            <w:shd w:val="clear" w:color="auto" w:fill="D9D9D9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6326E0" w:rsidRPr="002A038F" w:rsidRDefault="00811B70" w:rsidP="00811B70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0" w:type="dxa"/>
            <w:shd w:val="clear" w:color="auto" w:fill="D9D9D9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589" w:type="dxa"/>
            <w:shd w:val="clear" w:color="auto" w:fill="D9D9D9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2A038F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2A038F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2A038F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cs="Arial" w:hint="eastAsia"/>
                <w:sz w:val="18"/>
                <w:szCs w:val="18"/>
              </w:rPr>
              <w:t>持仓单号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H_ID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H_ID&gt;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2A038F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>
                <w:rPr>
                  <w:rStyle w:val="ab"/>
                  <w:rFonts w:ascii="宋体" w:hAnsi="宋体" w:hint="eastAsia"/>
                </w:rPr>
                <w:t>Max2Text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trHeight w:val="299"/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cs="Arial"/>
                <w:sz w:val="18"/>
                <w:szCs w:val="18"/>
              </w:rPr>
              <w:t>买卖标志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/>
                <w:sz w:val="18"/>
                <w:szCs w:val="18"/>
              </w:rPr>
              <w:t>TY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/>
                <w:sz w:val="18"/>
                <w:szCs w:val="18"/>
              </w:rPr>
              <w:t>TY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买卖标志" w:history="1">
              <w:r w:rsidR="006326E0" w:rsidRPr="008D75D2">
                <w:rPr>
                  <w:rStyle w:val="ab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止损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STOP_LOSS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STOP_LOSS&gt;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2A038F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止盈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STOP_PROFIT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STOP_PROFIT&gt;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5D77B4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2A038F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2A038F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40" w:type="dxa"/>
          </w:tcPr>
          <w:p w:rsidR="006326E0" w:rsidRDefault="006326E0" w:rsidP="006326E0">
            <w:r w:rsidRPr="0098074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2A038F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pStyle w:val="15"/>
              <w:rPr>
                <w:color w:val="000000"/>
                <w:sz w:val="18"/>
                <w:szCs w:val="18"/>
              </w:rPr>
            </w:pPr>
            <w:r w:rsidRPr="002A038F">
              <w:rPr>
                <w:rFonts w:hint="eastAsia"/>
                <w:sz w:val="18"/>
                <w:szCs w:val="18"/>
              </w:rPr>
              <w:t>P_P</w:t>
            </w:r>
          </w:p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2A038F">
              <w:rPr>
                <w:rFonts w:hint="eastAsia"/>
                <w:sz w:val="18"/>
                <w:szCs w:val="18"/>
              </w:rPr>
              <w:t>P_P&gt;</w:t>
            </w:r>
          </w:p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0" w:type="dxa"/>
          </w:tcPr>
          <w:p w:rsidR="006326E0" w:rsidRDefault="006326E0" w:rsidP="006326E0">
            <w:r w:rsidRPr="0098074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2A038F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6326E0" w:rsidRDefault="006326E0" w:rsidP="006326E0"/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856551" w:rsidRPr="00851D00" w:rsidRDefault="00856551" w:rsidP="00856551">
      <w:pPr>
        <w:ind w:left="840"/>
      </w:pPr>
      <w:r w:rsidRPr="00851D00">
        <w:t>{</w:t>
      </w:r>
    </w:p>
    <w:p w:rsidR="00856551" w:rsidRPr="00851D00" w:rsidRDefault="00856551" w:rsidP="00856551">
      <w:pPr>
        <w:ind w:left="840"/>
      </w:pPr>
      <w:r w:rsidRPr="00851D00">
        <w:t xml:space="preserve">  "MMTS": {</w:t>
      </w:r>
    </w:p>
    <w:p w:rsidR="00856551" w:rsidRPr="00851D00" w:rsidRDefault="00856551" w:rsidP="00856551">
      <w:pPr>
        <w:ind w:left="840"/>
      </w:pPr>
      <w:r w:rsidRPr="00851D00">
        <w:t xml:space="preserve">    "version": "1.0",</w:t>
      </w:r>
    </w:p>
    <w:p w:rsidR="00856551" w:rsidRPr="00851D00" w:rsidRDefault="00856551" w:rsidP="00856551">
      <w:pPr>
        <w:ind w:left="840"/>
      </w:pPr>
      <w:r w:rsidRPr="00851D00">
        <w:t xml:space="preserve">    "REQ": {</w:t>
      </w:r>
    </w:p>
    <w:p w:rsidR="00856551" w:rsidRDefault="00856551" w:rsidP="00856551">
      <w:pPr>
        <w:ind w:left="840"/>
      </w:pPr>
      <w:r w:rsidRPr="00851D00">
        <w:t xml:space="preserve">      "name": "</w:t>
      </w:r>
      <w:r w:rsidRPr="00D41C7D">
        <w:rPr>
          <w:rFonts w:hint="eastAsia"/>
        </w:rPr>
        <w:t>set_loss_profit</w:t>
      </w:r>
      <w:r w:rsidRPr="00851D00">
        <w:t xml:space="preserve"> ",</w:t>
      </w:r>
    </w:p>
    <w:p w:rsidR="00856551" w:rsidRDefault="00856551" w:rsidP="00856551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856551" w:rsidRPr="00851D00" w:rsidRDefault="00856551" w:rsidP="00856551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856551" w:rsidRPr="00851D00" w:rsidRDefault="00856551" w:rsidP="00856551">
      <w:pPr>
        <w:ind w:left="840"/>
      </w:pPr>
      <w:r w:rsidRPr="00851D00">
        <w:t xml:space="preserve">    }</w:t>
      </w:r>
    </w:p>
    <w:p w:rsidR="00856551" w:rsidRPr="00851D00" w:rsidRDefault="00856551" w:rsidP="00856551">
      <w:pPr>
        <w:ind w:left="840"/>
      </w:pPr>
      <w:r w:rsidRPr="00851D00">
        <w:t xml:space="preserve">  }</w:t>
      </w:r>
    </w:p>
    <w:p w:rsidR="00856551" w:rsidRPr="000230E7" w:rsidRDefault="00856551" w:rsidP="00856551">
      <w:pPr>
        <w:ind w:left="840"/>
      </w:pPr>
      <w:r w:rsidRPr="00851D00">
        <w:t>}</w:t>
      </w:r>
    </w:p>
    <w:p w:rsidR="00856551" w:rsidRDefault="00856551" w:rsidP="00123722">
      <w:pPr>
        <w:pStyle w:val="ad"/>
        <w:ind w:left="1276" w:firstLineChars="0" w:firstLine="0"/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6326E0" w:rsidTr="006326E0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6326E0" w:rsidRPr="00E829D0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6326E0" w:rsidRPr="00E94DA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6326E0" w:rsidRPr="00E94DA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E94DAD">
                <w:rPr>
                  <w:rStyle w:val="ab"/>
                  <w:rFonts w:ascii="宋体" w:hAnsi="宋体" w:hint="eastAsia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6326E0" w:rsidRPr="00C63B2E" w:rsidRDefault="006326E0" w:rsidP="006326E0"/>
    <w:p w:rsidR="006326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123722" w:rsidRPr="000630E0" w:rsidRDefault="00123722" w:rsidP="00123722">
      <w:pPr>
        <w:pStyle w:val="ad"/>
        <w:ind w:left="420" w:firstLineChars="0" w:firstLine="0"/>
        <w:rPr>
          <w:b/>
          <w:sz w:val="24"/>
          <w:szCs w:val="24"/>
        </w:rPr>
      </w:pPr>
    </w:p>
    <w:p w:rsidR="006326E0" w:rsidRPr="006326E0" w:rsidRDefault="006326E0" w:rsidP="00D51B16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20" w:name="_Toc351540245"/>
      <w:r w:rsidRPr="006326E0">
        <w:rPr>
          <w:rFonts w:hint="eastAsia"/>
          <w:b/>
          <w:sz w:val="28"/>
          <w:szCs w:val="28"/>
        </w:rPr>
        <w:lastRenderedPageBreak/>
        <w:t>撤销持仓单止损止盈价</w:t>
      </w:r>
      <w:bookmarkEnd w:id="20"/>
    </w:p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6326E0" w:rsidRDefault="006326E0" w:rsidP="00123722">
      <w:pPr>
        <w:pStyle w:val="ad"/>
        <w:ind w:left="856" w:firstLineChars="0" w:firstLine="136"/>
      </w:pPr>
      <w:r w:rsidRPr="00D41C7D">
        <w:rPr>
          <w:rFonts w:hint="eastAsia"/>
        </w:rPr>
        <w:t>撤销持仓单止损止盈价</w:t>
      </w:r>
      <w:r>
        <w:rPr>
          <w:rFonts w:hint="eastAsia"/>
        </w:rPr>
        <w:t>(</w:t>
      </w:r>
      <w:r w:rsidRPr="00D41C7D">
        <w:rPr>
          <w:rFonts w:hint="eastAsia"/>
        </w:rPr>
        <w:t>withdraw_loss_profit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123722" w:rsidRDefault="00123722" w:rsidP="00123722">
      <w:pPr>
        <w:pStyle w:val="ad"/>
        <w:ind w:left="856" w:firstLineChars="0" w:firstLine="136"/>
      </w:pPr>
    </w:p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6326E0" w:rsidRDefault="006326E0" w:rsidP="00123722">
      <w:pPr>
        <w:pStyle w:val="ad"/>
        <w:tabs>
          <w:tab w:val="left" w:pos="2160"/>
        </w:tabs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  <w:r w:rsidR="00123722">
        <w:tab/>
      </w:r>
    </w:p>
    <w:p w:rsidR="00123722" w:rsidRDefault="00123722" w:rsidP="00123722">
      <w:pPr>
        <w:pStyle w:val="ad"/>
        <w:ind w:left="856" w:firstLineChars="0" w:firstLine="136"/>
      </w:pPr>
    </w:p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6326E0" w:rsidRDefault="00BF16E4" w:rsidP="00123722">
      <w:pPr>
        <w:pStyle w:val="ad"/>
        <w:tabs>
          <w:tab w:val="left" w:pos="2160"/>
        </w:tabs>
        <w:ind w:left="856" w:firstLineChars="0" w:firstLine="136"/>
      </w:pPr>
      <w:r w:rsidRPr="006B6770">
        <w:t>http://101.251.236.219:32000/tradeweb/httpXmlServlet?req=</w:t>
      </w:r>
      <w:r w:rsidR="006326E0" w:rsidRPr="00D41C7D">
        <w:rPr>
          <w:rFonts w:hint="eastAsia"/>
        </w:rPr>
        <w:t>withdraw_loss_profit</w:t>
      </w:r>
    </w:p>
    <w:p w:rsidR="00123722" w:rsidRPr="000E26F0" w:rsidRDefault="00123722" w:rsidP="00123722">
      <w:pPr>
        <w:pStyle w:val="ad"/>
        <w:tabs>
          <w:tab w:val="left" w:pos="2160"/>
        </w:tabs>
        <w:ind w:left="856" w:firstLineChars="0" w:firstLine="136"/>
      </w:pPr>
    </w:p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7A061D" w:rsidRDefault="007A061D" w:rsidP="009011D0">
      <w:pPr>
        <w:ind w:firstLineChars="400" w:firstLine="840"/>
      </w:pPr>
      <w:r>
        <w:t>{</w:t>
      </w:r>
    </w:p>
    <w:p w:rsidR="007A061D" w:rsidRDefault="007A061D" w:rsidP="007A061D">
      <w:pPr>
        <w:pStyle w:val="ad"/>
        <w:ind w:left="856"/>
      </w:pPr>
      <w:r>
        <w:t xml:space="preserve">  "MMTS": {</w:t>
      </w:r>
    </w:p>
    <w:p w:rsidR="007A061D" w:rsidRDefault="007A061D" w:rsidP="007A061D">
      <w:pPr>
        <w:pStyle w:val="ad"/>
        <w:ind w:left="856"/>
      </w:pPr>
      <w:r>
        <w:t xml:space="preserve">    "version": "1.0",</w:t>
      </w:r>
    </w:p>
    <w:p w:rsidR="007A061D" w:rsidRDefault="007A061D" w:rsidP="007A061D">
      <w:pPr>
        <w:pStyle w:val="ad"/>
        <w:ind w:left="856"/>
      </w:pPr>
      <w:r>
        <w:t xml:space="preserve">    "REQ": {</w:t>
      </w:r>
    </w:p>
    <w:p w:rsidR="007A061D" w:rsidRDefault="007A061D" w:rsidP="007A061D">
      <w:pPr>
        <w:pStyle w:val="ad"/>
        <w:ind w:left="856"/>
      </w:pPr>
      <w:r>
        <w:t xml:space="preserve">      "name": "withdraw_loss_profit",</w:t>
      </w:r>
    </w:p>
    <w:p w:rsidR="007A061D" w:rsidRDefault="007A061D" w:rsidP="007A061D">
      <w:pPr>
        <w:pStyle w:val="ad"/>
        <w:ind w:left="856"/>
      </w:pPr>
      <w:r>
        <w:t xml:space="preserve">      "id": " ",</w:t>
      </w:r>
    </w:p>
    <w:p w:rsidR="007A061D" w:rsidRDefault="007A061D" w:rsidP="007A061D">
      <w:pPr>
        <w:pStyle w:val="ad"/>
        <w:ind w:left="856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7A061D" w:rsidRDefault="007A061D" w:rsidP="007A061D">
      <w:pPr>
        <w:pStyle w:val="ad"/>
        <w:ind w:left="856"/>
      </w:pPr>
      <w:r>
        <w:rPr>
          <w:rFonts w:hint="eastAsia"/>
        </w:rPr>
        <w:t xml:space="preserve">      "H_ID": "</w:t>
      </w:r>
      <w:r>
        <w:rPr>
          <w:rFonts w:hint="eastAsia"/>
        </w:rPr>
        <w:t>持仓单号</w:t>
      </w:r>
      <w:r>
        <w:rPr>
          <w:rFonts w:hint="eastAsia"/>
        </w:rPr>
        <w:t>",</w:t>
      </w:r>
    </w:p>
    <w:p w:rsidR="007A061D" w:rsidRDefault="007A061D" w:rsidP="007A061D">
      <w:pPr>
        <w:pStyle w:val="ad"/>
        <w:ind w:left="856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商品统一代码（不可为空）</w:t>
      </w:r>
      <w:r>
        <w:rPr>
          <w:rFonts w:hint="eastAsia"/>
        </w:rPr>
        <w:t>",</w:t>
      </w:r>
    </w:p>
    <w:p w:rsidR="007A061D" w:rsidRDefault="007A061D" w:rsidP="007A061D">
      <w:pPr>
        <w:pStyle w:val="ad"/>
        <w:ind w:left="856"/>
      </w:pPr>
      <w:r>
        <w:rPr>
          <w:rFonts w:hint="eastAsia"/>
        </w:rPr>
        <w:t xml:space="preserve">      "TYPE": "1-</w:t>
      </w:r>
      <w:r>
        <w:rPr>
          <w:rFonts w:hint="eastAsia"/>
        </w:rPr>
        <w:t>撤销止损价；</w:t>
      </w:r>
      <w:r>
        <w:rPr>
          <w:rFonts w:hint="eastAsia"/>
        </w:rPr>
        <w:t>2-</w:t>
      </w:r>
      <w:r>
        <w:rPr>
          <w:rFonts w:hint="eastAsia"/>
        </w:rPr>
        <w:t>撤销止盈价；</w:t>
      </w:r>
      <w:r>
        <w:rPr>
          <w:rFonts w:hint="eastAsia"/>
        </w:rPr>
        <w:t>3-</w:t>
      </w:r>
      <w:r>
        <w:rPr>
          <w:rFonts w:hint="eastAsia"/>
        </w:rPr>
        <w:t>撤销止损止盈价</w:t>
      </w:r>
      <w:r>
        <w:rPr>
          <w:rFonts w:hint="eastAsia"/>
        </w:rPr>
        <w:t>",</w:t>
      </w:r>
    </w:p>
    <w:p w:rsidR="007A061D" w:rsidRDefault="007A061D" w:rsidP="007A061D">
      <w:pPr>
        <w:pStyle w:val="ad"/>
        <w:ind w:left="856"/>
      </w:pPr>
      <w:r>
        <w:t xml:space="preserve">      "SESSION_ID": "SESSION_ID",</w:t>
      </w:r>
    </w:p>
    <w:p w:rsidR="007A061D" w:rsidRDefault="007A061D" w:rsidP="007A061D">
      <w:pPr>
        <w:pStyle w:val="ad"/>
        <w:ind w:left="856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7A061D" w:rsidRDefault="007A061D" w:rsidP="007A061D">
      <w:pPr>
        <w:pStyle w:val="ad"/>
        <w:ind w:left="856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7A061D" w:rsidRDefault="007A061D" w:rsidP="007A061D">
      <w:pPr>
        <w:pStyle w:val="ad"/>
        <w:ind w:left="856"/>
      </w:pPr>
      <w:r>
        <w:t xml:space="preserve">    }</w:t>
      </w:r>
    </w:p>
    <w:p w:rsidR="007A061D" w:rsidRDefault="007A061D" w:rsidP="007A061D">
      <w:pPr>
        <w:pStyle w:val="ad"/>
        <w:ind w:left="856"/>
      </w:pPr>
      <w:r>
        <w:t xml:space="preserve">  }</w:t>
      </w:r>
    </w:p>
    <w:p w:rsidR="006326E0" w:rsidRPr="00580979" w:rsidRDefault="007A061D" w:rsidP="009011D0">
      <w:pPr>
        <w:pStyle w:val="ad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502"/>
        <w:gridCol w:w="1646"/>
        <w:gridCol w:w="1587"/>
        <w:gridCol w:w="1655"/>
        <w:gridCol w:w="845"/>
        <w:gridCol w:w="1614"/>
        <w:gridCol w:w="621"/>
      </w:tblGrid>
      <w:tr w:rsidR="006326E0" w:rsidRPr="00AF7A7C" w:rsidTr="006326E0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7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5" w:type="dxa"/>
            <w:shd w:val="clear" w:color="auto" w:fill="D9D9D9"/>
            <w:vAlign w:val="center"/>
          </w:tcPr>
          <w:p w:rsidR="006326E0" w:rsidRPr="00AF7A7C" w:rsidRDefault="006D2FD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4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21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7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2A038F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7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5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2A038F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7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5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2A038F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cs="Arial" w:hint="eastAsia"/>
                <w:sz w:val="18"/>
                <w:szCs w:val="18"/>
              </w:rPr>
              <w:t>持仓单号</w:t>
            </w:r>
          </w:p>
        </w:tc>
        <w:tc>
          <w:tcPr>
            <w:tcW w:w="1587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H_ID</w:t>
            </w:r>
          </w:p>
        </w:tc>
        <w:tc>
          <w:tcPr>
            <w:tcW w:w="165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H_ID&gt;</w:t>
            </w:r>
          </w:p>
        </w:tc>
        <w:tc>
          <w:tcPr>
            <w:tcW w:w="845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2A038F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87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65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45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>
                <w:rPr>
                  <w:rStyle w:val="ab"/>
                  <w:rFonts w:ascii="宋体" w:hAnsi="宋体" w:hint="eastAsia"/>
                </w:rPr>
                <w:t>Max2Text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872E94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72E94">
              <w:rPr>
                <w:rFonts w:hint="eastAsia"/>
                <w:sz w:val="18"/>
                <w:szCs w:val="18"/>
              </w:rPr>
              <w:t>止损止盈类型</w:t>
            </w:r>
          </w:p>
        </w:tc>
        <w:tc>
          <w:tcPr>
            <w:tcW w:w="1587" w:type="dxa"/>
            <w:vAlign w:val="center"/>
          </w:tcPr>
          <w:p w:rsidR="006326E0" w:rsidRPr="004F650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F6501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655" w:type="dxa"/>
            <w:vAlign w:val="center"/>
          </w:tcPr>
          <w:p w:rsidR="006326E0" w:rsidRPr="004F650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F6501">
              <w:rPr>
                <w:rFonts w:ascii="宋体" w:hAnsi="宋体" w:hint="eastAsia"/>
                <w:sz w:val="18"/>
                <w:szCs w:val="18"/>
              </w:rPr>
              <w:t>TYPE&gt;</w:t>
            </w:r>
          </w:p>
        </w:tc>
        <w:tc>
          <w:tcPr>
            <w:tcW w:w="845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_止损止盈类型" w:history="1">
              <w:r w:rsidR="006326E0" w:rsidRPr="00C40094">
                <w:rPr>
                  <w:rStyle w:val="ab"/>
                  <w:rFonts w:ascii="宋体" w:hAnsi="宋体" w:hint="eastAsia"/>
                </w:rPr>
                <w:t>止损止盈类型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7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2A038F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587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65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45" w:type="dxa"/>
          </w:tcPr>
          <w:p w:rsidR="006326E0" w:rsidRDefault="006326E0" w:rsidP="006326E0">
            <w:r w:rsidRPr="004D1C4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 w:rsidRPr="002A038F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587" w:type="dxa"/>
            <w:vAlign w:val="center"/>
          </w:tcPr>
          <w:p w:rsidR="006326E0" w:rsidRPr="002A038F" w:rsidRDefault="006326E0" w:rsidP="006326E0">
            <w:pPr>
              <w:pStyle w:val="15"/>
              <w:rPr>
                <w:color w:val="000000"/>
                <w:sz w:val="18"/>
                <w:szCs w:val="18"/>
              </w:rPr>
            </w:pPr>
            <w:r w:rsidRPr="002A038F">
              <w:rPr>
                <w:rFonts w:hint="eastAsia"/>
                <w:sz w:val="18"/>
                <w:szCs w:val="18"/>
              </w:rPr>
              <w:t>P_P</w:t>
            </w:r>
          </w:p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6326E0" w:rsidRPr="002A038F" w:rsidRDefault="006326E0" w:rsidP="006326E0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2A038F">
              <w:rPr>
                <w:rFonts w:hint="eastAsia"/>
                <w:sz w:val="18"/>
                <w:szCs w:val="18"/>
              </w:rPr>
              <w:t>P_P&gt;</w:t>
            </w:r>
          </w:p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5" w:type="dxa"/>
          </w:tcPr>
          <w:p w:rsidR="006326E0" w:rsidRDefault="006326E0" w:rsidP="006326E0">
            <w:r w:rsidRPr="004D1C4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2A038F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326E0" w:rsidRDefault="006326E0" w:rsidP="006326E0"/>
    <w:p w:rsidR="006610F1" w:rsidRPr="006610F1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856551" w:rsidRPr="00851D00" w:rsidRDefault="00856551" w:rsidP="00856551">
      <w:pPr>
        <w:ind w:left="840"/>
      </w:pPr>
      <w:r w:rsidRPr="00851D00">
        <w:t>{</w:t>
      </w:r>
    </w:p>
    <w:p w:rsidR="00856551" w:rsidRPr="00851D00" w:rsidRDefault="00856551" w:rsidP="00856551">
      <w:pPr>
        <w:ind w:left="840"/>
      </w:pPr>
      <w:r w:rsidRPr="00851D00">
        <w:t xml:space="preserve">  "MMTS": {</w:t>
      </w:r>
    </w:p>
    <w:p w:rsidR="00856551" w:rsidRPr="00851D00" w:rsidRDefault="00856551" w:rsidP="00856551">
      <w:pPr>
        <w:ind w:left="840"/>
      </w:pPr>
      <w:r w:rsidRPr="00851D00">
        <w:t xml:space="preserve">    "version": "1.0",</w:t>
      </w:r>
    </w:p>
    <w:p w:rsidR="00856551" w:rsidRPr="00851D00" w:rsidRDefault="00856551" w:rsidP="00856551">
      <w:pPr>
        <w:ind w:left="840"/>
      </w:pPr>
      <w:r w:rsidRPr="00851D00">
        <w:t xml:space="preserve">    "REQ": {</w:t>
      </w:r>
    </w:p>
    <w:p w:rsidR="00856551" w:rsidRDefault="00856551" w:rsidP="00856551">
      <w:pPr>
        <w:ind w:left="840"/>
      </w:pPr>
      <w:r w:rsidRPr="00851D00">
        <w:t xml:space="preserve">      "name": "</w:t>
      </w:r>
      <w:r w:rsidRPr="00D41C7D">
        <w:rPr>
          <w:rFonts w:hint="eastAsia"/>
        </w:rPr>
        <w:t>withdraw_loss_profit</w:t>
      </w:r>
      <w:r w:rsidRPr="00851D00">
        <w:t xml:space="preserve"> ",</w:t>
      </w:r>
    </w:p>
    <w:p w:rsidR="00856551" w:rsidRDefault="00856551" w:rsidP="00856551">
      <w:pPr>
        <w:ind w:left="840" w:firstLineChars="300" w:firstLine="630"/>
      </w:pPr>
      <w:r w:rsidRPr="00851D00">
        <w:lastRenderedPageBreak/>
        <w:t>"</w:t>
      </w:r>
      <w:r>
        <w:rPr>
          <w:rFonts w:hint="eastAsia"/>
        </w:rPr>
        <w:t>message</w:t>
      </w:r>
      <w:r w:rsidRPr="00851D00">
        <w:t>": " ",</w:t>
      </w:r>
    </w:p>
    <w:p w:rsidR="00856551" w:rsidRPr="00851D00" w:rsidRDefault="00856551" w:rsidP="00856551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856551" w:rsidRPr="00851D00" w:rsidRDefault="00856551" w:rsidP="00856551">
      <w:pPr>
        <w:ind w:left="840"/>
      </w:pPr>
      <w:r w:rsidRPr="00851D00">
        <w:t xml:space="preserve">    }</w:t>
      </w:r>
    </w:p>
    <w:p w:rsidR="00856551" w:rsidRPr="00851D00" w:rsidRDefault="00856551" w:rsidP="00856551">
      <w:pPr>
        <w:ind w:left="840"/>
      </w:pPr>
      <w:r w:rsidRPr="00851D00">
        <w:t xml:space="preserve">  }</w:t>
      </w:r>
    </w:p>
    <w:p w:rsidR="00856551" w:rsidRDefault="00856551" w:rsidP="00856551">
      <w:pPr>
        <w:ind w:left="840"/>
      </w:pPr>
      <w:r w:rsidRPr="00851D00"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6326E0" w:rsidTr="006326E0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6326E0" w:rsidRPr="00E829D0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6326E0" w:rsidRPr="00E94DA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6326E0" w:rsidRPr="00E94DA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E94DAD">
                <w:rPr>
                  <w:rStyle w:val="ab"/>
                  <w:rFonts w:ascii="宋体" w:hAnsi="宋体" w:hint="eastAsia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6326E0" w:rsidRPr="00C63B2E" w:rsidRDefault="006326E0" w:rsidP="006326E0"/>
    <w:p w:rsidR="006326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6610F1" w:rsidRPr="006610F1" w:rsidRDefault="006610F1" w:rsidP="006610F1">
      <w:pPr>
        <w:ind w:left="420"/>
        <w:rPr>
          <w:b/>
          <w:sz w:val="24"/>
          <w:szCs w:val="24"/>
        </w:rPr>
      </w:pPr>
    </w:p>
    <w:p w:rsidR="006326E0" w:rsidRPr="006326E0" w:rsidRDefault="006326E0" w:rsidP="00D51B16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21" w:name="_Toc351540247"/>
      <w:r w:rsidRPr="006326E0">
        <w:rPr>
          <w:rFonts w:hint="eastAsia"/>
          <w:b/>
          <w:sz w:val="28"/>
          <w:szCs w:val="28"/>
        </w:rPr>
        <w:t>客户下单情况</w:t>
      </w:r>
      <w:bookmarkEnd w:id="21"/>
    </w:p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6326E0" w:rsidRDefault="006326E0" w:rsidP="006610F1">
      <w:pPr>
        <w:pStyle w:val="ad"/>
        <w:ind w:left="856" w:firstLineChars="0" w:firstLine="136"/>
      </w:pPr>
      <w:r w:rsidRPr="006610F1">
        <w:rPr>
          <w:rFonts w:hint="eastAsia"/>
        </w:rPr>
        <w:t>客户下单情况</w:t>
      </w:r>
      <w:r>
        <w:rPr>
          <w:rFonts w:hint="eastAsia"/>
        </w:rPr>
        <w:t>(</w:t>
      </w:r>
      <w:r w:rsidRPr="00D41C7D">
        <w:rPr>
          <w:rFonts w:hint="eastAsia"/>
        </w:rPr>
        <w:t>customer</w:t>
      </w:r>
      <w:r w:rsidRPr="00D41C7D">
        <w:t>_order_query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6610F1" w:rsidRDefault="006610F1" w:rsidP="006610F1">
      <w:pPr>
        <w:pStyle w:val="ad"/>
        <w:ind w:left="856" w:firstLineChars="0" w:firstLine="136"/>
      </w:pPr>
    </w:p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6326E0" w:rsidRDefault="006326E0" w:rsidP="006610F1">
      <w:pPr>
        <w:pStyle w:val="ad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610F1" w:rsidRDefault="006610F1" w:rsidP="006610F1">
      <w:pPr>
        <w:pStyle w:val="ad"/>
        <w:ind w:left="856" w:firstLineChars="0" w:firstLine="136"/>
      </w:pPr>
    </w:p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6326E0" w:rsidRDefault="00BF16E4" w:rsidP="006610F1">
      <w:pPr>
        <w:pStyle w:val="ad"/>
        <w:ind w:left="856" w:firstLineChars="0" w:firstLine="136"/>
      </w:pPr>
      <w:r w:rsidRPr="006B6770">
        <w:t>http://101.251.236.219:32000/tradeweb/httpXmlServlet?req=</w:t>
      </w:r>
      <w:r w:rsidR="006326E0" w:rsidRPr="00D41C7D">
        <w:rPr>
          <w:rFonts w:hint="eastAsia"/>
        </w:rPr>
        <w:t>customer</w:t>
      </w:r>
      <w:r w:rsidR="006326E0" w:rsidRPr="00D41C7D">
        <w:t>_order_query</w:t>
      </w:r>
    </w:p>
    <w:p w:rsidR="006610F1" w:rsidRPr="000E26F0" w:rsidRDefault="006610F1" w:rsidP="006610F1">
      <w:pPr>
        <w:pStyle w:val="ad"/>
        <w:ind w:left="856" w:firstLineChars="0" w:firstLine="136"/>
      </w:pPr>
    </w:p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1A238A" w:rsidRDefault="001A238A" w:rsidP="001A238A">
      <w:pPr>
        <w:pStyle w:val="ad"/>
        <w:ind w:left="856"/>
      </w:pPr>
      <w:r>
        <w:t>{</w:t>
      </w:r>
    </w:p>
    <w:p w:rsidR="001A238A" w:rsidRDefault="001A238A" w:rsidP="001A238A">
      <w:pPr>
        <w:pStyle w:val="ad"/>
        <w:ind w:left="856"/>
      </w:pPr>
      <w:r>
        <w:t xml:space="preserve">  "MMTS": {</w:t>
      </w:r>
    </w:p>
    <w:p w:rsidR="001A238A" w:rsidRDefault="001A238A" w:rsidP="001A238A">
      <w:pPr>
        <w:pStyle w:val="ad"/>
        <w:ind w:left="856"/>
      </w:pPr>
      <w:r>
        <w:t xml:space="preserve">    "version": "1.0",</w:t>
      </w:r>
    </w:p>
    <w:p w:rsidR="001A238A" w:rsidRDefault="001A238A" w:rsidP="001A238A">
      <w:pPr>
        <w:pStyle w:val="ad"/>
        <w:ind w:left="856"/>
      </w:pPr>
      <w:r>
        <w:t xml:space="preserve">    "REQ": {</w:t>
      </w:r>
    </w:p>
    <w:p w:rsidR="001A238A" w:rsidRDefault="001A238A" w:rsidP="001A238A">
      <w:pPr>
        <w:pStyle w:val="ad"/>
        <w:ind w:left="856"/>
      </w:pPr>
      <w:r>
        <w:t xml:space="preserve">      "name": "customer_order_query",</w:t>
      </w:r>
    </w:p>
    <w:p w:rsidR="001A238A" w:rsidRDefault="001A238A" w:rsidP="001A238A">
      <w:pPr>
        <w:pStyle w:val="ad"/>
        <w:ind w:left="856"/>
      </w:pPr>
      <w:r>
        <w:t xml:space="preserve">      "id": " ",</w:t>
      </w:r>
    </w:p>
    <w:p w:rsidR="001A238A" w:rsidRDefault="001A238A" w:rsidP="001A238A">
      <w:pPr>
        <w:pStyle w:val="ad"/>
        <w:ind w:left="856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1A238A" w:rsidRDefault="001A238A" w:rsidP="001A238A">
      <w:pPr>
        <w:pStyle w:val="ad"/>
        <w:ind w:left="856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",</w:t>
      </w:r>
    </w:p>
    <w:p w:rsidR="001A238A" w:rsidRDefault="001A238A" w:rsidP="001A238A">
      <w:pPr>
        <w:pStyle w:val="ad"/>
        <w:ind w:left="856"/>
      </w:pPr>
      <w:r>
        <w:t xml:space="preserve">      "SESSION_ID": "SESSION_ID"</w:t>
      </w:r>
    </w:p>
    <w:p w:rsidR="001A238A" w:rsidRDefault="001A238A" w:rsidP="001A238A">
      <w:pPr>
        <w:pStyle w:val="ad"/>
        <w:ind w:left="856"/>
      </w:pPr>
      <w:r>
        <w:t xml:space="preserve">    }</w:t>
      </w:r>
    </w:p>
    <w:p w:rsidR="001A238A" w:rsidRDefault="001A238A" w:rsidP="001A238A">
      <w:pPr>
        <w:pStyle w:val="ad"/>
        <w:ind w:left="856"/>
      </w:pPr>
      <w:r>
        <w:t xml:space="preserve">  }</w:t>
      </w:r>
    </w:p>
    <w:p w:rsidR="001A238A" w:rsidRPr="00580979" w:rsidRDefault="001A238A" w:rsidP="001A238A">
      <w:pPr>
        <w:pStyle w:val="ad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500"/>
        <w:gridCol w:w="1628"/>
        <w:gridCol w:w="1585"/>
        <w:gridCol w:w="1653"/>
        <w:gridCol w:w="756"/>
        <w:gridCol w:w="1734"/>
        <w:gridCol w:w="614"/>
      </w:tblGrid>
      <w:tr w:rsidR="006326E0" w:rsidRPr="00AF7A7C" w:rsidTr="006326E0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0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28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5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3" w:type="dxa"/>
            <w:shd w:val="clear" w:color="auto" w:fill="D9D9D9"/>
            <w:vAlign w:val="center"/>
          </w:tcPr>
          <w:p w:rsidR="006326E0" w:rsidRPr="00AF7A7C" w:rsidRDefault="001A238A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734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4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0" w:type="dxa"/>
          </w:tcPr>
          <w:p w:rsidR="006326E0" w:rsidRDefault="006326E0" w:rsidP="006326E0">
            <w:r w:rsidRPr="00C0597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5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3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56" w:type="dxa"/>
          </w:tcPr>
          <w:p w:rsidR="006326E0" w:rsidRDefault="006326E0" w:rsidP="006326E0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6326E0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4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0" w:type="dxa"/>
          </w:tcPr>
          <w:p w:rsidR="006326E0" w:rsidRDefault="006326E0" w:rsidP="006326E0">
            <w:r w:rsidRPr="00C0597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5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3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756" w:type="dxa"/>
          </w:tcPr>
          <w:p w:rsidR="006326E0" w:rsidRDefault="006326E0" w:rsidP="006326E0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6326E0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4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0" w:type="dxa"/>
          </w:tcPr>
          <w:p w:rsidR="006326E0" w:rsidRDefault="006326E0" w:rsidP="006326E0">
            <w:r w:rsidRPr="00C0597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5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3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756" w:type="dxa"/>
          </w:tcPr>
          <w:p w:rsidR="006326E0" w:rsidRDefault="006326E0" w:rsidP="006326E0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6326E0" w:rsidRPr="00C806E6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14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0" w:type="dxa"/>
          </w:tcPr>
          <w:p w:rsidR="006326E0" w:rsidRDefault="006326E0" w:rsidP="006326E0">
            <w:r w:rsidRPr="00C0597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8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653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756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34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6326E0">
                <w:rPr>
                  <w:rStyle w:val="ab"/>
                  <w:rFonts w:ascii="宋体" w:hAnsi="宋体" w:hint="eastAsia"/>
                </w:rPr>
                <w:t>Max2Text</w:t>
              </w:r>
            </w:hyperlink>
          </w:p>
        </w:tc>
        <w:tc>
          <w:tcPr>
            <w:tcW w:w="614" w:type="dxa"/>
            <w:vAlign w:val="center"/>
          </w:tcPr>
          <w:p w:rsidR="006326E0" w:rsidRPr="00AC7294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C7294">
              <w:rPr>
                <w:rFonts w:hint="eastAsia"/>
                <w:sz w:val="18"/>
                <w:szCs w:val="18"/>
              </w:rPr>
              <w:t>空表示所有</w:t>
            </w: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0" w:type="dxa"/>
          </w:tcPr>
          <w:p w:rsidR="006326E0" w:rsidRDefault="006326E0" w:rsidP="006326E0">
            <w:r w:rsidRPr="00C0597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3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56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6326E0" w:rsidRPr="002A038F" w:rsidRDefault="005D77B4" w:rsidP="006326E0">
            <w:pPr>
              <w:rPr>
                <w:rStyle w:val="ab"/>
                <w:rFonts w:ascii="宋体" w:hAnsi="宋体"/>
              </w:rPr>
            </w:pPr>
            <w:hyperlink w:anchor="Number" w:history="1">
              <w:r w:rsidR="006326E0" w:rsidRPr="002A038F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4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326E0" w:rsidRDefault="006326E0" w:rsidP="006326E0"/>
    <w:p w:rsidR="006326E0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590B05" w:rsidRDefault="00590B05" w:rsidP="00590B05">
      <w:pPr>
        <w:pStyle w:val="ad"/>
        <w:ind w:left="856"/>
      </w:pPr>
      <w:r>
        <w:t>{</w:t>
      </w:r>
    </w:p>
    <w:p w:rsidR="00590B05" w:rsidRDefault="00590B05" w:rsidP="00590B05">
      <w:pPr>
        <w:pStyle w:val="ad"/>
        <w:ind w:left="856"/>
      </w:pPr>
      <w:r>
        <w:lastRenderedPageBreak/>
        <w:t xml:space="preserve">  "MMTS": {</w:t>
      </w:r>
    </w:p>
    <w:p w:rsidR="00590B05" w:rsidRDefault="00590B05" w:rsidP="00590B05">
      <w:pPr>
        <w:pStyle w:val="ad"/>
        <w:ind w:left="856"/>
      </w:pPr>
      <w:r>
        <w:t xml:space="preserve">    "version": "1.0",</w:t>
      </w:r>
    </w:p>
    <w:p w:rsidR="00590B05" w:rsidRDefault="00590B05" w:rsidP="00590B05">
      <w:pPr>
        <w:pStyle w:val="ad"/>
        <w:ind w:left="856"/>
      </w:pPr>
      <w:r>
        <w:t xml:space="preserve">    "REP": {</w:t>
      </w:r>
    </w:p>
    <w:p w:rsidR="00590B05" w:rsidRDefault="00590B05" w:rsidP="00590B05">
      <w:pPr>
        <w:pStyle w:val="ad"/>
        <w:ind w:left="856"/>
      </w:pPr>
      <w:r>
        <w:t xml:space="preserve">      "name": "customer_order_query",</w:t>
      </w:r>
    </w:p>
    <w:p w:rsidR="00590B05" w:rsidRDefault="00590B05" w:rsidP="00590B05">
      <w:pPr>
        <w:pStyle w:val="ad"/>
        <w:ind w:left="856"/>
      </w:pPr>
      <w:r>
        <w:t xml:space="preserve">      "message": " ",</w:t>
      </w:r>
    </w:p>
    <w:p w:rsidR="00590B05" w:rsidRDefault="00590B05" w:rsidP="00590B05">
      <w:pPr>
        <w:pStyle w:val="ad"/>
        <w:ind w:left="856"/>
      </w:pPr>
      <w:r>
        <w:t xml:space="preserve">      "retcode": " ",</w:t>
      </w:r>
    </w:p>
    <w:p w:rsidR="00590B05" w:rsidRDefault="00590B05" w:rsidP="00590B05">
      <w:pPr>
        <w:pStyle w:val="ad"/>
        <w:ind w:left="856"/>
      </w:pPr>
      <w:r>
        <w:t xml:space="preserve">      "RESULTLIST": {</w:t>
      </w:r>
    </w:p>
    <w:p w:rsidR="00590B05" w:rsidRDefault="00590B05" w:rsidP="00590B05">
      <w:pPr>
        <w:pStyle w:val="ad"/>
        <w:ind w:left="856"/>
      </w:pPr>
      <w:r>
        <w:t xml:space="preserve">        "REC": {</w:t>
      </w:r>
    </w:p>
    <w:p w:rsidR="00590B05" w:rsidRDefault="00590B05" w:rsidP="00590B05">
      <w:pPr>
        <w:pStyle w:val="ad"/>
        <w:ind w:left="856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590B05" w:rsidRDefault="00590B05" w:rsidP="00590B05">
      <w:pPr>
        <w:pStyle w:val="ad"/>
        <w:ind w:left="856"/>
      </w:pPr>
      <w:r>
        <w:rPr>
          <w:rFonts w:hint="eastAsia"/>
        </w:rPr>
        <w:t xml:space="preserve">          "BU_A": "</w:t>
      </w:r>
      <w:r>
        <w:rPr>
          <w:rFonts w:hint="eastAsia"/>
        </w:rPr>
        <w:t>买平均持仓价</w:t>
      </w:r>
      <w:r>
        <w:rPr>
          <w:rFonts w:hint="eastAsia"/>
        </w:rPr>
        <w:t>",</w:t>
      </w:r>
    </w:p>
    <w:p w:rsidR="00590B05" w:rsidRDefault="00590B05" w:rsidP="00590B05">
      <w:pPr>
        <w:pStyle w:val="ad"/>
        <w:ind w:left="856"/>
      </w:pPr>
      <w:r>
        <w:rPr>
          <w:rFonts w:hint="eastAsia"/>
        </w:rPr>
        <w:t xml:space="preserve">          "BU_H": "</w:t>
      </w:r>
      <w:r>
        <w:rPr>
          <w:rFonts w:hint="eastAsia"/>
        </w:rPr>
        <w:t>买单持仓金额</w:t>
      </w:r>
      <w:r>
        <w:rPr>
          <w:rFonts w:hint="eastAsia"/>
        </w:rPr>
        <w:t>",</w:t>
      </w:r>
    </w:p>
    <w:p w:rsidR="00590B05" w:rsidRDefault="00590B05" w:rsidP="00590B05">
      <w:pPr>
        <w:pStyle w:val="ad"/>
        <w:ind w:left="856"/>
      </w:pPr>
      <w:r>
        <w:rPr>
          <w:rFonts w:hint="eastAsia"/>
        </w:rPr>
        <w:t xml:space="preserve">          "BU_Q": "</w:t>
      </w:r>
      <w:r>
        <w:rPr>
          <w:rFonts w:hint="eastAsia"/>
        </w:rPr>
        <w:t>买单数量</w:t>
      </w:r>
      <w:r>
        <w:rPr>
          <w:rFonts w:hint="eastAsia"/>
        </w:rPr>
        <w:t>",</w:t>
      </w:r>
    </w:p>
    <w:p w:rsidR="00590B05" w:rsidRDefault="00590B05" w:rsidP="00590B05">
      <w:pPr>
        <w:pStyle w:val="ad"/>
        <w:ind w:left="856"/>
      </w:pPr>
      <w:r>
        <w:rPr>
          <w:rFonts w:hint="eastAsia"/>
        </w:rPr>
        <w:t xml:space="preserve">          "BU_F": "</w:t>
      </w:r>
      <w:r>
        <w:rPr>
          <w:rFonts w:hint="eastAsia"/>
        </w:rPr>
        <w:t>买单盈亏</w:t>
      </w:r>
      <w:r>
        <w:rPr>
          <w:rFonts w:hint="eastAsia"/>
        </w:rPr>
        <w:t>",</w:t>
      </w:r>
    </w:p>
    <w:p w:rsidR="00590B05" w:rsidRDefault="00590B05" w:rsidP="00590B05">
      <w:pPr>
        <w:pStyle w:val="ad"/>
        <w:ind w:left="856"/>
      </w:pPr>
      <w:r>
        <w:rPr>
          <w:rFonts w:hint="eastAsia"/>
        </w:rPr>
        <w:t xml:space="preserve">          "SE_A": "</w:t>
      </w:r>
      <w:r>
        <w:rPr>
          <w:rFonts w:hint="eastAsia"/>
        </w:rPr>
        <w:t>卖平均持仓价</w:t>
      </w:r>
      <w:r>
        <w:rPr>
          <w:rFonts w:hint="eastAsia"/>
        </w:rPr>
        <w:t>",</w:t>
      </w:r>
    </w:p>
    <w:p w:rsidR="00590B05" w:rsidRDefault="00590B05" w:rsidP="00590B05">
      <w:pPr>
        <w:pStyle w:val="ad"/>
        <w:ind w:left="856"/>
      </w:pPr>
      <w:r>
        <w:rPr>
          <w:rFonts w:hint="eastAsia"/>
        </w:rPr>
        <w:t xml:space="preserve">          "SE_H": "</w:t>
      </w:r>
      <w:r>
        <w:rPr>
          <w:rFonts w:hint="eastAsia"/>
        </w:rPr>
        <w:t>卖单持仓金额</w:t>
      </w:r>
      <w:r>
        <w:rPr>
          <w:rFonts w:hint="eastAsia"/>
        </w:rPr>
        <w:t>",</w:t>
      </w:r>
    </w:p>
    <w:p w:rsidR="00590B05" w:rsidRDefault="00590B05" w:rsidP="00590B05">
      <w:pPr>
        <w:pStyle w:val="ad"/>
        <w:ind w:left="856"/>
      </w:pPr>
      <w:r>
        <w:rPr>
          <w:rFonts w:hint="eastAsia"/>
        </w:rPr>
        <w:t xml:space="preserve">          "SE_Q": "</w:t>
      </w:r>
      <w:r>
        <w:rPr>
          <w:rFonts w:hint="eastAsia"/>
        </w:rPr>
        <w:t>卖单数量</w:t>
      </w:r>
      <w:r>
        <w:rPr>
          <w:rFonts w:hint="eastAsia"/>
        </w:rPr>
        <w:t>",</w:t>
      </w:r>
    </w:p>
    <w:p w:rsidR="00590B05" w:rsidRDefault="00590B05" w:rsidP="00590B05">
      <w:pPr>
        <w:pStyle w:val="ad"/>
        <w:ind w:left="856"/>
      </w:pPr>
      <w:r>
        <w:rPr>
          <w:rFonts w:hint="eastAsia"/>
        </w:rPr>
        <w:t xml:space="preserve">          "SE_F": "</w:t>
      </w:r>
      <w:r>
        <w:rPr>
          <w:rFonts w:hint="eastAsia"/>
        </w:rPr>
        <w:t>卖单盈亏</w:t>
      </w:r>
      <w:r>
        <w:rPr>
          <w:rFonts w:hint="eastAsia"/>
        </w:rPr>
        <w:t>",</w:t>
      </w:r>
    </w:p>
    <w:p w:rsidR="00590B05" w:rsidRDefault="00590B05" w:rsidP="00590B05">
      <w:pPr>
        <w:pStyle w:val="ad"/>
        <w:ind w:left="856"/>
      </w:pPr>
      <w:r>
        <w:rPr>
          <w:rFonts w:hint="eastAsia"/>
        </w:rPr>
        <w:t xml:space="preserve">          "JTC": "</w:t>
      </w:r>
      <w:r>
        <w:rPr>
          <w:rFonts w:hint="eastAsia"/>
        </w:rPr>
        <w:t>客户净头寸</w:t>
      </w:r>
      <w:r>
        <w:rPr>
          <w:rFonts w:hint="eastAsia"/>
        </w:rPr>
        <w:t>",</w:t>
      </w:r>
    </w:p>
    <w:p w:rsidR="00590B05" w:rsidRDefault="00590B05" w:rsidP="00590B05">
      <w:pPr>
        <w:pStyle w:val="ad"/>
        <w:ind w:left="856"/>
      </w:pPr>
      <w:r>
        <w:rPr>
          <w:rFonts w:hint="eastAsia"/>
        </w:rPr>
        <w:t xml:space="preserve">          "F": "</w:t>
      </w:r>
      <w:r>
        <w:rPr>
          <w:rFonts w:hint="eastAsia"/>
        </w:rPr>
        <w:t>盈亏</w:t>
      </w:r>
      <w:r>
        <w:rPr>
          <w:rFonts w:hint="eastAsia"/>
        </w:rPr>
        <w:t>"</w:t>
      </w:r>
    </w:p>
    <w:p w:rsidR="00590B05" w:rsidRDefault="00590B05" w:rsidP="00590B05">
      <w:pPr>
        <w:pStyle w:val="ad"/>
        <w:ind w:left="856"/>
      </w:pPr>
      <w:r>
        <w:t xml:space="preserve">        }</w:t>
      </w:r>
    </w:p>
    <w:p w:rsidR="00590B05" w:rsidRDefault="00590B05" w:rsidP="00590B05">
      <w:pPr>
        <w:pStyle w:val="ad"/>
        <w:ind w:left="856"/>
      </w:pPr>
      <w:r>
        <w:t xml:space="preserve">      }</w:t>
      </w:r>
    </w:p>
    <w:p w:rsidR="00590B05" w:rsidRDefault="00590B05" w:rsidP="00590B05">
      <w:pPr>
        <w:pStyle w:val="ad"/>
        <w:ind w:left="856"/>
      </w:pPr>
      <w:r>
        <w:t xml:space="preserve">    }</w:t>
      </w:r>
    </w:p>
    <w:p w:rsidR="00590B05" w:rsidRDefault="00590B05" w:rsidP="00590B05">
      <w:pPr>
        <w:pStyle w:val="ad"/>
        <w:ind w:left="856"/>
      </w:pPr>
      <w:r>
        <w:t xml:space="preserve">  }</w:t>
      </w:r>
    </w:p>
    <w:p w:rsidR="00590B05" w:rsidRDefault="00590B05" w:rsidP="00590B05">
      <w:pPr>
        <w:pStyle w:val="ad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6326E0" w:rsidRPr="0010690B" w:rsidTr="006326E0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10690B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6326E0" w:rsidRPr="0010690B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10690B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10690B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10690B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10690B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6326E0" w:rsidRPr="0082562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C849CA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返回结果集</w:t>
            </w:r>
          </w:p>
        </w:tc>
        <w:tc>
          <w:tcPr>
            <w:tcW w:w="1270" w:type="dxa"/>
            <w:vAlign w:val="center"/>
          </w:tcPr>
          <w:p w:rsidR="006326E0" w:rsidRPr="006C6122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72" w:type="dxa"/>
            <w:vAlign w:val="center"/>
          </w:tcPr>
          <w:p w:rsidR="006326E0" w:rsidRPr="006C612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RESULTLIST&gt;</w:t>
            </w:r>
          </w:p>
        </w:tc>
        <w:tc>
          <w:tcPr>
            <w:tcW w:w="948" w:type="dxa"/>
            <w:vAlign w:val="center"/>
          </w:tcPr>
          <w:p w:rsidR="006326E0" w:rsidRPr="00C849CA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67" w:type="dxa"/>
          </w:tcPr>
          <w:p w:rsidR="006326E0" w:rsidRPr="00825621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6326E0" w:rsidRPr="0082562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C849CA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单条记录集</w:t>
            </w:r>
          </w:p>
        </w:tc>
        <w:tc>
          <w:tcPr>
            <w:tcW w:w="1270" w:type="dxa"/>
            <w:vAlign w:val="center"/>
          </w:tcPr>
          <w:p w:rsidR="006326E0" w:rsidRPr="006C6122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REC</w:t>
            </w:r>
          </w:p>
        </w:tc>
        <w:tc>
          <w:tcPr>
            <w:tcW w:w="1572" w:type="dxa"/>
            <w:vAlign w:val="center"/>
          </w:tcPr>
          <w:p w:rsidR="006326E0" w:rsidRPr="006C612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REC&gt;</w:t>
            </w:r>
          </w:p>
        </w:tc>
        <w:tc>
          <w:tcPr>
            <w:tcW w:w="948" w:type="dxa"/>
            <w:vAlign w:val="center"/>
          </w:tcPr>
          <w:p w:rsidR="006326E0" w:rsidRPr="00C849CA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</w:tcPr>
          <w:p w:rsidR="006326E0" w:rsidRPr="00825621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cs="Arial"/>
                <w:sz w:val="18"/>
                <w:szCs w:val="18"/>
              </w:rPr>
              <w:t>商品统一代码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CO_I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CO_I&gt;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67" w:type="dxa"/>
            <w:vAlign w:val="center"/>
          </w:tcPr>
          <w:p w:rsidR="006326E0" w:rsidRPr="0010690B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>
                <w:rPr>
                  <w:rStyle w:val="ab"/>
                  <w:rFonts w:ascii="宋体" w:hAnsi="宋体"/>
                </w:rPr>
                <w:t>Max</w:t>
              </w:r>
              <w:r w:rsidR="006326E0">
                <w:rPr>
                  <w:rStyle w:val="ab"/>
                  <w:rFonts w:ascii="宋体" w:hAnsi="宋体" w:hint="eastAsia"/>
                </w:rPr>
                <w:t>2</w:t>
              </w:r>
              <w:r w:rsidR="006326E0" w:rsidRPr="0010690B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cs="Arial" w:hint="eastAsia"/>
                <w:sz w:val="18"/>
                <w:szCs w:val="18"/>
              </w:rPr>
              <w:t>买平均持仓价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BU_A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BU_A&gt;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买单 持仓金额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BU_H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BU_H&gt;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买单 数量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BU_Q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BU_Q&gt;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买单 盈亏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BU_F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BU_F&gt;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cs="Arial" w:hint="eastAsia"/>
                <w:sz w:val="18"/>
                <w:szCs w:val="18"/>
              </w:rPr>
              <w:t>卖平均持仓价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SE_A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SE_A&gt;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卖单 持仓金额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SE_H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SE_H&gt;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卖单 数量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SE_Q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SE_Q&gt;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卖单 盈亏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SE_F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SE_F&gt;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客户净头寸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JTC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JTC&gt;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盈亏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F&gt;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5D77B4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326E0" w:rsidRPr="00C63B2E" w:rsidRDefault="006326E0" w:rsidP="006326E0"/>
    <w:p w:rsidR="001B45F9" w:rsidRPr="000630E0" w:rsidRDefault="006326E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F44F50" w:rsidRDefault="00F44F50" w:rsidP="001B45F9"/>
    <w:p w:rsidR="00F44F50" w:rsidRPr="00F44F50" w:rsidRDefault="00F44F50" w:rsidP="00D51B16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 w:rsidRPr="00F44F50">
        <w:rPr>
          <w:rFonts w:hint="eastAsia"/>
          <w:b/>
          <w:sz w:val="28"/>
          <w:szCs w:val="28"/>
        </w:rPr>
        <w:t>查询对方交易员信息</w:t>
      </w:r>
    </w:p>
    <w:p w:rsidR="00F44F50" w:rsidRPr="000630E0" w:rsidRDefault="00F44F5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F44F50" w:rsidRDefault="00F44F50" w:rsidP="006610F1">
      <w:pPr>
        <w:pStyle w:val="ad"/>
        <w:ind w:left="856" w:firstLineChars="0" w:firstLine="136"/>
      </w:pPr>
      <w:r w:rsidRPr="006610F1">
        <w:rPr>
          <w:rFonts w:hint="eastAsia"/>
        </w:rPr>
        <w:t>查询对方交易员信息</w:t>
      </w:r>
      <w:r>
        <w:rPr>
          <w:rFonts w:hint="eastAsia"/>
        </w:rPr>
        <w:t>(</w:t>
      </w:r>
      <w:r w:rsidRPr="00D41C7D">
        <w:rPr>
          <w:rFonts w:hint="eastAsia"/>
        </w:rPr>
        <w:t>other_firm</w:t>
      </w:r>
      <w:r w:rsidRPr="00D41C7D">
        <w:t>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F44F50" w:rsidRDefault="00F44F50" w:rsidP="00F44F50"/>
    <w:p w:rsidR="00F44F50" w:rsidRPr="000630E0" w:rsidRDefault="00F44F5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F44F50" w:rsidRDefault="00F44F50" w:rsidP="006610F1">
      <w:pPr>
        <w:pStyle w:val="ad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610F1" w:rsidRDefault="006610F1" w:rsidP="006610F1">
      <w:pPr>
        <w:pStyle w:val="ad"/>
        <w:ind w:left="856" w:firstLineChars="0" w:firstLine="136"/>
      </w:pPr>
    </w:p>
    <w:p w:rsidR="00F44F50" w:rsidRPr="000630E0" w:rsidRDefault="00F44F5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F44F50" w:rsidRDefault="00BF16E4" w:rsidP="006610F1">
      <w:pPr>
        <w:pStyle w:val="ad"/>
        <w:ind w:left="856" w:firstLineChars="0" w:firstLine="136"/>
      </w:pPr>
      <w:r w:rsidRPr="006B6770">
        <w:t>http://101.251.236.219:32000/tradeweb/httpXmlServlet?req=</w:t>
      </w:r>
      <w:r w:rsidR="00F44F50" w:rsidRPr="00D41C7D">
        <w:rPr>
          <w:rFonts w:hint="eastAsia"/>
        </w:rPr>
        <w:t>other_firm</w:t>
      </w:r>
      <w:r w:rsidR="00F44F50" w:rsidRPr="00D41C7D">
        <w:t>_query</w:t>
      </w:r>
    </w:p>
    <w:p w:rsidR="006610F1" w:rsidRPr="000E26F0" w:rsidRDefault="006610F1" w:rsidP="006610F1">
      <w:pPr>
        <w:pStyle w:val="ad"/>
        <w:ind w:left="856" w:firstLineChars="0" w:firstLine="136"/>
      </w:pPr>
    </w:p>
    <w:p w:rsidR="00F44F50" w:rsidRPr="000630E0" w:rsidRDefault="00F44F5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590B05" w:rsidRDefault="00590B05" w:rsidP="009011D0">
      <w:pPr>
        <w:ind w:left="840" w:firstLineChars="200" w:firstLine="420"/>
      </w:pPr>
      <w:r>
        <w:t>{</w:t>
      </w:r>
    </w:p>
    <w:p w:rsidR="00590B05" w:rsidRDefault="00590B05" w:rsidP="00590B05">
      <w:pPr>
        <w:pStyle w:val="ad"/>
        <w:ind w:left="1260"/>
      </w:pPr>
      <w:r>
        <w:t xml:space="preserve">  "MMTS": {</w:t>
      </w:r>
    </w:p>
    <w:p w:rsidR="00590B05" w:rsidRDefault="00590B05" w:rsidP="00590B05">
      <w:pPr>
        <w:pStyle w:val="ad"/>
        <w:ind w:left="1260"/>
      </w:pPr>
      <w:r>
        <w:t xml:space="preserve">    "version": "1.0",</w:t>
      </w:r>
    </w:p>
    <w:p w:rsidR="00590B05" w:rsidRDefault="00590B05" w:rsidP="00590B05">
      <w:pPr>
        <w:pStyle w:val="ad"/>
        <w:ind w:left="1260"/>
      </w:pPr>
      <w:r>
        <w:t xml:space="preserve">    "REQ": {</w:t>
      </w:r>
    </w:p>
    <w:p w:rsidR="00590B05" w:rsidRDefault="00590B05" w:rsidP="00590B05">
      <w:pPr>
        <w:pStyle w:val="ad"/>
        <w:ind w:left="1260"/>
      </w:pPr>
      <w:r>
        <w:t xml:space="preserve">      "name": "other_firm_query",</w:t>
      </w:r>
    </w:p>
    <w:p w:rsidR="00590B05" w:rsidRDefault="00590B05" w:rsidP="00590B05">
      <w:pPr>
        <w:pStyle w:val="ad"/>
        <w:ind w:left="1260"/>
      </w:pPr>
      <w:r>
        <w:t xml:space="preserve">      "id": " ",</w:t>
      </w:r>
    </w:p>
    <w:p w:rsidR="00590B05" w:rsidRDefault="00590B05" w:rsidP="00590B05">
      <w:pPr>
        <w:pStyle w:val="ad"/>
        <w:ind w:left="1260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590B05" w:rsidRDefault="00590B05" w:rsidP="00C8508D">
      <w:pPr>
        <w:pStyle w:val="ad"/>
        <w:ind w:left="1260"/>
      </w:pPr>
      <w:r>
        <w:t xml:space="preserve">      "IS_D":</w:t>
      </w:r>
      <w:r>
        <w:rPr>
          <w:rFonts w:hint="eastAsia"/>
        </w:rPr>
        <w:t>"0</w:t>
      </w:r>
      <w:r>
        <w:rPr>
          <w:rFonts w:hint="eastAsia"/>
        </w:rPr>
        <w:t>返回所有</w:t>
      </w:r>
      <w:r>
        <w:rPr>
          <w:rFonts w:hint="eastAsia"/>
        </w:rPr>
        <w:t xml:space="preserve"> 1</w:t>
      </w:r>
      <w:r>
        <w:rPr>
          <w:rFonts w:hint="eastAsia"/>
        </w:rPr>
        <w:t>返回默认的一个特别会员</w:t>
      </w:r>
      <w:r>
        <w:t>",</w:t>
      </w:r>
    </w:p>
    <w:p w:rsidR="00590B05" w:rsidRDefault="00C8508D" w:rsidP="00590B05">
      <w:pPr>
        <w:pStyle w:val="ad"/>
        <w:ind w:left="1260"/>
      </w:pPr>
      <w:r>
        <w:t xml:space="preserve">      "SESSION_ID": "SESSION_ID" </w:t>
      </w:r>
    </w:p>
    <w:p w:rsidR="00590B05" w:rsidRDefault="00590B05" w:rsidP="00590B05">
      <w:pPr>
        <w:pStyle w:val="ad"/>
        <w:ind w:left="1260"/>
      </w:pPr>
      <w:r>
        <w:t xml:space="preserve">      }</w:t>
      </w:r>
    </w:p>
    <w:p w:rsidR="00590B05" w:rsidRDefault="00590B05" w:rsidP="00590B05">
      <w:pPr>
        <w:pStyle w:val="ad"/>
        <w:ind w:left="1260"/>
      </w:pPr>
      <w:r>
        <w:t xml:space="preserve">    }</w:t>
      </w:r>
    </w:p>
    <w:p w:rsidR="00590B05" w:rsidRDefault="00590B05" w:rsidP="00590B05">
      <w:pPr>
        <w:pStyle w:val="ad"/>
        <w:ind w:left="1260"/>
      </w:pPr>
      <w:r>
        <w:t xml:space="preserve">  }</w:t>
      </w:r>
    </w:p>
    <w:p w:rsidR="00F44F50" w:rsidRPr="00580979" w:rsidRDefault="00590B05" w:rsidP="00590B05">
      <w:pPr>
        <w:pStyle w:val="ad"/>
        <w:ind w:left="1260" w:firstLineChars="0" w:firstLine="0"/>
      </w:pPr>
      <w:r>
        <w:t>}</w:t>
      </w: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"/>
        <w:gridCol w:w="493"/>
        <w:gridCol w:w="1550"/>
        <w:gridCol w:w="1572"/>
        <w:gridCol w:w="1476"/>
        <w:gridCol w:w="756"/>
        <w:gridCol w:w="1206"/>
        <w:gridCol w:w="2152"/>
      </w:tblGrid>
      <w:tr w:rsidR="00F44F50" w:rsidRPr="00AF7A7C" w:rsidTr="008972C1">
        <w:trPr>
          <w:jc w:val="center"/>
        </w:trPr>
        <w:tc>
          <w:tcPr>
            <w:tcW w:w="470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93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50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F44F50" w:rsidRPr="00AF7A7C" w:rsidRDefault="00590B05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152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93" w:type="dxa"/>
          </w:tcPr>
          <w:p w:rsidR="00F44F50" w:rsidRDefault="00F44F50" w:rsidP="008972C1">
            <w:r w:rsidRPr="000C28B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72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476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56" w:type="dxa"/>
          </w:tcPr>
          <w:p w:rsidR="00F44F50" w:rsidRDefault="00F44F50" w:rsidP="008972C1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C806E6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F44F50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2152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93" w:type="dxa"/>
          </w:tcPr>
          <w:p w:rsidR="00F44F50" w:rsidRDefault="00F44F50" w:rsidP="008972C1">
            <w:r w:rsidRPr="000C28B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72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476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756" w:type="dxa"/>
          </w:tcPr>
          <w:p w:rsidR="00F44F50" w:rsidRDefault="00F44F50" w:rsidP="008972C1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C806E6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F44F50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2152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93" w:type="dxa"/>
          </w:tcPr>
          <w:p w:rsidR="00F44F50" w:rsidRDefault="00F44F50" w:rsidP="008972C1">
            <w:r w:rsidRPr="000C28B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72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476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756" w:type="dxa"/>
          </w:tcPr>
          <w:p w:rsidR="00F44F50" w:rsidRDefault="00F44F50" w:rsidP="008972C1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C806E6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F44F50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2152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93" w:type="dxa"/>
          </w:tcPr>
          <w:p w:rsidR="00F44F50" w:rsidRDefault="00F44F50" w:rsidP="008972C1">
            <w:r w:rsidRPr="000C28B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返回类型</w:t>
            </w:r>
          </w:p>
        </w:tc>
        <w:tc>
          <w:tcPr>
            <w:tcW w:w="1572" w:type="dxa"/>
            <w:vAlign w:val="center"/>
          </w:tcPr>
          <w:p w:rsidR="00F44F50" w:rsidRPr="00BC7C95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BC7C95">
              <w:rPr>
                <w:rFonts w:ascii="宋体" w:hAnsi="宋体" w:hint="eastAsia"/>
                <w:sz w:val="18"/>
                <w:szCs w:val="18"/>
              </w:rPr>
              <w:t>IS_D</w:t>
            </w:r>
          </w:p>
        </w:tc>
        <w:tc>
          <w:tcPr>
            <w:tcW w:w="1476" w:type="dxa"/>
            <w:vAlign w:val="center"/>
          </w:tcPr>
          <w:p w:rsidR="00F44F50" w:rsidRPr="00BC7C95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C7C95">
              <w:rPr>
                <w:rFonts w:ascii="宋体" w:hAnsi="宋体" w:hint="eastAsia"/>
                <w:sz w:val="18"/>
                <w:szCs w:val="18"/>
              </w:rPr>
              <w:t>IS_D&gt;</w:t>
            </w:r>
          </w:p>
        </w:tc>
        <w:tc>
          <w:tcPr>
            <w:tcW w:w="756" w:type="dxa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2A038F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FixNDigital" w:history="1">
              <w:r w:rsidR="00F44F50" w:rsidRPr="00025384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2152" w:type="dxa"/>
            <w:vAlign w:val="center"/>
          </w:tcPr>
          <w:p w:rsidR="00F44F50" w:rsidRPr="00BC7C95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BC7C95">
              <w:rPr>
                <w:rFonts w:ascii="宋体" w:hAnsi="宋体" w:hint="eastAsia"/>
                <w:sz w:val="18"/>
                <w:szCs w:val="18"/>
              </w:rPr>
              <w:t>0返回所有 1返回默认的一个特别会员</w:t>
            </w: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93" w:type="dxa"/>
          </w:tcPr>
          <w:p w:rsidR="00F44F50" w:rsidRDefault="00F44F50" w:rsidP="008972C1">
            <w:r w:rsidRPr="000C28B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72" w:type="dxa"/>
            <w:vAlign w:val="center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476" w:type="dxa"/>
            <w:vAlign w:val="center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56" w:type="dxa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2A038F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F44F50" w:rsidRPr="002A038F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2152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44F50" w:rsidRDefault="00F44F50" w:rsidP="00F44F50"/>
    <w:p w:rsidR="00F44F50" w:rsidRPr="00AE4D66" w:rsidRDefault="00F44F50" w:rsidP="00AE4D6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AE4D66" w:rsidRDefault="00AE4D66" w:rsidP="009011D0">
      <w:pPr>
        <w:ind w:left="420" w:firstLine="420"/>
      </w:pPr>
      <w:r>
        <w:t>{</w:t>
      </w:r>
    </w:p>
    <w:p w:rsidR="00AE4D66" w:rsidRDefault="00AE4D66" w:rsidP="00AE4D66">
      <w:pPr>
        <w:pStyle w:val="ad"/>
        <w:ind w:left="856"/>
      </w:pPr>
      <w:r>
        <w:t xml:space="preserve">  "MMTS": {</w:t>
      </w:r>
    </w:p>
    <w:p w:rsidR="00AE4D66" w:rsidRDefault="00AE4D66" w:rsidP="00AE4D66">
      <w:pPr>
        <w:pStyle w:val="ad"/>
        <w:ind w:left="856"/>
      </w:pPr>
      <w:r>
        <w:t xml:space="preserve">    "version": "1.0",</w:t>
      </w:r>
    </w:p>
    <w:p w:rsidR="00AE4D66" w:rsidRDefault="00AE4D66" w:rsidP="00AE4D66">
      <w:pPr>
        <w:pStyle w:val="ad"/>
        <w:ind w:left="856"/>
      </w:pPr>
      <w:r>
        <w:t xml:space="preserve">    "REP": {</w:t>
      </w:r>
    </w:p>
    <w:p w:rsidR="00AE4D66" w:rsidRDefault="00AE4D66" w:rsidP="00AE4D66">
      <w:pPr>
        <w:pStyle w:val="ad"/>
        <w:ind w:left="856"/>
      </w:pPr>
      <w:r>
        <w:t xml:space="preserve">      "name": "other_firm_query",</w:t>
      </w:r>
    </w:p>
    <w:p w:rsidR="00AE4D66" w:rsidRDefault="00AE4D66" w:rsidP="00AE4D66">
      <w:pPr>
        <w:pStyle w:val="ad"/>
        <w:ind w:left="856"/>
      </w:pPr>
      <w:r>
        <w:t xml:space="preserve">      "message": " ",</w:t>
      </w:r>
    </w:p>
    <w:p w:rsidR="00AE4D66" w:rsidRDefault="00AE4D66" w:rsidP="00AE4D66">
      <w:pPr>
        <w:pStyle w:val="ad"/>
        <w:ind w:left="856"/>
      </w:pPr>
      <w:r>
        <w:t xml:space="preserve">      "retcode": " ",</w:t>
      </w:r>
    </w:p>
    <w:p w:rsidR="00AE4D66" w:rsidRDefault="00AE4D66" w:rsidP="00AE4D66">
      <w:pPr>
        <w:pStyle w:val="ad"/>
        <w:ind w:left="856"/>
      </w:pPr>
      <w:r>
        <w:t xml:space="preserve">      "RESULTLIST": {</w:t>
      </w:r>
    </w:p>
    <w:p w:rsidR="00AE4D66" w:rsidRDefault="00AE4D66" w:rsidP="00AE4D66">
      <w:pPr>
        <w:pStyle w:val="ad"/>
        <w:ind w:left="856"/>
      </w:pPr>
      <w:r>
        <w:t xml:space="preserve">        "REC": {</w:t>
      </w:r>
    </w:p>
    <w:p w:rsidR="00AE4D66" w:rsidRDefault="00AE4D66" w:rsidP="00AE4D66">
      <w:pPr>
        <w:pStyle w:val="ad"/>
        <w:ind w:left="856"/>
      </w:pPr>
      <w:r>
        <w:rPr>
          <w:rFonts w:hint="eastAsia"/>
        </w:rPr>
        <w:t xml:space="preserve">          "E_M_ID": "</w:t>
      </w:r>
      <w:r>
        <w:rPr>
          <w:rFonts w:hint="eastAsia"/>
        </w:rPr>
        <w:t>会员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AE4D66" w:rsidRDefault="00AE4D66" w:rsidP="00AE4D66">
      <w:pPr>
        <w:pStyle w:val="ad"/>
        <w:ind w:left="856"/>
      </w:pPr>
      <w:r>
        <w:rPr>
          <w:rFonts w:hint="eastAsia"/>
        </w:rPr>
        <w:t xml:space="preserve">          "E_M_N": "</w:t>
      </w:r>
      <w:r>
        <w:rPr>
          <w:rFonts w:hint="eastAsia"/>
        </w:rPr>
        <w:t>会员名称</w:t>
      </w:r>
      <w:r>
        <w:rPr>
          <w:rFonts w:hint="eastAsia"/>
        </w:rPr>
        <w:t>"</w:t>
      </w:r>
    </w:p>
    <w:p w:rsidR="00AE4D66" w:rsidRDefault="00AE4D66" w:rsidP="00AE4D66">
      <w:pPr>
        <w:pStyle w:val="ad"/>
        <w:ind w:left="856"/>
      </w:pPr>
      <w:r>
        <w:t xml:space="preserve">        }</w:t>
      </w:r>
    </w:p>
    <w:p w:rsidR="00AE4D66" w:rsidRDefault="00AE4D66" w:rsidP="00AE4D66">
      <w:pPr>
        <w:pStyle w:val="ad"/>
        <w:ind w:left="856"/>
      </w:pPr>
      <w:r>
        <w:t xml:space="preserve">      }</w:t>
      </w:r>
    </w:p>
    <w:p w:rsidR="00AE4D66" w:rsidRDefault="00AE4D66" w:rsidP="00AE4D66">
      <w:pPr>
        <w:pStyle w:val="ad"/>
        <w:ind w:left="856"/>
      </w:pPr>
      <w:r>
        <w:t xml:space="preserve">    }</w:t>
      </w:r>
    </w:p>
    <w:p w:rsidR="00AE4D66" w:rsidRDefault="00AE4D66" w:rsidP="00AE4D66">
      <w:pPr>
        <w:pStyle w:val="ad"/>
        <w:ind w:left="856"/>
      </w:pPr>
      <w:r>
        <w:t xml:space="preserve">  }</w:t>
      </w:r>
    </w:p>
    <w:p w:rsidR="00AE4D66" w:rsidRDefault="00AE4D66" w:rsidP="00AE4D66">
      <w:pPr>
        <w:pStyle w:val="ad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F44F50" w:rsidRPr="005541C7" w:rsidTr="008972C1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5541C7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44F50" w:rsidRPr="005541C7" w:rsidTr="008972C1">
        <w:trPr>
          <w:jc w:val="center"/>
        </w:trPr>
        <w:tc>
          <w:tcPr>
            <w:tcW w:w="42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426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F44F50" w:rsidRPr="005541C7" w:rsidRDefault="00EF5089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5541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F44F50" w:rsidRPr="005541C7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5541C7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5541C7" w:rsidTr="008972C1">
        <w:trPr>
          <w:jc w:val="center"/>
        </w:trPr>
        <w:tc>
          <w:tcPr>
            <w:tcW w:w="42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541C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5541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F44F50" w:rsidRPr="005541C7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5541C7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5541C7" w:rsidTr="008972C1">
        <w:trPr>
          <w:jc w:val="center"/>
        </w:trPr>
        <w:tc>
          <w:tcPr>
            <w:tcW w:w="42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F44F50" w:rsidRPr="00825621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C849C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返回结果集</w:t>
            </w:r>
          </w:p>
        </w:tc>
        <w:tc>
          <w:tcPr>
            <w:tcW w:w="1270" w:type="dxa"/>
            <w:vAlign w:val="center"/>
          </w:tcPr>
          <w:p w:rsidR="00F44F50" w:rsidRPr="006C6122" w:rsidRDefault="00F44F50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72" w:type="dxa"/>
            <w:vAlign w:val="center"/>
          </w:tcPr>
          <w:p w:rsidR="00F44F50" w:rsidRPr="006C6122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RESULTLIST&gt;</w:t>
            </w:r>
          </w:p>
        </w:tc>
        <w:tc>
          <w:tcPr>
            <w:tcW w:w="948" w:type="dxa"/>
            <w:vAlign w:val="center"/>
          </w:tcPr>
          <w:p w:rsidR="00F44F50" w:rsidRPr="00C849C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67" w:type="dxa"/>
            <w:vAlign w:val="center"/>
          </w:tcPr>
          <w:p w:rsidR="00F44F50" w:rsidRPr="005541C7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6A1BBD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5541C7" w:rsidTr="008972C1">
        <w:trPr>
          <w:jc w:val="center"/>
        </w:trPr>
        <w:tc>
          <w:tcPr>
            <w:tcW w:w="42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F44F50" w:rsidRPr="00825621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C849C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单条记录集</w:t>
            </w:r>
          </w:p>
        </w:tc>
        <w:tc>
          <w:tcPr>
            <w:tcW w:w="1270" w:type="dxa"/>
            <w:vAlign w:val="center"/>
          </w:tcPr>
          <w:p w:rsidR="00F44F50" w:rsidRPr="006C6122" w:rsidRDefault="00F44F50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REC</w:t>
            </w:r>
          </w:p>
        </w:tc>
        <w:tc>
          <w:tcPr>
            <w:tcW w:w="1572" w:type="dxa"/>
            <w:vAlign w:val="center"/>
          </w:tcPr>
          <w:p w:rsidR="00F44F50" w:rsidRPr="006C6122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REC&gt;</w:t>
            </w:r>
          </w:p>
        </w:tc>
        <w:tc>
          <w:tcPr>
            <w:tcW w:w="948" w:type="dxa"/>
            <w:vAlign w:val="center"/>
          </w:tcPr>
          <w:p w:rsidR="00F44F50" w:rsidRPr="00C849C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F44F50" w:rsidRPr="005541C7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6A1BBD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5541C7" w:rsidTr="008972C1">
        <w:trPr>
          <w:jc w:val="center"/>
        </w:trPr>
        <w:tc>
          <w:tcPr>
            <w:tcW w:w="42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cs="Arial" w:hint="eastAsia"/>
                <w:sz w:val="18"/>
                <w:szCs w:val="18"/>
              </w:rPr>
              <w:t>会员ID号</w:t>
            </w:r>
          </w:p>
        </w:tc>
        <w:tc>
          <w:tcPr>
            <w:tcW w:w="1270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E_M_ID</w:t>
            </w:r>
          </w:p>
        </w:tc>
        <w:tc>
          <w:tcPr>
            <w:tcW w:w="1572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541C7">
              <w:rPr>
                <w:rFonts w:ascii="宋体" w:hAnsi="宋体" w:hint="eastAsia"/>
                <w:sz w:val="18"/>
                <w:szCs w:val="18"/>
              </w:rPr>
              <w:t>E_M_ID&gt;</w:t>
            </w:r>
          </w:p>
        </w:tc>
        <w:tc>
          <w:tcPr>
            <w:tcW w:w="948" w:type="dxa"/>
            <w:vAlign w:val="center"/>
          </w:tcPr>
          <w:p w:rsidR="00F44F50" w:rsidRDefault="00F44F50" w:rsidP="008972C1">
            <w:pPr>
              <w:jc w:val="center"/>
            </w:pPr>
            <w:r w:rsidRPr="00FF0A47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F44F50" w:rsidRPr="005541C7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5541C7">
                <w:rPr>
                  <w:rStyle w:val="ab"/>
                  <w:rFonts w:ascii="宋体" w:hAnsi="宋体"/>
                  <w:sz w:val="18"/>
                  <w:szCs w:val="18"/>
                </w:rPr>
                <w:t>Max</w:t>
              </w:r>
              <w:r w:rsidR="00F44F50">
                <w:rPr>
                  <w:rStyle w:val="ab"/>
                  <w:rFonts w:ascii="宋体" w:hAnsi="宋体" w:hint="eastAsia"/>
                  <w:sz w:val="18"/>
                  <w:szCs w:val="18"/>
                </w:rPr>
                <w:t>15</w:t>
              </w:r>
              <w:r w:rsidR="00F44F50" w:rsidRPr="005541C7">
                <w:rPr>
                  <w:rStyle w:val="ab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07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5541C7" w:rsidTr="008972C1">
        <w:trPr>
          <w:jc w:val="center"/>
        </w:trPr>
        <w:tc>
          <w:tcPr>
            <w:tcW w:w="42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cs="Arial" w:hint="eastAsia"/>
                <w:sz w:val="18"/>
                <w:szCs w:val="18"/>
              </w:rPr>
              <w:t>会员名称</w:t>
            </w:r>
          </w:p>
        </w:tc>
        <w:tc>
          <w:tcPr>
            <w:tcW w:w="1270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E_M_N</w:t>
            </w:r>
          </w:p>
        </w:tc>
        <w:tc>
          <w:tcPr>
            <w:tcW w:w="1572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541C7">
              <w:rPr>
                <w:rFonts w:ascii="宋体" w:hAnsi="宋体" w:hint="eastAsia"/>
                <w:sz w:val="18"/>
                <w:szCs w:val="18"/>
              </w:rPr>
              <w:t>E_M_N&gt;</w:t>
            </w:r>
          </w:p>
        </w:tc>
        <w:tc>
          <w:tcPr>
            <w:tcW w:w="948" w:type="dxa"/>
            <w:vAlign w:val="center"/>
          </w:tcPr>
          <w:p w:rsidR="00F44F50" w:rsidRDefault="00F44F50" w:rsidP="008972C1">
            <w:pPr>
              <w:jc w:val="center"/>
            </w:pPr>
            <w:r w:rsidRPr="00FF0A47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F44F50" w:rsidRPr="005541C7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5541C7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44F50" w:rsidRPr="00C63B2E" w:rsidRDefault="00F44F50" w:rsidP="00F44F50"/>
    <w:p w:rsidR="00F44F50" w:rsidRDefault="00F44F5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6610F1" w:rsidRPr="000630E0" w:rsidRDefault="006610F1" w:rsidP="006610F1">
      <w:pPr>
        <w:pStyle w:val="ad"/>
        <w:ind w:left="856" w:firstLineChars="0" w:firstLine="0"/>
        <w:rPr>
          <w:b/>
          <w:sz w:val="24"/>
          <w:szCs w:val="24"/>
        </w:rPr>
      </w:pPr>
    </w:p>
    <w:p w:rsidR="00F44F50" w:rsidRPr="00F44F50" w:rsidRDefault="00F44F50" w:rsidP="00D51B16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22" w:name="_Toc351540249"/>
      <w:r w:rsidRPr="00F44F50">
        <w:rPr>
          <w:rFonts w:hint="eastAsia"/>
          <w:b/>
          <w:sz w:val="28"/>
          <w:szCs w:val="28"/>
        </w:rPr>
        <w:t>综合会员持仓合计信息</w:t>
      </w:r>
      <w:bookmarkEnd w:id="22"/>
    </w:p>
    <w:p w:rsidR="00F44F50" w:rsidRPr="000630E0" w:rsidRDefault="00F44F5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F44F50" w:rsidRDefault="00F44F50" w:rsidP="006610F1">
      <w:pPr>
        <w:pStyle w:val="ad"/>
        <w:ind w:left="856" w:firstLineChars="0" w:firstLine="136"/>
      </w:pPr>
      <w:r w:rsidRPr="006610F1">
        <w:rPr>
          <w:rFonts w:hint="eastAsia"/>
        </w:rPr>
        <w:t>综合会员持仓合计信息</w:t>
      </w:r>
      <w:r>
        <w:rPr>
          <w:rFonts w:hint="eastAsia"/>
        </w:rPr>
        <w:t>(</w:t>
      </w:r>
      <w:r w:rsidRPr="00D7467B">
        <w:rPr>
          <w:rFonts w:hint="eastAsia"/>
        </w:rPr>
        <w:t>firm</w:t>
      </w:r>
      <w:r w:rsidRPr="00D7467B">
        <w:t>_</w:t>
      </w:r>
      <w:r w:rsidRPr="00D7467B">
        <w:rPr>
          <w:rFonts w:hint="eastAsia"/>
        </w:rPr>
        <w:t>h</w:t>
      </w:r>
      <w:r w:rsidRPr="00D7467B">
        <w:t>old</w:t>
      </w:r>
      <w:r w:rsidRPr="00D7467B">
        <w:rPr>
          <w:rFonts w:hint="eastAsia"/>
        </w:rPr>
        <w:t>s</w:t>
      </w:r>
      <w:r w:rsidRPr="00D7467B">
        <w:t>um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6610F1" w:rsidRDefault="006610F1" w:rsidP="006610F1">
      <w:pPr>
        <w:pStyle w:val="ad"/>
        <w:ind w:left="856" w:firstLineChars="0" w:firstLine="136"/>
      </w:pPr>
    </w:p>
    <w:p w:rsidR="00F44F50" w:rsidRPr="000630E0" w:rsidRDefault="00F44F5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F44F50" w:rsidRDefault="00F44F50" w:rsidP="006610F1">
      <w:pPr>
        <w:pStyle w:val="ad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610F1" w:rsidRDefault="006610F1" w:rsidP="006610F1">
      <w:pPr>
        <w:pStyle w:val="ad"/>
        <w:ind w:left="856" w:firstLineChars="0" w:firstLine="136"/>
      </w:pPr>
    </w:p>
    <w:p w:rsidR="00F44F50" w:rsidRPr="000630E0" w:rsidRDefault="00F44F5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F44F50" w:rsidRDefault="00BF16E4" w:rsidP="006610F1">
      <w:pPr>
        <w:pStyle w:val="ad"/>
        <w:ind w:left="856" w:firstLineChars="0" w:firstLine="136"/>
      </w:pPr>
      <w:r w:rsidRPr="006B6770">
        <w:t>http://101.251.236.219:32000/tradeweb/httpXmlServlet?req=</w:t>
      </w:r>
      <w:r w:rsidR="00F44F50" w:rsidRPr="00D7467B">
        <w:rPr>
          <w:rFonts w:hint="eastAsia"/>
        </w:rPr>
        <w:t>firm</w:t>
      </w:r>
      <w:r w:rsidR="00F44F50" w:rsidRPr="00D7467B">
        <w:t>_</w:t>
      </w:r>
      <w:r w:rsidR="00F44F50" w:rsidRPr="00D7467B">
        <w:rPr>
          <w:rFonts w:hint="eastAsia"/>
        </w:rPr>
        <w:t>h</w:t>
      </w:r>
      <w:r w:rsidR="00F44F50" w:rsidRPr="00D7467B">
        <w:t>old</w:t>
      </w:r>
      <w:r w:rsidR="00F44F50" w:rsidRPr="00D7467B">
        <w:rPr>
          <w:rFonts w:hint="eastAsia"/>
        </w:rPr>
        <w:t>s</w:t>
      </w:r>
      <w:r w:rsidR="00F44F50" w:rsidRPr="00D7467B">
        <w:t>um</w:t>
      </w:r>
    </w:p>
    <w:p w:rsidR="006610F1" w:rsidRPr="000E26F0" w:rsidRDefault="006610F1" w:rsidP="006610F1">
      <w:pPr>
        <w:pStyle w:val="ad"/>
        <w:ind w:left="856" w:firstLineChars="0" w:firstLine="136"/>
      </w:pPr>
    </w:p>
    <w:p w:rsidR="00F44F50" w:rsidRPr="000630E0" w:rsidRDefault="00F44F5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AE4D66" w:rsidRDefault="00AE4D66" w:rsidP="009011D0">
      <w:pPr>
        <w:pStyle w:val="ad"/>
        <w:ind w:firstLineChars="400" w:firstLine="840"/>
      </w:pPr>
      <w:r>
        <w:t>{</w:t>
      </w:r>
    </w:p>
    <w:p w:rsidR="00AE4D66" w:rsidRDefault="00AE4D66" w:rsidP="009011D0">
      <w:pPr>
        <w:pStyle w:val="ad"/>
        <w:ind w:firstLineChars="400" w:firstLine="840"/>
      </w:pPr>
      <w:r>
        <w:t xml:space="preserve">  "MMTS": {</w:t>
      </w:r>
    </w:p>
    <w:p w:rsidR="00AE4D66" w:rsidRDefault="00AE4D66" w:rsidP="009011D0">
      <w:pPr>
        <w:pStyle w:val="ad"/>
        <w:ind w:firstLineChars="400" w:firstLine="840"/>
      </w:pPr>
      <w:r>
        <w:t xml:space="preserve">    "version": "1.0",</w:t>
      </w:r>
    </w:p>
    <w:p w:rsidR="00AE4D66" w:rsidRDefault="00AE4D66" w:rsidP="009011D0">
      <w:pPr>
        <w:pStyle w:val="ad"/>
        <w:ind w:firstLineChars="400" w:firstLine="840"/>
      </w:pPr>
      <w:r>
        <w:t xml:space="preserve">    "REQ": {</w:t>
      </w:r>
    </w:p>
    <w:p w:rsidR="00AE4D66" w:rsidRDefault="00AE4D66" w:rsidP="009011D0">
      <w:pPr>
        <w:pStyle w:val="ad"/>
        <w:ind w:firstLineChars="400" w:firstLine="840"/>
      </w:pPr>
      <w:r>
        <w:t xml:space="preserve">      "name": "firm_holdsum",</w:t>
      </w:r>
    </w:p>
    <w:p w:rsidR="00AE4D66" w:rsidRDefault="00AE4D66" w:rsidP="009011D0">
      <w:pPr>
        <w:pStyle w:val="ad"/>
        <w:ind w:firstLineChars="400" w:firstLine="840"/>
      </w:pPr>
      <w:r>
        <w:t xml:space="preserve">      "id": " ",</w:t>
      </w:r>
    </w:p>
    <w:p w:rsidR="00AE4D66" w:rsidRDefault="00AE4D66" w:rsidP="009011D0">
      <w:pPr>
        <w:pStyle w:val="ad"/>
        <w:ind w:firstLineChars="400" w:firstLine="840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AE4D66" w:rsidRDefault="00AE4D66" w:rsidP="009011D0">
      <w:pPr>
        <w:pStyle w:val="ad"/>
        <w:ind w:firstLineChars="400" w:firstLine="840"/>
      </w:pPr>
      <w:r>
        <w:t xml:space="preserve">      "SESSION_ID": "SESSION_ID"</w:t>
      </w:r>
    </w:p>
    <w:p w:rsidR="00AE4D66" w:rsidRDefault="00AE4D66" w:rsidP="009011D0">
      <w:pPr>
        <w:pStyle w:val="ad"/>
        <w:ind w:firstLineChars="400" w:firstLine="840"/>
      </w:pPr>
      <w:r>
        <w:t xml:space="preserve">    }</w:t>
      </w:r>
    </w:p>
    <w:p w:rsidR="00AE4D66" w:rsidRDefault="00AE4D66" w:rsidP="009011D0">
      <w:pPr>
        <w:pStyle w:val="ad"/>
        <w:ind w:firstLineChars="400" w:firstLine="840"/>
      </w:pPr>
      <w:r>
        <w:t xml:space="preserve">  }</w:t>
      </w:r>
    </w:p>
    <w:p w:rsidR="00F44F50" w:rsidRPr="00580979" w:rsidRDefault="00AE4D66" w:rsidP="009011D0">
      <w:pPr>
        <w:pStyle w:val="ad"/>
        <w:ind w:firstLineChars="400" w:firstLine="840"/>
      </w:pPr>
      <w:r>
        <w:t>}</w:t>
      </w: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"/>
        <w:gridCol w:w="493"/>
        <w:gridCol w:w="1550"/>
        <w:gridCol w:w="1572"/>
        <w:gridCol w:w="1476"/>
        <w:gridCol w:w="756"/>
        <w:gridCol w:w="1206"/>
        <w:gridCol w:w="2152"/>
      </w:tblGrid>
      <w:tr w:rsidR="00F44F50" w:rsidRPr="00AF7A7C" w:rsidTr="008972C1">
        <w:trPr>
          <w:jc w:val="center"/>
        </w:trPr>
        <w:tc>
          <w:tcPr>
            <w:tcW w:w="470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93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50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F44F50" w:rsidRPr="00AF7A7C" w:rsidRDefault="00AE4D66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152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93" w:type="dxa"/>
          </w:tcPr>
          <w:p w:rsidR="00F44F50" w:rsidRDefault="00F44F50" w:rsidP="008972C1">
            <w:r w:rsidRPr="00575D2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72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476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56" w:type="dxa"/>
          </w:tcPr>
          <w:p w:rsidR="00F44F50" w:rsidRDefault="00F44F50" w:rsidP="008972C1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C806E6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F44F50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2152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93" w:type="dxa"/>
          </w:tcPr>
          <w:p w:rsidR="00F44F50" w:rsidRDefault="00F44F50" w:rsidP="008972C1">
            <w:r w:rsidRPr="00575D2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72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476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756" w:type="dxa"/>
          </w:tcPr>
          <w:p w:rsidR="00F44F50" w:rsidRDefault="00F44F50" w:rsidP="008972C1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C806E6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F44F50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2152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93" w:type="dxa"/>
          </w:tcPr>
          <w:p w:rsidR="00F44F50" w:rsidRDefault="00F44F50" w:rsidP="008972C1">
            <w:r w:rsidRPr="00575D2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72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476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756" w:type="dxa"/>
          </w:tcPr>
          <w:p w:rsidR="00F44F50" w:rsidRDefault="00F44F50" w:rsidP="008972C1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C806E6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F44F50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2152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93" w:type="dxa"/>
          </w:tcPr>
          <w:p w:rsidR="00F44F50" w:rsidRDefault="00F44F50" w:rsidP="008972C1">
            <w:r w:rsidRPr="00575D2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72" w:type="dxa"/>
            <w:vAlign w:val="center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476" w:type="dxa"/>
            <w:vAlign w:val="center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56" w:type="dxa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2A038F" w:rsidRDefault="005D77B4" w:rsidP="008972C1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F44F50" w:rsidRPr="002A038F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2152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44F50" w:rsidRDefault="00F44F50" w:rsidP="00F44F50"/>
    <w:p w:rsidR="006610F1" w:rsidRPr="00DA0EA5" w:rsidRDefault="00F44F50" w:rsidP="00DA0EA5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DA0EA5" w:rsidRDefault="00DA0EA5" w:rsidP="00DA0EA5">
      <w:pPr>
        <w:pStyle w:val="ad"/>
        <w:ind w:left="856"/>
      </w:pPr>
      <w:r>
        <w:t>{</w:t>
      </w:r>
    </w:p>
    <w:p w:rsidR="00DA0EA5" w:rsidRDefault="00DA0EA5" w:rsidP="00DA0EA5">
      <w:pPr>
        <w:pStyle w:val="ad"/>
        <w:ind w:left="856"/>
      </w:pPr>
      <w:r>
        <w:t xml:space="preserve">  "MMTS": {</w:t>
      </w:r>
    </w:p>
    <w:p w:rsidR="00DA0EA5" w:rsidRDefault="00DA0EA5" w:rsidP="00DA0EA5">
      <w:pPr>
        <w:pStyle w:val="ad"/>
        <w:ind w:left="856"/>
      </w:pPr>
      <w:r>
        <w:t xml:space="preserve">    "version": "1.0",</w:t>
      </w:r>
    </w:p>
    <w:p w:rsidR="00DA0EA5" w:rsidRDefault="00DA0EA5" w:rsidP="00DA0EA5">
      <w:pPr>
        <w:pStyle w:val="ad"/>
        <w:ind w:left="856"/>
      </w:pPr>
      <w:r>
        <w:t xml:space="preserve">    "REP": {</w:t>
      </w:r>
    </w:p>
    <w:p w:rsidR="00DA0EA5" w:rsidRDefault="00DA0EA5" w:rsidP="00DA0EA5">
      <w:pPr>
        <w:pStyle w:val="ad"/>
        <w:ind w:left="856"/>
      </w:pPr>
      <w:r>
        <w:t xml:space="preserve">      "name": "firm_holdsum",</w:t>
      </w:r>
    </w:p>
    <w:p w:rsidR="00DA0EA5" w:rsidRDefault="00DA0EA5" w:rsidP="00DA0EA5">
      <w:pPr>
        <w:pStyle w:val="ad"/>
        <w:ind w:left="856"/>
      </w:pPr>
      <w:r>
        <w:t xml:space="preserve">      "message": " ",</w:t>
      </w:r>
    </w:p>
    <w:p w:rsidR="00DA0EA5" w:rsidRDefault="00DA0EA5" w:rsidP="00DA0EA5">
      <w:pPr>
        <w:pStyle w:val="ad"/>
        <w:ind w:left="856"/>
      </w:pPr>
      <w:r>
        <w:t xml:space="preserve">      "retcode": " ",</w:t>
      </w:r>
    </w:p>
    <w:p w:rsidR="00DA0EA5" w:rsidRDefault="00DA0EA5" w:rsidP="00DA0EA5">
      <w:pPr>
        <w:pStyle w:val="ad"/>
        <w:ind w:left="856"/>
      </w:pPr>
      <w:r>
        <w:t xml:space="preserve">      "RESULTLIST": {</w:t>
      </w:r>
    </w:p>
    <w:p w:rsidR="00DA0EA5" w:rsidRDefault="00DA0EA5" w:rsidP="00DA0EA5">
      <w:pPr>
        <w:pStyle w:val="ad"/>
        <w:ind w:left="856"/>
      </w:pPr>
      <w:r>
        <w:t xml:space="preserve">        "REC": {</w:t>
      </w:r>
    </w:p>
    <w:p w:rsidR="00DA0EA5" w:rsidRDefault="00DA0EA5" w:rsidP="00DA0EA5">
      <w:pPr>
        <w:pStyle w:val="ad"/>
        <w:ind w:left="856"/>
      </w:pPr>
      <w:r>
        <w:rPr>
          <w:rFonts w:hint="eastAsia"/>
        </w:rPr>
        <w:lastRenderedPageBreak/>
        <w:t xml:space="preserve">          "CO_I": "</w:t>
      </w:r>
      <w:r>
        <w:rPr>
          <w:rFonts w:hint="eastAsia"/>
        </w:rPr>
        <w:t>商品</w:t>
      </w:r>
      <w:r>
        <w:rPr>
          <w:rFonts w:hint="eastAsia"/>
        </w:rPr>
        <w:t>ID",</w:t>
      </w:r>
    </w:p>
    <w:p w:rsidR="00DA0EA5" w:rsidRDefault="00DA0EA5" w:rsidP="00DA0EA5">
      <w:pPr>
        <w:pStyle w:val="ad"/>
        <w:ind w:left="856"/>
      </w:pPr>
      <w:r>
        <w:rPr>
          <w:rFonts w:hint="eastAsia"/>
        </w:rPr>
        <w:t xml:space="preserve">          "M_H": "</w:t>
      </w:r>
      <w:r>
        <w:rPr>
          <w:rFonts w:hint="eastAsia"/>
        </w:rPr>
        <w:t>最大净持仓</w:t>
      </w:r>
      <w:r>
        <w:rPr>
          <w:rFonts w:hint="eastAsia"/>
        </w:rPr>
        <w:t>",</w:t>
      </w:r>
    </w:p>
    <w:p w:rsidR="00DA0EA5" w:rsidRDefault="00DA0EA5" w:rsidP="00DA0EA5">
      <w:pPr>
        <w:pStyle w:val="ad"/>
        <w:ind w:left="856"/>
      </w:pPr>
      <w:r>
        <w:rPr>
          <w:rFonts w:hint="eastAsia"/>
        </w:rPr>
        <w:t xml:space="preserve">          "F_H": "</w:t>
      </w:r>
      <w:r>
        <w:rPr>
          <w:rFonts w:hint="eastAsia"/>
        </w:rPr>
        <w:t>会员净头寸</w:t>
      </w:r>
      <w:r>
        <w:rPr>
          <w:rFonts w:hint="eastAsia"/>
        </w:rPr>
        <w:t>",</w:t>
      </w:r>
    </w:p>
    <w:p w:rsidR="00DA0EA5" w:rsidRDefault="00DA0EA5" w:rsidP="00DA0EA5">
      <w:pPr>
        <w:pStyle w:val="ad"/>
        <w:ind w:left="856"/>
      </w:pPr>
      <w:r>
        <w:rPr>
          <w:rFonts w:hint="eastAsia"/>
        </w:rPr>
        <w:t xml:space="preserve">          "C_H": "</w:t>
      </w:r>
      <w:r>
        <w:rPr>
          <w:rFonts w:hint="eastAsia"/>
        </w:rPr>
        <w:t>客户净头寸</w:t>
      </w:r>
      <w:r>
        <w:rPr>
          <w:rFonts w:hint="eastAsia"/>
        </w:rPr>
        <w:t>",</w:t>
      </w:r>
    </w:p>
    <w:p w:rsidR="00DA0EA5" w:rsidRDefault="00DA0EA5" w:rsidP="00DA0EA5">
      <w:pPr>
        <w:pStyle w:val="ad"/>
        <w:ind w:left="856"/>
      </w:pPr>
      <w:r>
        <w:rPr>
          <w:rFonts w:hint="eastAsia"/>
        </w:rPr>
        <w:t xml:space="preserve">          "H_F_H": "</w:t>
      </w:r>
      <w:r>
        <w:rPr>
          <w:rFonts w:hint="eastAsia"/>
        </w:rPr>
        <w:t>对冲交易净头寸</w:t>
      </w:r>
      <w:r>
        <w:rPr>
          <w:rFonts w:hint="eastAsia"/>
        </w:rPr>
        <w:t>",</w:t>
      </w:r>
    </w:p>
    <w:p w:rsidR="00DA0EA5" w:rsidRDefault="00DA0EA5" w:rsidP="00DA0EA5">
      <w:pPr>
        <w:pStyle w:val="ad"/>
        <w:ind w:left="856"/>
      </w:pPr>
      <w:r>
        <w:rPr>
          <w:rFonts w:hint="eastAsia"/>
        </w:rPr>
        <w:t xml:space="preserve">          "F_F": "</w:t>
      </w:r>
      <w:r>
        <w:rPr>
          <w:rFonts w:hint="eastAsia"/>
        </w:rPr>
        <w:t>持有净浮亏</w:t>
      </w:r>
      <w:r>
        <w:rPr>
          <w:rFonts w:hint="eastAsia"/>
        </w:rPr>
        <w:t>",</w:t>
      </w:r>
    </w:p>
    <w:p w:rsidR="00DA0EA5" w:rsidRDefault="00DA0EA5" w:rsidP="00DA0EA5">
      <w:pPr>
        <w:pStyle w:val="ad"/>
        <w:ind w:left="856"/>
      </w:pPr>
      <w:r>
        <w:rPr>
          <w:rFonts w:hint="eastAsia"/>
        </w:rPr>
        <w:t xml:space="preserve">          "C_F": "</w:t>
      </w:r>
      <w:r>
        <w:rPr>
          <w:rFonts w:hint="eastAsia"/>
        </w:rPr>
        <w:t>客户交易浮亏</w:t>
      </w:r>
      <w:r>
        <w:rPr>
          <w:rFonts w:hint="eastAsia"/>
        </w:rPr>
        <w:t>",</w:t>
      </w:r>
    </w:p>
    <w:p w:rsidR="00DA0EA5" w:rsidRDefault="00DA0EA5" w:rsidP="00DA0EA5">
      <w:pPr>
        <w:pStyle w:val="ad"/>
        <w:ind w:left="856"/>
      </w:pPr>
      <w:r>
        <w:rPr>
          <w:rFonts w:hint="eastAsia"/>
        </w:rPr>
        <w:t xml:space="preserve">          "H_F": "</w:t>
      </w:r>
      <w:r>
        <w:rPr>
          <w:rFonts w:hint="eastAsia"/>
        </w:rPr>
        <w:t>对冲交易浮亏</w:t>
      </w:r>
      <w:r>
        <w:rPr>
          <w:rFonts w:hint="eastAsia"/>
        </w:rPr>
        <w:t>"</w:t>
      </w:r>
    </w:p>
    <w:p w:rsidR="00DA0EA5" w:rsidRDefault="00DA0EA5" w:rsidP="00DA0EA5">
      <w:pPr>
        <w:pStyle w:val="ad"/>
        <w:ind w:left="856"/>
      </w:pPr>
      <w:r>
        <w:t xml:space="preserve">        }</w:t>
      </w:r>
    </w:p>
    <w:p w:rsidR="00DA0EA5" w:rsidRDefault="00DA0EA5" w:rsidP="00DA0EA5">
      <w:pPr>
        <w:pStyle w:val="ad"/>
        <w:ind w:left="856"/>
      </w:pPr>
      <w:r>
        <w:t xml:space="preserve">      }</w:t>
      </w:r>
    </w:p>
    <w:p w:rsidR="00DA0EA5" w:rsidRDefault="00DA0EA5" w:rsidP="00DA0EA5">
      <w:pPr>
        <w:pStyle w:val="ad"/>
        <w:ind w:left="856"/>
      </w:pPr>
      <w:r>
        <w:t xml:space="preserve">    }</w:t>
      </w:r>
    </w:p>
    <w:p w:rsidR="00DA0EA5" w:rsidRDefault="00DA0EA5" w:rsidP="00DA0EA5">
      <w:pPr>
        <w:pStyle w:val="ad"/>
        <w:ind w:left="856"/>
      </w:pPr>
      <w:r>
        <w:t xml:space="preserve">  }</w:t>
      </w:r>
    </w:p>
    <w:p w:rsidR="00DA0EA5" w:rsidRDefault="00DA0EA5" w:rsidP="009011D0">
      <w:pPr>
        <w:pStyle w:val="ad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F44F50" w:rsidRPr="003D1A3F" w:rsidTr="008972C1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3D1A3F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F44F50" w:rsidRPr="003D1A3F" w:rsidRDefault="00EF5089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F44F50" w:rsidRPr="003D1A3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3D1A3F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F44F50" w:rsidRPr="003D1A3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3D1A3F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F44F50" w:rsidRPr="00825621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C849C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返回结果集</w:t>
            </w:r>
          </w:p>
        </w:tc>
        <w:tc>
          <w:tcPr>
            <w:tcW w:w="1270" w:type="dxa"/>
            <w:vAlign w:val="center"/>
          </w:tcPr>
          <w:p w:rsidR="00F44F50" w:rsidRPr="006C6122" w:rsidRDefault="00F44F50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72" w:type="dxa"/>
            <w:vAlign w:val="center"/>
          </w:tcPr>
          <w:p w:rsidR="00F44F50" w:rsidRPr="006C6122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RESULTLIST&gt;</w:t>
            </w:r>
          </w:p>
        </w:tc>
        <w:tc>
          <w:tcPr>
            <w:tcW w:w="948" w:type="dxa"/>
            <w:vAlign w:val="center"/>
          </w:tcPr>
          <w:p w:rsidR="00F44F50" w:rsidRPr="00C849C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67" w:type="dxa"/>
            <w:vAlign w:val="center"/>
          </w:tcPr>
          <w:p w:rsidR="00F44F50" w:rsidRPr="003D1A3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6A1BBD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F44F50" w:rsidRPr="00825621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C849C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单条记录集</w:t>
            </w:r>
          </w:p>
        </w:tc>
        <w:tc>
          <w:tcPr>
            <w:tcW w:w="1270" w:type="dxa"/>
            <w:vAlign w:val="center"/>
          </w:tcPr>
          <w:p w:rsidR="00F44F50" w:rsidRPr="006C6122" w:rsidRDefault="00F44F50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REC</w:t>
            </w:r>
          </w:p>
        </w:tc>
        <w:tc>
          <w:tcPr>
            <w:tcW w:w="1572" w:type="dxa"/>
            <w:vAlign w:val="center"/>
          </w:tcPr>
          <w:p w:rsidR="00F44F50" w:rsidRPr="006C6122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REC&gt;</w:t>
            </w:r>
          </w:p>
        </w:tc>
        <w:tc>
          <w:tcPr>
            <w:tcW w:w="948" w:type="dxa"/>
            <w:vAlign w:val="center"/>
          </w:tcPr>
          <w:p w:rsidR="00F44F50" w:rsidRPr="00C849C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F44F50" w:rsidRPr="003D1A3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6A1BBD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商品ID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CO_I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CO_I&gt;</w:t>
            </w:r>
          </w:p>
        </w:tc>
        <w:tc>
          <w:tcPr>
            <w:tcW w:w="948" w:type="dxa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67" w:type="dxa"/>
            <w:vAlign w:val="center"/>
          </w:tcPr>
          <w:p w:rsidR="00F44F50" w:rsidRPr="003D1A3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3D1A3F">
                <w:rPr>
                  <w:rStyle w:val="ab"/>
                  <w:rFonts w:ascii="宋体" w:hAnsi="宋体"/>
                  <w:sz w:val="18"/>
                  <w:szCs w:val="18"/>
                </w:rPr>
                <w:t>Max</w:t>
              </w:r>
              <w:r w:rsidR="00F44F50" w:rsidRPr="003D1A3F">
                <w:rPr>
                  <w:rStyle w:val="ab"/>
                  <w:rFonts w:ascii="宋体" w:hAnsi="宋体" w:hint="eastAsia"/>
                  <w:sz w:val="18"/>
                  <w:szCs w:val="18"/>
                </w:rPr>
                <w:t>2</w:t>
              </w:r>
              <w:r w:rsidR="00F44F50" w:rsidRPr="003D1A3F">
                <w:rPr>
                  <w:rStyle w:val="ab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最大净持仓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/>
                <w:sz w:val="18"/>
                <w:szCs w:val="18"/>
              </w:rPr>
              <w:t>M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_</w:t>
            </w:r>
            <w:r w:rsidRPr="003D1A3F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/>
                <w:sz w:val="18"/>
                <w:szCs w:val="18"/>
              </w:rPr>
              <w:t>M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_</w:t>
            </w:r>
            <w:r w:rsidRPr="003D1A3F">
              <w:rPr>
                <w:rFonts w:ascii="宋体" w:hAnsi="宋体"/>
                <w:sz w:val="18"/>
                <w:szCs w:val="18"/>
              </w:rPr>
              <w:t>H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[0..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67" w:type="dxa"/>
            <w:vAlign w:val="center"/>
          </w:tcPr>
          <w:p w:rsidR="00F44F50" w:rsidRPr="003D1A3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F44F50" w:rsidRPr="003D1A3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F44F50" w:rsidRDefault="00F44F50" w:rsidP="008972C1">
            <w:r w:rsidRPr="00C177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会员净头寸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F_H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F_H&gt;</w:t>
            </w:r>
          </w:p>
        </w:tc>
        <w:tc>
          <w:tcPr>
            <w:tcW w:w="948" w:type="dxa"/>
            <w:vAlign w:val="center"/>
          </w:tcPr>
          <w:p w:rsidR="00F44F50" w:rsidRDefault="00F44F50" w:rsidP="008972C1">
            <w:pPr>
              <w:jc w:val="center"/>
            </w:pPr>
            <w:r w:rsidRPr="009D4486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F44F50" w:rsidRPr="003D1A3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F44F50" w:rsidRPr="003D1A3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F44F50" w:rsidRDefault="00F44F50" w:rsidP="008972C1">
            <w:r w:rsidRPr="00C177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客户净头寸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C_H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C_H&gt;</w:t>
            </w:r>
          </w:p>
        </w:tc>
        <w:tc>
          <w:tcPr>
            <w:tcW w:w="948" w:type="dxa"/>
            <w:vAlign w:val="center"/>
          </w:tcPr>
          <w:p w:rsidR="00F44F50" w:rsidRDefault="00F44F50" w:rsidP="008972C1">
            <w:pPr>
              <w:jc w:val="center"/>
            </w:pPr>
            <w:r w:rsidRPr="009D4486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F44F50" w:rsidRPr="003D1A3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F44F50" w:rsidRPr="003D1A3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F44F50" w:rsidRDefault="00F44F50" w:rsidP="008972C1">
            <w:r w:rsidRPr="00C177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对冲交易净头寸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H_F_H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H_F_H&gt;</w:t>
            </w:r>
          </w:p>
        </w:tc>
        <w:tc>
          <w:tcPr>
            <w:tcW w:w="948" w:type="dxa"/>
            <w:vAlign w:val="center"/>
          </w:tcPr>
          <w:p w:rsidR="00F44F50" w:rsidRDefault="00F44F50" w:rsidP="008972C1">
            <w:pPr>
              <w:jc w:val="center"/>
            </w:pPr>
            <w:r w:rsidRPr="009D4486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F44F50" w:rsidRPr="003D1A3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F44F50" w:rsidRPr="003D1A3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F44F50" w:rsidRDefault="00F44F50" w:rsidP="008972C1">
            <w:r w:rsidRPr="00C177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持有净浮亏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F_F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F_F&gt;</w:t>
            </w:r>
          </w:p>
        </w:tc>
        <w:tc>
          <w:tcPr>
            <w:tcW w:w="948" w:type="dxa"/>
            <w:vAlign w:val="center"/>
          </w:tcPr>
          <w:p w:rsidR="00F44F50" w:rsidRDefault="00F44F50" w:rsidP="008972C1">
            <w:pPr>
              <w:jc w:val="center"/>
            </w:pPr>
            <w:r w:rsidRPr="009D4486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F44F50" w:rsidRPr="003D1A3F" w:rsidRDefault="005D77B4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F44F50" w:rsidRPr="003D1A3F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F44F50" w:rsidRDefault="00F44F50" w:rsidP="008972C1">
            <w:r w:rsidRPr="00C177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客户交易浮亏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C_F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C_F&gt;</w:t>
            </w:r>
          </w:p>
        </w:tc>
        <w:tc>
          <w:tcPr>
            <w:tcW w:w="948" w:type="dxa"/>
            <w:vAlign w:val="center"/>
          </w:tcPr>
          <w:p w:rsidR="00F44F50" w:rsidRDefault="00F44F50" w:rsidP="008972C1">
            <w:pPr>
              <w:jc w:val="center"/>
            </w:pPr>
            <w:r w:rsidRPr="009D4486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</w:tcPr>
          <w:p w:rsidR="00F44F50" w:rsidRDefault="005D77B4" w:rsidP="008972C1">
            <w:hyperlink w:anchor="Amount" w:history="1">
              <w:r w:rsidR="00F44F50" w:rsidRPr="001C5DB5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6" w:type="dxa"/>
          </w:tcPr>
          <w:p w:rsidR="00F44F50" w:rsidRDefault="00F44F50" w:rsidP="008972C1">
            <w:r w:rsidRPr="00C177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对冲交易浮亏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H_F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H_F&gt;</w:t>
            </w:r>
          </w:p>
        </w:tc>
        <w:tc>
          <w:tcPr>
            <w:tcW w:w="948" w:type="dxa"/>
            <w:vAlign w:val="center"/>
          </w:tcPr>
          <w:p w:rsidR="00F44F50" w:rsidRDefault="00F44F50" w:rsidP="008972C1">
            <w:pPr>
              <w:jc w:val="center"/>
            </w:pPr>
            <w:r w:rsidRPr="009D4486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</w:tcPr>
          <w:p w:rsidR="00F44F50" w:rsidRDefault="005D77B4" w:rsidP="008972C1">
            <w:hyperlink w:anchor="Amount" w:history="1">
              <w:r w:rsidR="00F44F50" w:rsidRPr="001C5DB5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44F50" w:rsidRPr="00C63B2E" w:rsidRDefault="00F44F50" w:rsidP="00F44F50"/>
    <w:p w:rsidR="00F44F50" w:rsidRPr="000630E0" w:rsidRDefault="00F44F50" w:rsidP="00D51B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F44F50" w:rsidRDefault="00F44F50" w:rsidP="001B45F9"/>
    <w:p w:rsidR="00D51B16" w:rsidRDefault="00D51B16" w:rsidP="001B45F9"/>
    <w:p w:rsidR="001A2500" w:rsidRPr="00F44F50" w:rsidRDefault="001A2500" w:rsidP="001A2500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特别会员报价</w:t>
      </w:r>
    </w:p>
    <w:p w:rsidR="001A2500" w:rsidRPr="000630E0" w:rsidRDefault="001A2500" w:rsidP="001A250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1A2500" w:rsidRDefault="001A2500" w:rsidP="001A2500">
      <w:pPr>
        <w:pStyle w:val="ad"/>
        <w:ind w:left="856" w:firstLineChars="0" w:firstLine="136"/>
      </w:pPr>
      <w:r>
        <w:rPr>
          <w:rFonts w:hint="eastAsia"/>
        </w:rPr>
        <w:t>特别会员报价</w:t>
      </w:r>
      <w:r>
        <w:rPr>
          <w:rFonts w:hint="eastAsia"/>
        </w:rPr>
        <w:t xml:space="preserve"> (</w:t>
      </w:r>
      <w:r>
        <w:t>order_b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1A2500" w:rsidRDefault="001A2500" w:rsidP="001A2500">
      <w:pPr>
        <w:pStyle w:val="ad"/>
        <w:ind w:left="856" w:firstLineChars="0" w:firstLine="136"/>
      </w:pPr>
    </w:p>
    <w:p w:rsidR="001A2500" w:rsidRPr="000630E0" w:rsidRDefault="001A2500" w:rsidP="001A250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1A2500" w:rsidRDefault="001A2500" w:rsidP="001A2500">
      <w:pPr>
        <w:pStyle w:val="ad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1A2500" w:rsidRDefault="001A2500" w:rsidP="001A2500">
      <w:pPr>
        <w:pStyle w:val="ad"/>
        <w:ind w:left="856" w:firstLineChars="0" w:firstLine="136"/>
      </w:pPr>
    </w:p>
    <w:p w:rsidR="001A2500" w:rsidRPr="000630E0" w:rsidRDefault="001A2500" w:rsidP="001A250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1A2500" w:rsidRDefault="00BF16E4" w:rsidP="001A2500">
      <w:pPr>
        <w:pStyle w:val="ad"/>
        <w:ind w:left="856" w:firstLineChars="0" w:firstLine="136"/>
      </w:pPr>
      <w:r w:rsidRPr="006B6770">
        <w:t>http://101.251.236.219:32000/tradeweb/httpXmlServlet?req=</w:t>
      </w:r>
      <w:r w:rsidR="001A2500">
        <w:rPr>
          <w:rFonts w:hint="eastAsia"/>
        </w:rPr>
        <w:t>order_b</w:t>
      </w:r>
    </w:p>
    <w:p w:rsidR="001A2500" w:rsidRPr="000E26F0" w:rsidRDefault="001A2500" w:rsidP="001A2500">
      <w:pPr>
        <w:pStyle w:val="ad"/>
        <w:ind w:left="856" w:firstLineChars="0" w:firstLine="136"/>
      </w:pPr>
    </w:p>
    <w:p w:rsidR="001A2500" w:rsidRPr="000630E0" w:rsidRDefault="001A2500" w:rsidP="001A250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C8508D" w:rsidRDefault="00C8508D" w:rsidP="00C8508D">
      <w:pPr>
        <w:pStyle w:val="ad"/>
        <w:ind w:left="856"/>
      </w:pPr>
      <w:r>
        <w:t>{</w:t>
      </w:r>
    </w:p>
    <w:p w:rsidR="00C8508D" w:rsidRDefault="00C8508D" w:rsidP="00C8508D">
      <w:pPr>
        <w:pStyle w:val="ad"/>
        <w:ind w:left="856"/>
      </w:pPr>
      <w:r>
        <w:t xml:space="preserve">  "MMTS": {</w:t>
      </w:r>
    </w:p>
    <w:p w:rsidR="00C8508D" w:rsidRDefault="00C8508D" w:rsidP="00C8508D">
      <w:pPr>
        <w:pStyle w:val="ad"/>
        <w:ind w:left="856"/>
      </w:pPr>
      <w:r>
        <w:t xml:space="preserve">    "version": "1.0",</w:t>
      </w:r>
    </w:p>
    <w:p w:rsidR="00C8508D" w:rsidRDefault="00C8508D" w:rsidP="00C8508D">
      <w:pPr>
        <w:pStyle w:val="ad"/>
        <w:ind w:left="856"/>
      </w:pPr>
      <w:r>
        <w:t xml:space="preserve">    "REQ": {</w:t>
      </w:r>
    </w:p>
    <w:p w:rsidR="00C8508D" w:rsidRDefault="00C8508D" w:rsidP="00C8508D">
      <w:pPr>
        <w:pStyle w:val="ad"/>
        <w:ind w:left="856"/>
      </w:pPr>
      <w:r>
        <w:t xml:space="preserve">      "name": "order_b",</w:t>
      </w:r>
    </w:p>
    <w:p w:rsidR="00C8508D" w:rsidRDefault="00C8508D" w:rsidP="00C8508D">
      <w:pPr>
        <w:pStyle w:val="ad"/>
        <w:ind w:left="856"/>
      </w:pPr>
      <w:r>
        <w:lastRenderedPageBreak/>
        <w:t xml:space="preserve">      "id": " ",</w:t>
      </w:r>
    </w:p>
    <w:p w:rsidR="00C8508D" w:rsidRDefault="00C8508D" w:rsidP="00C8508D">
      <w:pPr>
        <w:pStyle w:val="ad"/>
        <w:ind w:left="856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C8508D" w:rsidRDefault="00C8508D" w:rsidP="00C8508D">
      <w:pPr>
        <w:pStyle w:val="ad"/>
        <w:ind w:left="856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C8508D" w:rsidRDefault="00C8508D" w:rsidP="00C8508D">
      <w:pPr>
        <w:pStyle w:val="ad"/>
        <w:ind w:left="856"/>
      </w:pPr>
      <w:r>
        <w:rPr>
          <w:rFonts w:hint="eastAsia"/>
        </w:rPr>
        <w:t xml:space="preserve">      "BUY_PRICE": "</w:t>
      </w:r>
      <w:r>
        <w:rPr>
          <w:rFonts w:hint="eastAsia"/>
        </w:rPr>
        <w:t>买报价</w:t>
      </w:r>
      <w:r>
        <w:rPr>
          <w:rFonts w:hint="eastAsia"/>
        </w:rPr>
        <w:t>",</w:t>
      </w:r>
    </w:p>
    <w:p w:rsidR="00C8508D" w:rsidRDefault="00C8508D" w:rsidP="00C8508D">
      <w:pPr>
        <w:pStyle w:val="ad"/>
        <w:ind w:left="856"/>
      </w:pPr>
      <w:r>
        <w:rPr>
          <w:rFonts w:hint="eastAsia"/>
        </w:rPr>
        <w:t xml:space="preserve">      "BUY_QTY": "</w:t>
      </w:r>
      <w:r>
        <w:rPr>
          <w:rFonts w:hint="eastAsia"/>
        </w:rPr>
        <w:t>买数量</w:t>
      </w:r>
      <w:r>
        <w:rPr>
          <w:rFonts w:hint="eastAsia"/>
        </w:rPr>
        <w:t>",</w:t>
      </w:r>
    </w:p>
    <w:p w:rsidR="00C8508D" w:rsidRDefault="00C8508D" w:rsidP="00C8508D">
      <w:pPr>
        <w:pStyle w:val="ad"/>
        <w:ind w:left="856"/>
      </w:pPr>
      <w:r>
        <w:rPr>
          <w:rFonts w:hint="eastAsia"/>
        </w:rPr>
        <w:t xml:space="preserve">      "SELL_PRICE": "</w:t>
      </w:r>
      <w:r>
        <w:rPr>
          <w:rFonts w:hint="eastAsia"/>
        </w:rPr>
        <w:t>卖报价</w:t>
      </w:r>
      <w:r>
        <w:rPr>
          <w:rFonts w:hint="eastAsia"/>
        </w:rPr>
        <w:t>",</w:t>
      </w:r>
    </w:p>
    <w:p w:rsidR="00C8508D" w:rsidRDefault="00C8508D" w:rsidP="00C8508D">
      <w:pPr>
        <w:pStyle w:val="ad"/>
        <w:ind w:left="856"/>
      </w:pPr>
      <w:r>
        <w:rPr>
          <w:rFonts w:hint="eastAsia"/>
        </w:rPr>
        <w:t xml:space="preserve">      "SELL_QTY": "</w:t>
      </w:r>
      <w:r>
        <w:rPr>
          <w:rFonts w:hint="eastAsia"/>
        </w:rPr>
        <w:t>买数量</w:t>
      </w:r>
      <w:r>
        <w:rPr>
          <w:rFonts w:hint="eastAsia"/>
        </w:rPr>
        <w:t>",</w:t>
      </w:r>
    </w:p>
    <w:p w:rsidR="00C8508D" w:rsidRDefault="00C8508D" w:rsidP="00C8508D">
      <w:pPr>
        <w:pStyle w:val="ad"/>
        <w:ind w:left="856"/>
      </w:pPr>
      <w:r>
        <w:t xml:space="preserve">      "SESSION_ID": "SESSION_ID",</w:t>
      </w:r>
    </w:p>
    <w:p w:rsidR="00C8508D" w:rsidRDefault="00C8508D" w:rsidP="00C8508D">
      <w:pPr>
        <w:pStyle w:val="ad"/>
        <w:ind w:left="856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C8508D" w:rsidRDefault="00C8508D" w:rsidP="00C8508D">
      <w:pPr>
        <w:pStyle w:val="ad"/>
        <w:ind w:left="856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C8508D" w:rsidRDefault="00C8508D" w:rsidP="00C8508D">
      <w:pPr>
        <w:pStyle w:val="ad"/>
        <w:ind w:left="856"/>
      </w:pPr>
      <w:r>
        <w:t xml:space="preserve">    }</w:t>
      </w:r>
    </w:p>
    <w:p w:rsidR="00C8508D" w:rsidRDefault="00C8508D" w:rsidP="00C8508D">
      <w:pPr>
        <w:pStyle w:val="ad"/>
        <w:ind w:left="856"/>
      </w:pPr>
      <w:r>
        <w:t xml:space="preserve">  }</w:t>
      </w:r>
    </w:p>
    <w:p w:rsidR="001A2500" w:rsidRPr="009630FA" w:rsidRDefault="00C8508D" w:rsidP="009011D0">
      <w:pPr>
        <w:pStyle w:val="ad"/>
        <w:ind w:left="856" w:firstLineChars="0" w:firstLine="136"/>
      </w:pPr>
      <w:r>
        <w:t>}</w:t>
      </w:r>
    </w:p>
    <w:tbl>
      <w:tblPr>
        <w:tblW w:w="8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8"/>
        <w:gridCol w:w="437"/>
        <w:gridCol w:w="1483"/>
        <w:gridCol w:w="1386"/>
        <w:gridCol w:w="1994"/>
        <w:gridCol w:w="774"/>
        <w:gridCol w:w="1296"/>
        <w:gridCol w:w="1012"/>
      </w:tblGrid>
      <w:tr w:rsidR="001A2500" w:rsidRPr="0040468A" w:rsidTr="001A2500">
        <w:trPr>
          <w:jc w:val="center"/>
        </w:trPr>
        <w:tc>
          <w:tcPr>
            <w:tcW w:w="428" w:type="dxa"/>
            <w:shd w:val="clear" w:color="auto" w:fill="D9D9D9"/>
            <w:vAlign w:val="center"/>
          </w:tcPr>
          <w:p w:rsidR="001A2500" w:rsidRPr="0040468A" w:rsidRDefault="001A2500" w:rsidP="001A250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7" w:type="dxa"/>
            <w:shd w:val="clear" w:color="auto" w:fill="D9D9D9"/>
            <w:vAlign w:val="center"/>
          </w:tcPr>
          <w:p w:rsidR="001A2500" w:rsidRPr="0040468A" w:rsidRDefault="001A2500" w:rsidP="001A250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83" w:type="dxa"/>
            <w:shd w:val="clear" w:color="auto" w:fill="D9D9D9"/>
            <w:vAlign w:val="center"/>
          </w:tcPr>
          <w:p w:rsidR="001A2500" w:rsidRPr="0040468A" w:rsidRDefault="001A2500" w:rsidP="001A250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1A2500" w:rsidRPr="0040468A" w:rsidRDefault="001A2500" w:rsidP="001A250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94" w:type="dxa"/>
            <w:shd w:val="clear" w:color="auto" w:fill="D9D9D9"/>
            <w:vAlign w:val="center"/>
          </w:tcPr>
          <w:p w:rsidR="001A2500" w:rsidRPr="0040468A" w:rsidRDefault="00C8508D" w:rsidP="001A250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774" w:type="dxa"/>
            <w:shd w:val="clear" w:color="auto" w:fill="D9D9D9"/>
            <w:vAlign w:val="center"/>
          </w:tcPr>
          <w:p w:rsidR="001A2500" w:rsidRPr="0040468A" w:rsidRDefault="001A2500" w:rsidP="001A250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1A2500" w:rsidRPr="0040468A" w:rsidRDefault="001A2500" w:rsidP="001A250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12" w:type="dxa"/>
            <w:shd w:val="clear" w:color="auto" w:fill="D9D9D9"/>
            <w:vAlign w:val="center"/>
          </w:tcPr>
          <w:p w:rsidR="001A2500" w:rsidRPr="0040468A" w:rsidRDefault="001A2500" w:rsidP="001A250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A2500" w:rsidRPr="0040468A" w:rsidTr="001A2500">
        <w:trPr>
          <w:jc w:val="center"/>
        </w:trPr>
        <w:tc>
          <w:tcPr>
            <w:tcW w:w="428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  <w:vAlign w:val="center"/>
          </w:tcPr>
          <w:p w:rsidR="001A2500" w:rsidRPr="0040468A" w:rsidRDefault="001A2500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386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994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1A2500" w:rsidRPr="0040468A" w:rsidRDefault="001A2500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1A2500" w:rsidRPr="0040468A" w:rsidRDefault="005D77B4" w:rsidP="001A2500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1A250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12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500" w:rsidRPr="0040468A" w:rsidTr="001A2500">
        <w:trPr>
          <w:jc w:val="center"/>
        </w:trPr>
        <w:tc>
          <w:tcPr>
            <w:tcW w:w="428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7" w:type="dxa"/>
            <w:vAlign w:val="center"/>
          </w:tcPr>
          <w:p w:rsidR="001A2500" w:rsidRPr="0040468A" w:rsidRDefault="001A2500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386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994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&lt;REQ&gt;</w:t>
            </w:r>
          </w:p>
        </w:tc>
        <w:tc>
          <w:tcPr>
            <w:tcW w:w="774" w:type="dxa"/>
          </w:tcPr>
          <w:p w:rsidR="001A2500" w:rsidRPr="0040468A" w:rsidRDefault="001A2500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1A2500" w:rsidRPr="0040468A" w:rsidRDefault="005D77B4" w:rsidP="001A2500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1A250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12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500" w:rsidRPr="0040468A" w:rsidTr="001A2500">
        <w:trPr>
          <w:jc w:val="center"/>
        </w:trPr>
        <w:tc>
          <w:tcPr>
            <w:tcW w:w="428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7" w:type="dxa"/>
            <w:vAlign w:val="center"/>
          </w:tcPr>
          <w:p w:rsidR="001A2500" w:rsidRPr="0040468A" w:rsidRDefault="001A2500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386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994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&lt;USER_ID&gt;</w:t>
            </w:r>
          </w:p>
        </w:tc>
        <w:tc>
          <w:tcPr>
            <w:tcW w:w="774" w:type="dxa"/>
          </w:tcPr>
          <w:p w:rsidR="001A2500" w:rsidRPr="0040468A" w:rsidRDefault="001A2500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1A2500" w:rsidRPr="0040468A" w:rsidRDefault="005D77B4" w:rsidP="001A2500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1A250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012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500" w:rsidRPr="0040468A" w:rsidTr="001A2500">
        <w:trPr>
          <w:jc w:val="center"/>
        </w:trPr>
        <w:tc>
          <w:tcPr>
            <w:tcW w:w="428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7" w:type="dxa"/>
            <w:vAlign w:val="center"/>
          </w:tcPr>
          <w:p w:rsidR="001A2500" w:rsidRPr="0040468A" w:rsidRDefault="001A2500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386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994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&lt;COMMODITY_ID&gt;</w:t>
            </w:r>
          </w:p>
        </w:tc>
        <w:tc>
          <w:tcPr>
            <w:tcW w:w="774" w:type="dxa"/>
          </w:tcPr>
          <w:p w:rsidR="001A2500" w:rsidRPr="0040468A" w:rsidRDefault="001A2500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1A2500" w:rsidRPr="0040468A" w:rsidRDefault="005D77B4" w:rsidP="001A2500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1A2500" w:rsidRPr="0040468A">
                <w:rPr>
                  <w:rStyle w:val="ab"/>
                  <w:rFonts w:ascii="宋体" w:hAnsi="宋体"/>
                  <w:sz w:val="18"/>
                  <w:szCs w:val="18"/>
                </w:rPr>
                <w:t>Max</w:t>
              </w:r>
              <w:r w:rsidR="001A2500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2</w:t>
              </w:r>
              <w:r w:rsidR="001A2500" w:rsidRPr="0040468A">
                <w:rPr>
                  <w:rStyle w:val="ab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012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500" w:rsidRPr="0040468A" w:rsidTr="001A2500">
        <w:trPr>
          <w:jc w:val="center"/>
        </w:trPr>
        <w:tc>
          <w:tcPr>
            <w:tcW w:w="428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37" w:type="dxa"/>
            <w:vAlign w:val="center"/>
          </w:tcPr>
          <w:p w:rsidR="001A2500" w:rsidRPr="0040468A" w:rsidRDefault="001A2500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1A2500" w:rsidRPr="00BA19F2" w:rsidRDefault="001A2500" w:rsidP="001A250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BA19F2">
              <w:rPr>
                <w:rFonts w:ascii="宋体" w:hAnsi="宋体" w:hint="eastAsia"/>
                <w:color w:val="000000"/>
                <w:sz w:val="18"/>
                <w:szCs w:val="18"/>
              </w:rPr>
              <w:t>买报价</w:t>
            </w:r>
          </w:p>
        </w:tc>
        <w:tc>
          <w:tcPr>
            <w:tcW w:w="1386" w:type="dxa"/>
            <w:vAlign w:val="center"/>
          </w:tcPr>
          <w:p w:rsidR="001A2500" w:rsidRPr="00BA19F2" w:rsidRDefault="001A2500" w:rsidP="001A250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BA19F2">
              <w:rPr>
                <w:rFonts w:ascii="宋体" w:hAnsi="宋体" w:hint="eastAsia"/>
                <w:color w:val="000000"/>
                <w:sz w:val="18"/>
                <w:szCs w:val="18"/>
              </w:rPr>
              <w:t>BUY_PRICE</w:t>
            </w:r>
          </w:p>
        </w:tc>
        <w:tc>
          <w:tcPr>
            <w:tcW w:w="1994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BA19F2" w:rsidRPr="00BA19F2">
              <w:rPr>
                <w:rFonts w:ascii="宋体" w:hAnsi="宋体" w:hint="eastAsia"/>
                <w:color w:val="000000"/>
                <w:sz w:val="18"/>
                <w:szCs w:val="18"/>
              </w:rPr>
              <w:t>BUY_PRICE</w:t>
            </w: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1A2500" w:rsidRPr="0040468A" w:rsidRDefault="001A2500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1A2500" w:rsidRPr="0040468A" w:rsidRDefault="005D77B4" w:rsidP="001A2500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Amount" w:history="1">
              <w:r w:rsidR="001A2500" w:rsidRPr="00BA19F2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12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500" w:rsidRPr="0040468A" w:rsidTr="001A2500">
        <w:trPr>
          <w:jc w:val="center"/>
        </w:trPr>
        <w:tc>
          <w:tcPr>
            <w:tcW w:w="428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37" w:type="dxa"/>
            <w:vAlign w:val="center"/>
          </w:tcPr>
          <w:p w:rsidR="001A2500" w:rsidRPr="0040468A" w:rsidRDefault="001A2500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买数量</w:t>
            </w:r>
          </w:p>
        </w:tc>
        <w:tc>
          <w:tcPr>
            <w:tcW w:w="1386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BUY_QTY</w:t>
            </w:r>
          </w:p>
        </w:tc>
        <w:tc>
          <w:tcPr>
            <w:tcW w:w="1994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&lt;BUY_QTY</w:t>
            </w:r>
            <w:r w:rsidR="001A2500"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1A2500" w:rsidRPr="0040468A" w:rsidRDefault="001A2500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1A2500" w:rsidRPr="0040468A" w:rsidRDefault="00BA19F2" w:rsidP="001A2500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BA19F2">
              <w:rPr>
                <w:rStyle w:val="ab"/>
                <w:rFonts w:ascii="宋体" w:hAnsi="宋体"/>
                <w:sz w:val="18"/>
                <w:szCs w:val="18"/>
                <w:lang w:val="de-DE"/>
              </w:rPr>
              <w:t>Number</w:t>
            </w:r>
          </w:p>
        </w:tc>
        <w:tc>
          <w:tcPr>
            <w:tcW w:w="1012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500" w:rsidRPr="0040468A" w:rsidTr="001A2500">
        <w:trPr>
          <w:jc w:val="center"/>
        </w:trPr>
        <w:tc>
          <w:tcPr>
            <w:tcW w:w="428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7" w:type="dxa"/>
            <w:vAlign w:val="center"/>
          </w:tcPr>
          <w:p w:rsidR="001A2500" w:rsidRPr="0040468A" w:rsidRDefault="001A2500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卖价格</w:t>
            </w:r>
          </w:p>
        </w:tc>
        <w:tc>
          <w:tcPr>
            <w:tcW w:w="1386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SELL</w:t>
            </w:r>
            <w:r w:rsidRPr="00BA19F2">
              <w:rPr>
                <w:rFonts w:ascii="宋体" w:hAnsi="宋体" w:hint="eastAsia"/>
                <w:color w:val="000000"/>
                <w:sz w:val="18"/>
                <w:szCs w:val="18"/>
              </w:rPr>
              <w:t>_PRICE</w:t>
            </w:r>
          </w:p>
        </w:tc>
        <w:tc>
          <w:tcPr>
            <w:tcW w:w="1994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&lt;SELL_PRICE</w:t>
            </w:r>
            <w:r w:rsidR="001A2500"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1A2500" w:rsidRPr="0040468A" w:rsidRDefault="001A2500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1A2500" w:rsidRPr="0040468A" w:rsidRDefault="005D77B4" w:rsidP="001A2500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Amount" w:history="1">
              <w:r w:rsidR="00BA19F2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12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500" w:rsidRPr="0040468A" w:rsidTr="001A2500">
        <w:trPr>
          <w:jc w:val="center"/>
        </w:trPr>
        <w:tc>
          <w:tcPr>
            <w:tcW w:w="428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7" w:type="dxa"/>
            <w:vAlign w:val="center"/>
          </w:tcPr>
          <w:p w:rsidR="001A2500" w:rsidRPr="0040468A" w:rsidRDefault="001A2500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卖数量</w:t>
            </w:r>
          </w:p>
        </w:tc>
        <w:tc>
          <w:tcPr>
            <w:tcW w:w="1386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SELL_QTY</w:t>
            </w:r>
          </w:p>
        </w:tc>
        <w:tc>
          <w:tcPr>
            <w:tcW w:w="1994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&lt;SELL_QTY</w:t>
            </w:r>
            <w:r w:rsidR="001A2500"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1A2500" w:rsidRPr="0040468A" w:rsidRDefault="001A2500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1A2500" w:rsidRPr="0040468A" w:rsidRDefault="00BA19F2" w:rsidP="001A2500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BA19F2">
              <w:rPr>
                <w:rStyle w:val="ab"/>
                <w:rFonts w:ascii="宋体" w:hAnsi="宋体" w:hint="eastAsia"/>
                <w:sz w:val="18"/>
                <w:szCs w:val="18"/>
              </w:rPr>
              <w:t>SELL_QTY</w:t>
            </w:r>
          </w:p>
        </w:tc>
        <w:tc>
          <w:tcPr>
            <w:tcW w:w="1012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A19F2" w:rsidRPr="0040468A" w:rsidTr="001A2500">
        <w:trPr>
          <w:jc w:val="center"/>
        </w:trPr>
        <w:tc>
          <w:tcPr>
            <w:tcW w:w="428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7" w:type="dxa"/>
            <w:vAlign w:val="center"/>
          </w:tcPr>
          <w:p w:rsidR="00BA19F2" w:rsidRPr="0040468A" w:rsidRDefault="00BA19F2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386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994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BA19F2" w:rsidRPr="0040468A" w:rsidRDefault="00BA19F2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BA19F2" w:rsidRPr="0040468A" w:rsidRDefault="005D77B4" w:rsidP="001A2500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BA19F2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12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A19F2" w:rsidRPr="0040468A" w:rsidTr="00FA4866">
        <w:trPr>
          <w:trHeight w:val="340"/>
          <w:jc w:val="center"/>
        </w:trPr>
        <w:tc>
          <w:tcPr>
            <w:tcW w:w="428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7" w:type="dxa"/>
            <w:vAlign w:val="center"/>
          </w:tcPr>
          <w:p w:rsidR="00BA19F2" w:rsidRPr="0040468A" w:rsidRDefault="00BA19F2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386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994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&lt;A_N&gt;</w:t>
            </w:r>
          </w:p>
        </w:tc>
        <w:tc>
          <w:tcPr>
            <w:tcW w:w="774" w:type="dxa"/>
            <w:vAlign w:val="center"/>
          </w:tcPr>
          <w:p w:rsidR="00BA19F2" w:rsidRPr="0040468A" w:rsidRDefault="00BA19F2" w:rsidP="001A2500"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96" w:type="dxa"/>
            <w:vAlign w:val="center"/>
          </w:tcPr>
          <w:p w:rsidR="00BA19F2" w:rsidRPr="0040468A" w:rsidRDefault="005D77B4" w:rsidP="001A2500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BA19F2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012" w:type="dxa"/>
            <w:vAlign w:val="center"/>
          </w:tcPr>
          <w:p w:rsidR="00BA19F2" w:rsidRPr="0040468A" w:rsidRDefault="00BA19F2" w:rsidP="001A2500">
            <w:pPr>
              <w:rPr>
                <w:rFonts w:ascii="宋体" w:hAnsi="宋体" w:cs="Arial Unicode MS"/>
                <w:sz w:val="15"/>
                <w:szCs w:val="15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BA19F2" w:rsidRPr="0040468A" w:rsidTr="00FA4866">
        <w:trPr>
          <w:jc w:val="center"/>
        </w:trPr>
        <w:tc>
          <w:tcPr>
            <w:tcW w:w="428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7" w:type="dxa"/>
            <w:vAlign w:val="center"/>
          </w:tcPr>
          <w:p w:rsidR="00BA19F2" w:rsidRPr="0040468A" w:rsidRDefault="00BA19F2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386" w:type="dxa"/>
            <w:vAlign w:val="center"/>
          </w:tcPr>
          <w:p w:rsidR="00BA19F2" w:rsidRPr="00E46741" w:rsidRDefault="00BA19F2" w:rsidP="001A2500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BA19F2" w:rsidRPr="0040468A" w:rsidRDefault="00BA19F2" w:rsidP="001A2500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94" w:type="dxa"/>
            <w:vAlign w:val="center"/>
          </w:tcPr>
          <w:p w:rsidR="00BA19F2" w:rsidRPr="00E46741" w:rsidRDefault="00BA19F2" w:rsidP="001A2500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BA19F2" w:rsidRPr="0040468A" w:rsidRDefault="00BA19F2" w:rsidP="001A2500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BA19F2" w:rsidRPr="0040468A" w:rsidRDefault="00BA19F2" w:rsidP="001A2500"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96" w:type="dxa"/>
            <w:vAlign w:val="center"/>
          </w:tcPr>
          <w:p w:rsidR="00BA19F2" w:rsidRPr="0040468A" w:rsidRDefault="005D77B4" w:rsidP="001A2500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BA19F2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12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BA19F2" w:rsidRPr="0040468A" w:rsidTr="001A2500">
        <w:trPr>
          <w:jc w:val="center"/>
        </w:trPr>
        <w:tc>
          <w:tcPr>
            <w:tcW w:w="428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  <w:vAlign w:val="center"/>
          </w:tcPr>
          <w:p w:rsidR="00BA19F2" w:rsidRPr="0040468A" w:rsidRDefault="00BA19F2" w:rsidP="001A2500">
            <w:pPr>
              <w:jc w:val="center"/>
            </w:pPr>
          </w:p>
        </w:tc>
        <w:tc>
          <w:tcPr>
            <w:tcW w:w="1483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86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4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4" w:type="dxa"/>
          </w:tcPr>
          <w:p w:rsidR="00BA19F2" w:rsidRPr="0040468A" w:rsidRDefault="00BA19F2" w:rsidP="001A2500"/>
        </w:tc>
        <w:tc>
          <w:tcPr>
            <w:tcW w:w="1296" w:type="dxa"/>
            <w:vAlign w:val="center"/>
          </w:tcPr>
          <w:p w:rsidR="00BA19F2" w:rsidRPr="0040468A" w:rsidRDefault="00BA19F2" w:rsidP="001A2500">
            <w:pPr>
              <w:rPr>
                <w:rStyle w:val="ab"/>
                <w:rFonts w:ascii="宋体" w:hAnsi="宋体"/>
                <w:sz w:val="18"/>
                <w:szCs w:val="18"/>
              </w:rPr>
            </w:pPr>
          </w:p>
        </w:tc>
        <w:tc>
          <w:tcPr>
            <w:tcW w:w="1012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A19F2" w:rsidRPr="0040468A" w:rsidTr="001A2500">
        <w:trPr>
          <w:jc w:val="center"/>
        </w:trPr>
        <w:tc>
          <w:tcPr>
            <w:tcW w:w="428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  <w:vAlign w:val="center"/>
          </w:tcPr>
          <w:p w:rsidR="00BA19F2" w:rsidRPr="0040468A" w:rsidRDefault="00BA19F2" w:rsidP="001A2500">
            <w:pPr>
              <w:jc w:val="center"/>
            </w:pPr>
          </w:p>
        </w:tc>
        <w:tc>
          <w:tcPr>
            <w:tcW w:w="1483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86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4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A19F2" w:rsidRPr="0040468A" w:rsidRDefault="00BA19F2" w:rsidP="001A2500">
            <w:pPr>
              <w:rPr>
                <w:rStyle w:val="ab"/>
                <w:rFonts w:ascii="宋体" w:hAnsi="宋体"/>
                <w:sz w:val="18"/>
                <w:szCs w:val="18"/>
              </w:rPr>
            </w:pPr>
          </w:p>
        </w:tc>
        <w:tc>
          <w:tcPr>
            <w:tcW w:w="1012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A19F2" w:rsidRPr="0040468A" w:rsidTr="001A2500">
        <w:trPr>
          <w:jc w:val="center"/>
        </w:trPr>
        <w:tc>
          <w:tcPr>
            <w:tcW w:w="428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  <w:vAlign w:val="center"/>
          </w:tcPr>
          <w:p w:rsidR="00BA19F2" w:rsidRPr="0040468A" w:rsidRDefault="00BA19F2" w:rsidP="001A2500">
            <w:pPr>
              <w:jc w:val="center"/>
            </w:pPr>
          </w:p>
        </w:tc>
        <w:tc>
          <w:tcPr>
            <w:tcW w:w="1483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86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4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A19F2" w:rsidRPr="0040468A" w:rsidRDefault="00BA19F2" w:rsidP="001A2500">
            <w:pPr>
              <w:rPr>
                <w:rStyle w:val="ab"/>
                <w:rFonts w:ascii="宋体" w:hAnsi="宋体"/>
                <w:sz w:val="18"/>
                <w:szCs w:val="18"/>
              </w:rPr>
            </w:pPr>
          </w:p>
        </w:tc>
        <w:tc>
          <w:tcPr>
            <w:tcW w:w="1012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A2500" w:rsidRDefault="001A2500" w:rsidP="00BA19F2">
      <w:pPr>
        <w:pStyle w:val="ad"/>
        <w:ind w:left="420" w:firstLineChars="0" w:firstLine="0"/>
      </w:pPr>
    </w:p>
    <w:p w:rsidR="001A2500" w:rsidRPr="000630E0" w:rsidRDefault="001A2500" w:rsidP="001A250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4D51E8" w:rsidRPr="00851D00" w:rsidRDefault="004D51E8" w:rsidP="004D51E8">
      <w:pPr>
        <w:ind w:left="840"/>
      </w:pPr>
      <w:r w:rsidRPr="00851D00">
        <w:t>{</w:t>
      </w:r>
    </w:p>
    <w:p w:rsidR="004D51E8" w:rsidRPr="00851D00" w:rsidRDefault="004D51E8" w:rsidP="004D51E8">
      <w:pPr>
        <w:ind w:left="840"/>
      </w:pPr>
      <w:r w:rsidRPr="00851D00">
        <w:t xml:space="preserve">  "MMTS": {</w:t>
      </w:r>
    </w:p>
    <w:p w:rsidR="004D51E8" w:rsidRPr="00851D00" w:rsidRDefault="004D51E8" w:rsidP="004D51E8">
      <w:pPr>
        <w:ind w:left="840"/>
      </w:pPr>
      <w:r w:rsidRPr="00851D00">
        <w:t xml:space="preserve">    "version": "1.0",</w:t>
      </w:r>
    </w:p>
    <w:p w:rsidR="004D51E8" w:rsidRPr="00851D00" w:rsidRDefault="004D51E8" w:rsidP="004D51E8">
      <w:pPr>
        <w:ind w:left="840"/>
      </w:pPr>
      <w:r w:rsidRPr="00851D00">
        <w:t xml:space="preserve">    "REQ": {</w:t>
      </w:r>
    </w:p>
    <w:p w:rsidR="004D51E8" w:rsidRDefault="004D51E8" w:rsidP="004D51E8">
      <w:pPr>
        <w:ind w:left="840"/>
      </w:pPr>
      <w:r w:rsidRPr="00851D00">
        <w:t xml:space="preserve">      "name": "</w:t>
      </w:r>
      <w:r>
        <w:rPr>
          <w:rFonts w:hint="eastAsia"/>
        </w:rPr>
        <w:t>order_b</w:t>
      </w:r>
      <w:r w:rsidRPr="00851D00">
        <w:t xml:space="preserve"> ",</w:t>
      </w:r>
    </w:p>
    <w:p w:rsidR="004D51E8" w:rsidRDefault="004D51E8" w:rsidP="004D51E8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4D51E8" w:rsidRPr="00851D00" w:rsidRDefault="004D51E8" w:rsidP="004D51E8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4D51E8" w:rsidRPr="00851D00" w:rsidRDefault="004D51E8" w:rsidP="004D51E8">
      <w:pPr>
        <w:ind w:left="840"/>
      </w:pPr>
      <w:r w:rsidRPr="00851D00">
        <w:t xml:space="preserve">    }</w:t>
      </w:r>
    </w:p>
    <w:p w:rsidR="004D51E8" w:rsidRPr="00851D00" w:rsidRDefault="004D51E8" w:rsidP="004D51E8">
      <w:pPr>
        <w:ind w:left="840"/>
      </w:pPr>
      <w:r w:rsidRPr="00851D00">
        <w:t xml:space="preserve">  }</w:t>
      </w:r>
    </w:p>
    <w:p w:rsidR="004D51E8" w:rsidRDefault="004D51E8" w:rsidP="009011D0">
      <w:pPr>
        <w:ind w:left="840"/>
      </w:pPr>
      <w:r w:rsidRPr="00851D00"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5436F0" w:rsidTr="00FA4866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436F0" w:rsidTr="00FA4866">
        <w:trPr>
          <w:jc w:val="center"/>
        </w:trPr>
        <w:tc>
          <w:tcPr>
            <w:tcW w:w="425" w:type="dxa"/>
            <w:vAlign w:val="center"/>
          </w:tcPr>
          <w:p w:rsidR="005436F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5436F0" w:rsidRDefault="005436F0" w:rsidP="00FA4866">
            <w:r w:rsidRPr="003C749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5436F0" w:rsidRPr="00E829D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5436F0" w:rsidRPr="00E829D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5436F0" w:rsidRPr="00E829D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5436F0" w:rsidRPr="00C806E6" w:rsidRDefault="005D77B4" w:rsidP="00FA486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5436F0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5436F0" w:rsidRPr="00012B17" w:rsidRDefault="005436F0" w:rsidP="00FA486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436F0" w:rsidTr="00FA4866">
        <w:trPr>
          <w:jc w:val="center"/>
        </w:trPr>
        <w:tc>
          <w:tcPr>
            <w:tcW w:w="425" w:type="dxa"/>
            <w:vAlign w:val="center"/>
          </w:tcPr>
          <w:p w:rsidR="005436F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5436F0" w:rsidRDefault="005436F0" w:rsidP="00FA4866">
            <w:r w:rsidRPr="003C749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5436F0" w:rsidRPr="00E829D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5436F0" w:rsidRPr="00E829D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5436F0" w:rsidRPr="00E829D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5436F0" w:rsidRPr="00C806E6" w:rsidRDefault="005D77B4" w:rsidP="00FA486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5436F0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5436F0" w:rsidRPr="00012B17" w:rsidRDefault="005436F0" w:rsidP="00FA486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436F0" w:rsidTr="00FA4866">
        <w:trPr>
          <w:jc w:val="center"/>
        </w:trPr>
        <w:tc>
          <w:tcPr>
            <w:tcW w:w="425" w:type="dxa"/>
            <w:vAlign w:val="center"/>
          </w:tcPr>
          <w:p w:rsidR="005436F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5436F0" w:rsidRDefault="005436F0" w:rsidP="00FA4866">
            <w:r w:rsidRPr="003C749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5436F0" w:rsidRPr="00E829D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5436F0" w:rsidRPr="00E94DAD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5436F0" w:rsidRPr="00E94DAD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5436F0" w:rsidRPr="00C806E6" w:rsidRDefault="005D77B4" w:rsidP="00FA486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5436F0" w:rsidRPr="00E94DAD">
                <w:rPr>
                  <w:rStyle w:val="ab"/>
                  <w:rFonts w:ascii="宋体" w:hAnsi="宋体" w:hint="eastAsia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5436F0" w:rsidRPr="00012B17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1A2500" w:rsidRPr="00C63B2E" w:rsidRDefault="001A2500" w:rsidP="001A2500"/>
    <w:p w:rsidR="001A2500" w:rsidRPr="000630E0" w:rsidRDefault="001A2500" w:rsidP="001A250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AC4A8D" w:rsidRPr="006326E0" w:rsidRDefault="00AC4A8D" w:rsidP="00AC4A8D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订货</w:t>
      </w:r>
      <w:r w:rsidRPr="006326E0">
        <w:rPr>
          <w:rFonts w:hint="eastAsia"/>
          <w:b/>
          <w:sz w:val="28"/>
          <w:szCs w:val="28"/>
        </w:rPr>
        <w:t>查询</w:t>
      </w:r>
    </w:p>
    <w:p w:rsidR="00AC4A8D" w:rsidRPr="00DB11EB" w:rsidRDefault="00AC4A8D" w:rsidP="00AC4A8D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业务功能</w:t>
      </w:r>
    </w:p>
    <w:p w:rsidR="00AC4A8D" w:rsidRDefault="00AC4A8D" w:rsidP="00AC4A8D">
      <w:pPr>
        <w:pStyle w:val="ad"/>
        <w:tabs>
          <w:tab w:val="left" w:pos="4592"/>
        </w:tabs>
        <w:ind w:left="992" w:firstLineChars="0" w:firstLine="0"/>
      </w:pPr>
      <w:r>
        <w:rPr>
          <w:rFonts w:hint="eastAsia"/>
        </w:rPr>
        <w:t>订货查询</w:t>
      </w:r>
      <w:r>
        <w:rPr>
          <w:rFonts w:hint="eastAsia"/>
        </w:rPr>
        <w:t>(</w:t>
      </w:r>
      <w:r>
        <w:t>hold</w:t>
      </w:r>
      <w:r>
        <w:rPr>
          <w:rFonts w:hint="eastAsia"/>
        </w:rPr>
        <w:t>sum</w:t>
      </w:r>
      <w:r>
        <w:t>_quer</w:t>
      </w:r>
      <w:r>
        <w:rPr>
          <w:rFonts w:hint="eastAsia"/>
        </w:rPr>
        <w:t>y)</w:t>
      </w:r>
      <w:r>
        <w:rPr>
          <w:rFonts w:hint="eastAsia"/>
        </w:rPr>
        <w:t>；</w:t>
      </w:r>
      <w:r>
        <w:tab/>
      </w:r>
    </w:p>
    <w:p w:rsidR="00AC4A8D" w:rsidRDefault="00AC4A8D" w:rsidP="00AC4A8D">
      <w:pPr>
        <w:pStyle w:val="ad"/>
        <w:tabs>
          <w:tab w:val="left" w:pos="4592"/>
        </w:tabs>
        <w:ind w:left="992" w:firstLineChars="0" w:firstLine="0"/>
      </w:pPr>
    </w:p>
    <w:p w:rsidR="00AC4A8D" w:rsidRPr="00DB11EB" w:rsidRDefault="00AC4A8D" w:rsidP="00AC4A8D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支持版本</w:t>
      </w:r>
    </w:p>
    <w:p w:rsidR="00AC4A8D" w:rsidRDefault="00AC4A8D" w:rsidP="00AC4A8D">
      <w:pPr>
        <w:pStyle w:val="ad"/>
        <w:tabs>
          <w:tab w:val="left" w:pos="4592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AC4A8D" w:rsidRDefault="00AC4A8D" w:rsidP="00AC4A8D">
      <w:pPr>
        <w:pStyle w:val="ad"/>
        <w:tabs>
          <w:tab w:val="left" w:pos="4592"/>
        </w:tabs>
        <w:ind w:left="992" w:firstLineChars="0" w:firstLine="0"/>
      </w:pPr>
    </w:p>
    <w:p w:rsidR="00AC4A8D" w:rsidRPr="00DB11EB" w:rsidRDefault="00AC4A8D" w:rsidP="00AC4A8D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标签名称</w:t>
      </w:r>
    </w:p>
    <w:p w:rsidR="00AC4A8D" w:rsidRDefault="00BF16E4" w:rsidP="00AC4A8D">
      <w:pPr>
        <w:pStyle w:val="ad"/>
        <w:tabs>
          <w:tab w:val="left" w:pos="4592"/>
        </w:tabs>
        <w:ind w:left="992" w:firstLineChars="0" w:firstLine="0"/>
      </w:pPr>
      <w:r w:rsidRPr="006B6770">
        <w:t>http://101.251.236.219:32000/tradeweb/httpXmlServlet?req=</w:t>
      </w:r>
      <w:r w:rsidR="00AC4A8D">
        <w:t>hold</w:t>
      </w:r>
      <w:r w:rsidR="00AC4A8D">
        <w:rPr>
          <w:rFonts w:hint="eastAsia"/>
        </w:rPr>
        <w:t>sum</w:t>
      </w:r>
      <w:r w:rsidR="00AC4A8D">
        <w:t>_quer</w:t>
      </w:r>
      <w:r w:rsidR="00AC4A8D">
        <w:rPr>
          <w:rFonts w:hint="eastAsia"/>
        </w:rPr>
        <w:t>y</w:t>
      </w:r>
    </w:p>
    <w:p w:rsidR="00AC4A8D" w:rsidRPr="000E26F0" w:rsidRDefault="00AC4A8D" w:rsidP="00AC4A8D">
      <w:pPr>
        <w:pStyle w:val="ad"/>
        <w:tabs>
          <w:tab w:val="left" w:pos="4592"/>
        </w:tabs>
        <w:ind w:left="992" w:firstLineChars="0" w:firstLine="0"/>
      </w:pPr>
    </w:p>
    <w:p w:rsidR="00AC4A8D" w:rsidRPr="00E73E16" w:rsidRDefault="00AC4A8D" w:rsidP="00E73E16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请求消息要素</w:t>
      </w:r>
    </w:p>
    <w:p w:rsidR="00E73E16" w:rsidRDefault="00E73E16" w:rsidP="009011D0">
      <w:pPr>
        <w:ind w:left="420" w:firstLine="420"/>
      </w:pPr>
      <w:r>
        <w:t>{</w:t>
      </w:r>
    </w:p>
    <w:p w:rsidR="00E73E16" w:rsidRDefault="00E73E16" w:rsidP="00E73E16">
      <w:pPr>
        <w:pStyle w:val="ad"/>
        <w:ind w:left="992"/>
      </w:pPr>
      <w:r>
        <w:t xml:space="preserve">  "MMTS": {</w:t>
      </w:r>
    </w:p>
    <w:p w:rsidR="00E73E16" w:rsidRDefault="00E73E16" w:rsidP="00E73E16">
      <w:pPr>
        <w:pStyle w:val="ad"/>
        <w:ind w:left="992"/>
      </w:pPr>
      <w:r>
        <w:t xml:space="preserve">    "version": "1.0",</w:t>
      </w:r>
    </w:p>
    <w:p w:rsidR="00E73E16" w:rsidRDefault="00E73E16" w:rsidP="00E73E16">
      <w:pPr>
        <w:pStyle w:val="ad"/>
        <w:ind w:left="992"/>
      </w:pPr>
      <w:r>
        <w:t xml:space="preserve">    "REQ": {</w:t>
      </w:r>
    </w:p>
    <w:p w:rsidR="00E73E16" w:rsidRDefault="00E73E16" w:rsidP="00E73E16">
      <w:pPr>
        <w:pStyle w:val="ad"/>
        <w:ind w:left="992"/>
      </w:pPr>
      <w:r>
        <w:t xml:space="preserve">      "name": "holdsum_query",</w:t>
      </w:r>
    </w:p>
    <w:p w:rsidR="00E73E16" w:rsidRDefault="00E73E16" w:rsidP="00E73E16">
      <w:pPr>
        <w:pStyle w:val="ad"/>
        <w:ind w:left="992"/>
      </w:pPr>
      <w:r>
        <w:t xml:space="preserve">      "id": " 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"MARKET_ID": "</w:t>
      </w:r>
      <w:r>
        <w:rPr>
          <w:rFonts w:hint="eastAsia"/>
        </w:rPr>
        <w:t>市场代码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t xml:space="preserve">      "SESSION_ID": "SESSION_ID",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E73E16" w:rsidRDefault="00E73E16" w:rsidP="00E73E16">
      <w:pPr>
        <w:pStyle w:val="ad"/>
        <w:ind w:left="992"/>
      </w:pPr>
      <w:r>
        <w:t xml:space="preserve">    }</w:t>
      </w:r>
    </w:p>
    <w:p w:rsidR="00E73E16" w:rsidRDefault="00E73E16" w:rsidP="00E73E16">
      <w:pPr>
        <w:pStyle w:val="ad"/>
        <w:ind w:left="992"/>
      </w:pPr>
      <w:r>
        <w:t xml:space="preserve">  }</w:t>
      </w:r>
    </w:p>
    <w:p w:rsidR="00AC4A8D" w:rsidRPr="00580979" w:rsidRDefault="00E73E16" w:rsidP="009011D0">
      <w:pPr>
        <w:pStyle w:val="ad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3"/>
        <w:gridCol w:w="459"/>
        <w:gridCol w:w="1159"/>
        <w:gridCol w:w="1861"/>
        <w:gridCol w:w="2098"/>
        <w:gridCol w:w="809"/>
        <w:gridCol w:w="1450"/>
        <w:gridCol w:w="666"/>
      </w:tblGrid>
      <w:tr w:rsidR="00AC4A8D" w:rsidRPr="00686AE1" w:rsidTr="00232358">
        <w:trPr>
          <w:jc w:val="center"/>
        </w:trPr>
        <w:tc>
          <w:tcPr>
            <w:tcW w:w="443" w:type="dxa"/>
            <w:shd w:val="clear" w:color="auto" w:fill="D9D9D9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59" w:type="dxa"/>
            <w:shd w:val="clear" w:color="auto" w:fill="D9D9D9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61" w:type="dxa"/>
            <w:shd w:val="clear" w:color="auto" w:fill="D9D9D9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2098" w:type="dxa"/>
            <w:shd w:val="clear" w:color="auto" w:fill="D9D9D9"/>
            <w:vAlign w:val="center"/>
          </w:tcPr>
          <w:p w:rsidR="00AC4A8D" w:rsidRPr="00686AE1" w:rsidRDefault="009011D0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09" w:type="dxa"/>
            <w:shd w:val="clear" w:color="auto" w:fill="D9D9D9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50" w:type="dxa"/>
            <w:shd w:val="clear" w:color="auto" w:fill="D9D9D9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5D77B4" w:rsidP="0023235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C4A8D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0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5D77B4" w:rsidP="0023235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C4A8D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0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5D77B4" w:rsidP="0023235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C4A8D" w:rsidRPr="00686AE1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09" w:type="dxa"/>
          </w:tcPr>
          <w:p w:rsidR="00AC4A8D" w:rsidRDefault="00AC4A8D" w:rsidP="00232358">
            <w:r w:rsidRPr="009B3C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5D77B4" w:rsidP="0023235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C4A8D" w:rsidRPr="00686AE1">
                <w:rPr>
                  <w:rStyle w:val="ab"/>
                  <w:rFonts w:ascii="宋体" w:hAnsi="宋体"/>
                </w:rPr>
                <w:t>Max</w:t>
              </w:r>
              <w:r w:rsidR="00AC4A8D" w:rsidRPr="00686AE1">
                <w:rPr>
                  <w:rStyle w:val="ab"/>
                  <w:rFonts w:ascii="宋体" w:hAnsi="宋体" w:hint="eastAsia"/>
                </w:rPr>
                <w:t>2</w:t>
              </w:r>
              <w:r w:rsidR="00AC4A8D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864F72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864F72">
              <w:rPr>
                <w:rFonts w:ascii="宋体" w:hAnsi="宋体"/>
                <w:sz w:val="18"/>
                <w:szCs w:val="18"/>
              </w:rPr>
              <w:t>市场代码</w:t>
            </w:r>
          </w:p>
        </w:tc>
        <w:tc>
          <w:tcPr>
            <w:tcW w:w="1861" w:type="dxa"/>
            <w:vAlign w:val="center"/>
          </w:tcPr>
          <w:p w:rsidR="00AC4A8D" w:rsidRPr="00864F72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864F72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2098" w:type="dxa"/>
            <w:vAlign w:val="center"/>
          </w:tcPr>
          <w:p w:rsidR="00AC4A8D" w:rsidRPr="00864F72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4F72">
              <w:rPr>
                <w:rFonts w:ascii="宋体" w:hAnsi="宋体"/>
                <w:sz w:val="18"/>
                <w:szCs w:val="18"/>
              </w:rPr>
              <w:t>MARKET_ID</w:t>
            </w:r>
            <w:r w:rsidRPr="00864F7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AC4A8D" w:rsidRDefault="00AC4A8D" w:rsidP="00232358">
            <w:r w:rsidRPr="009B3C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5D77B4" w:rsidP="0023235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C4A8D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5D77B4" w:rsidP="0023235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C4A8D" w:rsidRPr="00686AE1">
                <w:rPr>
                  <w:rStyle w:val="ab"/>
                  <w:rFonts w:ascii="宋体" w:hAnsi="宋体"/>
                </w:rPr>
                <w:t>Max</w:t>
              </w:r>
              <w:r w:rsidR="00AC4A8D" w:rsidRPr="00686AE1">
                <w:rPr>
                  <w:rStyle w:val="ab"/>
                  <w:rFonts w:ascii="宋体" w:hAnsi="宋体" w:hint="eastAsia"/>
                </w:rPr>
                <w:t>32</w:t>
              </w:r>
              <w:r w:rsidR="00AC4A8D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第几条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AC4A8D" w:rsidRDefault="00AC4A8D" w:rsidP="0023235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5D77B4" w:rsidP="00232358">
            <w:pPr>
              <w:rPr>
                <w:rStyle w:val="ab"/>
                <w:rFonts w:ascii="宋体" w:hAnsi="宋体"/>
              </w:rPr>
            </w:pPr>
            <w:hyperlink w:anchor="Number" w:history="1">
              <w:r w:rsidR="00AC4A8D" w:rsidRPr="00686AE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AC4A8D" w:rsidRDefault="00AC4A8D" w:rsidP="0023235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5D77B4" w:rsidP="00232358">
            <w:pPr>
              <w:rPr>
                <w:rStyle w:val="ab"/>
                <w:rFonts w:ascii="宋体" w:hAnsi="宋体"/>
              </w:rPr>
            </w:pPr>
            <w:hyperlink w:anchor="Number" w:history="1">
              <w:r w:rsidR="00AC4A8D" w:rsidRPr="00686AE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AC4A8D" w:rsidRDefault="00AC4A8D" w:rsidP="0023235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5D77B4" w:rsidP="0023235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C4A8D" w:rsidRPr="00686AE1">
                <w:rPr>
                  <w:rStyle w:val="ab"/>
                  <w:rFonts w:ascii="宋体" w:hAnsi="宋体"/>
                </w:rPr>
                <w:t>Max</w:t>
              </w:r>
              <w:r w:rsidR="00AC4A8D" w:rsidRPr="00686AE1">
                <w:rPr>
                  <w:rStyle w:val="ab"/>
                  <w:rFonts w:ascii="宋体" w:hAnsi="宋体" w:hint="eastAsia"/>
                </w:rPr>
                <w:t>N</w:t>
              </w:r>
              <w:r w:rsidR="00AC4A8D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升降序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AC4A8D" w:rsidRDefault="00AC4A8D" w:rsidP="0023235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5D77B4" w:rsidP="00232358">
            <w:pPr>
              <w:rPr>
                <w:rStyle w:val="ab"/>
                <w:rFonts w:ascii="宋体" w:hAnsi="宋体"/>
              </w:rPr>
            </w:pPr>
            <w:hyperlink w:anchor="FixNDigital" w:history="1">
              <w:r w:rsidR="00AC4A8D" w:rsidRPr="00686AE1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0：升序；1：</w:t>
            </w:r>
            <w:r w:rsidRPr="00686AE1">
              <w:rPr>
                <w:rFonts w:ascii="宋体" w:hAnsi="宋体" w:hint="eastAsia"/>
                <w:sz w:val="18"/>
                <w:szCs w:val="18"/>
              </w:rPr>
              <w:lastRenderedPageBreak/>
              <w:t>降序；</w:t>
            </w: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09" w:type="dxa"/>
          </w:tcPr>
          <w:p w:rsidR="00AC4A8D" w:rsidRDefault="00AC4A8D" w:rsidP="0023235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5D77B4" w:rsidP="0023235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C4A8D" w:rsidRPr="00686AE1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P_P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P_P&gt;</w:t>
            </w:r>
          </w:p>
        </w:tc>
        <w:tc>
          <w:tcPr>
            <w:tcW w:w="809" w:type="dxa"/>
          </w:tcPr>
          <w:p w:rsidR="00AC4A8D" w:rsidRDefault="00AC4A8D" w:rsidP="0023235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5D77B4" w:rsidP="00232358">
            <w:pPr>
              <w:rPr>
                <w:rStyle w:val="ab"/>
                <w:rFonts w:ascii="宋体" w:hAnsi="宋体"/>
              </w:rPr>
            </w:pPr>
            <w:hyperlink w:anchor="Number" w:history="1">
              <w:r w:rsidR="00AC4A8D" w:rsidRPr="00686AE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AC4A8D" w:rsidRDefault="00AC4A8D" w:rsidP="00AC4A8D"/>
    <w:p w:rsidR="00AC4A8D" w:rsidRPr="00E86E8F" w:rsidRDefault="00AC4A8D" w:rsidP="00E86E8F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返回消息要素</w:t>
      </w:r>
    </w:p>
    <w:p w:rsidR="00E73E16" w:rsidRDefault="00E73E16" w:rsidP="00E73E16">
      <w:pPr>
        <w:pStyle w:val="ad"/>
        <w:ind w:left="992"/>
      </w:pPr>
      <w:r>
        <w:t>{</w:t>
      </w:r>
    </w:p>
    <w:p w:rsidR="00E73E16" w:rsidRDefault="00E73E16" w:rsidP="00E73E16">
      <w:pPr>
        <w:pStyle w:val="ad"/>
        <w:ind w:left="992"/>
      </w:pPr>
      <w:r>
        <w:t xml:space="preserve">  "MMTS": {</w:t>
      </w:r>
    </w:p>
    <w:p w:rsidR="00E73E16" w:rsidRDefault="00E73E16" w:rsidP="00E73E16">
      <w:pPr>
        <w:pStyle w:val="ad"/>
        <w:ind w:left="992"/>
      </w:pPr>
      <w:r>
        <w:t xml:space="preserve">    "version": "1.0",</w:t>
      </w:r>
    </w:p>
    <w:p w:rsidR="00E73E16" w:rsidRDefault="00E73E16" w:rsidP="00E73E16">
      <w:pPr>
        <w:pStyle w:val="ad"/>
        <w:ind w:left="992"/>
      </w:pPr>
      <w:r>
        <w:t xml:space="preserve">    "REP": {</w:t>
      </w:r>
    </w:p>
    <w:p w:rsidR="00E73E16" w:rsidRDefault="00E73E16" w:rsidP="00E73E16">
      <w:pPr>
        <w:pStyle w:val="ad"/>
        <w:ind w:left="992"/>
      </w:pPr>
      <w:r>
        <w:t xml:space="preserve">      "name": "holdsum_query",</w:t>
      </w:r>
    </w:p>
    <w:p w:rsidR="00E73E16" w:rsidRDefault="00E73E16" w:rsidP="00E73E16">
      <w:pPr>
        <w:pStyle w:val="ad"/>
        <w:ind w:left="992"/>
      </w:pPr>
      <w:r>
        <w:t xml:space="preserve">      "message": " ",</w:t>
      </w:r>
    </w:p>
    <w:p w:rsidR="00E73E16" w:rsidRDefault="00E73E16" w:rsidP="00E73E16">
      <w:pPr>
        <w:pStyle w:val="ad"/>
        <w:ind w:left="992"/>
      </w:pPr>
      <w:r>
        <w:t xml:space="preserve">      "retcode": " 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t xml:space="preserve">      "RESULTLIST": {</w:t>
      </w:r>
    </w:p>
    <w:p w:rsidR="00E73E16" w:rsidRDefault="00E73E16" w:rsidP="00E73E16">
      <w:pPr>
        <w:pStyle w:val="ad"/>
        <w:ind w:left="992"/>
      </w:pPr>
      <w:r>
        <w:t xml:space="preserve">        "REC": {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    "FL_P": "</w:t>
      </w:r>
      <w:r>
        <w:rPr>
          <w:rFonts w:hint="eastAsia"/>
        </w:rPr>
        <w:t>浮动赢亏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    "MAR": "</w:t>
      </w:r>
      <w:r>
        <w:rPr>
          <w:rFonts w:hint="eastAsia"/>
        </w:rPr>
        <w:t>持仓保证金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    "TY": "</w:t>
      </w:r>
      <w:r>
        <w:rPr>
          <w:rFonts w:hint="eastAsia"/>
        </w:rPr>
        <w:t>买卖标志：</w:t>
      </w:r>
      <w:r>
        <w:rPr>
          <w:rFonts w:hint="eastAsia"/>
        </w:rPr>
        <w:t>1-</w:t>
      </w:r>
      <w:r>
        <w:rPr>
          <w:rFonts w:hint="eastAsia"/>
        </w:rPr>
        <w:t>买；</w:t>
      </w:r>
      <w:r>
        <w:rPr>
          <w:rFonts w:hint="eastAsia"/>
        </w:rPr>
        <w:t>2-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    "QTY": "</w:t>
      </w:r>
      <w:r>
        <w:rPr>
          <w:rFonts w:hint="eastAsia"/>
        </w:rPr>
        <w:t>数量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    "O_A": "</w:t>
      </w:r>
      <w:r>
        <w:rPr>
          <w:rFonts w:hint="eastAsia"/>
        </w:rPr>
        <w:t>建仓均价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    "A_H": "</w:t>
      </w:r>
      <w:r>
        <w:rPr>
          <w:rFonts w:hint="eastAsia"/>
        </w:rPr>
        <w:t>平均持仓价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    "F_QTY": "</w:t>
      </w:r>
      <w:r>
        <w:rPr>
          <w:rFonts w:hint="eastAsia"/>
        </w:rPr>
        <w:t>冻结数量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    "COMM": "</w:t>
      </w:r>
      <w:r>
        <w:rPr>
          <w:rFonts w:hint="eastAsia"/>
        </w:rPr>
        <w:t>交易手续费</w:t>
      </w:r>
      <w:r>
        <w:rPr>
          <w:rFonts w:hint="eastAsia"/>
        </w:rPr>
        <w:t>",</w:t>
      </w:r>
    </w:p>
    <w:p w:rsidR="00E73E16" w:rsidRDefault="00E73E16" w:rsidP="00E73E16">
      <w:pPr>
        <w:pStyle w:val="ad"/>
        <w:ind w:left="992"/>
      </w:pPr>
      <w:r>
        <w:rPr>
          <w:rFonts w:hint="eastAsia"/>
        </w:rPr>
        <w:t xml:space="preserve">          "O_F": "</w:t>
      </w:r>
      <w:r>
        <w:rPr>
          <w:rFonts w:hint="eastAsia"/>
        </w:rPr>
        <w:t>持仓对手方交易商</w:t>
      </w:r>
      <w:r>
        <w:rPr>
          <w:rFonts w:hint="eastAsia"/>
        </w:rPr>
        <w:t>id"</w:t>
      </w:r>
    </w:p>
    <w:p w:rsidR="00E73E16" w:rsidRDefault="00E73E16" w:rsidP="00E73E16">
      <w:pPr>
        <w:pStyle w:val="ad"/>
        <w:ind w:left="992"/>
      </w:pPr>
      <w:r>
        <w:t xml:space="preserve">        }</w:t>
      </w:r>
    </w:p>
    <w:p w:rsidR="00E73E16" w:rsidRDefault="00E73E16" w:rsidP="00E73E16">
      <w:pPr>
        <w:pStyle w:val="ad"/>
        <w:ind w:left="992"/>
      </w:pPr>
      <w:r>
        <w:t xml:space="preserve">      }</w:t>
      </w:r>
    </w:p>
    <w:p w:rsidR="00E73E16" w:rsidRDefault="00E73E16" w:rsidP="00E73E16">
      <w:pPr>
        <w:pStyle w:val="ad"/>
        <w:ind w:left="992"/>
      </w:pPr>
      <w:r>
        <w:t xml:space="preserve">    }</w:t>
      </w:r>
    </w:p>
    <w:p w:rsidR="00E73E16" w:rsidRDefault="00E73E16" w:rsidP="00E73E16">
      <w:pPr>
        <w:pStyle w:val="ad"/>
        <w:ind w:left="992"/>
      </w:pPr>
      <w:r>
        <w:t xml:space="preserve">  }</w:t>
      </w:r>
    </w:p>
    <w:p w:rsidR="00E86E8F" w:rsidRDefault="00E73E16" w:rsidP="00F92919">
      <w:pPr>
        <w:pStyle w:val="ad"/>
        <w:ind w:left="992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AC4A8D" w:rsidRPr="00AF6567" w:rsidTr="00232358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F6567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AC4A8D" w:rsidRPr="00AF6567" w:rsidRDefault="005D77B4" w:rsidP="002323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C4A8D" w:rsidRPr="00AF6567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C4A8D" w:rsidRDefault="00AC4A8D" w:rsidP="00232358">
            <w:r w:rsidRPr="00F471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AC4A8D" w:rsidRPr="00AF6567" w:rsidRDefault="005D77B4" w:rsidP="002323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C4A8D" w:rsidRPr="00AF6567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AC4A8D" w:rsidRDefault="00AC4A8D" w:rsidP="00232358">
            <w:r w:rsidRPr="00F471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AC4A8D" w:rsidRPr="00AF6567" w:rsidRDefault="005D77B4" w:rsidP="0023235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AC4A8D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AC4A8D" w:rsidRPr="00616603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AC4A8D" w:rsidRPr="00616603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270" w:type="dxa"/>
            <w:vAlign w:val="center"/>
          </w:tcPr>
          <w:p w:rsidR="00AC4A8D" w:rsidRPr="00616603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72" w:type="dxa"/>
            <w:vAlign w:val="center"/>
          </w:tcPr>
          <w:p w:rsidR="00AC4A8D" w:rsidRPr="00616603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48" w:type="dxa"/>
            <w:vAlign w:val="center"/>
          </w:tcPr>
          <w:p w:rsidR="00AC4A8D" w:rsidRPr="00616603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67" w:type="dxa"/>
            <w:vAlign w:val="center"/>
          </w:tcPr>
          <w:p w:rsidR="00AC4A8D" w:rsidRPr="00AF6567" w:rsidRDefault="005D77B4" w:rsidP="0023235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AC4A8D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AC4A8D" w:rsidRPr="00616603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616603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270" w:type="dxa"/>
            <w:vAlign w:val="center"/>
          </w:tcPr>
          <w:p w:rsidR="00AC4A8D" w:rsidRPr="00616603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72" w:type="dxa"/>
            <w:vAlign w:val="center"/>
          </w:tcPr>
          <w:p w:rsidR="00AC4A8D" w:rsidRPr="00616603" w:rsidRDefault="00AC4A8D" w:rsidP="0023235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48" w:type="dxa"/>
            <w:vAlign w:val="center"/>
          </w:tcPr>
          <w:p w:rsidR="00AC4A8D" w:rsidRPr="00616603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5D77B4" w:rsidP="0023235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AC4A8D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5D77B4" w:rsidP="002323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C4A8D" w:rsidRPr="00AF6567">
                <w:rPr>
                  <w:rStyle w:val="ab"/>
                  <w:rFonts w:ascii="宋体" w:hAnsi="宋体"/>
                </w:rPr>
                <w:t>Max</w:t>
              </w:r>
              <w:r w:rsidR="00AC4A8D">
                <w:rPr>
                  <w:rStyle w:val="ab"/>
                  <w:rFonts w:ascii="宋体" w:hAnsi="宋体" w:hint="eastAsia"/>
                </w:rPr>
                <w:t>2</w:t>
              </w:r>
              <w:r w:rsidR="00AC4A8D" w:rsidRPr="00AF656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浮动赢亏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FL_P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FL_P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5D77B4" w:rsidP="002323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AC4A8D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持仓保证金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MAR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5D77B4" w:rsidP="002323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AC4A8D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sz w:val="18"/>
                <w:szCs w:val="18"/>
              </w:rPr>
              <w:t>买卖标志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sz w:val="18"/>
                <w:szCs w:val="18"/>
              </w:rPr>
              <w:t>TY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sz w:val="18"/>
                <w:szCs w:val="18"/>
              </w:rPr>
              <w:t>TY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5D77B4" w:rsidP="00232358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AC4A8D" w:rsidRPr="000014A0">
                <w:rPr>
                  <w:rStyle w:val="ab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QTY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QTY&gt;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5D77B4" w:rsidP="0023235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AC4A8D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建仓均价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O_A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O_A&gt;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5D77B4" w:rsidP="002323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AC4A8D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平均持仓价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A_H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A_H&gt;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5D77B4" w:rsidP="002323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AC4A8D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冻结数量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F_QTY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F_QTY&gt;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5D77B4" w:rsidP="0023235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AC4A8D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46958" w:rsidRPr="00AF6567" w:rsidTr="00232358">
        <w:trPr>
          <w:jc w:val="center"/>
        </w:trPr>
        <w:tc>
          <w:tcPr>
            <w:tcW w:w="425" w:type="dxa"/>
            <w:vAlign w:val="center"/>
          </w:tcPr>
          <w:p w:rsidR="00E46958" w:rsidRPr="00AF6567" w:rsidRDefault="00E46958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426" w:type="dxa"/>
          </w:tcPr>
          <w:p w:rsidR="00E46958" w:rsidRDefault="00E46958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E46958" w:rsidRPr="00AF6567" w:rsidRDefault="00E46958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sz w:val="18"/>
                <w:szCs w:val="18"/>
              </w:rPr>
              <w:t>交易手续费</w:t>
            </w:r>
          </w:p>
        </w:tc>
        <w:tc>
          <w:tcPr>
            <w:tcW w:w="1270" w:type="dxa"/>
            <w:vAlign w:val="center"/>
          </w:tcPr>
          <w:p w:rsidR="00E46958" w:rsidRPr="00AF6567" w:rsidRDefault="00E46958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sz w:val="18"/>
                <w:szCs w:val="18"/>
              </w:rPr>
              <w:t>COMM</w:t>
            </w:r>
          </w:p>
        </w:tc>
        <w:tc>
          <w:tcPr>
            <w:tcW w:w="1572" w:type="dxa"/>
            <w:vAlign w:val="center"/>
          </w:tcPr>
          <w:p w:rsidR="00E46958" w:rsidRPr="00AF6567" w:rsidRDefault="00E46958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sz w:val="18"/>
                <w:szCs w:val="18"/>
              </w:rPr>
              <w:t>COMM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E46958" w:rsidRPr="00AF6567" w:rsidRDefault="00E46958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E46958" w:rsidRPr="00AF6567" w:rsidRDefault="005D77B4" w:rsidP="002323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E46958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E46958" w:rsidRPr="00AF6567" w:rsidRDefault="00E46958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E469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E46958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E46958" w:rsidP="00232358">
            <w:pPr>
              <w:rPr>
                <w:rFonts w:ascii="宋体" w:hAnsi="宋体"/>
                <w:sz w:val="18"/>
                <w:szCs w:val="18"/>
              </w:rPr>
            </w:pPr>
            <w:r w:rsidRPr="00E46958">
              <w:rPr>
                <w:rFonts w:ascii="宋体" w:hAnsi="宋体" w:cs="Arial" w:hint="eastAsia"/>
                <w:sz w:val="18"/>
                <w:szCs w:val="18"/>
              </w:rPr>
              <w:t>持仓对手方交易商id</w:t>
            </w:r>
          </w:p>
        </w:tc>
        <w:tc>
          <w:tcPr>
            <w:tcW w:w="1270" w:type="dxa"/>
            <w:vAlign w:val="center"/>
          </w:tcPr>
          <w:p w:rsidR="00AC4A8D" w:rsidRPr="00AF6567" w:rsidRDefault="00E46958" w:rsidP="007C4CE5">
            <w:pPr>
              <w:rPr>
                <w:rFonts w:ascii="宋体" w:hAnsi="宋体"/>
                <w:sz w:val="18"/>
                <w:szCs w:val="18"/>
              </w:rPr>
            </w:pPr>
            <w:r w:rsidRPr="00E46958">
              <w:rPr>
                <w:rFonts w:ascii="宋体" w:hAnsi="宋体"/>
                <w:sz w:val="18"/>
                <w:szCs w:val="18"/>
              </w:rPr>
              <w:t>O_</w:t>
            </w:r>
            <w:r w:rsidR="007C4CE5">
              <w:rPr>
                <w:rFonts w:ascii="宋体" w:hAnsi="宋体" w:hint="eastAsia"/>
                <w:sz w:val="18"/>
                <w:szCs w:val="18"/>
              </w:rPr>
              <w:t>F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7C4CE5">
              <w:rPr>
                <w:rFonts w:ascii="宋体" w:hAnsi="宋体"/>
                <w:sz w:val="18"/>
                <w:szCs w:val="18"/>
              </w:rPr>
              <w:t>O_F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5D77B4" w:rsidP="002323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E46958" w:rsidRPr="00686AE1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C4A8D" w:rsidRPr="00C63B2E" w:rsidRDefault="00AC4A8D" w:rsidP="00AC4A8D"/>
    <w:p w:rsidR="00D51B16" w:rsidRDefault="00AC4A8D" w:rsidP="00AC4A8D">
      <w:r w:rsidRPr="00A233CF">
        <w:rPr>
          <w:rFonts w:hint="eastAsia"/>
          <w:b/>
          <w:sz w:val="24"/>
          <w:szCs w:val="24"/>
        </w:rPr>
        <w:t>使用规则</w:t>
      </w:r>
    </w:p>
    <w:p w:rsidR="00D51B16" w:rsidRDefault="00D51B16" w:rsidP="001B45F9"/>
    <w:p w:rsidR="00981540" w:rsidRPr="006326E0" w:rsidRDefault="00981540" w:rsidP="00981540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 w:rsidRPr="006326E0"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商品申购转让信息（商品列表）（新增）</w:t>
      </w:r>
    </w:p>
    <w:p w:rsidR="00981540" w:rsidRDefault="00981540" w:rsidP="0098154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981540" w:rsidRDefault="00981540" w:rsidP="00981540">
      <w:pPr>
        <w:pStyle w:val="ad"/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查询委托单</w:t>
      </w:r>
      <w:r w:rsidRPr="000D2E2A">
        <w:rPr>
          <w:rFonts w:hint="eastAsia"/>
          <w:color w:val="000000"/>
        </w:rPr>
        <w:t>(</w:t>
      </w:r>
      <w:r>
        <w:rPr>
          <w:rFonts w:hint="eastAsia"/>
        </w:rPr>
        <w:t>faes</w:t>
      </w:r>
      <w:r>
        <w:rPr>
          <w:rFonts w:hint="eastAsia"/>
          <w:color w:val="000000"/>
        </w:rPr>
        <w:t>_selling</w:t>
      </w:r>
      <w:r w:rsidRPr="000D2E2A">
        <w:rPr>
          <w:color w:val="000000"/>
        </w:rPr>
        <w:t>_query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981540" w:rsidRPr="000D2E2A" w:rsidRDefault="00981540" w:rsidP="00981540">
      <w:pPr>
        <w:pStyle w:val="ad"/>
        <w:ind w:left="992" w:firstLineChars="0" w:firstLine="0"/>
        <w:rPr>
          <w:color w:val="000000"/>
        </w:rPr>
      </w:pPr>
    </w:p>
    <w:p w:rsidR="00981540" w:rsidRPr="000D2E2A" w:rsidRDefault="00981540" w:rsidP="0098154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981540" w:rsidRDefault="00981540" w:rsidP="00981540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981540" w:rsidRPr="000D2E2A" w:rsidRDefault="00981540" w:rsidP="00981540">
      <w:pPr>
        <w:pStyle w:val="ad"/>
        <w:ind w:left="992" w:firstLineChars="0" w:firstLine="0"/>
        <w:rPr>
          <w:color w:val="000000"/>
        </w:rPr>
      </w:pPr>
    </w:p>
    <w:p w:rsidR="00981540" w:rsidRPr="000D2E2A" w:rsidRDefault="00981540" w:rsidP="0098154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981540" w:rsidRDefault="00BF16E4" w:rsidP="00981540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 w:rsidRPr="006B6770">
        <w:t>http://101.251.236.219:32000/tradeweb/httpXmlServlet?req=</w:t>
      </w:r>
      <w:r w:rsidR="00981540">
        <w:rPr>
          <w:rFonts w:hint="eastAsia"/>
        </w:rPr>
        <w:t>faes</w:t>
      </w:r>
      <w:r w:rsidR="00981540">
        <w:rPr>
          <w:rFonts w:hint="eastAsia"/>
          <w:color w:val="000000"/>
        </w:rPr>
        <w:t>_selling</w:t>
      </w:r>
      <w:r w:rsidR="00981540" w:rsidRPr="000D2E2A">
        <w:rPr>
          <w:color w:val="000000"/>
        </w:rPr>
        <w:t>_query</w:t>
      </w:r>
    </w:p>
    <w:p w:rsidR="00981540" w:rsidRPr="000D2E2A" w:rsidRDefault="00981540" w:rsidP="00981540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</w:p>
    <w:p w:rsidR="00981540" w:rsidRPr="000D2E2A" w:rsidRDefault="00981540" w:rsidP="0098154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E63F3A" w:rsidRPr="00E63F3A" w:rsidRDefault="00E63F3A" w:rsidP="00E63F3A">
      <w:pPr>
        <w:ind w:left="420" w:firstLineChars="200" w:firstLine="420"/>
        <w:rPr>
          <w:color w:val="000000"/>
        </w:rPr>
      </w:pPr>
      <w:r w:rsidRPr="00E63F3A">
        <w:rPr>
          <w:color w:val="000000"/>
        </w:rPr>
        <w:t>{</w:t>
      </w:r>
      <w:r>
        <w:rPr>
          <w:rFonts w:hint="eastAsia"/>
          <w:color w:val="000000"/>
        </w:rPr>
        <w:tab/>
      </w:r>
    </w:p>
    <w:p w:rsidR="00E63F3A" w:rsidRPr="00E63F3A" w:rsidRDefault="00E63F3A" w:rsidP="00E63F3A">
      <w:pPr>
        <w:pStyle w:val="ad"/>
        <w:ind w:left="992"/>
        <w:rPr>
          <w:color w:val="000000"/>
        </w:rPr>
      </w:pPr>
      <w:r w:rsidRPr="00E63F3A">
        <w:rPr>
          <w:color w:val="000000"/>
        </w:rPr>
        <w:t xml:space="preserve">  "MMTS": {</w:t>
      </w:r>
    </w:p>
    <w:p w:rsidR="00E63F3A" w:rsidRPr="00E63F3A" w:rsidRDefault="00E63F3A" w:rsidP="00E63F3A">
      <w:pPr>
        <w:pStyle w:val="ad"/>
        <w:ind w:left="992"/>
        <w:rPr>
          <w:color w:val="000000"/>
        </w:rPr>
      </w:pPr>
      <w:r w:rsidRPr="00E63F3A">
        <w:rPr>
          <w:color w:val="000000"/>
        </w:rPr>
        <w:t xml:space="preserve">    "version": "1.0",</w:t>
      </w:r>
    </w:p>
    <w:p w:rsidR="00E63F3A" w:rsidRPr="00E63F3A" w:rsidRDefault="00E63F3A" w:rsidP="00E63F3A">
      <w:pPr>
        <w:pStyle w:val="ad"/>
        <w:ind w:left="992"/>
        <w:rPr>
          <w:color w:val="000000"/>
        </w:rPr>
      </w:pPr>
      <w:r w:rsidRPr="00E63F3A">
        <w:rPr>
          <w:color w:val="000000"/>
        </w:rPr>
        <w:t xml:space="preserve">    "REQ": {</w:t>
      </w:r>
    </w:p>
    <w:p w:rsidR="00E63F3A" w:rsidRPr="00E63F3A" w:rsidRDefault="00E63F3A" w:rsidP="00E63F3A">
      <w:pPr>
        <w:pStyle w:val="ad"/>
        <w:ind w:left="992"/>
        <w:rPr>
          <w:color w:val="000000"/>
        </w:rPr>
      </w:pPr>
      <w:r w:rsidRPr="00E63F3A">
        <w:rPr>
          <w:color w:val="000000"/>
        </w:rPr>
        <w:t xml:space="preserve">      "name": "faes_selling_query",</w:t>
      </w:r>
    </w:p>
    <w:p w:rsidR="00E63F3A" w:rsidRPr="00E63F3A" w:rsidRDefault="00E63F3A" w:rsidP="00E63F3A">
      <w:pPr>
        <w:pStyle w:val="ad"/>
        <w:ind w:left="992"/>
        <w:rPr>
          <w:color w:val="000000"/>
        </w:rPr>
      </w:pPr>
      <w:r w:rsidRPr="00E63F3A">
        <w:rPr>
          <w:color w:val="000000"/>
        </w:rPr>
        <w:t xml:space="preserve">      "id": " ",</w:t>
      </w:r>
    </w:p>
    <w:p w:rsidR="00E63F3A" w:rsidRPr="00E63F3A" w:rsidRDefault="00E63F3A" w:rsidP="00E63F3A">
      <w:pPr>
        <w:pStyle w:val="ad"/>
        <w:ind w:left="992"/>
        <w:rPr>
          <w:color w:val="000000"/>
        </w:rPr>
      </w:pPr>
      <w:r w:rsidRPr="00E63F3A">
        <w:rPr>
          <w:rFonts w:hint="eastAsia"/>
          <w:color w:val="000000"/>
        </w:rPr>
        <w:t xml:space="preserve">      "USER_ID": "</w:t>
      </w:r>
      <w:r w:rsidRPr="00E63F3A">
        <w:rPr>
          <w:rFonts w:hint="eastAsia"/>
          <w:color w:val="000000"/>
        </w:rPr>
        <w:t>登录用户</w:t>
      </w:r>
      <w:r w:rsidRPr="00E63F3A">
        <w:rPr>
          <w:rFonts w:hint="eastAsia"/>
          <w:color w:val="000000"/>
        </w:rPr>
        <w:t>ID",</w:t>
      </w:r>
    </w:p>
    <w:p w:rsidR="00E63F3A" w:rsidRPr="00E63F3A" w:rsidRDefault="00E63F3A" w:rsidP="00E63F3A">
      <w:pPr>
        <w:pStyle w:val="ad"/>
        <w:ind w:left="992"/>
        <w:rPr>
          <w:color w:val="000000"/>
        </w:rPr>
      </w:pPr>
      <w:r w:rsidRPr="00E63F3A">
        <w:rPr>
          <w:rFonts w:hint="eastAsia"/>
          <w:color w:val="000000"/>
        </w:rPr>
        <w:t xml:space="preserve">      "COMMODITY_ID": "</w:t>
      </w:r>
      <w:r w:rsidRPr="00E63F3A">
        <w:rPr>
          <w:rFonts w:hint="eastAsia"/>
          <w:color w:val="000000"/>
        </w:rPr>
        <w:t>商品统一代码</w:t>
      </w:r>
      <w:r w:rsidRPr="00E63F3A">
        <w:rPr>
          <w:rFonts w:hint="eastAsia"/>
          <w:color w:val="000000"/>
        </w:rPr>
        <w:t>",</w:t>
      </w:r>
    </w:p>
    <w:p w:rsidR="00E63F3A" w:rsidRPr="00E63F3A" w:rsidRDefault="00E63F3A" w:rsidP="00E63F3A">
      <w:pPr>
        <w:pStyle w:val="ad"/>
        <w:ind w:left="992"/>
        <w:rPr>
          <w:color w:val="000000"/>
        </w:rPr>
      </w:pPr>
      <w:r w:rsidRPr="00E63F3A">
        <w:rPr>
          <w:color w:val="000000"/>
        </w:rPr>
        <w:t xml:space="preserve">      "SESSION_ID": "SESSION_ID",</w:t>
      </w:r>
    </w:p>
    <w:p w:rsidR="00E63F3A" w:rsidRPr="00E63F3A" w:rsidRDefault="00E63F3A" w:rsidP="00E63F3A">
      <w:pPr>
        <w:pStyle w:val="ad"/>
        <w:ind w:left="992"/>
        <w:rPr>
          <w:color w:val="000000"/>
        </w:rPr>
      </w:pPr>
      <w:r w:rsidRPr="00E63F3A">
        <w:rPr>
          <w:rFonts w:hint="eastAsia"/>
          <w:color w:val="000000"/>
        </w:rPr>
        <w:t xml:space="preserve">      "STARTNUM": "</w:t>
      </w:r>
      <w:r w:rsidRPr="00E63F3A">
        <w:rPr>
          <w:rFonts w:hint="eastAsia"/>
          <w:color w:val="000000"/>
        </w:rPr>
        <w:t>第几条</w:t>
      </w:r>
      <w:r w:rsidRPr="00E63F3A">
        <w:rPr>
          <w:rFonts w:hint="eastAsia"/>
          <w:color w:val="000000"/>
        </w:rPr>
        <w:t>(</w:t>
      </w:r>
      <w:r w:rsidRPr="00E63F3A">
        <w:rPr>
          <w:rFonts w:hint="eastAsia"/>
          <w:color w:val="000000"/>
        </w:rPr>
        <w:t>为空</w:t>
      </w:r>
      <w:r w:rsidRPr="00E63F3A">
        <w:rPr>
          <w:rFonts w:hint="eastAsia"/>
          <w:color w:val="000000"/>
        </w:rPr>
        <w:t>/</w:t>
      </w:r>
      <w:r w:rsidRPr="00E63F3A">
        <w:rPr>
          <w:rFonts w:hint="eastAsia"/>
          <w:color w:val="000000"/>
        </w:rPr>
        <w:t>为</w:t>
      </w:r>
      <w:r w:rsidRPr="00E63F3A">
        <w:rPr>
          <w:rFonts w:hint="eastAsia"/>
          <w:color w:val="000000"/>
        </w:rPr>
        <w:t>0</w:t>
      </w:r>
      <w:r w:rsidRPr="00E63F3A">
        <w:rPr>
          <w:rFonts w:hint="eastAsia"/>
          <w:color w:val="000000"/>
        </w:rPr>
        <w:t>不分页</w:t>
      </w:r>
      <w:r w:rsidRPr="00E63F3A">
        <w:rPr>
          <w:rFonts w:hint="eastAsia"/>
          <w:color w:val="000000"/>
        </w:rPr>
        <w:t>)",</w:t>
      </w:r>
    </w:p>
    <w:p w:rsidR="00E63F3A" w:rsidRPr="00E63F3A" w:rsidRDefault="00E63F3A" w:rsidP="00E63F3A">
      <w:pPr>
        <w:pStyle w:val="ad"/>
        <w:ind w:left="992"/>
        <w:rPr>
          <w:color w:val="000000"/>
        </w:rPr>
      </w:pPr>
      <w:r w:rsidRPr="00E63F3A">
        <w:rPr>
          <w:rFonts w:hint="eastAsia"/>
          <w:color w:val="000000"/>
        </w:rPr>
        <w:t xml:space="preserve">      "RECCNT": "</w:t>
      </w:r>
      <w:r w:rsidRPr="00E63F3A">
        <w:rPr>
          <w:rFonts w:hint="eastAsia"/>
          <w:color w:val="000000"/>
        </w:rPr>
        <w:t>要多少条记录</w:t>
      </w:r>
      <w:r w:rsidRPr="00E63F3A">
        <w:rPr>
          <w:rFonts w:hint="eastAsia"/>
          <w:color w:val="000000"/>
        </w:rPr>
        <w:t>",</w:t>
      </w:r>
    </w:p>
    <w:p w:rsidR="00E63F3A" w:rsidRPr="00E63F3A" w:rsidRDefault="00E63F3A" w:rsidP="00E63F3A">
      <w:pPr>
        <w:pStyle w:val="ad"/>
        <w:ind w:left="992"/>
        <w:rPr>
          <w:color w:val="000000"/>
        </w:rPr>
      </w:pPr>
      <w:r w:rsidRPr="00E63F3A">
        <w:rPr>
          <w:rFonts w:hint="eastAsia"/>
          <w:color w:val="000000"/>
        </w:rPr>
        <w:t xml:space="preserve">      "SORTFLD": "</w:t>
      </w:r>
      <w:r w:rsidRPr="00E63F3A">
        <w:rPr>
          <w:rFonts w:hint="eastAsia"/>
          <w:color w:val="000000"/>
        </w:rPr>
        <w:t>排序字段</w:t>
      </w:r>
      <w:r w:rsidRPr="00E63F3A">
        <w:rPr>
          <w:rFonts w:hint="eastAsia"/>
          <w:color w:val="000000"/>
        </w:rPr>
        <w:t>",</w:t>
      </w:r>
    </w:p>
    <w:p w:rsidR="00E63F3A" w:rsidRPr="00E63F3A" w:rsidRDefault="00E63F3A" w:rsidP="00E63F3A">
      <w:pPr>
        <w:pStyle w:val="ad"/>
        <w:ind w:left="992"/>
        <w:rPr>
          <w:color w:val="000000"/>
        </w:rPr>
      </w:pPr>
      <w:r w:rsidRPr="00E63F3A">
        <w:rPr>
          <w:rFonts w:hint="eastAsia"/>
          <w:color w:val="000000"/>
        </w:rPr>
        <w:t xml:space="preserve">      "ISDESC": "</w:t>
      </w:r>
      <w:r w:rsidRPr="00E63F3A">
        <w:rPr>
          <w:rFonts w:hint="eastAsia"/>
          <w:color w:val="000000"/>
        </w:rPr>
        <w:t>升降序</w:t>
      </w:r>
      <w:r w:rsidRPr="00E63F3A">
        <w:rPr>
          <w:rFonts w:hint="eastAsia"/>
          <w:color w:val="000000"/>
        </w:rPr>
        <w:t xml:space="preserve"> 0</w:t>
      </w:r>
      <w:r w:rsidRPr="00E63F3A">
        <w:rPr>
          <w:rFonts w:hint="eastAsia"/>
          <w:color w:val="000000"/>
        </w:rPr>
        <w:t>：升序；</w:t>
      </w:r>
      <w:r w:rsidRPr="00E63F3A">
        <w:rPr>
          <w:rFonts w:hint="eastAsia"/>
          <w:color w:val="000000"/>
        </w:rPr>
        <w:t>1</w:t>
      </w:r>
      <w:r w:rsidRPr="00E63F3A">
        <w:rPr>
          <w:rFonts w:hint="eastAsia"/>
          <w:color w:val="000000"/>
        </w:rPr>
        <w:t>：降序；</w:t>
      </w:r>
      <w:r w:rsidRPr="00E63F3A">
        <w:rPr>
          <w:rFonts w:hint="eastAsia"/>
          <w:color w:val="000000"/>
        </w:rPr>
        <w:t>"</w:t>
      </w:r>
    </w:p>
    <w:p w:rsidR="00E63F3A" w:rsidRPr="00E63F3A" w:rsidRDefault="00E63F3A" w:rsidP="00E63F3A">
      <w:pPr>
        <w:pStyle w:val="ad"/>
        <w:ind w:left="992"/>
        <w:rPr>
          <w:color w:val="000000"/>
        </w:rPr>
      </w:pPr>
      <w:r w:rsidRPr="00E63F3A">
        <w:rPr>
          <w:color w:val="000000"/>
        </w:rPr>
        <w:t xml:space="preserve">    }</w:t>
      </w:r>
    </w:p>
    <w:p w:rsidR="00E63F3A" w:rsidRPr="00E63F3A" w:rsidRDefault="00E63F3A" w:rsidP="00E63F3A">
      <w:pPr>
        <w:pStyle w:val="ad"/>
        <w:ind w:left="992"/>
        <w:rPr>
          <w:color w:val="000000"/>
        </w:rPr>
      </w:pPr>
      <w:r w:rsidRPr="00E63F3A">
        <w:rPr>
          <w:color w:val="000000"/>
        </w:rPr>
        <w:t xml:space="preserve">  }</w:t>
      </w:r>
    </w:p>
    <w:p w:rsidR="00981540" w:rsidRPr="00F92919" w:rsidRDefault="00E63F3A" w:rsidP="00F92919">
      <w:pPr>
        <w:pStyle w:val="ad"/>
        <w:ind w:left="992" w:firstLineChars="0" w:firstLine="0"/>
        <w:rPr>
          <w:color w:val="000000"/>
        </w:rPr>
      </w:pPr>
      <w:r w:rsidRPr="00E63F3A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981540" w:rsidRPr="00B749FD" w:rsidTr="00907468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981540" w:rsidRPr="00B749FD" w:rsidRDefault="00A917BE" w:rsidP="00A917B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81540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981540" w:rsidRDefault="00981540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981540" w:rsidRDefault="00981540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981540" w:rsidRDefault="00981540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ab"/>
                  <w:rFonts w:ascii="宋体" w:hAnsi="宋体"/>
                </w:rPr>
                <w:t>Max</w:t>
              </w:r>
              <w:r w:rsidR="00981540" w:rsidRPr="00B749FD">
                <w:rPr>
                  <w:rStyle w:val="ab"/>
                  <w:rFonts w:ascii="宋体" w:hAnsi="宋体" w:hint="eastAsia"/>
                </w:rPr>
                <w:t>2</w:t>
              </w:r>
              <w:r w:rsidR="00981540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ab"/>
                  <w:rFonts w:ascii="宋体" w:hAnsi="宋体"/>
                </w:rPr>
                <w:t>Max</w:t>
              </w:r>
              <w:r w:rsidR="00981540" w:rsidRPr="00B749FD">
                <w:rPr>
                  <w:rStyle w:val="ab"/>
                  <w:rFonts w:ascii="宋体" w:hAnsi="宋体" w:hint="eastAsia"/>
                </w:rPr>
                <w:t>32</w:t>
              </w:r>
              <w:r w:rsidR="00981540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第几条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981540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F92919">
        <w:trPr>
          <w:trHeight w:val="941"/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要多少条记录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981540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排序字段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ab"/>
                  <w:rFonts w:ascii="宋体" w:hAnsi="宋体"/>
                </w:rPr>
                <w:t>Max</w:t>
              </w:r>
              <w:r w:rsidR="00981540">
                <w:rPr>
                  <w:rStyle w:val="ab"/>
                  <w:rFonts w:ascii="宋体" w:hAnsi="宋体" w:hint="eastAsia"/>
                </w:rPr>
                <w:t>N</w:t>
              </w:r>
              <w:r w:rsidR="00981540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升降序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FixNDigital" w:history="1">
              <w:r w:rsidR="00981540" w:rsidRPr="00EB405C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0：升序；1：降序；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空：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升序</w:t>
            </w:r>
          </w:p>
        </w:tc>
      </w:tr>
    </w:tbl>
    <w:p w:rsidR="00981540" w:rsidRDefault="00981540" w:rsidP="00981540"/>
    <w:p w:rsidR="00981540" w:rsidRPr="009630FA" w:rsidRDefault="00981540" w:rsidP="0098154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B85156" w:rsidRPr="00F92919" w:rsidRDefault="00B85156" w:rsidP="00F92919">
      <w:pPr>
        <w:ind w:left="420" w:firstLine="420"/>
        <w:rPr>
          <w:color w:val="000000"/>
        </w:rPr>
      </w:pPr>
      <w:r w:rsidRPr="00F92919">
        <w:rPr>
          <w:color w:val="000000"/>
        </w:rPr>
        <w:t>{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color w:val="000000"/>
        </w:rPr>
        <w:t xml:space="preserve">  "MMTS": {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color w:val="000000"/>
        </w:rPr>
        <w:t xml:space="preserve">    "version": "1.0",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color w:val="000000"/>
        </w:rPr>
        <w:t xml:space="preserve">    "REP": {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color w:val="000000"/>
        </w:rPr>
        <w:t xml:space="preserve">      "name": "faes_selling_query",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color w:val="000000"/>
        </w:rPr>
        <w:t xml:space="preserve">      "message": " ",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color w:val="000000"/>
        </w:rPr>
        <w:t xml:space="preserve">      "retcode": " ",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"TTLREC": "</w:t>
      </w:r>
      <w:r w:rsidRPr="00B85156">
        <w:rPr>
          <w:rFonts w:hint="eastAsia"/>
          <w:color w:val="000000"/>
        </w:rPr>
        <w:t>总记录数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color w:val="000000"/>
        </w:rPr>
        <w:t xml:space="preserve">      "RESULTLIST": {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color w:val="000000"/>
        </w:rPr>
        <w:t xml:space="preserve">        "REC": {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"OR_N": "</w:t>
      </w:r>
      <w:r w:rsidRPr="00B85156">
        <w:rPr>
          <w:rFonts w:hint="eastAsia"/>
          <w:color w:val="000000"/>
        </w:rPr>
        <w:t>委托单号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"TIME": "</w:t>
      </w:r>
      <w:r w:rsidRPr="00B85156">
        <w:rPr>
          <w:rFonts w:hint="eastAsia"/>
          <w:color w:val="000000"/>
        </w:rPr>
        <w:t>下单时间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"ORDER_TYPE": "</w:t>
      </w:r>
      <w:r w:rsidRPr="00B85156">
        <w:rPr>
          <w:rFonts w:hint="eastAsia"/>
          <w:color w:val="000000"/>
        </w:rPr>
        <w:t>出售类型标志：</w:t>
      </w:r>
      <w:r w:rsidRPr="00B85156">
        <w:rPr>
          <w:rFonts w:hint="eastAsia"/>
          <w:color w:val="000000"/>
        </w:rPr>
        <w:t>1</w:t>
      </w:r>
      <w:r w:rsidRPr="00B85156">
        <w:rPr>
          <w:rFonts w:hint="eastAsia"/>
          <w:color w:val="000000"/>
        </w:rPr>
        <w:t>原始出售；</w:t>
      </w:r>
      <w:r w:rsidRPr="00B85156">
        <w:rPr>
          <w:rFonts w:hint="eastAsia"/>
          <w:color w:val="000000"/>
        </w:rPr>
        <w:t>2</w:t>
      </w:r>
      <w:r w:rsidRPr="00B85156">
        <w:rPr>
          <w:rFonts w:hint="eastAsia"/>
          <w:color w:val="000000"/>
        </w:rPr>
        <w:t>定金转让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"PRI": "</w:t>
      </w:r>
      <w:r w:rsidRPr="00B85156">
        <w:rPr>
          <w:rFonts w:hint="eastAsia"/>
          <w:color w:val="000000"/>
        </w:rPr>
        <w:t>每份出售价格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"QTY": "</w:t>
      </w:r>
      <w:r w:rsidRPr="00B85156">
        <w:rPr>
          <w:rFonts w:hint="eastAsia"/>
          <w:color w:val="000000"/>
        </w:rPr>
        <w:t>总售份数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"UT_QTY": "</w:t>
      </w:r>
      <w:r w:rsidRPr="00B85156">
        <w:rPr>
          <w:rFonts w:hint="eastAsia"/>
          <w:color w:val="000000"/>
        </w:rPr>
        <w:t>可售份数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"T_QTY": "</w:t>
      </w:r>
      <w:r w:rsidRPr="00B85156">
        <w:rPr>
          <w:rFonts w:hint="eastAsia"/>
          <w:color w:val="000000"/>
        </w:rPr>
        <w:t>已售份数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"TR_I": "</w:t>
      </w:r>
      <w:r w:rsidRPr="00B85156">
        <w:rPr>
          <w:rFonts w:hint="eastAsia"/>
          <w:color w:val="000000"/>
        </w:rPr>
        <w:t>交易员</w:t>
      </w:r>
      <w:r w:rsidRPr="00B85156">
        <w:rPr>
          <w:rFonts w:hint="eastAsia"/>
          <w:color w:val="000000"/>
        </w:rPr>
        <w:t>ID",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"F_MAR": "</w:t>
      </w:r>
      <w:r w:rsidRPr="00B85156">
        <w:rPr>
          <w:rFonts w:hint="eastAsia"/>
          <w:color w:val="000000"/>
        </w:rPr>
        <w:t>冻结保证金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"F_TYPE": "</w:t>
      </w:r>
      <w:r w:rsidRPr="00B85156">
        <w:rPr>
          <w:rFonts w:hint="eastAsia"/>
          <w:color w:val="000000"/>
        </w:rPr>
        <w:t>生成标志：</w:t>
      </w:r>
      <w:r w:rsidRPr="00B85156">
        <w:rPr>
          <w:rFonts w:hint="eastAsia"/>
          <w:color w:val="000000"/>
        </w:rPr>
        <w:t xml:space="preserve"> 1 </w:t>
      </w:r>
      <w:r w:rsidRPr="00B85156">
        <w:rPr>
          <w:rFonts w:hint="eastAsia"/>
          <w:color w:val="000000"/>
        </w:rPr>
        <w:t>系统生成挂牌；</w:t>
      </w:r>
      <w:r w:rsidRPr="00B85156">
        <w:rPr>
          <w:rFonts w:hint="eastAsia"/>
          <w:color w:val="000000"/>
        </w:rPr>
        <w:t xml:space="preserve">2 </w:t>
      </w:r>
      <w:r w:rsidRPr="00B85156">
        <w:rPr>
          <w:rFonts w:hint="eastAsia"/>
          <w:color w:val="000000"/>
        </w:rPr>
        <w:t>用户挂牌</w:t>
      </w:r>
      <w:r w:rsidRPr="00B85156">
        <w:rPr>
          <w:rFonts w:hint="eastAsia"/>
          <w:color w:val="000000"/>
        </w:rPr>
        <w:t>"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color w:val="000000"/>
        </w:rPr>
        <w:t xml:space="preserve">        }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color w:val="000000"/>
        </w:rPr>
        <w:t xml:space="preserve">      }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color w:val="000000"/>
        </w:rPr>
        <w:t xml:space="preserve">    }</w:t>
      </w:r>
    </w:p>
    <w:p w:rsidR="00B85156" w:rsidRPr="00B85156" w:rsidRDefault="00B85156" w:rsidP="00B85156">
      <w:pPr>
        <w:pStyle w:val="ad"/>
        <w:ind w:left="992"/>
        <w:rPr>
          <w:color w:val="000000"/>
        </w:rPr>
      </w:pPr>
      <w:r w:rsidRPr="00B85156">
        <w:rPr>
          <w:color w:val="000000"/>
        </w:rPr>
        <w:t xml:space="preserve">  }</w:t>
      </w:r>
    </w:p>
    <w:p w:rsidR="00981540" w:rsidRPr="00F92919" w:rsidRDefault="00B85156" w:rsidP="00F92919">
      <w:pPr>
        <w:pStyle w:val="ad"/>
        <w:ind w:left="992" w:firstLineChars="0" w:firstLine="0"/>
        <w:rPr>
          <w:color w:val="000000"/>
        </w:rPr>
      </w:pPr>
      <w:r w:rsidRPr="00B85156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981540" w:rsidRPr="00A4422E" w:rsidTr="00907468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422E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981540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81540" w:rsidRPr="00A4422E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981540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81540" w:rsidRPr="00A4422E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555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981540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981540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最大更新时间</w:t>
            </w:r>
          </w:p>
        </w:tc>
        <w:tc>
          <w:tcPr>
            <w:tcW w:w="1555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1..1]</w:t>
            </w:r>
          </w:p>
        </w:tc>
        <w:tc>
          <w:tcPr>
            <w:tcW w:w="1407" w:type="dxa"/>
            <w:vAlign w:val="center"/>
          </w:tcPr>
          <w:p w:rsidR="00981540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981540" w:rsidRPr="00A4422E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981540" w:rsidRPr="00616603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981540" w:rsidRPr="00616603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555" w:type="dxa"/>
            <w:vAlign w:val="center"/>
          </w:tcPr>
          <w:p w:rsidR="00981540" w:rsidRPr="00616603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981540" w:rsidRPr="00616603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04" w:type="dxa"/>
            <w:vAlign w:val="center"/>
          </w:tcPr>
          <w:p w:rsidR="00981540" w:rsidRPr="00616603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  <w:vAlign w:val="center"/>
          </w:tcPr>
          <w:p w:rsidR="00981540" w:rsidRPr="00A4422E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981540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9" w:type="dxa"/>
          </w:tcPr>
          <w:p w:rsidR="00981540" w:rsidRPr="00616603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616603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555" w:type="dxa"/>
            <w:vAlign w:val="center"/>
          </w:tcPr>
          <w:p w:rsidR="00981540" w:rsidRPr="00616603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981540" w:rsidRPr="00616603" w:rsidRDefault="00981540" w:rsidP="0090746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04" w:type="dxa"/>
            <w:vAlign w:val="center"/>
          </w:tcPr>
          <w:p w:rsidR="00981540" w:rsidRPr="00616603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981540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55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3340B4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555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981540" w:rsidRPr="00A4422E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A4422E" w:rsidRDefault="003340B4" w:rsidP="00907468">
            <w:pPr>
              <w:rPr>
                <w:rFonts w:ascii="宋体" w:hAnsi="宋体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出售类型标志</w:t>
            </w:r>
          </w:p>
        </w:tc>
        <w:tc>
          <w:tcPr>
            <w:tcW w:w="1555" w:type="dxa"/>
            <w:vAlign w:val="center"/>
          </w:tcPr>
          <w:p w:rsidR="00981540" w:rsidRPr="00A4422E" w:rsidRDefault="003340B4" w:rsidP="00907468">
            <w:pPr>
              <w:rPr>
                <w:rFonts w:ascii="宋体" w:hAnsi="宋体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ORDER_TYPE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3340B4"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ORDER_TYPE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340B4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A4422E" w:rsidRDefault="003340B4" w:rsidP="00907468">
            <w:pPr>
              <w:rPr>
                <w:rFonts w:ascii="宋体" w:hAnsi="宋体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每份出售价格</w:t>
            </w:r>
          </w:p>
        </w:tc>
        <w:tc>
          <w:tcPr>
            <w:tcW w:w="1555" w:type="dxa"/>
            <w:vAlign w:val="center"/>
          </w:tcPr>
          <w:p w:rsidR="00981540" w:rsidRPr="00A4422E" w:rsidRDefault="003340B4" w:rsidP="00907468">
            <w:pPr>
              <w:rPr>
                <w:rFonts w:ascii="宋体" w:hAnsi="宋体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3340B4"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PRI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3340B4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3340B4" w:rsidRDefault="003340B4" w:rsidP="00907468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总售份数</w:t>
            </w:r>
          </w:p>
        </w:tc>
        <w:tc>
          <w:tcPr>
            <w:tcW w:w="1555" w:type="dxa"/>
            <w:vAlign w:val="center"/>
          </w:tcPr>
          <w:p w:rsidR="00981540" w:rsidRPr="00A4422E" w:rsidRDefault="003340B4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T_QTY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3340B4"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T_QTY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3340B4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3340B4" w:rsidRDefault="003340B4" w:rsidP="00907468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可售份数</w:t>
            </w:r>
          </w:p>
        </w:tc>
        <w:tc>
          <w:tcPr>
            <w:tcW w:w="1555" w:type="dxa"/>
            <w:vAlign w:val="center"/>
          </w:tcPr>
          <w:p w:rsidR="00981540" w:rsidRPr="00A4422E" w:rsidRDefault="003340B4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UT_QTY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3340B4"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UT_QTY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3340B4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3340B4" w:rsidRDefault="003340B4" w:rsidP="00907468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已售份数</w:t>
            </w:r>
          </w:p>
        </w:tc>
        <w:tc>
          <w:tcPr>
            <w:tcW w:w="1555" w:type="dxa"/>
            <w:vAlign w:val="center"/>
          </w:tcPr>
          <w:p w:rsidR="00981540" w:rsidRPr="003340B4" w:rsidRDefault="003340B4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T_QTY</w:t>
            </w:r>
          </w:p>
        </w:tc>
        <w:tc>
          <w:tcPr>
            <w:tcW w:w="1792" w:type="dxa"/>
            <w:vAlign w:val="center"/>
          </w:tcPr>
          <w:p w:rsidR="00981540" w:rsidRPr="003340B4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3340B4"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T_QTY </w:t>
            </w: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3340B4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3340B4" w:rsidRDefault="003340B4" w:rsidP="00907468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交易员ID</w:t>
            </w:r>
          </w:p>
        </w:tc>
        <w:tc>
          <w:tcPr>
            <w:tcW w:w="1555" w:type="dxa"/>
            <w:vAlign w:val="center"/>
          </w:tcPr>
          <w:p w:rsidR="00981540" w:rsidRPr="003340B4" w:rsidRDefault="003340B4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TR_I</w:t>
            </w:r>
          </w:p>
        </w:tc>
        <w:tc>
          <w:tcPr>
            <w:tcW w:w="1792" w:type="dxa"/>
            <w:vAlign w:val="center"/>
          </w:tcPr>
          <w:p w:rsidR="00981540" w:rsidRPr="003340B4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3340B4"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TR_I </w:t>
            </w: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81540" w:rsidRPr="00A4422E">
                <w:rPr>
                  <w:rStyle w:val="ab"/>
                  <w:rFonts w:ascii="宋体" w:hAnsi="宋体"/>
                </w:rPr>
                <w:t>Max</w:t>
              </w:r>
              <w:r w:rsidR="00981540">
                <w:rPr>
                  <w:rStyle w:val="ab"/>
                  <w:rFonts w:ascii="宋体" w:hAnsi="宋体" w:hint="eastAsia"/>
                </w:rPr>
                <w:t>N</w:t>
              </w:r>
              <w:r w:rsidR="00981540" w:rsidRPr="00A4422E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3340B4" w:rsidRDefault="003340B4" w:rsidP="00907468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冻结保证金</w:t>
            </w:r>
          </w:p>
        </w:tc>
        <w:tc>
          <w:tcPr>
            <w:tcW w:w="1555" w:type="dxa"/>
            <w:vAlign w:val="center"/>
          </w:tcPr>
          <w:p w:rsidR="00981540" w:rsidRPr="003340B4" w:rsidRDefault="003340B4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F_MAR</w:t>
            </w:r>
          </w:p>
        </w:tc>
        <w:tc>
          <w:tcPr>
            <w:tcW w:w="1792" w:type="dxa"/>
            <w:vAlign w:val="center"/>
          </w:tcPr>
          <w:p w:rsidR="00981540" w:rsidRPr="003340B4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3340B4"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F_MAR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3340B4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A4422E" w:rsidRDefault="003340B4" w:rsidP="00907468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生成标志</w:t>
            </w:r>
          </w:p>
        </w:tc>
        <w:tc>
          <w:tcPr>
            <w:tcW w:w="1555" w:type="dxa"/>
            <w:vAlign w:val="center"/>
          </w:tcPr>
          <w:p w:rsidR="00981540" w:rsidRPr="00A4422E" w:rsidRDefault="003340B4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F_TYPE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3340B4"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F_TYPE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3340B4" w:rsidRPr="00A4422E">
                <w:rPr>
                  <w:rStyle w:val="ab"/>
                  <w:rFonts w:ascii="宋体" w:hAnsi="宋体"/>
                </w:rPr>
                <w:t>Max</w:t>
              </w:r>
              <w:r w:rsidR="003340B4">
                <w:rPr>
                  <w:rStyle w:val="ab"/>
                  <w:rFonts w:ascii="宋体" w:hAnsi="宋体" w:hint="eastAsia"/>
                </w:rPr>
                <w:t>N</w:t>
              </w:r>
              <w:r w:rsidR="003340B4" w:rsidRPr="00A4422E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81540" w:rsidRPr="00C63B2E" w:rsidRDefault="00981540" w:rsidP="00981540"/>
    <w:p w:rsidR="00981540" w:rsidRPr="00F676C2" w:rsidRDefault="00981540" w:rsidP="0098154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使用规则</w:t>
      </w:r>
    </w:p>
    <w:p w:rsidR="00981540" w:rsidRPr="006326E0" w:rsidRDefault="00981540" w:rsidP="00981540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 w:rsidRPr="006326E0">
        <w:rPr>
          <w:rFonts w:hint="eastAsia"/>
          <w:b/>
          <w:sz w:val="28"/>
          <w:szCs w:val="28"/>
        </w:rPr>
        <w:lastRenderedPageBreak/>
        <w:t>查询</w:t>
      </w:r>
      <w:r>
        <w:rPr>
          <w:rFonts w:hint="eastAsia"/>
          <w:b/>
          <w:sz w:val="28"/>
          <w:szCs w:val="28"/>
        </w:rPr>
        <w:t>商品求购信息（商品列表）（新增）</w:t>
      </w:r>
    </w:p>
    <w:p w:rsidR="00981540" w:rsidRDefault="00981540" w:rsidP="0098154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981540" w:rsidRDefault="00981540" w:rsidP="00981540">
      <w:pPr>
        <w:pStyle w:val="ad"/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查询委托单</w:t>
      </w:r>
      <w:r w:rsidRPr="000D2E2A">
        <w:rPr>
          <w:rFonts w:hint="eastAsia"/>
          <w:color w:val="000000"/>
        </w:rPr>
        <w:t>(</w:t>
      </w:r>
      <w:r>
        <w:rPr>
          <w:rFonts w:hint="eastAsia"/>
        </w:rPr>
        <w:t>faes</w:t>
      </w:r>
      <w:r>
        <w:rPr>
          <w:rFonts w:hint="eastAsia"/>
          <w:color w:val="000000"/>
        </w:rPr>
        <w:t>_buying</w:t>
      </w:r>
      <w:r w:rsidRPr="000D2E2A">
        <w:rPr>
          <w:color w:val="000000"/>
        </w:rPr>
        <w:t>_query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981540" w:rsidRPr="000D2E2A" w:rsidRDefault="00981540" w:rsidP="00981540">
      <w:pPr>
        <w:pStyle w:val="ad"/>
        <w:ind w:left="992" w:firstLineChars="0" w:firstLine="0"/>
        <w:rPr>
          <w:color w:val="000000"/>
        </w:rPr>
      </w:pPr>
    </w:p>
    <w:p w:rsidR="00981540" w:rsidRPr="000D2E2A" w:rsidRDefault="00981540" w:rsidP="0098154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981540" w:rsidRDefault="00981540" w:rsidP="00981540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981540" w:rsidRPr="000D2E2A" w:rsidRDefault="00981540" w:rsidP="00981540">
      <w:pPr>
        <w:pStyle w:val="ad"/>
        <w:ind w:left="992" w:firstLineChars="0" w:firstLine="0"/>
        <w:rPr>
          <w:color w:val="000000"/>
        </w:rPr>
      </w:pPr>
    </w:p>
    <w:p w:rsidR="00981540" w:rsidRPr="000D2E2A" w:rsidRDefault="00981540" w:rsidP="0098154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981540" w:rsidRDefault="00BF16E4" w:rsidP="00981540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 w:rsidRPr="006B6770">
        <w:t>http://101.251.236.219:32000/tradeweb/httpXmlServlet?req=</w:t>
      </w:r>
      <w:r w:rsidR="00981540">
        <w:rPr>
          <w:rFonts w:hint="eastAsia"/>
        </w:rPr>
        <w:t>faes</w:t>
      </w:r>
      <w:r w:rsidR="00981540">
        <w:rPr>
          <w:rFonts w:hint="eastAsia"/>
          <w:color w:val="000000"/>
        </w:rPr>
        <w:t>_buying</w:t>
      </w:r>
      <w:r w:rsidR="00981540" w:rsidRPr="000D2E2A">
        <w:rPr>
          <w:color w:val="000000"/>
        </w:rPr>
        <w:t>_query</w:t>
      </w:r>
    </w:p>
    <w:p w:rsidR="00981540" w:rsidRPr="000D2E2A" w:rsidRDefault="00981540" w:rsidP="00981540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</w:p>
    <w:p w:rsidR="00981540" w:rsidRPr="000D2E2A" w:rsidRDefault="00981540" w:rsidP="0098154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453939" w:rsidRPr="00453939" w:rsidRDefault="00453939" w:rsidP="00453939">
      <w:pPr>
        <w:pStyle w:val="ad"/>
        <w:ind w:left="992"/>
        <w:rPr>
          <w:color w:val="000000"/>
        </w:rPr>
      </w:pPr>
      <w:r w:rsidRPr="00453939">
        <w:rPr>
          <w:color w:val="000000"/>
        </w:rPr>
        <w:t>{</w:t>
      </w:r>
    </w:p>
    <w:p w:rsidR="00453939" w:rsidRPr="00453939" w:rsidRDefault="00453939" w:rsidP="00453939">
      <w:pPr>
        <w:pStyle w:val="ad"/>
        <w:ind w:left="992"/>
        <w:rPr>
          <w:color w:val="000000"/>
        </w:rPr>
      </w:pPr>
      <w:r w:rsidRPr="00453939">
        <w:rPr>
          <w:color w:val="000000"/>
        </w:rPr>
        <w:t xml:space="preserve">  "MMTS": {</w:t>
      </w:r>
    </w:p>
    <w:p w:rsidR="00453939" w:rsidRPr="00453939" w:rsidRDefault="00453939" w:rsidP="00453939">
      <w:pPr>
        <w:pStyle w:val="ad"/>
        <w:ind w:left="992"/>
        <w:rPr>
          <w:color w:val="000000"/>
        </w:rPr>
      </w:pPr>
      <w:r w:rsidRPr="00453939">
        <w:rPr>
          <w:color w:val="000000"/>
        </w:rPr>
        <w:t xml:space="preserve">    "version": "1.0",</w:t>
      </w:r>
    </w:p>
    <w:p w:rsidR="00453939" w:rsidRPr="00453939" w:rsidRDefault="00453939" w:rsidP="00453939">
      <w:pPr>
        <w:pStyle w:val="ad"/>
        <w:ind w:left="992"/>
        <w:rPr>
          <w:color w:val="000000"/>
        </w:rPr>
      </w:pPr>
      <w:r w:rsidRPr="00453939">
        <w:rPr>
          <w:color w:val="000000"/>
        </w:rPr>
        <w:t xml:space="preserve">    "REQ": {</w:t>
      </w:r>
    </w:p>
    <w:p w:rsidR="00453939" w:rsidRPr="00453939" w:rsidRDefault="00453939" w:rsidP="00453939">
      <w:pPr>
        <w:pStyle w:val="ad"/>
        <w:ind w:left="992"/>
        <w:rPr>
          <w:color w:val="000000"/>
        </w:rPr>
      </w:pPr>
      <w:r w:rsidRPr="00453939">
        <w:rPr>
          <w:color w:val="000000"/>
        </w:rPr>
        <w:t xml:space="preserve">      "name": "faes_buying_query",</w:t>
      </w:r>
    </w:p>
    <w:p w:rsidR="00453939" w:rsidRPr="00453939" w:rsidRDefault="00453939" w:rsidP="00453939">
      <w:pPr>
        <w:pStyle w:val="ad"/>
        <w:ind w:left="992"/>
        <w:rPr>
          <w:color w:val="000000"/>
        </w:rPr>
      </w:pPr>
      <w:r w:rsidRPr="00453939">
        <w:rPr>
          <w:color w:val="000000"/>
        </w:rPr>
        <w:t xml:space="preserve">      "id": " ",</w:t>
      </w:r>
    </w:p>
    <w:p w:rsidR="00453939" w:rsidRPr="00453939" w:rsidRDefault="00453939" w:rsidP="00453939">
      <w:pPr>
        <w:pStyle w:val="ad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"USER_ID": "</w:t>
      </w:r>
      <w:r w:rsidRPr="00453939">
        <w:rPr>
          <w:rFonts w:hint="eastAsia"/>
          <w:color w:val="000000"/>
        </w:rPr>
        <w:t>登录用户</w:t>
      </w:r>
      <w:r w:rsidRPr="00453939">
        <w:rPr>
          <w:rFonts w:hint="eastAsia"/>
          <w:color w:val="000000"/>
        </w:rPr>
        <w:t>ID",</w:t>
      </w:r>
    </w:p>
    <w:p w:rsidR="00453939" w:rsidRPr="00453939" w:rsidRDefault="00453939" w:rsidP="00453939">
      <w:pPr>
        <w:pStyle w:val="ad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"COMMODITY_ID": "</w:t>
      </w:r>
      <w:r w:rsidRPr="00453939">
        <w:rPr>
          <w:rFonts w:hint="eastAsia"/>
          <w:color w:val="000000"/>
        </w:rPr>
        <w:t>商品统一代码（空表示所有）</w:t>
      </w:r>
      <w:r w:rsidRPr="00453939">
        <w:rPr>
          <w:rFonts w:hint="eastAsia"/>
          <w:color w:val="000000"/>
        </w:rPr>
        <w:t>",</w:t>
      </w:r>
    </w:p>
    <w:p w:rsidR="00453939" w:rsidRPr="00453939" w:rsidRDefault="00453939" w:rsidP="00453939">
      <w:pPr>
        <w:pStyle w:val="ad"/>
        <w:ind w:left="992"/>
        <w:rPr>
          <w:color w:val="000000"/>
        </w:rPr>
      </w:pPr>
      <w:r w:rsidRPr="00453939">
        <w:rPr>
          <w:color w:val="000000"/>
        </w:rPr>
        <w:t xml:space="preserve">      "SESSION_ID": "SESSION_ID",</w:t>
      </w:r>
    </w:p>
    <w:p w:rsidR="00453939" w:rsidRPr="00453939" w:rsidRDefault="00453939" w:rsidP="00453939">
      <w:pPr>
        <w:pStyle w:val="ad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"STARTNUM": "</w:t>
      </w:r>
      <w:r w:rsidRPr="00453939">
        <w:rPr>
          <w:rFonts w:hint="eastAsia"/>
          <w:color w:val="000000"/>
        </w:rPr>
        <w:t>第几条</w:t>
      </w:r>
      <w:r w:rsidRPr="00453939">
        <w:rPr>
          <w:rFonts w:hint="eastAsia"/>
          <w:color w:val="000000"/>
        </w:rPr>
        <w:t>(</w:t>
      </w:r>
      <w:r w:rsidRPr="00453939">
        <w:rPr>
          <w:rFonts w:hint="eastAsia"/>
          <w:color w:val="000000"/>
        </w:rPr>
        <w:t>为空</w:t>
      </w:r>
      <w:r w:rsidRPr="00453939">
        <w:rPr>
          <w:rFonts w:hint="eastAsia"/>
          <w:color w:val="000000"/>
        </w:rPr>
        <w:t>/</w:t>
      </w:r>
      <w:r w:rsidRPr="00453939">
        <w:rPr>
          <w:rFonts w:hint="eastAsia"/>
          <w:color w:val="000000"/>
        </w:rPr>
        <w:t>为</w:t>
      </w:r>
      <w:r w:rsidRPr="00453939">
        <w:rPr>
          <w:rFonts w:hint="eastAsia"/>
          <w:color w:val="000000"/>
        </w:rPr>
        <w:t>0</w:t>
      </w:r>
      <w:r w:rsidRPr="00453939">
        <w:rPr>
          <w:rFonts w:hint="eastAsia"/>
          <w:color w:val="000000"/>
        </w:rPr>
        <w:t>不分页</w:t>
      </w:r>
      <w:r w:rsidRPr="00453939">
        <w:rPr>
          <w:rFonts w:hint="eastAsia"/>
          <w:color w:val="000000"/>
        </w:rPr>
        <w:t>)",</w:t>
      </w:r>
    </w:p>
    <w:p w:rsidR="00453939" w:rsidRPr="00453939" w:rsidRDefault="00453939" w:rsidP="00453939">
      <w:pPr>
        <w:pStyle w:val="ad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"RECCNT": "</w:t>
      </w:r>
      <w:r w:rsidRPr="00453939">
        <w:rPr>
          <w:rFonts w:hint="eastAsia"/>
          <w:color w:val="000000"/>
        </w:rPr>
        <w:t>要多少条记录（为空服务器取</w:t>
      </w:r>
      <w:r w:rsidRPr="00453939">
        <w:rPr>
          <w:rFonts w:hint="eastAsia"/>
          <w:color w:val="000000"/>
        </w:rPr>
        <w:t>20</w:t>
      </w:r>
      <w:r w:rsidRPr="00453939">
        <w:rPr>
          <w:rFonts w:hint="eastAsia"/>
          <w:color w:val="000000"/>
        </w:rPr>
        <w:t>条）</w:t>
      </w:r>
      <w:r w:rsidRPr="00453939">
        <w:rPr>
          <w:rFonts w:hint="eastAsia"/>
          <w:color w:val="000000"/>
        </w:rPr>
        <w:t>",</w:t>
      </w:r>
    </w:p>
    <w:p w:rsidR="00453939" w:rsidRPr="00453939" w:rsidRDefault="00453939" w:rsidP="00453939">
      <w:pPr>
        <w:pStyle w:val="ad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"SORTFLD": "</w:t>
      </w:r>
      <w:r w:rsidRPr="00453939">
        <w:rPr>
          <w:rFonts w:hint="eastAsia"/>
          <w:color w:val="000000"/>
        </w:rPr>
        <w:t>排序字段</w:t>
      </w:r>
      <w:r w:rsidRPr="00453939">
        <w:rPr>
          <w:rFonts w:hint="eastAsia"/>
          <w:color w:val="000000"/>
        </w:rPr>
        <w:t>",</w:t>
      </w:r>
    </w:p>
    <w:p w:rsidR="00453939" w:rsidRPr="00453939" w:rsidRDefault="00453939" w:rsidP="00453939">
      <w:pPr>
        <w:pStyle w:val="ad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"ISDESC": "</w:t>
      </w:r>
      <w:r w:rsidRPr="00453939">
        <w:rPr>
          <w:rFonts w:hint="eastAsia"/>
          <w:color w:val="000000"/>
        </w:rPr>
        <w:t>升降序</w:t>
      </w:r>
      <w:r w:rsidRPr="00453939">
        <w:rPr>
          <w:rFonts w:hint="eastAsia"/>
          <w:color w:val="000000"/>
        </w:rPr>
        <w:t xml:space="preserve"> 0</w:t>
      </w:r>
      <w:r w:rsidRPr="00453939">
        <w:rPr>
          <w:rFonts w:hint="eastAsia"/>
          <w:color w:val="000000"/>
        </w:rPr>
        <w:t>：升序；</w:t>
      </w:r>
      <w:r w:rsidRPr="00453939">
        <w:rPr>
          <w:rFonts w:hint="eastAsia"/>
          <w:color w:val="000000"/>
        </w:rPr>
        <w:t>1</w:t>
      </w:r>
      <w:r w:rsidRPr="00453939">
        <w:rPr>
          <w:rFonts w:hint="eastAsia"/>
          <w:color w:val="000000"/>
        </w:rPr>
        <w:t>：降序；</w:t>
      </w:r>
      <w:r w:rsidRPr="00453939">
        <w:rPr>
          <w:rFonts w:hint="eastAsia"/>
          <w:color w:val="000000"/>
        </w:rPr>
        <w:t>"</w:t>
      </w:r>
    </w:p>
    <w:p w:rsidR="00453939" w:rsidRPr="00453939" w:rsidRDefault="00453939" w:rsidP="00453939">
      <w:pPr>
        <w:pStyle w:val="ad"/>
        <w:ind w:left="992"/>
        <w:rPr>
          <w:color w:val="000000"/>
        </w:rPr>
      </w:pPr>
      <w:r w:rsidRPr="00453939">
        <w:rPr>
          <w:color w:val="000000"/>
        </w:rPr>
        <w:t xml:space="preserve">    }</w:t>
      </w:r>
    </w:p>
    <w:p w:rsidR="00453939" w:rsidRPr="00453939" w:rsidRDefault="00453939" w:rsidP="00453939">
      <w:pPr>
        <w:pStyle w:val="ad"/>
        <w:ind w:left="992"/>
        <w:rPr>
          <w:color w:val="000000"/>
        </w:rPr>
      </w:pPr>
      <w:r w:rsidRPr="00453939">
        <w:rPr>
          <w:color w:val="000000"/>
        </w:rPr>
        <w:t xml:space="preserve">  }</w:t>
      </w:r>
    </w:p>
    <w:p w:rsidR="00981540" w:rsidRPr="00F92919" w:rsidRDefault="00453939" w:rsidP="00F92919">
      <w:pPr>
        <w:pStyle w:val="ad"/>
        <w:ind w:left="992" w:firstLineChars="0" w:firstLine="0"/>
        <w:rPr>
          <w:color w:val="000000"/>
        </w:rPr>
      </w:pPr>
      <w:r w:rsidRPr="00453939">
        <w:rPr>
          <w:color w:val="000000"/>
        </w:rPr>
        <w:t>}</w:t>
      </w:r>
      <w:r w:rsidR="00981540" w:rsidRPr="007517B8">
        <w:rPr>
          <w:color w:val="000000"/>
        </w:rPr>
        <w:tab/>
      </w:r>
      <w:r w:rsidR="00981540" w:rsidRPr="007517B8">
        <w:rPr>
          <w:color w:val="000000"/>
        </w:rPr>
        <w:tab/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981540" w:rsidRPr="00B749FD" w:rsidTr="00907468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981540" w:rsidRPr="00B749FD" w:rsidRDefault="00807338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81540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981540" w:rsidRDefault="00981540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981540" w:rsidRDefault="00981540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sz w:val="18"/>
                <w:szCs w:val="18"/>
              </w:rPr>
              <w:t>市场代码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sz w:val="18"/>
                <w:szCs w:val="18"/>
              </w:rPr>
              <w:t>MARKET_ID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981540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981540" w:rsidRDefault="00981540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ab"/>
                  <w:rFonts w:ascii="宋体" w:hAnsi="宋体"/>
                </w:rPr>
                <w:t>Max</w:t>
              </w:r>
              <w:r w:rsidR="00981540" w:rsidRPr="00B749FD">
                <w:rPr>
                  <w:rStyle w:val="ab"/>
                  <w:rFonts w:ascii="宋体" w:hAnsi="宋体" w:hint="eastAsia"/>
                </w:rPr>
                <w:t>2</w:t>
              </w:r>
              <w:r w:rsidR="00981540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ab"/>
                  <w:rFonts w:ascii="宋体" w:hAnsi="宋体"/>
                </w:rPr>
                <w:t>Max</w:t>
              </w:r>
              <w:r w:rsidR="00981540" w:rsidRPr="00B749FD">
                <w:rPr>
                  <w:rStyle w:val="ab"/>
                  <w:rFonts w:ascii="宋体" w:hAnsi="宋体" w:hint="eastAsia"/>
                </w:rPr>
                <w:t>32</w:t>
              </w:r>
              <w:r w:rsidR="00981540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第几条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981540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要多少条记录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981540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排序字段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ab"/>
                  <w:rFonts w:ascii="宋体" w:hAnsi="宋体"/>
                </w:rPr>
                <w:t>Max</w:t>
              </w:r>
              <w:r w:rsidR="00981540">
                <w:rPr>
                  <w:rStyle w:val="ab"/>
                  <w:rFonts w:ascii="宋体" w:hAnsi="宋体" w:hint="eastAsia"/>
                </w:rPr>
                <w:t>N</w:t>
              </w:r>
              <w:r w:rsidR="00981540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升降序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FixNDigital" w:history="1">
              <w:r w:rsidR="00981540" w:rsidRPr="00EB405C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0：升序；1：降序；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空：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升序</w:t>
            </w:r>
          </w:p>
        </w:tc>
      </w:tr>
    </w:tbl>
    <w:p w:rsidR="00981540" w:rsidRDefault="00981540" w:rsidP="00981540"/>
    <w:p w:rsidR="00981540" w:rsidRPr="009630FA" w:rsidRDefault="00981540" w:rsidP="0098154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color w:val="000000"/>
        </w:rPr>
        <w:t>{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color w:val="000000"/>
        </w:rPr>
        <w:t xml:space="preserve">  "MMTS": {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color w:val="000000"/>
        </w:rPr>
        <w:t xml:space="preserve">    "version": "1.0",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color w:val="000000"/>
        </w:rPr>
        <w:t xml:space="preserve">    "REP": {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color w:val="000000"/>
        </w:rPr>
        <w:t xml:space="preserve">      "name": "faes_buying_query",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color w:val="000000"/>
        </w:rPr>
        <w:lastRenderedPageBreak/>
        <w:t xml:space="preserve">      "message": " ",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color w:val="000000"/>
        </w:rPr>
        <w:t xml:space="preserve">      "retcode": " ",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"TTLREC": "</w:t>
      </w:r>
      <w:r w:rsidRPr="00CB15BC">
        <w:rPr>
          <w:rFonts w:hint="eastAsia"/>
          <w:color w:val="000000"/>
        </w:rPr>
        <w:t>总记录数</w:t>
      </w:r>
      <w:r w:rsidRPr="00CB15BC">
        <w:rPr>
          <w:rFonts w:hint="eastAsia"/>
          <w:color w:val="000000"/>
        </w:rPr>
        <w:t>",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color w:val="000000"/>
        </w:rPr>
        <w:t xml:space="preserve">      "RESULTLIST": {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color w:val="000000"/>
        </w:rPr>
        <w:t xml:space="preserve">        "REC": {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    "OR_N": "</w:t>
      </w:r>
      <w:r w:rsidRPr="00CB15BC">
        <w:rPr>
          <w:rFonts w:hint="eastAsia"/>
          <w:color w:val="000000"/>
        </w:rPr>
        <w:t>委托单号</w:t>
      </w:r>
      <w:r w:rsidRPr="00CB15BC">
        <w:rPr>
          <w:rFonts w:hint="eastAsia"/>
          <w:color w:val="000000"/>
        </w:rPr>
        <w:t>",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    "TIME": "</w:t>
      </w:r>
      <w:r w:rsidRPr="00CB15BC">
        <w:rPr>
          <w:rFonts w:hint="eastAsia"/>
          <w:color w:val="000000"/>
        </w:rPr>
        <w:t>下单时间</w:t>
      </w:r>
      <w:r w:rsidRPr="00CB15BC">
        <w:rPr>
          <w:rFonts w:hint="eastAsia"/>
          <w:color w:val="000000"/>
        </w:rPr>
        <w:t>",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    "PRI": "</w:t>
      </w:r>
      <w:r w:rsidRPr="00CB15BC">
        <w:rPr>
          <w:rFonts w:hint="eastAsia"/>
          <w:color w:val="000000"/>
        </w:rPr>
        <w:t>最高单份价格</w:t>
      </w:r>
      <w:r w:rsidRPr="00CB15BC">
        <w:rPr>
          <w:rFonts w:hint="eastAsia"/>
          <w:color w:val="000000"/>
        </w:rPr>
        <w:t>",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    "QTY": "</w:t>
      </w:r>
      <w:r w:rsidRPr="00CB15BC">
        <w:rPr>
          <w:rFonts w:hint="eastAsia"/>
          <w:color w:val="000000"/>
        </w:rPr>
        <w:t>总求购份数</w:t>
      </w:r>
      <w:r w:rsidRPr="00CB15BC">
        <w:rPr>
          <w:rFonts w:hint="eastAsia"/>
          <w:color w:val="000000"/>
        </w:rPr>
        <w:t>",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    "UT_QTY": "</w:t>
      </w:r>
      <w:r w:rsidRPr="00CB15BC">
        <w:rPr>
          <w:rFonts w:hint="eastAsia"/>
          <w:color w:val="000000"/>
        </w:rPr>
        <w:t>可售份数</w:t>
      </w:r>
      <w:r w:rsidRPr="00CB15BC">
        <w:rPr>
          <w:rFonts w:hint="eastAsia"/>
          <w:color w:val="000000"/>
        </w:rPr>
        <w:t>",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    "F_MAR": "</w:t>
      </w:r>
      <w:r w:rsidRPr="00CB15BC">
        <w:rPr>
          <w:rFonts w:hint="eastAsia"/>
          <w:color w:val="000000"/>
        </w:rPr>
        <w:t>冻结保证金</w:t>
      </w:r>
      <w:r w:rsidRPr="00CB15BC">
        <w:rPr>
          <w:rFonts w:hint="eastAsia"/>
          <w:color w:val="000000"/>
        </w:rPr>
        <w:t>",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    "TR_I": "</w:t>
      </w:r>
      <w:r w:rsidRPr="00CB15BC">
        <w:rPr>
          <w:rFonts w:hint="eastAsia"/>
          <w:color w:val="000000"/>
        </w:rPr>
        <w:t>交易员</w:t>
      </w:r>
      <w:r w:rsidRPr="00CB15BC">
        <w:rPr>
          <w:rFonts w:hint="eastAsia"/>
          <w:color w:val="000000"/>
        </w:rPr>
        <w:t>ID",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    "F_TYPE": "</w:t>
      </w:r>
      <w:r w:rsidRPr="00CB15BC">
        <w:rPr>
          <w:rFonts w:hint="eastAsia"/>
          <w:color w:val="000000"/>
        </w:rPr>
        <w:t>生成标志：</w:t>
      </w:r>
      <w:r w:rsidRPr="00CB15BC">
        <w:rPr>
          <w:rFonts w:hint="eastAsia"/>
          <w:color w:val="000000"/>
        </w:rPr>
        <w:t xml:space="preserve"> 1 </w:t>
      </w:r>
      <w:r w:rsidRPr="00CB15BC">
        <w:rPr>
          <w:rFonts w:hint="eastAsia"/>
          <w:color w:val="000000"/>
        </w:rPr>
        <w:t>系统生成挂牌；</w:t>
      </w:r>
      <w:r w:rsidRPr="00CB15BC">
        <w:rPr>
          <w:rFonts w:hint="eastAsia"/>
          <w:color w:val="000000"/>
        </w:rPr>
        <w:t xml:space="preserve">2 </w:t>
      </w:r>
      <w:r w:rsidRPr="00CB15BC">
        <w:rPr>
          <w:rFonts w:hint="eastAsia"/>
          <w:color w:val="000000"/>
        </w:rPr>
        <w:t>用户挂牌</w:t>
      </w:r>
      <w:r w:rsidRPr="00CB15BC">
        <w:rPr>
          <w:rFonts w:hint="eastAsia"/>
          <w:color w:val="000000"/>
        </w:rPr>
        <w:t>"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color w:val="000000"/>
        </w:rPr>
        <w:t xml:space="preserve">        }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color w:val="000000"/>
        </w:rPr>
        <w:t xml:space="preserve">      }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color w:val="000000"/>
        </w:rPr>
        <w:t xml:space="preserve">    }</w:t>
      </w:r>
    </w:p>
    <w:p w:rsidR="00CB15BC" w:rsidRPr="00CB15BC" w:rsidRDefault="00CB15BC" w:rsidP="00CB15BC">
      <w:pPr>
        <w:pStyle w:val="ad"/>
        <w:ind w:left="992"/>
        <w:rPr>
          <w:color w:val="000000"/>
        </w:rPr>
      </w:pPr>
      <w:r w:rsidRPr="00CB15BC">
        <w:rPr>
          <w:color w:val="000000"/>
        </w:rPr>
        <w:t xml:space="preserve">  }</w:t>
      </w:r>
    </w:p>
    <w:p w:rsidR="00CB15BC" w:rsidRDefault="00CB15BC" w:rsidP="00CB15BC">
      <w:pPr>
        <w:pStyle w:val="ad"/>
        <w:ind w:left="992" w:firstLineChars="0" w:firstLine="0"/>
        <w:rPr>
          <w:color w:val="000000"/>
        </w:rPr>
      </w:pPr>
      <w:r w:rsidRPr="00CB15BC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CB15BC" w:rsidRPr="00A4422E" w:rsidTr="003E4245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422E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CB15BC" w:rsidRPr="00A4422E" w:rsidRDefault="005D77B4" w:rsidP="003E4245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B15BC" w:rsidRPr="00A4422E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CB15BC" w:rsidRPr="00A4422E" w:rsidRDefault="005D77B4" w:rsidP="003E4245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B15BC" w:rsidRPr="00A4422E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CB15BC" w:rsidRPr="00A4422E" w:rsidRDefault="005D77B4" w:rsidP="003E4245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CB15BC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最大更新时间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1..1]</w:t>
            </w:r>
          </w:p>
        </w:tc>
        <w:tc>
          <w:tcPr>
            <w:tcW w:w="1407" w:type="dxa"/>
            <w:vAlign w:val="center"/>
          </w:tcPr>
          <w:p w:rsidR="00CB15BC" w:rsidRPr="00A4422E" w:rsidRDefault="005D77B4" w:rsidP="003E4245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B15BC" w:rsidRPr="00A4422E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CB15BC" w:rsidRPr="00616603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CB15BC" w:rsidRPr="00616603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555" w:type="dxa"/>
            <w:vAlign w:val="center"/>
          </w:tcPr>
          <w:p w:rsidR="00CB15BC" w:rsidRPr="00616603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CB15BC" w:rsidRPr="00616603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04" w:type="dxa"/>
            <w:vAlign w:val="center"/>
          </w:tcPr>
          <w:p w:rsidR="00CB15BC" w:rsidRPr="00616603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  <w:vAlign w:val="center"/>
          </w:tcPr>
          <w:p w:rsidR="00CB15BC" w:rsidRPr="00A4422E" w:rsidRDefault="005D77B4" w:rsidP="003E4245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CB15BC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9" w:type="dxa"/>
          </w:tcPr>
          <w:p w:rsidR="00CB15BC" w:rsidRPr="00616603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616603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555" w:type="dxa"/>
            <w:vAlign w:val="center"/>
          </w:tcPr>
          <w:p w:rsidR="00CB15BC" w:rsidRPr="00616603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CB15BC" w:rsidRPr="00616603" w:rsidRDefault="00CB15BC" w:rsidP="003E4245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04" w:type="dxa"/>
            <w:vAlign w:val="center"/>
          </w:tcPr>
          <w:p w:rsidR="00CB15BC" w:rsidRPr="00616603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5D77B4" w:rsidP="003E4245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CB15BC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5D77B4" w:rsidP="003E4245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B15BC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5D77B4" w:rsidP="003E4245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B15BC" w:rsidRPr="00A4422E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总求购份数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CB15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&lt;QTY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5D77B4" w:rsidP="003E4245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342C2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最高单份价格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PRI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5D77B4" w:rsidP="003E4245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B15BC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3340B4" w:rsidRDefault="00CB15BC" w:rsidP="003E4245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可售份数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UT_QTY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UT_QTY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5D77B4" w:rsidP="003E4245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B15BC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3340B4" w:rsidRDefault="00CB15BC" w:rsidP="003E4245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交易员ID</w:t>
            </w:r>
          </w:p>
        </w:tc>
        <w:tc>
          <w:tcPr>
            <w:tcW w:w="1555" w:type="dxa"/>
            <w:vAlign w:val="center"/>
          </w:tcPr>
          <w:p w:rsidR="00CB15BC" w:rsidRPr="003340B4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TR_I</w:t>
            </w:r>
          </w:p>
        </w:tc>
        <w:tc>
          <w:tcPr>
            <w:tcW w:w="1792" w:type="dxa"/>
            <w:vAlign w:val="center"/>
          </w:tcPr>
          <w:p w:rsidR="00CB15BC" w:rsidRPr="003340B4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&lt; TR_I 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5D77B4" w:rsidP="003E4245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B15BC" w:rsidRPr="00A4422E">
                <w:rPr>
                  <w:rStyle w:val="ab"/>
                  <w:rFonts w:ascii="宋体" w:hAnsi="宋体"/>
                </w:rPr>
                <w:t>Max</w:t>
              </w:r>
              <w:r w:rsidR="00CB15BC">
                <w:rPr>
                  <w:rStyle w:val="ab"/>
                  <w:rFonts w:ascii="宋体" w:hAnsi="宋体" w:hint="eastAsia"/>
                </w:rPr>
                <w:t>N</w:t>
              </w:r>
              <w:r w:rsidR="00CB15BC" w:rsidRPr="00A4422E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3340B4" w:rsidRDefault="00CB15BC" w:rsidP="003E4245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冻结保证金</w:t>
            </w:r>
          </w:p>
        </w:tc>
        <w:tc>
          <w:tcPr>
            <w:tcW w:w="1555" w:type="dxa"/>
            <w:vAlign w:val="center"/>
          </w:tcPr>
          <w:p w:rsidR="00CB15BC" w:rsidRPr="003340B4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F_MAR</w:t>
            </w:r>
          </w:p>
        </w:tc>
        <w:tc>
          <w:tcPr>
            <w:tcW w:w="1792" w:type="dxa"/>
            <w:vAlign w:val="center"/>
          </w:tcPr>
          <w:p w:rsidR="00CB15BC" w:rsidRPr="003340B4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F_MAR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5D77B4" w:rsidP="003E4245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B15BC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生成标志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F_TYPE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F_TYPE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5D77B4" w:rsidP="003E4245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CB15BC" w:rsidRPr="00A4422E">
                <w:rPr>
                  <w:rStyle w:val="ab"/>
                  <w:rFonts w:ascii="宋体" w:hAnsi="宋体"/>
                </w:rPr>
                <w:t>Max</w:t>
              </w:r>
              <w:r w:rsidR="00CB15BC">
                <w:rPr>
                  <w:rStyle w:val="ab"/>
                  <w:rFonts w:ascii="宋体" w:hAnsi="宋体" w:hint="eastAsia"/>
                </w:rPr>
                <w:t>N</w:t>
              </w:r>
              <w:r w:rsidR="00CB15BC" w:rsidRPr="00A4422E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B15BC" w:rsidRPr="007517B8" w:rsidRDefault="00CB15BC" w:rsidP="00CB15BC">
      <w:pPr>
        <w:pStyle w:val="ad"/>
        <w:ind w:left="992" w:firstLineChars="0" w:firstLine="0"/>
        <w:rPr>
          <w:color w:val="000000"/>
        </w:rPr>
      </w:pPr>
    </w:p>
    <w:p w:rsidR="00981540" w:rsidRPr="00DF542A" w:rsidRDefault="00981540" w:rsidP="00981540">
      <w:pPr>
        <w:rPr>
          <w:color w:val="000000"/>
        </w:rPr>
      </w:pPr>
    </w:p>
    <w:p w:rsidR="00981540" w:rsidRDefault="00981540" w:rsidP="00981540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使用规则</w:t>
      </w:r>
    </w:p>
    <w:p w:rsidR="00D51B16" w:rsidRDefault="00D51B16" w:rsidP="001B45F9"/>
    <w:p w:rsidR="00D14DEA" w:rsidRPr="00DD4B78" w:rsidRDefault="00D14DEA" w:rsidP="00D14DEA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commentRangeStart w:id="23"/>
      <w:r>
        <w:rPr>
          <w:rFonts w:hint="eastAsia"/>
          <w:b/>
          <w:sz w:val="28"/>
          <w:szCs w:val="28"/>
        </w:rPr>
        <w:t>预约下单（新增）</w:t>
      </w:r>
    </w:p>
    <w:p w:rsidR="00D14DEA" w:rsidRPr="00DD4B78" w:rsidRDefault="00D14DEA" w:rsidP="00D14DEA">
      <w:pPr>
        <w:pStyle w:val="ad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DD4B78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ad"/>
        <w:tabs>
          <w:tab w:val="left" w:pos="4863"/>
        </w:tabs>
        <w:ind w:left="992" w:firstLineChars="0" w:firstLine="0"/>
      </w:pPr>
      <w:r>
        <w:rPr>
          <w:rFonts w:hint="eastAsia"/>
        </w:rPr>
        <w:t>预约单</w:t>
      </w:r>
      <w:r>
        <w:rPr>
          <w:rFonts w:hint="eastAsia"/>
        </w:rPr>
        <w:t>(faes_book</w:t>
      </w:r>
      <w:r w:rsidRPr="00DD4B78">
        <w:rPr>
          <w:rFonts w:hint="eastAsia"/>
        </w:rPr>
        <w:t>_s</w:t>
      </w:r>
      <w:r>
        <w:rPr>
          <w:rFonts w:hint="eastAsia"/>
        </w:rPr>
        <w:t>)</w:t>
      </w:r>
      <w:r>
        <w:rPr>
          <w:rFonts w:hint="eastAsia"/>
        </w:rPr>
        <w:t>，用于预约；</w:t>
      </w:r>
      <w:r>
        <w:tab/>
      </w:r>
    </w:p>
    <w:p w:rsidR="00D14DEA" w:rsidRDefault="00D14DEA" w:rsidP="00D14DEA">
      <w:pPr>
        <w:pStyle w:val="ad"/>
        <w:tabs>
          <w:tab w:val="left" w:pos="5640"/>
        </w:tabs>
        <w:ind w:left="992" w:firstLineChars="0" w:firstLine="0"/>
      </w:pPr>
    </w:p>
    <w:p w:rsidR="00D14DEA" w:rsidRPr="00DD4B78" w:rsidRDefault="00D14DEA" w:rsidP="00D14DEA">
      <w:pPr>
        <w:pStyle w:val="ad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DD4B78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ad"/>
        <w:tabs>
          <w:tab w:val="left" w:pos="4863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14DEA" w:rsidRDefault="00D14DEA" w:rsidP="00D14DEA">
      <w:pPr>
        <w:pStyle w:val="ad"/>
        <w:tabs>
          <w:tab w:val="left" w:pos="4863"/>
        </w:tabs>
        <w:ind w:left="992" w:firstLineChars="0" w:firstLine="0"/>
      </w:pPr>
    </w:p>
    <w:p w:rsidR="00D14DEA" w:rsidRPr="006326E0" w:rsidRDefault="00D14DEA" w:rsidP="00D14DEA">
      <w:pPr>
        <w:pStyle w:val="ad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标签名称</w:t>
      </w:r>
    </w:p>
    <w:p w:rsidR="00D14DEA" w:rsidRDefault="00BF16E4" w:rsidP="00D14DEA">
      <w:pPr>
        <w:pStyle w:val="ad"/>
        <w:tabs>
          <w:tab w:val="left" w:pos="4863"/>
        </w:tabs>
        <w:ind w:left="992" w:firstLineChars="0" w:firstLine="0"/>
      </w:pPr>
      <w:r w:rsidRPr="006B6770">
        <w:t>http://101.251.236.219:32000/tradeweb/httpXmlServlet?req=</w:t>
      </w:r>
      <w:r w:rsidR="00D14DEA">
        <w:rPr>
          <w:rFonts w:hint="eastAsia"/>
        </w:rPr>
        <w:t>faes_book</w:t>
      </w:r>
      <w:r w:rsidR="00D14DEA" w:rsidRPr="006326E0">
        <w:rPr>
          <w:rFonts w:hint="eastAsia"/>
        </w:rPr>
        <w:t>_s</w:t>
      </w:r>
      <w:r w:rsidR="00D14DEA" w:rsidRPr="006326E0">
        <w:rPr>
          <w:rFonts w:hint="eastAsia"/>
        </w:rPr>
        <w:t>，</w:t>
      </w:r>
    </w:p>
    <w:p w:rsidR="00D14DEA" w:rsidRPr="000E26F0" w:rsidRDefault="00D14DEA" w:rsidP="00D14DEA">
      <w:pPr>
        <w:pStyle w:val="ad"/>
        <w:tabs>
          <w:tab w:val="left" w:pos="4863"/>
        </w:tabs>
        <w:ind w:left="992" w:firstLineChars="0" w:firstLine="0"/>
      </w:pPr>
    </w:p>
    <w:p w:rsidR="00D14DEA" w:rsidRPr="006326E0" w:rsidRDefault="00D14DEA" w:rsidP="00D14DEA">
      <w:pPr>
        <w:pStyle w:val="ad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请求消息要素</w:t>
      </w:r>
    </w:p>
    <w:p w:rsidR="00082BDC" w:rsidRDefault="00082BDC" w:rsidP="00082BDC">
      <w:pPr>
        <w:pStyle w:val="ad"/>
        <w:ind w:left="992"/>
      </w:pPr>
      <w:r>
        <w:t>{</w:t>
      </w:r>
    </w:p>
    <w:p w:rsidR="00082BDC" w:rsidRDefault="00082BDC" w:rsidP="00082BDC">
      <w:pPr>
        <w:pStyle w:val="ad"/>
        <w:ind w:left="992"/>
      </w:pPr>
      <w:r>
        <w:t xml:space="preserve">  "MMTS": {</w:t>
      </w:r>
    </w:p>
    <w:p w:rsidR="00082BDC" w:rsidRDefault="00082BDC" w:rsidP="00082BDC">
      <w:pPr>
        <w:pStyle w:val="ad"/>
        <w:ind w:left="992"/>
      </w:pPr>
      <w:r>
        <w:t xml:space="preserve">    "version": "1.0",</w:t>
      </w:r>
    </w:p>
    <w:p w:rsidR="00082BDC" w:rsidRDefault="00082BDC" w:rsidP="00082BDC">
      <w:pPr>
        <w:pStyle w:val="ad"/>
        <w:ind w:left="992"/>
      </w:pPr>
      <w:r>
        <w:t xml:space="preserve">    "REQ": {</w:t>
      </w:r>
    </w:p>
    <w:p w:rsidR="00082BDC" w:rsidRDefault="00082BDC" w:rsidP="00082BDC">
      <w:pPr>
        <w:pStyle w:val="ad"/>
        <w:ind w:left="992"/>
      </w:pPr>
      <w:r>
        <w:t xml:space="preserve">      "name": "faes_book_s",</w:t>
      </w:r>
    </w:p>
    <w:p w:rsidR="00082BDC" w:rsidRDefault="00082BDC" w:rsidP="00082BDC">
      <w:pPr>
        <w:pStyle w:val="ad"/>
        <w:ind w:left="992"/>
      </w:pPr>
      <w:r>
        <w:t xml:space="preserve">      "id": " ",</w:t>
      </w:r>
    </w:p>
    <w:p w:rsidR="00082BDC" w:rsidRDefault="00082BDC" w:rsidP="00082BDC">
      <w:pPr>
        <w:pStyle w:val="ad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082BDC" w:rsidRDefault="00082BDC" w:rsidP="00082BDC">
      <w:pPr>
        <w:pStyle w:val="ad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082BDC" w:rsidRDefault="00082BDC" w:rsidP="00082BDC">
      <w:pPr>
        <w:pStyle w:val="ad"/>
        <w:ind w:left="992"/>
      </w:pPr>
      <w:r>
        <w:rPr>
          <w:rFonts w:hint="eastAsia"/>
        </w:rPr>
        <w:t xml:space="preserve">      "QTY": "</w:t>
      </w:r>
      <w:r>
        <w:rPr>
          <w:rFonts w:hint="eastAsia"/>
        </w:rPr>
        <w:t>预约量</w:t>
      </w:r>
      <w:r>
        <w:rPr>
          <w:rFonts w:hint="eastAsia"/>
        </w:rPr>
        <w:t>"</w:t>
      </w:r>
    </w:p>
    <w:p w:rsidR="00082BDC" w:rsidRDefault="00082BDC" w:rsidP="00082BDC">
      <w:pPr>
        <w:pStyle w:val="ad"/>
        <w:ind w:left="992"/>
      </w:pPr>
      <w:r>
        <w:t xml:space="preserve">    }</w:t>
      </w:r>
    </w:p>
    <w:p w:rsidR="00082BDC" w:rsidRDefault="00082BDC" w:rsidP="00082BDC">
      <w:pPr>
        <w:pStyle w:val="ad"/>
        <w:ind w:left="992"/>
      </w:pPr>
      <w:r>
        <w:t xml:space="preserve">  }</w:t>
      </w:r>
    </w:p>
    <w:p w:rsidR="00082BDC" w:rsidRDefault="00082BDC" w:rsidP="00082BDC">
      <w:pPr>
        <w:pStyle w:val="ad"/>
        <w:ind w:left="992" w:firstLineChars="0" w:firstLine="0"/>
      </w:pPr>
      <w:r>
        <w:t>}</w:t>
      </w:r>
    </w:p>
    <w:p w:rsidR="00D14DEA" w:rsidRPr="00580979" w:rsidRDefault="00D14DEA" w:rsidP="00D14DEA"/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5"/>
        <w:gridCol w:w="461"/>
        <w:gridCol w:w="1026"/>
        <w:gridCol w:w="1563"/>
        <w:gridCol w:w="1909"/>
        <w:gridCol w:w="785"/>
        <w:gridCol w:w="1686"/>
        <w:gridCol w:w="1106"/>
      </w:tblGrid>
      <w:tr w:rsidR="00D14DEA" w:rsidRPr="00E46741" w:rsidTr="00907468">
        <w:trPr>
          <w:jc w:val="center"/>
        </w:trPr>
        <w:tc>
          <w:tcPr>
            <w:tcW w:w="445" w:type="dxa"/>
            <w:shd w:val="clear" w:color="auto" w:fill="D9D9D9"/>
            <w:vAlign w:val="center"/>
          </w:tcPr>
          <w:p w:rsidR="00D14DEA" w:rsidRPr="00E4674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61" w:type="dxa"/>
            <w:shd w:val="clear" w:color="auto" w:fill="D9D9D9"/>
            <w:vAlign w:val="center"/>
          </w:tcPr>
          <w:p w:rsidR="00D14DEA" w:rsidRPr="00E4674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026" w:type="dxa"/>
            <w:shd w:val="clear" w:color="auto" w:fill="D9D9D9"/>
            <w:vAlign w:val="center"/>
          </w:tcPr>
          <w:p w:rsidR="00D14DEA" w:rsidRPr="00E4674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3" w:type="dxa"/>
            <w:shd w:val="clear" w:color="auto" w:fill="D9D9D9"/>
            <w:vAlign w:val="center"/>
          </w:tcPr>
          <w:p w:rsidR="00D14DEA" w:rsidRPr="00E4674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09" w:type="dxa"/>
            <w:shd w:val="clear" w:color="auto" w:fill="D9D9D9"/>
            <w:vAlign w:val="center"/>
          </w:tcPr>
          <w:p w:rsidR="00D14DEA" w:rsidRPr="00E46741" w:rsidRDefault="00894F15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785" w:type="dxa"/>
            <w:shd w:val="clear" w:color="auto" w:fill="D9D9D9"/>
            <w:vAlign w:val="center"/>
          </w:tcPr>
          <w:p w:rsidR="00D14DEA" w:rsidRPr="00E4674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86" w:type="dxa"/>
            <w:shd w:val="clear" w:color="auto" w:fill="D9D9D9"/>
            <w:vAlign w:val="center"/>
          </w:tcPr>
          <w:p w:rsidR="00D14DEA" w:rsidRPr="00E4674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D14DEA" w:rsidRPr="00E4674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E46741" w:rsidTr="00907468">
        <w:trPr>
          <w:jc w:val="center"/>
        </w:trPr>
        <w:tc>
          <w:tcPr>
            <w:tcW w:w="44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61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63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909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8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14DEA" w:rsidRPr="00E4674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10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E46741" w:rsidTr="00907468">
        <w:trPr>
          <w:jc w:val="center"/>
        </w:trPr>
        <w:tc>
          <w:tcPr>
            <w:tcW w:w="44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61" w:type="dxa"/>
          </w:tcPr>
          <w:p w:rsidR="00D14DEA" w:rsidRDefault="00D14DEA" w:rsidP="00907468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63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909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78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14DEA" w:rsidRPr="00E4674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10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E46741" w:rsidTr="00907468">
        <w:trPr>
          <w:jc w:val="center"/>
        </w:trPr>
        <w:tc>
          <w:tcPr>
            <w:tcW w:w="44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61" w:type="dxa"/>
          </w:tcPr>
          <w:p w:rsidR="00D14DEA" w:rsidRDefault="00D14DEA" w:rsidP="00907468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63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909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78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14DEA" w:rsidRPr="00E4674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10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E46741" w:rsidTr="00907468">
        <w:trPr>
          <w:jc w:val="center"/>
        </w:trPr>
        <w:tc>
          <w:tcPr>
            <w:tcW w:w="44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61" w:type="dxa"/>
          </w:tcPr>
          <w:p w:rsidR="00D14DEA" w:rsidRDefault="00D14DEA" w:rsidP="00907468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63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909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78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14DEA" w:rsidRPr="00E4674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E46741">
                <w:rPr>
                  <w:rStyle w:val="ab"/>
                  <w:rFonts w:ascii="宋体" w:hAnsi="宋体"/>
                </w:rPr>
                <w:t>Max</w:t>
              </w:r>
              <w:r w:rsidR="00D14DEA" w:rsidRPr="00E46741">
                <w:rPr>
                  <w:rStyle w:val="ab"/>
                  <w:rFonts w:ascii="宋体" w:hAnsi="宋体" w:hint="eastAsia"/>
                </w:rPr>
                <w:t>2</w:t>
              </w:r>
              <w:r w:rsidR="00D14DEA" w:rsidRPr="00E4674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10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E46741" w:rsidTr="00907468">
        <w:trPr>
          <w:jc w:val="center"/>
        </w:trPr>
        <w:tc>
          <w:tcPr>
            <w:tcW w:w="44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61" w:type="dxa"/>
          </w:tcPr>
          <w:p w:rsidR="00D14DEA" w:rsidRDefault="00D14DEA" w:rsidP="00907468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14DEA" w:rsidRPr="00E46741" w:rsidRDefault="007135E9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预约</w:t>
            </w:r>
            <w:r w:rsidR="00D14DEA"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量</w:t>
            </w:r>
          </w:p>
        </w:tc>
        <w:tc>
          <w:tcPr>
            <w:tcW w:w="1563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909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QTY&gt;</w:t>
            </w:r>
          </w:p>
        </w:tc>
        <w:tc>
          <w:tcPr>
            <w:tcW w:w="78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14DEA" w:rsidRPr="00E46741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D14DEA" w:rsidRPr="00E46741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10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E46741" w:rsidTr="00907468">
        <w:trPr>
          <w:jc w:val="center"/>
        </w:trPr>
        <w:tc>
          <w:tcPr>
            <w:tcW w:w="44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61" w:type="dxa"/>
          </w:tcPr>
          <w:p w:rsidR="00D14DEA" w:rsidRDefault="00D14DEA" w:rsidP="00907468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63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909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8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14DEA" w:rsidRPr="00E46741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D14DEA" w:rsidRPr="00E4674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10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Default="00D14DEA" w:rsidP="00D14DEA"/>
    <w:p w:rsidR="00D14DEA" w:rsidRDefault="00D14DEA" w:rsidP="00D14DEA"/>
    <w:p w:rsidR="00D14DEA" w:rsidRDefault="00D14DEA" w:rsidP="00D14DEA"/>
    <w:p w:rsidR="00D14DEA" w:rsidRPr="006326E0" w:rsidRDefault="00D14DEA" w:rsidP="00D14DEA">
      <w:pPr>
        <w:pStyle w:val="ad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返回消息要素</w:t>
      </w:r>
    </w:p>
    <w:p w:rsidR="00CA3065" w:rsidRDefault="00CA3065" w:rsidP="00CA3065">
      <w:pPr>
        <w:pStyle w:val="ad"/>
        <w:ind w:left="992"/>
      </w:pPr>
      <w:r>
        <w:t>{</w:t>
      </w:r>
    </w:p>
    <w:p w:rsidR="00CA3065" w:rsidRDefault="00CA3065" w:rsidP="00CA3065">
      <w:pPr>
        <w:pStyle w:val="ad"/>
        <w:ind w:left="992"/>
      </w:pPr>
      <w:r>
        <w:t xml:space="preserve">  "MMTS": {</w:t>
      </w:r>
    </w:p>
    <w:p w:rsidR="00CA3065" w:rsidRDefault="00CA3065" w:rsidP="00CA3065">
      <w:pPr>
        <w:pStyle w:val="ad"/>
        <w:ind w:left="992"/>
      </w:pPr>
      <w:r>
        <w:t xml:space="preserve">    "version": "1.0",</w:t>
      </w:r>
    </w:p>
    <w:p w:rsidR="00CA3065" w:rsidRDefault="00CA3065" w:rsidP="00CA3065">
      <w:pPr>
        <w:pStyle w:val="ad"/>
        <w:ind w:left="992"/>
      </w:pPr>
      <w:r>
        <w:t xml:space="preserve">    "REP": {</w:t>
      </w:r>
    </w:p>
    <w:p w:rsidR="00CA3065" w:rsidRDefault="00CA3065" w:rsidP="00CA3065">
      <w:pPr>
        <w:pStyle w:val="ad"/>
        <w:ind w:left="992"/>
      </w:pPr>
      <w:r>
        <w:t xml:space="preserve">      "name": "faes_book_s",</w:t>
      </w:r>
    </w:p>
    <w:p w:rsidR="00CA3065" w:rsidRDefault="00CA3065" w:rsidP="00CA3065">
      <w:pPr>
        <w:pStyle w:val="ad"/>
        <w:ind w:left="992"/>
      </w:pPr>
      <w:r>
        <w:t xml:space="preserve">      "message": " "</w:t>
      </w:r>
    </w:p>
    <w:p w:rsidR="00CA3065" w:rsidRDefault="00CA3065" w:rsidP="00CA3065">
      <w:pPr>
        <w:pStyle w:val="ad"/>
        <w:ind w:left="992"/>
      </w:pPr>
      <w:r>
        <w:t xml:space="preserve">    }</w:t>
      </w:r>
    </w:p>
    <w:p w:rsidR="00CA3065" w:rsidRDefault="00CA3065" w:rsidP="00CA3065">
      <w:pPr>
        <w:pStyle w:val="ad"/>
        <w:ind w:left="992"/>
      </w:pPr>
      <w:r>
        <w:t xml:space="preserve">  }</w:t>
      </w:r>
    </w:p>
    <w:p w:rsidR="00D14DEA" w:rsidRPr="00B85319" w:rsidRDefault="00CA3065" w:rsidP="00CA3065">
      <w:pPr>
        <w:pStyle w:val="ad"/>
        <w:ind w:left="992" w:firstLineChars="0" w:firstLine="0"/>
      </w:pPr>
      <w:r>
        <w:t>}</w:t>
      </w:r>
    </w:p>
    <w:p w:rsidR="00D14DEA" w:rsidRDefault="00D14DEA" w:rsidP="00D14DEA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D14DEA" w:rsidTr="00907468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Tr="00907468">
        <w:trPr>
          <w:jc w:val="center"/>
        </w:trPr>
        <w:tc>
          <w:tcPr>
            <w:tcW w:w="42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D14DEA" w:rsidRDefault="00D14DEA" w:rsidP="00907468">
            <w:r w:rsidRPr="00B4705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E829D0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D14DEA" w:rsidRPr="00E829D0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D14DEA" w:rsidRPr="00E829D0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C806E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012B1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Tr="00907468">
        <w:trPr>
          <w:jc w:val="center"/>
        </w:trPr>
        <w:tc>
          <w:tcPr>
            <w:tcW w:w="42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D14DEA" w:rsidRDefault="00D14DEA" w:rsidP="00907468">
            <w:r w:rsidRPr="00B4705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E829D0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D14DEA" w:rsidRPr="00E829D0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D14DEA" w:rsidRPr="00E829D0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C806E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012B1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Tr="00907468">
        <w:trPr>
          <w:jc w:val="center"/>
        </w:trPr>
        <w:tc>
          <w:tcPr>
            <w:tcW w:w="42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D14DEA" w:rsidRDefault="00D14DEA" w:rsidP="00907468">
            <w:r w:rsidRPr="00B4705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E829D0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D14DEA" w:rsidRPr="00E94DA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D14DEA" w:rsidRPr="00E94DA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C806E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E94DAD">
                <w:rPr>
                  <w:rStyle w:val="ab"/>
                  <w:rFonts w:ascii="宋体" w:hAnsi="宋体" w:hint="eastAsia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D14DEA" w:rsidRPr="00012B1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D14DEA" w:rsidRPr="00C63B2E" w:rsidRDefault="00D14DEA" w:rsidP="00D14DEA"/>
    <w:p w:rsidR="00D14DEA" w:rsidRPr="00BF16E4" w:rsidRDefault="00D14DEA" w:rsidP="00BF16E4">
      <w:pPr>
        <w:pStyle w:val="ad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使用规则</w:t>
      </w:r>
    </w:p>
    <w:p w:rsidR="00D14DEA" w:rsidRPr="006326E0" w:rsidRDefault="00D14DEA" w:rsidP="00D14DEA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申购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转让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求购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买摘委托</w:t>
      </w:r>
      <w:r w:rsidRPr="006326E0">
        <w:rPr>
          <w:rFonts w:hint="eastAsia"/>
          <w:b/>
          <w:sz w:val="28"/>
          <w:szCs w:val="28"/>
        </w:rPr>
        <w:t>单</w:t>
      </w:r>
      <w:r>
        <w:rPr>
          <w:rFonts w:hint="eastAsia"/>
          <w:b/>
          <w:sz w:val="28"/>
          <w:szCs w:val="28"/>
        </w:rPr>
        <w:t>（新增）</w:t>
      </w:r>
    </w:p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ad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lastRenderedPageBreak/>
        <w:t>申购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转让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求购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买摘</w:t>
      </w:r>
      <w:r w:rsidRPr="000D2E2A">
        <w:rPr>
          <w:rFonts w:hint="eastAsia"/>
          <w:color w:val="000000"/>
        </w:rPr>
        <w:t>委托单</w:t>
      </w:r>
      <w:r w:rsidRPr="000D2E2A">
        <w:rPr>
          <w:rFonts w:hint="eastAsia"/>
          <w:color w:val="000000"/>
        </w:rPr>
        <w:t>(</w:t>
      </w:r>
      <w:r>
        <w:rPr>
          <w:rFonts w:hint="eastAsia"/>
        </w:rPr>
        <w:t>faes</w:t>
      </w:r>
      <w:r>
        <w:rPr>
          <w:rFonts w:hint="eastAsia"/>
          <w:color w:val="000000"/>
        </w:rPr>
        <w:t>_transfer_buy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D14DEA" w:rsidRPr="000D2E2A" w:rsidRDefault="00D14DEA" w:rsidP="00D14DEA">
      <w:pPr>
        <w:pStyle w:val="ad"/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ad"/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</w:p>
    <w:p w:rsidR="00D14DEA" w:rsidRPr="000D2E2A" w:rsidRDefault="00D14DEA" w:rsidP="00D14DEA">
      <w:pPr>
        <w:pStyle w:val="ad"/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D14DEA" w:rsidRDefault="00BF16E4" w:rsidP="00D14DEA">
      <w:pPr>
        <w:pStyle w:val="ad"/>
        <w:ind w:left="992" w:firstLineChars="0" w:firstLine="0"/>
        <w:rPr>
          <w:color w:val="000000"/>
        </w:rPr>
      </w:pPr>
      <w:r w:rsidRPr="006B6770">
        <w:t>http://101.251.236.219:32000/tradeweb/httpXmlServlet?req=</w:t>
      </w:r>
      <w:r w:rsidR="00D14DEA">
        <w:rPr>
          <w:rFonts w:hint="eastAsia"/>
        </w:rPr>
        <w:t>faes</w:t>
      </w:r>
      <w:r w:rsidR="00D14DEA">
        <w:rPr>
          <w:rFonts w:hint="eastAsia"/>
          <w:color w:val="000000"/>
        </w:rPr>
        <w:t>_transfer_buy</w:t>
      </w:r>
    </w:p>
    <w:p w:rsidR="00D14DEA" w:rsidRPr="000D2E2A" w:rsidRDefault="00D14DEA" w:rsidP="00D14DEA">
      <w:pPr>
        <w:pStyle w:val="ad"/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4B1924" w:rsidRPr="004B1924" w:rsidRDefault="00D14DEA" w:rsidP="004B1924">
      <w:pPr>
        <w:pStyle w:val="ad"/>
        <w:ind w:left="992"/>
        <w:rPr>
          <w:color w:val="000000"/>
        </w:rPr>
      </w:pPr>
      <w:r w:rsidRPr="007517B8">
        <w:rPr>
          <w:color w:val="000000"/>
        </w:rPr>
        <w:tab/>
      </w:r>
      <w:r w:rsidR="004B1924" w:rsidRPr="004B1924">
        <w:rPr>
          <w:color w:val="000000"/>
        </w:rPr>
        <w:t>{</w:t>
      </w:r>
    </w:p>
    <w:p w:rsidR="004B1924" w:rsidRPr="004B1924" w:rsidRDefault="004B1924" w:rsidP="004B1924">
      <w:pPr>
        <w:pStyle w:val="ad"/>
        <w:ind w:left="992"/>
        <w:rPr>
          <w:color w:val="000000"/>
        </w:rPr>
      </w:pPr>
      <w:r w:rsidRPr="004B1924">
        <w:rPr>
          <w:color w:val="000000"/>
        </w:rPr>
        <w:t xml:space="preserve">  "MMTS": {</w:t>
      </w:r>
    </w:p>
    <w:p w:rsidR="004B1924" w:rsidRPr="004B1924" w:rsidRDefault="004B1924" w:rsidP="004B1924">
      <w:pPr>
        <w:pStyle w:val="ad"/>
        <w:ind w:left="992"/>
        <w:rPr>
          <w:color w:val="000000"/>
        </w:rPr>
      </w:pPr>
      <w:r w:rsidRPr="004B1924">
        <w:rPr>
          <w:color w:val="000000"/>
        </w:rPr>
        <w:t xml:space="preserve">    "version": "1.0",</w:t>
      </w:r>
    </w:p>
    <w:p w:rsidR="004B1924" w:rsidRPr="004B1924" w:rsidRDefault="004B1924" w:rsidP="004B1924">
      <w:pPr>
        <w:pStyle w:val="ad"/>
        <w:ind w:left="992"/>
        <w:rPr>
          <w:color w:val="000000"/>
        </w:rPr>
      </w:pPr>
      <w:r w:rsidRPr="004B1924">
        <w:rPr>
          <w:color w:val="000000"/>
        </w:rPr>
        <w:t xml:space="preserve">    "REQ": {</w:t>
      </w:r>
    </w:p>
    <w:p w:rsidR="004B1924" w:rsidRPr="004B1924" w:rsidRDefault="004B1924" w:rsidP="004B1924">
      <w:pPr>
        <w:pStyle w:val="ad"/>
        <w:ind w:left="992"/>
        <w:rPr>
          <w:color w:val="000000"/>
        </w:rPr>
      </w:pPr>
      <w:r w:rsidRPr="004B1924">
        <w:rPr>
          <w:color w:val="000000"/>
        </w:rPr>
        <w:t xml:space="preserve">      "name": "faes_transfer_buy",</w:t>
      </w:r>
    </w:p>
    <w:p w:rsidR="004B1924" w:rsidRPr="004B1924" w:rsidRDefault="004B1924" w:rsidP="004B1924">
      <w:pPr>
        <w:pStyle w:val="ad"/>
        <w:ind w:left="992"/>
        <w:rPr>
          <w:color w:val="000000"/>
        </w:rPr>
      </w:pPr>
      <w:r w:rsidRPr="004B1924">
        <w:rPr>
          <w:color w:val="000000"/>
        </w:rPr>
        <w:t xml:space="preserve">      "id": " ",</w:t>
      </w:r>
    </w:p>
    <w:p w:rsidR="004B1924" w:rsidRPr="004B1924" w:rsidRDefault="004B1924" w:rsidP="004B1924">
      <w:pPr>
        <w:pStyle w:val="ad"/>
        <w:ind w:left="992"/>
        <w:rPr>
          <w:color w:val="000000"/>
        </w:rPr>
      </w:pPr>
      <w:r w:rsidRPr="004B1924">
        <w:rPr>
          <w:rFonts w:hint="eastAsia"/>
          <w:color w:val="000000"/>
        </w:rPr>
        <w:t xml:space="preserve">      "USER_ID": "</w:t>
      </w:r>
      <w:r w:rsidRPr="004B1924">
        <w:rPr>
          <w:rFonts w:hint="eastAsia"/>
          <w:color w:val="000000"/>
        </w:rPr>
        <w:t>登录用户</w:t>
      </w:r>
      <w:r w:rsidRPr="004B1924">
        <w:rPr>
          <w:rFonts w:hint="eastAsia"/>
          <w:color w:val="000000"/>
        </w:rPr>
        <w:t>ID",</w:t>
      </w:r>
    </w:p>
    <w:p w:rsidR="004B1924" w:rsidRPr="004B1924" w:rsidRDefault="004B1924" w:rsidP="004B1924">
      <w:pPr>
        <w:pStyle w:val="ad"/>
        <w:ind w:left="992"/>
        <w:rPr>
          <w:color w:val="000000"/>
        </w:rPr>
      </w:pPr>
      <w:r w:rsidRPr="004B1924">
        <w:rPr>
          <w:rFonts w:hint="eastAsia"/>
          <w:color w:val="000000"/>
        </w:rPr>
        <w:t xml:space="preserve">      "COMMODITY_ID": "</w:t>
      </w:r>
      <w:r w:rsidRPr="004B1924">
        <w:rPr>
          <w:rFonts w:hint="eastAsia"/>
          <w:color w:val="000000"/>
        </w:rPr>
        <w:t>商品统一代码</w:t>
      </w:r>
      <w:r w:rsidRPr="004B1924">
        <w:rPr>
          <w:rFonts w:hint="eastAsia"/>
          <w:color w:val="000000"/>
        </w:rPr>
        <w:t>",</w:t>
      </w:r>
    </w:p>
    <w:p w:rsidR="004B1924" w:rsidRPr="004B1924" w:rsidRDefault="004B1924" w:rsidP="004B1924">
      <w:pPr>
        <w:pStyle w:val="ad"/>
        <w:ind w:left="992"/>
        <w:rPr>
          <w:color w:val="000000"/>
        </w:rPr>
      </w:pPr>
      <w:r w:rsidRPr="004B1924">
        <w:rPr>
          <w:rFonts w:hint="eastAsia"/>
          <w:color w:val="000000"/>
        </w:rPr>
        <w:t xml:space="preserve">      "MODE": "</w:t>
      </w:r>
      <w:r w:rsidRPr="004B1924">
        <w:rPr>
          <w:rFonts w:hint="eastAsia"/>
          <w:color w:val="000000"/>
        </w:rPr>
        <w:t>转让</w:t>
      </w:r>
      <w:r w:rsidRPr="004B1924">
        <w:rPr>
          <w:rFonts w:hint="eastAsia"/>
          <w:color w:val="000000"/>
        </w:rPr>
        <w:t>/</w:t>
      </w:r>
      <w:r w:rsidRPr="004B1924">
        <w:rPr>
          <w:rFonts w:hint="eastAsia"/>
          <w:color w:val="000000"/>
        </w:rPr>
        <w:t>求购区别</w:t>
      </w:r>
      <w:r w:rsidRPr="004B1924">
        <w:rPr>
          <w:rFonts w:hint="eastAsia"/>
          <w:color w:val="000000"/>
        </w:rPr>
        <w:t xml:space="preserve"> 1</w:t>
      </w:r>
      <w:r w:rsidRPr="004B1924">
        <w:rPr>
          <w:rFonts w:hint="eastAsia"/>
          <w:color w:val="000000"/>
        </w:rPr>
        <w:t>：申购</w:t>
      </w:r>
      <w:r w:rsidRPr="004B1924">
        <w:rPr>
          <w:rFonts w:hint="eastAsia"/>
          <w:color w:val="000000"/>
        </w:rPr>
        <w:t xml:space="preserve"> 2</w:t>
      </w:r>
      <w:r w:rsidRPr="004B1924">
        <w:rPr>
          <w:rFonts w:hint="eastAsia"/>
          <w:color w:val="000000"/>
        </w:rPr>
        <w:t>：转让</w:t>
      </w:r>
      <w:r w:rsidRPr="004B1924">
        <w:rPr>
          <w:rFonts w:hint="eastAsia"/>
          <w:color w:val="000000"/>
        </w:rPr>
        <w:t xml:space="preserve"> 3</w:t>
      </w:r>
      <w:r w:rsidRPr="004B1924">
        <w:rPr>
          <w:rFonts w:hint="eastAsia"/>
          <w:color w:val="000000"/>
        </w:rPr>
        <w:t>：求购</w:t>
      </w:r>
      <w:r w:rsidRPr="004B1924">
        <w:rPr>
          <w:rFonts w:hint="eastAsia"/>
          <w:color w:val="000000"/>
        </w:rPr>
        <w:t xml:space="preserve"> 4</w:t>
      </w:r>
      <w:r w:rsidRPr="004B1924">
        <w:rPr>
          <w:rFonts w:hint="eastAsia"/>
          <w:color w:val="000000"/>
        </w:rPr>
        <w:t>：买摘，</w:t>
      </w:r>
      <w:r w:rsidRPr="004B1924">
        <w:rPr>
          <w:rFonts w:hint="eastAsia"/>
          <w:color w:val="000000"/>
        </w:rPr>
        <w:t>5</w:t>
      </w:r>
      <w:r w:rsidRPr="004B1924">
        <w:rPr>
          <w:rFonts w:hint="eastAsia"/>
          <w:color w:val="000000"/>
        </w:rPr>
        <w:t>：卖摘</w:t>
      </w:r>
      <w:r w:rsidRPr="004B1924">
        <w:rPr>
          <w:rFonts w:hint="eastAsia"/>
          <w:color w:val="000000"/>
        </w:rPr>
        <w:t>",</w:t>
      </w:r>
    </w:p>
    <w:p w:rsidR="004B1924" w:rsidRPr="004B1924" w:rsidRDefault="004B1924" w:rsidP="004B1924">
      <w:pPr>
        <w:pStyle w:val="ad"/>
        <w:ind w:left="992"/>
        <w:rPr>
          <w:color w:val="000000"/>
        </w:rPr>
      </w:pPr>
      <w:r w:rsidRPr="004B1924">
        <w:rPr>
          <w:rFonts w:hint="eastAsia"/>
          <w:color w:val="000000"/>
        </w:rPr>
        <w:t xml:space="preserve">      "PRICE": "</w:t>
      </w:r>
      <w:r w:rsidRPr="004B1924">
        <w:rPr>
          <w:rFonts w:hint="eastAsia"/>
          <w:color w:val="000000"/>
        </w:rPr>
        <w:t>委托价</w:t>
      </w:r>
      <w:r w:rsidRPr="004B1924">
        <w:rPr>
          <w:rFonts w:hint="eastAsia"/>
          <w:color w:val="000000"/>
        </w:rPr>
        <w:t>",</w:t>
      </w:r>
    </w:p>
    <w:p w:rsidR="004B1924" w:rsidRPr="004B1924" w:rsidRDefault="004B1924" w:rsidP="004B1924">
      <w:pPr>
        <w:pStyle w:val="ad"/>
        <w:ind w:left="992"/>
        <w:rPr>
          <w:color w:val="000000"/>
        </w:rPr>
      </w:pPr>
      <w:r w:rsidRPr="004B1924">
        <w:rPr>
          <w:rFonts w:hint="eastAsia"/>
          <w:color w:val="000000"/>
        </w:rPr>
        <w:t xml:space="preserve">      "QTY": "</w:t>
      </w:r>
      <w:r w:rsidRPr="004B1924">
        <w:rPr>
          <w:rFonts w:hint="eastAsia"/>
          <w:color w:val="000000"/>
        </w:rPr>
        <w:t>委托量</w:t>
      </w:r>
      <w:r w:rsidRPr="004B1924">
        <w:rPr>
          <w:rFonts w:hint="eastAsia"/>
          <w:color w:val="000000"/>
        </w:rPr>
        <w:t>",</w:t>
      </w:r>
    </w:p>
    <w:p w:rsidR="004B1924" w:rsidRPr="004B1924" w:rsidRDefault="004B1924" w:rsidP="004B1924">
      <w:pPr>
        <w:pStyle w:val="ad"/>
        <w:ind w:left="992"/>
        <w:rPr>
          <w:color w:val="000000"/>
        </w:rPr>
      </w:pPr>
      <w:r w:rsidRPr="004B1924">
        <w:rPr>
          <w:rFonts w:hint="eastAsia"/>
          <w:color w:val="000000"/>
        </w:rPr>
        <w:t xml:space="preserve">      "ORDER_NO": "</w:t>
      </w:r>
      <w:r w:rsidRPr="004B1924">
        <w:rPr>
          <w:rFonts w:hint="eastAsia"/>
          <w:color w:val="000000"/>
        </w:rPr>
        <w:t>委托单</w:t>
      </w:r>
      <w:r w:rsidRPr="004B1924">
        <w:rPr>
          <w:rFonts w:hint="eastAsia"/>
          <w:color w:val="000000"/>
        </w:rPr>
        <w:t>ID",</w:t>
      </w:r>
    </w:p>
    <w:p w:rsidR="004B1924" w:rsidRPr="004B1924" w:rsidRDefault="004B1924" w:rsidP="004B1924">
      <w:pPr>
        <w:pStyle w:val="ad"/>
        <w:ind w:left="992"/>
        <w:rPr>
          <w:color w:val="000000"/>
        </w:rPr>
      </w:pPr>
      <w:r w:rsidRPr="004B1924">
        <w:rPr>
          <w:color w:val="000000"/>
        </w:rPr>
        <w:t xml:space="preserve">      "SESSION_ID": "SESSION_ID"</w:t>
      </w:r>
    </w:p>
    <w:p w:rsidR="004B1924" w:rsidRPr="004B1924" w:rsidRDefault="004B1924" w:rsidP="004B1924">
      <w:pPr>
        <w:pStyle w:val="ad"/>
        <w:ind w:left="992"/>
        <w:rPr>
          <w:color w:val="000000"/>
        </w:rPr>
      </w:pPr>
      <w:r w:rsidRPr="004B1924">
        <w:rPr>
          <w:color w:val="000000"/>
        </w:rPr>
        <w:t xml:space="preserve">    }</w:t>
      </w:r>
    </w:p>
    <w:p w:rsidR="004B1924" w:rsidRPr="004B1924" w:rsidRDefault="004B1924" w:rsidP="004B1924">
      <w:pPr>
        <w:pStyle w:val="ad"/>
        <w:ind w:left="992"/>
        <w:rPr>
          <w:color w:val="000000"/>
        </w:rPr>
      </w:pPr>
      <w:r w:rsidRPr="004B1924">
        <w:rPr>
          <w:color w:val="000000"/>
        </w:rPr>
        <w:t xml:space="preserve">  }</w:t>
      </w:r>
    </w:p>
    <w:p w:rsidR="00D14DEA" w:rsidRPr="004B1924" w:rsidRDefault="004B1924" w:rsidP="004B1924">
      <w:pPr>
        <w:pStyle w:val="ad"/>
        <w:ind w:left="992" w:firstLineChars="0" w:firstLine="0"/>
        <w:rPr>
          <w:color w:val="000000"/>
        </w:rPr>
      </w:pPr>
      <w:r w:rsidRPr="004B1924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502"/>
        <w:gridCol w:w="1646"/>
        <w:gridCol w:w="1588"/>
        <w:gridCol w:w="1656"/>
        <w:gridCol w:w="845"/>
        <w:gridCol w:w="1616"/>
        <w:gridCol w:w="617"/>
      </w:tblGrid>
      <w:tr w:rsidR="00D14DEA" w:rsidRPr="00AF7A7C" w:rsidTr="00907468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D14DEA" w:rsidRPr="00AF7A7C" w:rsidRDefault="00293FF6" w:rsidP="00293FF6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8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C806E6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8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5" w:type="dxa"/>
          </w:tcPr>
          <w:p w:rsidR="00D14DEA" w:rsidRDefault="00D14DEA" w:rsidP="00907468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C806E6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8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5" w:type="dxa"/>
          </w:tcPr>
          <w:p w:rsidR="00D14DEA" w:rsidRDefault="00D14DEA" w:rsidP="00907468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C806E6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8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E46741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D14DEA" w:rsidRPr="00E4674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0CCB" w:rsidRPr="00AF7A7C" w:rsidTr="00907468">
        <w:trPr>
          <w:jc w:val="center"/>
        </w:trPr>
        <w:tc>
          <w:tcPr>
            <w:tcW w:w="475" w:type="dxa"/>
            <w:vAlign w:val="center"/>
          </w:tcPr>
          <w:p w:rsidR="00120CCB" w:rsidRPr="00AF7A7C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  <w:vAlign w:val="center"/>
          </w:tcPr>
          <w:p w:rsidR="00120CCB" w:rsidRPr="00E06510" w:rsidRDefault="00120CCB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120CCB" w:rsidRPr="00E46741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商品统一代码</w:t>
            </w:r>
          </w:p>
        </w:tc>
        <w:tc>
          <w:tcPr>
            <w:tcW w:w="1588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COMMODITY_ID</w:t>
            </w:r>
          </w:p>
        </w:tc>
        <w:tc>
          <w:tcPr>
            <w:tcW w:w="1656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&lt; COMMODITY_ID &gt;</w:t>
            </w:r>
          </w:p>
        </w:tc>
        <w:tc>
          <w:tcPr>
            <w:tcW w:w="845" w:type="dxa"/>
          </w:tcPr>
          <w:p w:rsidR="00120CCB" w:rsidRPr="00331553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120CCB" w:rsidRDefault="005D77B4" w:rsidP="00907468">
            <w:hyperlink w:anchor="MaxNText" w:history="1">
              <w:r w:rsidR="00120CCB" w:rsidRPr="00E46741">
                <w:rPr>
                  <w:rStyle w:val="ab"/>
                  <w:rFonts w:ascii="宋体" w:hAnsi="宋体"/>
                </w:rPr>
                <w:t>Max</w:t>
              </w:r>
              <w:r w:rsidR="00120CCB" w:rsidRPr="00E46741">
                <w:rPr>
                  <w:rStyle w:val="ab"/>
                  <w:rFonts w:ascii="宋体" w:hAnsi="宋体" w:hint="eastAsia"/>
                </w:rPr>
                <w:t>2</w:t>
              </w:r>
              <w:r w:rsidR="00120CCB" w:rsidRPr="00E4674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120CCB" w:rsidRPr="00AF7A7C" w:rsidRDefault="00120CCB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0CCB" w:rsidRPr="00AF7A7C" w:rsidTr="00907468">
        <w:trPr>
          <w:jc w:val="center"/>
        </w:trPr>
        <w:tc>
          <w:tcPr>
            <w:tcW w:w="475" w:type="dxa"/>
            <w:vAlign w:val="center"/>
          </w:tcPr>
          <w:p w:rsidR="00120CCB" w:rsidRPr="00AF7A7C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2" w:type="dxa"/>
            <w:vAlign w:val="center"/>
          </w:tcPr>
          <w:p w:rsidR="00120CCB" w:rsidRPr="00E06510" w:rsidRDefault="00120CCB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120CCB" w:rsidRPr="00E46741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转让/求购区别</w:t>
            </w:r>
          </w:p>
        </w:tc>
        <w:tc>
          <w:tcPr>
            <w:tcW w:w="1588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MODE</w:t>
            </w:r>
          </w:p>
        </w:tc>
        <w:tc>
          <w:tcPr>
            <w:tcW w:w="1656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&lt; MODE &gt;</w:t>
            </w:r>
          </w:p>
        </w:tc>
        <w:tc>
          <w:tcPr>
            <w:tcW w:w="845" w:type="dxa"/>
          </w:tcPr>
          <w:p w:rsidR="00120CCB" w:rsidRPr="00331553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120CCB" w:rsidRDefault="005D77B4" w:rsidP="00907468">
            <w:hyperlink w:anchor="MaxNText" w:history="1">
              <w:r w:rsidR="00120CCB" w:rsidRPr="00E46741">
                <w:rPr>
                  <w:rStyle w:val="ab"/>
                  <w:rFonts w:ascii="宋体" w:hAnsi="宋体"/>
                </w:rPr>
                <w:t>Max</w:t>
              </w:r>
              <w:r w:rsidR="00120CCB" w:rsidRPr="00E46741">
                <w:rPr>
                  <w:rStyle w:val="ab"/>
                  <w:rFonts w:ascii="宋体" w:hAnsi="宋体" w:hint="eastAsia"/>
                </w:rPr>
                <w:t>2</w:t>
              </w:r>
              <w:r w:rsidR="00120CCB" w:rsidRPr="00E4674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120CCB" w:rsidRPr="00AF7A7C" w:rsidRDefault="00120CCB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0CCB" w:rsidRPr="00AF7A7C" w:rsidTr="00907468">
        <w:trPr>
          <w:jc w:val="center"/>
        </w:trPr>
        <w:tc>
          <w:tcPr>
            <w:tcW w:w="475" w:type="dxa"/>
            <w:vAlign w:val="center"/>
          </w:tcPr>
          <w:p w:rsidR="00120CCB" w:rsidRPr="00AF7A7C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2" w:type="dxa"/>
            <w:vAlign w:val="center"/>
          </w:tcPr>
          <w:p w:rsidR="00120CCB" w:rsidRPr="00E06510" w:rsidRDefault="00120CCB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120CCB" w:rsidRPr="00E46741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委托价</w:t>
            </w:r>
          </w:p>
        </w:tc>
        <w:tc>
          <w:tcPr>
            <w:tcW w:w="1588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PRICE</w:t>
            </w:r>
          </w:p>
        </w:tc>
        <w:tc>
          <w:tcPr>
            <w:tcW w:w="1656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&lt; PRICE &gt;</w:t>
            </w:r>
          </w:p>
        </w:tc>
        <w:tc>
          <w:tcPr>
            <w:tcW w:w="845" w:type="dxa"/>
          </w:tcPr>
          <w:p w:rsidR="00120CCB" w:rsidRPr="00331553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120CCB" w:rsidRDefault="005D77B4" w:rsidP="00907468">
            <w:hyperlink w:anchor="Amount" w:history="1">
              <w:r w:rsidR="00120CCB" w:rsidRPr="00E4674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617" w:type="dxa"/>
            <w:vAlign w:val="center"/>
          </w:tcPr>
          <w:p w:rsidR="00120CCB" w:rsidRPr="00AF7A7C" w:rsidRDefault="00120CCB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0CCB" w:rsidRPr="00AF7A7C" w:rsidTr="00907468">
        <w:trPr>
          <w:jc w:val="center"/>
        </w:trPr>
        <w:tc>
          <w:tcPr>
            <w:tcW w:w="475" w:type="dxa"/>
            <w:vAlign w:val="center"/>
          </w:tcPr>
          <w:p w:rsid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2" w:type="dxa"/>
            <w:vAlign w:val="center"/>
          </w:tcPr>
          <w:p w:rsidR="00120CCB" w:rsidRDefault="00120CCB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委托量</w:t>
            </w:r>
          </w:p>
        </w:tc>
        <w:tc>
          <w:tcPr>
            <w:tcW w:w="1588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QTY</w:t>
            </w:r>
          </w:p>
        </w:tc>
        <w:tc>
          <w:tcPr>
            <w:tcW w:w="1656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&lt; QTY &gt;</w:t>
            </w:r>
          </w:p>
        </w:tc>
        <w:tc>
          <w:tcPr>
            <w:tcW w:w="845" w:type="dxa"/>
          </w:tcPr>
          <w:p w:rsidR="00120CCB" w:rsidRPr="00331553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120CCB" w:rsidRDefault="005D77B4" w:rsidP="00907468">
            <w:hyperlink w:anchor="Number" w:history="1">
              <w:r w:rsidR="00120CCB" w:rsidRPr="00E4674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120CCB" w:rsidRPr="00AF7A7C" w:rsidRDefault="00120CCB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0CCB" w:rsidRPr="00AF7A7C" w:rsidTr="00907468">
        <w:trPr>
          <w:jc w:val="center"/>
        </w:trPr>
        <w:tc>
          <w:tcPr>
            <w:tcW w:w="475" w:type="dxa"/>
            <w:vAlign w:val="center"/>
          </w:tcPr>
          <w:p w:rsid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2" w:type="dxa"/>
            <w:vAlign w:val="center"/>
          </w:tcPr>
          <w:p w:rsidR="00120CCB" w:rsidRDefault="00120CCB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委托单ID</w:t>
            </w:r>
          </w:p>
        </w:tc>
        <w:tc>
          <w:tcPr>
            <w:tcW w:w="1588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ORDER_NO</w:t>
            </w:r>
          </w:p>
        </w:tc>
        <w:tc>
          <w:tcPr>
            <w:tcW w:w="1656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&lt; ORDER_NO &gt;</w:t>
            </w:r>
          </w:p>
        </w:tc>
        <w:tc>
          <w:tcPr>
            <w:tcW w:w="845" w:type="dxa"/>
          </w:tcPr>
          <w:p w:rsidR="00120CCB" w:rsidRPr="00331553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120CCB" w:rsidRDefault="005D77B4" w:rsidP="00907468">
            <w:hyperlink w:anchor="Number" w:history="1">
              <w:r w:rsidR="00120CCB" w:rsidRPr="00E4674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120CCB" w:rsidRPr="00AF7A7C" w:rsidRDefault="00120CCB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Default="00D14DEA" w:rsidP="00D14DEA"/>
    <w:p w:rsidR="00D14DEA" w:rsidRPr="000D2E2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返回消息要素</w:t>
      </w:r>
    </w:p>
    <w:p w:rsidR="00293FF6" w:rsidRDefault="00293FF6" w:rsidP="00293FF6">
      <w:pPr>
        <w:pStyle w:val="ad"/>
        <w:ind w:left="992"/>
      </w:pPr>
      <w:r>
        <w:t>{</w:t>
      </w:r>
    </w:p>
    <w:p w:rsidR="00293FF6" w:rsidRDefault="00293FF6" w:rsidP="00293FF6">
      <w:pPr>
        <w:pStyle w:val="ad"/>
        <w:ind w:left="992"/>
      </w:pPr>
      <w:r>
        <w:t xml:space="preserve">  "MMTS": {</w:t>
      </w:r>
    </w:p>
    <w:p w:rsidR="00293FF6" w:rsidRDefault="00293FF6" w:rsidP="00293FF6">
      <w:pPr>
        <w:pStyle w:val="ad"/>
        <w:ind w:left="992"/>
      </w:pPr>
      <w:r>
        <w:t xml:space="preserve">    "version": "1.0",</w:t>
      </w:r>
    </w:p>
    <w:p w:rsidR="00293FF6" w:rsidRDefault="00293FF6" w:rsidP="00293FF6">
      <w:pPr>
        <w:pStyle w:val="ad"/>
        <w:ind w:left="992"/>
      </w:pPr>
      <w:r>
        <w:t xml:space="preserve">    "REP": {</w:t>
      </w:r>
    </w:p>
    <w:p w:rsidR="00293FF6" w:rsidRDefault="00293FF6" w:rsidP="00293FF6">
      <w:pPr>
        <w:pStyle w:val="ad"/>
        <w:ind w:left="992"/>
      </w:pPr>
      <w:r>
        <w:t xml:space="preserve">      "name": "</w:t>
      </w:r>
      <w:r>
        <w:rPr>
          <w:rFonts w:hint="eastAsia"/>
        </w:rPr>
        <w:t>faes</w:t>
      </w:r>
      <w:r>
        <w:rPr>
          <w:rFonts w:hint="eastAsia"/>
          <w:color w:val="000000"/>
        </w:rPr>
        <w:t>_transfer_buy</w:t>
      </w:r>
      <w:r>
        <w:t xml:space="preserve"> ",</w:t>
      </w:r>
    </w:p>
    <w:p w:rsidR="00293FF6" w:rsidRDefault="00293FF6" w:rsidP="00293FF6">
      <w:pPr>
        <w:pStyle w:val="ad"/>
        <w:ind w:left="992"/>
      </w:pPr>
      <w:r>
        <w:t xml:space="preserve">      "message": " "</w:t>
      </w:r>
    </w:p>
    <w:p w:rsidR="00293FF6" w:rsidRDefault="00293FF6" w:rsidP="00293FF6">
      <w:pPr>
        <w:pStyle w:val="ad"/>
        <w:ind w:left="992"/>
      </w:pPr>
      <w:r>
        <w:t xml:space="preserve">    }</w:t>
      </w:r>
    </w:p>
    <w:p w:rsidR="00293FF6" w:rsidRDefault="00293FF6" w:rsidP="00293FF6">
      <w:pPr>
        <w:pStyle w:val="ad"/>
        <w:ind w:left="992"/>
      </w:pPr>
      <w:r>
        <w:t xml:space="preserve">  }</w:t>
      </w:r>
    </w:p>
    <w:p w:rsidR="00293FF6" w:rsidRPr="00F92919" w:rsidRDefault="00293FF6" w:rsidP="00F92919">
      <w:pPr>
        <w:pStyle w:val="ad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6812E5" w:rsidRPr="0040468A" w:rsidTr="003E4245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</w:t>
            </w:r>
            <w:r w:rsidRPr="0040468A">
              <w:rPr>
                <w:rFonts w:ascii="宋体" w:hAnsi="宋体" w:hint="eastAsia"/>
                <w:sz w:val="18"/>
                <w:szCs w:val="18"/>
              </w:rPr>
              <w:lastRenderedPageBreak/>
              <w:t>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lastRenderedPageBreak/>
              <w:t>循</w:t>
            </w:r>
            <w:r w:rsidRPr="0040468A">
              <w:rPr>
                <w:rFonts w:ascii="宋体" w:hAnsi="宋体" w:hint="eastAsia"/>
                <w:sz w:val="18"/>
                <w:szCs w:val="18"/>
              </w:rPr>
              <w:lastRenderedPageBreak/>
              <w:t>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lastRenderedPageBreak/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0468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812E5" w:rsidRPr="0040468A" w:rsidTr="003E4245">
        <w:trPr>
          <w:jc w:val="center"/>
        </w:trPr>
        <w:tc>
          <w:tcPr>
            <w:tcW w:w="425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426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812E5" w:rsidRPr="0040468A" w:rsidRDefault="005D77B4" w:rsidP="003E4245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812E5" w:rsidRPr="0040468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812E5" w:rsidRPr="0040468A" w:rsidTr="003E4245">
        <w:trPr>
          <w:jc w:val="center"/>
        </w:trPr>
        <w:tc>
          <w:tcPr>
            <w:tcW w:w="425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812E5" w:rsidRPr="0040468A" w:rsidRDefault="005D77B4" w:rsidP="003E4245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812E5" w:rsidRPr="0040468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812E5" w:rsidRPr="0040468A" w:rsidTr="003E4245">
        <w:trPr>
          <w:jc w:val="center"/>
        </w:trPr>
        <w:tc>
          <w:tcPr>
            <w:tcW w:w="425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812E5" w:rsidRPr="0040468A" w:rsidRDefault="005D77B4" w:rsidP="003E4245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812E5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6812E5" w:rsidRDefault="006812E5" w:rsidP="00D14DEA">
      <w:pPr>
        <w:pStyle w:val="ad"/>
        <w:ind w:left="1260" w:firstLineChars="0" w:firstLine="0"/>
        <w:rPr>
          <w:color w:val="000000"/>
        </w:rPr>
      </w:pPr>
    </w:p>
    <w:p w:rsidR="00D14DEA" w:rsidRPr="000D2E2A" w:rsidRDefault="00D14DEA" w:rsidP="00D14DEA">
      <w:pPr>
        <w:pStyle w:val="ad"/>
        <w:ind w:left="1260" w:firstLineChars="0" w:firstLine="0"/>
        <w:rPr>
          <w:color w:val="000000"/>
        </w:rPr>
      </w:pPr>
    </w:p>
    <w:p w:rsidR="00D14DEA" w:rsidRPr="009630FA" w:rsidRDefault="00D14DEA" w:rsidP="00D14DEA">
      <w:pPr>
        <w:pStyle w:val="ad"/>
        <w:ind w:left="2520" w:firstLineChars="0"/>
        <w:rPr>
          <w:b/>
          <w:sz w:val="24"/>
          <w:szCs w:val="24"/>
        </w:rPr>
      </w:pPr>
    </w:p>
    <w:p w:rsidR="00D14DEA" w:rsidRPr="008A52C0" w:rsidRDefault="00D14DEA" w:rsidP="00D14DEA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撤消</w:t>
      </w:r>
      <w:r w:rsidRPr="008A52C0">
        <w:rPr>
          <w:b/>
          <w:sz w:val="28"/>
          <w:szCs w:val="28"/>
          <w:highlight w:val="yellow"/>
        </w:rPr>
        <w:t>委托单</w:t>
      </w:r>
      <w:r>
        <w:rPr>
          <w:rFonts w:hint="eastAsia"/>
          <w:b/>
          <w:sz w:val="28"/>
          <w:szCs w:val="28"/>
          <w:highlight w:val="yellow"/>
        </w:rPr>
        <w:t>（新增）</w:t>
      </w:r>
    </w:p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ad"/>
        <w:ind w:left="992" w:firstLineChars="0" w:firstLine="0"/>
      </w:pPr>
      <w:r>
        <w:rPr>
          <w:rFonts w:hint="eastAsia"/>
        </w:rPr>
        <w:t>撤销委托单</w:t>
      </w:r>
      <w:r w:rsidRPr="005B279E">
        <w:rPr>
          <w:rFonts w:hint="eastAsia"/>
          <w:highlight w:val="yellow"/>
        </w:rPr>
        <w:t>(</w:t>
      </w:r>
      <w:r>
        <w:rPr>
          <w:rFonts w:hint="eastAsia"/>
        </w:rPr>
        <w:t>faes</w:t>
      </w:r>
      <w:r>
        <w:rPr>
          <w:rFonts w:hint="eastAsia"/>
          <w:color w:val="000000"/>
        </w:rPr>
        <w:t>_</w:t>
      </w:r>
      <w:r w:rsidRPr="005B279E">
        <w:rPr>
          <w:color w:val="000000"/>
          <w:highlight w:val="yellow"/>
        </w:rPr>
        <w:t>order_wd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14DEA" w:rsidRPr="00C43C32" w:rsidRDefault="00D14DEA" w:rsidP="00D14DEA">
      <w:pPr>
        <w:pStyle w:val="ad"/>
        <w:ind w:left="992" w:firstLineChars="0" w:firstLine="0"/>
        <w:rPr>
          <w:b/>
          <w:sz w:val="24"/>
          <w:szCs w:val="24"/>
        </w:rPr>
      </w:pPr>
    </w:p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ad"/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14DEA" w:rsidRPr="00C43C32" w:rsidRDefault="00D14DEA" w:rsidP="00D14DEA">
      <w:pPr>
        <w:pStyle w:val="ad"/>
        <w:ind w:left="992" w:firstLineChars="0" w:firstLine="0"/>
        <w:rPr>
          <w:b/>
          <w:sz w:val="24"/>
          <w:szCs w:val="24"/>
        </w:rPr>
      </w:pPr>
    </w:p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标签名称</w:t>
      </w:r>
    </w:p>
    <w:p w:rsidR="00D14DEA" w:rsidRDefault="00BF16E4" w:rsidP="00D14DEA">
      <w:pPr>
        <w:pStyle w:val="ad"/>
        <w:ind w:left="992" w:firstLineChars="0" w:firstLine="0"/>
        <w:rPr>
          <w:color w:val="000000"/>
        </w:rPr>
      </w:pPr>
      <w:r w:rsidRPr="006B6770">
        <w:t>http://101.251.236.219:32000/tradeweb/httpXmlServlet?req=</w:t>
      </w:r>
      <w:r w:rsidR="00D14DEA">
        <w:rPr>
          <w:rFonts w:hint="eastAsia"/>
        </w:rPr>
        <w:t>faes</w:t>
      </w:r>
      <w:r w:rsidR="00D14DEA">
        <w:rPr>
          <w:rFonts w:hint="eastAsia"/>
          <w:color w:val="000000"/>
        </w:rPr>
        <w:t>_</w:t>
      </w:r>
      <w:r w:rsidR="00D14DEA" w:rsidRPr="00C43C32">
        <w:rPr>
          <w:color w:val="000000"/>
        </w:rPr>
        <w:t>order</w:t>
      </w:r>
      <w:r w:rsidR="00D14DEA">
        <w:rPr>
          <w:color w:val="000000"/>
        </w:rPr>
        <w:t>_</w:t>
      </w:r>
      <w:r w:rsidR="00D14DEA" w:rsidRPr="00C43C32">
        <w:rPr>
          <w:color w:val="000000"/>
        </w:rPr>
        <w:t>wd</w:t>
      </w:r>
    </w:p>
    <w:p w:rsidR="00D14DEA" w:rsidRPr="00C43C32" w:rsidRDefault="00D14DEA" w:rsidP="00D14DEA">
      <w:pPr>
        <w:pStyle w:val="ad"/>
        <w:ind w:left="992" w:firstLineChars="0" w:firstLine="0"/>
        <w:rPr>
          <w:b/>
          <w:sz w:val="24"/>
          <w:szCs w:val="24"/>
        </w:rPr>
      </w:pPr>
    </w:p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请求消息要素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>{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 xml:space="preserve">  "MMTS": {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 xml:space="preserve">    "version": "1.0",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 xml:space="preserve">    "REQ": {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 xml:space="preserve">      "name": "faes_order_wd",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 xml:space="preserve">      "id": " ",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rFonts w:hint="eastAsia"/>
          <w:color w:val="000000"/>
        </w:rPr>
        <w:t xml:space="preserve">      "USER_ID": "</w:t>
      </w:r>
      <w:r w:rsidRPr="00AC2D7D">
        <w:rPr>
          <w:rFonts w:hint="eastAsia"/>
          <w:color w:val="000000"/>
        </w:rPr>
        <w:t>登录用户</w:t>
      </w:r>
      <w:r w:rsidRPr="00AC2D7D">
        <w:rPr>
          <w:rFonts w:hint="eastAsia"/>
          <w:color w:val="000000"/>
        </w:rPr>
        <w:t>ID",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rFonts w:hint="eastAsia"/>
          <w:color w:val="000000"/>
        </w:rPr>
        <w:t xml:space="preserve">      "ORDER_NO": "</w:t>
      </w:r>
      <w:r w:rsidRPr="00AC2D7D">
        <w:rPr>
          <w:rFonts w:hint="eastAsia"/>
          <w:color w:val="000000"/>
        </w:rPr>
        <w:t>委托单号</w:t>
      </w:r>
      <w:r w:rsidRPr="00AC2D7D">
        <w:rPr>
          <w:rFonts w:hint="eastAsia"/>
          <w:color w:val="000000"/>
        </w:rPr>
        <w:t>",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 xml:space="preserve">      "SESSION_ID": "SESSION_ID"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 xml:space="preserve">    }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 xml:space="preserve">  }</w:t>
      </w:r>
    </w:p>
    <w:p w:rsidR="00AC2D7D" w:rsidRPr="00F92919" w:rsidRDefault="00AC2D7D" w:rsidP="00F92919">
      <w:pPr>
        <w:ind w:left="420" w:firstLine="420"/>
        <w:rPr>
          <w:color w:val="000000"/>
        </w:rPr>
      </w:pPr>
      <w:r w:rsidRPr="00AC2D7D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502"/>
        <w:gridCol w:w="1646"/>
        <w:gridCol w:w="1588"/>
        <w:gridCol w:w="1656"/>
        <w:gridCol w:w="845"/>
        <w:gridCol w:w="1616"/>
        <w:gridCol w:w="617"/>
      </w:tblGrid>
      <w:tr w:rsidR="00D14DEA" w:rsidRPr="0040468A" w:rsidTr="00907468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D14DEA" w:rsidRPr="0040468A" w:rsidRDefault="00AC2D7D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40468A" w:rsidTr="00907468">
        <w:trPr>
          <w:jc w:val="center"/>
        </w:trPr>
        <w:tc>
          <w:tcPr>
            <w:tcW w:w="47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8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Pr="0040468A" w:rsidRDefault="00D14DEA" w:rsidP="00907468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40468A" w:rsidRDefault="005D77B4" w:rsidP="00907468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40468A" w:rsidTr="00907468">
        <w:trPr>
          <w:jc w:val="center"/>
        </w:trPr>
        <w:tc>
          <w:tcPr>
            <w:tcW w:w="47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D14DEA" w:rsidRPr="0040468A" w:rsidRDefault="00D14DEA" w:rsidP="00907468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8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&lt;REQ&gt;</w:t>
            </w:r>
          </w:p>
        </w:tc>
        <w:tc>
          <w:tcPr>
            <w:tcW w:w="845" w:type="dxa"/>
          </w:tcPr>
          <w:p w:rsidR="00D14DEA" w:rsidRPr="0040468A" w:rsidRDefault="00D14DEA" w:rsidP="00907468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40468A" w:rsidRDefault="005D77B4" w:rsidP="00907468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40468A" w:rsidTr="00907468">
        <w:trPr>
          <w:jc w:val="center"/>
        </w:trPr>
        <w:tc>
          <w:tcPr>
            <w:tcW w:w="47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D14DEA" w:rsidRPr="0040468A" w:rsidRDefault="00D14DEA" w:rsidP="00907468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8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&lt;USER_ID&gt;</w:t>
            </w:r>
          </w:p>
        </w:tc>
        <w:tc>
          <w:tcPr>
            <w:tcW w:w="845" w:type="dxa"/>
          </w:tcPr>
          <w:p w:rsidR="00D14DEA" w:rsidRPr="0040468A" w:rsidRDefault="00D14DEA" w:rsidP="00907468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40468A" w:rsidRDefault="005D77B4" w:rsidP="00907468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40468A" w:rsidTr="00907468">
        <w:trPr>
          <w:jc w:val="center"/>
        </w:trPr>
        <w:tc>
          <w:tcPr>
            <w:tcW w:w="47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  <w:vAlign w:val="center"/>
          </w:tcPr>
          <w:p w:rsidR="00D14DEA" w:rsidRPr="0040468A" w:rsidRDefault="00D14DEA" w:rsidP="00907468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88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ORDER_NO</w:t>
            </w:r>
          </w:p>
        </w:tc>
        <w:tc>
          <w:tcPr>
            <w:tcW w:w="165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&lt;ORDER_NO&gt;</w:t>
            </w:r>
          </w:p>
        </w:tc>
        <w:tc>
          <w:tcPr>
            <w:tcW w:w="845" w:type="dxa"/>
          </w:tcPr>
          <w:p w:rsidR="00D14DEA" w:rsidRPr="0040468A" w:rsidRDefault="00D14DEA" w:rsidP="00907468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40468A" w:rsidRDefault="005D77B4" w:rsidP="00907468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40468A" w:rsidTr="00907468">
        <w:trPr>
          <w:jc w:val="center"/>
        </w:trPr>
        <w:tc>
          <w:tcPr>
            <w:tcW w:w="47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2" w:type="dxa"/>
            <w:vAlign w:val="center"/>
          </w:tcPr>
          <w:p w:rsidR="00D14DEA" w:rsidRPr="0040468A" w:rsidRDefault="00D14DEA" w:rsidP="00907468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8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Pr="0040468A" w:rsidRDefault="00D14DEA" w:rsidP="00907468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40468A" w:rsidRDefault="005D77B4" w:rsidP="00907468">
            <w:pPr>
              <w:rPr>
                <w:rStyle w:val="ab"/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Default="00D14DEA" w:rsidP="00D14DEA"/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返回消息要素</w:t>
      </w:r>
    </w:p>
    <w:p w:rsidR="00BA3920" w:rsidRDefault="00BA3920" w:rsidP="00BA3920">
      <w:pPr>
        <w:pStyle w:val="ad"/>
        <w:ind w:left="992"/>
      </w:pPr>
      <w:r>
        <w:t>{</w:t>
      </w:r>
    </w:p>
    <w:p w:rsidR="00BA3920" w:rsidRDefault="00BA3920" w:rsidP="00BA3920">
      <w:pPr>
        <w:pStyle w:val="ad"/>
        <w:ind w:left="992"/>
      </w:pPr>
      <w:r>
        <w:t xml:space="preserve">  "MMTS": {</w:t>
      </w:r>
    </w:p>
    <w:p w:rsidR="00BA3920" w:rsidRDefault="00BA3920" w:rsidP="00BA3920">
      <w:pPr>
        <w:pStyle w:val="ad"/>
        <w:ind w:left="992"/>
      </w:pPr>
      <w:r>
        <w:t xml:space="preserve">    "version": "1.0",</w:t>
      </w:r>
    </w:p>
    <w:p w:rsidR="00BA3920" w:rsidRDefault="00BA3920" w:rsidP="00BA3920">
      <w:pPr>
        <w:pStyle w:val="ad"/>
        <w:ind w:left="992"/>
      </w:pPr>
      <w:r>
        <w:t xml:space="preserve">    "REP": {</w:t>
      </w:r>
    </w:p>
    <w:p w:rsidR="00BA3920" w:rsidRDefault="00BA3920" w:rsidP="00BA3920">
      <w:pPr>
        <w:pStyle w:val="ad"/>
        <w:ind w:left="992"/>
      </w:pPr>
      <w:r>
        <w:t xml:space="preserve">      "name": "</w:t>
      </w:r>
      <w:r>
        <w:rPr>
          <w:rFonts w:hint="eastAsia"/>
        </w:rPr>
        <w:t>faes</w:t>
      </w:r>
      <w:r>
        <w:rPr>
          <w:rFonts w:hint="eastAsia"/>
          <w:color w:val="000000"/>
        </w:rPr>
        <w:t>_</w:t>
      </w:r>
      <w:r w:rsidRPr="00E07118">
        <w:rPr>
          <w:color w:val="000000"/>
        </w:rPr>
        <w:t>order</w:t>
      </w:r>
      <w:r>
        <w:rPr>
          <w:color w:val="000000"/>
        </w:rPr>
        <w:t>_</w:t>
      </w:r>
      <w:r w:rsidRPr="00E07118">
        <w:rPr>
          <w:color w:val="000000"/>
        </w:rPr>
        <w:t>wd</w:t>
      </w:r>
      <w:r>
        <w:t xml:space="preserve"> ",</w:t>
      </w:r>
    </w:p>
    <w:p w:rsidR="00BA3920" w:rsidRDefault="00BA3920" w:rsidP="00BA3920">
      <w:pPr>
        <w:pStyle w:val="ad"/>
        <w:ind w:left="992"/>
      </w:pPr>
      <w:r>
        <w:t xml:space="preserve">      "message": " "</w:t>
      </w:r>
    </w:p>
    <w:p w:rsidR="00BA3920" w:rsidRDefault="00BA3920" w:rsidP="00BA3920">
      <w:pPr>
        <w:pStyle w:val="ad"/>
        <w:ind w:left="992"/>
      </w:pPr>
      <w:r>
        <w:t xml:space="preserve">    }</w:t>
      </w:r>
    </w:p>
    <w:p w:rsidR="00BA3920" w:rsidRDefault="00BA3920" w:rsidP="00BA3920">
      <w:pPr>
        <w:pStyle w:val="ad"/>
        <w:ind w:left="992"/>
      </w:pPr>
      <w:r>
        <w:t xml:space="preserve">  }</w:t>
      </w:r>
    </w:p>
    <w:p w:rsidR="00D14DEA" w:rsidRDefault="00BA3920" w:rsidP="00F92919">
      <w:pPr>
        <w:pStyle w:val="ad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D14DEA" w:rsidRPr="0040468A" w:rsidTr="00907468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lastRenderedPageBreak/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0468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40468A" w:rsidTr="00907468">
        <w:trPr>
          <w:jc w:val="center"/>
        </w:trPr>
        <w:tc>
          <w:tcPr>
            <w:tcW w:w="42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40468A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40468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40468A" w:rsidTr="00907468">
        <w:trPr>
          <w:jc w:val="center"/>
        </w:trPr>
        <w:tc>
          <w:tcPr>
            <w:tcW w:w="42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40468A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40468A">
                <w:rPr>
                  <w:rStyle w:val="ab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40468A" w:rsidTr="00907468">
        <w:trPr>
          <w:jc w:val="center"/>
        </w:trPr>
        <w:tc>
          <w:tcPr>
            <w:tcW w:w="42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40468A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40468A">
                <w:rPr>
                  <w:rStyle w:val="ab"/>
                  <w:rFonts w:ascii="宋体" w:hAnsi="宋体" w:hint="eastAsia"/>
                  <w:sz w:val="18"/>
                  <w:szCs w:val="18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D14DEA" w:rsidRDefault="00D14DEA" w:rsidP="00D14DEA"/>
    <w:p w:rsidR="00D14DEA" w:rsidRPr="006326E0" w:rsidRDefault="00D14DEA" w:rsidP="00D14DEA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 w:rsidRPr="006326E0"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投资</w:t>
      </w:r>
      <w:r w:rsidRPr="006326E0">
        <w:rPr>
          <w:rFonts w:hint="eastAsia"/>
          <w:b/>
          <w:sz w:val="28"/>
          <w:szCs w:val="28"/>
        </w:rPr>
        <w:t>情况</w:t>
      </w:r>
      <w:r>
        <w:rPr>
          <w:rFonts w:hint="eastAsia"/>
          <w:b/>
          <w:sz w:val="28"/>
          <w:szCs w:val="28"/>
        </w:rPr>
        <w:t>（新增）</w:t>
      </w:r>
    </w:p>
    <w:p w:rsidR="00D14DEA" w:rsidRPr="00DB11EB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ad"/>
        <w:ind w:left="992" w:firstLineChars="0" w:firstLine="0"/>
      </w:pPr>
      <w:r>
        <w:rPr>
          <w:rFonts w:hint="eastAsia"/>
        </w:rPr>
        <w:t>查询投资情况</w:t>
      </w:r>
      <w:r>
        <w:rPr>
          <w:rFonts w:hint="eastAsia"/>
        </w:rPr>
        <w:t>(faes</w:t>
      </w:r>
      <w:r>
        <w:rPr>
          <w:rFonts w:hint="eastAsia"/>
          <w:color w:val="000000"/>
        </w:rPr>
        <w:t>_</w:t>
      </w:r>
      <w:r w:rsidRPr="009E650F">
        <w:t>Investment</w:t>
      </w:r>
      <w:r>
        <w:rPr>
          <w:rFonts w:hint="eastAsia"/>
        </w:rPr>
        <w:t>_</w:t>
      </w:r>
      <w:r w:rsidRPr="00DB11EB">
        <w:t>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14DEA" w:rsidRDefault="00D14DEA" w:rsidP="00D14DEA">
      <w:pPr>
        <w:pStyle w:val="ad"/>
        <w:ind w:left="992" w:firstLineChars="0" w:firstLine="0"/>
      </w:pPr>
    </w:p>
    <w:p w:rsidR="00D14DEA" w:rsidRPr="00DB11EB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ad"/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14DEA" w:rsidRDefault="00D14DEA" w:rsidP="00D14DEA">
      <w:pPr>
        <w:pStyle w:val="ad"/>
        <w:ind w:left="992" w:firstLineChars="0" w:firstLine="0"/>
      </w:pPr>
    </w:p>
    <w:p w:rsidR="00D14DEA" w:rsidRPr="00DB11EB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标签名称</w:t>
      </w:r>
    </w:p>
    <w:p w:rsidR="00D14DEA" w:rsidRDefault="00BF16E4" w:rsidP="00D14DEA">
      <w:pPr>
        <w:pStyle w:val="ad"/>
        <w:ind w:left="992" w:firstLineChars="0" w:firstLine="0"/>
      </w:pPr>
      <w:r w:rsidRPr="006B6770">
        <w:t>http://101.251.236.219:32000/tradeweb/httpXmlServlet?req=</w:t>
      </w:r>
      <w:r w:rsidR="00D14DEA">
        <w:rPr>
          <w:rFonts w:hint="eastAsia"/>
        </w:rPr>
        <w:t>faes</w:t>
      </w:r>
      <w:r w:rsidR="00D14DEA">
        <w:rPr>
          <w:rFonts w:hint="eastAsia"/>
          <w:color w:val="000000"/>
        </w:rPr>
        <w:t>_</w:t>
      </w:r>
      <w:r w:rsidR="00D14DEA" w:rsidRPr="009E650F">
        <w:t>Investment</w:t>
      </w:r>
      <w:r w:rsidR="00D14DEA">
        <w:rPr>
          <w:rFonts w:hint="eastAsia"/>
        </w:rPr>
        <w:t>_</w:t>
      </w:r>
      <w:r w:rsidR="00D14DEA" w:rsidRPr="00DB11EB">
        <w:t>query</w:t>
      </w:r>
    </w:p>
    <w:p w:rsidR="00D14DEA" w:rsidRPr="000E26F0" w:rsidRDefault="00D14DEA" w:rsidP="00D14DEA">
      <w:pPr>
        <w:pStyle w:val="ad"/>
        <w:ind w:left="992" w:firstLineChars="0" w:firstLine="0"/>
      </w:pPr>
    </w:p>
    <w:p w:rsidR="00AC2D7D" w:rsidRPr="00AC2D7D" w:rsidRDefault="00D14DEA" w:rsidP="00AC2D7D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请求消息要素</w:t>
      </w:r>
    </w:p>
    <w:p w:rsidR="00AC2D7D" w:rsidRPr="00453939" w:rsidRDefault="00AC2D7D" w:rsidP="00AC2D7D">
      <w:pPr>
        <w:pStyle w:val="ad"/>
        <w:ind w:left="992"/>
        <w:rPr>
          <w:color w:val="000000"/>
        </w:rPr>
      </w:pPr>
      <w:r w:rsidRPr="00453939">
        <w:rPr>
          <w:color w:val="000000"/>
        </w:rPr>
        <w:t>{</w:t>
      </w:r>
    </w:p>
    <w:p w:rsidR="00AC2D7D" w:rsidRPr="00453939" w:rsidRDefault="00AC2D7D" w:rsidP="00AC2D7D">
      <w:pPr>
        <w:pStyle w:val="ad"/>
        <w:ind w:left="992"/>
        <w:rPr>
          <w:color w:val="000000"/>
        </w:rPr>
      </w:pPr>
      <w:r w:rsidRPr="00453939">
        <w:rPr>
          <w:color w:val="000000"/>
        </w:rPr>
        <w:t xml:space="preserve">  "MMTS": {</w:t>
      </w:r>
    </w:p>
    <w:p w:rsidR="00AC2D7D" w:rsidRPr="00453939" w:rsidRDefault="00AC2D7D" w:rsidP="00AC2D7D">
      <w:pPr>
        <w:pStyle w:val="ad"/>
        <w:ind w:left="992"/>
        <w:rPr>
          <w:color w:val="000000"/>
        </w:rPr>
      </w:pPr>
      <w:r w:rsidRPr="00453939">
        <w:rPr>
          <w:color w:val="000000"/>
        </w:rPr>
        <w:t xml:space="preserve">    "version": "1.0",</w:t>
      </w:r>
    </w:p>
    <w:p w:rsidR="00AC2D7D" w:rsidRPr="00453939" w:rsidRDefault="00AC2D7D" w:rsidP="00AC2D7D">
      <w:pPr>
        <w:pStyle w:val="ad"/>
        <w:ind w:left="992"/>
        <w:rPr>
          <w:color w:val="000000"/>
        </w:rPr>
      </w:pPr>
      <w:r w:rsidRPr="00453939">
        <w:rPr>
          <w:color w:val="000000"/>
        </w:rPr>
        <w:t xml:space="preserve">    "REQ": {</w:t>
      </w:r>
    </w:p>
    <w:p w:rsidR="00AC2D7D" w:rsidRPr="00453939" w:rsidRDefault="00AC2D7D" w:rsidP="00AC2D7D">
      <w:pPr>
        <w:pStyle w:val="ad"/>
        <w:ind w:left="992"/>
        <w:rPr>
          <w:color w:val="000000"/>
        </w:rPr>
      </w:pPr>
      <w:r w:rsidRPr="00453939">
        <w:rPr>
          <w:color w:val="000000"/>
        </w:rPr>
        <w:t xml:space="preserve">      "name": "</w:t>
      </w:r>
      <w:r>
        <w:rPr>
          <w:rFonts w:hint="eastAsia"/>
        </w:rPr>
        <w:t>faes</w:t>
      </w:r>
      <w:r>
        <w:rPr>
          <w:rFonts w:hint="eastAsia"/>
          <w:color w:val="000000"/>
        </w:rPr>
        <w:t>_</w:t>
      </w:r>
      <w:r w:rsidRPr="009E650F">
        <w:t>Investment</w:t>
      </w:r>
      <w:r>
        <w:rPr>
          <w:rFonts w:hint="eastAsia"/>
        </w:rPr>
        <w:t>_</w:t>
      </w:r>
      <w:r w:rsidRPr="00DB11EB">
        <w:t>query</w:t>
      </w:r>
      <w:r w:rsidRPr="00453939">
        <w:rPr>
          <w:color w:val="000000"/>
        </w:rPr>
        <w:t xml:space="preserve"> ",</w:t>
      </w:r>
    </w:p>
    <w:p w:rsidR="00AC2D7D" w:rsidRPr="00453939" w:rsidRDefault="00AC2D7D" w:rsidP="00AC2D7D">
      <w:pPr>
        <w:pStyle w:val="ad"/>
        <w:ind w:left="992"/>
        <w:rPr>
          <w:color w:val="000000"/>
        </w:rPr>
      </w:pPr>
      <w:r w:rsidRPr="00453939">
        <w:rPr>
          <w:color w:val="000000"/>
        </w:rPr>
        <w:t xml:space="preserve">      "id": " ",</w:t>
      </w:r>
    </w:p>
    <w:p w:rsidR="00AC2D7D" w:rsidRPr="00453939" w:rsidRDefault="00AC2D7D" w:rsidP="00AC2D7D">
      <w:pPr>
        <w:pStyle w:val="ad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"USER_ID": "</w:t>
      </w:r>
      <w:r w:rsidRPr="00453939">
        <w:rPr>
          <w:rFonts w:hint="eastAsia"/>
          <w:color w:val="000000"/>
        </w:rPr>
        <w:t>登录用户</w:t>
      </w:r>
      <w:r w:rsidRPr="00453939">
        <w:rPr>
          <w:rFonts w:hint="eastAsia"/>
          <w:color w:val="000000"/>
        </w:rPr>
        <w:t>ID",</w:t>
      </w:r>
    </w:p>
    <w:p w:rsidR="00AC2D7D" w:rsidRPr="00453939" w:rsidRDefault="00AC2D7D" w:rsidP="00AC2D7D">
      <w:pPr>
        <w:pStyle w:val="ad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"COMMODITY_ID": "</w:t>
      </w:r>
      <w:r w:rsidRPr="00453939">
        <w:rPr>
          <w:rFonts w:hint="eastAsia"/>
          <w:color w:val="000000"/>
        </w:rPr>
        <w:t>商品统一代码（空表示所有）</w:t>
      </w:r>
      <w:r w:rsidRPr="00453939">
        <w:rPr>
          <w:rFonts w:hint="eastAsia"/>
          <w:color w:val="000000"/>
        </w:rPr>
        <w:t>",</w:t>
      </w:r>
    </w:p>
    <w:p w:rsidR="00AC2D7D" w:rsidRPr="00453939" w:rsidRDefault="00AC2D7D" w:rsidP="00AC2D7D">
      <w:pPr>
        <w:pStyle w:val="ad"/>
        <w:ind w:left="992"/>
        <w:rPr>
          <w:color w:val="000000"/>
        </w:rPr>
      </w:pPr>
      <w:r w:rsidRPr="00453939">
        <w:rPr>
          <w:color w:val="000000"/>
        </w:rPr>
        <w:t xml:space="preserve">      "SESSION_ID": "SESSION_ID",</w:t>
      </w:r>
    </w:p>
    <w:p w:rsidR="00AC2D7D" w:rsidRPr="00453939" w:rsidRDefault="00AC2D7D" w:rsidP="00AC2D7D">
      <w:pPr>
        <w:pStyle w:val="ad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"STARTNUM": "</w:t>
      </w:r>
      <w:r w:rsidRPr="00453939">
        <w:rPr>
          <w:rFonts w:hint="eastAsia"/>
          <w:color w:val="000000"/>
        </w:rPr>
        <w:t>第几条</w:t>
      </w:r>
      <w:r w:rsidRPr="00453939">
        <w:rPr>
          <w:rFonts w:hint="eastAsia"/>
          <w:color w:val="000000"/>
        </w:rPr>
        <w:t>(</w:t>
      </w:r>
      <w:r w:rsidRPr="00453939">
        <w:rPr>
          <w:rFonts w:hint="eastAsia"/>
          <w:color w:val="000000"/>
        </w:rPr>
        <w:t>为空</w:t>
      </w:r>
      <w:r w:rsidRPr="00453939">
        <w:rPr>
          <w:rFonts w:hint="eastAsia"/>
          <w:color w:val="000000"/>
        </w:rPr>
        <w:t>/</w:t>
      </w:r>
      <w:r w:rsidRPr="00453939">
        <w:rPr>
          <w:rFonts w:hint="eastAsia"/>
          <w:color w:val="000000"/>
        </w:rPr>
        <w:t>为</w:t>
      </w:r>
      <w:r w:rsidRPr="00453939">
        <w:rPr>
          <w:rFonts w:hint="eastAsia"/>
          <w:color w:val="000000"/>
        </w:rPr>
        <w:t>0</w:t>
      </w:r>
      <w:r w:rsidRPr="00453939">
        <w:rPr>
          <w:rFonts w:hint="eastAsia"/>
          <w:color w:val="000000"/>
        </w:rPr>
        <w:t>不分页</w:t>
      </w:r>
      <w:r w:rsidRPr="00453939">
        <w:rPr>
          <w:rFonts w:hint="eastAsia"/>
          <w:color w:val="000000"/>
        </w:rPr>
        <w:t>)",</w:t>
      </w:r>
    </w:p>
    <w:p w:rsidR="00AC2D7D" w:rsidRPr="00453939" w:rsidRDefault="00AC2D7D" w:rsidP="00AC2D7D">
      <w:pPr>
        <w:pStyle w:val="ad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"RECCNT": "</w:t>
      </w:r>
      <w:r w:rsidRPr="00453939">
        <w:rPr>
          <w:rFonts w:hint="eastAsia"/>
          <w:color w:val="000000"/>
        </w:rPr>
        <w:t>要多少条记录（为空服务器取</w:t>
      </w:r>
      <w:r w:rsidRPr="00453939">
        <w:rPr>
          <w:rFonts w:hint="eastAsia"/>
          <w:color w:val="000000"/>
        </w:rPr>
        <w:t>20</w:t>
      </w:r>
      <w:r w:rsidRPr="00453939">
        <w:rPr>
          <w:rFonts w:hint="eastAsia"/>
          <w:color w:val="000000"/>
        </w:rPr>
        <w:t>条）</w:t>
      </w:r>
      <w:r w:rsidRPr="00453939">
        <w:rPr>
          <w:rFonts w:hint="eastAsia"/>
          <w:color w:val="000000"/>
        </w:rPr>
        <w:t>",</w:t>
      </w:r>
    </w:p>
    <w:p w:rsidR="00AC2D7D" w:rsidRPr="00453939" w:rsidRDefault="00AC2D7D" w:rsidP="00AC2D7D">
      <w:pPr>
        <w:pStyle w:val="ad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"SORTFLD": "</w:t>
      </w:r>
      <w:r w:rsidRPr="00453939">
        <w:rPr>
          <w:rFonts w:hint="eastAsia"/>
          <w:color w:val="000000"/>
        </w:rPr>
        <w:t>排序字段</w:t>
      </w:r>
      <w:r w:rsidRPr="00453939">
        <w:rPr>
          <w:rFonts w:hint="eastAsia"/>
          <w:color w:val="000000"/>
        </w:rPr>
        <w:t>",</w:t>
      </w:r>
    </w:p>
    <w:p w:rsidR="00AC2D7D" w:rsidRPr="00453939" w:rsidRDefault="00AC2D7D" w:rsidP="00AC2D7D">
      <w:pPr>
        <w:pStyle w:val="ad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"ISDESC": "</w:t>
      </w:r>
      <w:r w:rsidRPr="00453939">
        <w:rPr>
          <w:rFonts w:hint="eastAsia"/>
          <w:color w:val="000000"/>
        </w:rPr>
        <w:t>升降序</w:t>
      </w:r>
      <w:r w:rsidRPr="00453939">
        <w:rPr>
          <w:rFonts w:hint="eastAsia"/>
          <w:color w:val="000000"/>
        </w:rPr>
        <w:t xml:space="preserve"> 0</w:t>
      </w:r>
      <w:r w:rsidRPr="00453939">
        <w:rPr>
          <w:rFonts w:hint="eastAsia"/>
          <w:color w:val="000000"/>
        </w:rPr>
        <w:t>：升序；</w:t>
      </w:r>
      <w:r w:rsidRPr="00453939">
        <w:rPr>
          <w:rFonts w:hint="eastAsia"/>
          <w:color w:val="000000"/>
        </w:rPr>
        <w:t>1</w:t>
      </w:r>
      <w:r w:rsidRPr="00453939">
        <w:rPr>
          <w:rFonts w:hint="eastAsia"/>
          <w:color w:val="000000"/>
        </w:rPr>
        <w:t>：降序；</w:t>
      </w:r>
      <w:r w:rsidRPr="00453939">
        <w:rPr>
          <w:rFonts w:hint="eastAsia"/>
          <w:color w:val="000000"/>
        </w:rPr>
        <w:t>"</w:t>
      </w:r>
    </w:p>
    <w:p w:rsidR="00AC2D7D" w:rsidRPr="00453939" w:rsidRDefault="00AC2D7D" w:rsidP="00AC2D7D">
      <w:pPr>
        <w:pStyle w:val="ad"/>
        <w:ind w:left="992"/>
        <w:rPr>
          <w:color w:val="000000"/>
        </w:rPr>
      </w:pPr>
      <w:r w:rsidRPr="00453939">
        <w:rPr>
          <w:color w:val="000000"/>
        </w:rPr>
        <w:t xml:space="preserve">    }</w:t>
      </w:r>
    </w:p>
    <w:p w:rsidR="00AC2D7D" w:rsidRPr="00453939" w:rsidRDefault="00AC2D7D" w:rsidP="00AC2D7D">
      <w:pPr>
        <w:pStyle w:val="ad"/>
        <w:ind w:left="992"/>
        <w:rPr>
          <w:color w:val="000000"/>
        </w:rPr>
      </w:pPr>
      <w:r w:rsidRPr="00453939">
        <w:rPr>
          <w:color w:val="000000"/>
        </w:rPr>
        <w:t xml:space="preserve">  }</w:t>
      </w:r>
    </w:p>
    <w:p w:rsidR="00AC2D7D" w:rsidRPr="00F92919" w:rsidRDefault="00AC2D7D" w:rsidP="00F92919">
      <w:pPr>
        <w:pStyle w:val="ad"/>
        <w:ind w:left="992" w:firstLineChars="0" w:firstLine="0"/>
        <w:rPr>
          <w:color w:val="000000"/>
        </w:rPr>
      </w:pPr>
      <w:r w:rsidRPr="00453939">
        <w:rPr>
          <w:color w:val="000000"/>
        </w:rPr>
        <w:t>}</w:t>
      </w:r>
      <w:r w:rsidRPr="007517B8">
        <w:rPr>
          <w:color w:val="000000"/>
        </w:rPr>
        <w:tab/>
      </w:r>
      <w:r w:rsidRPr="007517B8">
        <w:rPr>
          <w:color w:val="000000"/>
        </w:rPr>
        <w:tab/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AC2D7D" w:rsidRPr="00B749FD" w:rsidTr="003E4245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AC2D7D" w:rsidRPr="00B749FD" w:rsidRDefault="00AC2D7D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AC2D7D" w:rsidRPr="00B749FD" w:rsidRDefault="00AC2D7D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AC2D7D" w:rsidRPr="00B749FD" w:rsidRDefault="00AC2D7D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AC2D7D" w:rsidRPr="00B749FD" w:rsidRDefault="00AC2D7D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AC2D7D" w:rsidRPr="00B749FD" w:rsidRDefault="00AC2D7D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AC2D7D" w:rsidRPr="00B749FD" w:rsidRDefault="00AC2D7D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AC2D7D" w:rsidRPr="00B749FD" w:rsidRDefault="00AC2D7D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AC2D7D" w:rsidRPr="00B749FD" w:rsidRDefault="00AC2D7D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C2D7D" w:rsidRDefault="00AC2D7D" w:rsidP="003E4245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5D77B4" w:rsidP="003E4245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C2D7D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AC2D7D" w:rsidRDefault="00AC2D7D" w:rsidP="003E4245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5D77B4" w:rsidP="003E4245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C2D7D" w:rsidRPr="00B749FD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AC2D7D" w:rsidRDefault="00AC2D7D" w:rsidP="003E4245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5D77B4" w:rsidP="003E4245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C2D7D" w:rsidRPr="00B749FD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sz w:val="18"/>
                <w:szCs w:val="18"/>
              </w:rPr>
              <w:t>市场代码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sz w:val="18"/>
                <w:szCs w:val="18"/>
              </w:rPr>
              <w:t>MARKET_ID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C2D7D" w:rsidRDefault="00AC2D7D" w:rsidP="003E4245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5D77B4" w:rsidP="003E4245">
            <w:pPr>
              <w:rPr>
                <w:rStyle w:val="ab"/>
                <w:rFonts w:ascii="宋体" w:hAnsi="宋体"/>
              </w:rPr>
            </w:pPr>
            <w:hyperlink w:anchor="Number" w:history="1">
              <w:r w:rsidR="00AC2D7D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AC2D7D" w:rsidRDefault="00AC2D7D" w:rsidP="003E4245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5D77B4" w:rsidP="003E4245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C2D7D" w:rsidRPr="00B749FD">
                <w:rPr>
                  <w:rStyle w:val="ab"/>
                  <w:rFonts w:ascii="宋体" w:hAnsi="宋体"/>
                </w:rPr>
                <w:t>Max</w:t>
              </w:r>
              <w:r w:rsidR="00AC2D7D" w:rsidRPr="00B749FD">
                <w:rPr>
                  <w:rStyle w:val="ab"/>
                  <w:rFonts w:ascii="宋体" w:hAnsi="宋体" w:hint="eastAsia"/>
                </w:rPr>
                <w:t>2</w:t>
              </w:r>
              <w:r w:rsidR="00AC2D7D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C2D7D" w:rsidRDefault="00AC2D7D" w:rsidP="003E4245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5D77B4" w:rsidP="003E4245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C2D7D" w:rsidRPr="00B749FD">
                <w:rPr>
                  <w:rStyle w:val="ab"/>
                  <w:rFonts w:ascii="宋体" w:hAnsi="宋体"/>
                </w:rPr>
                <w:t>Max</w:t>
              </w:r>
              <w:r w:rsidR="00AC2D7D" w:rsidRPr="00B749FD">
                <w:rPr>
                  <w:rStyle w:val="ab"/>
                  <w:rFonts w:ascii="宋体" w:hAnsi="宋体" w:hint="eastAsia"/>
                </w:rPr>
                <w:t>32</w:t>
              </w:r>
              <w:r w:rsidR="00AC2D7D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第几条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C2D7D" w:rsidRDefault="00AC2D7D" w:rsidP="003E4245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5D77B4" w:rsidP="003E4245">
            <w:pPr>
              <w:rPr>
                <w:rStyle w:val="ab"/>
                <w:rFonts w:ascii="宋体" w:hAnsi="宋体"/>
              </w:rPr>
            </w:pPr>
            <w:hyperlink w:anchor="Number" w:history="1">
              <w:r w:rsidR="00AC2D7D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要多少条记录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C2D7D" w:rsidRDefault="00AC2D7D" w:rsidP="003E4245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5D77B4" w:rsidP="003E4245">
            <w:pPr>
              <w:rPr>
                <w:rStyle w:val="ab"/>
                <w:rFonts w:ascii="宋体" w:hAnsi="宋体"/>
              </w:rPr>
            </w:pPr>
            <w:hyperlink w:anchor="Number" w:history="1">
              <w:r w:rsidR="00AC2D7D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排序字段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C2D7D" w:rsidRDefault="00AC2D7D" w:rsidP="003E4245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5D77B4" w:rsidP="003E4245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AC2D7D" w:rsidRPr="00B749FD">
                <w:rPr>
                  <w:rStyle w:val="ab"/>
                  <w:rFonts w:ascii="宋体" w:hAnsi="宋体"/>
                </w:rPr>
                <w:t>Max</w:t>
              </w:r>
              <w:r w:rsidR="00AC2D7D">
                <w:rPr>
                  <w:rStyle w:val="ab"/>
                  <w:rFonts w:ascii="宋体" w:hAnsi="宋体" w:hint="eastAsia"/>
                </w:rPr>
                <w:t>N</w:t>
              </w:r>
              <w:r w:rsidR="00AC2D7D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升降序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C2D7D" w:rsidRDefault="00AC2D7D" w:rsidP="003E4245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5D77B4" w:rsidP="003E4245">
            <w:pPr>
              <w:rPr>
                <w:rStyle w:val="ab"/>
                <w:rFonts w:ascii="宋体" w:hAnsi="宋体"/>
              </w:rPr>
            </w:pPr>
            <w:hyperlink w:anchor="FixNDigital" w:history="1">
              <w:r w:rsidR="00AC2D7D" w:rsidRPr="00EB405C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0：升序；1：降序；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空：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升序</w:t>
            </w:r>
          </w:p>
        </w:tc>
      </w:tr>
    </w:tbl>
    <w:p w:rsidR="00AC2D7D" w:rsidRDefault="00AC2D7D" w:rsidP="00AC2D7D"/>
    <w:p w:rsidR="00D14DEA" w:rsidRDefault="00D14DEA" w:rsidP="00D14DEA"/>
    <w:p w:rsidR="00D14DEA" w:rsidRPr="00DB11EB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返回消息要素</w:t>
      </w:r>
    </w:p>
    <w:p w:rsidR="007A68DE" w:rsidRDefault="007A68DE" w:rsidP="007A68DE">
      <w:pPr>
        <w:pStyle w:val="ad"/>
        <w:ind w:left="992"/>
      </w:pPr>
      <w:r>
        <w:t>{</w:t>
      </w:r>
    </w:p>
    <w:p w:rsidR="007A68DE" w:rsidRDefault="007A68DE" w:rsidP="007A68DE">
      <w:pPr>
        <w:pStyle w:val="ad"/>
        <w:ind w:left="992"/>
      </w:pPr>
      <w:r>
        <w:t xml:space="preserve">  "MMTS": {</w:t>
      </w:r>
    </w:p>
    <w:p w:rsidR="007A68DE" w:rsidRDefault="007A68DE" w:rsidP="007A68DE">
      <w:pPr>
        <w:pStyle w:val="ad"/>
        <w:ind w:left="992"/>
      </w:pPr>
      <w:r>
        <w:t xml:space="preserve">    "version": "1.0",</w:t>
      </w:r>
    </w:p>
    <w:p w:rsidR="007A68DE" w:rsidRDefault="007A68DE" w:rsidP="007A68DE">
      <w:pPr>
        <w:pStyle w:val="ad"/>
        <w:ind w:left="992"/>
      </w:pPr>
      <w:r>
        <w:t xml:space="preserve">    "REP": {</w:t>
      </w:r>
    </w:p>
    <w:p w:rsidR="007A68DE" w:rsidRDefault="007A68DE" w:rsidP="007A68DE">
      <w:pPr>
        <w:pStyle w:val="ad"/>
        <w:ind w:left="992"/>
      </w:pPr>
      <w:r>
        <w:t xml:space="preserve">      "name": "faes_Investment_query",</w:t>
      </w:r>
    </w:p>
    <w:p w:rsidR="007A68DE" w:rsidRDefault="007A68DE" w:rsidP="007A68DE">
      <w:pPr>
        <w:pStyle w:val="ad"/>
        <w:ind w:left="992"/>
      </w:pPr>
      <w:r>
        <w:t xml:space="preserve">      "message": " ",</w:t>
      </w:r>
    </w:p>
    <w:p w:rsidR="007A68DE" w:rsidRDefault="007A68DE" w:rsidP="007A68DE">
      <w:pPr>
        <w:pStyle w:val="ad"/>
        <w:ind w:left="992"/>
      </w:pPr>
      <w:r>
        <w:t xml:space="preserve">      "retcode": " ",</w:t>
      </w:r>
    </w:p>
    <w:p w:rsidR="007A68DE" w:rsidRDefault="007A68DE" w:rsidP="007A68DE">
      <w:pPr>
        <w:pStyle w:val="ad"/>
        <w:ind w:left="992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7A68DE" w:rsidRDefault="007A68DE" w:rsidP="007A68DE">
      <w:pPr>
        <w:pStyle w:val="ad"/>
        <w:ind w:left="992"/>
      </w:pPr>
      <w:r>
        <w:t xml:space="preserve">      "RESULTLIST": {</w:t>
      </w:r>
    </w:p>
    <w:p w:rsidR="007A68DE" w:rsidRDefault="007A68DE" w:rsidP="007A68DE">
      <w:pPr>
        <w:pStyle w:val="ad"/>
        <w:ind w:left="992"/>
      </w:pPr>
      <w:r>
        <w:t xml:space="preserve">        "REC": {</w:t>
      </w:r>
    </w:p>
    <w:p w:rsidR="007A68DE" w:rsidRDefault="007A68DE" w:rsidP="007A68DE">
      <w:pPr>
        <w:pStyle w:val="ad"/>
        <w:ind w:left="992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7A68DE" w:rsidRDefault="007A68DE" w:rsidP="007A68DE">
      <w:pPr>
        <w:pStyle w:val="ad"/>
        <w:ind w:left="992"/>
      </w:pPr>
      <w:r>
        <w:rPr>
          <w:rFonts w:hint="eastAsia"/>
        </w:rPr>
        <w:t xml:space="preserve">          "CO_N": "</w:t>
      </w:r>
      <w:r>
        <w:rPr>
          <w:rFonts w:hint="eastAsia"/>
        </w:rPr>
        <w:t>商品名称</w:t>
      </w:r>
      <w:r>
        <w:rPr>
          <w:rFonts w:hint="eastAsia"/>
        </w:rPr>
        <w:t>",</w:t>
      </w:r>
    </w:p>
    <w:p w:rsidR="007A68DE" w:rsidRDefault="007A68DE" w:rsidP="007A68DE">
      <w:pPr>
        <w:pStyle w:val="ad"/>
        <w:ind w:left="992"/>
      </w:pPr>
      <w:r>
        <w:rPr>
          <w:rFonts w:hint="eastAsia"/>
        </w:rPr>
        <w:t xml:space="preserve">          "I_S": "</w:t>
      </w:r>
      <w:r>
        <w:rPr>
          <w:rFonts w:hint="eastAsia"/>
        </w:rPr>
        <w:t>投资金额</w:t>
      </w:r>
      <w:r>
        <w:rPr>
          <w:rFonts w:hint="eastAsia"/>
        </w:rPr>
        <w:t>",</w:t>
      </w:r>
    </w:p>
    <w:p w:rsidR="007A68DE" w:rsidRDefault="007A68DE" w:rsidP="007A68DE">
      <w:pPr>
        <w:pStyle w:val="ad"/>
        <w:ind w:left="992"/>
      </w:pPr>
      <w:r>
        <w:rPr>
          <w:rFonts w:hint="eastAsia"/>
        </w:rPr>
        <w:t xml:space="preserve">          "I_Q": "</w:t>
      </w:r>
      <w:r>
        <w:rPr>
          <w:rFonts w:hint="eastAsia"/>
        </w:rPr>
        <w:t>投资份数</w:t>
      </w:r>
      <w:r>
        <w:rPr>
          <w:rFonts w:hint="eastAsia"/>
        </w:rPr>
        <w:t>",</w:t>
      </w:r>
    </w:p>
    <w:p w:rsidR="007A68DE" w:rsidRDefault="007A68DE" w:rsidP="007A68DE">
      <w:pPr>
        <w:pStyle w:val="ad"/>
        <w:ind w:left="992"/>
      </w:pPr>
      <w:r>
        <w:rPr>
          <w:rFonts w:hint="eastAsia"/>
        </w:rPr>
        <w:t xml:space="preserve">          "E_I_R": "</w:t>
      </w:r>
      <w:r>
        <w:rPr>
          <w:rFonts w:hint="eastAsia"/>
        </w:rPr>
        <w:t>预期年化利率</w:t>
      </w:r>
      <w:r>
        <w:rPr>
          <w:rFonts w:hint="eastAsia"/>
        </w:rPr>
        <w:t>",</w:t>
      </w:r>
    </w:p>
    <w:p w:rsidR="007A68DE" w:rsidRDefault="007A68DE" w:rsidP="007A68DE">
      <w:pPr>
        <w:pStyle w:val="ad"/>
        <w:ind w:left="992"/>
      </w:pPr>
      <w:r>
        <w:rPr>
          <w:rFonts w:hint="eastAsia"/>
        </w:rPr>
        <w:t xml:space="preserve">          "I_P": "</w:t>
      </w:r>
      <w:r>
        <w:rPr>
          <w:rFonts w:hint="eastAsia"/>
        </w:rPr>
        <w:t>投资期限</w:t>
      </w:r>
      <w:r>
        <w:rPr>
          <w:rFonts w:hint="eastAsia"/>
        </w:rPr>
        <w:t>",</w:t>
      </w:r>
    </w:p>
    <w:p w:rsidR="007A68DE" w:rsidRDefault="007A68DE" w:rsidP="007A68DE">
      <w:pPr>
        <w:pStyle w:val="ad"/>
        <w:ind w:left="992"/>
      </w:pPr>
      <w:r>
        <w:rPr>
          <w:rFonts w:hint="eastAsia"/>
        </w:rPr>
        <w:t xml:space="preserve">          "I_P_S": "</w:t>
      </w:r>
      <w:r>
        <w:rPr>
          <w:rFonts w:hint="eastAsia"/>
        </w:rPr>
        <w:t>投资期限单位：</w:t>
      </w:r>
      <w:r>
        <w:rPr>
          <w:rFonts w:hint="eastAsia"/>
        </w:rPr>
        <w:t>D-</w:t>
      </w:r>
      <w:r>
        <w:rPr>
          <w:rFonts w:hint="eastAsia"/>
        </w:rPr>
        <w:t>日；</w:t>
      </w:r>
      <w:r>
        <w:rPr>
          <w:rFonts w:hint="eastAsia"/>
        </w:rPr>
        <w:t>M-</w:t>
      </w:r>
      <w:r>
        <w:rPr>
          <w:rFonts w:hint="eastAsia"/>
        </w:rPr>
        <w:t>月；</w:t>
      </w:r>
      <w:r>
        <w:rPr>
          <w:rFonts w:hint="eastAsia"/>
        </w:rPr>
        <w:t>Y-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7A68DE" w:rsidRDefault="007A68DE" w:rsidP="007A68DE">
      <w:pPr>
        <w:pStyle w:val="ad"/>
        <w:ind w:left="992"/>
      </w:pPr>
      <w:r>
        <w:rPr>
          <w:rFonts w:hint="eastAsia"/>
        </w:rPr>
        <w:t xml:space="preserve">          "M_I": "</w:t>
      </w:r>
      <w:r>
        <w:rPr>
          <w:rFonts w:hint="eastAsia"/>
        </w:rPr>
        <w:t>最低投资金额</w:t>
      </w:r>
      <w:r>
        <w:rPr>
          <w:rFonts w:hint="eastAsia"/>
        </w:rPr>
        <w:t>",</w:t>
      </w:r>
    </w:p>
    <w:p w:rsidR="007A68DE" w:rsidRDefault="007A68DE" w:rsidP="007A68DE">
      <w:pPr>
        <w:pStyle w:val="ad"/>
        <w:ind w:left="992"/>
      </w:pPr>
      <w:r>
        <w:rPr>
          <w:rFonts w:hint="eastAsia"/>
        </w:rPr>
        <w:t xml:space="preserve">          "LST_S": "</w:t>
      </w:r>
      <w:r>
        <w:rPr>
          <w:rFonts w:hint="eastAsia"/>
        </w:rPr>
        <w:t>上市开始日期</w:t>
      </w:r>
      <w:r>
        <w:rPr>
          <w:rFonts w:hint="eastAsia"/>
        </w:rPr>
        <w:t>",</w:t>
      </w:r>
    </w:p>
    <w:p w:rsidR="007A68DE" w:rsidRDefault="007A68DE" w:rsidP="007A68DE">
      <w:pPr>
        <w:pStyle w:val="ad"/>
        <w:ind w:left="992"/>
      </w:pPr>
      <w:r>
        <w:rPr>
          <w:rFonts w:hint="eastAsia"/>
        </w:rPr>
        <w:t xml:space="preserve">          "LST_E": "</w:t>
      </w:r>
      <w:r>
        <w:rPr>
          <w:rFonts w:hint="eastAsia"/>
        </w:rPr>
        <w:t>上市结束日期</w:t>
      </w:r>
      <w:r>
        <w:rPr>
          <w:rFonts w:hint="eastAsia"/>
        </w:rPr>
        <w:t>"</w:t>
      </w:r>
    </w:p>
    <w:p w:rsidR="007A68DE" w:rsidRDefault="007A68DE" w:rsidP="007A68DE">
      <w:pPr>
        <w:pStyle w:val="ad"/>
        <w:ind w:left="992"/>
      </w:pPr>
      <w:r>
        <w:t xml:space="preserve">        }</w:t>
      </w:r>
    </w:p>
    <w:p w:rsidR="007A68DE" w:rsidRDefault="007A68DE" w:rsidP="007A68DE">
      <w:pPr>
        <w:pStyle w:val="ad"/>
        <w:ind w:left="992"/>
      </w:pPr>
      <w:r>
        <w:t xml:space="preserve">      }</w:t>
      </w:r>
    </w:p>
    <w:p w:rsidR="007A68DE" w:rsidRDefault="007A68DE" w:rsidP="007A68DE">
      <w:pPr>
        <w:pStyle w:val="ad"/>
        <w:ind w:left="992"/>
      </w:pPr>
      <w:r>
        <w:t xml:space="preserve">    }</w:t>
      </w:r>
    </w:p>
    <w:p w:rsidR="007A68DE" w:rsidRDefault="007A68DE" w:rsidP="007A68DE">
      <w:pPr>
        <w:pStyle w:val="ad"/>
        <w:ind w:left="992"/>
      </w:pPr>
      <w:r>
        <w:t xml:space="preserve">  }</w:t>
      </w:r>
    </w:p>
    <w:p w:rsidR="007A68DE" w:rsidRPr="00F92919" w:rsidRDefault="007A68DE" w:rsidP="00F92919">
      <w:pPr>
        <w:pStyle w:val="ad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D14DEA" w:rsidRPr="006A1BBD" w:rsidTr="00907468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A1BBD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6A1BB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D14DEA" w:rsidRPr="006A1BBD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6A1BB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D14DEA" w:rsidRPr="006A1BBD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555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D14DEA" w:rsidRPr="006A1BBD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555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04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</w:tcPr>
          <w:p w:rsidR="00D14DEA" w:rsidRPr="00616603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555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04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</w:tcPr>
          <w:p w:rsidR="00D14DEA" w:rsidRPr="00616603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55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&lt;CO_I&gt;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ab"/>
                  <w:rFonts w:ascii="宋体" w:hAnsi="宋体"/>
                </w:rPr>
                <w:t>Max</w:t>
              </w:r>
              <w:r w:rsidR="00D14DEA" w:rsidRPr="006A1BBD">
                <w:rPr>
                  <w:rStyle w:val="ab"/>
                  <w:rFonts w:ascii="宋体" w:hAnsi="宋体" w:hint="eastAsia"/>
                </w:rPr>
                <w:t>2</w:t>
              </w:r>
              <w:r w:rsidR="00D14DEA" w:rsidRPr="006A1BB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51328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555" w:type="dxa"/>
            <w:vAlign w:val="center"/>
          </w:tcPr>
          <w:p w:rsidR="00D14DEA" w:rsidRPr="00513280" w:rsidRDefault="0051328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CO_N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51328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CO_N </w:t>
            </w: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5D77B4" w:rsidP="0051328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513280" w:rsidRPr="006A1BBD">
                <w:rPr>
                  <w:rStyle w:val="ab"/>
                  <w:rFonts w:ascii="宋体" w:hAnsi="宋体"/>
                </w:rPr>
                <w:t>Max</w:t>
              </w:r>
              <w:r w:rsidR="00513280">
                <w:rPr>
                  <w:rStyle w:val="ab"/>
                  <w:rFonts w:ascii="宋体" w:hAnsi="宋体" w:hint="eastAsia"/>
                </w:rPr>
                <w:t>15</w:t>
              </w:r>
              <w:r w:rsidR="00513280" w:rsidRPr="006A1BB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投资金额</w:t>
            </w:r>
          </w:p>
        </w:tc>
        <w:tc>
          <w:tcPr>
            <w:tcW w:w="1555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I_S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D235F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I_S </w:t>
            </w: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6A1BBD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投资份数</w:t>
            </w:r>
          </w:p>
        </w:tc>
        <w:tc>
          <w:tcPr>
            <w:tcW w:w="1555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I_Q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D235F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I_Q </w:t>
            </w: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D14DEA" w:rsidRPr="006A1BBD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D14DEA" w:rsidP="0051328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</w:t>
            </w:r>
            <w:r w:rsidR="00513280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预期年化利率</w:t>
            </w:r>
          </w:p>
        </w:tc>
        <w:tc>
          <w:tcPr>
            <w:tcW w:w="1555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E_I_R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D235F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E_I_R </w:t>
            </w: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513280" w:rsidRPr="006A1BBD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投资期限</w:t>
            </w:r>
          </w:p>
        </w:tc>
        <w:tc>
          <w:tcPr>
            <w:tcW w:w="1555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I_P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D235F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I_P </w:t>
            </w: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DateTime" w:history="1">
              <w:r w:rsidR="00E0706D" w:rsidRPr="006A1BBD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投资期限单位</w:t>
            </w:r>
          </w:p>
        </w:tc>
        <w:tc>
          <w:tcPr>
            <w:tcW w:w="1555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I_P_S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D235F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I_P_S </w:t>
            </w: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513280" w:rsidRPr="006A1BBD">
                <w:rPr>
                  <w:rStyle w:val="ab"/>
                  <w:rFonts w:ascii="宋体" w:hAnsi="宋体"/>
                </w:rPr>
                <w:t>Max</w:t>
              </w:r>
              <w:r w:rsidR="00513280">
                <w:rPr>
                  <w:rStyle w:val="ab"/>
                  <w:rFonts w:ascii="宋体" w:hAnsi="宋体" w:hint="eastAsia"/>
                </w:rPr>
                <w:t>15</w:t>
              </w:r>
              <w:r w:rsidR="00513280" w:rsidRPr="006A1BB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最低投资金额</w:t>
            </w:r>
          </w:p>
        </w:tc>
        <w:tc>
          <w:tcPr>
            <w:tcW w:w="1555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M_I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D235F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M_I </w:t>
            </w: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513280" w:rsidRPr="006A1BBD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9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235F0" w:rsidP="0051328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上市开始日期</w:t>
            </w:r>
          </w:p>
        </w:tc>
        <w:tc>
          <w:tcPr>
            <w:tcW w:w="1555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LST_S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D235F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LST_S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DateTime" w:history="1">
              <w:r w:rsidR="00513280" w:rsidRPr="006A1BBD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9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235F0" w:rsidP="0051328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上市结束日期</w:t>
            </w:r>
          </w:p>
        </w:tc>
        <w:tc>
          <w:tcPr>
            <w:tcW w:w="1555" w:type="dxa"/>
            <w:vAlign w:val="center"/>
          </w:tcPr>
          <w:p w:rsidR="00D14DEA" w:rsidRPr="006A1BBD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LST_E</w:t>
            </w:r>
          </w:p>
        </w:tc>
        <w:tc>
          <w:tcPr>
            <w:tcW w:w="1792" w:type="dxa"/>
            <w:vAlign w:val="center"/>
          </w:tcPr>
          <w:p w:rsidR="00D14DEA" w:rsidRPr="006A1BBD" w:rsidRDefault="00D14DEA" w:rsidP="00D235F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D235F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LST_E </w:t>
            </w: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DateTime" w:history="1">
              <w:r w:rsidR="00513280" w:rsidRPr="006A1BBD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Pr="00C63B2E" w:rsidRDefault="00D14DEA" w:rsidP="00D14DEA"/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使用规则</w:t>
      </w:r>
    </w:p>
    <w:p w:rsidR="00D14DEA" w:rsidRDefault="00D14DEA" w:rsidP="00D14DEA">
      <w:pPr>
        <w:pStyle w:val="ad"/>
        <w:ind w:left="856" w:firstLineChars="0" w:firstLine="0"/>
        <w:rPr>
          <w:b/>
          <w:sz w:val="24"/>
          <w:szCs w:val="24"/>
        </w:rPr>
      </w:pPr>
    </w:p>
    <w:p w:rsidR="00D14DEA" w:rsidRPr="006326E0" w:rsidRDefault="00D14DEA" w:rsidP="00D14DEA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在途投资信息</w:t>
      </w:r>
      <w:r w:rsidRPr="006326E0"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（新增）</w:t>
      </w:r>
    </w:p>
    <w:p w:rsidR="00D14DEA" w:rsidRPr="00DB11EB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ad"/>
        <w:tabs>
          <w:tab w:val="left" w:pos="4592"/>
        </w:tabs>
        <w:ind w:left="992" w:firstLineChars="0" w:firstLine="0"/>
      </w:pPr>
      <w:r>
        <w:rPr>
          <w:rFonts w:hint="eastAsia"/>
        </w:rPr>
        <w:t>在途投资信息查询</w:t>
      </w:r>
      <w:r>
        <w:rPr>
          <w:rFonts w:hint="eastAsia"/>
        </w:rPr>
        <w:t>(faes_</w:t>
      </w:r>
      <w:r w:rsidRPr="00675216">
        <w:t>transit_investment</w:t>
      </w:r>
      <w:r w:rsidRPr="00DB11EB">
        <w:t>_query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ab/>
      </w:r>
    </w:p>
    <w:p w:rsidR="00D14DEA" w:rsidRDefault="00D14DEA" w:rsidP="00D14DEA">
      <w:pPr>
        <w:pStyle w:val="ad"/>
        <w:tabs>
          <w:tab w:val="left" w:pos="4592"/>
        </w:tabs>
        <w:ind w:left="992" w:firstLineChars="0" w:firstLine="0"/>
      </w:pPr>
    </w:p>
    <w:p w:rsidR="00D14DEA" w:rsidRPr="00DB11EB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ad"/>
        <w:tabs>
          <w:tab w:val="left" w:pos="4592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14DEA" w:rsidRDefault="00D14DEA" w:rsidP="00D14DEA">
      <w:pPr>
        <w:pStyle w:val="ad"/>
        <w:tabs>
          <w:tab w:val="left" w:pos="4592"/>
        </w:tabs>
        <w:ind w:left="992" w:firstLineChars="0" w:firstLine="0"/>
      </w:pPr>
    </w:p>
    <w:p w:rsidR="00D14DEA" w:rsidRPr="00DB11EB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标签名称</w:t>
      </w:r>
    </w:p>
    <w:p w:rsidR="00D14DEA" w:rsidRDefault="00BF16E4" w:rsidP="00D14DEA">
      <w:pPr>
        <w:pStyle w:val="ad"/>
        <w:tabs>
          <w:tab w:val="left" w:pos="4592"/>
        </w:tabs>
        <w:ind w:left="992" w:firstLineChars="0" w:firstLine="0"/>
      </w:pPr>
      <w:r w:rsidRPr="006B6770">
        <w:t>http://101.251.236.219:32000/tradeweb/httpXmlServlet?req=</w:t>
      </w:r>
      <w:r w:rsidR="00D14DEA">
        <w:rPr>
          <w:rFonts w:hint="eastAsia"/>
        </w:rPr>
        <w:t>faes_</w:t>
      </w:r>
      <w:r w:rsidR="00D14DEA" w:rsidRPr="00675216">
        <w:t>transit_investment</w:t>
      </w:r>
      <w:r w:rsidR="00D14DEA" w:rsidRPr="00DB11EB">
        <w:t>_query</w:t>
      </w:r>
    </w:p>
    <w:p w:rsidR="00D14DEA" w:rsidRPr="000E26F0" w:rsidRDefault="00D14DEA" w:rsidP="00D14DEA">
      <w:pPr>
        <w:pStyle w:val="ad"/>
        <w:tabs>
          <w:tab w:val="left" w:pos="4592"/>
        </w:tabs>
        <w:ind w:left="992" w:firstLineChars="0" w:firstLine="0"/>
      </w:pPr>
    </w:p>
    <w:p w:rsidR="00D14DEA" w:rsidRPr="00DB11EB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请求消息要素</w:t>
      </w:r>
    </w:p>
    <w:p w:rsidR="00B9373F" w:rsidRDefault="00B9373F" w:rsidP="00B9373F">
      <w:pPr>
        <w:pStyle w:val="ad"/>
        <w:ind w:left="992"/>
      </w:pPr>
      <w:r>
        <w:t>{</w:t>
      </w:r>
    </w:p>
    <w:p w:rsidR="00B9373F" w:rsidRDefault="00B9373F" w:rsidP="00B9373F">
      <w:pPr>
        <w:pStyle w:val="ad"/>
        <w:ind w:left="992"/>
      </w:pPr>
      <w:r>
        <w:t xml:space="preserve">  "MMTS": {</w:t>
      </w:r>
    </w:p>
    <w:p w:rsidR="00B9373F" w:rsidRDefault="00B9373F" w:rsidP="00B9373F">
      <w:pPr>
        <w:pStyle w:val="ad"/>
        <w:ind w:left="992"/>
      </w:pPr>
      <w:r>
        <w:t xml:space="preserve">    "version": "1.0",</w:t>
      </w:r>
    </w:p>
    <w:p w:rsidR="00B9373F" w:rsidRDefault="00B9373F" w:rsidP="00B9373F">
      <w:pPr>
        <w:pStyle w:val="ad"/>
        <w:ind w:left="992"/>
      </w:pPr>
      <w:r>
        <w:t xml:space="preserve">    "REQ": {</w:t>
      </w:r>
    </w:p>
    <w:p w:rsidR="00B9373F" w:rsidRDefault="00B9373F" w:rsidP="00B9373F">
      <w:pPr>
        <w:pStyle w:val="ad"/>
        <w:ind w:left="992"/>
      </w:pPr>
      <w:r>
        <w:t xml:space="preserve">      "name": "faes_transit_investment_query",</w:t>
      </w:r>
    </w:p>
    <w:p w:rsidR="00B9373F" w:rsidRDefault="00B9373F" w:rsidP="00B9373F">
      <w:pPr>
        <w:pStyle w:val="ad"/>
        <w:ind w:left="992"/>
      </w:pPr>
      <w:r>
        <w:t xml:space="preserve">      "id": " ",</w:t>
      </w:r>
    </w:p>
    <w:p w:rsidR="00B9373F" w:rsidRDefault="00B9373F" w:rsidP="00B9373F">
      <w:pPr>
        <w:pStyle w:val="ad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B9373F" w:rsidRDefault="00B9373F" w:rsidP="00B9373F">
      <w:pPr>
        <w:pStyle w:val="ad"/>
        <w:ind w:left="992"/>
      </w:pPr>
      <w:r>
        <w:t xml:space="preserve">      "SESSION_ID": "SESSION_ID",</w:t>
      </w:r>
    </w:p>
    <w:p w:rsidR="00B9373F" w:rsidRDefault="00B9373F" w:rsidP="00B9373F">
      <w:pPr>
        <w:pStyle w:val="ad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</w:t>
      </w:r>
      <w:r>
        <w:rPr>
          <w:rFonts w:hint="eastAsia"/>
        </w:rPr>
        <w:t>",</w:t>
      </w:r>
    </w:p>
    <w:p w:rsidR="00B9373F" w:rsidRDefault="00B9373F" w:rsidP="00B9373F">
      <w:pPr>
        <w:pStyle w:val="ad"/>
        <w:ind w:left="992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B9373F" w:rsidRDefault="00B9373F" w:rsidP="00B9373F">
      <w:pPr>
        <w:pStyle w:val="ad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B9373F" w:rsidRDefault="00B9373F" w:rsidP="00B9373F">
      <w:pPr>
        <w:pStyle w:val="ad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</w:t>
      </w:r>
    </w:p>
    <w:p w:rsidR="00B9373F" w:rsidRDefault="00B9373F" w:rsidP="00B9373F">
      <w:pPr>
        <w:pStyle w:val="ad"/>
        <w:ind w:left="992"/>
      </w:pPr>
      <w:r>
        <w:t xml:space="preserve">    }</w:t>
      </w:r>
    </w:p>
    <w:p w:rsidR="00B9373F" w:rsidRDefault="00B9373F" w:rsidP="00B9373F">
      <w:pPr>
        <w:pStyle w:val="ad"/>
        <w:ind w:left="992"/>
      </w:pPr>
      <w:r>
        <w:t xml:space="preserve">  }</w:t>
      </w:r>
    </w:p>
    <w:p w:rsidR="00B9373F" w:rsidRPr="00580979" w:rsidRDefault="00B9373F" w:rsidP="00F92919">
      <w:pPr>
        <w:pStyle w:val="ad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3"/>
        <w:gridCol w:w="459"/>
        <w:gridCol w:w="1159"/>
        <w:gridCol w:w="1861"/>
        <w:gridCol w:w="2098"/>
        <w:gridCol w:w="809"/>
        <w:gridCol w:w="1450"/>
        <w:gridCol w:w="666"/>
      </w:tblGrid>
      <w:tr w:rsidR="00D14DEA" w:rsidRPr="00686AE1" w:rsidTr="00907468">
        <w:trPr>
          <w:jc w:val="center"/>
        </w:trPr>
        <w:tc>
          <w:tcPr>
            <w:tcW w:w="443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59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61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2098" w:type="dxa"/>
            <w:shd w:val="clear" w:color="auto" w:fill="D9D9D9"/>
            <w:vAlign w:val="center"/>
          </w:tcPr>
          <w:p w:rsidR="00D14DEA" w:rsidRPr="00686AE1" w:rsidRDefault="00B9373F" w:rsidP="00B9373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09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50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0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0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/>
                </w:rPr>
                <w:t>Max</w:t>
              </w:r>
              <w:r w:rsidR="00D14DEA" w:rsidRPr="00686AE1">
                <w:rPr>
                  <w:rStyle w:val="ab"/>
                  <w:rFonts w:ascii="宋体" w:hAnsi="宋体" w:hint="eastAsia"/>
                </w:rPr>
                <w:t>32</w:t>
              </w:r>
              <w:r w:rsidR="00D14DEA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D14DEA" w:rsidRDefault="00D14DEA" w:rsidP="0090746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/>
                </w:rPr>
                <w:t>Max</w:t>
              </w:r>
              <w:r w:rsidR="00D14DEA" w:rsidRPr="00686AE1">
                <w:rPr>
                  <w:rStyle w:val="ab"/>
                  <w:rFonts w:ascii="宋体" w:hAnsi="宋体" w:hint="eastAsia"/>
                </w:rPr>
                <w:t>N</w:t>
              </w:r>
              <w:r w:rsidR="00D14DEA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升降序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D14DEA" w:rsidRDefault="00D14DEA" w:rsidP="0090746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FixNDigital" w:history="1">
              <w:r w:rsidR="00D14DEA" w:rsidRPr="00686AE1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0：升序；1：降序；</w:t>
            </w:r>
          </w:p>
        </w:tc>
      </w:tr>
    </w:tbl>
    <w:p w:rsidR="00D14DEA" w:rsidRDefault="00D14DEA" w:rsidP="00D14DEA"/>
    <w:p w:rsidR="00D14DEA" w:rsidRPr="00DB11EB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返回消息要素</w:t>
      </w:r>
    </w:p>
    <w:p w:rsidR="00483E9F" w:rsidRDefault="00483E9F" w:rsidP="00483E9F">
      <w:pPr>
        <w:pStyle w:val="ad"/>
        <w:ind w:left="992"/>
      </w:pPr>
      <w:r>
        <w:t>{</w:t>
      </w:r>
    </w:p>
    <w:p w:rsidR="00483E9F" w:rsidRDefault="00483E9F" w:rsidP="00483E9F">
      <w:pPr>
        <w:pStyle w:val="ad"/>
        <w:ind w:left="992"/>
      </w:pPr>
      <w:r>
        <w:t xml:space="preserve">  "MMTS": {</w:t>
      </w:r>
    </w:p>
    <w:p w:rsidR="00483E9F" w:rsidRDefault="00483E9F" w:rsidP="00483E9F">
      <w:pPr>
        <w:pStyle w:val="ad"/>
        <w:ind w:left="992"/>
      </w:pPr>
      <w:r>
        <w:t xml:space="preserve">    "version": "1.0",</w:t>
      </w:r>
    </w:p>
    <w:p w:rsidR="00483E9F" w:rsidRDefault="00483E9F" w:rsidP="00483E9F">
      <w:pPr>
        <w:pStyle w:val="ad"/>
        <w:ind w:left="992"/>
      </w:pPr>
      <w:r>
        <w:t xml:space="preserve">    "REP": {</w:t>
      </w:r>
    </w:p>
    <w:p w:rsidR="00483E9F" w:rsidRDefault="00483E9F" w:rsidP="00483E9F">
      <w:pPr>
        <w:pStyle w:val="ad"/>
        <w:ind w:left="992"/>
      </w:pPr>
      <w:r>
        <w:t xml:space="preserve">      "name": "faes_transit_investment_query",</w:t>
      </w:r>
    </w:p>
    <w:p w:rsidR="00483E9F" w:rsidRDefault="00483E9F" w:rsidP="00483E9F">
      <w:pPr>
        <w:pStyle w:val="ad"/>
        <w:ind w:left="992"/>
      </w:pPr>
      <w:r>
        <w:t xml:space="preserve">      "message": " ",</w:t>
      </w:r>
    </w:p>
    <w:p w:rsidR="00483E9F" w:rsidRDefault="00483E9F" w:rsidP="00483E9F">
      <w:pPr>
        <w:pStyle w:val="ad"/>
        <w:ind w:left="992"/>
      </w:pPr>
      <w:r>
        <w:t xml:space="preserve">      "retcode": " ",</w:t>
      </w:r>
    </w:p>
    <w:p w:rsidR="00483E9F" w:rsidRDefault="00483E9F" w:rsidP="00483E9F">
      <w:pPr>
        <w:pStyle w:val="ad"/>
        <w:ind w:left="992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483E9F" w:rsidRDefault="00483E9F" w:rsidP="00483E9F">
      <w:pPr>
        <w:pStyle w:val="ad"/>
        <w:ind w:left="992"/>
      </w:pPr>
      <w:r>
        <w:t xml:space="preserve">      "RESULTLIST": {</w:t>
      </w:r>
    </w:p>
    <w:p w:rsidR="00483E9F" w:rsidRDefault="00483E9F" w:rsidP="00483E9F">
      <w:pPr>
        <w:pStyle w:val="ad"/>
        <w:ind w:left="992"/>
      </w:pPr>
      <w:r>
        <w:t xml:space="preserve">        "REC": {</w:t>
      </w:r>
    </w:p>
    <w:p w:rsidR="00483E9F" w:rsidRDefault="00483E9F" w:rsidP="00483E9F">
      <w:pPr>
        <w:pStyle w:val="ad"/>
        <w:ind w:left="992"/>
      </w:pPr>
      <w:r>
        <w:rPr>
          <w:rFonts w:hint="eastAsia"/>
        </w:rPr>
        <w:lastRenderedPageBreak/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483E9F" w:rsidRDefault="00483E9F" w:rsidP="00483E9F">
      <w:pPr>
        <w:pStyle w:val="ad"/>
        <w:ind w:left="992"/>
      </w:pPr>
      <w:r>
        <w:rPr>
          <w:rFonts w:hint="eastAsia"/>
        </w:rPr>
        <w:t xml:space="preserve">          "B_M": "</w:t>
      </w:r>
      <w:r>
        <w:rPr>
          <w:rFonts w:hint="eastAsia"/>
        </w:rPr>
        <w:t>在途投资金额</w:t>
      </w:r>
      <w:r>
        <w:rPr>
          <w:rFonts w:hint="eastAsia"/>
        </w:rPr>
        <w:t>",</w:t>
      </w:r>
    </w:p>
    <w:p w:rsidR="00483E9F" w:rsidRDefault="00483E9F" w:rsidP="00483E9F">
      <w:pPr>
        <w:pStyle w:val="ad"/>
        <w:ind w:left="992"/>
      </w:pPr>
      <w:r>
        <w:rPr>
          <w:rFonts w:hint="eastAsia"/>
        </w:rPr>
        <w:t xml:space="preserve">          "QTY": "</w:t>
      </w:r>
      <w:r>
        <w:rPr>
          <w:rFonts w:hint="eastAsia"/>
        </w:rPr>
        <w:t>在途投资数量</w:t>
      </w:r>
      <w:r>
        <w:rPr>
          <w:rFonts w:hint="eastAsia"/>
        </w:rPr>
        <w:t>",</w:t>
      </w:r>
    </w:p>
    <w:p w:rsidR="00483E9F" w:rsidRDefault="00483E9F" w:rsidP="00483E9F">
      <w:pPr>
        <w:pStyle w:val="ad"/>
        <w:ind w:left="992"/>
      </w:pPr>
      <w:r>
        <w:rPr>
          <w:rFonts w:hint="eastAsia"/>
        </w:rPr>
        <w:t xml:space="preserve">          "F_MAR": "</w:t>
      </w:r>
      <w:r>
        <w:rPr>
          <w:rFonts w:hint="eastAsia"/>
        </w:rPr>
        <w:t>冻结保证金</w:t>
      </w:r>
      <w:r>
        <w:rPr>
          <w:rFonts w:hint="eastAsia"/>
        </w:rPr>
        <w:t>",</w:t>
      </w:r>
    </w:p>
    <w:p w:rsidR="00483E9F" w:rsidRDefault="00483E9F" w:rsidP="00483E9F">
      <w:pPr>
        <w:pStyle w:val="ad"/>
        <w:ind w:left="992"/>
      </w:pPr>
      <w:r>
        <w:rPr>
          <w:rFonts w:hint="eastAsia"/>
        </w:rPr>
        <w:t xml:space="preserve">          "F_QTY": "</w:t>
      </w:r>
      <w:r>
        <w:rPr>
          <w:rFonts w:hint="eastAsia"/>
        </w:rPr>
        <w:t>冻结数量</w:t>
      </w:r>
      <w:r>
        <w:rPr>
          <w:rFonts w:hint="eastAsia"/>
        </w:rPr>
        <w:t>",</w:t>
      </w:r>
    </w:p>
    <w:p w:rsidR="00483E9F" w:rsidRDefault="00483E9F" w:rsidP="00483E9F">
      <w:pPr>
        <w:pStyle w:val="ad"/>
        <w:ind w:left="992"/>
      </w:pPr>
      <w:r>
        <w:rPr>
          <w:rFonts w:hint="eastAsia"/>
        </w:rPr>
        <w:t xml:space="preserve">          "NET_QTY": "</w:t>
      </w:r>
      <w:r>
        <w:rPr>
          <w:rFonts w:hint="eastAsia"/>
        </w:rPr>
        <w:t>净数量</w:t>
      </w:r>
      <w:r>
        <w:rPr>
          <w:rFonts w:hint="eastAsia"/>
        </w:rPr>
        <w:t>"</w:t>
      </w:r>
    </w:p>
    <w:p w:rsidR="00483E9F" w:rsidRDefault="00483E9F" w:rsidP="00483E9F">
      <w:pPr>
        <w:pStyle w:val="ad"/>
        <w:ind w:left="992"/>
      </w:pPr>
      <w:r>
        <w:t xml:space="preserve">        }</w:t>
      </w:r>
    </w:p>
    <w:p w:rsidR="00483E9F" w:rsidRDefault="00483E9F" w:rsidP="00483E9F">
      <w:pPr>
        <w:pStyle w:val="ad"/>
        <w:ind w:left="992"/>
      </w:pPr>
      <w:r>
        <w:t xml:space="preserve">      }</w:t>
      </w:r>
    </w:p>
    <w:p w:rsidR="00483E9F" w:rsidRDefault="00483E9F" w:rsidP="00483E9F">
      <w:pPr>
        <w:pStyle w:val="ad"/>
        <w:ind w:left="992"/>
      </w:pPr>
      <w:r>
        <w:t xml:space="preserve">    }</w:t>
      </w:r>
    </w:p>
    <w:p w:rsidR="00483E9F" w:rsidRDefault="00483E9F" w:rsidP="00483E9F">
      <w:pPr>
        <w:pStyle w:val="ad"/>
        <w:ind w:left="992"/>
      </w:pPr>
      <w:r>
        <w:t xml:space="preserve">  }</w:t>
      </w:r>
    </w:p>
    <w:p w:rsidR="00483E9F" w:rsidRDefault="00483E9F" w:rsidP="00F92919">
      <w:pPr>
        <w:pStyle w:val="ad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D14DEA" w:rsidRPr="00AF6567" w:rsidTr="00907468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F6567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F6567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D14DEA" w:rsidRDefault="00D14DEA" w:rsidP="00907468">
            <w:r w:rsidRPr="00F471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F6567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D14DEA" w:rsidRDefault="00D14DEA" w:rsidP="00907468">
            <w:r w:rsidRPr="00F471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270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7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48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270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72" w:type="dxa"/>
            <w:vAlign w:val="center"/>
          </w:tcPr>
          <w:p w:rsidR="00D14DEA" w:rsidRPr="00616603" w:rsidRDefault="00D14DEA" w:rsidP="0090746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48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572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F6567">
                <w:rPr>
                  <w:rStyle w:val="ab"/>
                  <w:rFonts w:ascii="宋体" w:hAnsi="宋体"/>
                </w:rPr>
                <w:t>Max</w:t>
              </w:r>
              <w:r w:rsidR="00D14DEA">
                <w:rPr>
                  <w:rStyle w:val="ab"/>
                  <w:rFonts w:ascii="宋体" w:hAnsi="宋体" w:hint="eastAsia"/>
                </w:rPr>
                <w:t>2</w:t>
              </w:r>
              <w:r w:rsidR="00D14DEA" w:rsidRPr="00AF656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483E9F" w:rsidRDefault="00483E9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在途投资金额</w:t>
            </w:r>
          </w:p>
        </w:tc>
        <w:tc>
          <w:tcPr>
            <w:tcW w:w="1270" w:type="dxa"/>
            <w:vAlign w:val="center"/>
          </w:tcPr>
          <w:p w:rsidR="00D14DEA" w:rsidRPr="00483E9F" w:rsidRDefault="00483E9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B_M</w:t>
            </w:r>
          </w:p>
        </w:tc>
        <w:tc>
          <w:tcPr>
            <w:tcW w:w="1572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483E9F"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B_M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483E9F" w:rsidRDefault="00483E9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在途投资</w:t>
            </w:r>
            <w:r w:rsidR="00D14DEA"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1270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572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&lt;QTY&gt;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483E9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冻结保证金</w:t>
            </w:r>
          </w:p>
        </w:tc>
        <w:tc>
          <w:tcPr>
            <w:tcW w:w="1270" w:type="dxa"/>
            <w:vAlign w:val="center"/>
          </w:tcPr>
          <w:p w:rsidR="00D14DEA" w:rsidRPr="00AF6567" w:rsidRDefault="00483E9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F_MAR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483E9F"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F_MAR </w:t>
            </w: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冻结数量</w:t>
            </w:r>
          </w:p>
        </w:tc>
        <w:tc>
          <w:tcPr>
            <w:tcW w:w="1270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F_QTY</w:t>
            </w:r>
          </w:p>
        </w:tc>
        <w:tc>
          <w:tcPr>
            <w:tcW w:w="1572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&lt;F_QTY&gt;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483E9F" w:rsidRDefault="00483E9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净数量</w:t>
            </w:r>
          </w:p>
        </w:tc>
        <w:tc>
          <w:tcPr>
            <w:tcW w:w="1270" w:type="dxa"/>
            <w:vAlign w:val="center"/>
          </w:tcPr>
          <w:p w:rsidR="00D14DEA" w:rsidRPr="00483E9F" w:rsidRDefault="00483E9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NET_QTY</w:t>
            </w:r>
          </w:p>
        </w:tc>
        <w:tc>
          <w:tcPr>
            <w:tcW w:w="1572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483E9F"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NET_QTY </w:t>
            </w: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483E9F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Pr="00C63B2E" w:rsidRDefault="00D14DEA" w:rsidP="00D14DEA"/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233CF">
        <w:rPr>
          <w:rFonts w:hint="eastAsia"/>
          <w:b/>
          <w:sz w:val="24"/>
          <w:szCs w:val="24"/>
        </w:rPr>
        <w:t>使用规则</w:t>
      </w:r>
    </w:p>
    <w:p w:rsidR="00D14DEA" w:rsidRPr="00A233CF" w:rsidRDefault="00D14DEA" w:rsidP="00D14DEA">
      <w:pPr>
        <w:pStyle w:val="ad"/>
        <w:ind w:left="856" w:firstLineChars="0" w:firstLine="0"/>
        <w:rPr>
          <w:b/>
          <w:sz w:val="24"/>
          <w:szCs w:val="24"/>
        </w:rPr>
      </w:pPr>
    </w:p>
    <w:p w:rsidR="00D14DEA" w:rsidRPr="00F44F50" w:rsidRDefault="00D14DEA" w:rsidP="00D14DEA"/>
    <w:p w:rsidR="00D14DEA" w:rsidRPr="00DB11EB" w:rsidRDefault="00D14DEA" w:rsidP="00D14DEA">
      <w:pPr>
        <w:pStyle w:val="ad"/>
        <w:ind w:left="856" w:firstLineChars="0" w:firstLine="0"/>
        <w:rPr>
          <w:b/>
          <w:sz w:val="24"/>
          <w:szCs w:val="24"/>
        </w:rPr>
      </w:pPr>
    </w:p>
    <w:p w:rsidR="00D14DEA" w:rsidRPr="006326E0" w:rsidRDefault="00D14DEA" w:rsidP="00D14DEA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预约信息</w:t>
      </w:r>
      <w:r w:rsidRPr="006326E0"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（新增）</w:t>
      </w:r>
    </w:p>
    <w:p w:rsidR="00D14DEA" w:rsidRPr="00DB11EB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ad"/>
        <w:tabs>
          <w:tab w:val="left" w:pos="4592"/>
        </w:tabs>
        <w:ind w:left="992" w:firstLineChars="0" w:firstLine="0"/>
      </w:pPr>
      <w:r>
        <w:rPr>
          <w:rFonts w:hint="eastAsia"/>
        </w:rPr>
        <w:t>预约信息查询</w:t>
      </w:r>
      <w:r>
        <w:rPr>
          <w:rFonts w:hint="eastAsia"/>
        </w:rPr>
        <w:t>(faes_book</w:t>
      </w:r>
      <w:r w:rsidRPr="00DB11EB">
        <w:t>ing_query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ab/>
      </w:r>
    </w:p>
    <w:p w:rsidR="00D14DEA" w:rsidRDefault="00D14DEA" w:rsidP="00D14DEA">
      <w:pPr>
        <w:pStyle w:val="ad"/>
        <w:tabs>
          <w:tab w:val="left" w:pos="4592"/>
        </w:tabs>
        <w:ind w:left="992" w:firstLineChars="0" w:firstLine="0"/>
      </w:pPr>
    </w:p>
    <w:p w:rsidR="00D14DEA" w:rsidRPr="00DB11EB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ad"/>
        <w:tabs>
          <w:tab w:val="left" w:pos="4592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14DEA" w:rsidRDefault="00D14DEA" w:rsidP="00D14DEA">
      <w:pPr>
        <w:pStyle w:val="ad"/>
        <w:tabs>
          <w:tab w:val="left" w:pos="4592"/>
        </w:tabs>
        <w:ind w:left="992" w:firstLineChars="0" w:firstLine="0"/>
      </w:pPr>
    </w:p>
    <w:p w:rsidR="00D14DEA" w:rsidRPr="00DB11EB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标签名称</w:t>
      </w:r>
    </w:p>
    <w:p w:rsidR="00D14DEA" w:rsidRDefault="00BF16E4" w:rsidP="00D14DEA">
      <w:pPr>
        <w:pStyle w:val="ad"/>
        <w:tabs>
          <w:tab w:val="left" w:pos="4592"/>
        </w:tabs>
        <w:ind w:left="992" w:firstLineChars="0" w:firstLine="0"/>
      </w:pPr>
      <w:r w:rsidRPr="006B6770">
        <w:t>http://101.251.236.219:32000/tradeweb/httpXmlServlet?req=</w:t>
      </w:r>
      <w:r w:rsidR="00D14DEA">
        <w:rPr>
          <w:rFonts w:hint="eastAsia"/>
        </w:rPr>
        <w:t>faes_book</w:t>
      </w:r>
      <w:r w:rsidR="00D14DEA" w:rsidRPr="00DB11EB">
        <w:t>ing_query</w:t>
      </w:r>
    </w:p>
    <w:p w:rsidR="00D14DEA" w:rsidRPr="000E26F0" w:rsidRDefault="00D14DEA" w:rsidP="00D14DEA">
      <w:pPr>
        <w:pStyle w:val="ad"/>
        <w:tabs>
          <w:tab w:val="left" w:pos="4592"/>
        </w:tabs>
        <w:ind w:left="992" w:firstLineChars="0" w:firstLine="0"/>
      </w:pPr>
    </w:p>
    <w:p w:rsidR="00D14DEA" w:rsidRPr="00DB11EB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请求消息要素</w:t>
      </w:r>
    </w:p>
    <w:p w:rsidR="00FD602C" w:rsidRDefault="00FD602C" w:rsidP="00FD602C">
      <w:pPr>
        <w:pStyle w:val="ad"/>
        <w:ind w:left="992"/>
      </w:pPr>
      <w:r>
        <w:t>{</w:t>
      </w:r>
    </w:p>
    <w:p w:rsidR="00FD602C" w:rsidRDefault="00FD602C" w:rsidP="00FD602C">
      <w:pPr>
        <w:pStyle w:val="ad"/>
        <w:ind w:left="992"/>
      </w:pPr>
      <w:r>
        <w:t xml:space="preserve">  "MMTS": {</w:t>
      </w:r>
    </w:p>
    <w:p w:rsidR="00FD602C" w:rsidRDefault="00FD602C" w:rsidP="00FD602C">
      <w:pPr>
        <w:pStyle w:val="ad"/>
        <w:ind w:left="992"/>
      </w:pPr>
      <w:r>
        <w:t xml:space="preserve">    "version": "1.0",</w:t>
      </w:r>
    </w:p>
    <w:p w:rsidR="00FD602C" w:rsidRDefault="00FD602C" w:rsidP="00FD602C">
      <w:pPr>
        <w:pStyle w:val="ad"/>
        <w:ind w:left="992"/>
      </w:pPr>
      <w:r>
        <w:t xml:space="preserve">    "REQ": {</w:t>
      </w:r>
    </w:p>
    <w:p w:rsidR="00FD602C" w:rsidRDefault="00FD602C" w:rsidP="00FD602C">
      <w:pPr>
        <w:pStyle w:val="ad"/>
        <w:ind w:left="992"/>
      </w:pPr>
      <w:r>
        <w:t xml:space="preserve">      "name": "faes_booking_query",</w:t>
      </w:r>
    </w:p>
    <w:p w:rsidR="00FD602C" w:rsidRDefault="00FD602C" w:rsidP="00FD602C">
      <w:pPr>
        <w:pStyle w:val="ad"/>
        <w:ind w:left="992"/>
      </w:pPr>
      <w:r>
        <w:t xml:space="preserve">      "id": " ",</w:t>
      </w:r>
    </w:p>
    <w:p w:rsidR="00FD602C" w:rsidRDefault="00FD602C" w:rsidP="00FD602C">
      <w:pPr>
        <w:pStyle w:val="ad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FD602C" w:rsidRDefault="00FD602C" w:rsidP="00FD602C">
      <w:pPr>
        <w:pStyle w:val="ad"/>
        <w:ind w:left="992"/>
      </w:pPr>
      <w:r>
        <w:rPr>
          <w:rFonts w:hint="eastAsia"/>
        </w:rPr>
        <w:lastRenderedPageBreak/>
        <w:t xml:space="preserve">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",</w:t>
      </w:r>
    </w:p>
    <w:p w:rsidR="00FD602C" w:rsidRDefault="00FD602C" w:rsidP="00FD602C">
      <w:pPr>
        <w:pStyle w:val="ad"/>
        <w:ind w:left="992"/>
      </w:pPr>
      <w:r>
        <w:t xml:space="preserve">      "SESSION_ID": "SESSION_ID",</w:t>
      </w:r>
    </w:p>
    <w:p w:rsidR="00FD602C" w:rsidRDefault="00FD602C" w:rsidP="00FD602C">
      <w:pPr>
        <w:pStyle w:val="ad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</w:t>
      </w:r>
      <w:r>
        <w:rPr>
          <w:rFonts w:hint="eastAsia"/>
        </w:rPr>
        <w:t>",</w:t>
      </w:r>
    </w:p>
    <w:p w:rsidR="00FD602C" w:rsidRDefault="00FD602C" w:rsidP="00FD602C">
      <w:pPr>
        <w:pStyle w:val="ad"/>
        <w:ind w:left="992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FD602C" w:rsidRDefault="00FD602C" w:rsidP="00FD602C">
      <w:pPr>
        <w:pStyle w:val="ad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FD602C" w:rsidRDefault="00FD602C" w:rsidP="00FD602C">
      <w:pPr>
        <w:pStyle w:val="ad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</w:t>
      </w:r>
    </w:p>
    <w:p w:rsidR="00FD602C" w:rsidRDefault="00FD602C" w:rsidP="00FD602C">
      <w:pPr>
        <w:pStyle w:val="ad"/>
        <w:ind w:left="992"/>
      </w:pPr>
      <w:r>
        <w:t xml:space="preserve">    }</w:t>
      </w:r>
    </w:p>
    <w:p w:rsidR="00FD602C" w:rsidRDefault="00FD602C" w:rsidP="00FD602C">
      <w:pPr>
        <w:pStyle w:val="ad"/>
        <w:ind w:left="992"/>
      </w:pPr>
      <w:r>
        <w:t xml:space="preserve">  }</w:t>
      </w:r>
    </w:p>
    <w:p w:rsidR="00FD602C" w:rsidRDefault="00FD602C" w:rsidP="00FD602C">
      <w:pPr>
        <w:pStyle w:val="ad"/>
        <w:ind w:left="992" w:firstLineChars="0" w:firstLine="0"/>
      </w:pPr>
      <w:r>
        <w:t>}</w:t>
      </w:r>
    </w:p>
    <w:p w:rsidR="00FD602C" w:rsidRPr="00580979" w:rsidRDefault="00FD602C" w:rsidP="00D14DEA">
      <w:pPr>
        <w:pStyle w:val="ad"/>
        <w:ind w:left="1260" w:firstLineChars="0" w:firstLine="0"/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3"/>
        <w:gridCol w:w="459"/>
        <w:gridCol w:w="1159"/>
        <w:gridCol w:w="1861"/>
        <w:gridCol w:w="2098"/>
        <w:gridCol w:w="809"/>
        <w:gridCol w:w="1450"/>
        <w:gridCol w:w="666"/>
      </w:tblGrid>
      <w:tr w:rsidR="00D14DEA" w:rsidRPr="00686AE1" w:rsidTr="00907468">
        <w:trPr>
          <w:jc w:val="center"/>
        </w:trPr>
        <w:tc>
          <w:tcPr>
            <w:tcW w:w="443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59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61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2098" w:type="dxa"/>
            <w:shd w:val="clear" w:color="auto" w:fill="D9D9D9"/>
            <w:vAlign w:val="center"/>
          </w:tcPr>
          <w:p w:rsidR="00D14DEA" w:rsidRPr="00686AE1" w:rsidRDefault="00FD602C" w:rsidP="00FD60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09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50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0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0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09" w:type="dxa"/>
          </w:tcPr>
          <w:p w:rsidR="00D14DEA" w:rsidRDefault="00D14DEA" w:rsidP="00907468">
            <w:r w:rsidRPr="009B3C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/>
                </w:rPr>
                <w:t>Max</w:t>
              </w:r>
              <w:r w:rsidR="00D14DEA" w:rsidRPr="00686AE1">
                <w:rPr>
                  <w:rStyle w:val="ab"/>
                  <w:rFonts w:ascii="宋体" w:hAnsi="宋体" w:hint="eastAsia"/>
                </w:rPr>
                <w:t>2</w:t>
              </w:r>
              <w:r w:rsidR="00D14DEA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/>
                </w:rPr>
                <w:t>Max</w:t>
              </w:r>
              <w:r w:rsidR="00D14DEA" w:rsidRPr="00686AE1">
                <w:rPr>
                  <w:rStyle w:val="ab"/>
                  <w:rFonts w:ascii="宋体" w:hAnsi="宋体" w:hint="eastAsia"/>
                </w:rPr>
                <w:t>32</w:t>
              </w:r>
              <w:r w:rsidR="00D14DEA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D14DEA" w:rsidRDefault="00D14DEA" w:rsidP="0090746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/>
                </w:rPr>
                <w:t>Max</w:t>
              </w:r>
              <w:r w:rsidR="00D14DEA" w:rsidRPr="00686AE1">
                <w:rPr>
                  <w:rStyle w:val="ab"/>
                  <w:rFonts w:ascii="宋体" w:hAnsi="宋体" w:hint="eastAsia"/>
                </w:rPr>
                <w:t>N</w:t>
              </w:r>
              <w:r w:rsidR="00D14DEA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升降序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D14DEA" w:rsidRDefault="00D14DEA" w:rsidP="0090746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FixNDigital" w:history="1">
              <w:r w:rsidR="00D14DEA" w:rsidRPr="00686AE1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0：升序；1：降序；</w:t>
            </w:r>
          </w:p>
        </w:tc>
      </w:tr>
    </w:tbl>
    <w:p w:rsidR="00D14DEA" w:rsidRDefault="00D14DEA" w:rsidP="00D14DEA"/>
    <w:p w:rsidR="00D14DEA" w:rsidRPr="00DB11EB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返回消息要素</w:t>
      </w:r>
    </w:p>
    <w:p w:rsidR="00FD602C" w:rsidRDefault="00FD602C" w:rsidP="00FD602C">
      <w:pPr>
        <w:pStyle w:val="ad"/>
        <w:ind w:left="992"/>
      </w:pPr>
      <w:r>
        <w:t>{</w:t>
      </w:r>
    </w:p>
    <w:p w:rsidR="00FD602C" w:rsidRDefault="00FD602C" w:rsidP="00FD602C">
      <w:pPr>
        <w:pStyle w:val="ad"/>
        <w:ind w:left="992"/>
      </w:pPr>
      <w:r>
        <w:t xml:space="preserve">  "MMTS": {</w:t>
      </w:r>
    </w:p>
    <w:p w:rsidR="00FD602C" w:rsidRDefault="00FD602C" w:rsidP="00FD602C">
      <w:pPr>
        <w:pStyle w:val="ad"/>
        <w:ind w:left="992"/>
      </w:pPr>
      <w:r>
        <w:t xml:space="preserve">    "version": "1.0",</w:t>
      </w:r>
    </w:p>
    <w:p w:rsidR="00FD602C" w:rsidRDefault="00FD602C" w:rsidP="00FD602C">
      <w:pPr>
        <w:pStyle w:val="ad"/>
        <w:ind w:left="992"/>
      </w:pPr>
      <w:r>
        <w:t xml:space="preserve">    "REP": {</w:t>
      </w:r>
    </w:p>
    <w:p w:rsidR="00FD602C" w:rsidRDefault="00FD602C" w:rsidP="00FD602C">
      <w:pPr>
        <w:pStyle w:val="ad"/>
        <w:ind w:left="992"/>
      </w:pPr>
      <w:r>
        <w:t xml:space="preserve">      "name": "faes_booking_query",</w:t>
      </w:r>
    </w:p>
    <w:p w:rsidR="00FD602C" w:rsidRDefault="00FD602C" w:rsidP="00FD602C">
      <w:pPr>
        <w:pStyle w:val="ad"/>
        <w:ind w:left="992"/>
      </w:pPr>
      <w:r>
        <w:t xml:space="preserve">      "message": " ",</w:t>
      </w:r>
    </w:p>
    <w:p w:rsidR="00FD602C" w:rsidRDefault="00FD602C" w:rsidP="00FD602C">
      <w:pPr>
        <w:pStyle w:val="ad"/>
        <w:ind w:left="992"/>
      </w:pPr>
      <w:r>
        <w:t xml:space="preserve">      "retcode": " ",</w:t>
      </w:r>
    </w:p>
    <w:p w:rsidR="00FD602C" w:rsidRDefault="00FD602C" w:rsidP="00FD602C">
      <w:pPr>
        <w:pStyle w:val="ad"/>
        <w:ind w:left="992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FD602C" w:rsidRDefault="00FD602C" w:rsidP="00FD602C">
      <w:pPr>
        <w:pStyle w:val="ad"/>
        <w:ind w:left="992"/>
      </w:pPr>
      <w:r>
        <w:t xml:space="preserve">      "RESULTLIST": {</w:t>
      </w:r>
    </w:p>
    <w:p w:rsidR="00FD602C" w:rsidRDefault="00FD602C" w:rsidP="00FD602C">
      <w:pPr>
        <w:pStyle w:val="ad"/>
        <w:ind w:left="992"/>
      </w:pPr>
      <w:r>
        <w:t xml:space="preserve">        "REC": {</w:t>
      </w:r>
    </w:p>
    <w:p w:rsidR="00FD602C" w:rsidRDefault="00FD602C" w:rsidP="00FD602C">
      <w:pPr>
        <w:pStyle w:val="ad"/>
        <w:ind w:left="992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FD602C" w:rsidRDefault="00FD602C" w:rsidP="00FD602C">
      <w:pPr>
        <w:pStyle w:val="ad"/>
        <w:ind w:left="992"/>
      </w:pPr>
      <w:r>
        <w:rPr>
          <w:rFonts w:hint="eastAsia"/>
        </w:rPr>
        <w:t xml:space="preserve">          "B_M": "</w:t>
      </w:r>
      <w:r>
        <w:rPr>
          <w:rFonts w:hint="eastAsia"/>
        </w:rPr>
        <w:t>预约金额</w:t>
      </w:r>
      <w:r>
        <w:rPr>
          <w:rFonts w:hint="eastAsia"/>
        </w:rPr>
        <w:t>",</w:t>
      </w:r>
    </w:p>
    <w:p w:rsidR="00FD602C" w:rsidRDefault="00FD602C" w:rsidP="00FD602C">
      <w:pPr>
        <w:pStyle w:val="ad"/>
        <w:ind w:left="992"/>
      </w:pPr>
      <w:r>
        <w:rPr>
          <w:rFonts w:hint="eastAsia"/>
        </w:rPr>
        <w:t xml:space="preserve">          "QTY": "</w:t>
      </w:r>
      <w:r>
        <w:rPr>
          <w:rFonts w:hint="eastAsia"/>
        </w:rPr>
        <w:t>预约数量</w:t>
      </w:r>
      <w:r>
        <w:rPr>
          <w:rFonts w:hint="eastAsia"/>
        </w:rPr>
        <w:t>",</w:t>
      </w:r>
    </w:p>
    <w:p w:rsidR="00FD602C" w:rsidRDefault="00FD602C" w:rsidP="00FD602C">
      <w:pPr>
        <w:pStyle w:val="ad"/>
        <w:ind w:left="992"/>
      </w:pPr>
      <w:r>
        <w:rPr>
          <w:rFonts w:hint="eastAsia"/>
        </w:rPr>
        <w:t xml:space="preserve">          "B_T": "</w:t>
      </w:r>
      <w:r>
        <w:rPr>
          <w:rFonts w:hint="eastAsia"/>
        </w:rPr>
        <w:t>预约时间</w:t>
      </w:r>
      <w:r>
        <w:rPr>
          <w:rFonts w:hint="eastAsia"/>
        </w:rPr>
        <w:t>"</w:t>
      </w:r>
    </w:p>
    <w:p w:rsidR="00FD602C" w:rsidRDefault="00FD602C" w:rsidP="00FD602C">
      <w:pPr>
        <w:pStyle w:val="ad"/>
        <w:ind w:left="992"/>
      </w:pPr>
      <w:r>
        <w:t xml:space="preserve">        }</w:t>
      </w:r>
    </w:p>
    <w:p w:rsidR="00FD602C" w:rsidRDefault="00FD602C" w:rsidP="00FD602C">
      <w:pPr>
        <w:pStyle w:val="ad"/>
        <w:ind w:left="992"/>
      </w:pPr>
      <w:r>
        <w:t xml:space="preserve">      }</w:t>
      </w:r>
    </w:p>
    <w:p w:rsidR="00FD602C" w:rsidRDefault="00FD602C" w:rsidP="00FD602C">
      <w:pPr>
        <w:pStyle w:val="ad"/>
        <w:ind w:left="992"/>
      </w:pPr>
      <w:r>
        <w:t xml:space="preserve">    }</w:t>
      </w:r>
    </w:p>
    <w:p w:rsidR="00FD602C" w:rsidRDefault="00FD602C" w:rsidP="00FD602C">
      <w:pPr>
        <w:pStyle w:val="ad"/>
        <w:ind w:left="992"/>
      </w:pPr>
      <w:r>
        <w:t xml:space="preserve">  }</w:t>
      </w:r>
    </w:p>
    <w:p w:rsidR="00FD602C" w:rsidRDefault="00FD602C" w:rsidP="00F92919">
      <w:pPr>
        <w:pStyle w:val="ad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D14DEA" w:rsidRPr="00AF6567" w:rsidTr="00907468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F6567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F6567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D14DEA" w:rsidRDefault="00D14DEA" w:rsidP="00907468">
            <w:r w:rsidRPr="00F471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F6567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D14DEA" w:rsidRDefault="00D14DEA" w:rsidP="00907468">
            <w:r w:rsidRPr="00F471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426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270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7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48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270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72" w:type="dxa"/>
            <w:vAlign w:val="center"/>
          </w:tcPr>
          <w:p w:rsidR="00D14DEA" w:rsidRPr="00616603" w:rsidRDefault="00D14DEA" w:rsidP="0090746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48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F6567">
                <w:rPr>
                  <w:rStyle w:val="ab"/>
                  <w:rFonts w:ascii="宋体" w:hAnsi="宋体"/>
                </w:rPr>
                <w:t>Max</w:t>
              </w:r>
              <w:r w:rsidR="00D14DEA">
                <w:rPr>
                  <w:rStyle w:val="ab"/>
                  <w:rFonts w:ascii="宋体" w:hAnsi="宋体" w:hint="eastAsia"/>
                </w:rPr>
                <w:t>2</w:t>
              </w:r>
              <w:r w:rsidR="00D14DEA" w:rsidRPr="00AF656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浮动赢亏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FL_P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FL_P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持仓保证金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MAR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sz w:val="18"/>
                <w:szCs w:val="18"/>
              </w:rPr>
              <w:t>买卖标志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sz w:val="18"/>
                <w:szCs w:val="18"/>
              </w:rPr>
              <w:t>TY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sz w:val="18"/>
                <w:szCs w:val="18"/>
              </w:rPr>
              <w:t>TY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D14DEA" w:rsidRPr="000014A0">
                <w:rPr>
                  <w:rStyle w:val="ab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QTY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QTY&gt;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建仓均价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O_A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O_A&gt;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平均持仓价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A_H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A_H&gt;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冻结数量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F_QTY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F_QTY&gt;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sz w:val="18"/>
                <w:szCs w:val="18"/>
              </w:rPr>
              <w:t>交易手续费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sz w:val="18"/>
                <w:szCs w:val="18"/>
              </w:rPr>
              <w:t>COMM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sz w:val="18"/>
                <w:szCs w:val="18"/>
              </w:rPr>
              <w:t>COMM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>
                <w:rPr>
                  <w:rStyle w:val="ab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Pr="00C63B2E" w:rsidRDefault="00D14DEA" w:rsidP="00D14DEA"/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233CF">
        <w:rPr>
          <w:rFonts w:hint="eastAsia"/>
          <w:b/>
          <w:sz w:val="24"/>
          <w:szCs w:val="24"/>
        </w:rPr>
        <w:t>使用规则</w:t>
      </w:r>
    </w:p>
    <w:p w:rsidR="00D14DEA" w:rsidRPr="00A233CF" w:rsidRDefault="00D14DEA" w:rsidP="00D14DEA">
      <w:pPr>
        <w:pStyle w:val="ad"/>
        <w:ind w:left="856" w:firstLineChars="0" w:firstLine="0"/>
        <w:rPr>
          <w:b/>
          <w:sz w:val="24"/>
          <w:szCs w:val="24"/>
        </w:rPr>
      </w:pPr>
    </w:p>
    <w:p w:rsidR="00D14DEA" w:rsidRPr="006326E0" w:rsidRDefault="00D14DEA" w:rsidP="00D14DEA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商品申购（预定）信息查询（新增）</w:t>
      </w:r>
    </w:p>
    <w:p w:rsidR="00D14DEA" w:rsidRPr="000630E0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ad"/>
        <w:tabs>
          <w:tab w:val="left" w:pos="4592"/>
        </w:tabs>
        <w:ind w:left="992" w:firstLineChars="0" w:firstLine="0"/>
      </w:pPr>
      <w:r>
        <w:rPr>
          <w:rFonts w:hint="eastAsia"/>
        </w:rPr>
        <w:t>商品预定信息查询</w:t>
      </w:r>
      <w:r>
        <w:rPr>
          <w:rFonts w:hint="eastAsia"/>
        </w:rPr>
        <w:t>(faes_schedule</w:t>
      </w:r>
      <w:r w:rsidRPr="00D921B2">
        <w:rPr>
          <w:rFonts w:hint="eastAsia"/>
        </w:rPr>
        <w:t>_</w:t>
      </w:r>
      <w:r w:rsidRPr="00D921B2">
        <w:t>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14DEA" w:rsidRDefault="00D14DEA" w:rsidP="00D14DEA">
      <w:pPr>
        <w:pStyle w:val="ad"/>
        <w:tabs>
          <w:tab w:val="left" w:pos="4592"/>
        </w:tabs>
        <w:ind w:left="992" w:firstLineChars="0" w:firstLine="0"/>
      </w:pPr>
    </w:p>
    <w:p w:rsidR="00D14DEA" w:rsidRPr="000630E0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ad"/>
        <w:tabs>
          <w:tab w:val="left" w:pos="4592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14DEA" w:rsidRDefault="00D14DEA" w:rsidP="00D14DEA">
      <w:pPr>
        <w:pStyle w:val="ad"/>
        <w:tabs>
          <w:tab w:val="left" w:pos="4592"/>
        </w:tabs>
        <w:ind w:left="992" w:firstLineChars="0" w:firstLine="0"/>
      </w:pPr>
    </w:p>
    <w:p w:rsidR="00D14DEA" w:rsidRPr="000630E0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D14DEA" w:rsidRDefault="00BF16E4" w:rsidP="00D14DEA">
      <w:pPr>
        <w:pStyle w:val="ad"/>
        <w:tabs>
          <w:tab w:val="left" w:pos="4592"/>
        </w:tabs>
        <w:ind w:left="992" w:firstLineChars="0" w:firstLine="0"/>
      </w:pPr>
      <w:r w:rsidRPr="006B6770">
        <w:t>http://101.251.236.219:32000/tradeweb/httpXmlServlet?req=</w:t>
      </w:r>
      <w:r w:rsidR="00D14DEA">
        <w:rPr>
          <w:rFonts w:hint="eastAsia"/>
        </w:rPr>
        <w:t>faes_schedule</w:t>
      </w:r>
      <w:r w:rsidR="00D14DEA" w:rsidRPr="00D921B2">
        <w:rPr>
          <w:rFonts w:hint="eastAsia"/>
        </w:rPr>
        <w:t>_</w:t>
      </w:r>
      <w:r w:rsidR="00D14DEA" w:rsidRPr="00D921B2">
        <w:t>query</w:t>
      </w:r>
    </w:p>
    <w:p w:rsidR="00D14DEA" w:rsidRPr="000E26F0" w:rsidRDefault="00D14DEA" w:rsidP="00D14DEA">
      <w:pPr>
        <w:pStyle w:val="ad"/>
        <w:tabs>
          <w:tab w:val="left" w:pos="4592"/>
        </w:tabs>
        <w:ind w:left="992" w:firstLineChars="0" w:firstLine="0"/>
      </w:pPr>
    </w:p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30759C" w:rsidRDefault="0030759C" w:rsidP="0030759C">
      <w:pPr>
        <w:pStyle w:val="ad"/>
        <w:ind w:left="992"/>
      </w:pPr>
      <w:r>
        <w:t>{</w:t>
      </w:r>
    </w:p>
    <w:p w:rsidR="0030759C" w:rsidRDefault="0030759C" w:rsidP="0030759C">
      <w:pPr>
        <w:pStyle w:val="ad"/>
        <w:ind w:left="992"/>
      </w:pPr>
      <w:r>
        <w:t xml:space="preserve">  "MMTS": {</w:t>
      </w:r>
    </w:p>
    <w:p w:rsidR="0030759C" w:rsidRDefault="0030759C" w:rsidP="0030759C">
      <w:pPr>
        <w:pStyle w:val="ad"/>
        <w:ind w:left="992"/>
      </w:pPr>
      <w:r>
        <w:t xml:space="preserve">    "version": "1.0",</w:t>
      </w:r>
    </w:p>
    <w:p w:rsidR="0030759C" w:rsidRDefault="0030759C" w:rsidP="0030759C">
      <w:pPr>
        <w:pStyle w:val="ad"/>
        <w:ind w:left="992"/>
      </w:pPr>
      <w:r>
        <w:t xml:space="preserve">    "REQ": {</w:t>
      </w:r>
    </w:p>
    <w:p w:rsidR="0030759C" w:rsidRDefault="0030759C" w:rsidP="0030759C">
      <w:pPr>
        <w:pStyle w:val="ad"/>
        <w:ind w:left="992"/>
      </w:pPr>
      <w:r>
        <w:t xml:space="preserve">      "name": "</w:t>
      </w:r>
      <w:r>
        <w:rPr>
          <w:rFonts w:hint="eastAsia"/>
        </w:rPr>
        <w:t>faes_schedule</w:t>
      </w:r>
      <w:r w:rsidRPr="00D921B2">
        <w:rPr>
          <w:rFonts w:hint="eastAsia"/>
        </w:rPr>
        <w:t>_</w:t>
      </w:r>
      <w:r w:rsidRPr="00D921B2">
        <w:t>query</w:t>
      </w:r>
      <w:r>
        <w:t xml:space="preserve"> ",</w:t>
      </w:r>
    </w:p>
    <w:p w:rsidR="0030759C" w:rsidRDefault="0030759C" w:rsidP="0030759C">
      <w:pPr>
        <w:pStyle w:val="ad"/>
        <w:ind w:left="992"/>
      </w:pPr>
      <w:r>
        <w:t xml:space="preserve">      "id": " ",</w:t>
      </w:r>
    </w:p>
    <w:p w:rsidR="0030759C" w:rsidRDefault="0030759C" w:rsidP="0030759C">
      <w:pPr>
        <w:pStyle w:val="ad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30759C" w:rsidRDefault="0030759C" w:rsidP="0030759C">
      <w:pPr>
        <w:pStyle w:val="ad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",</w:t>
      </w:r>
    </w:p>
    <w:p w:rsidR="0030759C" w:rsidRDefault="0030759C" w:rsidP="0030759C">
      <w:pPr>
        <w:pStyle w:val="ad"/>
        <w:ind w:left="992"/>
      </w:pPr>
      <w:r>
        <w:t xml:space="preserve">      "SESSION_ID": "SESSION_ID",</w:t>
      </w:r>
    </w:p>
    <w:p w:rsidR="0030759C" w:rsidRDefault="0030759C" w:rsidP="0030759C">
      <w:pPr>
        <w:pStyle w:val="ad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</w:t>
      </w:r>
      <w:r>
        <w:rPr>
          <w:rFonts w:hint="eastAsia"/>
        </w:rPr>
        <w:t>",</w:t>
      </w:r>
    </w:p>
    <w:p w:rsidR="0030759C" w:rsidRDefault="0030759C" w:rsidP="0030759C">
      <w:pPr>
        <w:pStyle w:val="ad"/>
        <w:ind w:left="992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30759C" w:rsidRDefault="0030759C" w:rsidP="0030759C">
      <w:pPr>
        <w:pStyle w:val="ad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30759C" w:rsidRDefault="0030759C" w:rsidP="0030759C">
      <w:pPr>
        <w:pStyle w:val="ad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</w:t>
      </w:r>
    </w:p>
    <w:p w:rsidR="0030759C" w:rsidRDefault="0030759C" w:rsidP="0030759C">
      <w:pPr>
        <w:pStyle w:val="ad"/>
        <w:ind w:left="992"/>
      </w:pPr>
      <w:r>
        <w:t xml:space="preserve">    }</w:t>
      </w:r>
    </w:p>
    <w:p w:rsidR="0030759C" w:rsidRDefault="0030759C" w:rsidP="0030759C">
      <w:pPr>
        <w:pStyle w:val="ad"/>
        <w:ind w:left="992"/>
      </w:pPr>
      <w:r>
        <w:t xml:space="preserve">  }</w:t>
      </w:r>
    </w:p>
    <w:p w:rsidR="0030759C" w:rsidRPr="00F92919" w:rsidRDefault="0030759C" w:rsidP="00F92919">
      <w:pPr>
        <w:pStyle w:val="ad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502"/>
        <w:gridCol w:w="1646"/>
        <w:gridCol w:w="1588"/>
        <w:gridCol w:w="1656"/>
        <w:gridCol w:w="845"/>
        <w:gridCol w:w="1616"/>
        <w:gridCol w:w="617"/>
      </w:tblGrid>
      <w:tr w:rsidR="00D14DEA" w:rsidRPr="00AF7A7C" w:rsidTr="00907468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D14DEA" w:rsidRPr="00AF7A7C" w:rsidRDefault="0030759C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5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5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45" w:type="dxa"/>
          </w:tcPr>
          <w:p w:rsidR="00D14DEA" w:rsidRDefault="00D14DEA" w:rsidP="00907468">
            <w:r w:rsidRPr="006577B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/>
                </w:rPr>
                <w:t>Max</w:t>
              </w:r>
              <w:r w:rsidR="00D14DEA" w:rsidRPr="00686AE1">
                <w:rPr>
                  <w:rStyle w:val="ab"/>
                  <w:rFonts w:ascii="宋体" w:hAnsi="宋体" w:hint="eastAsia"/>
                </w:rPr>
                <w:t>2</w:t>
              </w:r>
              <w:r w:rsidR="00D14DEA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0350B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0350BE">
              <w:rPr>
                <w:rFonts w:ascii="宋体" w:hAnsi="宋体"/>
                <w:sz w:val="18"/>
                <w:szCs w:val="18"/>
              </w:rPr>
              <w:t>市场代码</w:t>
            </w:r>
          </w:p>
        </w:tc>
        <w:tc>
          <w:tcPr>
            <w:tcW w:w="1588" w:type="dxa"/>
            <w:vAlign w:val="center"/>
          </w:tcPr>
          <w:p w:rsidR="00D14DEA" w:rsidRPr="000350B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0350BE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1656" w:type="dxa"/>
            <w:vAlign w:val="center"/>
          </w:tcPr>
          <w:p w:rsidR="00D14DEA" w:rsidRPr="000350B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0350BE">
              <w:rPr>
                <w:rFonts w:ascii="宋体" w:hAnsi="宋体"/>
                <w:sz w:val="18"/>
                <w:szCs w:val="18"/>
              </w:rPr>
              <w:t>MARKET_ID</w:t>
            </w:r>
            <w:r w:rsidRPr="000350B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6577B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/>
                </w:rPr>
                <w:t>Max</w:t>
              </w:r>
              <w:r w:rsidR="00D14DEA" w:rsidRPr="00686AE1">
                <w:rPr>
                  <w:rStyle w:val="ab"/>
                  <w:rFonts w:ascii="宋体" w:hAnsi="宋体" w:hint="eastAsia"/>
                </w:rPr>
                <w:t>32</w:t>
              </w:r>
              <w:r w:rsidR="00D14DEA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第几条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D14DEA" w:rsidRPr="00686AE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D14DEA" w:rsidRPr="00686AE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/>
                </w:rPr>
                <w:t>Max</w:t>
              </w:r>
              <w:r w:rsidR="00D14DEA" w:rsidRPr="00686AE1">
                <w:rPr>
                  <w:rStyle w:val="ab"/>
                  <w:rFonts w:ascii="宋体" w:hAnsi="宋体" w:hint="eastAsia"/>
                </w:rPr>
                <w:t>N</w:t>
              </w:r>
              <w:r w:rsidR="00D14DEA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升降序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FixNDigital" w:history="1">
              <w:r w:rsidR="00D14DEA" w:rsidRPr="00686AE1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0：升序；1：降序；</w:t>
            </w:r>
          </w:p>
        </w:tc>
      </w:tr>
    </w:tbl>
    <w:p w:rsidR="00D14DEA" w:rsidRDefault="00D14DEA" w:rsidP="00D14DEA"/>
    <w:p w:rsidR="00D14DEA" w:rsidRPr="000630E0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3D5F0D" w:rsidRDefault="003D5F0D" w:rsidP="003D5F0D">
      <w:pPr>
        <w:pStyle w:val="ad"/>
        <w:ind w:left="856"/>
      </w:pPr>
      <w:r>
        <w:t>{</w:t>
      </w:r>
    </w:p>
    <w:p w:rsidR="003D5F0D" w:rsidRDefault="003D5F0D" w:rsidP="003D5F0D">
      <w:pPr>
        <w:pStyle w:val="ad"/>
        <w:ind w:left="856"/>
      </w:pPr>
      <w:r>
        <w:t xml:space="preserve">  "MMTS": {</w:t>
      </w:r>
    </w:p>
    <w:p w:rsidR="003D5F0D" w:rsidRDefault="003D5F0D" w:rsidP="003D5F0D">
      <w:pPr>
        <w:pStyle w:val="ad"/>
        <w:ind w:left="856"/>
      </w:pPr>
      <w:r>
        <w:t xml:space="preserve">    "version": "1.0",</w:t>
      </w:r>
    </w:p>
    <w:p w:rsidR="003D5F0D" w:rsidRDefault="003D5F0D" w:rsidP="003D5F0D">
      <w:pPr>
        <w:pStyle w:val="ad"/>
        <w:ind w:left="856"/>
      </w:pPr>
      <w:r>
        <w:t xml:space="preserve">    "REP": {</w:t>
      </w:r>
    </w:p>
    <w:p w:rsidR="003D5F0D" w:rsidRDefault="003D5F0D" w:rsidP="003D5F0D">
      <w:pPr>
        <w:pStyle w:val="ad"/>
        <w:ind w:left="856"/>
      </w:pPr>
      <w:r>
        <w:t xml:space="preserve">      "name": "faes_schedule_query",</w:t>
      </w:r>
    </w:p>
    <w:p w:rsidR="003D5F0D" w:rsidRDefault="003D5F0D" w:rsidP="003D5F0D">
      <w:pPr>
        <w:pStyle w:val="ad"/>
        <w:ind w:left="856"/>
      </w:pPr>
      <w:r>
        <w:t xml:space="preserve">      "message": " ",</w:t>
      </w:r>
    </w:p>
    <w:p w:rsidR="003D5F0D" w:rsidRDefault="003D5F0D" w:rsidP="003D5F0D">
      <w:pPr>
        <w:pStyle w:val="ad"/>
        <w:ind w:left="856"/>
      </w:pPr>
      <w:r>
        <w:t xml:space="preserve">      "retcode": " ",</w:t>
      </w:r>
    </w:p>
    <w:p w:rsidR="003D5F0D" w:rsidRDefault="003D5F0D" w:rsidP="003D5F0D">
      <w:pPr>
        <w:pStyle w:val="ad"/>
        <w:ind w:left="856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3D5F0D" w:rsidRDefault="003D5F0D" w:rsidP="003D5F0D">
      <w:pPr>
        <w:pStyle w:val="ad"/>
        <w:ind w:left="856"/>
      </w:pPr>
      <w:r>
        <w:t xml:space="preserve">      "RESULTLIST": {</w:t>
      </w:r>
    </w:p>
    <w:p w:rsidR="003D5F0D" w:rsidRDefault="003D5F0D" w:rsidP="003D5F0D">
      <w:pPr>
        <w:pStyle w:val="ad"/>
        <w:ind w:left="856"/>
      </w:pPr>
      <w:r>
        <w:t xml:space="preserve">        "REC": {</w:t>
      </w:r>
    </w:p>
    <w:p w:rsidR="003D5F0D" w:rsidRDefault="003D5F0D" w:rsidP="003D5F0D">
      <w:pPr>
        <w:pStyle w:val="ad"/>
        <w:ind w:left="856"/>
      </w:pPr>
      <w:r>
        <w:rPr>
          <w:rFonts w:hint="eastAsia"/>
        </w:rPr>
        <w:t xml:space="preserve">          "S_NO": "</w:t>
      </w:r>
      <w:r>
        <w:rPr>
          <w:rFonts w:hint="eastAsia"/>
        </w:rPr>
        <w:t>预定单号</w:t>
      </w:r>
      <w:r>
        <w:rPr>
          <w:rFonts w:hint="eastAsia"/>
        </w:rPr>
        <w:t>",</w:t>
      </w:r>
    </w:p>
    <w:p w:rsidR="003D5F0D" w:rsidRDefault="003D5F0D" w:rsidP="003D5F0D">
      <w:pPr>
        <w:pStyle w:val="ad"/>
        <w:ind w:left="856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3D5F0D" w:rsidRDefault="003D5F0D" w:rsidP="003D5F0D">
      <w:pPr>
        <w:pStyle w:val="ad"/>
        <w:ind w:left="856"/>
      </w:pPr>
      <w:r>
        <w:rPr>
          <w:rFonts w:hint="eastAsia"/>
        </w:rPr>
        <w:t xml:space="preserve">          "QTY": "</w:t>
      </w:r>
      <w:r>
        <w:rPr>
          <w:rFonts w:hint="eastAsia"/>
        </w:rPr>
        <w:t>预定数量</w:t>
      </w:r>
      <w:r>
        <w:rPr>
          <w:rFonts w:hint="eastAsia"/>
        </w:rPr>
        <w:t>",</w:t>
      </w:r>
    </w:p>
    <w:p w:rsidR="003D5F0D" w:rsidRDefault="003D5F0D" w:rsidP="003D5F0D">
      <w:pPr>
        <w:pStyle w:val="ad"/>
        <w:ind w:left="856"/>
      </w:pPr>
      <w:r>
        <w:rPr>
          <w:rFonts w:hint="eastAsia"/>
        </w:rPr>
        <w:t xml:space="preserve">          "PRI": "</w:t>
      </w:r>
      <w:r>
        <w:rPr>
          <w:rFonts w:hint="eastAsia"/>
        </w:rPr>
        <w:t>预定金额</w:t>
      </w:r>
      <w:r>
        <w:rPr>
          <w:rFonts w:hint="eastAsia"/>
        </w:rPr>
        <w:t>",</w:t>
      </w:r>
    </w:p>
    <w:p w:rsidR="003D5F0D" w:rsidRDefault="003D5F0D" w:rsidP="003D5F0D">
      <w:pPr>
        <w:pStyle w:val="ad"/>
        <w:ind w:left="856"/>
      </w:pPr>
      <w:r>
        <w:rPr>
          <w:rFonts w:hint="eastAsia"/>
        </w:rPr>
        <w:t xml:space="preserve">          "TIME": "</w:t>
      </w:r>
      <w:r>
        <w:rPr>
          <w:rFonts w:hint="eastAsia"/>
        </w:rPr>
        <w:t>预定时间</w:t>
      </w:r>
      <w:r>
        <w:rPr>
          <w:rFonts w:hint="eastAsia"/>
        </w:rPr>
        <w:t>",</w:t>
      </w:r>
    </w:p>
    <w:p w:rsidR="003D5F0D" w:rsidRDefault="003D5F0D" w:rsidP="003D5F0D">
      <w:pPr>
        <w:pStyle w:val="ad"/>
        <w:ind w:left="856"/>
      </w:pPr>
      <w:r>
        <w:rPr>
          <w:rFonts w:hint="eastAsia"/>
        </w:rPr>
        <w:t xml:space="preserve">          "F_FEE": "</w:t>
      </w:r>
      <w:r>
        <w:rPr>
          <w:rFonts w:hint="eastAsia"/>
        </w:rPr>
        <w:t>交易手续费</w:t>
      </w:r>
      <w:r>
        <w:rPr>
          <w:rFonts w:hint="eastAsia"/>
        </w:rPr>
        <w:t>",</w:t>
      </w:r>
    </w:p>
    <w:p w:rsidR="003D5F0D" w:rsidRDefault="003D5F0D" w:rsidP="003D5F0D">
      <w:pPr>
        <w:pStyle w:val="ad"/>
        <w:ind w:left="856"/>
      </w:pPr>
      <w:r>
        <w:rPr>
          <w:rFonts w:hint="eastAsia"/>
        </w:rPr>
        <w:t xml:space="preserve">          "F_MAR": "</w:t>
      </w:r>
      <w:r>
        <w:rPr>
          <w:rFonts w:hint="eastAsia"/>
        </w:rPr>
        <w:t>冻结保证金</w:t>
      </w:r>
      <w:r>
        <w:rPr>
          <w:rFonts w:hint="eastAsia"/>
        </w:rPr>
        <w:t>"</w:t>
      </w:r>
    </w:p>
    <w:p w:rsidR="003D5F0D" w:rsidRDefault="003D5F0D" w:rsidP="003D5F0D">
      <w:pPr>
        <w:pStyle w:val="ad"/>
        <w:ind w:left="856"/>
      </w:pPr>
      <w:r>
        <w:t xml:space="preserve">        }</w:t>
      </w:r>
    </w:p>
    <w:p w:rsidR="003D5F0D" w:rsidRDefault="003D5F0D" w:rsidP="003D5F0D">
      <w:pPr>
        <w:pStyle w:val="ad"/>
        <w:ind w:left="856"/>
      </w:pPr>
      <w:r>
        <w:t xml:space="preserve">      }</w:t>
      </w:r>
    </w:p>
    <w:p w:rsidR="003D5F0D" w:rsidRDefault="003D5F0D" w:rsidP="003D5F0D">
      <w:pPr>
        <w:pStyle w:val="ad"/>
        <w:ind w:left="856"/>
      </w:pPr>
      <w:r>
        <w:t xml:space="preserve">    }</w:t>
      </w:r>
    </w:p>
    <w:p w:rsidR="003D5F0D" w:rsidRDefault="003D5F0D" w:rsidP="003D5F0D">
      <w:pPr>
        <w:pStyle w:val="ad"/>
        <w:ind w:left="856"/>
      </w:pPr>
      <w:r>
        <w:t xml:space="preserve">  }</w:t>
      </w:r>
    </w:p>
    <w:p w:rsidR="003D5F0D" w:rsidRDefault="003D5F0D" w:rsidP="00F92919">
      <w:pPr>
        <w:pStyle w:val="ad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6"/>
        <w:gridCol w:w="417"/>
        <w:gridCol w:w="1340"/>
        <w:gridCol w:w="1792"/>
        <w:gridCol w:w="1792"/>
        <w:gridCol w:w="884"/>
        <w:gridCol w:w="1380"/>
        <w:gridCol w:w="924"/>
      </w:tblGrid>
      <w:tr w:rsidR="00D14DEA" w:rsidRPr="00707C46" w:rsidTr="00907468">
        <w:trPr>
          <w:jc w:val="center"/>
        </w:trPr>
        <w:tc>
          <w:tcPr>
            <w:tcW w:w="416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7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40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707C46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84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24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7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707C46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7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707C46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7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707C46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7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884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80" w:type="dxa"/>
          </w:tcPr>
          <w:p w:rsidR="00D14DEA" w:rsidRPr="00616603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7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884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</w:tcPr>
          <w:p w:rsidR="00D14DEA" w:rsidRPr="00616603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7" w:type="dxa"/>
          </w:tcPr>
          <w:p w:rsidR="00D14DEA" w:rsidRDefault="00D14DEA" w:rsidP="00907468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H_ID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H_ID&gt;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[0..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707C46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trHeight w:val="329"/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7" w:type="dxa"/>
          </w:tcPr>
          <w:p w:rsidR="00D14DEA" w:rsidRDefault="00D14DEA" w:rsidP="00907468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成交单号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T_N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T_N&gt;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707C46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D14DEA" w:rsidRPr="007E39F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7" w:type="dxa"/>
          </w:tcPr>
          <w:p w:rsidR="00D14DEA" w:rsidRDefault="00D14DEA" w:rsidP="00907468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707C46">
                <w:rPr>
                  <w:rStyle w:val="ab"/>
                  <w:rFonts w:ascii="宋体" w:hAnsi="宋体"/>
                </w:rPr>
                <w:t>Max</w:t>
              </w:r>
              <w:r w:rsidR="00D14DEA" w:rsidRPr="00707C46">
                <w:rPr>
                  <w:rStyle w:val="ab"/>
                  <w:rFonts w:ascii="宋体" w:hAnsi="宋体" w:hint="eastAsia"/>
                </w:rPr>
                <w:t>2</w:t>
              </w:r>
              <w:r w:rsidR="00D14DEA" w:rsidRPr="00707C4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7" w:type="dxa"/>
          </w:tcPr>
          <w:p w:rsidR="00D14DEA" w:rsidRDefault="00D14DEA" w:rsidP="00907468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cs="Arial"/>
                <w:sz w:val="18"/>
                <w:szCs w:val="18"/>
              </w:rPr>
              <w:t>买卖标志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TY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TY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D14DEA" w:rsidRPr="00B83EB1">
                <w:rPr>
                  <w:rStyle w:val="ab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7" w:type="dxa"/>
          </w:tcPr>
          <w:p w:rsidR="00D14DEA" w:rsidRDefault="00D14DEA" w:rsidP="00907468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开仓数量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O_QTY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O_QTY&gt;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707C46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7" w:type="dxa"/>
          </w:tcPr>
          <w:p w:rsidR="00D14DEA" w:rsidRDefault="00D14DEA" w:rsidP="00907468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当前持仓数量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C_QTY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C_QTY&gt;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707C46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7" w:type="dxa"/>
          </w:tcPr>
          <w:p w:rsidR="00D14DEA" w:rsidRDefault="00D14DEA" w:rsidP="00907468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建仓价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PR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PR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持仓价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pStyle w:val="22207415"/>
              <w:ind w:left="0" w:firstLine="0"/>
              <w:rPr>
                <w:sz w:val="18"/>
                <w:szCs w:val="18"/>
              </w:rPr>
            </w:pPr>
            <w:r w:rsidRPr="00707C46">
              <w:rPr>
                <w:rFonts w:hint="eastAsia"/>
                <w:sz w:val="18"/>
                <w:szCs w:val="18"/>
              </w:rPr>
              <w:t>H_P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pStyle w:val="22207415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707C46">
              <w:rPr>
                <w:rFonts w:hint="eastAsia"/>
                <w:sz w:val="18"/>
                <w:szCs w:val="18"/>
              </w:rPr>
              <w:t>H_P&gt;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E915B5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915B5">
              <w:rPr>
                <w:rFonts w:ascii="宋体" w:hAnsi="宋体" w:hint="eastAsia"/>
                <w:sz w:val="18"/>
                <w:szCs w:val="18"/>
              </w:rPr>
              <w:t>建仓时间</w:t>
            </w:r>
          </w:p>
        </w:tc>
        <w:tc>
          <w:tcPr>
            <w:tcW w:w="1792" w:type="dxa"/>
            <w:vAlign w:val="center"/>
          </w:tcPr>
          <w:p w:rsidR="00D14DEA" w:rsidRPr="00E915B5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915B5">
              <w:rPr>
                <w:rFonts w:ascii="宋体" w:hAnsi="宋体" w:hint="eastAsia"/>
                <w:sz w:val="18"/>
                <w:szCs w:val="18"/>
              </w:rPr>
              <w:t>OR_T</w:t>
            </w:r>
          </w:p>
        </w:tc>
        <w:tc>
          <w:tcPr>
            <w:tcW w:w="1792" w:type="dxa"/>
            <w:vAlign w:val="center"/>
          </w:tcPr>
          <w:p w:rsidR="00D14DEA" w:rsidRPr="00E915B5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915B5">
              <w:rPr>
                <w:rFonts w:ascii="宋体" w:hAnsi="宋体" w:hint="eastAsia"/>
                <w:sz w:val="18"/>
                <w:szCs w:val="18"/>
              </w:rPr>
              <w:t>OR_T&gt;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D14DEA">
                <w:rPr>
                  <w:rStyle w:val="ab"/>
                  <w:rFonts w:ascii="宋体" w:hAnsi="宋体" w:hint="eastAsia"/>
                </w:rPr>
                <w:t>DateTime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浮动赢亏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FL_P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FL_P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保证金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MAR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MAR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cs="Arial"/>
                <w:sz w:val="18"/>
                <w:szCs w:val="18"/>
              </w:rPr>
              <w:t>交易手续费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COMM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COMM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止损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STOP_LOSS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STOP_LOSS&gt;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止盈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STOP_PROFIT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STOP_PROFIT&gt;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成交对方ID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OTHER_ID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OTHER_ID&gt;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707C46">
                <w:rPr>
                  <w:rStyle w:val="ab"/>
                  <w:rFonts w:ascii="宋体" w:hAnsi="宋体"/>
                </w:rPr>
                <w:t>Max</w:t>
              </w:r>
              <w:r w:rsidR="00D14DEA" w:rsidRPr="00707C46">
                <w:rPr>
                  <w:rStyle w:val="ab"/>
                  <w:rFonts w:ascii="宋体" w:hAnsi="宋体" w:hint="eastAsia"/>
                </w:rPr>
                <w:t>1</w:t>
              </w:r>
              <w:r w:rsidR="00D14DEA">
                <w:rPr>
                  <w:rStyle w:val="ab"/>
                  <w:rFonts w:ascii="宋体" w:hAnsi="宋体" w:hint="eastAsia"/>
                </w:rPr>
                <w:t>5</w:t>
              </w:r>
              <w:r w:rsidR="00D14DEA" w:rsidRPr="00707C4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代为委托员代码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CO_ID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CO_ID&gt;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707C46">
                <w:rPr>
                  <w:rStyle w:val="ab"/>
                  <w:rFonts w:ascii="宋体" w:hAnsi="宋体"/>
                </w:rPr>
                <w:t>Max</w:t>
              </w:r>
              <w:r w:rsidR="00D14DEA" w:rsidRPr="00707C46">
                <w:rPr>
                  <w:rStyle w:val="ab"/>
                  <w:rFonts w:ascii="宋体" w:hAnsi="宋体" w:hint="eastAsia"/>
                </w:rPr>
                <w:t>1</w:t>
              </w:r>
              <w:r w:rsidR="00D14DEA">
                <w:rPr>
                  <w:rStyle w:val="ab"/>
                  <w:rFonts w:ascii="宋体" w:hAnsi="宋体" w:hint="eastAsia"/>
                </w:rPr>
                <w:t>5</w:t>
              </w:r>
              <w:r w:rsidR="00D14DEA" w:rsidRPr="00707C4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持仓保证金比例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MAR_RATE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MAR_RATE&gt;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707C46">
                <w:rPr>
                  <w:rStyle w:val="ab"/>
                  <w:rFonts w:ascii="宋体" w:hAnsi="宋体"/>
                </w:rPr>
                <w:t>Max</w:t>
              </w:r>
              <w:r w:rsidR="00D14DEA">
                <w:rPr>
                  <w:rStyle w:val="ab"/>
                  <w:rFonts w:ascii="宋体" w:hAnsi="宋体" w:hint="eastAsia"/>
                </w:rPr>
                <w:t>N</w:t>
              </w:r>
              <w:r w:rsidR="00D14DEA" w:rsidRPr="00707C4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Pr="00C63B2E" w:rsidRDefault="00D14DEA" w:rsidP="00D14DEA"/>
    <w:p w:rsidR="00D14DEA" w:rsidRPr="00125D91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D14DEA" w:rsidRPr="006326E0" w:rsidRDefault="00D14DEA" w:rsidP="00D14DEA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商品售出信息查询（新增）</w:t>
      </w:r>
    </w:p>
    <w:p w:rsidR="00D14DEA" w:rsidRPr="000630E0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ad"/>
        <w:tabs>
          <w:tab w:val="left" w:pos="4592"/>
        </w:tabs>
        <w:ind w:left="992" w:firstLineChars="0" w:firstLine="0"/>
      </w:pPr>
      <w:r>
        <w:rPr>
          <w:rFonts w:hint="eastAsia"/>
        </w:rPr>
        <w:t>商品售出信息查询</w:t>
      </w:r>
      <w:r>
        <w:rPr>
          <w:rFonts w:hint="eastAsia"/>
        </w:rPr>
        <w:t>(faes_sold</w:t>
      </w:r>
      <w:r w:rsidRPr="00D921B2">
        <w:rPr>
          <w:rFonts w:hint="eastAsia"/>
        </w:rPr>
        <w:t>_</w:t>
      </w:r>
      <w:r w:rsidRPr="00D921B2">
        <w:t>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14DEA" w:rsidRDefault="00D14DEA" w:rsidP="00D14DEA">
      <w:pPr>
        <w:pStyle w:val="ad"/>
        <w:tabs>
          <w:tab w:val="left" w:pos="4592"/>
        </w:tabs>
        <w:ind w:left="992" w:firstLineChars="0" w:firstLine="0"/>
      </w:pPr>
    </w:p>
    <w:p w:rsidR="00D14DEA" w:rsidRPr="000630E0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ad"/>
        <w:tabs>
          <w:tab w:val="left" w:pos="4592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14DEA" w:rsidRDefault="00D14DEA" w:rsidP="00D14DEA">
      <w:pPr>
        <w:pStyle w:val="ad"/>
        <w:tabs>
          <w:tab w:val="left" w:pos="4592"/>
        </w:tabs>
        <w:ind w:left="992" w:firstLineChars="0" w:firstLine="0"/>
      </w:pPr>
    </w:p>
    <w:p w:rsidR="00D14DEA" w:rsidRPr="000630E0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D14DEA" w:rsidRDefault="00BF16E4" w:rsidP="00D14DEA">
      <w:pPr>
        <w:pStyle w:val="ad"/>
        <w:tabs>
          <w:tab w:val="left" w:pos="4592"/>
        </w:tabs>
        <w:ind w:left="992" w:firstLineChars="0" w:firstLine="0"/>
      </w:pPr>
      <w:r w:rsidRPr="006B6770">
        <w:t>http://101.251.236.219:32000/tradeweb/httpXmlServlet?req=</w:t>
      </w:r>
      <w:r w:rsidR="00D14DEA">
        <w:rPr>
          <w:rFonts w:hint="eastAsia"/>
        </w:rPr>
        <w:t>faes_sold</w:t>
      </w:r>
      <w:r w:rsidR="00D14DEA" w:rsidRPr="00D921B2">
        <w:rPr>
          <w:rFonts w:hint="eastAsia"/>
        </w:rPr>
        <w:t>_</w:t>
      </w:r>
      <w:r w:rsidR="00D14DEA" w:rsidRPr="00D921B2">
        <w:t>query</w:t>
      </w:r>
    </w:p>
    <w:p w:rsidR="00D14DEA" w:rsidRPr="000E26F0" w:rsidRDefault="00D14DEA" w:rsidP="00D14DEA">
      <w:pPr>
        <w:pStyle w:val="ad"/>
        <w:tabs>
          <w:tab w:val="left" w:pos="4592"/>
        </w:tabs>
        <w:ind w:left="992" w:firstLineChars="0" w:firstLine="0"/>
      </w:pPr>
    </w:p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3E4245" w:rsidRDefault="003E4245" w:rsidP="003E4245">
      <w:pPr>
        <w:pStyle w:val="ad"/>
        <w:ind w:left="856"/>
      </w:pPr>
      <w:r>
        <w:t>{</w:t>
      </w:r>
    </w:p>
    <w:p w:rsidR="003E4245" w:rsidRDefault="003E4245" w:rsidP="003E4245">
      <w:pPr>
        <w:pStyle w:val="ad"/>
        <w:ind w:left="856"/>
      </w:pPr>
      <w:r>
        <w:t xml:space="preserve">  "MMTS": {</w:t>
      </w:r>
    </w:p>
    <w:p w:rsidR="003E4245" w:rsidRDefault="003E4245" w:rsidP="003E4245">
      <w:pPr>
        <w:pStyle w:val="ad"/>
        <w:ind w:left="856"/>
      </w:pPr>
      <w:r>
        <w:t xml:space="preserve">    "version": "1.0",</w:t>
      </w:r>
    </w:p>
    <w:p w:rsidR="003E4245" w:rsidRDefault="003E4245" w:rsidP="003E4245">
      <w:pPr>
        <w:pStyle w:val="ad"/>
        <w:ind w:left="856"/>
      </w:pPr>
      <w:r>
        <w:t xml:space="preserve">    "REQ": {</w:t>
      </w:r>
    </w:p>
    <w:p w:rsidR="003E4245" w:rsidRDefault="003E4245" w:rsidP="003E4245">
      <w:pPr>
        <w:pStyle w:val="ad"/>
        <w:ind w:left="856"/>
      </w:pPr>
      <w:r>
        <w:t xml:space="preserve">      "name": "faes_sold_query",</w:t>
      </w:r>
    </w:p>
    <w:p w:rsidR="003E4245" w:rsidRDefault="003E4245" w:rsidP="003E4245">
      <w:pPr>
        <w:pStyle w:val="ad"/>
        <w:ind w:left="856"/>
      </w:pPr>
      <w:r>
        <w:t xml:space="preserve">      "id": " ",</w:t>
      </w:r>
    </w:p>
    <w:p w:rsidR="003E4245" w:rsidRDefault="003E4245" w:rsidP="003E4245">
      <w:pPr>
        <w:pStyle w:val="ad"/>
        <w:ind w:left="856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3E4245" w:rsidRDefault="003E4245" w:rsidP="003E4245">
      <w:pPr>
        <w:pStyle w:val="ad"/>
        <w:ind w:left="856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",</w:t>
      </w:r>
    </w:p>
    <w:p w:rsidR="003E4245" w:rsidRDefault="003E4245" w:rsidP="003E4245">
      <w:pPr>
        <w:pStyle w:val="ad"/>
        <w:ind w:left="856"/>
      </w:pPr>
      <w:r>
        <w:rPr>
          <w:rFonts w:hint="eastAsia"/>
        </w:rPr>
        <w:t xml:space="preserve">      "START_D": "</w:t>
      </w:r>
      <w:r>
        <w:rPr>
          <w:rFonts w:hint="eastAsia"/>
        </w:rPr>
        <w:t>查询起始日期</w:t>
      </w:r>
      <w:r>
        <w:rPr>
          <w:rFonts w:hint="eastAsia"/>
        </w:rPr>
        <w:t>",</w:t>
      </w:r>
    </w:p>
    <w:p w:rsidR="003E4245" w:rsidRDefault="003E4245" w:rsidP="003E4245">
      <w:pPr>
        <w:pStyle w:val="ad"/>
        <w:ind w:left="856"/>
      </w:pPr>
      <w:r>
        <w:t xml:space="preserve">      "SESSION_ID": "SESSION_ID",</w:t>
      </w:r>
    </w:p>
    <w:p w:rsidR="003E4245" w:rsidRDefault="003E4245" w:rsidP="003E4245">
      <w:pPr>
        <w:pStyle w:val="ad"/>
        <w:ind w:left="856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</w:t>
      </w:r>
      <w:r>
        <w:rPr>
          <w:rFonts w:hint="eastAsia"/>
        </w:rPr>
        <w:t>",</w:t>
      </w:r>
    </w:p>
    <w:p w:rsidR="003E4245" w:rsidRDefault="003E4245" w:rsidP="003E4245">
      <w:pPr>
        <w:pStyle w:val="ad"/>
        <w:ind w:left="856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3E4245" w:rsidRDefault="003E4245" w:rsidP="003E4245">
      <w:pPr>
        <w:pStyle w:val="ad"/>
        <w:ind w:left="856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3E4245" w:rsidRDefault="003E4245" w:rsidP="003E4245">
      <w:pPr>
        <w:pStyle w:val="ad"/>
        <w:ind w:left="856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</w:t>
      </w:r>
    </w:p>
    <w:p w:rsidR="003E4245" w:rsidRDefault="003E4245" w:rsidP="003E4245">
      <w:pPr>
        <w:pStyle w:val="ad"/>
        <w:ind w:left="856"/>
      </w:pPr>
      <w:r>
        <w:t xml:space="preserve">    }</w:t>
      </w:r>
    </w:p>
    <w:p w:rsidR="003E4245" w:rsidRPr="00F92919" w:rsidRDefault="003E4245" w:rsidP="00F92919">
      <w:pPr>
        <w:pStyle w:val="ad"/>
        <w:ind w:left="856" w:firstLineChars="0" w:firstLine="136"/>
      </w:pPr>
      <w:r>
        <w:t xml:space="preserve">  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502"/>
        <w:gridCol w:w="1646"/>
        <w:gridCol w:w="1588"/>
        <w:gridCol w:w="1656"/>
        <w:gridCol w:w="845"/>
        <w:gridCol w:w="1616"/>
        <w:gridCol w:w="617"/>
      </w:tblGrid>
      <w:tr w:rsidR="00D14DEA" w:rsidRPr="00AF7A7C" w:rsidTr="00907468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D14DEA" w:rsidRPr="00AF7A7C" w:rsidRDefault="003E4245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5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5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45" w:type="dxa"/>
          </w:tcPr>
          <w:p w:rsidR="00D14DEA" w:rsidRDefault="00D14DEA" w:rsidP="00907468">
            <w:r w:rsidRPr="006577B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/>
                </w:rPr>
                <w:t>Max</w:t>
              </w:r>
              <w:r w:rsidR="00D14DEA" w:rsidRPr="00686AE1">
                <w:rPr>
                  <w:rStyle w:val="ab"/>
                  <w:rFonts w:ascii="宋体" w:hAnsi="宋体" w:hint="eastAsia"/>
                </w:rPr>
                <w:t>2</w:t>
              </w:r>
              <w:r w:rsidR="00D14DEA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0350B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0350BE">
              <w:rPr>
                <w:rFonts w:ascii="宋体" w:hAnsi="宋体"/>
                <w:sz w:val="18"/>
                <w:szCs w:val="18"/>
              </w:rPr>
              <w:t>市场代码</w:t>
            </w:r>
          </w:p>
        </w:tc>
        <w:tc>
          <w:tcPr>
            <w:tcW w:w="1588" w:type="dxa"/>
            <w:vAlign w:val="center"/>
          </w:tcPr>
          <w:p w:rsidR="00D14DEA" w:rsidRPr="000350B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0350BE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1656" w:type="dxa"/>
            <w:vAlign w:val="center"/>
          </w:tcPr>
          <w:p w:rsidR="00D14DEA" w:rsidRPr="000350B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0350BE">
              <w:rPr>
                <w:rFonts w:ascii="宋体" w:hAnsi="宋体"/>
                <w:sz w:val="18"/>
                <w:szCs w:val="18"/>
              </w:rPr>
              <w:t>MARKET_ID</w:t>
            </w:r>
            <w:r w:rsidRPr="000350B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6577B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/>
                </w:rPr>
                <w:t>Max</w:t>
              </w:r>
              <w:r w:rsidR="00D14DEA" w:rsidRPr="00686AE1">
                <w:rPr>
                  <w:rStyle w:val="ab"/>
                  <w:rFonts w:ascii="宋体" w:hAnsi="宋体" w:hint="eastAsia"/>
                </w:rPr>
                <w:t>32</w:t>
              </w:r>
              <w:r w:rsidR="00D14DEA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第几条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D14DEA" w:rsidRPr="00686AE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D14DEA" w:rsidRPr="00686AE1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ab"/>
                  <w:rFonts w:ascii="宋体" w:hAnsi="宋体"/>
                </w:rPr>
                <w:t>Max</w:t>
              </w:r>
              <w:r w:rsidR="00D14DEA" w:rsidRPr="00686AE1">
                <w:rPr>
                  <w:rStyle w:val="ab"/>
                  <w:rFonts w:ascii="宋体" w:hAnsi="宋体" w:hint="eastAsia"/>
                </w:rPr>
                <w:t>N</w:t>
              </w:r>
              <w:r w:rsidR="00D14DEA" w:rsidRPr="00686AE1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升降序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5D77B4" w:rsidP="00907468">
            <w:pPr>
              <w:rPr>
                <w:rStyle w:val="ab"/>
                <w:rFonts w:ascii="宋体" w:hAnsi="宋体"/>
              </w:rPr>
            </w:pPr>
            <w:hyperlink w:anchor="FixNDigital" w:history="1">
              <w:r w:rsidR="00D14DEA" w:rsidRPr="00686AE1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0：升序；1：降序；</w:t>
            </w:r>
          </w:p>
        </w:tc>
      </w:tr>
    </w:tbl>
    <w:p w:rsidR="00D14DEA" w:rsidRDefault="00D14DEA" w:rsidP="00D14DEA"/>
    <w:p w:rsidR="00D14DEA" w:rsidRPr="000630E0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3E4245" w:rsidRDefault="003E4245" w:rsidP="003E4245">
      <w:pPr>
        <w:pStyle w:val="ad"/>
        <w:ind w:left="856"/>
      </w:pPr>
      <w:r>
        <w:t>{</w:t>
      </w:r>
    </w:p>
    <w:p w:rsidR="003E4245" w:rsidRDefault="003E4245" w:rsidP="003E4245">
      <w:pPr>
        <w:pStyle w:val="ad"/>
        <w:ind w:left="856"/>
      </w:pPr>
      <w:r>
        <w:t xml:space="preserve">  "MMTS": {</w:t>
      </w:r>
    </w:p>
    <w:p w:rsidR="003E4245" w:rsidRDefault="003E4245" w:rsidP="003E4245">
      <w:pPr>
        <w:pStyle w:val="ad"/>
        <w:ind w:left="856"/>
      </w:pPr>
      <w:r>
        <w:t xml:space="preserve">    "version": "1.0",</w:t>
      </w:r>
    </w:p>
    <w:p w:rsidR="003E4245" w:rsidRDefault="003E4245" w:rsidP="003E4245">
      <w:pPr>
        <w:pStyle w:val="ad"/>
        <w:ind w:left="856"/>
      </w:pPr>
      <w:r>
        <w:t xml:space="preserve">    "REP": {</w:t>
      </w:r>
    </w:p>
    <w:p w:rsidR="003E4245" w:rsidRDefault="003E4245" w:rsidP="003E4245">
      <w:pPr>
        <w:pStyle w:val="ad"/>
        <w:ind w:left="856"/>
      </w:pPr>
      <w:r>
        <w:t xml:space="preserve">      "name": "faes_sold_query",</w:t>
      </w:r>
    </w:p>
    <w:p w:rsidR="003E4245" w:rsidRDefault="003E4245" w:rsidP="003E4245">
      <w:pPr>
        <w:pStyle w:val="ad"/>
        <w:ind w:left="856"/>
      </w:pPr>
      <w:r>
        <w:t xml:space="preserve">      "message": " ",</w:t>
      </w:r>
    </w:p>
    <w:p w:rsidR="003E4245" w:rsidRDefault="003E4245" w:rsidP="003E4245">
      <w:pPr>
        <w:pStyle w:val="ad"/>
        <w:ind w:left="856"/>
      </w:pPr>
      <w:r>
        <w:t xml:space="preserve">      "retcode": " ",</w:t>
      </w:r>
    </w:p>
    <w:p w:rsidR="003E4245" w:rsidRDefault="003E4245" w:rsidP="003E4245">
      <w:pPr>
        <w:pStyle w:val="ad"/>
        <w:ind w:left="856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3E4245" w:rsidRDefault="003E4245" w:rsidP="003E4245">
      <w:pPr>
        <w:pStyle w:val="ad"/>
        <w:ind w:left="856"/>
      </w:pPr>
      <w:r>
        <w:t xml:space="preserve">      "RESULTLIST": {</w:t>
      </w:r>
    </w:p>
    <w:p w:rsidR="003E4245" w:rsidRDefault="003E4245" w:rsidP="003E4245">
      <w:pPr>
        <w:pStyle w:val="ad"/>
        <w:ind w:left="856"/>
      </w:pPr>
      <w:r>
        <w:t xml:space="preserve">        "REC": {</w:t>
      </w:r>
    </w:p>
    <w:p w:rsidR="003E4245" w:rsidRDefault="003E4245" w:rsidP="003E4245">
      <w:pPr>
        <w:pStyle w:val="ad"/>
        <w:ind w:left="856"/>
      </w:pPr>
      <w:r>
        <w:rPr>
          <w:rFonts w:hint="eastAsia"/>
        </w:rPr>
        <w:t xml:space="preserve">          "S_NO": "</w:t>
      </w:r>
      <w:r>
        <w:rPr>
          <w:rFonts w:hint="eastAsia"/>
        </w:rPr>
        <w:t>售出单号</w:t>
      </w:r>
      <w:r>
        <w:rPr>
          <w:rFonts w:hint="eastAsia"/>
        </w:rPr>
        <w:t>",</w:t>
      </w:r>
    </w:p>
    <w:p w:rsidR="003E4245" w:rsidRDefault="003E4245" w:rsidP="003E4245">
      <w:pPr>
        <w:pStyle w:val="ad"/>
        <w:ind w:left="856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3E4245" w:rsidRDefault="003E4245" w:rsidP="003E4245">
      <w:pPr>
        <w:pStyle w:val="ad"/>
        <w:ind w:left="856"/>
      </w:pPr>
      <w:r>
        <w:rPr>
          <w:rFonts w:hint="eastAsia"/>
        </w:rPr>
        <w:t xml:space="preserve">          "QTY": "</w:t>
      </w:r>
      <w:r>
        <w:rPr>
          <w:rFonts w:hint="eastAsia"/>
        </w:rPr>
        <w:t>售出数量</w:t>
      </w:r>
      <w:r>
        <w:rPr>
          <w:rFonts w:hint="eastAsia"/>
        </w:rPr>
        <w:t>",</w:t>
      </w:r>
    </w:p>
    <w:p w:rsidR="003E4245" w:rsidRDefault="003E4245" w:rsidP="003E4245">
      <w:pPr>
        <w:pStyle w:val="ad"/>
        <w:ind w:left="856"/>
      </w:pPr>
      <w:r>
        <w:rPr>
          <w:rFonts w:hint="eastAsia"/>
        </w:rPr>
        <w:t xml:space="preserve">          "PR": "</w:t>
      </w:r>
      <w:r>
        <w:rPr>
          <w:rFonts w:hint="eastAsia"/>
        </w:rPr>
        <w:t>售出金额</w:t>
      </w:r>
      <w:r>
        <w:rPr>
          <w:rFonts w:hint="eastAsia"/>
        </w:rPr>
        <w:t>",</w:t>
      </w:r>
    </w:p>
    <w:p w:rsidR="003E4245" w:rsidRDefault="003E4245" w:rsidP="003E4245">
      <w:pPr>
        <w:pStyle w:val="ad"/>
        <w:ind w:left="856"/>
      </w:pPr>
      <w:r>
        <w:rPr>
          <w:rFonts w:hint="eastAsia"/>
        </w:rPr>
        <w:t xml:space="preserve">          "S_D": "</w:t>
      </w:r>
      <w:r>
        <w:rPr>
          <w:rFonts w:hint="eastAsia"/>
        </w:rPr>
        <w:t>售出时间</w:t>
      </w:r>
      <w:r>
        <w:rPr>
          <w:rFonts w:hint="eastAsia"/>
        </w:rPr>
        <w:t>",</w:t>
      </w:r>
    </w:p>
    <w:p w:rsidR="003E4245" w:rsidRDefault="003E4245" w:rsidP="003E4245">
      <w:pPr>
        <w:pStyle w:val="ad"/>
        <w:ind w:left="856"/>
      </w:pPr>
      <w:r>
        <w:rPr>
          <w:rFonts w:hint="eastAsia"/>
        </w:rPr>
        <w:t xml:space="preserve">          "SPR": "</w:t>
      </w:r>
      <w:r>
        <w:rPr>
          <w:rFonts w:hint="eastAsia"/>
        </w:rPr>
        <w:t>购入金额</w:t>
      </w:r>
      <w:r>
        <w:rPr>
          <w:rFonts w:hint="eastAsia"/>
        </w:rPr>
        <w:t>",</w:t>
      </w:r>
    </w:p>
    <w:p w:rsidR="003E4245" w:rsidRDefault="003E4245" w:rsidP="003E4245">
      <w:pPr>
        <w:pStyle w:val="ad"/>
        <w:ind w:left="856"/>
      </w:pPr>
      <w:r>
        <w:rPr>
          <w:rFonts w:hint="eastAsia"/>
        </w:rPr>
        <w:t xml:space="preserve">          "PL": "</w:t>
      </w:r>
      <w:r>
        <w:rPr>
          <w:rFonts w:hint="eastAsia"/>
        </w:rPr>
        <w:t>盈亏</w:t>
      </w:r>
      <w:r>
        <w:rPr>
          <w:rFonts w:hint="eastAsia"/>
        </w:rPr>
        <w:t>",</w:t>
      </w:r>
    </w:p>
    <w:p w:rsidR="003E4245" w:rsidRDefault="003E4245" w:rsidP="003E4245">
      <w:pPr>
        <w:pStyle w:val="ad"/>
        <w:ind w:left="856"/>
      </w:pPr>
      <w:r>
        <w:rPr>
          <w:rFonts w:hint="eastAsia"/>
        </w:rPr>
        <w:t xml:space="preserve">          "COMM": "</w:t>
      </w:r>
      <w:r>
        <w:rPr>
          <w:rFonts w:hint="eastAsia"/>
        </w:rPr>
        <w:t>交易手续费</w:t>
      </w:r>
      <w:r>
        <w:rPr>
          <w:rFonts w:hint="eastAsia"/>
        </w:rPr>
        <w:t>"</w:t>
      </w:r>
    </w:p>
    <w:p w:rsidR="003E4245" w:rsidRDefault="003E4245" w:rsidP="003E4245">
      <w:pPr>
        <w:pStyle w:val="ad"/>
        <w:ind w:left="856"/>
      </w:pPr>
      <w:r>
        <w:t xml:space="preserve">        }</w:t>
      </w:r>
    </w:p>
    <w:p w:rsidR="003E4245" w:rsidRDefault="003E4245" w:rsidP="003E4245">
      <w:pPr>
        <w:pStyle w:val="ad"/>
        <w:ind w:left="856"/>
      </w:pPr>
      <w:r>
        <w:t xml:space="preserve">      }</w:t>
      </w:r>
    </w:p>
    <w:p w:rsidR="003E4245" w:rsidRDefault="003E4245" w:rsidP="003E4245">
      <w:pPr>
        <w:pStyle w:val="ad"/>
        <w:ind w:left="856"/>
      </w:pPr>
      <w:r>
        <w:t xml:space="preserve">    }</w:t>
      </w:r>
    </w:p>
    <w:p w:rsidR="003E4245" w:rsidRDefault="003E4245" w:rsidP="003E4245">
      <w:pPr>
        <w:pStyle w:val="ad"/>
        <w:ind w:left="856"/>
      </w:pPr>
      <w:r>
        <w:t xml:space="preserve">  }</w:t>
      </w:r>
    </w:p>
    <w:p w:rsidR="003E4245" w:rsidRDefault="003E4245" w:rsidP="00F92919">
      <w:pPr>
        <w:pStyle w:val="ad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6"/>
        <w:gridCol w:w="417"/>
        <w:gridCol w:w="1340"/>
        <w:gridCol w:w="1792"/>
        <w:gridCol w:w="1792"/>
        <w:gridCol w:w="884"/>
        <w:gridCol w:w="1380"/>
        <w:gridCol w:w="924"/>
      </w:tblGrid>
      <w:tr w:rsidR="00D14DEA" w:rsidRPr="00707C46" w:rsidTr="00907468">
        <w:trPr>
          <w:jc w:val="center"/>
        </w:trPr>
        <w:tc>
          <w:tcPr>
            <w:tcW w:w="416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7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40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707C46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84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24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7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707C46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7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707C46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7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707C46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7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884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80" w:type="dxa"/>
          </w:tcPr>
          <w:p w:rsidR="00D14DEA" w:rsidRPr="00616603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7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REC&gt;</w:t>
            </w:r>
          </w:p>
        </w:tc>
        <w:tc>
          <w:tcPr>
            <w:tcW w:w="884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</w:tcPr>
          <w:p w:rsidR="00D14DEA" w:rsidRPr="00616603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7" w:type="dxa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551EF2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售出</w:t>
            </w:r>
            <w:r w:rsidR="00D14DEA"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单号</w:t>
            </w:r>
          </w:p>
        </w:tc>
        <w:tc>
          <w:tcPr>
            <w:tcW w:w="1792" w:type="dxa"/>
            <w:vAlign w:val="center"/>
          </w:tcPr>
          <w:p w:rsidR="00D14DEA" w:rsidRPr="00551EF2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S_NO</w:t>
            </w:r>
          </w:p>
        </w:tc>
        <w:tc>
          <w:tcPr>
            <w:tcW w:w="1792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551EF2"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S_NO </w:t>
            </w: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[0..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707C46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551EF2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7" w:type="dxa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792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707C46">
                <w:rPr>
                  <w:rStyle w:val="ab"/>
                  <w:rFonts w:ascii="宋体" w:hAnsi="宋体"/>
                </w:rPr>
                <w:t>Max</w:t>
              </w:r>
              <w:r w:rsidR="00D14DEA" w:rsidRPr="00707C46">
                <w:rPr>
                  <w:rStyle w:val="ab"/>
                  <w:rFonts w:ascii="宋体" w:hAnsi="宋体" w:hint="eastAsia"/>
                </w:rPr>
                <w:t>2</w:t>
              </w:r>
              <w:r w:rsidR="00D14DEA" w:rsidRPr="00707C4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551EF2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7" w:type="dxa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551EF2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售出数量</w:t>
            </w:r>
          </w:p>
        </w:tc>
        <w:tc>
          <w:tcPr>
            <w:tcW w:w="1792" w:type="dxa"/>
            <w:vAlign w:val="center"/>
          </w:tcPr>
          <w:p w:rsidR="00D14DEA" w:rsidRPr="00551EF2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792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551EF2"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QTY </w:t>
            </w: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551EF2" w:rsidRPr="00707C46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551EF2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7" w:type="dxa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551EF2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售出金额</w:t>
            </w:r>
          </w:p>
        </w:tc>
        <w:tc>
          <w:tcPr>
            <w:tcW w:w="1792" w:type="dxa"/>
            <w:vAlign w:val="center"/>
          </w:tcPr>
          <w:p w:rsidR="00D14DEA" w:rsidRPr="00551EF2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PR</w:t>
            </w:r>
          </w:p>
        </w:tc>
        <w:tc>
          <w:tcPr>
            <w:tcW w:w="1792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551EF2"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PR </w:t>
            </w: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551EF2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551EF2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</w:t>
            </w:r>
            <w:r w:rsidR="00551EF2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17" w:type="dxa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售出时间</w:t>
            </w:r>
          </w:p>
        </w:tc>
        <w:tc>
          <w:tcPr>
            <w:tcW w:w="1792" w:type="dxa"/>
            <w:vAlign w:val="center"/>
          </w:tcPr>
          <w:p w:rsidR="00D14DEA" w:rsidRPr="00707C46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S_D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551EF2"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S_D </w:t>
            </w: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551EF2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551EF2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551EF2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</w:t>
            </w:r>
            <w:r w:rsidR="00551EF2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7" w:type="dxa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购入金额</w:t>
            </w:r>
          </w:p>
        </w:tc>
        <w:tc>
          <w:tcPr>
            <w:tcW w:w="1792" w:type="dxa"/>
            <w:vAlign w:val="center"/>
          </w:tcPr>
          <w:p w:rsidR="00D14DEA" w:rsidRPr="00707C46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SPR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551EF2"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SPR </w:t>
            </w: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551EF2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</w:t>
            </w:r>
            <w:r w:rsidR="00551EF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7" w:type="dxa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551EF2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盈亏</w:t>
            </w:r>
          </w:p>
        </w:tc>
        <w:tc>
          <w:tcPr>
            <w:tcW w:w="1792" w:type="dxa"/>
            <w:vAlign w:val="center"/>
          </w:tcPr>
          <w:p w:rsidR="00D14DEA" w:rsidRPr="00551EF2" w:rsidRDefault="00551EF2" w:rsidP="00551EF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PL</w:t>
            </w:r>
          </w:p>
        </w:tc>
        <w:tc>
          <w:tcPr>
            <w:tcW w:w="1792" w:type="dxa"/>
            <w:vAlign w:val="center"/>
          </w:tcPr>
          <w:p w:rsidR="00D14DEA" w:rsidRPr="00551EF2" w:rsidRDefault="00D14DEA" w:rsidP="00551EF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551EF2"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PL</w:t>
            </w: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551EF2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  <w:r w:rsidR="00551EF2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7" w:type="dxa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/>
                <w:color w:val="000000"/>
                <w:sz w:val="18"/>
                <w:szCs w:val="18"/>
              </w:rPr>
              <w:t>交易手续费</w:t>
            </w:r>
          </w:p>
        </w:tc>
        <w:tc>
          <w:tcPr>
            <w:tcW w:w="1792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/>
                <w:color w:val="000000"/>
                <w:sz w:val="18"/>
                <w:szCs w:val="18"/>
              </w:rPr>
              <w:t>COMM</w:t>
            </w:r>
          </w:p>
        </w:tc>
        <w:tc>
          <w:tcPr>
            <w:tcW w:w="1792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551EF2">
              <w:rPr>
                <w:rFonts w:ascii="宋体" w:hAnsi="宋体"/>
                <w:color w:val="000000"/>
                <w:sz w:val="18"/>
                <w:szCs w:val="18"/>
              </w:rPr>
              <w:t>COMM</w:t>
            </w: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522701">
                <w:rPr>
                  <w:rStyle w:val="ab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Pr="00C63B2E" w:rsidRDefault="00D14DEA" w:rsidP="00D14DEA"/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D14DEA" w:rsidRPr="006326E0" w:rsidRDefault="00D14DEA" w:rsidP="00D14DEA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 w:rsidRPr="006326E0"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我的出售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求购信息（新增）</w:t>
      </w:r>
    </w:p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ad"/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查询委托单</w:t>
      </w:r>
      <w:r w:rsidRPr="000D2E2A">
        <w:rPr>
          <w:rFonts w:hint="eastAsia"/>
          <w:color w:val="000000"/>
        </w:rPr>
        <w:t>(</w:t>
      </w:r>
      <w:r>
        <w:rPr>
          <w:rFonts w:hint="eastAsia"/>
        </w:rPr>
        <w:t>faes</w:t>
      </w:r>
      <w:r>
        <w:rPr>
          <w:rFonts w:hint="eastAsia"/>
          <w:color w:val="000000"/>
        </w:rPr>
        <w:t>_</w:t>
      </w:r>
      <w:r w:rsidRPr="000D2E2A">
        <w:rPr>
          <w:color w:val="000000"/>
        </w:rPr>
        <w:t>my_order_query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D14DEA" w:rsidRPr="000D2E2A" w:rsidRDefault="00D14DEA" w:rsidP="00D14DEA">
      <w:pPr>
        <w:pStyle w:val="ad"/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D14DEA" w:rsidRPr="000D2E2A" w:rsidRDefault="00D14DEA" w:rsidP="00D14DEA">
      <w:pPr>
        <w:pStyle w:val="ad"/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D14DEA" w:rsidRDefault="005D6476" w:rsidP="00D14DEA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D14DEA">
        <w:rPr>
          <w:rFonts w:hint="eastAsia"/>
        </w:rPr>
        <w:t>faes</w:t>
      </w:r>
      <w:r w:rsidR="00D14DEA">
        <w:rPr>
          <w:rFonts w:hint="eastAsia"/>
          <w:color w:val="000000"/>
        </w:rPr>
        <w:t>_</w:t>
      </w:r>
      <w:r w:rsidR="00D14DEA" w:rsidRPr="007517B8">
        <w:rPr>
          <w:color w:val="000000"/>
        </w:rPr>
        <w:t>my_order_query</w:t>
      </w:r>
    </w:p>
    <w:p w:rsidR="00D14DEA" w:rsidRPr="000D2E2A" w:rsidRDefault="00D14DEA" w:rsidP="00D14DEA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color w:val="000000"/>
        </w:rPr>
        <w:t>{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color w:val="000000"/>
        </w:rPr>
        <w:t xml:space="preserve">  "MMTS": {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color w:val="000000"/>
        </w:rPr>
        <w:t xml:space="preserve">    "version": "1.0",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color w:val="000000"/>
        </w:rPr>
        <w:t xml:space="preserve">    "REQ": {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color w:val="000000"/>
        </w:rPr>
        <w:t xml:space="preserve">      "name": "faes_my_order_query",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color w:val="000000"/>
        </w:rPr>
        <w:t xml:space="preserve">      "id": " ",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"USER_ID": "</w:t>
      </w:r>
      <w:r w:rsidRPr="00E43B26">
        <w:rPr>
          <w:rFonts w:hint="eastAsia"/>
          <w:color w:val="000000"/>
        </w:rPr>
        <w:t>登录用户</w:t>
      </w:r>
      <w:r w:rsidRPr="00E43B26">
        <w:rPr>
          <w:rFonts w:hint="eastAsia"/>
          <w:color w:val="000000"/>
        </w:rPr>
        <w:t>ID",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"TRAN_BUY": "</w:t>
      </w:r>
      <w:r w:rsidRPr="00E43B26">
        <w:rPr>
          <w:rFonts w:hint="eastAsia"/>
          <w:color w:val="000000"/>
        </w:rPr>
        <w:t>转让</w:t>
      </w:r>
      <w:r w:rsidRPr="00E43B26">
        <w:rPr>
          <w:rFonts w:hint="eastAsia"/>
          <w:color w:val="000000"/>
        </w:rPr>
        <w:t>/</w:t>
      </w:r>
      <w:r w:rsidRPr="00E43B26">
        <w:rPr>
          <w:rFonts w:hint="eastAsia"/>
          <w:color w:val="000000"/>
        </w:rPr>
        <w:t>求购</w:t>
      </w:r>
      <w:r w:rsidRPr="00E43B26">
        <w:rPr>
          <w:rFonts w:hint="eastAsia"/>
          <w:color w:val="000000"/>
        </w:rPr>
        <w:t>(1/2)</w:t>
      </w:r>
      <w:r w:rsidRPr="00E43B26">
        <w:rPr>
          <w:rFonts w:hint="eastAsia"/>
          <w:color w:val="000000"/>
        </w:rPr>
        <w:t>（空表示所有）</w:t>
      </w:r>
      <w:r w:rsidRPr="00E43B26">
        <w:rPr>
          <w:rFonts w:hint="eastAsia"/>
          <w:color w:val="000000"/>
        </w:rPr>
        <w:t>",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"ORDER_NO": "</w:t>
      </w:r>
      <w:r w:rsidRPr="00E43B26">
        <w:rPr>
          <w:rFonts w:hint="eastAsia"/>
          <w:color w:val="000000"/>
        </w:rPr>
        <w:t>委托单号（空表示所有）</w:t>
      </w:r>
      <w:r w:rsidRPr="00E43B26">
        <w:rPr>
          <w:rFonts w:hint="eastAsia"/>
          <w:color w:val="000000"/>
        </w:rPr>
        <w:t>",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"COMMODITY_ID": "</w:t>
      </w:r>
      <w:r w:rsidRPr="00E43B26">
        <w:rPr>
          <w:rFonts w:hint="eastAsia"/>
          <w:color w:val="000000"/>
        </w:rPr>
        <w:t>商品统一代码（空表示所有）</w:t>
      </w:r>
      <w:r w:rsidRPr="00E43B26">
        <w:rPr>
          <w:rFonts w:hint="eastAsia"/>
          <w:color w:val="000000"/>
        </w:rPr>
        <w:t>",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color w:val="000000"/>
        </w:rPr>
        <w:t xml:space="preserve">      "SESSION_ID": "SESSION_ID",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"STARTNUM": "</w:t>
      </w:r>
      <w:r w:rsidRPr="00E43B26">
        <w:rPr>
          <w:rFonts w:hint="eastAsia"/>
          <w:color w:val="000000"/>
        </w:rPr>
        <w:t>第几条</w:t>
      </w:r>
      <w:r w:rsidRPr="00E43B26">
        <w:rPr>
          <w:rFonts w:hint="eastAsia"/>
          <w:color w:val="000000"/>
        </w:rPr>
        <w:t>(</w:t>
      </w:r>
      <w:r w:rsidRPr="00E43B26">
        <w:rPr>
          <w:rFonts w:hint="eastAsia"/>
          <w:color w:val="000000"/>
        </w:rPr>
        <w:t>为空</w:t>
      </w:r>
      <w:r w:rsidRPr="00E43B26">
        <w:rPr>
          <w:rFonts w:hint="eastAsia"/>
          <w:color w:val="000000"/>
        </w:rPr>
        <w:t>/</w:t>
      </w:r>
      <w:r w:rsidRPr="00E43B26">
        <w:rPr>
          <w:rFonts w:hint="eastAsia"/>
          <w:color w:val="000000"/>
        </w:rPr>
        <w:t>为</w:t>
      </w:r>
      <w:r w:rsidRPr="00E43B26">
        <w:rPr>
          <w:rFonts w:hint="eastAsia"/>
          <w:color w:val="000000"/>
        </w:rPr>
        <w:t>0</w:t>
      </w:r>
      <w:r w:rsidRPr="00E43B26">
        <w:rPr>
          <w:rFonts w:hint="eastAsia"/>
          <w:color w:val="000000"/>
        </w:rPr>
        <w:t>不分页</w:t>
      </w:r>
      <w:r w:rsidRPr="00E43B26">
        <w:rPr>
          <w:rFonts w:hint="eastAsia"/>
          <w:color w:val="000000"/>
        </w:rPr>
        <w:t>)",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"RECCNT": "</w:t>
      </w:r>
      <w:r w:rsidRPr="00E43B26">
        <w:rPr>
          <w:rFonts w:hint="eastAsia"/>
          <w:color w:val="000000"/>
        </w:rPr>
        <w:t>要多少条记录（为空服务器取</w:t>
      </w:r>
      <w:r w:rsidRPr="00E43B26">
        <w:rPr>
          <w:rFonts w:hint="eastAsia"/>
          <w:color w:val="000000"/>
        </w:rPr>
        <w:t>20</w:t>
      </w:r>
      <w:r w:rsidRPr="00E43B26">
        <w:rPr>
          <w:rFonts w:hint="eastAsia"/>
          <w:color w:val="000000"/>
        </w:rPr>
        <w:t>条）</w:t>
      </w:r>
      <w:r w:rsidRPr="00E43B26">
        <w:rPr>
          <w:rFonts w:hint="eastAsia"/>
          <w:color w:val="000000"/>
        </w:rPr>
        <w:t>",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"SORTFLD": "</w:t>
      </w:r>
      <w:r w:rsidRPr="00E43B26">
        <w:rPr>
          <w:rFonts w:hint="eastAsia"/>
          <w:color w:val="000000"/>
        </w:rPr>
        <w:t>排序字段</w:t>
      </w:r>
      <w:r w:rsidRPr="00E43B26">
        <w:rPr>
          <w:rFonts w:hint="eastAsia"/>
          <w:color w:val="000000"/>
        </w:rPr>
        <w:t>",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"ISDESC": "</w:t>
      </w:r>
      <w:r w:rsidRPr="00E43B26">
        <w:rPr>
          <w:rFonts w:hint="eastAsia"/>
          <w:color w:val="000000"/>
        </w:rPr>
        <w:t>升降序</w:t>
      </w:r>
      <w:r w:rsidRPr="00E43B26">
        <w:rPr>
          <w:rFonts w:hint="eastAsia"/>
          <w:color w:val="000000"/>
        </w:rPr>
        <w:t xml:space="preserve"> 0</w:t>
      </w:r>
      <w:r w:rsidRPr="00E43B26">
        <w:rPr>
          <w:rFonts w:hint="eastAsia"/>
          <w:color w:val="000000"/>
        </w:rPr>
        <w:t>：升序；</w:t>
      </w:r>
      <w:r w:rsidRPr="00E43B26">
        <w:rPr>
          <w:rFonts w:hint="eastAsia"/>
          <w:color w:val="000000"/>
        </w:rPr>
        <w:t>1</w:t>
      </w:r>
      <w:r w:rsidRPr="00E43B26">
        <w:rPr>
          <w:rFonts w:hint="eastAsia"/>
          <w:color w:val="000000"/>
        </w:rPr>
        <w:t>：降序；</w:t>
      </w:r>
      <w:r w:rsidRPr="00E43B26">
        <w:rPr>
          <w:rFonts w:hint="eastAsia"/>
          <w:color w:val="000000"/>
        </w:rPr>
        <w:t>",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"OR_ST": "</w:t>
      </w:r>
      <w:r w:rsidRPr="00E43B26">
        <w:rPr>
          <w:rFonts w:hint="eastAsia"/>
          <w:color w:val="000000"/>
        </w:rPr>
        <w:t>委托单状态（</w:t>
      </w:r>
      <w:r w:rsidRPr="00E43B26">
        <w:rPr>
          <w:rFonts w:hint="eastAsia"/>
          <w:color w:val="000000"/>
        </w:rPr>
        <w:t>1</w:t>
      </w:r>
      <w:r w:rsidRPr="00E43B26">
        <w:rPr>
          <w:rFonts w:hint="eastAsia"/>
          <w:color w:val="000000"/>
        </w:rPr>
        <w:t>已委托</w:t>
      </w:r>
      <w:r w:rsidRPr="00E43B26">
        <w:rPr>
          <w:rFonts w:hint="eastAsia"/>
          <w:color w:val="000000"/>
        </w:rPr>
        <w:t>2</w:t>
      </w:r>
      <w:r w:rsidRPr="00E43B26">
        <w:rPr>
          <w:rFonts w:hint="eastAsia"/>
          <w:color w:val="000000"/>
        </w:rPr>
        <w:t>已成交</w:t>
      </w:r>
      <w:r w:rsidRPr="00E43B26">
        <w:rPr>
          <w:rFonts w:hint="eastAsia"/>
          <w:color w:val="000000"/>
        </w:rPr>
        <w:t>3</w:t>
      </w:r>
      <w:r w:rsidRPr="00E43B26">
        <w:rPr>
          <w:rFonts w:hint="eastAsia"/>
          <w:color w:val="000000"/>
        </w:rPr>
        <w:t>已撤单，空全部）</w:t>
      </w:r>
      <w:r w:rsidRPr="00E43B26">
        <w:rPr>
          <w:rFonts w:hint="eastAsia"/>
          <w:color w:val="000000"/>
        </w:rPr>
        <w:t>"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color w:val="000000"/>
        </w:rPr>
        <w:t xml:space="preserve">    }</w:t>
      </w:r>
    </w:p>
    <w:p w:rsidR="00E43B26" w:rsidRPr="00E43B26" w:rsidRDefault="00E43B26" w:rsidP="00E43B26">
      <w:pPr>
        <w:pStyle w:val="ad"/>
        <w:ind w:left="992"/>
        <w:rPr>
          <w:color w:val="000000"/>
        </w:rPr>
      </w:pPr>
      <w:r w:rsidRPr="00E43B26">
        <w:rPr>
          <w:color w:val="000000"/>
        </w:rPr>
        <w:t xml:space="preserve">  }</w:t>
      </w:r>
    </w:p>
    <w:p w:rsidR="00D14DEA" w:rsidRPr="00F92919" w:rsidRDefault="00E43B26" w:rsidP="00F92919">
      <w:pPr>
        <w:pStyle w:val="ad"/>
        <w:ind w:left="992" w:firstLineChars="0" w:firstLine="0"/>
        <w:rPr>
          <w:color w:val="000000"/>
        </w:rPr>
      </w:pPr>
      <w:r w:rsidRPr="00E43B26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D14DEA" w:rsidRPr="00B749FD" w:rsidTr="00907468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D14DEA" w:rsidRPr="00B749FD" w:rsidRDefault="00E43B26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转让/求购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1563E0">
              <w:rPr>
                <w:rFonts w:ascii="宋体" w:hAnsi="宋体" w:hint="eastAsia"/>
                <w:sz w:val="18"/>
                <w:szCs w:val="18"/>
              </w:rPr>
              <w:t>TRAN_BUY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1563E0">
              <w:rPr>
                <w:rFonts w:ascii="宋体" w:hAnsi="宋体" w:hint="eastAsia"/>
                <w:sz w:val="18"/>
                <w:szCs w:val="18"/>
              </w:rPr>
              <w:t>TRAN_BUY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买卖标志" w:history="1">
              <w:r w:rsidR="00D14DEA" w:rsidRPr="003C1CF0">
                <w:rPr>
                  <w:rStyle w:val="ab"/>
                  <w:rFonts w:ascii="宋体" w:hAnsi="宋体" w:hint="eastAsia"/>
                </w:rPr>
                <w:t>买卖标志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空表示所有</w:t>
            </w: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ORDER_NO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ORDER_NO&gt;</w:t>
            </w:r>
          </w:p>
        </w:tc>
        <w:tc>
          <w:tcPr>
            <w:tcW w:w="833" w:type="dxa"/>
          </w:tcPr>
          <w:p w:rsidR="00D14DEA" w:rsidRDefault="00D14DEA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D14DEA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空表示所有</w:t>
            </w: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sz w:val="18"/>
                <w:szCs w:val="18"/>
              </w:rPr>
              <w:t>市场代码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sz w:val="18"/>
                <w:szCs w:val="18"/>
              </w:rPr>
              <w:t>MARKET_ID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D14DEA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D14DEA" w:rsidRDefault="00D14DEA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ab"/>
                  <w:rFonts w:ascii="宋体" w:hAnsi="宋体"/>
                </w:rPr>
                <w:t>Max</w:t>
              </w:r>
              <w:r w:rsidR="00D14DEA" w:rsidRPr="00B749FD">
                <w:rPr>
                  <w:rStyle w:val="ab"/>
                  <w:rFonts w:ascii="宋体" w:hAnsi="宋体" w:hint="eastAsia"/>
                </w:rPr>
                <w:t>2</w:t>
              </w:r>
              <w:r w:rsidR="00D14DEA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ab"/>
                  <w:rFonts w:ascii="宋体" w:hAnsi="宋体"/>
                </w:rPr>
                <w:t>Max</w:t>
              </w:r>
              <w:r w:rsidR="00D14DEA" w:rsidRPr="00B749FD">
                <w:rPr>
                  <w:rStyle w:val="ab"/>
                  <w:rFonts w:ascii="宋体" w:hAnsi="宋体" w:hint="eastAsia"/>
                </w:rPr>
                <w:t>32</w:t>
              </w:r>
              <w:r w:rsidR="00D14DEA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第几条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D14DEA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要多少条记录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D14DEA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lastRenderedPageBreak/>
              <w:t>11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排序字段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ab"/>
                  <w:rFonts w:ascii="宋体" w:hAnsi="宋体"/>
                </w:rPr>
                <w:t>Max</w:t>
              </w:r>
              <w:r w:rsidR="00D14DEA">
                <w:rPr>
                  <w:rStyle w:val="ab"/>
                  <w:rFonts w:ascii="宋体" w:hAnsi="宋体" w:hint="eastAsia"/>
                </w:rPr>
                <w:t>N</w:t>
              </w:r>
              <w:r w:rsidR="00D14DEA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升降序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FixNDigital" w:history="1">
              <w:r w:rsidR="00D14DEA" w:rsidRPr="00EB405C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0：升序；1：降序；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空：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升序</w:t>
            </w: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E43B26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  <w:r w:rsidR="00E43B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委托单状态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OR_ST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OR_ST&gt;</w:t>
            </w:r>
          </w:p>
        </w:tc>
        <w:tc>
          <w:tcPr>
            <w:tcW w:w="833" w:type="dxa"/>
          </w:tcPr>
          <w:p w:rsidR="00D14DEA" w:rsidRDefault="00D14DEA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委托单状态" w:history="1">
              <w:r w:rsidR="00D14DEA" w:rsidRPr="00143A1D">
                <w:rPr>
                  <w:rStyle w:val="ab"/>
                  <w:rFonts w:ascii="宋体" w:hAnsi="宋体" w:hint="eastAsia"/>
                </w:rPr>
                <w:t>委托单状态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空全部</w:t>
            </w:r>
          </w:p>
        </w:tc>
      </w:tr>
    </w:tbl>
    <w:p w:rsidR="00D14DEA" w:rsidRDefault="00D14DEA" w:rsidP="00D14DEA"/>
    <w:p w:rsidR="00D14DEA" w:rsidRPr="009630F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color w:val="000000"/>
        </w:rPr>
        <w:t>{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color w:val="000000"/>
        </w:rPr>
        <w:t xml:space="preserve">  "MMTS": {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color w:val="000000"/>
        </w:rPr>
        <w:t xml:space="preserve">    "version": "1.0",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color w:val="000000"/>
        </w:rPr>
        <w:t xml:space="preserve">    "REP": {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color w:val="000000"/>
        </w:rPr>
        <w:t xml:space="preserve">      "name": "faes_my_order_query",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color w:val="000000"/>
        </w:rPr>
        <w:t xml:space="preserve">      "message": " ",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color w:val="000000"/>
        </w:rPr>
        <w:t xml:space="preserve">      "retcode": " ",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"TTLREC": "</w:t>
      </w:r>
      <w:r w:rsidRPr="005941A2">
        <w:rPr>
          <w:rFonts w:hint="eastAsia"/>
          <w:color w:val="000000"/>
        </w:rPr>
        <w:t>总记录数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color w:val="000000"/>
        </w:rPr>
        <w:t xml:space="preserve">      "RESULTLIST": {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color w:val="000000"/>
        </w:rPr>
        <w:t xml:space="preserve">        "REC": {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"OR_N": "</w:t>
      </w:r>
      <w:r w:rsidRPr="005941A2">
        <w:rPr>
          <w:rFonts w:hint="eastAsia"/>
          <w:color w:val="000000"/>
        </w:rPr>
        <w:t>委托单号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"TIME": "</w:t>
      </w:r>
      <w:r w:rsidRPr="005941A2">
        <w:rPr>
          <w:rFonts w:hint="eastAsia"/>
          <w:color w:val="000000"/>
        </w:rPr>
        <w:t>下单时间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"STA": "</w:t>
      </w:r>
      <w:r w:rsidRPr="005941A2">
        <w:rPr>
          <w:rFonts w:hint="eastAsia"/>
          <w:color w:val="000000"/>
        </w:rPr>
        <w:t>状态：</w:t>
      </w:r>
      <w:r w:rsidRPr="005941A2">
        <w:rPr>
          <w:rFonts w:hint="eastAsia"/>
          <w:color w:val="000000"/>
        </w:rPr>
        <w:t>1:</w:t>
      </w:r>
      <w:r w:rsidRPr="005941A2">
        <w:rPr>
          <w:rFonts w:hint="eastAsia"/>
          <w:color w:val="000000"/>
        </w:rPr>
        <w:t>已委托</w:t>
      </w:r>
      <w:r w:rsidRPr="005941A2">
        <w:rPr>
          <w:rFonts w:hint="eastAsia"/>
          <w:color w:val="000000"/>
        </w:rPr>
        <w:t>2:</w:t>
      </w:r>
      <w:r w:rsidRPr="005941A2">
        <w:rPr>
          <w:rFonts w:hint="eastAsia"/>
          <w:color w:val="000000"/>
        </w:rPr>
        <w:t>已成交</w:t>
      </w:r>
      <w:r w:rsidRPr="005941A2">
        <w:rPr>
          <w:rFonts w:hint="eastAsia"/>
          <w:color w:val="000000"/>
        </w:rPr>
        <w:t>3:</w:t>
      </w:r>
      <w:r w:rsidRPr="005941A2">
        <w:rPr>
          <w:rFonts w:hint="eastAsia"/>
          <w:color w:val="000000"/>
        </w:rPr>
        <w:t>已撤单</w:t>
      </w:r>
      <w:r w:rsidRPr="005941A2">
        <w:rPr>
          <w:rFonts w:hint="eastAsia"/>
          <w:color w:val="000000"/>
        </w:rPr>
        <w:t>4:</w:t>
      </w:r>
      <w:r w:rsidRPr="005941A2">
        <w:rPr>
          <w:rFonts w:hint="eastAsia"/>
          <w:color w:val="000000"/>
        </w:rPr>
        <w:t>部分成交</w:t>
      </w:r>
      <w:r w:rsidRPr="005941A2">
        <w:rPr>
          <w:rFonts w:hint="eastAsia"/>
          <w:color w:val="000000"/>
        </w:rPr>
        <w:t xml:space="preserve"> CPP 5:</w:t>
      </w:r>
      <w:r w:rsidRPr="005941A2">
        <w:rPr>
          <w:rFonts w:hint="eastAsia"/>
          <w:color w:val="000000"/>
        </w:rPr>
        <w:t>部分成交后撤单</w:t>
      </w:r>
      <w:r w:rsidRPr="005941A2">
        <w:rPr>
          <w:rFonts w:hint="eastAsia"/>
          <w:color w:val="000000"/>
        </w:rPr>
        <w:t xml:space="preserve"> CPP",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"B_S": "</w:t>
      </w:r>
      <w:r w:rsidRPr="005941A2">
        <w:rPr>
          <w:rFonts w:hint="eastAsia"/>
          <w:color w:val="000000"/>
        </w:rPr>
        <w:t>转让</w:t>
      </w:r>
      <w:r w:rsidRPr="005941A2">
        <w:rPr>
          <w:rFonts w:hint="eastAsia"/>
          <w:color w:val="000000"/>
        </w:rPr>
        <w:t>/</w:t>
      </w:r>
      <w:r w:rsidRPr="005941A2">
        <w:rPr>
          <w:rFonts w:hint="eastAsia"/>
          <w:color w:val="000000"/>
        </w:rPr>
        <w:t>求购标志：</w:t>
      </w:r>
      <w:r w:rsidRPr="005941A2">
        <w:rPr>
          <w:rFonts w:hint="eastAsia"/>
          <w:color w:val="000000"/>
        </w:rPr>
        <w:t>1</w:t>
      </w:r>
      <w:r w:rsidRPr="005941A2">
        <w:rPr>
          <w:rFonts w:hint="eastAsia"/>
          <w:color w:val="000000"/>
        </w:rPr>
        <w:t>转让；</w:t>
      </w:r>
      <w:r w:rsidRPr="005941A2">
        <w:rPr>
          <w:rFonts w:hint="eastAsia"/>
          <w:color w:val="000000"/>
        </w:rPr>
        <w:t>2</w:t>
      </w:r>
      <w:r w:rsidRPr="005941A2">
        <w:rPr>
          <w:rFonts w:hint="eastAsia"/>
          <w:color w:val="000000"/>
        </w:rPr>
        <w:t>求购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"CO_I": "</w:t>
      </w:r>
      <w:r w:rsidRPr="005941A2">
        <w:rPr>
          <w:rFonts w:hint="eastAsia"/>
          <w:color w:val="000000"/>
        </w:rPr>
        <w:t>商品统一代码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"PRI": "</w:t>
      </w:r>
      <w:r w:rsidRPr="005941A2">
        <w:rPr>
          <w:rFonts w:hint="eastAsia"/>
          <w:color w:val="000000"/>
        </w:rPr>
        <w:t>委托价格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"F_MAR": "</w:t>
      </w:r>
      <w:r w:rsidRPr="005941A2">
        <w:rPr>
          <w:rFonts w:hint="eastAsia"/>
          <w:color w:val="000000"/>
        </w:rPr>
        <w:t>冻结保证金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"F_FEE": "</w:t>
      </w:r>
      <w:r w:rsidRPr="005941A2">
        <w:rPr>
          <w:rFonts w:hint="eastAsia"/>
          <w:color w:val="000000"/>
        </w:rPr>
        <w:t>冻结手续费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"QTY": "</w:t>
      </w:r>
      <w:r w:rsidRPr="005941A2">
        <w:rPr>
          <w:rFonts w:hint="eastAsia"/>
          <w:color w:val="000000"/>
        </w:rPr>
        <w:t>委托数量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"T_QTY": "</w:t>
      </w:r>
      <w:r w:rsidRPr="005941A2">
        <w:rPr>
          <w:rFonts w:hint="eastAsia"/>
          <w:color w:val="000000"/>
        </w:rPr>
        <w:t>已成交数量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"WD_T": "</w:t>
      </w:r>
      <w:r w:rsidRPr="005941A2">
        <w:rPr>
          <w:rFonts w:hint="eastAsia"/>
          <w:color w:val="000000"/>
        </w:rPr>
        <w:t>撤单时间，毫秒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"H_NO": "</w:t>
      </w:r>
      <w:r w:rsidRPr="005941A2">
        <w:rPr>
          <w:rFonts w:hint="eastAsia"/>
          <w:color w:val="000000"/>
        </w:rPr>
        <w:t>持仓单号</w:t>
      </w:r>
      <w:r w:rsidRPr="005941A2">
        <w:rPr>
          <w:rFonts w:hint="eastAsia"/>
          <w:color w:val="000000"/>
        </w:rPr>
        <w:t>"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color w:val="000000"/>
        </w:rPr>
        <w:t xml:space="preserve">        }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color w:val="000000"/>
        </w:rPr>
        <w:t xml:space="preserve">      }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color w:val="000000"/>
        </w:rPr>
        <w:t xml:space="preserve">    }</w:t>
      </w:r>
    </w:p>
    <w:p w:rsidR="005941A2" w:rsidRPr="005941A2" w:rsidRDefault="005941A2" w:rsidP="005941A2">
      <w:pPr>
        <w:pStyle w:val="ad"/>
        <w:ind w:left="992"/>
        <w:rPr>
          <w:color w:val="000000"/>
        </w:rPr>
      </w:pPr>
      <w:r w:rsidRPr="005941A2">
        <w:rPr>
          <w:color w:val="000000"/>
        </w:rPr>
        <w:t xml:space="preserve">  }</w:t>
      </w:r>
    </w:p>
    <w:p w:rsidR="005941A2" w:rsidRPr="009630FA" w:rsidRDefault="005941A2" w:rsidP="005941A2">
      <w:pPr>
        <w:pStyle w:val="ad"/>
        <w:ind w:left="992" w:firstLineChars="0" w:firstLine="0"/>
        <w:rPr>
          <w:color w:val="000000"/>
        </w:rPr>
      </w:pPr>
      <w:r w:rsidRPr="005941A2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D14DEA" w:rsidRPr="00A4422E" w:rsidTr="00907468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422E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D14DEA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4422E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D14DEA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4422E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D14DEA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最大更新时间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1..1]</w:t>
            </w:r>
          </w:p>
        </w:tc>
        <w:tc>
          <w:tcPr>
            <w:tcW w:w="1407" w:type="dxa"/>
            <w:vAlign w:val="center"/>
          </w:tcPr>
          <w:p w:rsidR="00D14DEA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D14DEA" w:rsidRPr="00A4422E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555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04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  <w:vAlign w:val="center"/>
          </w:tcPr>
          <w:p w:rsidR="00D14DEA" w:rsidRPr="00A4422E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9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555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04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D14DEA" w:rsidRPr="00A4422E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5941A2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4422E">
                <w:rPr>
                  <w:rStyle w:val="ab"/>
                  <w:rFonts w:ascii="宋体" w:hAnsi="宋体"/>
                </w:rPr>
                <w:t>Max</w:t>
              </w:r>
              <w:r w:rsidR="00D14DEA">
                <w:rPr>
                  <w:rStyle w:val="ab"/>
                  <w:rFonts w:ascii="宋体" w:hAnsi="宋体" w:hint="eastAsia"/>
                </w:rPr>
                <w:t>2</w:t>
              </w:r>
              <w:r w:rsidR="00D14DEA" w:rsidRPr="00A4422E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5941A2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  <w:r w:rsidR="005941A2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委托价格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PRI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D17080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5941A2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  <w:r w:rsidR="005941A2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冻结保证金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F_MAR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F_MAR&gt;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D17080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5941A2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  <w:r w:rsidR="005941A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冻结手续费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F_FEE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F_FEE&gt;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D17080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5941A2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  <w:r w:rsidR="005941A2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委托数量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QTY&gt;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D14DEA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E651D7" w:rsidRDefault="005941A2" w:rsidP="0090746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14</w:t>
            </w:r>
          </w:p>
        </w:tc>
        <w:tc>
          <w:tcPr>
            <w:tcW w:w="419" w:type="dxa"/>
          </w:tcPr>
          <w:p w:rsidR="00D14DEA" w:rsidRPr="00E651D7" w:rsidRDefault="00D14DEA" w:rsidP="0090746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E651D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已成交数量</w:t>
            </w:r>
          </w:p>
        </w:tc>
        <w:tc>
          <w:tcPr>
            <w:tcW w:w="1555" w:type="dxa"/>
            <w:vAlign w:val="center"/>
          </w:tcPr>
          <w:p w:rsidR="00D14DEA" w:rsidRPr="00E651D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T_QTY</w:t>
            </w:r>
          </w:p>
        </w:tc>
        <w:tc>
          <w:tcPr>
            <w:tcW w:w="1792" w:type="dxa"/>
            <w:vAlign w:val="center"/>
          </w:tcPr>
          <w:p w:rsidR="00D14DEA" w:rsidRPr="00E651D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&lt;</w:t>
            </w:r>
            <w:r w:rsidRPr="00E651D7"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  <w:t>T_QTY</w:t>
            </w: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E651D7" w:rsidRDefault="00D14DEA" w:rsidP="00907468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E651D7" w:rsidRDefault="00D14DEA" w:rsidP="00907468">
            <w:pPr>
              <w:rPr>
                <w:rFonts w:ascii="宋体" w:hAnsi="宋体"/>
                <w:sz w:val="18"/>
                <w:szCs w:val="18"/>
                <w:highlight w:val="yellow"/>
                <w:lang w:val="de-DE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  <w:lang w:val="de-DE"/>
              </w:rPr>
              <w:t>Number</w:t>
            </w:r>
          </w:p>
        </w:tc>
        <w:tc>
          <w:tcPr>
            <w:tcW w:w="981" w:type="dxa"/>
            <w:vAlign w:val="center"/>
          </w:tcPr>
          <w:p w:rsidR="00D14DEA" w:rsidRPr="00E651D7" w:rsidRDefault="00D14DEA" w:rsidP="0090746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5941A2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263C69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撤单时间</w:t>
            </w:r>
          </w:p>
        </w:tc>
        <w:tc>
          <w:tcPr>
            <w:tcW w:w="1555" w:type="dxa"/>
            <w:vAlign w:val="center"/>
          </w:tcPr>
          <w:p w:rsidR="00D14DEA" w:rsidRPr="00263C69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/>
                <w:sz w:val="18"/>
                <w:szCs w:val="18"/>
              </w:rPr>
              <w:t>WD_T</w:t>
            </w:r>
          </w:p>
        </w:tc>
        <w:tc>
          <w:tcPr>
            <w:tcW w:w="1792" w:type="dxa"/>
            <w:vAlign w:val="center"/>
          </w:tcPr>
          <w:p w:rsidR="00D14DEA" w:rsidRPr="00263C69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/>
                <w:sz w:val="18"/>
                <w:szCs w:val="18"/>
              </w:rPr>
              <w:t>WD_T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DateTime" w:history="1">
              <w:r w:rsidR="00D14DEA" w:rsidRPr="00A4422E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5941A2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H_NO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H_NO&gt;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D14DEA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Pr="00C63B2E" w:rsidRDefault="00D14DEA" w:rsidP="00D14DEA"/>
    <w:p w:rsidR="00D51B16" w:rsidRDefault="00D14DEA" w:rsidP="00D14DEA">
      <w:r w:rsidRPr="009630FA">
        <w:rPr>
          <w:rFonts w:hint="eastAsia"/>
          <w:b/>
          <w:sz w:val="24"/>
          <w:szCs w:val="24"/>
        </w:rPr>
        <w:t>使用规则</w:t>
      </w:r>
    </w:p>
    <w:p w:rsidR="00D51B16" w:rsidRDefault="00D51B16" w:rsidP="001B45F9"/>
    <w:p w:rsidR="00D14DEA" w:rsidRPr="006326E0" w:rsidRDefault="00D14DEA" w:rsidP="00D14DEA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commentRangeStart w:id="24"/>
      <w:r>
        <w:rPr>
          <w:rFonts w:hint="eastAsia"/>
          <w:b/>
          <w:sz w:val="28"/>
          <w:szCs w:val="28"/>
        </w:rPr>
        <w:t>交易风险提示书查询（新增）</w:t>
      </w:r>
      <w:commentRangeEnd w:id="24"/>
      <w:r>
        <w:rPr>
          <w:rStyle w:val="aff4"/>
          <w:rFonts w:ascii="Times New Roman" w:hAnsi="Times New Roman"/>
        </w:rPr>
        <w:commentReference w:id="24"/>
      </w:r>
    </w:p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ad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获取</w:t>
      </w:r>
      <w:r>
        <w:rPr>
          <w:color w:val="000000"/>
        </w:rPr>
        <w:t>该商品的交易风险</w:t>
      </w:r>
      <w:r>
        <w:rPr>
          <w:rFonts w:hint="eastAsia"/>
          <w:color w:val="000000"/>
        </w:rPr>
        <w:t>提示</w:t>
      </w:r>
      <w:r>
        <w:rPr>
          <w:color w:val="000000"/>
        </w:rPr>
        <w:t>书给用</w:t>
      </w:r>
      <w:r>
        <w:rPr>
          <w:rFonts w:hint="eastAsia"/>
          <w:color w:val="000000"/>
        </w:rPr>
        <w:t>户</w:t>
      </w:r>
      <w:r w:rsidRPr="000D2E2A">
        <w:rPr>
          <w:rFonts w:hint="eastAsia"/>
          <w:color w:val="000000"/>
        </w:rPr>
        <w:t>(</w:t>
      </w:r>
      <w:r w:rsidRPr="005400B4">
        <w:t>faes_statements_query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D14DEA" w:rsidRPr="000D2E2A" w:rsidRDefault="00D14DEA" w:rsidP="00D14DEA">
      <w:pPr>
        <w:pStyle w:val="ad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内容</w:t>
      </w:r>
      <w:r>
        <w:rPr>
          <w:color w:val="000000"/>
        </w:rPr>
        <w:t>是</w:t>
      </w:r>
      <w:r>
        <w:rPr>
          <w:rFonts w:hint="eastAsia"/>
          <w:color w:val="000000"/>
        </w:rPr>
        <w:t>rtf</w:t>
      </w:r>
      <w:r>
        <w:rPr>
          <w:rFonts w:hint="eastAsia"/>
          <w:color w:val="000000"/>
        </w:rPr>
        <w:t>格式</w:t>
      </w:r>
      <w:r>
        <w:rPr>
          <w:color w:val="000000"/>
        </w:rPr>
        <w:t>的</w:t>
      </w:r>
    </w:p>
    <w:p w:rsidR="00D14DEA" w:rsidRPr="000D2E2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D14DEA" w:rsidRPr="000D2E2A" w:rsidRDefault="00D14DEA" w:rsidP="00D14DEA">
      <w:pPr>
        <w:pStyle w:val="ad"/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D14DEA" w:rsidRDefault="005D6476" w:rsidP="00D14DEA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D14DEA">
        <w:rPr>
          <w:rFonts w:hint="eastAsia"/>
        </w:rPr>
        <w:t>faes</w:t>
      </w:r>
      <w:r w:rsidR="00D14DEA">
        <w:rPr>
          <w:rFonts w:hint="eastAsia"/>
          <w:color w:val="000000"/>
        </w:rPr>
        <w:t>_buying</w:t>
      </w:r>
      <w:r w:rsidR="00D14DEA" w:rsidRPr="000D2E2A">
        <w:rPr>
          <w:color w:val="000000"/>
        </w:rPr>
        <w:t>_query</w:t>
      </w:r>
    </w:p>
    <w:p w:rsidR="00D14DEA" w:rsidRPr="000D2E2A" w:rsidRDefault="00D14DEA" w:rsidP="00D14DEA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>{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"MMTS": {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  "version": "1.0",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  "REQ": {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    "name": "faes_statements_query",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    "id": " ",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rFonts w:hint="eastAsia"/>
          <w:color w:val="000000"/>
        </w:rPr>
        <w:t xml:space="preserve">      "USER_ID": "</w:t>
      </w:r>
      <w:r w:rsidRPr="00987125">
        <w:rPr>
          <w:rFonts w:hint="eastAsia"/>
          <w:color w:val="000000"/>
        </w:rPr>
        <w:t>登录用户</w:t>
      </w:r>
      <w:r w:rsidRPr="00987125">
        <w:rPr>
          <w:rFonts w:hint="eastAsia"/>
          <w:color w:val="000000"/>
        </w:rPr>
        <w:t>ID",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rFonts w:hint="eastAsia"/>
          <w:color w:val="000000"/>
        </w:rPr>
        <w:t xml:space="preserve">      "COMMODITY_ID": "</w:t>
      </w:r>
      <w:r w:rsidRPr="00987125">
        <w:rPr>
          <w:rFonts w:hint="eastAsia"/>
          <w:color w:val="000000"/>
        </w:rPr>
        <w:t>商品统一代码</w:t>
      </w:r>
      <w:r w:rsidRPr="00987125">
        <w:rPr>
          <w:rFonts w:hint="eastAsia"/>
          <w:color w:val="000000"/>
        </w:rPr>
        <w:t>",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    "SESSION_ID": "SESSION_ID"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  }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}</w:t>
      </w:r>
    </w:p>
    <w:p w:rsidR="00987125" w:rsidRDefault="00987125" w:rsidP="00987125">
      <w:pPr>
        <w:pStyle w:val="ad"/>
        <w:ind w:left="992" w:firstLineChars="0" w:firstLine="0"/>
        <w:rPr>
          <w:color w:val="000000"/>
        </w:rPr>
      </w:pPr>
      <w:r w:rsidRPr="00987125">
        <w:rPr>
          <w:color w:val="000000"/>
        </w:rPr>
        <w:t>}</w:t>
      </w:r>
    </w:p>
    <w:p w:rsidR="00D14DEA" w:rsidRPr="00580979" w:rsidRDefault="00D14DEA" w:rsidP="00D14DEA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D14DEA" w:rsidRPr="00B749FD" w:rsidTr="00907468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D14DEA" w:rsidRPr="00B749FD" w:rsidRDefault="00700249" w:rsidP="0070024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D14DEA" w:rsidRDefault="00D14DEA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ab"/>
                  <w:rFonts w:ascii="宋体" w:hAnsi="宋体"/>
                </w:rPr>
                <w:t>Max</w:t>
              </w:r>
              <w:r w:rsidR="00D14DEA" w:rsidRPr="00B749FD">
                <w:rPr>
                  <w:rStyle w:val="ab"/>
                  <w:rFonts w:ascii="宋体" w:hAnsi="宋体" w:hint="eastAsia"/>
                </w:rPr>
                <w:t>2</w:t>
              </w:r>
              <w:r w:rsidR="00D14DEA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ab"/>
                  <w:rFonts w:ascii="宋体" w:hAnsi="宋体"/>
                </w:rPr>
                <w:t>Max</w:t>
              </w:r>
              <w:r w:rsidR="00D14DEA" w:rsidRPr="00B749FD">
                <w:rPr>
                  <w:rStyle w:val="ab"/>
                  <w:rFonts w:ascii="宋体" w:hAnsi="宋体" w:hint="eastAsia"/>
                </w:rPr>
                <w:t>32</w:t>
              </w:r>
              <w:r w:rsidR="00D14DEA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Default="00D14DEA" w:rsidP="00D14DEA"/>
    <w:p w:rsidR="00D14DEA" w:rsidRPr="009630F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>{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"MMTS": {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  "version": "1.0",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  "REP": {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    "name": "faes_statements_query",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    "message": " ",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    "retcode": " ",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rFonts w:hint="eastAsia"/>
          <w:color w:val="000000"/>
        </w:rPr>
        <w:t xml:space="preserve">      "TTLREC": "</w:t>
      </w:r>
      <w:r w:rsidRPr="00987125">
        <w:rPr>
          <w:rFonts w:hint="eastAsia"/>
          <w:color w:val="000000"/>
        </w:rPr>
        <w:t>总记录数</w:t>
      </w:r>
      <w:r w:rsidRPr="00987125">
        <w:rPr>
          <w:rFonts w:hint="eastAsia"/>
          <w:color w:val="000000"/>
        </w:rPr>
        <w:t>",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lastRenderedPageBreak/>
        <w:t xml:space="preserve">      "RESULTLIST": {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rFonts w:hint="eastAsia"/>
          <w:color w:val="000000"/>
        </w:rPr>
        <w:t xml:space="preserve">        "REC": { "STATEMENT": "RTF</w:t>
      </w:r>
      <w:r w:rsidRPr="00987125">
        <w:rPr>
          <w:rFonts w:hint="eastAsia"/>
          <w:color w:val="000000"/>
        </w:rPr>
        <w:t>内容</w:t>
      </w:r>
      <w:r w:rsidRPr="00987125">
        <w:rPr>
          <w:rFonts w:hint="eastAsia"/>
          <w:color w:val="000000"/>
        </w:rPr>
        <w:t>&lt;/ STATEMENT &gt;" }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    }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  }</w:t>
      </w:r>
    </w:p>
    <w:p w:rsidR="00987125" w:rsidRPr="00987125" w:rsidRDefault="00987125" w:rsidP="00987125">
      <w:pPr>
        <w:pStyle w:val="ad"/>
        <w:ind w:left="992"/>
        <w:rPr>
          <w:color w:val="000000"/>
        </w:rPr>
      </w:pPr>
      <w:r w:rsidRPr="00987125">
        <w:rPr>
          <w:color w:val="000000"/>
        </w:rPr>
        <w:t xml:space="preserve">  }</w:t>
      </w:r>
    </w:p>
    <w:p w:rsidR="00987125" w:rsidRPr="007517B8" w:rsidRDefault="00987125" w:rsidP="00987125">
      <w:pPr>
        <w:pStyle w:val="ad"/>
        <w:ind w:left="992" w:firstLineChars="0" w:firstLine="0"/>
        <w:rPr>
          <w:color w:val="000000"/>
        </w:rPr>
      </w:pPr>
      <w:r w:rsidRPr="00987125">
        <w:rPr>
          <w:color w:val="000000"/>
        </w:rPr>
        <w:t>}</w:t>
      </w:r>
    </w:p>
    <w:p w:rsidR="00D14DEA" w:rsidRPr="00C63B2E" w:rsidRDefault="00D14DEA" w:rsidP="00D14DEA"/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使用规则</w:t>
      </w:r>
    </w:p>
    <w:p w:rsidR="00D14DEA" w:rsidRPr="006326E0" w:rsidRDefault="00D14DEA" w:rsidP="00D14DEA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commentRangeStart w:id="25"/>
      <w:r>
        <w:rPr>
          <w:rFonts w:hint="eastAsia"/>
          <w:b/>
          <w:sz w:val="28"/>
          <w:szCs w:val="28"/>
        </w:rPr>
        <w:t>授权交易风险提示书（新增）</w:t>
      </w:r>
      <w:commentRangeEnd w:id="25"/>
      <w:r>
        <w:rPr>
          <w:rStyle w:val="aff4"/>
          <w:rFonts w:ascii="Times New Roman" w:hAnsi="Times New Roman"/>
        </w:rPr>
        <w:commentReference w:id="25"/>
      </w:r>
    </w:p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ad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用户同意</w:t>
      </w:r>
      <w:r>
        <w:rPr>
          <w:color w:val="000000"/>
        </w:rPr>
        <w:t>授权商品的交易风险提示书中的内容</w:t>
      </w:r>
      <w:r w:rsidRPr="000D2E2A">
        <w:rPr>
          <w:rFonts w:hint="eastAsia"/>
          <w:color w:val="000000"/>
        </w:rPr>
        <w:t>(</w:t>
      </w:r>
      <w:r w:rsidRPr="005400B4">
        <w:t>f</w:t>
      </w:r>
      <w:r w:rsidRPr="005400B4">
        <w:rPr>
          <w:color w:val="000000"/>
        </w:rPr>
        <w:t>aes_agreement</w:t>
      </w:r>
      <w:r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D14DEA" w:rsidRPr="000D2E2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D14DEA" w:rsidRPr="000D2E2A" w:rsidRDefault="00D14DEA" w:rsidP="00D14DEA">
      <w:pPr>
        <w:pStyle w:val="ad"/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D14DEA" w:rsidRDefault="005D6476" w:rsidP="00D14DEA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D14DEA" w:rsidRPr="005400B4">
        <w:rPr>
          <w:color w:val="000000"/>
        </w:rPr>
        <w:t>faes_agreement</w:t>
      </w:r>
    </w:p>
    <w:p w:rsidR="00D14DEA" w:rsidRPr="000D2E2A" w:rsidRDefault="00D14DEA" w:rsidP="00D14DEA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>{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 xml:space="preserve">  "MMTS": {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 xml:space="preserve">    "version": "1.0",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 xml:space="preserve">    "REQ": {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 xml:space="preserve">      "name": "faes_agreement",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 xml:space="preserve">      "id": " ",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rFonts w:hint="eastAsia"/>
          <w:color w:val="000000"/>
        </w:rPr>
        <w:t xml:space="preserve">      "USER_ID": "</w:t>
      </w:r>
      <w:r w:rsidRPr="001E296C">
        <w:rPr>
          <w:rFonts w:hint="eastAsia"/>
          <w:color w:val="000000"/>
        </w:rPr>
        <w:t>登录用户</w:t>
      </w:r>
      <w:r w:rsidRPr="001E296C">
        <w:rPr>
          <w:rFonts w:hint="eastAsia"/>
          <w:color w:val="000000"/>
        </w:rPr>
        <w:t>ID",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rFonts w:hint="eastAsia"/>
          <w:color w:val="000000"/>
        </w:rPr>
        <w:t xml:space="preserve">      "COMMODITY_ID": "</w:t>
      </w:r>
      <w:r w:rsidRPr="001E296C">
        <w:rPr>
          <w:rFonts w:hint="eastAsia"/>
          <w:color w:val="000000"/>
        </w:rPr>
        <w:t>商品统一代码</w:t>
      </w:r>
      <w:r w:rsidRPr="001E296C">
        <w:rPr>
          <w:rFonts w:hint="eastAsia"/>
          <w:color w:val="000000"/>
        </w:rPr>
        <w:t>",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 xml:space="preserve">      "SESSION_ID": "SESSION_ID"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 xml:space="preserve">    }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 xml:space="preserve">  }</w:t>
      </w:r>
    </w:p>
    <w:p w:rsidR="00D14DEA" w:rsidRPr="00F92919" w:rsidRDefault="001E296C" w:rsidP="00F92919">
      <w:pPr>
        <w:pStyle w:val="ad"/>
        <w:ind w:left="992" w:firstLineChars="0" w:firstLine="0"/>
        <w:rPr>
          <w:color w:val="000000"/>
        </w:rPr>
      </w:pPr>
      <w:r w:rsidRPr="001E296C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D14DEA" w:rsidRPr="00B749FD" w:rsidTr="00907468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D14DEA" w:rsidRPr="00B749FD" w:rsidRDefault="009C1581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D14DEA" w:rsidRDefault="00D14DEA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ab"/>
                  <w:rFonts w:ascii="宋体" w:hAnsi="宋体"/>
                </w:rPr>
                <w:t>Max</w:t>
              </w:r>
              <w:r w:rsidR="00D14DEA" w:rsidRPr="00B749FD">
                <w:rPr>
                  <w:rStyle w:val="ab"/>
                  <w:rFonts w:ascii="宋体" w:hAnsi="宋体" w:hint="eastAsia"/>
                </w:rPr>
                <w:t>2</w:t>
              </w:r>
              <w:r w:rsidR="00D14DEA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ab"/>
                  <w:rFonts w:ascii="宋体" w:hAnsi="宋体"/>
                </w:rPr>
                <w:t>Max</w:t>
              </w:r>
              <w:r w:rsidR="00D14DEA" w:rsidRPr="00B749FD">
                <w:rPr>
                  <w:rStyle w:val="ab"/>
                  <w:rFonts w:ascii="宋体" w:hAnsi="宋体" w:hint="eastAsia"/>
                </w:rPr>
                <w:t>32</w:t>
              </w:r>
              <w:r w:rsidR="00D14DEA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Default="00D14DEA" w:rsidP="00D14DEA"/>
    <w:p w:rsidR="00D14DEA" w:rsidRPr="009630F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>{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 xml:space="preserve">  "MMTS": {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 xml:space="preserve">    "version": "1.0",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 xml:space="preserve">    "REP": {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 xml:space="preserve">      "name": "faes_agreement",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 xml:space="preserve">      "message": " ",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 xml:space="preserve">      "retcode": " "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 xml:space="preserve">    }</w:t>
      </w:r>
    </w:p>
    <w:p w:rsidR="001E296C" w:rsidRPr="001E296C" w:rsidRDefault="001E296C" w:rsidP="001E296C">
      <w:pPr>
        <w:pStyle w:val="ad"/>
        <w:ind w:left="992"/>
        <w:rPr>
          <w:color w:val="000000"/>
        </w:rPr>
      </w:pPr>
      <w:r w:rsidRPr="001E296C">
        <w:rPr>
          <w:color w:val="000000"/>
        </w:rPr>
        <w:t xml:space="preserve">  }</w:t>
      </w:r>
    </w:p>
    <w:p w:rsidR="001E296C" w:rsidRPr="007517B8" w:rsidRDefault="001E296C" w:rsidP="001E296C">
      <w:pPr>
        <w:pStyle w:val="ad"/>
        <w:ind w:left="992" w:firstLineChars="0" w:firstLine="0"/>
        <w:rPr>
          <w:color w:val="000000"/>
        </w:rPr>
      </w:pPr>
      <w:r w:rsidRPr="001E296C">
        <w:rPr>
          <w:color w:val="000000"/>
        </w:rPr>
        <w:lastRenderedPageBreak/>
        <w:t>}</w:t>
      </w:r>
    </w:p>
    <w:p w:rsidR="00D14DEA" w:rsidRPr="00C63B2E" w:rsidRDefault="00D14DEA" w:rsidP="00D14DEA"/>
    <w:p w:rsidR="00D14DEA" w:rsidRDefault="00D14DEA" w:rsidP="00D14DEA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使用规则</w:t>
      </w:r>
    </w:p>
    <w:commentRangeEnd w:id="23"/>
    <w:p w:rsidR="00E06937" w:rsidRPr="006326E0" w:rsidRDefault="00D65441" w:rsidP="00E06937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Style w:val="aff4"/>
          <w:rFonts w:ascii="Times New Roman" w:hAnsi="Times New Roman"/>
        </w:rPr>
        <w:commentReference w:id="23"/>
      </w:r>
      <w:commentRangeStart w:id="26"/>
      <w:r w:rsidR="00E06937" w:rsidRPr="006326E0">
        <w:rPr>
          <w:rFonts w:hint="eastAsia"/>
          <w:b/>
          <w:sz w:val="28"/>
          <w:szCs w:val="28"/>
        </w:rPr>
        <w:t>查询</w:t>
      </w:r>
      <w:r w:rsidR="00E06937">
        <w:rPr>
          <w:rFonts w:hint="eastAsia"/>
          <w:b/>
          <w:sz w:val="28"/>
          <w:szCs w:val="28"/>
        </w:rPr>
        <w:t>商品买卖挂牌信息（商品列表）</w:t>
      </w:r>
    </w:p>
    <w:p w:rsidR="00E06937" w:rsidRDefault="00E06937" w:rsidP="00E06937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E06937" w:rsidRDefault="00E06937" w:rsidP="00E06937">
      <w:pPr>
        <w:pStyle w:val="ad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查询买卖</w:t>
      </w:r>
      <w:r w:rsidRPr="000D2E2A">
        <w:rPr>
          <w:rFonts w:hint="eastAsia"/>
          <w:color w:val="000000"/>
        </w:rPr>
        <w:t>委托单</w:t>
      </w:r>
      <w:r w:rsidRPr="000D2E2A">
        <w:rPr>
          <w:rFonts w:hint="eastAsia"/>
          <w:color w:val="000000"/>
        </w:rPr>
        <w:t>(</w:t>
      </w:r>
      <w:r>
        <w:rPr>
          <w:rFonts w:hint="eastAsia"/>
        </w:rPr>
        <w:t>faes</w:t>
      </w:r>
      <w:r>
        <w:rPr>
          <w:rFonts w:hint="eastAsia"/>
          <w:color w:val="000000"/>
        </w:rPr>
        <w:t>_sellingbuying</w:t>
      </w:r>
      <w:r w:rsidRPr="000D2E2A">
        <w:rPr>
          <w:color w:val="000000"/>
        </w:rPr>
        <w:t>_query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E06937" w:rsidRPr="000D2E2A" w:rsidRDefault="00E06937" w:rsidP="00E06937">
      <w:pPr>
        <w:pStyle w:val="ad"/>
        <w:ind w:left="992" w:firstLineChars="0" w:firstLine="0"/>
        <w:rPr>
          <w:color w:val="000000"/>
        </w:rPr>
      </w:pPr>
    </w:p>
    <w:p w:rsidR="00E06937" w:rsidRPr="000D2E2A" w:rsidRDefault="00E06937" w:rsidP="00E06937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E06937" w:rsidRDefault="00E06937" w:rsidP="00E06937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E06937" w:rsidRPr="000D2E2A" w:rsidRDefault="00E06937" w:rsidP="00E06937">
      <w:pPr>
        <w:pStyle w:val="ad"/>
        <w:ind w:left="992" w:firstLineChars="0" w:firstLine="0"/>
        <w:rPr>
          <w:color w:val="000000"/>
        </w:rPr>
      </w:pPr>
    </w:p>
    <w:p w:rsidR="00E06937" w:rsidRPr="000D2E2A" w:rsidRDefault="00E06937" w:rsidP="00E06937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E06937" w:rsidRDefault="005D6476" w:rsidP="00E06937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E06937">
        <w:rPr>
          <w:rFonts w:hint="eastAsia"/>
        </w:rPr>
        <w:t>faes</w:t>
      </w:r>
      <w:r w:rsidR="00E06937">
        <w:rPr>
          <w:rFonts w:hint="eastAsia"/>
          <w:color w:val="000000"/>
        </w:rPr>
        <w:t>_sellingbuying</w:t>
      </w:r>
      <w:r w:rsidR="00E06937" w:rsidRPr="000D2E2A">
        <w:rPr>
          <w:color w:val="000000"/>
        </w:rPr>
        <w:t>_query</w:t>
      </w:r>
    </w:p>
    <w:p w:rsidR="00E06937" w:rsidRPr="000D2E2A" w:rsidRDefault="00E06937" w:rsidP="00E06937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</w:p>
    <w:p w:rsidR="00E06937" w:rsidRPr="00B75BCE" w:rsidRDefault="00E06937" w:rsidP="00B75BCE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color w:val="000000"/>
        </w:rPr>
        <w:t>{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color w:val="000000"/>
        </w:rPr>
        <w:t xml:space="preserve">  "MMTS": {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color w:val="000000"/>
        </w:rPr>
        <w:t xml:space="preserve">    "version": "1.0",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color w:val="000000"/>
        </w:rPr>
        <w:t xml:space="preserve">    "REQ": {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color w:val="000000"/>
        </w:rPr>
        <w:t xml:space="preserve">      "name": "faes_sellingbuying_query",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color w:val="000000"/>
        </w:rPr>
        <w:t xml:space="preserve">      "id": " ",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rFonts w:hint="eastAsia"/>
          <w:color w:val="000000"/>
        </w:rPr>
        <w:t xml:space="preserve">      "USER_ID": "</w:t>
      </w:r>
      <w:r w:rsidRPr="00B75BCE">
        <w:rPr>
          <w:rFonts w:hint="eastAsia"/>
          <w:color w:val="000000"/>
        </w:rPr>
        <w:t>登录用户</w:t>
      </w:r>
      <w:r w:rsidRPr="00B75BCE">
        <w:rPr>
          <w:rFonts w:hint="eastAsia"/>
          <w:color w:val="000000"/>
        </w:rPr>
        <w:t>ID",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rFonts w:hint="eastAsia"/>
          <w:color w:val="000000"/>
        </w:rPr>
        <w:t xml:space="preserve">      "COMMODITY_ID": "</w:t>
      </w:r>
      <w:r w:rsidRPr="00B75BCE">
        <w:rPr>
          <w:rFonts w:hint="eastAsia"/>
          <w:color w:val="000000"/>
        </w:rPr>
        <w:t>商品统一代码</w:t>
      </w:r>
      <w:r w:rsidRPr="00B75BCE">
        <w:rPr>
          <w:rFonts w:hint="eastAsia"/>
          <w:color w:val="000000"/>
        </w:rPr>
        <w:t>",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color w:val="000000"/>
        </w:rPr>
        <w:t xml:space="preserve">      "SESSION_ID": "SESSION_ID",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rFonts w:hint="eastAsia"/>
          <w:color w:val="000000"/>
        </w:rPr>
        <w:t xml:space="preserve">      "STARTNUM": "</w:t>
      </w:r>
      <w:r w:rsidRPr="00B75BCE">
        <w:rPr>
          <w:rFonts w:hint="eastAsia"/>
          <w:color w:val="000000"/>
        </w:rPr>
        <w:t>第几条</w:t>
      </w:r>
      <w:r w:rsidRPr="00B75BCE">
        <w:rPr>
          <w:rFonts w:hint="eastAsia"/>
          <w:color w:val="000000"/>
        </w:rPr>
        <w:t>(</w:t>
      </w:r>
      <w:r w:rsidRPr="00B75BCE">
        <w:rPr>
          <w:rFonts w:hint="eastAsia"/>
          <w:color w:val="000000"/>
        </w:rPr>
        <w:t>为空</w:t>
      </w:r>
      <w:r w:rsidRPr="00B75BCE">
        <w:rPr>
          <w:rFonts w:hint="eastAsia"/>
          <w:color w:val="000000"/>
        </w:rPr>
        <w:t>/</w:t>
      </w:r>
      <w:r w:rsidRPr="00B75BCE">
        <w:rPr>
          <w:rFonts w:hint="eastAsia"/>
          <w:color w:val="000000"/>
        </w:rPr>
        <w:t>为</w:t>
      </w:r>
      <w:r w:rsidRPr="00B75BCE">
        <w:rPr>
          <w:rFonts w:hint="eastAsia"/>
          <w:color w:val="000000"/>
        </w:rPr>
        <w:t>0</w:t>
      </w:r>
      <w:r w:rsidRPr="00B75BCE">
        <w:rPr>
          <w:rFonts w:hint="eastAsia"/>
          <w:color w:val="000000"/>
        </w:rPr>
        <w:t>不分页</w:t>
      </w:r>
      <w:r w:rsidRPr="00B75BCE">
        <w:rPr>
          <w:rFonts w:hint="eastAsia"/>
          <w:color w:val="000000"/>
        </w:rPr>
        <w:t>)",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rFonts w:hint="eastAsia"/>
          <w:color w:val="000000"/>
        </w:rPr>
        <w:t xml:space="preserve">      "RECCNT": "</w:t>
      </w:r>
      <w:r w:rsidRPr="00B75BCE">
        <w:rPr>
          <w:rFonts w:hint="eastAsia"/>
          <w:color w:val="000000"/>
        </w:rPr>
        <w:t>要多少条记录</w:t>
      </w:r>
      <w:r w:rsidRPr="00B75BCE">
        <w:rPr>
          <w:rFonts w:hint="eastAsia"/>
          <w:color w:val="000000"/>
        </w:rPr>
        <w:t>",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rFonts w:hint="eastAsia"/>
          <w:color w:val="000000"/>
        </w:rPr>
        <w:t xml:space="preserve">      "SORTFLD": "</w:t>
      </w:r>
      <w:r w:rsidRPr="00B75BCE">
        <w:rPr>
          <w:rFonts w:hint="eastAsia"/>
          <w:color w:val="000000"/>
        </w:rPr>
        <w:t>排序字段</w:t>
      </w:r>
      <w:r w:rsidRPr="00B75BCE">
        <w:rPr>
          <w:rFonts w:hint="eastAsia"/>
          <w:color w:val="000000"/>
        </w:rPr>
        <w:t>",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rFonts w:hint="eastAsia"/>
          <w:color w:val="000000"/>
        </w:rPr>
        <w:t xml:space="preserve">      "ISDESC": "</w:t>
      </w:r>
      <w:r w:rsidRPr="00B75BCE">
        <w:rPr>
          <w:rFonts w:hint="eastAsia"/>
          <w:color w:val="000000"/>
        </w:rPr>
        <w:t>升降序</w:t>
      </w:r>
      <w:r w:rsidRPr="00B75BCE">
        <w:rPr>
          <w:rFonts w:hint="eastAsia"/>
          <w:color w:val="000000"/>
        </w:rPr>
        <w:t xml:space="preserve"> 0</w:t>
      </w:r>
      <w:r w:rsidRPr="00B75BCE">
        <w:rPr>
          <w:rFonts w:hint="eastAsia"/>
          <w:color w:val="000000"/>
        </w:rPr>
        <w:t>：升序；</w:t>
      </w:r>
      <w:r w:rsidRPr="00B75BCE">
        <w:rPr>
          <w:rFonts w:hint="eastAsia"/>
          <w:color w:val="000000"/>
        </w:rPr>
        <w:t>1</w:t>
      </w:r>
      <w:r w:rsidRPr="00B75BCE">
        <w:rPr>
          <w:rFonts w:hint="eastAsia"/>
          <w:color w:val="000000"/>
        </w:rPr>
        <w:t>：降序；</w:t>
      </w:r>
      <w:r w:rsidRPr="00B75BCE">
        <w:rPr>
          <w:rFonts w:hint="eastAsia"/>
          <w:color w:val="000000"/>
        </w:rPr>
        <w:t>",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rFonts w:hint="eastAsia"/>
          <w:color w:val="000000"/>
        </w:rPr>
        <w:t xml:space="preserve">      "A_N": "</w:t>
      </w:r>
      <w:r w:rsidRPr="00B75BCE">
        <w:rPr>
          <w:rFonts w:hint="eastAsia"/>
          <w:color w:val="000000"/>
        </w:rPr>
        <w:t>代理客户的客户代码</w:t>
      </w:r>
      <w:r w:rsidRPr="00B75BCE">
        <w:rPr>
          <w:rFonts w:hint="eastAsia"/>
          <w:color w:val="000000"/>
        </w:rPr>
        <w:t>",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rFonts w:hint="eastAsia"/>
          <w:color w:val="000000"/>
        </w:rPr>
        <w:t xml:space="preserve">      "P_P": "</w:t>
      </w:r>
      <w:r w:rsidRPr="00B75BCE">
        <w:rPr>
          <w:rFonts w:hint="eastAsia"/>
          <w:color w:val="000000"/>
        </w:rPr>
        <w:t>代理客户的客户电话密码</w:t>
      </w:r>
      <w:r w:rsidRPr="00B75BCE">
        <w:rPr>
          <w:rFonts w:hint="eastAsia"/>
          <w:color w:val="000000"/>
        </w:rPr>
        <w:t>"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color w:val="000000"/>
        </w:rPr>
        <w:t xml:space="preserve">    }</w:t>
      </w:r>
    </w:p>
    <w:p w:rsidR="00B75BCE" w:rsidRPr="00B75BCE" w:rsidRDefault="00B75BCE" w:rsidP="00B75BCE">
      <w:pPr>
        <w:pStyle w:val="ad"/>
        <w:ind w:left="992"/>
        <w:rPr>
          <w:color w:val="000000"/>
        </w:rPr>
      </w:pPr>
      <w:r w:rsidRPr="00B75BCE">
        <w:rPr>
          <w:color w:val="000000"/>
        </w:rPr>
        <w:t xml:space="preserve">  }</w:t>
      </w:r>
    </w:p>
    <w:p w:rsidR="00E06937" w:rsidRPr="00F92919" w:rsidRDefault="00B75BCE" w:rsidP="00F92919">
      <w:pPr>
        <w:pStyle w:val="ad"/>
        <w:ind w:left="992" w:firstLineChars="0" w:firstLine="0"/>
        <w:rPr>
          <w:color w:val="000000"/>
        </w:rPr>
      </w:pPr>
      <w:r w:rsidRPr="00B75BCE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E06937" w:rsidRPr="00B749FD" w:rsidTr="00907468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E06937" w:rsidRPr="00B749FD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E06937" w:rsidRPr="00B749FD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E06937" w:rsidRPr="00B749FD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06937" w:rsidRPr="00B749FD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E06937" w:rsidRPr="00B749FD" w:rsidRDefault="00B75BCE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E06937" w:rsidRPr="00B749FD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E06937" w:rsidRPr="00B749FD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E06937" w:rsidRPr="00B749FD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E06937" w:rsidRDefault="00E06937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E06937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E06937" w:rsidRDefault="00E06937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E06937" w:rsidRPr="00B749FD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E06937" w:rsidRDefault="00E06937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E06937" w:rsidRPr="00B749FD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E06937" w:rsidRDefault="00E06937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E06937" w:rsidRPr="00B749FD">
                <w:rPr>
                  <w:rStyle w:val="ab"/>
                  <w:rFonts w:ascii="宋体" w:hAnsi="宋体"/>
                </w:rPr>
                <w:t>Max</w:t>
              </w:r>
              <w:r w:rsidR="00E06937" w:rsidRPr="00B749FD">
                <w:rPr>
                  <w:rStyle w:val="ab"/>
                  <w:rFonts w:ascii="宋体" w:hAnsi="宋体" w:hint="eastAsia"/>
                </w:rPr>
                <w:t>2</w:t>
              </w:r>
              <w:r w:rsidR="00E06937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E06937" w:rsidRDefault="00E06937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E06937" w:rsidRPr="00B749FD">
                <w:rPr>
                  <w:rStyle w:val="ab"/>
                  <w:rFonts w:ascii="宋体" w:hAnsi="宋体"/>
                </w:rPr>
                <w:t>Max</w:t>
              </w:r>
              <w:r w:rsidR="00E06937" w:rsidRPr="00B749FD">
                <w:rPr>
                  <w:rStyle w:val="ab"/>
                  <w:rFonts w:ascii="宋体" w:hAnsi="宋体" w:hint="eastAsia"/>
                </w:rPr>
                <w:t>32</w:t>
              </w:r>
              <w:r w:rsidR="00E06937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第几条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E06937" w:rsidRDefault="00E06937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E06937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要多少条记录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E06937" w:rsidRDefault="00E06937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Number" w:history="1">
              <w:r w:rsidR="00E06937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排序字段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E06937" w:rsidRDefault="00E06937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E06937" w:rsidRPr="00B749FD">
                <w:rPr>
                  <w:rStyle w:val="ab"/>
                  <w:rFonts w:ascii="宋体" w:hAnsi="宋体"/>
                </w:rPr>
                <w:t>Max</w:t>
              </w:r>
              <w:r w:rsidR="00E06937">
                <w:rPr>
                  <w:rStyle w:val="ab"/>
                  <w:rFonts w:ascii="宋体" w:hAnsi="宋体" w:hint="eastAsia"/>
                </w:rPr>
                <w:t>N</w:t>
              </w:r>
              <w:r w:rsidR="00E06937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升降序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E06937" w:rsidRDefault="00E06937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FixNDigital" w:history="1">
              <w:r w:rsidR="00E06937" w:rsidRPr="00EB405C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0：升序；1：降序；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空：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升序</w:t>
            </w: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7636E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636EF">
              <w:rPr>
                <w:rFonts w:ascii="宋体" w:hAnsi="宋体" w:hint="eastAsia"/>
                <w:color w:val="000000"/>
                <w:sz w:val="18"/>
                <w:szCs w:val="18"/>
              </w:rPr>
              <w:t>代理客户的客户代码</w:t>
            </w:r>
          </w:p>
        </w:tc>
        <w:tc>
          <w:tcPr>
            <w:tcW w:w="1440" w:type="dxa"/>
            <w:vAlign w:val="center"/>
          </w:tcPr>
          <w:p w:rsidR="00E06937" w:rsidRPr="00B749FD" w:rsidRDefault="007636E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636EF">
              <w:rPr>
                <w:rFonts w:ascii="宋体" w:hAnsi="宋体" w:hint="eastAsia"/>
                <w:color w:val="000000"/>
                <w:sz w:val="18"/>
                <w:szCs w:val="18"/>
              </w:rPr>
              <w:t>A_N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7636EF" w:rsidRPr="007636EF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A_N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E06937" w:rsidRDefault="00E06937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5D77B4" w:rsidP="00907468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7636EF" w:rsidRPr="00B749FD">
                <w:rPr>
                  <w:rStyle w:val="ab"/>
                  <w:rFonts w:ascii="宋体" w:hAnsi="宋体"/>
                </w:rPr>
                <w:t>Max</w:t>
              </w:r>
              <w:r w:rsidR="007636EF">
                <w:rPr>
                  <w:rStyle w:val="ab"/>
                  <w:rFonts w:ascii="宋体" w:hAnsi="宋体" w:hint="eastAsia"/>
                </w:rPr>
                <w:t>N</w:t>
              </w:r>
              <w:r w:rsidR="007636EF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7636EF" w:rsidRPr="00B749FD" w:rsidTr="00907468">
        <w:trPr>
          <w:jc w:val="center"/>
        </w:trPr>
        <w:tc>
          <w:tcPr>
            <w:tcW w:w="427" w:type="dxa"/>
            <w:vAlign w:val="center"/>
          </w:tcPr>
          <w:p w:rsidR="007636EF" w:rsidRPr="00B749FD" w:rsidRDefault="007636EF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439" w:type="dxa"/>
            <w:vAlign w:val="center"/>
          </w:tcPr>
          <w:p w:rsidR="007636EF" w:rsidRPr="00710B00" w:rsidRDefault="007636EF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7636EF" w:rsidRPr="00B749FD" w:rsidRDefault="007636E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636EF">
              <w:rPr>
                <w:rFonts w:ascii="宋体" w:hAnsi="宋体" w:hint="eastAsia"/>
                <w:color w:val="000000"/>
                <w:sz w:val="18"/>
                <w:szCs w:val="18"/>
              </w:rPr>
              <w:t>代理客户的客户电话密码</w:t>
            </w:r>
          </w:p>
        </w:tc>
        <w:tc>
          <w:tcPr>
            <w:tcW w:w="1440" w:type="dxa"/>
            <w:vAlign w:val="center"/>
          </w:tcPr>
          <w:p w:rsidR="007636EF" w:rsidRPr="00B749FD" w:rsidRDefault="007636E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636EF">
              <w:rPr>
                <w:rFonts w:ascii="宋体" w:hAnsi="宋体" w:hint="eastAsia"/>
                <w:color w:val="000000"/>
                <w:sz w:val="18"/>
                <w:szCs w:val="18"/>
              </w:rPr>
              <w:t>P_P</w:t>
            </w:r>
          </w:p>
        </w:tc>
        <w:tc>
          <w:tcPr>
            <w:tcW w:w="1874" w:type="dxa"/>
            <w:vAlign w:val="center"/>
          </w:tcPr>
          <w:p w:rsidR="007636EF" w:rsidRDefault="007636E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636EF">
              <w:rPr>
                <w:rFonts w:ascii="宋体" w:hAnsi="宋体" w:hint="eastAsia"/>
                <w:color w:val="000000"/>
                <w:sz w:val="18"/>
                <w:szCs w:val="18"/>
              </w:rPr>
              <w:t>&lt;P_P&gt;</w:t>
            </w:r>
          </w:p>
        </w:tc>
        <w:tc>
          <w:tcPr>
            <w:tcW w:w="833" w:type="dxa"/>
          </w:tcPr>
          <w:p w:rsidR="007636EF" w:rsidRPr="005E1321" w:rsidRDefault="007636EF" w:rsidP="00907468">
            <w:pPr>
              <w:rPr>
                <w:rFonts w:ascii="宋体" w:hAnsi="宋体"/>
                <w:sz w:val="18"/>
                <w:szCs w:val="18"/>
              </w:rPr>
            </w:pPr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7636EF" w:rsidRDefault="005D77B4" w:rsidP="00907468">
            <w:hyperlink w:anchor="Number" w:history="1">
              <w:r w:rsidR="007636EF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7636EF" w:rsidRPr="00B749FD" w:rsidRDefault="007636E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E06937" w:rsidRDefault="00E06937" w:rsidP="00E06937"/>
    <w:p w:rsidR="00E06937" w:rsidRPr="009630FA" w:rsidRDefault="00E06937" w:rsidP="00E06937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color w:val="000000"/>
        </w:rPr>
        <w:t>{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color w:val="000000"/>
        </w:rPr>
        <w:t xml:space="preserve">  "MMTS": {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color w:val="000000"/>
        </w:rPr>
        <w:t xml:space="preserve">    "version": "1.0",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color w:val="000000"/>
        </w:rPr>
        <w:t xml:space="preserve">    "REP": {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color w:val="000000"/>
        </w:rPr>
        <w:t xml:space="preserve">      "name": "faes_sellingbuying_query",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color w:val="000000"/>
        </w:rPr>
        <w:t xml:space="preserve">      "message": " ",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color w:val="000000"/>
        </w:rPr>
        <w:t xml:space="preserve">      "retcode": " ",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"TTLREC": "</w:t>
      </w:r>
      <w:r w:rsidRPr="0089164E">
        <w:rPr>
          <w:rFonts w:hint="eastAsia"/>
          <w:color w:val="000000"/>
        </w:rPr>
        <w:t>总记录数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color w:val="000000"/>
        </w:rPr>
        <w:t xml:space="preserve">      "RESULTLIST": {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color w:val="000000"/>
        </w:rPr>
        <w:t xml:space="preserve">        "REC": {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"OR_N": "</w:t>
      </w:r>
      <w:r w:rsidRPr="0089164E">
        <w:rPr>
          <w:rFonts w:hint="eastAsia"/>
          <w:color w:val="000000"/>
        </w:rPr>
        <w:t>委托单号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"TIME": "</w:t>
      </w:r>
      <w:r w:rsidRPr="0089164E">
        <w:rPr>
          <w:rFonts w:hint="eastAsia"/>
          <w:color w:val="000000"/>
        </w:rPr>
        <w:t>下单时间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"ORDER_TYPE": "</w:t>
      </w:r>
      <w:r w:rsidRPr="0089164E">
        <w:rPr>
          <w:rFonts w:hint="eastAsia"/>
          <w:color w:val="000000"/>
        </w:rPr>
        <w:t>出售类型标志：</w:t>
      </w:r>
      <w:r w:rsidRPr="0089164E">
        <w:rPr>
          <w:rFonts w:hint="eastAsia"/>
          <w:color w:val="000000"/>
        </w:rPr>
        <w:t>1</w:t>
      </w:r>
      <w:r w:rsidRPr="0089164E">
        <w:rPr>
          <w:rFonts w:hint="eastAsia"/>
          <w:color w:val="000000"/>
        </w:rPr>
        <w:t>原始出售；</w:t>
      </w:r>
      <w:r w:rsidRPr="0089164E">
        <w:rPr>
          <w:rFonts w:hint="eastAsia"/>
          <w:color w:val="000000"/>
        </w:rPr>
        <w:t>2</w:t>
      </w:r>
      <w:r w:rsidRPr="0089164E">
        <w:rPr>
          <w:rFonts w:hint="eastAsia"/>
          <w:color w:val="000000"/>
        </w:rPr>
        <w:t>定金转让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"TYPE": "</w:t>
      </w:r>
      <w:r w:rsidRPr="0089164E">
        <w:rPr>
          <w:rFonts w:hint="eastAsia"/>
          <w:color w:val="000000"/>
        </w:rPr>
        <w:t>买卖标志：</w:t>
      </w:r>
      <w:r w:rsidRPr="0089164E">
        <w:rPr>
          <w:rFonts w:hint="eastAsia"/>
          <w:color w:val="000000"/>
        </w:rPr>
        <w:t>1</w:t>
      </w:r>
      <w:r w:rsidRPr="0089164E">
        <w:rPr>
          <w:rFonts w:hint="eastAsia"/>
          <w:color w:val="000000"/>
        </w:rPr>
        <w:t>买；</w:t>
      </w:r>
      <w:r w:rsidRPr="0089164E">
        <w:rPr>
          <w:rFonts w:hint="eastAsia"/>
          <w:color w:val="000000"/>
        </w:rPr>
        <w:t>2</w:t>
      </w:r>
      <w:r w:rsidRPr="0089164E">
        <w:rPr>
          <w:rFonts w:hint="eastAsia"/>
          <w:color w:val="000000"/>
        </w:rPr>
        <w:t>卖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"PRI": "</w:t>
      </w:r>
      <w:r w:rsidRPr="0089164E">
        <w:rPr>
          <w:rFonts w:hint="eastAsia"/>
          <w:color w:val="000000"/>
        </w:rPr>
        <w:t>每份价格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"QTY": "</w:t>
      </w:r>
      <w:r w:rsidRPr="0089164E">
        <w:rPr>
          <w:rFonts w:hint="eastAsia"/>
          <w:color w:val="000000"/>
        </w:rPr>
        <w:t>总售份数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"UT_QTY": "</w:t>
      </w:r>
      <w:r w:rsidRPr="0089164E">
        <w:rPr>
          <w:rFonts w:hint="eastAsia"/>
          <w:color w:val="000000"/>
        </w:rPr>
        <w:t>可售份数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"T_QTY": "</w:t>
      </w:r>
      <w:r w:rsidRPr="0089164E">
        <w:rPr>
          <w:rFonts w:hint="eastAsia"/>
          <w:color w:val="000000"/>
        </w:rPr>
        <w:t>已售份数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"TR_I": "</w:t>
      </w:r>
      <w:r w:rsidRPr="0089164E">
        <w:rPr>
          <w:rFonts w:hint="eastAsia"/>
          <w:color w:val="000000"/>
        </w:rPr>
        <w:t>交易员</w:t>
      </w:r>
      <w:r w:rsidRPr="0089164E">
        <w:rPr>
          <w:rFonts w:hint="eastAsia"/>
          <w:color w:val="000000"/>
        </w:rPr>
        <w:t>ID",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"F_MAR": "</w:t>
      </w:r>
      <w:r w:rsidRPr="0089164E">
        <w:rPr>
          <w:rFonts w:hint="eastAsia"/>
          <w:color w:val="000000"/>
        </w:rPr>
        <w:t>冻结保证金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"F_TYPE": "</w:t>
      </w:r>
      <w:r w:rsidRPr="0089164E">
        <w:rPr>
          <w:rFonts w:hint="eastAsia"/>
          <w:color w:val="000000"/>
        </w:rPr>
        <w:t>生成标志：</w:t>
      </w:r>
      <w:r w:rsidRPr="0089164E">
        <w:rPr>
          <w:rFonts w:hint="eastAsia"/>
          <w:color w:val="000000"/>
        </w:rPr>
        <w:t xml:space="preserve"> 1 </w:t>
      </w:r>
      <w:r w:rsidRPr="0089164E">
        <w:rPr>
          <w:rFonts w:hint="eastAsia"/>
          <w:color w:val="000000"/>
        </w:rPr>
        <w:t>系统生成挂牌；</w:t>
      </w:r>
      <w:r w:rsidRPr="0089164E">
        <w:rPr>
          <w:rFonts w:hint="eastAsia"/>
          <w:color w:val="000000"/>
        </w:rPr>
        <w:t xml:space="preserve">2 </w:t>
      </w:r>
      <w:r w:rsidRPr="0089164E">
        <w:rPr>
          <w:rFonts w:hint="eastAsia"/>
          <w:color w:val="000000"/>
        </w:rPr>
        <w:t>用户挂牌</w:t>
      </w:r>
      <w:r w:rsidRPr="0089164E">
        <w:rPr>
          <w:rFonts w:hint="eastAsia"/>
          <w:color w:val="000000"/>
        </w:rPr>
        <w:t>"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color w:val="000000"/>
        </w:rPr>
        <w:t xml:space="preserve">        }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color w:val="000000"/>
        </w:rPr>
        <w:t xml:space="preserve">      }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color w:val="000000"/>
        </w:rPr>
        <w:t xml:space="preserve">    }</w:t>
      </w:r>
    </w:p>
    <w:p w:rsidR="0089164E" w:rsidRPr="0089164E" w:rsidRDefault="0089164E" w:rsidP="0089164E">
      <w:pPr>
        <w:pStyle w:val="ad"/>
        <w:ind w:left="992"/>
        <w:rPr>
          <w:color w:val="000000"/>
        </w:rPr>
      </w:pPr>
      <w:r w:rsidRPr="0089164E">
        <w:rPr>
          <w:color w:val="000000"/>
        </w:rPr>
        <w:t xml:space="preserve">  }</w:t>
      </w:r>
    </w:p>
    <w:p w:rsidR="0089164E" w:rsidRPr="00F92919" w:rsidRDefault="0089164E" w:rsidP="00F92919">
      <w:pPr>
        <w:pStyle w:val="ad"/>
        <w:ind w:left="992" w:firstLineChars="0" w:firstLine="0"/>
        <w:rPr>
          <w:color w:val="000000"/>
        </w:rPr>
      </w:pPr>
      <w:r w:rsidRPr="0089164E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E06937" w:rsidRPr="00A4422E" w:rsidTr="00907468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422E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E06937" w:rsidRPr="00A4422E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E06937" w:rsidRPr="00A4422E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E06937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最大更新时间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1..1]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E06937" w:rsidRPr="00A4422E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E06937" w:rsidRPr="00616603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E06937" w:rsidRPr="00616603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555" w:type="dxa"/>
            <w:vAlign w:val="center"/>
          </w:tcPr>
          <w:p w:rsidR="00E06937" w:rsidRPr="00616603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E06937" w:rsidRPr="00616603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04" w:type="dxa"/>
            <w:vAlign w:val="center"/>
          </w:tcPr>
          <w:p w:rsidR="00E06937" w:rsidRPr="00616603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E06937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9" w:type="dxa"/>
          </w:tcPr>
          <w:p w:rsidR="00E06937" w:rsidRPr="00616603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616603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555" w:type="dxa"/>
            <w:vAlign w:val="center"/>
          </w:tcPr>
          <w:p w:rsidR="00E06937" w:rsidRPr="00616603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E06937" w:rsidRPr="00616603" w:rsidRDefault="00E06937" w:rsidP="0090746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04" w:type="dxa"/>
            <w:vAlign w:val="center"/>
          </w:tcPr>
          <w:p w:rsidR="00E06937" w:rsidRPr="00616603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E06937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E06937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E06937" w:rsidRPr="00A4422E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  <w:lang w:val="de-DE"/>
              </w:rPr>
              <w:t>委托状态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STA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STA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委托单状态" w:history="1">
              <w:r w:rsidR="00E06937" w:rsidRPr="00FC3E92">
                <w:rPr>
                  <w:rStyle w:val="ab"/>
                  <w:rFonts w:ascii="宋体" w:hAnsi="宋体" w:hint="eastAsia"/>
                  <w:lang w:val="de-DE"/>
                </w:rPr>
                <w:t>委托</w:t>
              </w:r>
              <w:r w:rsidR="00E06937">
                <w:rPr>
                  <w:rStyle w:val="ab"/>
                  <w:rFonts w:ascii="宋体" w:hAnsi="宋体" w:hint="eastAsia"/>
                  <w:lang w:val="de-DE"/>
                </w:rPr>
                <w:t>单</w:t>
              </w:r>
              <w:r w:rsidR="00E06937" w:rsidRPr="00FC3E92">
                <w:rPr>
                  <w:rStyle w:val="ab"/>
                  <w:rFonts w:ascii="宋体" w:hAnsi="宋体" w:hint="eastAsia"/>
                  <w:lang w:val="de-DE"/>
                </w:rPr>
                <w:t>状态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TYPE&gt;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E06937" w:rsidRPr="006E7B21">
                <w:rPr>
                  <w:rStyle w:val="ab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委托类型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SE_F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SE_F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委托类型" w:history="1">
              <w:r w:rsidR="00E06937" w:rsidRPr="00F16761">
                <w:rPr>
                  <w:rStyle w:val="ab"/>
                  <w:rFonts w:ascii="宋体" w:hAnsi="宋体" w:cs="Arial"/>
                </w:rPr>
                <w:t>委托类型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委托单类型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O_T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O_T&gt;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_委托单类型" w:history="1">
              <w:r w:rsidR="00E06937" w:rsidRPr="00F16761">
                <w:rPr>
                  <w:rStyle w:val="ab"/>
                  <w:rFonts w:ascii="宋体" w:hAnsi="宋体" w:cs="Arial"/>
                </w:rPr>
                <w:t>委托</w:t>
              </w:r>
              <w:r w:rsidR="00E06937">
                <w:rPr>
                  <w:rStyle w:val="ab"/>
                  <w:rFonts w:ascii="宋体" w:hAnsi="宋体" w:cs="Arial" w:hint="eastAsia"/>
                </w:rPr>
                <w:t>单</w:t>
              </w:r>
              <w:r w:rsidR="00E06937" w:rsidRPr="00F16761">
                <w:rPr>
                  <w:rStyle w:val="ab"/>
                  <w:rFonts w:ascii="宋体" w:hAnsi="宋体" w:cs="Arial"/>
                </w:rPr>
                <w:t>类型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263C69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交易员ID</w:t>
            </w:r>
          </w:p>
        </w:tc>
        <w:tc>
          <w:tcPr>
            <w:tcW w:w="1555" w:type="dxa"/>
            <w:vAlign w:val="center"/>
          </w:tcPr>
          <w:p w:rsidR="00E06937" w:rsidRPr="00263C69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TR_I</w:t>
            </w:r>
          </w:p>
        </w:tc>
        <w:tc>
          <w:tcPr>
            <w:tcW w:w="1792" w:type="dxa"/>
            <w:vAlign w:val="center"/>
          </w:tcPr>
          <w:p w:rsidR="00E06937" w:rsidRPr="00263C69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TR_I&gt;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E06937" w:rsidRPr="00A4422E">
                <w:rPr>
                  <w:rStyle w:val="ab"/>
                  <w:rFonts w:ascii="宋体" w:hAnsi="宋体"/>
                </w:rPr>
                <w:t>Max</w:t>
              </w:r>
              <w:r w:rsidR="00E06937">
                <w:rPr>
                  <w:rStyle w:val="ab"/>
                  <w:rFonts w:ascii="宋体" w:hAnsi="宋体" w:hint="eastAsia"/>
                </w:rPr>
                <w:t>N</w:t>
              </w:r>
              <w:r w:rsidR="00E06937" w:rsidRPr="00A4422E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263C69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交易商ID</w:t>
            </w:r>
          </w:p>
        </w:tc>
        <w:tc>
          <w:tcPr>
            <w:tcW w:w="1555" w:type="dxa"/>
            <w:vAlign w:val="center"/>
          </w:tcPr>
          <w:p w:rsidR="00E06937" w:rsidRPr="00263C69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FI_I</w:t>
            </w:r>
          </w:p>
        </w:tc>
        <w:tc>
          <w:tcPr>
            <w:tcW w:w="1792" w:type="dxa"/>
            <w:vAlign w:val="center"/>
          </w:tcPr>
          <w:p w:rsidR="00E06937" w:rsidRPr="00263C69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FI_I&gt;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E06937" w:rsidRPr="00A4422E">
                <w:rPr>
                  <w:rStyle w:val="ab"/>
                  <w:rFonts w:ascii="宋体" w:hAnsi="宋体"/>
                </w:rPr>
                <w:t>Max</w:t>
              </w:r>
              <w:r w:rsidR="00E06937">
                <w:rPr>
                  <w:rStyle w:val="ab"/>
                  <w:rFonts w:ascii="宋体" w:hAnsi="宋体" w:hint="eastAsia"/>
                </w:rPr>
                <w:t>N</w:t>
              </w:r>
              <w:r w:rsidR="00E06937" w:rsidRPr="00A4422E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E06937" w:rsidRPr="00A4422E">
                <w:rPr>
                  <w:rStyle w:val="ab"/>
                  <w:rFonts w:ascii="宋体" w:hAnsi="宋体"/>
                </w:rPr>
                <w:t>Max</w:t>
              </w:r>
              <w:r w:rsidR="00E06937">
                <w:rPr>
                  <w:rStyle w:val="ab"/>
                  <w:rFonts w:ascii="宋体" w:hAnsi="宋体" w:hint="eastAsia"/>
                </w:rPr>
                <w:t>2</w:t>
              </w:r>
              <w:r w:rsidR="00E06937" w:rsidRPr="00A4422E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委托价格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PRI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E06937" w:rsidRPr="00D17080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lastRenderedPageBreak/>
              <w:t>17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冻结保证金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F_MAR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F_MAR&gt;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5D77B4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E06937" w:rsidRPr="00D17080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06937" w:rsidRPr="00C63B2E" w:rsidRDefault="00E06937" w:rsidP="00E06937"/>
    <w:p w:rsidR="00E06937" w:rsidRPr="00F676C2" w:rsidRDefault="00E06937" w:rsidP="00E06937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使用规则</w:t>
      </w:r>
    </w:p>
    <w:commentRangeEnd w:id="26"/>
    <w:p w:rsidR="00D14DEA" w:rsidRPr="005400B4" w:rsidRDefault="00E06937" w:rsidP="00D14DEA">
      <w:pPr>
        <w:outlineLvl w:val="2"/>
        <w:rPr>
          <w:b/>
          <w:sz w:val="24"/>
          <w:szCs w:val="24"/>
        </w:rPr>
      </w:pPr>
      <w:r>
        <w:rPr>
          <w:rStyle w:val="aff4"/>
          <w:rFonts w:ascii="Times New Roman" w:hAnsi="Times New Roman"/>
        </w:rPr>
        <w:commentReference w:id="26"/>
      </w:r>
    </w:p>
    <w:p w:rsidR="00D51B16" w:rsidRDefault="00D51B16" w:rsidP="001B45F9"/>
    <w:p w:rsidR="00FA1987" w:rsidRPr="006326E0" w:rsidRDefault="00FA1987" w:rsidP="00FA1987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commentRangeStart w:id="27"/>
      <w:r w:rsidRPr="006326E0"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商品买卖挂牌信息（商品列表）</w:t>
      </w:r>
    </w:p>
    <w:p w:rsidR="00FA1987" w:rsidRDefault="00FA1987" w:rsidP="00FA1987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FA1987" w:rsidRDefault="00FA1987" w:rsidP="00FA1987">
      <w:pPr>
        <w:pStyle w:val="ad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查询买卖</w:t>
      </w:r>
      <w:r w:rsidRPr="000D2E2A">
        <w:rPr>
          <w:rFonts w:hint="eastAsia"/>
          <w:color w:val="000000"/>
        </w:rPr>
        <w:t>委托单</w:t>
      </w:r>
      <w:r w:rsidRPr="000D2E2A">
        <w:rPr>
          <w:rFonts w:hint="eastAsia"/>
          <w:color w:val="000000"/>
        </w:rPr>
        <w:t>(</w:t>
      </w:r>
      <w:r>
        <w:rPr>
          <w:rFonts w:hint="eastAsia"/>
        </w:rPr>
        <w:t>faes</w:t>
      </w:r>
      <w:r>
        <w:rPr>
          <w:rFonts w:hint="eastAsia"/>
          <w:color w:val="000000"/>
        </w:rPr>
        <w:t>_sellingbuying</w:t>
      </w:r>
      <w:r w:rsidRPr="000D2E2A">
        <w:rPr>
          <w:color w:val="000000"/>
        </w:rPr>
        <w:t>_query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FA1987" w:rsidRPr="000D2E2A" w:rsidRDefault="00FA1987" w:rsidP="00FA1987">
      <w:pPr>
        <w:pStyle w:val="ad"/>
        <w:ind w:left="992" w:firstLineChars="0" w:firstLine="0"/>
        <w:rPr>
          <w:color w:val="000000"/>
        </w:rPr>
      </w:pPr>
    </w:p>
    <w:p w:rsidR="00FA1987" w:rsidRPr="000D2E2A" w:rsidRDefault="00FA1987" w:rsidP="00FA1987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FA1987" w:rsidRDefault="00FA1987" w:rsidP="00FA1987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FA1987" w:rsidRPr="000D2E2A" w:rsidRDefault="00FA1987" w:rsidP="00FA1987">
      <w:pPr>
        <w:pStyle w:val="ad"/>
        <w:ind w:left="992" w:firstLineChars="0" w:firstLine="0"/>
        <w:rPr>
          <w:color w:val="000000"/>
        </w:rPr>
      </w:pPr>
    </w:p>
    <w:p w:rsidR="00FA1987" w:rsidRPr="000D2E2A" w:rsidRDefault="00FA1987" w:rsidP="00FA1987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FA1987" w:rsidRDefault="005D6476" w:rsidP="00FA1987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FA1987">
        <w:rPr>
          <w:rFonts w:hint="eastAsia"/>
        </w:rPr>
        <w:t>faes</w:t>
      </w:r>
      <w:r w:rsidR="00FA1987">
        <w:rPr>
          <w:rFonts w:hint="eastAsia"/>
          <w:color w:val="000000"/>
        </w:rPr>
        <w:t>_sellingbuying</w:t>
      </w:r>
      <w:r w:rsidR="00FA1987" w:rsidRPr="000D2E2A">
        <w:rPr>
          <w:color w:val="000000"/>
        </w:rPr>
        <w:t>_query</w:t>
      </w:r>
    </w:p>
    <w:p w:rsidR="00FA1987" w:rsidRPr="000D2E2A" w:rsidRDefault="00FA1987" w:rsidP="00FA1987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</w:p>
    <w:p w:rsidR="00FA1987" w:rsidRPr="000D2E2A" w:rsidRDefault="00FA1987" w:rsidP="00FA1987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>{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"MMTS": {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"version": "1.0",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"REQ": {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  "name": "faes_sellingbuying_query",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  "id": "  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"USER_ID": "</w:t>
      </w:r>
      <w:r w:rsidRPr="00D35566">
        <w:rPr>
          <w:rFonts w:hint="eastAsia"/>
          <w:color w:val="000000"/>
        </w:rPr>
        <w:t>登录用户</w:t>
      </w:r>
      <w:r w:rsidRPr="00D35566">
        <w:rPr>
          <w:rFonts w:hint="eastAsia"/>
          <w:color w:val="000000"/>
        </w:rPr>
        <w:t>ID",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"COMMODITY_ID": "</w:t>
      </w:r>
      <w:r w:rsidRPr="00D35566">
        <w:rPr>
          <w:rFonts w:hint="eastAsia"/>
          <w:color w:val="000000"/>
        </w:rPr>
        <w:t>商品统一代码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  "SESSION_ID": "SESSION_ID",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"STARTNUM": "</w:t>
      </w:r>
      <w:r w:rsidRPr="00D35566">
        <w:rPr>
          <w:rFonts w:hint="eastAsia"/>
          <w:color w:val="000000"/>
        </w:rPr>
        <w:t>第几条</w:t>
      </w:r>
      <w:r w:rsidRPr="00D35566">
        <w:rPr>
          <w:rFonts w:hint="eastAsia"/>
          <w:color w:val="000000"/>
        </w:rPr>
        <w:t>(</w:t>
      </w:r>
      <w:r w:rsidRPr="00D35566">
        <w:rPr>
          <w:rFonts w:hint="eastAsia"/>
          <w:color w:val="000000"/>
        </w:rPr>
        <w:t>为空</w:t>
      </w:r>
      <w:r w:rsidRPr="00D35566">
        <w:rPr>
          <w:rFonts w:hint="eastAsia"/>
          <w:color w:val="000000"/>
        </w:rPr>
        <w:t>/</w:t>
      </w:r>
      <w:r w:rsidRPr="00D35566">
        <w:rPr>
          <w:rFonts w:hint="eastAsia"/>
          <w:color w:val="000000"/>
        </w:rPr>
        <w:t>为</w:t>
      </w:r>
      <w:r w:rsidRPr="00D35566">
        <w:rPr>
          <w:rFonts w:hint="eastAsia"/>
          <w:color w:val="000000"/>
        </w:rPr>
        <w:t>0</w:t>
      </w:r>
      <w:r w:rsidRPr="00D35566">
        <w:rPr>
          <w:rFonts w:hint="eastAsia"/>
          <w:color w:val="000000"/>
        </w:rPr>
        <w:t>不分页</w:t>
      </w:r>
      <w:r w:rsidRPr="00D35566">
        <w:rPr>
          <w:rFonts w:hint="eastAsia"/>
          <w:color w:val="000000"/>
        </w:rPr>
        <w:t>)",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"RECCNT": "</w:t>
      </w:r>
      <w:r w:rsidRPr="00D35566">
        <w:rPr>
          <w:rFonts w:hint="eastAsia"/>
          <w:color w:val="000000"/>
        </w:rPr>
        <w:t>要多少条记录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"TY": "</w:t>
      </w:r>
      <w:r w:rsidRPr="00D35566">
        <w:rPr>
          <w:rFonts w:hint="eastAsia"/>
          <w:color w:val="000000"/>
        </w:rPr>
        <w:t>买卖标志：</w:t>
      </w:r>
      <w:r w:rsidRPr="00D35566">
        <w:rPr>
          <w:rFonts w:hint="eastAsia"/>
          <w:color w:val="000000"/>
        </w:rPr>
        <w:t>1</w:t>
      </w:r>
      <w:r w:rsidRPr="00D35566">
        <w:rPr>
          <w:rFonts w:hint="eastAsia"/>
          <w:color w:val="000000"/>
        </w:rPr>
        <w:t>买；</w:t>
      </w:r>
      <w:r w:rsidRPr="00D35566">
        <w:rPr>
          <w:rFonts w:hint="eastAsia"/>
          <w:color w:val="000000"/>
        </w:rPr>
        <w:t>2</w:t>
      </w:r>
      <w:r w:rsidRPr="00D35566">
        <w:rPr>
          <w:rFonts w:hint="eastAsia"/>
          <w:color w:val="000000"/>
        </w:rPr>
        <w:t>卖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"SORTFLD": "</w:t>
      </w:r>
      <w:r w:rsidRPr="00D35566">
        <w:rPr>
          <w:rFonts w:hint="eastAsia"/>
          <w:color w:val="000000"/>
        </w:rPr>
        <w:t>排序字段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"ISDESC": "</w:t>
      </w:r>
      <w:r w:rsidRPr="00D35566">
        <w:rPr>
          <w:rFonts w:hint="eastAsia"/>
          <w:color w:val="000000"/>
        </w:rPr>
        <w:t>升降序</w:t>
      </w:r>
      <w:r w:rsidRPr="00D35566">
        <w:rPr>
          <w:rFonts w:hint="eastAsia"/>
          <w:color w:val="000000"/>
        </w:rPr>
        <w:t xml:space="preserve"> 0</w:t>
      </w:r>
      <w:r w:rsidRPr="00D35566">
        <w:rPr>
          <w:rFonts w:hint="eastAsia"/>
          <w:color w:val="000000"/>
        </w:rPr>
        <w:t>：升序；</w:t>
      </w:r>
      <w:r w:rsidRPr="00D35566">
        <w:rPr>
          <w:rFonts w:hint="eastAsia"/>
          <w:color w:val="000000"/>
        </w:rPr>
        <w:t>1</w:t>
      </w:r>
      <w:r w:rsidRPr="00D35566">
        <w:rPr>
          <w:rFonts w:hint="eastAsia"/>
          <w:color w:val="000000"/>
        </w:rPr>
        <w:t>：降序；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"A_N": "</w:t>
      </w:r>
      <w:r w:rsidRPr="00D35566">
        <w:rPr>
          <w:rFonts w:hint="eastAsia"/>
          <w:color w:val="000000"/>
        </w:rPr>
        <w:t>代理客户的客户代码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"P_P": "</w:t>
      </w:r>
      <w:r w:rsidRPr="00D35566">
        <w:rPr>
          <w:rFonts w:hint="eastAsia"/>
          <w:color w:val="000000"/>
        </w:rPr>
        <w:t>代理客户的客户电话密码</w:t>
      </w:r>
      <w:r w:rsidRPr="00D35566">
        <w:rPr>
          <w:rFonts w:hint="eastAsia"/>
          <w:color w:val="000000"/>
        </w:rPr>
        <w:t>"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}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}</w:t>
      </w:r>
    </w:p>
    <w:p w:rsidR="00FA1987" w:rsidRPr="00F92919" w:rsidRDefault="00D35566" w:rsidP="00F92919">
      <w:pPr>
        <w:pStyle w:val="ad"/>
        <w:ind w:left="992" w:firstLineChars="0" w:firstLine="0"/>
        <w:rPr>
          <w:color w:val="000000"/>
        </w:rPr>
      </w:pPr>
      <w:r w:rsidRPr="00D35566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FA1987" w:rsidRPr="00B749FD" w:rsidTr="00EE587F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FA1987" w:rsidRPr="00B749FD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FA1987" w:rsidRPr="00B749FD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FA1987" w:rsidRPr="00B749FD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FA1987" w:rsidRPr="00B749FD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FA1987" w:rsidRPr="00B749FD" w:rsidRDefault="00D35566" w:rsidP="00D355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FA1987" w:rsidRPr="00B749FD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FA1987" w:rsidRPr="00B749FD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FA1987" w:rsidRPr="00B749FD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FA1987" w:rsidRDefault="00FA1987" w:rsidP="00EE587F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5D77B4" w:rsidP="00EE587F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FA1987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FA1987" w:rsidRDefault="00FA1987" w:rsidP="00EE587F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5D77B4" w:rsidP="00EE587F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FA1987" w:rsidRPr="00B749FD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FA1987" w:rsidRDefault="00FA1987" w:rsidP="00EE587F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5D77B4" w:rsidP="00EE587F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FA1987" w:rsidRPr="00B749FD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FA1987" w:rsidRDefault="00FA1987" w:rsidP="00EE587F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5D77B4" w:rsidP="00EE587F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FA1987" w:rsidRPr="00B749FD">
                <w:rPr>
                  <w:rStyle w:val="ab"/>
                  <w:rFonts w:ascii="宋体" w:hAnsi="宋体"/>
                </w:rPr>
                <w:t>Max</w:t>
              </w:r>
              <w:r w:rsidR="00FA1987" w:rsidRPr="00B749FD">
                <w:rPr>
                  <w:rStyle w:val="ab"/>
                  <w:rFonts w:ascii="宋体" w:hAnsi="宋体" w:hint="eastAsia"/>
                </w:rPr>
                <w:t>2</w:t>
              </w:r>
              <w:r w:rsidR="00FA1987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FA1987" w:rsidRDefault="00FA1987" w:rsidP="00EE587F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5D77B4" w:rsidP="00EE587F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FA1987" w:rsidRPr="00B749FD">
                <w:rPr>
                  <w:rStyle w:val="ab"/>
                  <w:rFonts w:ascii="宋体" w:hAnsi="宋体"/>
                </w:rPr>
                <w:t>Max</w:t>
              </w:r>
              <w:r w:rsidR="00FA1987" w:rsidRPr="00B749FD">
                <w:rPr>
                  <w:rStyle w:val="ab"/>
                  <w:rFonts w:ascii="宋体" w:hAnsi="宋体" w:hint="eastAsia"/>
                </w:rPr>
                <w:t>32</w:t>
              </w:r>
              <w:r w:rsidR="00FA1987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第几条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FA1987" w:rsidRDefault="00FA1987" w:rsidP="00EE587F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5D77B4" w:rsidP="00EE587F">
            <w:pPr>
              <w:rPr>
                <w:rStyle w:val="ab"/>
                <w:rFonts w:ascii="宋体" w:hAnsi="宋体"/>
              </w:rPr>
            </w:pPr>
            <w:hyperlink w:anchor="Number" w:history="1">
              <w:r w:rsidR="00FA1987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要多少条记录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FA1987" w:rsidRDefault="00FA1987" w:rsidP="00EE587F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5D77B4" w:rsidP="00EE587F">
            <w:pPr>
              <w:rPr>
                <w:rStyle w:val="ab"/>
                <w:rFonts w:ascii="宋体" w:hAnsi="宋体"/>
              </w:rPr>
            </w:pPr>
            <w:hyperlink w:anchor="Number" w:history="1">
              <w:r w:rsidR="00FA1987" w:rsidRPr="00B749FD">
                <w:rPr>
                  <w:rStyle w:val="ab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9" w:type="dxa"/>
            <w:vAlign w:val="center"/>
          </w:tcPr>
          <w:p w:rsidR="00FA1987" w:rsidRPr="00710B00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A1987">
              <w:rPr>
                <w:rFonts w:ascii="宋体" w:hAnsi="宋体"/>
                <w:color w:val="000000"/>
                <w:sz w:val="18"/>
                <w:szCs w:val="18"/>
              </w:rPr>
              <w:t>买卖标志</w:t>
            </w:r>
            <w:r w:rsidRPr="00FA1987">
              <w:rPr>
                <w:rFonts w:ascii="宋体" w:hAnsi="宋体" w:hint="eastAsia"/>
                <w:color w:val="000000"/>
                <w:sz w:val="18"/>
                <w:szCs w:val="18"/>
              </w:rPr>
              <w:t>：1买；2卖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TY</w:t>
            </w:r>
          </w:p>
        </w:tc>
        <w:tc>
          <w:tcPr>
            <w:tcW w:w="1874" w:type="dxa"/>
            <w:vAlign w:val="center"/>
          </w:tcPr>
          <w:p w:rsidR="00FA1987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A1987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FA1987">
              <w:rPr>
                <w:rFonts w:ascii="宋体" w:hAnsi="宋体"/>
                <w:color w:val="000000"/>
                <w:sz w:val="18"/>
                <w:szCs w:val="18"/>
              </w:rPr>
              <w:t>TY</w:t>
            </w:r>
            <w:r w:rsidRPr="00FA198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FA1987" w:rsidRPr="005E1321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Default="00FA1987" w:rsidP="00EE587F">
            <w:r w:rsidRPr="00FA1987">
              <w:rPr>
                <w:rStyle w:val="ab"/>
                <w:rFonts w:ascii="宋体" w:hAnsi="宋体"/>
              </w:rPr>
              <w:t>Number</w:t>
            </w:r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FA1987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排序字段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FA1987" w:rsidRDefault="00FA1987" w:rsidP="00EE587F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5D77B4" w:rsidP="00EE587F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FA1987" w:rsidRPr="00B749FD">
                <w:rPr>
                  <w:rStyle w:val="ab"/>
                  <w:rFonts w:ascii="宋体" w:hAnsi="宋体"/>
                </w:rPr>
                <w:t>Max</w:t>
              </w:r>
              <w:r w:rsidR="00FA1987">
                <w:rPr>
                  <w:rStyle w:val="ab"/>
                  <w:rFonts w:ascii="宋体" w:hAnsi="宋体" w:hint="eastAsia"/>
                </w:rPr>
                <w:t>N</w:t>
              </w:r>
              <w:r w:rsidR="00FA1987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升降序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FA1987" w:rsidRDefault="00FA1987" w:rsidP="00EE587F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5D77B4" w:rsidP="00EE587F">
            <w:pPr>
              <w:rPr>
                <w:rStyle w:val="ab"/>
                <w:rFonts w:ascii="宋体" w:hAnsi="宋体"/>
              </w:rPr>
            </w:pPr>
            <w:hyperlink w:anchor="FixNDigital" w:history="1">
              <w:r w:rsidR="00FA1987" w:rsidRPr="00EB405C">
                <w:rPr>
                  <w:rStyle w:val="ab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0：升序；1：降序；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空：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升序</w:t>
            </w: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更新时间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833" w:type="dxa"/>
          </w:tcPr>
          <w:p w:rsidR="00FA1987" w:rsidRDefault="00FA1987" w:rsidP="00EE587F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5D77B4" w:rsidP="00EE587F">
            <w:pPr>
              <w:rPr>
                <w:rStyle w:val="ab"/>
                <w:rFonts w:ascii="宋体" w:hAnsi="宋体"/>
              </w:rPr>
            </w:pPr>
            <w:hyperlink w:anchor="DateTime" w:history="1">
              <w:r w:rsidR="00FA1987" w:rsidRPr="00B749FD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FA1987" w:rsidRDefault="00FA1987" w:rsidP="00FA1987"/>
    <w:p w:rsidR="00FA1987" w:rsidRPr="009630FA" w:rsidRDefault="00FA1987" w:rsidP="00FA1987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>{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"MMTS": {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"version": "1.0",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"REP": {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  "name": "faes_sellingbuying_query",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  "message": " 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  "retcode": " 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"TTLREC": "</w:t>
      </w:r>
      <w:r w:rsidRPr="00D35566">
        <w:rPr>
          <w:rFonts w:hint="eastAsia"/>
          <w:color w:val="000000"/>
        </w:rPr>
        <w:t>总记录数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  "RESULTLIST": {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    "REC": {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"OR_N": "</w:t>
      </w:r>
      <w:r w:rsidRPr="00D35566">
        <w:rPr>
          <w:rFonts w:hint="eastAsia"/>
          <w:color w:val="000000"/>
        </w:rPr>
        <w:t>委托单号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"TIME": "</w:t>
      </w:r>
      <w:r w:rsidRPr="00D35566">
        <w:rPr>
          <w:rFonts w:hint="eastAsia"/>
          <w:color w:val="000000"/>
        </w:rPr>
        <w:t>下单时间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"ORDER_TYPE": "</w:t>
      </w:r>
      <w:r w:rsidRPr="00D35566">
        <w:rPr>
          <w:rFonts w:hint="eastAsia"/>
          <w:color w:val="000000"/>
        </w:rPr>
        <w:t>出售类型标志：</w:t>
      </w:r>
      <w:r w:rsidRPr="00D35566">
        <w:rPr>
          <w:rFonts w:hint="eastAsia"/>
          <w:color w:val="000000"/>
        </w:rPr>
        <w:t>1</w:t>
      </w:r>
      <w:r w:rsidRPr="00D35566">
        <w:rPr>
          <w:rFonts w:hint="eastAsia"/>
          <w:color w:val="000000"/>
        </w:rPr>
        <w:t>原始出售；</w:t>
      </w:r>
      <w:r w:rsidRPr="00D35566">
        <w:rPr>
          <w:rFonts w:hint="eastAsia"/>
          <w:color w:val="000000"/>
        </w:rPr>
        <w:t>2</w:t>
      </w:r>
      <w:r w:rsidRPr="00D35566">
        <w:rPr>
          <w:rFonts w:hint="eastAsia"/>
          <w:color w:val="000000"/>
        </w:rPr>
        <w:t>定金转让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"TYPE": "</w:t>
      </w:r>
      <w:r w:rsidRPr="00D35566">
        <w:rPr>
          <w:rFonts w:hint="eastAsia"/>
          <w:color w:val="000000"/>
        </w:rPr>
        <w:t>买卖标志：</w:t>
      </w:r>
      <w:r w:rsidRPr="00D35566">
        <w:rPr>
          <w:rFonts w:hint="eastAsia"/>
          <w:color w:val="000000"/>
        </w:rPr>
        <w:t>1</w:t>
      </w:r>
      <w:r w:rsidRPr="00D35566">
        <w:rPr>
          <w:rFonts w:hint="eastAsia"/>
          <w:color w:val="000000"/>
        </w:rPr>
        <w:t>买；</w:t>
      </w:r>
      <w:r w:rsidRPr="00D35566">
        <w:rPr>
          <w:rFonts w:hint="eastAsia"/>
          <w:color w:val="000000"/>
        </w:rPr>
        <w:t>2</w:t>
      </w:r>
      <w:r w:rsidRPr="00D35566">
        <w:rPr>
          <w:rFonts w:hint="eastAsia"/>
          <w:color w:val="000000"/>
        </w:rPr>
        <w:t>卖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"PRI": "</w:t>
      </w:r>
      <w:r w:rsidRPr="00D35566">
        <w:rPr>
          <w:rFonts w:hint="eastAsia"/>
          <w:color w:val="000000"/>
        </w:rPr>
        <w:t>每份价格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"QTY": "</w:t>
      </w:r>
      <w:r w:rsidRPr="00D35566">
        <w:rPr>
          <w:rFonts w:hint="eastAsia"/>
          <w:color w:val="000000"/>
        </w:rPr>
        <w:t>总售份数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"UT_QTY": "</w:t>
      </w:r>
      <w:r w:rsidRPr="00D35566">
        <w:rPr>
          <w:rFonts w:hint="eastAsia"/>
          <w:color w:val="000000"/>
        </w:rPr>
        <w:t>可售份数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"T_QTY": "</w:t>
      </w:r>
      <w:r w:rsidRPr="00D35566">
        <w:rPr>
          <w:rFonts w:hint="eastAsia"/>
          <w:color w:val="000000"/>
        </w:rPr>
        <w:t>已售份数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"TR_I": "</w:t>
      </w:r>
      <w:r w:rsidRPr="00D35566">
        <w:rPr>
          <w:rFonts w:hint="eastAsia"/>
          <w:color w:val="000000"/>
        </w:rPr>
        <w:t>交易员</w:t>
      </w:r>
      <w:r w:rsidRPr="00D35566">
        <w:rPr>
          <w:rFonts w:hint="eastAsia"/>
          <w:color w:val="000000"/>
        </w:rPr>
        <w:t>ID",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"F_MAR": "</w:t>
      </w:r>
      <w:r w:rsidRPr="00D35566">
        <w:rPr>
          <w:rFonts w:hint="eastAsia"/>
          <w:color w:val="000000"/>
        </w:rPr>
        <w:t>冻结保证金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"F_TYPE": "</w:t>
      </w:r>
      <w:r w:rsidRPr="00D35566">
        <w:rPr>
          <w:rFonts w:hint="eastAsia"/>
          <w:color w:val="000000"/>
        </w:rPr>
        <w:t>生成标志：</w:t>
      </w:r>
      <w:r w:rsidRPr="00D35566">
        <w:rPr>
          <w:rFonts w:hint="eastAsia"/>
          <w:color w:val="000000"/>
        </w:rPr>
        <w:t xml:space="preserve"> 1 </w:t>
      </w:r>
      <w:r w:rsidRPr="00D35566">
        <w:rPr>
          <w:rFonts w:hint="eastAsia"/>
          <w:color w:val="000000"/>
        </w:rPr>
        <w:t>系统生成挂牌；</w:t>
      </w:r>
      <w:r w:rsidRPr="00D35566">
        <w:rPr>
          <w:rFonts w:hint="eastAsia"/>
          <w:color w:val="000000"/>
        </w:rPr>
        <w:t xml:space="preserve">2 </w:t>
      </w:r>
      <w:r w:rsidRPr="00D35566">
        <w:rPr>
          <w:rFonts w:hint="eastAsia"/>
          <w:color w:val="000000"/>
        </w:rPr>
        <w:t>用户挂牌</w:t>
      </w:r>
      <w:r w:rsidRPr="00D35566">
        <w:rPr>
          <w:rFonts w:hint="eastAsia"/>
          <w:color w:val="000000"/>
        </w:rPr>
        <w:t>"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    }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  }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}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}</w:t>
      </w:r>
    </w:p>
    <w:p w:rsidR="00D35566" w:rsidRPr="009630FA" w:rsidRDefault="00D35566" w:rsidP="00D35566">
      <w:pPr>
        <w:pStyle w:val="ad"/>
        <w:ind w:left="992" w:firstLineChars="0" w:firstLine="0"/>
        <w:rPr>
          <w:color w:val="000000"/>
        </w:rPr>
      </w:pPr>
      <w:r w:rsidRPr="00D35566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FA1987" w:rsidRPr="00A4422E" w:rsidTr="00EE587F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422E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A1987" w:rsidRPr="00A4422E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A1987" w:rsidRPr="00A4422E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FA1987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最大更新时间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1..1]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FA1987" w:rsidRPr="00A4422E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FA1987" w:rsidRPr="00616603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FA1987" w:rsidRPr="00616603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555" w:type="dxa"/>
            <w:vAlign w:val="center"/>
          </w:tcPr>
          <w:p w:rsidR="00FA1987" w:rsidRPr="00616603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FA1987" w:rsidRPr="00616603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04" w:type="dxa"/>
            <w:vAlign w:val="center"/>
          </w:tcPr>
          <w:p w:rsidR="00FA1987" w:rsidRPr="00616603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FA1987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9" w:type="dxa"/>
          </w:tcPr>
          <w:p w:rsidR="00FA1987" w:rsidRPr="00616603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616603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555" w:type="dxa"/>
            <w:vAlign w:val="center"/>
          </w:tcPr>
          <w:p w:rsidR="00FA1987" w:rsidRPr="00616603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FA1987" w:rsidRPr="00616603" w:rsidRDefault="00FA1987" w:rsidP="00EE587F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04" w:type="dxa"/>
            <w:vAlign w:val="center"/>
          </w:tcPr>
          <w:p w:rsidR="00FA1987" w:rsidRPr="00616603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FA1987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FA1987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FA1987" w:rsidRPr="00A4422E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  <w:lang w:val="de-DE"/>
              </w:rPr>
              <w:t>委托状态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STA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STA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委托单状态" w:history="1">
              <w:r w:rsidR="00FA1987" w:rsidRPr="00FC3E92">
                <w:rPr>
                  <w:rStyle w:val="ab"/>
                  <w:rFonts w:ascii="宋体" w:hAnsi="宋体" w:hint="eastAsia"/>
                  <w:lang w:val="de-DE"/>
                </w:rPr>
                <w:t>委托</w:t>
              </w:r>
              <w:r w:rsidR="00FA1987">
                <w:rPr>
                  <w:rStyle w:val="ab"/>
                  <w:rFonts w:ascii="宋体" w:hAnsi="宋体" w:hint="eastAsia"/>
                  <w:lang w:val="de-DE"/>
                </w:rPr>
                <w:t>单</w:t>
              </w:r>
              <w:r w:rsidR="00FA1987" w:rsidRPr="00FC3E92">
                <w:rPr>
                  <w:rStyle w:val="ab"/>
                  <w:rFonts w:ascii="宋体" w:hAnsi="宋体" w:hint="eastAsia"/>
                  <w:lang w:val="de-DE"/>
                </w:rPr>
                <w:t>状态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TYPE&gt;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FA1987" w:rsidRPr="006E7B21">
                <w:rPr>
                  <w:rStyle w:val="ab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委托类型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SE_F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SE_F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委托类型" w:history="1">
              <w:r w:rsidR="00FA1987" w:rsidRPr="00F16761">
                <w:rPr>
                  <w:rStyle w:val="ab"/>
                  <w:rFonts w:ascii="宋体" w:hAnsi="宋体" w:cs="Arial"/>
                </w:rPr>
                <w:t>委托类型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委托单类型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O_T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O_T&gt;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_委托单类型" w:history="1">
              <w:r w:rsidR="00FA1987" w:rsidRPr="00F16761">
                <w:rPr>
                  <w:rStyle w:val="ab"/>
                  <w:rFonts w:ascii="宋体" w:hAnsi="宋体" w:cs="Arial"/>
                </w:rPr>
                <w:t>委托</w:t>
              </w:r>
              <w:r w:rsidR="00FA1987">
                <w:rPr>
                  <w:rStyle w:val="ab"/>
                  <w:rFonts w:ascii="宋体" w:hAnsi="宋体" w:cs="Arial" w:hint="eastAsia"/>
                </w:rPr>
                <w:t>单</w:t>
              </w:r>
              <w:r w:rsidR="00FA1987" w:rsidRPr="00F16761">
                <w:rPr>
                  <w:rStyle w:val="ab"/>
                  <w:rFonts w:ascii="宋体" w:hAnsi="宋体" w:cs="Arial"/>
                </w:rPr>
                <w:t>类型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交易员ID</w:t>
            </w:r>
          </w:p>
        </w:tc>
        <w:tc>
          <w:tcPr>
            <w:tcW w:w="1555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TR_I</w:t>
            </w:r>
          </w:p>
        </w:tc>
        <w:tc>
          <w:tcPr>
            <w:tcW w:w="1792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TR_I&gt;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A1987" w:rsidRPr="00A4422E">
                <w:rPr>
                  <w:rStyle w:val="ab"/>
                  <w:rFonts w:ascii="宋体" w:hAnsi="宋体"/>
                </w:rPr>
                <w:t>Max</w:t>
              </w:r>
              <w:r w:rsidR="00FA1987">
                <w:rPr>
                  <w:rStyle w:val="ab"/>
                  <w:rFonts w:ascii="宋体" w:hAnsi="宋体" w:hint="eastAsia"/>
                </w:rPr>
                <w:t>N</w:t>
              </w:r>
              <w:r w:rsidR="00FA1987" w:rsidRPr="00A4422E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交易商ID</w:t>
            </w:r>
          </w:p>
        </w:tc>
        <w:tc>
          <w:tcPr>
            <w:tcW w:w="1555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FI_I</w:t>
            </w:r>
          </w:p>
        </w:tc>
        <w:tc>
          <w:tcPr>
            <w:tcW w:w="1792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FI_I&gt;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A1987" w:rsidRPr="00A4422E">
                <w:rPr>
                  <w:rStyle w:val="ab"/>
                  <w:rFonts w:ascii="宋体" w:hAnsi="宋体"/>
                </w:rPr>
                <w:t>Max</w:t>
              </w:r>
              <w:r w:rsidR="00FA1987">
                <w:rPr>
                  <w:rStyle w:val="ab"/>
                  <w:rFonts w:ascii="宋体" w:hAnsi="宋体" w:hint="eastAsia"/>
                </w:rPr>
                <w:t>N</w:t>
              </w:r>
              <w:r w:rsidR="00FA1987" w:rsidRPr="00A4422E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A1987" w:rsidRPr="00A4422E">
                <w:rPr>
                  <w:rStyle w:val="ab"/>
                  <w:rFonts w:ascii="宋体" w:hAnsi="宋体"/>
                </w:rPr>
                <w:t>Max</w:t>
              </w:r>
              <w:r w:rsidR="00FA1987">
                <w:rPr>
                  <w:rStyle w:val="ab"/>
                  <w:rFonts w:ascii="宋体" w:hAnsi="宋体" w:hint="eastAsia"/>
                </w:rPr>
                <w:t>2</w:t>
              </w:r>
              <w:r w:rsidR="00FA1987" w:rsidRPr="00A4422E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委托价格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PRI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FA1987" w:rsidRPr="00D17080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冻结保证金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F_MAR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F_MAR&gt;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FA1987" w:rsidRPr="00D17080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冻结手续费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F_FEE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F_FEE&gt;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FA1987" w:rsidRPr="00D17080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委托数量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QTY&gt;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FA1987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E651D7" w:rsidRDefault="00FA1987" w:rsidP="00EE587F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</w:rPr>
              <w:t>20</w:t>
            </w:r>
          </w:p>
        </w:tc>
        <w:tc>
          <w:tcPr>
            <w:tcW w:w="419" w:type="dxa"/>
          </w:tcPr>
          <w:p w:rsidR="00FA1987" w:rsidRPr="00E651D7" w:rsidRDefault="00FA1987" w:rsidP="00EE587F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E651D7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已成交数量</w:t>
            </w:r>
          </w:p>
        </w:tc>
        <w:tc>
          <w:tcPr>
            <w:tcW w:w="1555" w:type="dxa"/>
            <w:vAlign w:val="center"/>
          </w:tcPr>
          <w:p w:rsidR="00FA1987" w:rsidRPr="00E651D7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T_QTY</w:t>
            </w:r>
          </w:p>
        </w:tc>
        <w:tc>
          <w:tcPr>
            <w:tcW w:w="1792" w:type="dxa"/>
            <w:vAlign w:val="center"/>
          </w:tcPr>
          <w:p w:rsidR="00FA1987" w:rsidRPr="00E651D7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&lt;</w:t>
            </w:r>
            <w:r w:rsidRPr="00E651D7"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  <w:t>T_QTY</w:t>
            </w: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E651D7" w:rsidRDefault="00FA1987" w:rsidP="00EE587F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E651D7" w:rsidRDefault="00FA1987" w:rsidP="00EE587F">
            <w:pPr>
              <w:rPr>
                <w:rFonts w:ascii="宋体" w:hAnsi="宋体"/>
                <w:sz w:val="18"/>
                <w:szCs w:val="18"/>
                <w:highlight w:val="yellow"/>
                <w:lang w:val="de-DE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  <w:lang w:val="de-DE"/>
              </w:rPr>
              <w:t>Number</w:t>
            </w:r>
          </w:p>
        </w:tc>
        <w:tc>
          <w:tcPr>
            <w:tcW w:w="981" w:type="dxa"/>
            <w:vAlign w:val="center"/>
          </w:tcPr>
          <w:p w:rsidR="00FA1987" w:rsidRPr="00E651D7" w:rsidRDefault="00FA1987" w:rsidP="00EE587F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撤单时间</w:t>
            </w:r>
          </w:p>
        </w:tc>
        <w:tc>
          <w:tcPr>
            <w:tcW w:w="1555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/>
                <w:sz w:val="18"/>
                <w:szCs w:val="18"/>
              </w:rPr>
              <w:t>WD_T</w:t>
            </w:r>
          </w:p>
        </w:tc>
        <w:tc>
          <w:tcPr>
            <w:tcW w:w="1792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/>
                <w:sz w:val="18"/>
                <w:szCs w:val="18"/>
              </w:rPr>
              <w:t>WD_T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DateTime" w:history="1">
              <w:r w:rsidR="00FA1987" w:rsidRPr="00A4422E">
                <w:rPr>
                  <w:rStyle w:val="ab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7030A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止损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7030A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STOP_LOSS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STOP_LOSS&gt;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FA1987" w:rsidRPr="00D17080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止盈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STOP_PROFIT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STOP_PROFIT&gt;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FA1987" w:rsidRPr="00D17080">
                <w:rPr>
                  <w:rStyle w:val="ab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接单交易商ID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sz w:val="18"/>
                <w:szCs w:val="18"/>
              </w:rPr>
              <w:t>O_F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sz w:val="18"/>
                <w:szCs w:val="18"/>
              </w:rPr>
              <w:t>O_F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FA1987" w:rsidRPr="00A4422E">
                <w:rPr>
                  <w:rStyle w:val="ab"/>
                  <w:rFonts w:ascii="宋体" w:hAnsi="宋体"/>
                </w:rPr>
                <w:t>Max</w:t>
              </w:r>
              <w:r w:rsidR="00FA1987">
                <w:rPr>
                  <w:rStyle w:val="ab"/>
                  <w:rFonts w:ascii="宋体" w:hAnsi="宋体" w:hint="eastAsia"/>
                </w:rPr>
                <w:t>N</w:t>
              </w:r>
              <w:r w:rsidR="00FA1987" w:rsidRPr="00A4422E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代为委托员代码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CO_ID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CO_ID&gt;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FA1987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41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H_NO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H_NO&gt;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5D77B4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FA1987" w:rsidRPr="0097569B">
                <w:rPr>
                  <w:rStyle w:val="ab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A1987" w:rsidRPr="00C63B2E" w:rsidRDefault="00FA1987" w:rsidP="00FA1987"/>
    <w:p w:rsidR="00FA1987" w:rsidRPr="00F676C2" w:rsidRDefault="00FA1987" w:rsidP="00FA1987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使用规则</w:t>
      </w:r>
    </w:p>
    <w:commentRangeEnd w:id="27"/>
    <w:p w:rsidR="0071141F" w:rsidRPr="006326E0" w:rsidRDefault="00FA1987" w:rsidP="0071141F">
      <w:pPr>
        <w:pStyle w:val="ad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Style w:val="aff4"/>
          <w:rFonts w:ascii="Times New Roman" w:hAnsi="Times New Roman"/>
        </w:rPr>
        <w:commentReference w:id="27"/>
      </w:r>
      <w:r w:rsidR="0071141F">
        <w:rPr>
          <w:rFonts w:hint="eastAsia"/>
          <w:b/>
          <w:sz w:val="28"/>
          <w:szCs w:val="28"/>
        </w:rPr>
        <w:t>网签客户实名认证协议</w:t>
      </w:r>
    </w:p>
    <w:p w:rsidR="0071141F" w:rsidRDefault="0071141F" w:rsidP="0071141F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71141F" w:rsidRDefault="0071141F" w:rsidP="0071141F">
      <w:pPr>
        <w:pStyle w:val="ad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网签客户实名认证协议</w:t>
      </w:r>
      <w:r w:rsidRPr="000D2E2A">
        <w:rPr>
          <w:rFonts w:hint="eastAsia"/>
          <w:color w:val="000000"/>
        </w:rPr>
        <w:t>(</w:t>
      </w:r>
      <w:r w:rsidRPr="006C4CE5">
        <w:rPr>
          <w:color w:val="000000"/>
        </w:rPr>
        <w:t>name_certification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71141F" w:rsidRPr="000D2E2A" w:rsidRDefault="0071141F" w:rsidP="0071141F">
      <w:pPr>
        <w:pStyle w:val="ad"/>
        <w:ind w:left="992" w:firstLineChars="0" w:firstLine="0"/>
        <w:rPr>
          <w:color w:val="000000"/>
        </w:rPr>
      </w:pPr>
    </w:p>
    <w:p w:rsidR="0071141F" w:rsidRPr="000D2E2A" w:rsidRDefault="0071141F" w:rsidP="0071141F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71141F" w:rsidRDefault="0071141F" w:rsidP="0071141F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71141F" w:rsidRPr="000D2E2A" w:rsidRDefault="0071141F" w:rsidP="0071141F">
      <w:pPr>
        <w:pStyle w:val="ad"/>
        <w:ind w:left="992" w:firstLineChars="0" w:firstLine="0"/>
        <w:rPr>
          <w:color w:val="000000"/>
        </w:rPr>
      </w:pPr>
    </w:p>
    <w:p w:rsidR="0071141F" w:rsidRPr="000D2E2A" w:rsidRDefault="0071141F" w:rsidP="0071141F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71141F" w:rsidRDefault="005D6476" w:rsidP="0071141F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71141F" w:rsidRPr="006C4CE5">
        <w:t>name_certification</w:t>
      </w:r>
    </w:p>
    <w:p w:rsidR="0071141F" w:rsidRPr="000D2E2A" w:rsidRDefault="0071141F" w:rsidP="0071141F">
      <w:pPr>
        <w:pStyle w:val="ad"/>
        <w:tabs>
          <w:tab w:val="left" w:pos="2174"/>
        </w:tabs>
        <w:ind w:left="992" w:firstLineChars="0" w:firstLine="0"/>
        <w:rPr>
          <w:color w:val="000000"/>
        </w:rPr>
      </w:pPr>
    </w:p>
    <w:p w:rsidR="0071141F" w:rsidRPr="000D2E2A" w:rsidRDefault="0071141F" w:rsidP="0071141F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>{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"MMTS": {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"version": "1.0",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"REQ": {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  "name": "name_certification",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  "id": " 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"USER_ID": "</w:t>
      </w:r>
      <w:r w:rsidRPr="00D35566">
        <w:rPr>
          <w:rFonts w:hint="eastAsia"/>
          <w:color w:val="000000"/>
        </w:rPr>
        <w:t>登录用户</w:t>
      </w:r>
      <w:r w:rsidRPr="00D35566">
        <w:rPr>
          <w:rFonts w:hint="eastAsia"/>
          <w:color w:val="000000"/>
        </w:rPr>
        <w:t>ID",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"M_ID": "</w:t>
      </w:r>
      <w:r w:rsidRPr="00D35566">
        <w:rPr>
          <w:rFonts w:hint="eastAsia"/>
          <w:color w:val="000000"/>
        </w:rPr>
        <w:t>所属会员</w:t>
      </w:r>
      <w:r w:rsidRPr="00D35566">
        <w:rPr>
          <w:rFonts w:hint="eastAsia"/>
          <w:color w:val="000000"/>
        </w:rPr>
        <w:t>ID",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  "SESSION_ID": "SESSION_ID"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  }</w:t>
      </w:r>
    </w:p>
    <w:p w:rsidR="00D35566" w:rsidRPr="00D35566" w:rsidRDefault="00D35566" w:rsidP="00D35566">
      <w:pPr>
        <w:pStyle w:val="ad"/>
        <w:ind w:left="992"/>
        <w:rPr>
          <w:color w:val="000000"/>
        </w:rPr>
      </w:pPr>
      <w:r w:rsidRPr="00D35566">
        <w:rPr>
          <w:color w:val="000000"/>
        </w:rPr>
        <w:t xml:space="preserve">  }</w:t>
      </w:r>
    </w:p>
    <w:p w:rsidR="0071141F" w:rsidRPr="00F92919" w:rsidRDefault="00D35566" w:rsidP="00F92919">
      <w:pPr>
        <w:pStyle w:val="ad"/>
        <w:ind w:left="992" w:firstLineChars="0" w:firstLine="0"/>
        <w:rPr>
          <w:color w:val="000000"/>
        </w:rPr>
      </w:pPr>
      <w:r w:rsidRPr="00D35566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71141F" w:rsidRPr="00B749FD" w:rsidTr="00EE587F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71141F" w:rsidRPr="00B749FD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71141F" w:rsidRPr="00B749FD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71141F" w:rsidRPr="00B749FD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71141F" w:rsidRPr="00B749FD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71141F" w:rsidRPr="00B749FD" w:rsidRDefault="00D35566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71141F" w:rsidRPr="00B749FD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71141F" w:rsidRPr="00B749FD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71141F" w:rsidRPr="00B749FD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1141F" w:rsidRPr="00B749FD" w:rsidTr="00EE587F">
        <w:trPr>
          <w:jc w:val="center"/>
        </w:trPr>
        <w:tc>
          <w:tcPr>
            <w:tcW w:w="42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71141F" w:rsidRDefault="0071141F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71141F" w:rsidRDefault="0071141F" w:rsidP="00EE587F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71141F" w:rsidRPr="00B749FD" w:rsidRDefault="005D77B4" w:rsidP="00EE587F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71141F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141F" w:rsidRPr="00B749FD" w:rsidTr="00EE587F">
        <w:trPr>
          <w:jc w:val="center"/>
        </w:trPr>
        <w:tc>
          <w:tcPr>
            <w:tcW w:w="42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71141F" w:rsidRDefault="0071141F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71141F" w:rsidRDefault="0071141F" w:rsidP="00EE587F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71141F" w:rsidRPr="00B749FD" w:rsidRDefault="005D77B4" w:rsidP="00EE587F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71141F" w:rsidRPr="00B749FD">
                <w:rPr>
                  <w:rStyle w:val="ab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141F" w:rsidRPr="00B749FD" w:rsidTr="00EE587F">
        <w:trPr>
          <w:jc w:val="center"/>
        </w:trPr>
        <w:tc>
          <w:tcPr>
            <w:tcW w:w="42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71141F" w:rsidRDefault="0071141F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71141F" w:rsidRDefault="0071141F" w:rsidP="00EE587F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71141F" w:rsidRPr="00B749FD" w:rsidRDefault="005D77B4" w:rsidP="00EE587F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71141F" w:rsidRPr="00B749FD">
                <w:rPr>
                  <w:rStyle w:val="ab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141F" w:rsidRPr="00B749FD" w:rsidTr="00EE587F">
        <w:trPr>
          <w:jc w:val="center"/>
        </w:trPr>
        <w:tc>
          <w:tcPr>
            <w:tcW w:w="42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71141F" w:rsidRDefault="0071141F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所属会员</w:t>
            </w:r>
          </w:p>
        </w:tc>
        <w:tc>
          <w:tcPr>
            <w:tcW w:w="1440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M_ID</w:t>
            </w:r>
          </w:p>
        </w:tc>
        <w:tc>
          <w:tcPr>
            <w:tcW w:w="1874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&lt;M_ID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71141F" w:rsidRDefault="0071141F" w:rsidP="00EE587F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71141F" w:rsidRPr="00B749FD" w:rsidRDefault="005D77B4" w:rsidP="00EE587F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71141F" w:rsidRPr="00B749FD">
                <w:rPr>
                  <w:rStyle w:val="ab"/>
                  <w:rFonts w:ascii="宋体" w:hAnsi="宋体"/>
                </w:rPr>
                <w:t>Max</w:t>
              </w:r>
              <w:r w:rsidR="0071141F" w:rsidRPr="00B749FD">
                <w:rPr>
                  <w:rStyle w:val="ab"/>
                  <w:rFonts w:ascii="宋体" w:hAnsi="宋体" w:hint="eastAsia"/>
                </w:rPr>
                <w:t>2</w:t>
              </w:r>
              <w:r w:rsidR="0071141F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141F" w:rsidRPr="00B749FD" w:rsidTr="00EE587F">
        <w:trPr>
          <w:jc w:val="center"/>
        </w:trPr>
        <w:tc>
          <w:tcPr>
            <w:tcW w:w="42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71141F" w:rsidRDefault="0071141F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71141F" w:rsidRDefault="0071141F" w:rsidP="00EE587F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71141F" w:rsidRPr="00B749FD" w:rsidRDefault="005D77B4" w:rsidP="00EE587F">
            <w:pPr>
              <w:rPr>
                <w:rStyle w:val="ab"/>
                <w:rFonts w:ascii="宋体" w:hAnsi="宋体"/>
              </w:rPr>
            </w:pPr>
            <w:hyperlink w:anchor="MaxNText" w:history="1">
              <w:r w:rsidR="0071141F" w:rsidRPr="00B749FD">
                <w:rPr>
                  <w:rStyle w:val="ab"/>
                  <w:rFonts w:ascii="宋体" w:hAnsi="宋体"/>
                </w:rPr>
                <w:t>Max</w:t>
              </w:r>
              <w:r w:rsidR="0071141F" w:rsidRPr="00B749FD">
                <w:rPr>
                  <w:rStyle w:val="ab"/>
                  <w:rFonts w:ascii="宋体" w:hAnsi="宋体" w:hint="eastAsia"/>
                </w:rPr>
                <w:t>32</w:t>
              </w:r>
              <w:r w:rsidR="0071141F" w:rsidRPr="00B749FD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1141F" w:rsidRDefault="0071141F" w:rsidP="0071141F"/>
    <w:p w:rsidR="0071141F" w:rsidRPr="009630FA" w:rsidRDefault="0071141F" w:rsidP="0071141F">
      <w:pPr>
        <w:pStyle w:val="ad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6D0C2C" w:rsidRPr="006D0C2C" w:rsidRDefault="006D0C2C" w:rsidP="006D0C2C">
      <w:pPr>
        <w:pStyle w:val="ad"/>
        <w:ind w:left="992"/>
        <w:rPr>
          <w:color w:val="000000"/>
        </w:rPr>
      </w:pPr>
      <w:r w:rsidRPr="006D0C2C">
        <w:rPr>
          <w:color w:val="000000"/>
        </w:rPr>
        <w:lastRenderedPageBreak/>
        <w:t>{</w:t>
      </w:r>
    </w:p>
    <w:p w:rsidR="006D0C2C" w:rsidRPr="006D0C2C" w:rsidRDefault="006D0C2C" w:rsidP="006D0C2C">
      <w:pPr>
        <w:pStyle w:val="ad"/>
        <w:ind w:left="992"/>
        <w:rPr>
          <w:color w:val="000000"/>
        </w:rPr>
      </w:pPr>
      <w:r w:rsidRPr="006D0C2C">
        <w:rPr>
          <w:color w:val="000000"/>
        </w:rPr>
        <w:t xml:space="preserve">  "MMTS": {</w:t>
      </w:r>
    </w:p>
    <w:p w:rsidR="006D0C2C" w:rsidRPr="006D0C2C" w:rsidRDefault="006D0C2C" w:rsidP="006D0C2C">
      <w:pPr>
        <w:pStyle w:val="ad"/>
        <w:ind w:left="992"/>
        <w:rPr>
          <w:color w:val="000000"/>
        </w:rPr>
      </w:pPr>
      <w:r w:rsidRPr="006D0C2C">
        <w:rPr>
          <w:color w:val="000000"/>
        </w:rPr>
        <w:t xml:space="preserve">    "version": "1.0",</w:t>
      </w:r>
    </w:p>
    <w:p w:rsidR="006D0C2C" w:rsidRPr="006D0C2C" w:rsidRDefault="006D0C2C" w:rsidP="006D0C2C">
      <w:pPr>
        <w:pStyle w:val="ad"/>
        <w:ind w:left="992"/>
        <w:rPr>
          <w:color w:val="000000"/>
        </w:rPr>
      </w:pPr>
      <w:r w:rsidRPr="006D0C2C">
        <w:rPr>
          <w:color w:val="000000"/>
        </w:rPr>
        <w:t xml:space="preserve">    "REP": {</w:t>
      </w:r>
    </w:p>
    <w:p w:rsidR="006D0C2C" w:rsidRPr="006D0C2C" w:rsidRDefault="006D0C2C" w:rsidP="006D0C2C">
      <w:pPr>
        <w:pStyle w:val="ad"/>
        <w:ind w:left="992"/>
        <w:rPr>
          <w:color w:val="000000"/>
        </w:rPr>
      </w:pPr>
      <w:r w:rsidRPr="006D0C2C">
        <w:rPr>
          <w:color w:val="000000"/>
        </w:rPr>
        <w:t xml:space="preserve">      "name": "name_certification",</w:t>
      </w:r>
    </w:p>
    <w:p w:rsidR="006D0C2C" w:rsidRPr="006D0C2C" w:rsidRDefault="006D0C2C" w:rsidP="006D0C2C">
      <w:pPr>
        <w:pStyle w:val="ad"/>
        <w:ind w:left="992"/>
        <w:rPr>
          <w:color w:val="000000"/>
        </w:rPr>
      </w:pPr>
      <w:r w:rsidRPr="006D0C2C">
        <w:rPr>
          <w:color w:val="000000"/>
        </w:rPr>
        <w:t xml:space="preserve">      "message": " ",</w:t>
      </w:r>
    </w:p>
    <w:p w:rsidR="006D0C2C" w:rsidRPr="006D0C2C" w:rsidRDefault="006D0C2C" w:rsidP="006D0C2C">
      <w:pPr>
        <w:pStyle w:val="ad"/>
        <w:ind w:left="992"/>
        <w:rPr>
          <w:color w:val="000000"/>
        </w:rPr>
      </w:pPr>
      <w:r w:rsidRPr="006D0C2C">
        <w:rPr>
          <w:color w:val="000000"/>
        </w:rPr>
        <w:t xml:space="preserve">      "retcode": " ",</w:t>
      </w:r>
    </w:p>
    <w:p w:rsidR="006D0C2C" w:rsidRPr="006D0C2C" w:rsidRDefault="006D0C2C" w:rsidP="006D0C2C">
      <w:pPr>
        <w:pStyle w:val="ad"/>
        <w:ind w:left="992"/>
        <w:rPr>
          <w:color w:val="000000"/>
        </w:rPr>
      </w:pPr>
      <w:r w:rsidRPr="006D0C2C">
        <w:rPr>
          <w:rFonts w:hint="eastAsia"/>
          <w:color w:val="000000"/>
        </w:rPr>
        <w:t xml:space="preserve">      "USER_ID": "</w:t>
      </w:r>
      <w:r w:rsidRPr="006D0C2C">
        <w:rPr>
          <w:rFonts w:hint="eastAsia"/>
          <w:color w:val="000000"/>
        </w:rPr>
        <w:t>客户</w:t>
      </w:r>
      <w:r w:rsidRPr="006D0C2C">
        <w:rPr>
          <w:rFonts w:hint="eastAsia"/>
          <w:color w:val="000000"/>
        </w:rPr>
        <w:t>ID",</w:t>
      </w:r>
    </w:p>
    <w:p w:rsidR="006D0C2C" w:rsidRPr="006D0C2C" w:rsidRDefault="006D0C2C" w:rsidP="006D0C2C">
      <w:pPr>
        <w:pStyle w:val="ad"/>
        <w:ind w:left="992"/>
        <w:rPr>
          <w:color w:val="000000"/>
        </w:rPr>
      </w:pPr>
      <w:r w:rsidRPr="006D0C2C">
        <w:rPr>
          <w:rFonts w:hint="eastAsia"/>
          <w:color w:val="000000"/>
        </w:rPr>
        <w:t xml:space="preserve">      "LAUNCHER": "</w:t>
      </w:r>
      <w:r w:rsidRPr="006D0C2C">
        <w:rPr>
          <w:rFonts w:hint="eastAsia"/>
          <w:color w:val="000000"/>
        </w:rPr>
        <w:t>签约方式（</w:t>
      </w:r>
      <w:r w:rsidRPr="006D0C2C">
        <w:rPr>
          <w:rFonts w:hint="eastAsia"/>
          <w:color w:val="000000"/>
        </w:rPr>
        <w:t>0:</w:t>
      </w:r>
      <w:r w:rsidRPr="006D0C2C">
        <w:rPr>
          <w:rFonts w:hint="eastAsia"/>
          <w:color w:val="000000"/>
        </w:rPr>
        <w:t>管理后台签约。</w:t>
      </w:r>
      <w:r w:rsidRPr="006D0C2C">
        <w:rPr>
          <w:rFonts w:hint="eastAsia"/>
          <w:color w:val="000000"/>
        </w:rPr>
        <w:t>1</w:t>
      </w:r>
      <w:r w:rsidRPr="006D0C2C">
        <w:rPr>
          <w:rFonts w:hint="eastAsia"/>
          <w:color w:val="000000"/>
        </w:rPr>
        <w:t>：会员签约。</w:t>
      </w:r>
      <w:r w:rsidRPr="006D0C2C">
        <w:rPr>
          <w:rFonts w:hint="eastAsia"/>
          <w:color w:val="000000"/>
        </w:rPr>
        <w:t xml:space="preserve"> 2</w:t>
      </w:r>
      <w:r w:rsidRPr="006D0C2C">
        <w:rPr>
          <w:rFonts w:hint="eastAsia"/>
          <w:color w:val="000000"/>
        </w:rPr>
        <w:t>：网签）</w:t>
      </w:r>
      <w:r w:rsidRPr="006D0C2C">
        <w:rPr>
          <w:rFonts w:hint="eastAsia"/>
          <w:color w:val="000000"/>
        </w:rPr>
        <w:t>",</w:t>
      </w:r>
    </w:p>
    <w:p w:rsidR="006D0C2C" w:rsidRPr="006D0C2C" w:rsidRDefault="006D0C2C" w:rsidP="006D0C2C">
      <w:pPr>
        <w:pStyle w:val="ad"/>
        <w:ind w:left="992"/>
        <w:rPr>
          <w:color w:val="000000"/>
        </w:rPr>
      </w:pPr>
      <w:r w:rsidRPr="006D0C2C">
        <w:rPr>
          <w:rFonts w:hint="eastAsia"/>
          <w:color w:val="000000"/>
        </w:rPr>
        <w:t xml:space="preserve">      "VALIDATION": "0</w:t>
      </w:r>
      <w:r w:rsidRPr="006D0C2C">
        <w:rPr>
          <w:rFonts w:hint="eastAsia"/>
          <w:color w:val="000000"/>
        </w:rPr>
        <w:t>：未通过。</w:t>
      </w:r>
      <w:r w:rsidRPr="006D0C2C">
        <w:rPr>
          <w:rFonts w:hint="eastAsia"/>
          <w:color w:val="000000"/>
        </w:rPr>
        <w:t>1</w:t>
      </w:r>
      <w:r w:rsidRPr="006D0C2C">
        <w:rPr>
          <w:rFonts w:hint="eastAsia"/>
          <w:color w:val="000000"/>
        </w:rPr>
        <w:t>：通过</w:t>
      </w:r>
      <w:r w:rsidRPr="006D0C2C">
        <w:rPr>
          <w:rFonts w:hint="eastAsia"/>
          <w:color w:val="000000"/>
        </w:rPr>
        <w:t>",</w:t>
      </w:r>
    </w:p>
    <w:p w:rsidR="006D0C2C" w:rsidRPr="006D0C2C" w:rsidRDefault="006D0C2C" w:rsidP="006D0C2C">
      <w:pPr>
        <w:pStyle w:val="ad"/>
        <w:ind w:left="992"/>
        <w:rPr>
          <w:color w:val="000000"/>
        </w:rPr>
      </w:pPr>
      <w:r w:rsidRPr="006D0C2C">
        <w:rPr>
          <w:rFonts w:hint="eastAsia"/>
          <w:color w:val="000000"/>
        </w:rPr>
        <w:t xml:space="preserve">      "R_URL": "</w:t>
      </w:r>
      <w:r w:rsidRPr="006D0C2C">
        <w:rPr>
          <w:rFonts w:hint="eastAsia"/>
          <w:color w:val="000000"/>
        </w:rPr>
        <w:t>实名认证网址</w:t>
      </w:r>
      <w:r w:rsidRPr="006D0C2C">
        <w:rPr>
          <w:rFonts w:hint="eastAsia"/>
          <w:color w:val="000000"/>
        </w:rPr>
        <w:t>"</w:t>
      </w:r>
    </w:p>
    <w:p w:rsidR="006D0C2C" w:rsidRPr="006D0C2C" w:rsidRDefault="006D0C2C" w:rsidP="006D0C2C">
      <w:pPr>
        <w:pStyle w:val="ad"/>
        <w:ind w:left="992"/>
        <w:rPr>
          <w:color w:val="000000"/>
        </w:rPr>
      </w:pPr>
      <w:r w:rsidRPr="006D0C2C">
        <w:rPr>
          <w:color w:val="000000"/>
        </w:rPr>
        <w:t xml:space="preserve">    }</w:t>
      </w:r>
    </w:p>
    <w:p w:rsidR="006D0C2C" w:rsidRPr="006D0C2C" w:rsidRDefault="006D0C2C" w:rsidP="006D0C2C">
      <w:pPr>
        <w:pStyle w:val="ad"/>
        <w:ind w:left="992"/>
        <w:rPr>
          <w:color w:val="000000"/>
        </w:rPr>
      </w:pPr>
      <w:r w:rsidRPr="006D0C2C">
        <w:rPr>
          <w:color w:val="000000"/>
        </w:rPr>
        <w:t xml:space="preserve">  }</w:t>
      </w:r>
    </w:p>
    <w:p w:rsidR="00D35566" w:rsidRPr="009630FA" w:rsidRDefault="006D0C2C" w:rsidP="006D0C2C">
      <w:pPr>
        <w:pStyle w:val="ad"/>
        <w:ind w:left="992" w:firstLineChars="0" w:firstLine="0"/>
        <w:rPr>
          <w:color w:val="000000"/>
        </w:rPr>
      </w:pPr>
      <w:r w:rsidRPr="006D0C2C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71141F" w:rsidRPr="00A4422E" w:rsidTr="00EE587F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422E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1141F" w:rsidRPr="00A4422E" w:rsidTr="00EE587F">
        <w:trPr>
          <w:jc w:val="center"/>
        </w:trPr>
        <w:tc>
          <w:tcPr>
            <w:tcW w:w="418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71141F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71141F" w:rsidRPr="00A4422E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141F" w:rsidRPr="00A4422E" w:rsidTr="00EE587F">
        <w:trPr>
          <w:jc w:val="center"/>
        </w:trPr>
        <w:tc>
          <w:tcPr>
            <w:tcW w:w="418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71141F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71141F" w:rsidRPr="00A4422E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141F" w:rsidRPr="00A4422E" w:rsidTr="00EE587F">
        <w:trPr>
          <w:jc w:val="center"/>
        </w:trPr>
        <w:tc>
          <w:tcPr>
            <w:tcW w:w="418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客户ID</w:t>
            </w:r>
          </w:p>
        </w:tc>
        <w:tc>
          <w:tcPr>
            <w:tcW w:w="1555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1792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&lt;USER_ID&gt;</w:t>
            </w:r>
          </w:p>
        </w:tc>
        <w:tc>
          <w:tcPr>
            <w:tcW w:w="904" w:type="dxa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71141F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71141F" w:rsidRPr="00A4422E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141F" w:rsidRPr="00A4422E" w:rsidTr="00EE587F">
        <w:trPr>
          <w:jc w:val="center"/>
        </w:trPr>
        <w:tc>
          <w:tcPr>
            <w:tcW w:w="418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签约方式</w:t>
            </w:r>
          </w:p>
        </w:tc>
        <w:tc>
          <w:tcPr>
            <w:tcW w:w="1555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LAUNCHER</w:t>
            </w:r>
          </w:p>
        </w:tc>
        <w:tc>
          <w:tcPr>
            <w:tcW w:w="1792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&lt;LAUNCHER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1..1]</w:t>
            </w:r>
          </w:p>
        </w:tc>
        <w:tc>
          <w:tcPr>
            <w:tcW w:w="1407" w:type="dxa"/>
            <w:vAlign w:val="center"/>
          </w:tcPr>
          <w:p w:rsidR="0071141F" w:rsidRPr="00A4422E" w:rsidRDefault="005D77B4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71141F" w:rsidRPr="00A4422E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141F" w:rsidRPr="00A4422E" w:rsidTr="00EE587F">
        <w:trPr>
          <w:jc w:val="center"/>
        </w:trPr>
        <w:tc>
          <w:tcPr>
            <w:tcW w:w="418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71141F" w:rsidRPr="00616603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71141F" w:rsidRPr="00616603" w:rsidRDefault="0071141F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实名认证网址</w:t>
            </w:r>
          </w:p>
        </w:tc>
        <w:tc>
          <w:tcPr>
            <w:tcW w:w="1555" w:type="dxa"/>
            <w:vAlign w:val="center"/>
          </w:tcPr>
          <w:p w:rsidR="0071141F" w:rsidRPr="00616603" w:rsidRDefault="0071141F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R_URL</w:t>
            </w:r>
          </w:p>
        </w:tc>
        <w:tc>
          <w:tcPr>
            <w:tcW w:w="1792" w:type="dxa"/>
            <w:vAlign w:val="center"/>
          </w:tcPr>
          <w:p w:rsidR="0071141F" w:rsidRPr="00616603" w:rsidRDefault="0071141F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&lt;R_URL&gt;</w:t>
            </w:r>
          </w:p>
        </w:tc>
        <w:tc>
          <w:tcPr>
            <w:tcW w:w="904" w:type="dxa"/>
            <w:vAlign w:val="center"/>
          </w:tcPr>
          <w:p w:rsidR="0071141F" w:rsidRPr="00616603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  <w:vAlign w:val="center"/>
          </w:tcPr>
          <w:p w:rsidR="0071141F" w:rsidRPr="00A4422E" w:rsidRDefault="005D77B4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71141F" w:rsidRPr="006A1BBD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1141F" w:rsidRPr="00C63B2E" w:rsidRDefault="0071141F" w:rsidP="0071141F"/>
    <w:p w:rsidR="0071141F" w:rsidRPr="005400B4" w:rsidRDefault="0071141F" w:rsidP="0071141F">
      <w:pPr>
        <w:rPr>
          <w:sz w:val="24"/>
          <w:szCs w:val="24"/>
        </w:rPr>
      </w:pPr>
    </w:p>
    <w:p w:rsidR="001B45F9" w:rsidRPr="001B45F9" w:rsidRDefault="001B45F9" w:rsidP="001B45F9">
      <w:pPr>
        <w:jc w:val="center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行情相关</w:t>
      </w:r>
      <w:r w:rsidRPr="001B45F9">
        <w:rPr>
          <w:rFonts w:hint="eastAsia"/>
          <w:b/>
          <w:sz w:val="36"/>
          <w:szCs w:val="36"/>
        </w:rPr>
        <w:t>协议</w:t>
      </w:r>
    </w:p>
    <w:p w:rsidR="00E15B7C" w:rsidRPr="00E15B7C" w:rsidRDefault="00E15B7C" w:rsidP="00D51B16">
      <w:pPr>
        <w:pStyle w:val="ad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bookmarkStart w:id="28" w:name="_Toc351540250"/>
      <w:commentRangeStart w:id="29"/>
      <w:r>
        <w:rPr>
          <w:rFonts w:hint="eastAsia"/>
          <w:b/>
          <w:sz w:val="28"/>
          <w:szCs w:val="28"/>
        </w:rPr>
        <w:t>客户</w:t>
      </w:r>
      <w:r w:rsidRPr="00E15B7C">
        <w:rPr>
          <w:rFonts w:hint="eastAsia"/>
          <w:b/>
          <w:sz w:val="28"/>
          <w:szCs w:val="28"/>
        </w:rPr>
        <w:t>行情信息查询</w:t>
      </w:r>
      <w:r w:rsidRPr="00E15B7C">
        <w:rPr>
          <w:rFonts w:hint="eastAsia"/>
          <w:b/>
          <w:sz w:val="28"/>
          <w:szCs w:val="28"/>
        </w:rPr>
        <w:t>(</w:t>
      </w:r>
      <w:r w:rsidRPr="00E15B7C">
        <w:rPr>
          <w:rFonts w:hint="eastAsia"/>
          <w:b/>
          <w:sz w:val="28"/>
          <w:szCs w:val="28"/>
        </w:rPr>
        <w:t>二进制传输请求头</w:t>
      </w:r>
      <w:r w:rsidRPr="00E15B7C">
        <w:rPr>
          <w:rFonts w:hint="eastAsia"/>
          <w:b/>
          <w:sz w:val="28"/>
          <w:szCs w:val="28"/>
        </w:rPr>
        <w:t>text/binary)</w:t>
      </w:r>
      <w:bookmarkEnd w:id="28"/>
      <w:commentRangeEnd w:id="29"/>
      <w:r w:rsidR="00E03A9D">
        <w:rPr>
          <w:rStyle w:val="aff4"/>
          <w:rFonts w:ascii="Times New Roman" w:hAnsi="Times New Roman"/>
        </w:rPr>
        <w:commentReference w:id="29"/>
      </w:r>
    </w:p>
    <w:p w:rsidR="00E15B7C" w:rsidRPr="00E15B7C" w:rsidRDefault="00E15B7C" w:rsidP="00D51B16">
      <w:pPr>
        <w:pStyle w:val="ad"/>
        <w:numPr>
          <w:ilvl w:val="1"/>
          <w:numId w:val="12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业务功能</w:t>
      </w:r>
    </w:p>
    <w:p w:rsidR="00E15B7C" w:rsidRDefault="00E15B7C" w:rsidP="00E15B7C">
      <w:pPr>
        <w:pStyle w:val="ad"/>
        <w:ind w:left="856" w:firstLineChars="0" w:firstLine="136"/>
      </w:pPr>
      <w:r w:rsidRPr="00E15B7C">
        <w:rPr>
          <w:rFonts w:hint="eastAsia"/>
        </w:rPr>
        <w:t>行情信息查询</w:t>
      </w:r>
    </w:p>
    <w:p w:rsidR="00E15B7C" w:rsidRDefault="00E15B7C" w:rsidP="00E15B7C">
      <w:pPr>
        <w:pStyle w:val="ad"/>
        <w:ind w:left="856" w:firstLineChars="0" w:firstLine="136"/>
      </w:pPr>
    </w:p>
    <w:p w:rsidR="00E15B7C" w:rsidRPr="00E15B7C" w:rsidRDefault="00E15B7C" w:rsidP="00D51B16">
      <w:pPr>
        <w:pStyle w:val="ad"/>
        <w:numPr>
          <w:ilvl w:val="1"/>
          <w:numId w:val="12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支持版本</w:t>
      </w:r>
    </w:p>
    <w:p w:rsidR="00E15B7C" w:rsidRDefault="00E15B7C" w:rsidP="00E15B7C">
      <w:pPr>
        <w:pStyle w:val="ad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E15B7C" w:rsidRDefault="00E15B7C" w:rsidP="00E15B7C">
      <w:pPr>
        <w:pStyle w:val="ad"/>
        <w:ind w:left="856" w:firstLineChars="0" w:firstLine="136"/>
      </w:pPr>
    </w:p>
    <w:p w:rsidR="00E15B7C" w:rsidRPr="00E15B7C" w:rsidRDefault="00E15B7C" w:rsidP="00D51B16">
      <w:pPr>
        <w:pStyle w:val="ad"/>
        <w:numPr>
          <w:ilvl w:val="1"/>
          <w:numId w:val="12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标签名称</w:t>
      </w:r>
    </w:p>
    <w:p w:rsidR="00E15B7C" w:rsidRDefault="005D6476" w:rsidP="00E15B7C">
      <w:pPr>
        <w:pStyle w:val="ad"/>
        <w:ind w:left="856" w:firstLineChars="0" w:firstLine="136"/>
      </w:pPr>
      <w:r>
        <w:rPr>
          <w:rFonts w:hint="eastAsia"/>
        </w:rPr>
        <w:t>http://101.251.236.219:32000/tradeweb/httpXmlServlet?req=</w:t>
      </w:r>
      <w:r w:rsidR="00E15B7C" w:rsidRPr="00E15B7C">
        <w:rPr>
          <w:rFonts w:hint="eastAsia"/>
        </w:rPr>
        <w:t>0x01</w:t>
      </w:r>
    </w:p>
    <w:p w:rsidR="00E15B7C" w:rsidRPr="000E26F0" w:rsidRDefault="00E15B7C" w:rsidP="00E15B7C">
      <w:pPr>
        <w:pStyle w:val="ad"/>
        <w:tabs>
          <w:tab w:val="left" w:pos="1915"/>
        </w:tabs>
        <w:ind w:left="856" w:firstLineChars="0" w:firstLine="136"/>
      </w:pPr>
      <w:r>
        <w:tab/>
      </w:r>
    </w:p>
    <w:p w:rsidR="00E15B7C" w:rsidRPr="00E15B7C" w:rsidRDefault="00E15B7C" w:rsidP="00D51B16">
      <w:pPr>
        <w:pStyle w:val="ad"/>
        <w:numPr>
          <w:ilvl w:val="1"/>
          <w:numId w:val="12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请求消息要素</w:t>
      </w:r>
    </w:p>
    <w:p w:rsidR="00520D77" w:rsidRPr="00520D77" w:rsidRDefault="00520D77" w:rsidP="00520D77">
      <w:pPr>
        <w:pStyle w:val="ad"/>
        <w:ind w:left="856" w:firstLineChars="0" w:firstLine="136"/>
      </w:pPr>
      <w:r>
        <w:t>short (0x01</w:t>
      </w:r>
      <w:r w:rsidRPr="00520D77"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short(</w:t>
      </w:r>
      <w:r w:rsidRPr="00520D77">
        <w:rPr>
          <w:rFonts w:hint="eastAsia"/>
        </w:rPr>
        <w:t>版本长度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</w:t>
      </w:r>
      <w:r w:rsidRPr="00520D77">
        <w:rPr>
          <w:rFonts w:hint="eastAsia"/>
        </w:rPr>
        <w:t>协议版本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（登录用户长度）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登录用户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（商品代码长度）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商品代码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</w:t>
      </w:r>
      <w:r w:rsidRPr="00520D77">
        <w:rPr>
          <w:rFonts w:hint="eastAsia"/>
        </w:rPr>
        <w:t>sessionId</w:t>
      </w:r>
      <w:r w:rsidRPr="00520D77">
        <w:rPr>
          <w:rFonts w:hint="eastAsia"/>
        </w:rPr>
        <w:t>长度）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t>byte[](SESSION_ID)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（代理客户代码长度）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代理客户代码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（代理客户电话密码长度）</w:t>
      </w:r>
    </w:p>
    <w:p w:rsidR="00E15B7C" w:rsidRPr="003B487B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lastRenderedPageBreak/>
        <w:t>byte[](</w:t>
      </w:r>
      <w:r w:rsidRPr="00520D77">
        <w:rPr>
          <w:rFonts w:hint="eastAsia"/>
        </w:rPr>
        <w:t>代理客户电话密码</w:t>
      </w:r>
      <w:r w:rsidRPr="00520D77">
        <w:rPr>
          <w:rFonts w:hint="eastAsia"/>
        </w:rPr>
        <w:t>)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500"/>
        <w:gridCol w:w="1628"/>
        <w:gridCol w:w="1585"/>
        <w:gridCol w:w="1653"/>
        <w:gridCol w:w="756"/>
        <w:gridCol w:w="1734"/>
        <w:gridCol w:w="614"/>
      </w:tblGrid>
      <w:tr w:rsidR="00E15B7C" w:rsidRPr="004A0E35" w:rsidTr="00F25E4A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0" w:type="dxa"/>
            <w:shd w:val="clear" w:color="auto" w:fill="D9D9D9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28" w:type="dxa"/>
            <w:shd w:val="clear" w:color="auto" w:fill="D9D9D9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5" w:type="dxa"/>
            <w:shd w:val="clear" w:color="auto" w:fill="D9D9D9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3" w:type="dxa"/>
            <w:shd w:val="clear" w:color="auto" w:fill="D9D9D9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 xml:space="preserve"> Tag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734" w:type="dxa"/>
            <w:shd w:val="clear" w:color="auto" w:fill="D9D9D9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4" w:type="dxa"/>
            <w:shd w:val="clear" w:color="auto" w:fill="D9D9D9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协议名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1879D6" w:rsidRDefault="00E15B7C" w:rsidP="00F25E4A">
            <w:pPr>
              <w:pStyle w:val="15"/>
              <w:rPr>
                <w:color w:val="000000"/>
                <w:sz w:val="18"/>
                <w:szCs w:val="18"/>
              </w:rPr>
            </w:pPr>
            <w:r w:rsidRPr="004A0E35">
              <w:rPr>
                <w:rFonts w:hint="eastAsia"/>
              </w:rPr>
              <w:t>0x01</w:t>
            </w:r>
          </w:p>
        </w:tc>
        <w:tc>
          <w:tcPr>
            <w:tcW w:w="756" w:type="dxa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707676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707676">
              <w:rPr>
                <w:rFonts w:hint="eastAsia"/>
              </w:rPr>
              <w:t>协议版本</w:t>
            </w:r>
          </w:p>
        </w:tc>
        <w:tc>
          <w:tcPr>
            <w:tcW w:w="1585" w:type="dxa"/>
            <w:vAlign w:val="center"/>
          </w:tcPr>
          <w:p w:rsidR="00E15B7C" w:rsidRPr="00707676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707676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E15B7C" w:rsidRPr="00707676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70767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F96787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F96787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color w:val="000000"/>
                <w:sz w:val="18"/>
                <w:szCs w:val="18"/>
              </w:rPr>
              <w:t>登录用户长度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登录用户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商品代码长度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sessionId长度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sessionId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代理客户代码长度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代理客户代码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代理客户电话密码长度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代理客户电话密码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15B7C" w:rsidRDefault="00E15B7C" w:rsidP="00E15B7C"/>
    <w:p w:rsidR="00E15B7C" w:rsidRPr="00E15B7C" w:rsidRDefault="00E15B7C" w:rsidP="00D51B16">
      <w:pPr>
        <w:pStyle w:val="ad"/>
        <w:numPr>
          <w:ilvl w:val="1"/>
          <w:numId w:val="12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返回消息要素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>
        <w:rPr>
          <w:color w:val="000000"/>
        </w:rPr>
        <w:t>short (0x01</w:t>
      </w:r>
      <w:r w:rsidRPr="00E15B7C">
        <w:rPr>
          <w:color w:val="000000"/>
        </w:rPr>
        <w:t xml:space="preserve">) 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short(</w:t>
      </w:r>
      <w:r w:rsidRPr="00E15B7C">
        <w:rPr>
          <w:rFonts w:hint="eastAsia"/>
          <w:color w:val="000000"/>
        </w:rPr>
        <w:t>版本长度</w:t>
      </w:r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byte[]</w:t>
      </w:r>
      <w:r w:rsidRPr="00E15B7C">
        <w:rPr>
          <w:rFonts w:hint="eastAsia"/>
          <w:color w:val="000000"/>
        </w:rPr>
        <w:t>协议版本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返回码</w:t>
      </w:r>
      <w:r w:rsidRPr="00E15B7C">
        <w:rPr>
          <w:rFonts w:hint="eastAsia"/>
          <w:color w:val="000000"/>
        </w:rPr>
        <w:t xml:space="preserve">) 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short</w:t>
      </w:r>
      <w:r w:rsidRPr="00E15B7C">
        <w:rPr>
          <w:rFonts w:hint="eastAsia"/>
          <w:color w:val="000000"/>
        </w:rPr>
        <w:t>（返回的提示消息内容长度）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byte[](</w:t>
      </w:r>
      <w:r w:rsidRPr="00E15B7C">
        <w:rPr>
          <w:rFonts w:hint="eastAsia"/>
          <w:color w:val="000000"/>
        </w:rPr>
        <w:t>返回的提示消息内容</w:t>
      </w:r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byte</w:t>
      </w:r>
      <w:r w:rsidRPr="00E15B7C">
        <w:rPr>
          <w:rFonts w:hint="eastAsia"/>
          <w:color w:val="000000"/>
        </w:rPr>
        <w:t>（记录集长度）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short</w:t>
      </w:r>
      <w:r w:rsidRPr="00E15B7C">
        <w:rPr>
          <w:rFonts w:hint="eastAsia"/>
          <w:color w:val="000000"/>
        </w:rPr>
        <w:t>（商品代码长度）</w:t>
      </w:r>
    </w:p>
    <w:p w:rsidR="009C12D9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byte[](</w:t>
      </w:r>
      <w:r w:rsidRPr="00E15B7C">
        <w:rPr>
          <w:rFonts w:hint="eastAsia"/>
          <w:color w:val="000000"/>
        </w:rPr>
        <w:t>商品代码</w:t>
      </w:r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最高</w:t>
      </w:r>
      <w:r w:rsidR="00317C4E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最低</w:t>
      </w:r>
      <w:r w:rsidR="00317C4E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 xml:space="preserve">) </w:t>
      </w:r>
    </w:p>
    <w:p w:rsid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最新</w:t>
      </w:r>
      <w:r w:rsidR="00317C4E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520D77" w:rsidRDefault="00520D77" w:rsidP="00520D77">
      <w:pPr>
        <w:pStyle w:val="ad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会员买报价</w:t>
      </w:r>
      <w:r>
        <w:rPr>
          <w:rFonts w:hint="eastAsia"/>
          <w:color w:val="000000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会员卖报价</w:t>
      </w:r>
      <w:r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最小变动单位</w:t>
      </w:r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昨结算价</w:t>
      </w:r>
      <w:r w:rsidR="00317C4E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昨收盘价</w:t>
      </w:r>
      <w:r w:rsidR="00317C4E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9C12D9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开盘价</w:t>
      </w:r>
      <w:r w:rsidR="00317C4E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现量</w:t>
      </w:r>
      <w:ins w:id="30" w:author="liuxianjian_" w:date="2014-03-19T17:13:00Z">
        <w:r w:rsidR="00135A33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开仓量</w:t>
      </w:r>
      <w:ins w:id="31" w:author="liuxianjian_" w:date="2014-03-19T17:13:00Z">
        <w:r w:rsidR="00135A33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平仓量</w:t>
      </w:r>
      <w:ins w:id="32" w:author="liuxianjian_" w:date="2014-03-19T17:13:00Z">
        <w:r w:rsidR="00135A33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总持仓量</w:t>
      </w:r>
      <w:ins w:id="33" w:author="liuxianjian_" w:date="2014-03-19T17:13:00Z">
        <w:r w:rsidR="00135A33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仓差</w:t>
      </w:r>
      <w:ins w:id="34" w:author="liuxianjian_" w:date="2014-03-19T17:13:00Z">
        <w:r w:rsidR="00135A33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F81FA2" w:rsidRDefault="00F81FA2" w:rsidP="00F81FA2">
      <w:pPr>
        <w:pStyle w:val="ad"/>
        <w:ind w:left="856" w:firstLineChars="0" w:firstLine="136"/>
        <w:rPr>
          <w:ins w:id="35" w:author="liuxianjian_" w:date="2014-03-24T15:00:00Z"/>
          <w:color w:val="000000"/>
        </w:rPr>
      </w:pPr>
      <w:ins w:id="36" w:author="liuxianjian_" w:date="2014-03-24T15:00:00Z">
        <w:r>
          <w:rPr>
            <w:rFonts w:hint="eastAsia"/>
            <w:color w:val="000000"/>
          </w:rPr>
          <w:t>double(</w:t>
        </w:r>
        <w:r>
          <w:rPr>
            <w:rFonts w:hint="eastAsia"/>
            <w:color w:val="000000"/>
          </w:rPr>
          <w:t>结算价</w:t>
        </w:r>
      </w:ins>
      <w:r>
        <w:rPr>
          <w:rFonts w:hint="eastAsia"/>
          <w:color w:val="000000"/>
        </w:rPr>
        <w:t>撮合</w:t>
      </w:r>
      <w:ins w:id="37" w:author="liuxianjian_" w:date="2014-03-24T15:00:00Z">
        <w:r>
          <w:rPr>
            <w:rFonts w:hint="eastAsia"/>
            <w:color w:val="000000"/>
          </w:rPr>
          <w:t>)</w:t>
        </w:r>
      </w:ins>
    </w:p>
    <w:p w:rsidR="00F81FA2" w:rsidRPr="00E15B7C" w:rsidDel="00135A33" w:rsidRDefault="00F81FA2" w:rsidP="00E15B7C">
      <w:pPr>
        <w:pStyle w:val="ad"/>
        <w:ind w:left="856" w:firstLineChars="0" w:firstLine="136"/>
        <w:rPr>
          <w:del w:id="38" w:author="liuxianjian_" w:date="2014-03-19T17:11:00Z"/>
          <w:color w:val="000000"/>
        </w:rPr>
      </w:pP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del w:id="39" w:author="liuxianjian_" w:date="2014-03-19T17:11:00Z">
        <w:r w:rsidRPr="00E15B7C" w:rsidDel="00135A33">
          <w:rPr>
            <w:rFonts w:hint="eastAsia"/>
            <w:color w:val="000000"/>
          </w:rPr>
          <w:delText>double(</w:delText>
        </w:r>
        <w:r w:rsidRPr="00E15B7C" w:rsidDel="00135A33">
          <w:rPr>
            <w:rFonts w:hint="eastAsia"/>
            <w:color w:val="000000"/>
          </w:rPr>
          <w:delText>结算价</w:delText>
        </w:r>
        <w:r w:rsidRPr="00E15B7C" w:rsidDel="00135A33">
          <w:rPr>
            <w:rFonts w:hint="eastAsia"/>
            <w:color w:val="000000"/>
          </w:rPr>
          <w:delText>)</w:delText>
        </w:r>
      </w:del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总成交额</w:t>
      </w:r>
      <w:ins w:id="40" w:author="liuxianjian_" w:date="2014-03-19T17:13:00Z">
        <w:r w:rsidR="00135A33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总成交量</w:t>
      </w:r>
      <w:ins w:id="41" w:author="liuxianjian_" w:date="2014-03-19T17:13:00Z">
        <w:r w:rsidR="00135A33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F81FA2" w:rsidRDefault="00F81FA2" w:rsidP="00F81FA2">
      <w:pPr>
        <w:pStyle w:val="ad"/>
        <w:ind w:left="856" w:firstLineChars="0" w:firstLine="136"/>
        <w:rPr>
          <w:ins w:id="42" w:author="liuxianjian_" w:date="2014-03-24T15:00:00Z"/>
          <w:color w:val="000000"/>
        </w:rPr>
      </w:pPr>
      <w:ins w:id="43" w:author="liuxianjian_" w:date="2014-03-24T15:00:00Z">
        <w:r>
          <w:rPr>
            <w:rFonts w:hint="eastAsia"/>
            <w:color w:val="000000"/>
          </w:rPr>
          <w:lastRenderedPageBreak/>
          <w:t>double(</w:t>
        </w:r>
        <w:r>
          <w:rPr>
            <w:rFonts w:hint="eastAsia"/>
            <w:color w:val="000000"/>
          </w:rPr>
          <w:t>涨跌</w:t>
        </w:r>
      </w:ins>
      <w:r>
        <w:rPr>
          <w:rFonts w:hint="eastAsia"/>
          <w:color w:val="000000"/>
        </w:rPr>
        <w:t>撮合</w:t>
      </w:r>
      <w:ins w:id="44" w:author="liuxianjian_" w:date="2014-03-24T15:00:00Z">
        <w:r>
          <w:rPr>
            <w:rFonts w:hint="eastAsia"/>
            <w:color w:val="000000"/>
          </w:rPr>
          <w:t>)</w:t>
        </w:r>
      </w:ins>
    </w:p>
    <w:p w:rsidR="00E15B7C" w:rsidDel="00A1367E" w:rsidRDefault="00E15B7C" w:rsidP="00E15B7C">
      <w:pPr>
        <w:pStyle w:val="ad"/>
        <w:ind w:left="856" w:firstLineChars="0" w:firstLine="136"/>
        <w:rPr>
          <w:del w:id="45" w:author="liuxianjian_" w:date="2014-03-19T16:09:00Z"/>
          <w:color w:val="000000"/>
        </w:rPr>
      </w:pPr>
      <w:del w:id="46" w:author="liuxianjian_" w:date="2014-03-19T16:09:00Z">
        <w:r w:rsidRPr="00E15B7C" w:rsidDel="00A1367E">
          <w:rPr>
            <w:rFonts w:hint="eastAsia"/>
            <w:color w:val="000000"/>
          </w:rPr>
          <w:delText>double(</w:delText>
        </w:r>
        <w:r w:rsidRPr="00E15B7C" w:rsidDel="00A1367E">
          <w:rPr>
            <w:rFonts w:hint="eastAsia"/>
            <w:color w:val="000000"/>
          </w:rPr>
          <w:delText>涨跌</w:delText>
        </w:r>
        <w:r w:rsidRPr="00E15B7C" w:rsidDel="00A1367E">
          <w:rPr>
            <w:rFonts w:hint="eastAsia"/>
            <w:color w:val="000000"/>
          </w:rPr>
          <w:delText>)</w:delText>
        </w:r>
      </w:del>
    </w:p>
    <w:p w:rsidR="00E15B7C" w:rsidRDefault="00E15B7C" w:rsidP="00E15B7C">
      <w:pPr>
        <w:pStyle w:val="ad"/>
        <w:ind w:left="856" w:firstLineChars="0" w:firstLine="136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外盘</w:t>
      </w:r>
      <w:ins w:id="47" w:author="liuxianjian_" w:date="2014-03-19T17:13:00Z">
        <w:r w:rsidR="00135A33">
          <w:rPr>
            <w:rFonts w:hint="eastAsia"/>
            <w:color w:val="000000"/>
          </w:rPr>
          <w:t>撮合</w:t>
        </w:r>
      </w:ins>
      <w:r>
        <w:rPr>
          <w:rFonts w:hint="eastAsia"/>
          <w:color w:val="000000"/>
        </w:rPr>
        <w:t>)</w:t>
      </w:r>
    </w:p>
    <w:p w:rsidR="00895B55" w:rsidRPr="00895B55" w:rsidRDefault="00E15B7C" w:rsidP="00895B55">
      <w:pPr>
        <w:pStyle w:val="ad"/>
        <w:ind w:left="856" w:firstLineChars="0" w:firstLine="136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内盘</w:t>
      </w:r>
      <w:ins w:id="48" w:author="liuxianjian_" w:date="2014-03-19T17:13:00Z">
        <w:r w:rsidR="00135A33">
          <w:rPr>
            <w:rFonts w:hint="eastAsia"/>
            <w:color w:val="000000"/>
          </w:rPr>
          <w:t>撮合</w:t>
        </w:r>
      </w:ins>
      <w:r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852A01">
        <w:rPr>
          <w:rFonts w:hint="eastAsia"/>
          <w:color w:val="000000"/>
        </w:rPr>
        <w:t>byte[](</w:t>
      </w:r>
      <w:ins w:id="49" w:author="liuxianjian_" w:date="2014-03-19T15:28:00Z">
        <w:r w:rsidR="009C12D9">
          <w:rPr>
            <w:rFonts w:hint="eastAsia"/>
            <w:color w:val="000000"/>
          </w:rPr>
          <w:t>撮合</w:t>
        </w:r>
      </w:ins>
      <w:r w:rsidRPr="00852A01">
        <w:rPr>
          <w:rFonts w:hint="eastAsia"/>
          <w:color w:val="000000"/>
        </w:rPr>
        <w:t>行情时间</w:t>
      </w:r>
      <w:r w:rsidRPr="00852A01">
        <w:rPr>
          <w:rFonts w:hint="eastAsia"/>
          <w:color w:val="000000"/>
        </w:rPr>
        <w:t xml:space="preserve">) </w:t>
      </w:r>
      <w:r w:rsidRPr="00852A01">
        <w:rPr>
          <w:rFonts w:hint="eastAsia"/>
          <w:color w:val="000000"/>
        </w:rPr>
        <w:t>时间格式：</w:t>
      </w:r>
      <w:r w:rsidRPr="00852A01">
        <w:rPr>
          <w:color w:val="000000"/>
        </w:rPr>
        <w:t>yyyy-MM-dd HH:mm:ss</w:t>
      </w:r>
    </w:p>
    <w:p w:rsidR="00E15B7C" w:rsidRDefault="00E15B7C" w:rsidP="00E15B7C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ins w:id="50" w:author="liuxianjian_" w:date="2014-03-19T15:28:00Z">
        <w:r w:rsidR="009C12D9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行情</w:t>
      </w:r>
      <w:r w:rsidRPr="00E15B7C">
        <w:rPr>
          <w:rFonts w:hint="eastAsia"/>
          <w:color w:val="000000"/>
        </w:rPr>
        <w:t>ID)</w:t>
      </w:r>
    </w:p>
    <w:p w:rsidR="0058065A" w:rsidRDefault="0058065A" w:rsidP="00102691">
      <w:pPr>
        <w:pStyle w:val="ad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撮合收盘价</w:t>
      </w:r>
      <w:r>
        <w:rPr>
          <w:rFonts w:hint="eastAsia"/>
          <w:color w:val="000000"/>
        </w:rPr>
        <w:t>)</w:t>
      </w:r>
    </w:p>
    <w:p w:rsidR="00E94179" w:rsidRPr="00E15B7C" w:rsidRDefault="00E94179" w:rsidP="00E94179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最高</w:t>
      </w:r>
      <w:r>
        <w:rPr>
          <w:rFonts w:hint="eastAsia"/>
          <w:color w:val="000000"/>
        </w:rPr>
        <w:t>价</w:t>
      </w:r>
      <w:r w:rsidRPr="00E15B7C">
        <w:rPr>
          <w:rFonts w:hint="eastAsia"/>
          <w:color w:val="000000"/>
        </w:rPr>
        <w:t>)</w:t>
      </w:r>
    </w:p>
    <w:p w:rsidR="00E94179" w:rsidRPr="00E15B7C" w:rsidRDefault="00E94179" w:rsidP="00E94179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最低</w:t>
      </w:r>
      <w:r>
        <w:rPr>
          <w:rFonts w:hint="eastAsia"/>
          <w:color w:val="000000"/>
        </w:rPr>
        <w:t>价</w:t>
      </w:r>
      <w:r w:rsidRPr="00E15B7C">
        <w:rPr>
          <w:rFonts w:hint="eastAsia"/>
          <w:color w:val="000000"/>
        </w:rPr>
        <w:t xml:space="preserve">) </w:t>
      </w:r>
    </w:p>
    <w:p w:rsidR="00E94179" w:rsidRDefault="00E94179" w:rsidP="00E94179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最新</w:t>
      </w:r>
      <w:r>
        <w:rPr>
          <w:rFonts w:hint="eastAsia"/>
          <w:color w:val="000000"/>
        </w:rPr>
        <w:t>价</w:t>
      </w:r>
      <w:r w:rsidRPr="00E15B7C">
        <w:rPr>
          <w:rFonts w:hint="eastAsia"/>
          <w:color w:val="000000"/>
        </w:rPr>
        <w:t>)</w:t>
      </w:r>
    </w:p>
    <w:p w:rsidR="00102691" w:rsidRPr="00E15B7C" w:rsidRDefault="00102691" w:rsidP="00102691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="0058065A"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昨结算价</w:t>
      </w:r>
      <w:r w:rsidRPr="00E15B7C">
        <w:rPr>
          <w:rFonts w:hint="eastAsia"/>
          <w:color w:val="000000"/>
        </w:rPr>
        <w:t>)</w:t>
      </w:r>
    </w:p>
    <w:p w:rsidR="00102691" w:rsidRDefault="00102691" w:rsidP="00102691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="0058065A"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昨收盘价</w:t>
      </w:r>
      <w:r w:rsidRPr="00E15B7C">
        <w:rPr>
          <w:rFonts w:hint="eastAsia"/>
          <w:color w:val="000000"/>
        </w:rPr>
        <w:t>)</w:t>
      </w:r>
    </w:p>
    <w:p w:rsidR="00102691" w:rsidRDefault="00102691" w:rsidP="00102691">
      <w:pPr>
        <w:pStyle w:val="ad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 w:rsidR="0058065A">
        <w:rPr>
          <w:rFonts w:hint="eastAsia"/>
          <w:color w:val="000000"/>
        </w:rPr>
        <w:t>柜面开市价</w:t>
      </w:r>
      <w:r>
        <w:rPr>
          <w:rFonts w:hint="eastAsia"/>
          <w:color w:val="000000"/>
        </w:rPr>
        <w:t>)</w:t>
      </w:r>
    </w:p>
    <w:p w:rsidR="00317C4E" w:rsidRDefault="00317C4E" w:rsidP="00102691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结算价</w:t>
      </w:r>
      <w:r w:rsidRPr="00E15B7C">
        <w:rPr>
          <w:rFonts w:hint="eastAsia"/>
          <w:color w:val="000000"/>
        </w:rPr>
        <w:t>)</w:t>
      </w:r>
    </w:p>
    <w:p w:rsidR="00102691" w:rsidRDefault="00102691" w:rsidP="00102691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="0058065A"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涨跌</w:t>
      </w:r>
      <w:r w:rsidRPr="00E15B7C">
        <w:rPr>
          <w:rFonts w:hint="eastAsia"/>
          <w:color w:val="000000"/>
        </w:rPr>
        <w:t>)</w:t>
      </w:r>
    </w:p>
    <w:p w:rsidR="002F5ADB" w:rsidRDefault="002F5ADB" w:rsidP="002F5ADB">
      <w:pPr>
        <w:pStyle w:val="ad"/>
        <w:ind w:left="856" w:firstLineChars="0" w:firstLine="136"/>
        <w:rPr>
          <w:ins w:id="51" w:author="liuxianjian_" w:date="2014-03-24T15:00:00Z"/>
          <w:color w:val="000000"/>
        </w:rPr>
      </w:pPr>
      <w:ins w:id="52" w:author="liuxianjian_" w:date="2014-03-24T15:00:00Z">
        <w:r>
          <w:rPr>
            <w:rFonts w:hint="eastAsia"/>
            <w:color w:val="000000"/>
          </w:rPr>
          <w:t>byte[](</w:t>
        </w:r>
        <w:r>
          <w:rPr>
            <w:rFonts w:hint="eastAsia"/>
            <w:color w:val="000000"/>
          </w:rPr>
          <w:t>柜面行情时间</w:t>
        </w:r>
        <w:r>
          <w:rPr>
            <w:rFonts w:hint="eastAsia"/>
            <w:color w:val="000000"/>
          </w:rPr>
          <w:t>)</w:t>
        </w:r>
        <w:r w:rsidRPr="00852A01">
          <w:rPr>
            <w:rFonts w:hint="eastAsia"/>
            <w:color w:val="000000"/>
          </w:rPr>
          <w:t>时间格式：</w:t>
        </w:r>
        <w:r w:rsidRPr="00852A01">
          <w:rPr>
            <w:color w:val="000000"/>
          </w:rPr>
          <w:t>yyyy-MM-dd HH:mm:ss</w:t>
        </w:r>
      </w:ins>
    </w:p>
    <w:p w:rsidR="00102691" w:rsidRPr="00E15B7C" w:rsidRDefault="002F5ADB" w:rsidP="002F5ADB">
      <w:pPr>
        <w:pStyle w:val="ad"/>
        <w:ind w:left="856" w:firstLineChars="0" w:firstLine="136"/>
        <w:rPr>
          <w:color w:val="000000"/>
        </w:rPr>
      </w:pPr>
      <w:ins w:id="53" w:author="liuxianjian_" w:date="2014-03-24T15:00:00Z">
        <w:r>
          <w:rPr>
            <w:rFonts w:hint="eastAsia"/>
            <w:color w:val="000000"/>
          </w:rPr>
          <w:t>long(</w:t>
        </w:r>
        <w:r>
          <w:rPr>
            <w:rFonts w:hint="eastAsia"/>
            <w:color w:val="000000"/>
          </w:rPr>
          <w:t>柜面行情</w:t>
        </w:r>
        <w:r>
          <w:rPr>
            <w:rFonts w:hint="eastAsia"/>
            <w:color w:val="000000"/>
          </w:rPr>
          <w:t>ID)</w:t>
        </w:r>
      </w:ins>
    </w:p>
    <w:p w:rsidR="00102691" w:rsidRPr="00102691" w:rsidRDefault="00764725" w:rsidP="00102691">
      <w:pPr>
        <w:pStyle w:val="ad"/>
        <w:ind w:left="856" w:firstLineChars="0" w:firstLine="136"/>
        <w:rPr>
          <w:color w:val="000000"/>
        </w:rPr>
      </w:pPr>
      <w:commentRangeStart w:id="54"/>
      <w:r w:rsidRPr="00E15B7C"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挂牌价</w:t>
      </w:r>
      <w:r w:rsidRPr="00E15B7C">
        <w:rPr>
          <w:rFonts w:hint="eastAsia"/>
          <w:color w:val="000000"/>
        </w:rPr>
        <w:t>)</w:t>
      </w:r>
    </w:p>
    <w:p w:rsidR="00764725" w:rsidRDefault="00764725" w:rsidP="00764725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>
        <w:rPr>
          <w:rFonts w:hint="eastAsia"/>
          <w:color w:val="000000"/>
        </w:rPr>
        <w:t>可签合同量</w:t>
      </w:r>
      <w:r w:rsidRPr="00E15B7C">
        <w:rPr>
          <w:rFonts w:hint="eastAsia"/>
          <w:color w:val="000000"/>
        </w:rPr>
        <w:t>)</w:t>
      </w:r>
    </w:p>
    <w:commentRangeEnd w:id="54"/>
    <w:p w:rsidR="00102691" w:rsidRPr="00E15B7C" w:rsidRDefault="00764725" w:rsidP="00E15B7C">
      <w:pPr>
        <w:pStyle w:val="ad"/>
        <w:ind w:left="856" w:firstLineChars="0" w:firstLine="136"/>
        <w:rPr>
          <w:color w:val="000000"/>
        </w:rPr>
      </w:pPr>
      <w:r>
        <w:rPr>
          <w:rStyle w:val="aff4"/>
          <w:rFonts w:ascii="Times New Roman" w:hAnsi="Times New Roman"/>
        </w:rPr>
        <w:commentReference w:id="54"/>
      </w:r>
    </w:p>
    <w:p w:rsidR="00E15B7C" w:rsidRDefault="00E15B7C" w:rsidP="00E15B7C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  <w:tblPrChange w:id="55" w:author="liuxianjian_" w:date="2014-03-19T16:10:00Z">
          <w:tblPr>
            <w:tblW w:w="8945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/>
          </w:tblPr>
        </w:tblPrChange>
      </w:tblPr>
      <w:tblGrid>
        <w:gridCol w:w="576"/>
        <w:gridCol w:w="422"/>
        <w:gridCol w:w="1568"/>
        <w:gridCol w:w="1145"/>
        <w:gridCol w:w="1429"/>
        <w:gridCol w:w="921"/>
        <w:gridCol w:w="1365"/>
        <w:gridCol w:w="1519"/>
        <w:tblGridChange w:id="56">
          <w:tblGrid>
            <w:gridCol w:w="576"/>
            <w:gridCol w:w="422"/>
            <w:gridCol w:w="1568"/>
            <w:gridCol w:w="1145"/>
            <w:gridCol w:w="1429"/>
            <w:gridCol w:w="921"/>
            <w:gridCol w:w="1365"/>
            <w:gridCol w:w="1519"/>
          </w:tblGrid>
        </w:tblGridChange>
      </w:tblGrid>
      <w:tr w:rsidR="00E15B7C" w:rsidRPr="00A913C1" w:rsidTr="00A1367E">
        <w:trPr>
          <w:jc w:val="center"/>
          <w:trPrChange w:id="57" w:author="liuxianjian_" w:date="2014-03-19T16:10:00Z">
            <w:trPr>
              <w:jc w:val="center"/>
            </w:trPr>
          </w:trPrChange>
        </w:trPr>
        <w:tc>
          <w:tcPr>
            <w:tcW w:w="576" w:type="dxa"/>
            <w:shd w:val="clear" w:color="auto" w:fill="D9D9D9"/>
            <w:vAlign w:val="center"/>
            <w:tcPrChange w:id="58" w:author="liuxianjian_" w:date="2014-03-19T16:10:00Z">
              <w:tcPr>
                <w:tcW w:w="422" w:type="dxa"/>
                <w:shd w:val="clear" w:color="auto" w:fill="D9D9D9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2" w:type="dxa"/>
            <w:shd w:val="clear" w:color="auto" w:fill="D9D9D9"/>
            <w:vAlign w:val="center"/>
            <w:tcPrChange w:id="59" w:author="liuxianjian_" w:date="2014-03-19T16:10:00Z">
              <w:tcPr>
                <w:tcW w:w="423" w:type="dxa"/>
                <w:shd w:val="clear" w:color="auto" w:fill="D9D9D9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68" w:type="dxa"/>
            <w:shd w:val="clear" w:color="auto" w:fill="D9D9D9"/>
            <w:vAlign w:val="center"/>
            <w:tcPrChange w:id="60" w:author="liuxianjian_" w:date="2014-03-19T16:10:00Z">
              <w:tcPr>
                <w:tcW w:w="1617" w:type="dxa"/>
                <w:shd w:val="clear" w:color="auto" w:fill="D9D9D9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145" w:type="dxa"/>
            <w:shd w:val="clear" w:color="auto" w:fill="D9D9D9"/>
            <w:vAlign w:val="center"/>
            <w:tcPrChange w:id="61" w:author="liuxianjian_" w:date="2014-03-19T16:10:00Z">
              <w:tcPr>
                <w:tcW w:w="1177" w:type="dxa"/>
                <w:shd w:val="clear" w:color="auto" w:fill="D9D9D9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29" w:type="dxa"/>
            <w:shd w:val="clear" w:color="auto" w:fill="D9D9D9"/>
            <w:vAlign w:val="center"/>
            <w:tcPrChange w:id="62" w:author="liuxianjian_" w:date="2014-03-19T16:10:00Z">
              <w:tcPr>
                <w:tcW w:w="1466" w:type="dxa"/>
                <w:shd w:val="clear" w:color="auto" w:fill="D9D9D9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913C1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21" w:type="dxa"/>
            <w:shd w:val="clear" w:color="auto" w:fill="D9D9D9"/>
            <w:vAlign w:val="center"/>
            <w:tcPrChange w:id="63" w:author="liuxianjian_" w:date="2014-03-19T16:10:00Z">
              <w:tcPr>
                <w:tcW w:w="928" w:type="dxa"/>
                <w:shd w:val="clear" w:color="auto" w:fill="D9D9D9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65" w:type="dxa"/>
            <w:shd w:val="clear" w:color="auto" w:fill="D9D9D9"/>
            <w:vAlign w:val="center"/>
            <w:tcPrChange w:id="64" w:author="liuxianjian_" w:date="2014-03-19T16:10:00Z">
              <w:tcPr>
                <w:tcW w:w="1391" w:type="dxa"/>
                <w:shd w:val="clear" w:color="auto" w:fill="D9D9D9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19" w:type="dxa"/>
            <w:shd w:val="clear" w:color="auto" w:fill="D9D9D9"/>
            <w:vAlign w:val="center"/>
            <w:tcPrChange w:id="65" w:author="liuxianjian_" w:date="2014-03-19T16:10:00Z">
              <w:tcPr>
                <w:tcW w:w="1521" w:type="dxa"/>
                <w:shd w:val="clear" w:color="auto" w:fill="D9D9D9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15B7C" w:rsidRPr="00A913C1" w:rsidTr="00A1367E">
        <w:trPr>
          <w:jc w:val="center"/>
          <w:trPrChange w:id="66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67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2" w:type="dxa"/>
            <w:tcPrChange w:id="68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  <w:tcPrChange w:id="69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协议名</w:t>
            </w:r>
          </w:p>
        </w:tc>
        <w:tc>
          <w:tcPr>
            <w:tcW w:w="1145" w:type="dxa"/>
            <w:vAlign w:val="center"/>
            <w:tcPrChange w:id="70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71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pStyle w:val="15"/>
              <w:rPr>
                <w:color w:val="000000"/>
                <w:sz w:val="18"/>
                <w:szCs w:val="18"/>
              </w:rPr>
            </w:pPr>
            <w:r w:rsidRPr="00A913C1"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921" w:type="dxa"/>
            <w:vAlign w:val="center"/>
            <w:tcPrChange w:id="72" w:author="liuxianjian_" w:date="2014-03-19T16:10:00Z">
              <w:tcPr>
                <w:tcW w:w="928" w:type="dxa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  <w:tcPrChange w:id="73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  <w:tcPrChange w:id="74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75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76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2" w:type="dxa"/>
            <w:tcPrChange w:id="77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  <w:tcPrChange w:id="78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1145" w:type="dxa"/>
            <w:vAlign w:val="center"/>
            <w:tcPrChange w:id="79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80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81" w:author="liuxianjian_" w:date="2014-03-19T16:10:00Z">
              <w:tcPr>
                <w:tcW w:w="928" w:type="dxa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  <w:tcPrChange w:id="82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  <w:tcPrChange w:id="83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84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85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2" w:type="dxa"/>
            <w:tcPrChange w:id="86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  <w:tcPrChange w:id="87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1145" w:type="dxa"/>
            <w:vAlign w:val="center"/>
            <w:tcPrChange w:id="88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89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90" w:author="liuxianjian_" w:date="2014-03-19T16:10:00Z">
              <w:tcPr>
                <w:tcW w:w="928" w:type="dxa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  <w:tcPrChange w:id="91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  <w:tcPrChange w:id="92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93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94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2" w:type="dxa"/>
            <w:tcPrChange w:id="95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  <w:tcPrChange w:id="96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1145" w:type="dxa"/>
            <w:vAlign w:val="center"/>
            <w:tcPrChange w:id="97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98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99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  <w:tcPrChange w:id="100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519" w:type="dxa"/>
            <w:vAlign w:val="center"/>
            <w:tcPrChange w:id="101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102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03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2" w:type="dxa"/>
            <w:tcPrChange w:id="104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  <w:tcPrChange w:id="105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返回的提示消息内容长度</w:t>
            </w:r>
          </w:p>
        </w:tc>
        <w:tc>
          <w:tcPr>
            <w:tcW w:w="1145" w:type="dxa"/>
            <w:vAlign w:val="center"/>
            <w:tcPrChange w:id="106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07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08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  <w:tcPrChange w:id="109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  <w:tcPrChange w:id="110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111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12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2" w:type="dxa"/>
            <w:tcPrChange w:id="113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  <w:tcPrChange w:id="114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</w:t>
            </w:r>
          </w:p>
        </w:tc>
        <w:tc>
          <w:tcPr>
            <w:tcW w:w="1145" w:type="dxa"/>
            <w:vAlign w:val="center"/>
            <w:tcPrChange w:id="115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16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17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  <w:tcPrChange w:id="118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  <w:tcPrChange w:id="119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120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21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2" w:type="dxa"/>
            <w:tcPrChange w:id="122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  <w:tcPrChange w:id="123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记录集长度</w:t>
            </w:r>
          </w:p>
        </w:tc>
        <w:tc>
          <w:tcPr>
            <w:tcW w:w="1145" w:type="dxa"/>
            <w:vAlign w:val="center"/>
            <w:tcPrChange w:id="124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25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26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  <w:tcPrChange w:id="127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519" w:type="dxa"/>
            <w:vAlign w:val="center"/>
            <w:tcPrChange w:id="128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129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30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2" w:type="dxa"/>
            <w:tcPrChange w:id="131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132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商品代码长度</w:t>
            </w:r>
          </w:p>
        </w:tc>
        <w:tc>
          <w:tcPr>
            <w:tcW w:w="1145" w:type="dxa"/>
            <w:vAlign w:val="center"/>
            <w:tcPrChange w:id="133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34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35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  <w:tcPrChange w:id="136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  <w:tcPrChange w:id="137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138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39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2" w:type="dxa"/>
            <w:tcPrChange w:id="140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141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商品代码</w:t>
            </w:r>
          </w:p>
        </w:tc>
        <w:tc>
          <w:tcPr>
            <w:tcW w:w="1145" w:type="dxa"/>
            <w:vAlign w:val="center"/>
            <w:tcPrChange w:id="142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43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  <w:tcPrChange w:id="144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145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  <w:tcPrChange w:id="146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147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48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A93023" w:rsidP="00953C0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2" w:type="dxa"/>
            <w:tcPrChange w:id="149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150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最高</w:t>
            </w:r>
            <w:r w:rsidR="00A93023"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</w:p>
        </w:tc>
        <w:tc>
          <w:tcPr>
            <w:tcW w:w="1145" w:type="dxa"/>
            <w:vAlign w:val="center"/>
            <w:tcPrChange w:id="151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52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  <w:tcPrChange w:id="153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154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155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156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57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A93023" w:rsidP="00953C0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2" w:type="dxa"/>
            <w:tcPrChange w:id="158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159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最低</w:t>
            </w:r>
            <w:r w:rsidR="00A93023"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</w:p>
        </w:tc>
        <w:tc>
          <w:tcPr>
            <w:tcW w:w="1145" w:type="dxa"/>
            <w:vAlign w:val="center"/>
            <w:tcPrChange w:id="160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61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62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163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164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165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66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A93023" w:rsidP="00953C0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2" w:type="dxa"/>
            <w:tcPrChange w:id="167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168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最新</w:t>
            </w:r>
            <w:r w:rsidR="00A93023"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</w:p>
        </w:tc>
        <w:tc>
          <w:tcPr>
            <w:tcW w:w="1145" w:type="dxa"/>
            <w:vAlign w:val="center"/>
            <w:tcPrChange w:id="169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70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71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172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173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174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75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Pr="00A913C1" w:rsidRDefault="00A93023" w:rsidP="00953C0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2" w:type="dxa"/>
            <w:tcPrChange w:id="176" w:author="liuxianjian_" w:date="2014-03-19T16:10:00Z">
              <w:tcPr>
                <w:tcW w:w="423" w:type="dxa"/>
              </w:tcPr>
            </w:tcPrChange>
          </w:tcPr>
          <w:p w:rsidR="00520D77" w:rsidRPr="00FD47D6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177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会员买报价</w:t>
            </w:r>
          </w:p>
        </w:tc>
        <w:tc>
          <w:tcPr>
            <w:tcW w:w="1145" w:type="dxa"/>
            <w:vAlign w:val="center"/>
            <w:tcPrChange w:id="178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79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80" w:author="liuxianjian_" w:date="2014-03-19T16:10:00Z">
              <w:tcPr>
                <w:tcW w:w="928" w:type="dxa"/>
              </w:tcPr>
            </w:tcPrChange>
          </w:tcPr>
          <w:p w:rsidR="00520D77" w:rsidRPr="00263F02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181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182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183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84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Pr="00A913C1" w:rsidRDefault="00A93023" w:rsidP="00953C0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2" w:type="dxa"/>
            <w:tcPrChange w:id="185" w:author="liuxianjian_" w:date="2014-03-19T16:10:00Z">
              <w:tcPr>
                <w:tcW w:w="423" w:type="dxa"/>
              </w:tcPr>
            </w:tcPrChange>
          </w:tcPr>
          <w:p w:rsidR="00520D77" w:rsidRPr="00FD47D6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186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Default="00520D77" w:rsidP="00520D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会员卖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报价</w:t>
            </w:r>
          </w:p>
        </w:tc>
        <w:tc>
          <w:tcPr>
            <w:tcW w:w="1145" w:type="dxa"/>
            <w:vAlign w:val="center"/>
            <w:tcPrChange w:id="187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88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89" w:author="liuxianjian_" w:date="2014-03-19T16:10:00Z">
              <w:tcPr>
                <w:tcW w:w="928" w:type="dxa"/>
              </w:tcPr>
            </w:tcPrChange>
          </w:tcPr>
          <w:p w:rsidR="00520D77" w:rsidRPr="00263F02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190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191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192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93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Pr="00A913C1" w:rsidRDefault="00A93023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2" w:type="dxa"/>
            <w:tcPrChange w:id="194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195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最小价格单位</w:t>
            </w:r>
          </w:p>
        </w:tc>
        <w:tc>
          <w:tcPr>
            <w:tcW w:w="1145" w:type="dxa"/>
            <w:vAlign w:val="center"/>
            <w:tcPrChange w:id="196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97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98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199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200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01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02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22" w:type="dxa"/>
            <w:tcPrChange w:id="203" w:author="liuxianjian_" w:date="2014-03-19T16:10:00Z">
              <w:tcPr>
                <w:tcW w:w="423" w:type="dxa"/>
              </w:tcPr>
            </w:tcPrChange>
          </w:tcPr>
          <w:p w:rsidR="00520D77" w:rsidRPr="00FD47D6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04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昨结算价</w:t>
            </w:r>
            <w:r w:rsidR="00A93023"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</w:p>
        </w:tc>
        <w:tc>
          <w:tcPr>
            <w:tcW w:w="1145" w:type="dxa"/>
            <w:vAlign w:val="center"/>
            <w:tcPrChange w:id="205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06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07" w:author="liuxianjian_" w:date="2014-03-19T16:10:00Z">
              <w:tcPr>
                <w:tcW w:w="928" w:type="dxa"/>
              </w:tcPr>
            </w:tcPrChange>
          </w:tcPr>
          <w:p w:rsidR="00520D77" w:rsidRPr="00263F02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08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209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10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11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22" w:type="dxa"/>
            <w:tcPrChange w:id="212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13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昨收盘价</w:t>
            </w:r>
            <w:r w:rsidR="00A93023"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</w:p>
        </w:tc>
        <w:tc>
          <w:tcPr>
            <w:tcW w:w="1145" w:type="dxa"/>
            <w:vAlign w:val="center"/>
            <w:tcPrChange w:id="214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15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16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  <w:tcPrChange w:id="217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218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19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20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22" w:type="dxa"/>
            <w:tcPrChange w:id="221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22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开盘价</w:t>
            </w:r>
            <w:r w:rsidR="00A93023"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</w:p>
        </w:tc>
        <w:tc>
          <w:tcPr>
            <w:tcW w:w="1145" w:type="dxa"/>
            <w:vAlign w:val="center"/>
            <w:tcPrChange w:id="223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24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25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26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227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28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29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22" w:type="dxa"/>
            <w:tcPrChange w:id="230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31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现量</w:t>
            </w:r>
          </w:p>
        </w:tc>
        <w:tc>
          <w:tcPr>
            <w:tcW w:w="1145" w:type="dxa"/>
            <w:vAlign w:val="center"/>
            <w:tcPrChange w:id="232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33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34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35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  <w:tcPrChange w:id="236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37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38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22" w:type="dxa"/>
            <w:tcPrChange w:id="239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40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开仓量</w:t>
            </w:r>
          </w:p>
        </w:tc>
        <w:tc>
          <w:tcPr>
            <w:tcW w:w="1145" w:type="dxa"/>
            <w:vAlign w:val="center"/>
            <w:tcPrChange w:id="241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42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43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44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  <w:tcPrChange w:id="245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46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47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22" w:type="dxa"/>
            <w:tcPrChange w:id="248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49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平仓量</w:t>
            </w:r>
          </w:p>
        </w:tc>
        <w:tc>
          <w:tcPr>
            <w:tcW w:w="1145" w:type="dxa"/>
            <w:vAlign w:val="center"/>
            <w:tcPrChange w:id="250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51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52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53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  <w:tcPrChange w:id="254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55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56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22" w:type="dxa"/>
            <w:tcPrChange w:id="257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58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总持仓量</w:t>
            </w:r>
          </w:p>
        </w:tc>
        <w:tc>
          <w:tcPr>
            <w:tcW w:w="1145" w:type="dxa"/>
            <w:vAlign w:val="center"/>
            <w:tcPrChange w:id="259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60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61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62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  <w:tcPrChange w:id="263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64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65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422" w:type="dxa"/>
            <w:tcPrChange w:id="266" w:author="liuxianjian_" w:date="2014-03-19T16:10:00Z">
              <w:tcPr>
                <w:tcW w:w="423" w:type="dxa"/>
              </w:tcPr>
            </w:tcPrChange>
          </w:tcPr>
          <w:p w:rsidR="00520D77" w:rsidRPr="00FD47D6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67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仓差</w:t>
            </w:r>
          </w:p>
        </w:tc>
        <w:tc>
          <w:tcPr>
            <w:tcW w:w="1145" w:type="dxa"/>
            <w:vAlign w:val="center"/>
            <w:tcPrChange w:id="268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69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70" w:author="liuxianjian_" w:date="2014-03-19T16:10:00Z">
              <w:tcPr>
                <w:tcW w:w="928" w:type="dxa"/>
              </w:tcPr>
            </w:tcPrChange>
          </w:tcPr>
          <w:p w:rsidR="00520D77" w:rsidRPr="00263F02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71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  <w:tcPrChange w:id="272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73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74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24</w:t>
            </w:r>
          </w:p>
        </w:tc>
        <w:tc>
          <w:tcPr>
            <w:tcW w:w="422" w:type="dxa"/>
            <w:tcPrChange w:id="275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76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结算价</w:t>
            </w:r>
            <w:r w:rsidR="00A93023">
              <w:rPr>
                <w:rFonts w:hint="eastAsia"/>
                <w:color w:val="000000"/>
              </w:rPr>
              <w:t>撮合</w:t>
            </w:r>
          </w:p>
        </w:tc>
        <w:tc>
          <w:tcPr>
            <w:tcW w:w="1145" w:type="dxa"/>
            <w:vAlign w:val="center"/>
            <w:tcPrChange w:id="277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78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79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  <w:tcPrChange w:id="280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281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82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83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422" w:type="dxa"/>
            <w:tcPrChange w:id="284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85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总成交额</w:t>
            </w:r>
          </w:p>
        </w:tc>
        <w:tc>
          <w:tcPr>
            <w:tcW w:w="1145" w:type="dxa"/>
            <w:vAlign w:val="center"/>
            <w:tcPrChange w:id="286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87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88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89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290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91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92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422" w:type="dxa"/>
            <w:tcPrChange w:id="293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94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总成交量</w:t>
            </w:r>
          </w:p>
        </w:tc>
        <w:tc>
          <w:tcPr>
            <w:tcW w:w="1145" w:type="dxa"/>
            <w:vAlign w:val="center"/>
            <w:tcPrChange w:id="295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96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97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98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  <w:tcPrChange w:id="299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300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01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422" w:type="dxa"/>
            <w:tcPrChange w:id="302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03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涨跌</w:t>
            </w:r>
            <w:r w:rsidR="00A93023">
              <w:rPr>
                <w:rFonts w:hint="eastAsia"/>
                <w:color w:val="000000"/>
              </w:rPr>
              <w:t>撮合</w:t>
            </w:r>
          </w:p>
        </w:tc>
        <w:tc>
          <w:tcPr>
            <w:tcW w:w="1145" w:type="dxa"/>
            <w:vAlign w:val="center"/>
            <w:tcPrChange w:id="304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05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06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07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308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309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10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422" w:type="dxa"/>
            <w:tcPrChange w:id="311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12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外盘</w:t>
            </w:r>
          </w:p>
        </w:tc>
        <w:tc>
          <w:tcPr>
            <w:tcW w:w="1145" w:type="dxa"/>
            <w:vAlign w:val="center"/>
            <w:tcPrChange w:id="313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14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15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16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317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318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19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422" w:type="dxa"/>
            <w:tcPrChange w:id="320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21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内盘</w:t>
            </w:r>
          </w:p>
        </w:tc>
        <w:tc>
          <w:tcPr>
            <w:tcW w:w="1145" w:type="dxa"/>
            <w:vAlign w:val="center"/>
            <w:tcPrChange w:id="322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23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24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25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326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327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28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422" w:type="dxa"/>
            <w:tcPrChange w:id="329" w:author="liuxianjian_" w:date="2014-03-19T16:10:00Z">
              <w:tcPr>
                <w:tcW w:w="423" w:type="dxa"/>
              </w:tcPr>
            </w:tcPrChange>
          </w:tcPr>
          <w:p w:rsidR="00520D77" w:rsidRPr="00FD47D6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30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953C04" w:rsidP="00520D77">
            <w:pPr>
              <w:rPr>
                <w:rFonts w:ascii="宋体" w:hAnsi="宋体"/>
                <w:sz w:val="18"/>
                <w:szCs w:val="18"/>
              </w:rPr>
            </w:pPr>
            <w:ins w:id="331" w:author="liuxianjian_" w:date="2014-03-19T15:41:00Z">
              <w:r>
                <w:rPr>
                  <w:rFonts w:ascii="宋体" w:hAnsi="宋体" w:hint="eastAsia"/>
                  <w:sz w:val="18"/>
                  <w:szCs w:val="18"/>
                </w:rPr>
                <w:t>撮合</w:t>
              </w:r>
            </w:ins>
            <w:r w:rsidR="00520D77" w:rsidRPr="00A913C1">
              <w:rPr>
                <w:rFonts w:ascii="宋体" w:hAnsi="宋体" w:hint="eastAsia"/>
                <w:sz w:val="18"/>
                <w:szCs w:val="18"/>
              </w:rPr>
              <w:t>行情时间</w:t>
            </w:r>
          </w:p>
        </w:tc>
        <w:tc>
          <w:tcPr>
            <w:tcW w:w="1145" w:type="dxa"/>
            <w:vAlign w:val="center"/>
            <w:tcPrChange w:id="332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33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34" w:author="liuxianjian_" w:date="2014-03-19T16:10:00Z">
              <w:tcPr>
                <w:tcW w:w="928" w:type="dxa"/>
              </w:tcPr>
            </w:tcPrChange>
          </w:tcPr>
          <w:p w:rsidR="00520D77" w:rsidRPr="00263F02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35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  <w:tcPrChange w:id="336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D77B4" w:rsidP="00520D77">
            <w:pPr>
              <w:rPr>
                <w:rFonts w:ascii="宋体" w:hAnsi="宋体"/>
                <w:sz w:val="18"/>
                <w:szCs w:val="18"/>
              </w:rPr>
            </w:pPr>
            <w:r>
              <w:fldChar w:fldCharType="begin"/>
            </w:r>
            <w:r w:rsidR="001B432E">
              <w:instrText>HYPERLINK \l "DateTimeString"</w:instrText>
            </w:r>
            <w:r>
              <w:fldChar w:fldCharType="separate"/>
            </w:r>
            <w:r w:rsidR="00520D77" w:rsidRPr="00A913C1">
              <w:rPr>
                <w:rStyle w:val="ab"/>
                <w:rFonts w:ascii="宋体" w:hAnsi="宋体" w:hint="eastAsia"/>
                <w:sz w:val="18"/>
                <w:szCs w:val="18"/>
              </w:rPr>
              <w:t>解析后时间格式</w:t>
            </w:r>
            <w:r w:rsidR="00520D77" w:rsidRPr="00A913C1">
              <w:rPr>
                <w:rStyle w:val="ab"/>
                <w:rFonts w:ascii="宋体" w:hAnsi="宋体" w:hint="eastAsia"/>
                <w:sz w:val="18"/>
                <w:szCs w:val="18"/>
                <w:lang w:val="de-DE"/>
              </w:rPr>
              <w:t>DateTimeString</w:t>
            </w:r>
            <w:r>
              <w:fldChar w:fldCharType="end"/>
            </w:r>
          </w:p>
        </w:tc>
      </w:tr>
      <w:tr w:rsidR="00520D77" w:rsidRPr="00A913C1" w:rsidTr="00A1367E">
        <w:trPr>
          <w:jc w:val="center"/>
          <w:trPrChange w:id="337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38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422" w:type="dxa"/>
            <w:tcPrChange w:id="339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40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953C04" w:rsidP="00520D77">
            <w:pPr>
              <w:rPr>
                <w:rFonts w:ascii="宋体" w:hAnsi="宋体"/>
                <w:sz w:val="18"/>
                <w:szCs w:val="18"/>
              </w:rPr>
            </w:pPr>
            <w:ins w:id="341" w:author="liuxianjian_" w:date="2014-03-19T15:41:00Z">
              <w:r>
                <w:rPr>
                  <w:rFonts w:ascii="宋体" w:hAnsi="宋体" w:hint="eastAsia"/>
                  <w:sz w:val="18"/>
                  <w:szCs w:val="18"/>
                </w:rPr>
                <w:t>撮合</w:t>
              </w:r>
            </w:ins>
            <w:r w:rsidR="00520D77">
              <w:rPr>
                <w:rFonts w:ascii="宋体" w:hAnsi="宋体" w:hint="eastAsia"/>
                <w:sz w:val="18"/>
                <w:szCs w:val="18"/>
              </w:rPr>
              <w:t>行情</w:t>
            </w:r>
            <w:r w:rsidR="00520D7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145" w:type="dxa"/>
            <w:vAlign w:val="center"/>
            <w:tcPrChange w:id="342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43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44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0..n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  <w:tcPrChange w:id="345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  <w:tcPrChange w:id="346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72656" w:rsidRPr="00A913C1" w:rsidTr="00B3702F">
        <w:trPr>
          <w:jc w:val="center"/>
        </w:trPr>
        <w:tc>
          <w:tcPr>
            <w:tcW w:w="576" w:type="dxa"/>
            <w:vAlign w:val="center"/>
          </w:tcPr>
          <w:p w:rsidR="00472656" w:rsidRDefault="00472656" w:rsidP="004726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422" w:type="dxa"/>
          </w:tcPr>
          <w:p w:rsidR="0047265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472656" w:rsidRPr="00FA4866" w:rsidRDefault="00472656" w:rsidP="004726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撮合</w:t>
            </w:r>
            <w:r w:rsidRPr="00FA4866">
              <w:rPr>
                <w:rFonts w:hint="eastAsia"/>
                <w:color w:val="000000"/>
                <w:sz w:val="18"/>
                <w:szCs w:val="18"/>
              </w:rPr>
              <w:t>收盘价</w:t>
            </w:r>
          </w:p>
        </w:tc>
        <w:tc>
          <w:tcPr>
            <w:tcW w:w="1145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472656" w:rsidRDefault="00472656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1F05" w:rsidRPr="00A913C1" w:rsidTr="00A1367E">
        <w:trPr>
          <w:jc w:val="center"/>
          <w:trPrChange w:id="347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48" w:author="liuxianjian_" w:date="2014-03-19T16:10:00Z">
              <w:tcPr>
                <w:tcW w:w="422" w:type="dxa"/>
                <w:vAlign w:val="center"/>
              </w:tcPr>
            </w:tcPrChange>
          </w:tcPr>
          <w:p w:rsidR="008B1F05" w:rsidRDefault="00A93023" w:rsidP="004726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 w:rsidR="0047265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2" w:type="dxa"/>
            <w:tcPrChange w:id="349" w:author="liuxianjian_" w:date="2014-03-19T16:10:00Z">
              <w:tcPr>
                <w:tcW w:w="423" w:type="dxa"/>
              </w:tcPr>
            </w:tcPrChange>
          </w:tcPr>
          <w:p w:rsidR="008B1F05" w:rsidRDefault="008B1F05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50" w:author="liuxianjian_" w:date="2014-03-19T16:10:00Z">
              <w:tcPr>
                <w:tcW w:w="1617" w:type="dxa"/>
                <w:vAlign w:val="center"/>
              </w:tcPr>
            </w:tcPrChange>
          </w:tcPr>
          <w:p w:rsidR="008B1F05" w:rsidRPr="00FA4866" w:rsidRDefault="008B1F05" w:rsidP="00520D77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最高价</w:t>
            </w:r>
            <w:r w:rsidR="00A93023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  <w:tcPrChange w:id="351" w:author="liuxianjian_" w:date="2014-03-19T16:10:00Z">
              <w:tcPr>
                <w:tcW w:w="1177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52" w:author="liuxianjian_" w:date="2014-03-19T16:10:00Z">
              <w:tcPr>
                <w:tcW w:w="1466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53" w:author="liuxianjian_" w:date="2014-03-19T16:10:00Z">
              <w:tcPr>
                <w:tcW w:w="928" w:type="dxa"/>
              </w:tcPr>
            </w:tcPrChange>
          </w:tcPr>
          <w:p w:rsidR="008B1F05" w:rsidRDefault="008B1F05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54" w:author="liuxianjian_" w:date="2014-03-19T16:10:00Z">
              <w:tcPr>
                <w:tcW w:w="1391" w:type="dxa"/>
                <w:vAlign w:val="center"/>
              </w:tcPr>
            </w:tcPrChange>
          </w:tcPr>
          <w:p w:rsidR="008B1F05" w:rsidRPr="00A913C1" w:rsidRDefault="008B1F05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355" w:author="liuxianjian_" w:date="2014-03-19T16:10:00Z">
              <w:tcPr>
                <w:tcW w:w="1521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1F05" w:rsidRPr="00A913C1" w:rsidTr="00A1367E">
        <w:trPr>
          <w:jc w:val="center"/>
          <w:trPrChange w:id="356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57" w:author="liuxianjian_" w:date="2014-03-19T16:10:00Z">
              <w:tcPr>
                <w:tcW w:w="422" w:type="dxa"/>
                <w:vAlign w:val="center"/>
              </w:tcPr>
            </w:tcPrChange>
          </w:tcPr>
          <w:p w:rsidR="008B1F05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 w:rsidR="00472656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2" w:type="dxa"/>
            <w:tcPrChange w:id="358" w:author="liuxianjian_" w:date="2014-03-19T16:10:00Z">
              <w:tcPr>
                <w:tcW w:w="423" w:type="dxa"/>
              </w:tcPr>
            </w:tcPrChange>
          </w:tcPr>
          <w:p w:rsidR="008B1F05" w:rsidRDefault="008B1F05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59" w:author="liuxianjian_" w:date="2014-03-19T16:10:00Z">
              <w:tcPr>
                <w:tcW w:w="1617" w:type="dxa"/>
                <w:vAlign w:val="center"/>
              </w:tcPr>
            </w:tcPrChange>
          </w:tcPr>
          <w:p w:rsidR="008B1F05" w:rsidRPr="00FA4866" w:rsidRDefault="008B1F05" w:rsidP="00520D77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最低价</w:t>
            </w:r>
            <w:r w:rsidR="00A93023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  <w:tcPrChange w:id="360" w:author="liuxianjian_" w:date="2014-03-19T16:10:00Z">
              <w:tcPr>
                <w:tcW w:w="1177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61" w:author="liuxianjian_" w:date="2014-03-19T16:10:00Z">
              <w:tcPr>
                <w:tcW w:w="1466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62" w:author="liuxianjian_" w:date="2014-03-19T16:10:00Z">
              <w:tcPr>
                <w:tcW w:w="928" w:type="dxa"/>
              </w:tcPr>
            </w:tcPrChange>
          </w:tcPr>
          <w:p w:rsidR="008B1F05" w:rsidRDefault="008B1F05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63" w:author="liuxianjian_" w:date="2014-03-19T16:10:00Z">
              <w:tcPr>
                <w:tcW w:w="1391" w:type="dxa"/>
                <w:vAlign w:val="center"/>
              </w:tcPr>
            </w:tcPrChange>
          </w:tcPr>
          <w:p w:rsidR="008B1F05" w:rsidRPr="00A913C1" w:rsidRDefault="008B1F05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364" w:author="liuxianjian_" w:date="2014-03-19T16:10:00Z">
              <w:tcPr>
                <w:tcW w:w="1521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1F05" w:rsidRPr="00A913C1" w:rsidTr="00A1367E">
        <w:trPr>
          <w:jc w:val="center"/>
          <w:trPrChange w:id="365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66" w:author="liuxianjian_" w:date="2014-03-19T16:10:00Z">
              <w:tcPr>
                <w:tcW w:w="422" w:type="dxa"/>
                <w:vAlign w:val="center"/>
              </w:tcPr>
            </w:tcPrChange>
          </w:tcPr>
          <w:p w:rsidR="008B1F05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 w:rsidR="00472656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2" w:type="dxa"/>
            <w:tcPrChange w:id="367" w:author="liuxianjian_" w:date="2014-03-19T16:10:00Z">
              <w:tcPr>
                <w:tcW w:w="423" w:type="dxa"/>
              </w:tcPr>
            </w:tcPrChange>
          </w:tcPr>
          <w:p w:rsidR="008B1F05" w:rsidRDefault="008B1F05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68" w:author="liuxianjian_" w:date="2014-03-19T16:10:00Z">
              <w:tcPr>
                <w:tcW w:w="1617" w:type="dxa"/>
                <w:vAlign w:val="center"/>
              </w:tcPr>
            </w:tcPrChange>
          </w:tcPr>
          <w:p w:rsidR="008B1F05" w:rsidRPr="008B1F05" w:rsidRDefault="008B1F05" w:rsidP="00520D77">
            <w:pPr>
              <w:rPr>
                <w:rFonts w:ascii="宋体" w:hAnsi="宋体"/>
                <w:sz w:val="18"/>
                <w:szCs w:val="18"/>
              </w:rPr>
            </w:pPr>
            <w:r w:rsidRPr="008B1F05">
              <w:rPr>
                <w:rFonts w:hint="eastAsia"/>
                <w:color w:val="000000"/>
                <w:sz w:val="18"/>
                <w:szCs w:val="18"/>
              </w:rPr>
              <w:t>最新价</w:t>
            </w:r>
            <w:r w:rsidR="00A93023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  <w:tcPrChange w:id="369" w:author="liuxianjian_" w:date="2014-03-19T16:10:00Z">
              <w:tcPr>
                <w:tcW w:w="1177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70" w:author="liuxianjian_" w:date="2014-03-19T16:10:00Z">
              <w:tcPr>
                <w:tcW w:w="1466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71" w:author="liuxianjian_" w:date="2014-03-19T16:10:00Z">
              <w:tcPr>
                <w:tcW w:w="928" w:type="dxa"/>
              </w:tcPr>
            </w:tcPrChange>
          </w:tcPr>
          <w:p w:rsidR="008B1F05" w:rsidRDefault="008B1F05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72" w:author="liuxianjian_" w:date="2014-03-19T16:10:00Z">
              <w:tcPr>
                <w:tcW w:w="1391" w:type="dxa"/>
                <w:vAlign w:val="center"/>
              </w:tcPr>
            </w:tcPrChange>
          </w:tcPr>
          <w:p w:rsidR="008B1F05" w:rsidRPr="00A913C1" w:rsidRDefault="008B1F05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373" w:author="liuxianjian_" w:date="2014-03-19T16:10:00Z">
              <w:tcPr>
                <w:tcW w:w="1521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72656" w:rsidRPr="00A913C1" w:rsidTr="00B3702F">
        <w:trPr>
          <w:jc w:val="center"/>
        </w:trPr>
        <w:tc>
          <w:tcPr>
            <w:tcW w:w="576" w:type="dxa"/>
            <w:vAlign w:val="center"/>
          </w:tcPr>
          <w:p w:rsidR="0047265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422" w:type="dxa"/>
          </w:tcPr>
          <w:p w:rsidR="0047265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472656" w:rsidRPr="00FA486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昨结算价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472656" w:rsidRDefault="00472656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72656" w:rsidRPr="00A913C1" w:rsidTr="00B3702F">
        <w:trPr>
          <w:jc w:val="center"/>
        </w:trPr>
        <w:tc>
          <w:tcPr>
            <w:tcW w:w="576" w:type="dxa"/>
            <w:vAlign w:val="center"/>
          </w:tcPr>
          <w:p w:rsidR="0047265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</w:tc>
        <w:tc>
          <w:tcPr>
            <w:tcW w:w="422" w:type="dxa"/>
          </w:tcPr>
          <w:p w:rsidR="0047265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472656" w:rsidRPr="00FA486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昨收盘价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472656" w:rsidRDefault="00472656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72656" w:rsidRPr="00A913C1" w:rsidTr="00B3702F">
        <w:trPr>
          <w:jc w:val="center"/>
        </w:trPr>
        <w:tc>
          <w:tcPr>
            <w:tcW w:w="576" w:type="dxa"/>
            <w:vAlign w:val="center"/>
          </w:tcPr>
          <w:p w:rsidR="0047265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</w:tc>
        <w:tc>
          <w:tcPr>
            <w:tcW w:w="422" w:type="dxa"/>
          </w:tcPr>
          <w:p w:rsidR="0047265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472656" w:rsidRPr="00FA486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开市价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472656" w:rsidRDefault="00472656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1F05" w:rsidRPr="00A913C1" w:rsidTr="00A1367E">
        <w:trPr>
          <w:jc w:val="center"/>
          <w:trPrChange w:id="374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75" w:author="liuxianjian_" w:date="2014-03-19T16:10:00Z">
              <w:tcPr>
                <w:tcW w:w="422" w:type="dxa"/>
                <w:vAlign w:val="center"/>
              </w:tcPr>
            </w:tcPrChange>
          </w:tcPr>
          <w:p w:rsidR="008B1F05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</w:tc>
        <w:tc>
          <w:tcPr>
            <w:tcW w:w="422" w:type="dxa"/>
            <w:tcPrChange w:id="376" w:author="liuxianjian_" w:date="2014-03-19T16:10:00Z">
              <w:tcPr>
                <w:tcW w:w="423" w:type="dxa"/>
              </w:tcPr>
            </w:tcPrChange>
          </w:tcPr>
          <w:p w:rsidR="008B1F05" w:rsidRDefault="008B1F05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77" w:author="liuxianjian_" w:date="2014-03-19T16:10:00Z">
              <w:tcPr>
                <w:tcW w:w="1617" w:type="dxa"/>
                <w:vAlign w:val="center"/>
              </w:tcPr>
            </w:tcPrChange>
          </w:tcPr>
          <w:p w:rsidR="008B1F05" w:rsidRPr="008B1F05" w:rsidRDefault="008B1F05" w:rsidP="00520D77">
            <w:pPr>
              <w:rPr>
                <w:color w:val="000000"/>
                <w:sz w:val="18"/>
                <w:szCs w:val="18"/>
              </w:rPr>
            </w:pPr>
            <w:r w:rsidRPr="008B1F05">
              <w:rPr>
                <w:rFonts w:hint="eastAsia"/>
                <w:color w:val="000000"/>
                <w:sz w:val="18"/>
                <w:szCs w:val="18"/>
              </w:rPr>
              <w:t>结算价</w:t>
            </w:r>
            <w:r w:rsidR="00A93023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  <w:tcPrChange w:id="378" w:author="liuxianjian_" w:date="2014-03-19T16:10:00Z">
              <w:tcPr>
                <w:tcW w:w="1177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79" w:author="liuxianjian_" w:date="2014-03-19T16:10:00Z">
              <w:tcPr>
                <w:tcW w:w="1466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80" w:author="liuxianjian_" w:date="2014-03-19T16:10:00Z">
              <w:tcPr>
                <w:tcW w:w="928" w:type="dxa"/>
              </w:tcPr>
            </w:tcPrChange>
          </w:tcPr>
          <w:p w:rsidR="008B1F05" w:rsidRDefault="008B1F05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81" w:author="liuxianjian_" w:date="2014-03-19T16:10:00Z">
              <w:tcPr>
                <w:tcW w:w="1391" w:type="dxa"/>
                <w:vAlign w:val="center"/>
              </w:tcPr>
            </w:tcPrChange>
          </w:tcPr>
          <w:p w:rsidR="008B1F05" w:rsidRPr="00A913C1" w:rsidRDefault="008B1F05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382" w:author="liuxianjian_" w:date="2014-03-19T16:10:00Z">
              <w:tcPr>
                <w:tcW w:w="1521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1F05" w:rsidRPr="00A913C1" w:rsidTr="00A1367E">
        <w:trPr>
          <w:jc w:val="center"/>
          <w:trPrChange w:id="383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84" w:author="liuxianjian_" w:date="2014-03-19T16:10:00Z">
              <w:tcPr>
                <w:tcW w:w="422" w:type="dxa"/>
                <w:vAlign w:val="center"/>
              </w:tcPr>
            </w:tcPrChange>
          </w:tcPr>
          <w:p w:rsidR="008B1F05" w:rsidRDefault="00A93023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422" w:type="dxa"/>
            <w:tcPrChange w:id="385" w:author="liuxianjian_" w:date="2014-03-19T16:10:00Z">
              <w:tcPr>
                <w:tcW w:w="423" w:type="dxa"/>
              </w:tcPr>
            </w:tcPrChange>
          </w:tcPr>
          <w:p w:rsidR="008B1F05" w:rsidRDefault="008B1F05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86" w:author="liuxianjian_" w:date="2014-03-19T16:10:00Z">
              <w:tcPr>
                <w:tcW w:w="1617" w:type="dxa"/>
                <w:vAlign w:val="center"/>
              </w:tcPr>
            </w:tcPrChange>
          </w:tcPr>
          <w:p w:rsidR="008B1F05" w:rsidRPr="008B1F05" w:rsidRDefault="008B1F05" w:rsidP="00520D77">
            <w:pPr>
              <w:rPr>
                <w:color w:val="000000"/>
                <w:sz w:val="18"/>
                <w:szCs w:val="18"/>
              </w:rPr>
            </w:pPr>
            <w:r w:rsidRPr="008B1F05">
              <w:rPr>
                <w:rFonts w:hint="eastAsia"/>
                <w:color w:val="000000"/>
                <w:sz w:val="18"/>
                <w:szCs w:val="18"/>
              </w:rPr>
              <w:t>涨跌</w:t>
            </w:r>
            <w:r w:rsidR="00A93023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  <w:tcPrChange w:id="387" w:author="liuxianjian_" w:date="2014-03-19T16:10:00Z">
              <w:tcPr>
                <w:tcW w:w="1177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88" w:author="liuxianjian_" w:date="2014-03-19T16:10:00Z">
              <w:tcPr>
                <w:tcW w:w="1466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89" w:author="liuxianjian_" w:date="2014-03-19T16:10:00Z">
              <w:tcPr>
                <w:tcW w:w="928" w:type="dxa"/>
              </w:tcPr>
            </w:tcPrChange>
          </w:tcPr>
          <w:p w:rsidR="008B1F05" w:rsidRDefault="008B1F05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90" w:author="liuxianjian_" w:date="2014-03-19T16:10:00Z">
              <w:tcPr>
                <w:tcW w:w="1391" w:type="dxa"/>
                <w:vAlign w:val="center"/>
              </w:tcPr>
            </w:tcPrChange>
          </w:tcPr>
          <w:p w:rsidR="008B1F05" w:rsidRPr="00A913C1" w:rsidRDefault="008B1F05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391" w:author="liuxianjian_" w:date="2014-03-19T16:10:00Z">
              <w:tcPr>
                <w:tcW w:w="1521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93023" w:rsidRPr="00A913C1" w:rsidTr="00A93023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Default="00A93023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23" w:rsidRPr="00FD47D6" w:rsidRDefault="00A93023" w:rsidP="00B3702F">
            <w:pPr>
              <w:rPr>
                <w:rFonts w:ascii="宋体" w:hAnsi="宋体"/>
                <w:sz w:val="18"/>
                <w:szCs w:val="18"/>
              </w:rPr>
            </w:pPr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3023" w:rsidRDefault="00A93023" w:rsidP="00B3702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  <w:r w:rsidRPr="00A93023">
              <w:rPr>
                <w:rFonts w:hint="eastAsia"/>
                <w:color w:val="000000"/>
                <w:sz w:val="18"/>
                <w:szCs w:val="18"/>
              </w:rPr>
              <w:t>行情时间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13C1" w:rsidRDefault="00A93023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13C1" w:rsidRDefault="00A93023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23" w:rsidRPr="00263F02" w:rsidRDefault="00A93023" w:rsidP="00B3702F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3023" w:rsidRDefault="00A93023" w:rsidP="00B3702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3023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13C1" w:rsidRDefault="005D77B4" w:rsidP="00B3702F">
            <w:pPr>
              <w:rPr>
                <w:rFonts w:ascii="宋体" w:hAnsi="宋体"/>
                <w:sz w:val="18"/>
                <w:szCs w:val="18"/>
              </w:rPr>
            </w:pPr>
            <w:hyperlink w:anchor="DateTimeString" w:history="1">
              <w:r w:rsidR="00A93023" w:rsidRPr="00A93023">
                <w:rPr>
                  <w:rStyle w:val="ab"/>
                  <w:rFonts w:ascii="宋体" w:hAnsi="宋体" w:hint="eastAsia"/>
                  <w:sz w:val="18"/>
                  <w:szCs w:val="18"/>
                </w:rPr>
                <w:t>解析后时间格式DateTimeString</w:t>
              </w:r>
            </w:hyperlink>
          </w:p>
        </w:tc>
      </w:tr>
      <w:tr w:rsidR="00A93023" w:rsidRPr="00A913C1" w:rsidTr="00A93023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Default="00A93023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23" w:rsidRPr="00A93023" w:rsidRDefault="00A93023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3023" w:rsidRDefault="00A93023" w:rsidP="00B3702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  <w:r w:rsidRPr="00A93023">
              <w:rPr>
                <w:rFonts w:hint="eastAsia"/>
                <w:color w:val="000000"/>
                <w:sz w:val="18"/>
                <w:szCs w:val="18"/>
              </w:rPr>
              <w:t>行情</w:t>
            </w:r>
            <w:r w:rsidRPr="00A93023"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13C1" w:rsidRDefault="00A93023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13C1" w:rsidRDefault="00A93023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23" w:rsidRPr="00A93023" w:rsidRDefault="00A93023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0..n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3023" w:rsidRDefault="00A93023" w:rsidP="00B3702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3023">
              <w:rPr>
                <w:rFonts w:ascii="宋体" w:hAnsi="宋体"/>
                <w:color w:val="000000"/>
                <w:sz w:val="18"/>
                <w:szCs w:val="18"/>
              </w:rPr>
              <w:t>L</w:t>
            </w:r>
            <w:r w:rsidRPr="00A93023">
              <w:rPr>
                <w:rFonts w:ascii="宋体" w:hAnsi="宋体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13C1" w:rsidRDefault="00A93023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15B7C" w:rsidRPr="00C63B2E" w:rsidRDefault="00E15B7C" w:rsidP="00E15B7C"/>
    <w:p w:rsidR="00540AEF" w:rsidRDefault="00E15B7C" w:rsidP="00D51B16">
      <w:pPr>
        <w:pStyle w:val="ad"/>
        <w:numPr>
          <w:ilvl w:val="1"/>
          <w:numId w:val="12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使用规则</w:t>
      </w:r>
    </w:p>
    <w:p w:rsidR="00520D77" w:rsidRDefault="00520D77" w:rsidP="00520D77">
      <w:pPr>
        <w:ind w:left="425"/>
        <w:rPr>
          <w:b/>
          <w:sz w:val="24"/>
          <w:szCs w:val="24"/>
        </w:rPr>
      </w:pPr>
    </w:p>
    <w:p w:rsidR="00520D77" w:rsidRPr="00E15B7C" w:rsidRDefault="00520D77" w:rsidP="00D51B16">
      <w:pPr>
        <w:pStyle w:val="ad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commentRangeStart w:id="392"/>
      <w:r>
        <w:rPr>
          <w:rFonts w:hint="eastAsia"/>
          <w:b/>
          <w:sz w:val="28"/>
          <w:szCs w:val="28"/>
        </w:rPr>
        <w:t>普通会员</w:t>
      </w:r>
      <w:r w:rsidRPr="00E15B7C">
        <w:rPr>
          <w:rFonts w:hint="eastAsia"/>
          <w:b/>
          <w:sz w:val="28"/>
          <w:szCs w:val="28"/>
        </w:rPr>
        <w:t>行情信息查询</w:t>
      </w:r>
      <w:r w:rsidRPr="00E15B7C">
        <w:rPr>
          <w:rFonts w:hint="eastAsia"/>
          <w:b/>
          <w:sz w:val="28"/>
          <w:szCs w:val="28"/>
        </w:rPr>
        <w:t>(</w:t>
      </w:r>
      <w:r w:rsidRPr="00E15B7C">
        <w:rPr>
          <w:rFonts w:hint="eastAsia"/>
          <w:b/>
          <w:sz w:val="28"/>
          <w:szCs w:val="28"/>
        </w:rPr>
        <w:t>二进制传输请求头</w:t>
      </w:r>
      <w:r w:rsidRPr="00E15B7C">
        <w:rPr>
          <w:rFonts w:hint="eastAsia"/>
          <w:b/>
          <w:sz w:val="28"/>
          <w:szCs w:val="28"/>
        </w:rPr>
        <w:t>text/binary)</w:t>
      </w:r>
      <w:commentRangeEnd w:id="392"/>
      <w:r w:rsidR="00E03A9D">
        <w:rPr>
          <w:rStyle w:val="aff4"/>
          <w:rFonts w:ascii="Times New Roman" w:hAnsi="Times New Roman"/>
        </w:rPr>
        <w:commentReference w:id="392"/>
      </w:r>
    </w:p>
    <w:p w:rsidR="00520D77" w:rsidRPr="00E15B7C" w:rsidRDefault="00520D77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业务功能</w:t>
      </w:r>
    </w:p>
    <w:p w:rsidR="00520D77" w:rsidRDefault="00520D77" w:rsidP="00520D77">
      <w:pPr>
        <w:pStyle w:val="ad"/>
        <w:ind w:left="856" w:firstLineChars="0" w:firstLine="136"/>
      </w:pPr>
      <w:r w:rsidRPr="00E15B7C">
        <w:rPr>
          <w:rFonts w:hint="eastAsia"/>
        </w:rPr>
        <w:t>行情信息查询</w:t>
      </w:r>
    </w:p>
    <w:p w:rsidR="00520D77" w:rsidRDefault="00520D77" w:rsidP="00520D77">
      <w:pPr>
        <w:pStyle w:val="ad"/>
        <w:ind w:left="856" w:firstLineChars="0" w:firstLine="136"/>
      </w:pPr>
    </w:p>
    <w:p w:rsidR="00520D77" w:rsidRPr="00E15B7C" w:rsidRDefault="00520D77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支持版本</w:t>
      </w:r>
    </w:p>
    <w:p w:rsidR="00520D77" w:rsidRDefault="00520D77" w:rsidP="00520D77">
      <w:pPr>
        <w:pStyle w:val="ad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520D77" w:rsidRDefault="00520D77" w:rsidP="00520D77">
      <w:pPr>
        <w:pStyle w:val="ad"/>
        <w:ind w:left="856" w:firstLineChars="0" w:firstLine="136"/>
      </w:pPr>
    </w:p>
    <w:p w:rsidR="00520D77" w:rsidRPr="00E15B7C" w:rsidRDefault="00520D77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标签名称</w:t>
      </w:r>
    </w:p>
    <w:p w:rsidR="00520D77" w:rsidRDefault="005D6476" w:rsidP="00520D77">
      <w:pPr>
        <w:pStyle w:val="ad"/>
        <w:ind w:left="856" w:firstLineChars="0" w:firstLine="136"/>
      </w:pPr>
      <w:r>
        <w:rPr>
          <w:rFonts w:hint="eastAsia"/>
        </w:rPr>
        <w:t>http://101.251.236.219:32000/tradeweb/httpXmlServlet?req=</w:t>
      </w:r>
      <w:r w:rsidR="00520D77">
        <w:rPr>
          <w:rFonts w:hint="eastAsia"/>
        </w:rPr>
        <w:t>0x03</w:t>
      </w:r>
    </w:p>
    <w:p w:rsidR="00520D77" w:rsidRPr="000E26F0" w:rsidRDefault="00520D77" w:rsidP="00520D77">
      <w:pPr>
        <w:pStyle w:val="ad"/>
        <w:tabs>
          <w:tab w:val="left" w:pos="1915"/>
        </w:tabs>
        <w:ind w:left="856" w:firstLineChars="0" w:firstLine="136"/>
      </w:pPr>
      <w:r>
        <w:tab/>
      </w:r>
    </w:p>
    <w:p w:rsidR="00520D77" w:rsidRPr="00E15B7C" w:rsidRDefault="00520D77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请求消息要素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t>short (0x03)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short(</w:t>
      </w:r>
      <w:r w:rsidRPr="00520D77">
        <w:rPr>
          <w:rFonts w:hint="eastAsia"/>
        </w:rPr>
        <w:t>版本长度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</w:t>
      </w:r>
      <w:r w:rsidRPr="00520D77">
        <w:rPr>
          <w:rFonts w:hint="eastAsia"/>
        </w:rPr>
        <w:t>协议版本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（登录用户长度）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登录用户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（商品代码长度）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商品代码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</w:t>
      </w:r>
      <w:r w:rsidRPr="00520D77">
        <w:rPr>
          <w:rFonts w:hint="eastAsia"/>
        </w:rPr>
        <w:t>sessionId</w:t>
      </w:r>
      <w:r w:rsidRPr="00520D77">
        <w:rPr>
          <w:rFonts w:hint="eastAsia"/>
        </w:rPr>
        <w:t>长度）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t>byte[](SESSION_ID)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（代理客户代码长度）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代理客户代码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（代理客户电话密码长度）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lastRenderedPageBreak/>
        <w:t>byte[](</w:t>
      </w:r>
      <w:r w:rsidRPr="00520D77">
        <w:rPr>
          <w:rFonts w:hint="eastAsia"/>
        </w:rPr>
        <w:t>代理客户电话密码</w:t>
      </w:r>
      <w:r w:rsidRPr="00520D77">
        <w:rPr>
          <w:rFonts w:hint="eastAsia"/>
        </w:rPr>
        <w:t>)</w:t>
      </w:r>
    </w:p>
    <w:p w:rsidR="00520D77" w:rsidRPr="00520D77" w:rsidRDefault="00520D77" w:rsidP="00520D77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500"/>
        <w:gridCol w:w="1628"/>
        <w:gridCol w:w="1585"/>
        <w:gridCol w:w="1653"/>
        <w:gridCol w:w="756"/>
        <w:gridCol w:w="1734"/>
        <w:gridCol w:w="614"/>
      </w:tblGrid>
      <w:tr w:rsidR="00520D77" w:rsidRPr="004A0E35" w:rsidTr="00F25E4A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0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28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5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3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 xml:space="preserve"> Tag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734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4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协议名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1879D6" w:rsidRDefault="00520D77" w:rsidP="00F25E4A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70767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707676">
              <w:rPr>
                <w:rFonts w:hint="eastAsia"/>
              </w:rPr>
              <w:t>协议版本</w:t>
            </w:r>
          </w:p>
        </w:tc>
        <w:tc>
          <w:tcPr>
            <w:tcW w:w="1585" w:type="dxa"/>
            <w:vAlign w:val="center"/>
          </w:tcPr>
          <w:p w:rsidR="00520D77" w:rsidRPr="00707676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707676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70767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70767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F9678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F96787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color w:val="000000"/>
                <w:sz w:val="18"/>
                <w:szCs w:val="18"/>
              </w:rPr>
              <w:t>登录用户长度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登录用户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商品代码长度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sessionId长度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sessionId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代理客户代码长度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代理客户代码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代理客户电话密码长度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代理客户电话密码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20D77" w:rsidRDefault="00520D77" w:rsidP="00520D77"/>
    <w:p w:rsidR="00520D77" w:rsidRPr="00E15B7C" w:rsidRDefault="00520D77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返回消息要素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t xml:space="preserve">short (0x03) 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short(</w:t>
      </w:r>
      <w:r w:rsidRPr="00520D77">
        <w:rPr>
          <w:rFonts w:hint="eastAsia"/>
        </w:rPr>
        <w:t>版本长度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</w:t>
      </w:r>
      <w:r w:rsidRPr="00520D77">
        <w:rPr>
          <w:rFonts w:hint="eastAsia"/>
        </w:rPr>
        <w:t>协议版本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long(</w:t>
      </w:r>
      <w:r w:rsidRPr="00520D77">
        <w:rPr>
          <w:rFonts w:hint="eastAsia"/>
        </w:rPr>
        <w:t>返回码</w:t>
      </w:r>
      <w:r w:rsidRPr="00520D77">
        <w:rPr>
          <w:rFonts w:hint="eastAsia"/>
        </w:rPr>
        <w:t xml:space="preserve">) 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（返回的提示消息内容长度）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返回的提示消息内容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</w:t>
      </w:r>
      <w:r w:rsidRPr="00520D77">
        <w:rPr>
          <w:rFonts w:hint="eastAsia"/>
        </w:rPr>
        <w:t>（记录集长度）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（商品代码长度）</w:t>
      </w:r>
    </w:p>
    <w:p w:rsidR="00A1367E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商品代码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double(</w:t>
      </w:r>
      <w:r w:rsidR="00BF2C76">
        <w:rPr>
          <w:rFonts w:hint="eastAsia"/>
        </w:rPr>
        <w:t>撮合</w:t>
      </w:r>
      <w:r w:rsidRPr="00520D77">
        <w:rPr>
          <w:rFonts w:hint="eastAsia"/>
        </w:rPr>
        <w:t>最高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double(</w:t>
      </w:r>
      <w:r w:rsidR="00BF2C76">
        <w:rPr>
          <w:rFonts w:hint="eastAsia"/>
        </w:rPr>
        <w:t>撮合</w:t>
      </w:r>
      <w:r w:rsidRPr="00520D77">
        <w:rPr>
          <w:rFonts w:hint="eastAsia"/>
        </w:rPr>
        <w:t>最低</w:t>
      </w:r>
      <w:r w:rsidRPr="00520D77">
        <w:rPr>
          <w:rFonts w:hint="eastAsia"/>
        </w:rPr>
        <w:t xml:space="preserve">) 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double(</w:t>
      </w:r>
      <w:r w:rsidR="00BF2C76">
        <w:rPr>
          <w:rFonts w:hint="eastAsia"/>
        </w:rPr>
        <w:t>撮合</w:t>
      </w:r>
      <w:r w:rsidRPr="00520D77">
        <w:rPr>
          <w:rFonts w:hint="eastAsia"/>
        </w:rPr>
        <w:t>最新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double(</w:t>
      </w:r>
      <w:r w:rsidR="000402A9">
        <w:rPr>
          <w:rFonts w:hint="eastAsia"/>
        </w:rPr>
        <w:t>特别会员</w:t>
      </w:r>
      <w:r w:rsidR="00CD3117">
        <w:t>买</w:t>
      </w:r>
      <w:r w:rsidR="000402A9">
        <w:rPr>
          <w:rFonts w:hint="eastAsia"/>
        </w:rPr>
        <w:t>报</w:t>
      </w:r>
      <w:r w:rsidR="00CD3117">
        <w:rPr>
          <w:rFonts w:hint="eastAsia"/>
        </w:rPr>
        <w:t>价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double(</w:t>
      </w:r>
      <w:r w:rsidR="000402A9">
        <w:rPr>
          <w:rFonts w:hint="eastAsia"/>
        </w:rPr>
        <w:t>特别会员</w:t>
      </w:r>
      <w:r w:rsidR="00CD3117">
        <w:t>卖</w:t>
      </w:r>
      <w:r w:rsidR="000402A9">
        <w:rPr>
          <w:rFonts w:hint="eastAsia"/>
        </w:rPr>
        <w:t>报</w:t>
      </w:r>
      <w:r w:rsidR="00CD3117">
        <w:t>价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double(</w:t>
      </w:r>
      <w:r w:rsidRPr="00520D77">
        <w:rPr>
          <w:rFonts w:hint="eastAsia"/>
        </w:rPr>
        <w:t>最小变动单位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double(</w:t>
      </w:r>
      <w:r w:rsidR="00BF2C76">
        <w:rPr>
          <w:rFonts w:hint="eastAsia"/>
        </w:rPr>
        <w:t>撮合</w:t>
      </w:r>
      <w:r w:rsidRPr="00520D77">
        <w:rPr>
          <w:rFonts w:hint="eastAsia"/>
        </w:rPr>
        <w:t>昨结算价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double(</w:t>
      </w:r>
      <w:r w:rsidR="00BF2C76">
        <w:rPr>
          <w:rFonts w:hint="eastAsia"/>
        </w:rPr>
        <w:t>撮合</w:t>
      </w:r>
      <w:r w:rsidRPr="00520D77">
        <w:rPr>
          <w:rFonts w:hint="eastAsia"/>
        </w:rPr>
        <w:t>昨收盘价</w:t>
      </w:r>
      <w:r w:rsidRPr="00520D77">
        <w:rPr>
          <w:rFonts w:hint="eastAsia"/>
        </w:rPr>
        <w:t>)</w:t>
      </w:r>
    </w:p>
    <w:p w:rsidR="00520D77" w:rsidRDefault="00520D77" w:rsidP="00520D77">
      <w:pPr>
        <w:pStyle w:val="ad"/>
        <w:ind w:left="856" w:firstLineChars="0" w:firstLine="136"/>
        <w:rPr>
          <w:ins w:id="393" w:author="liuxianjian_" w:date="2014-03-19T16:07:00Z"/>
        </w:rPr>
      </w:pPr>
      <w:r w:rsidRPr="00520D77">
        <w:rPr>
          <w:rFonts w:hint="eastAsia"/>
        </w:rPr>
        <w:t>double(</w:t>
      </w:r>
      <w:r w:rsidR="00BF2C76" w:rsidRPr="00BF2C76">
        <w:rPr>
          <w:rFonts w:hint="eastAsia"/>
        </w:rPr>
        <w:t>撮合</w:t>
      </w:r>
      <w:r w:rsidRPr="00520D77">
        <w:rPr>
          <w:rFonts w:hint="eastAsia"/>
        </w:rPr>
        <w:t>开盘价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long(</w:t>
      </w:r>
      <w:r w:rsidRPr="00520D77">
        <w:rPr>
          <w:rFonts w:hint="eastAsia"/>
        </w:rPr>
        <w:t>现量</w:t>
      </w:r>
      <w:ins w:id="394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long(</w:t>
      </w:r>
      <w:r w:rsidRPr="00520D77">
        <w:rPr>
          <w:rFonts w:hint="eastAsia"/>
        </w:rPr>
        <w:t>开仓量</w:t>
      </w:r>
      <w:ins w:id="395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long(</w:t>
      </w:r>
      <w:r w:rsidRPr="00520D77">
        <w:rPr>
          <w:rFonts w:hint="eastAsia"/>
        </w:rPr>
        <w:t>平仓量</w:t>
      </w:r>
      <w:ins w:id="396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long(</w:t>
      </w:r>
      <w:r w:rsidRPr="00520D77">
        <w:rPr>
          <w:rFonts w:hint="eastAsia"/>
        </w:rPr>
        <w:t>总持仓量</w:t>
      </w:r>
      <w:ins w:id="397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long(</w:t>
      </w:r>
      <w:r w:rsidRPr="00520D77">
        <w:rPr>
          <w:rFonts w:hint="eastAsia"/>
        </w:rPr>
        <w:t>仓差</w:t>
      </w:r>
      <w:ins w:id="398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double(</w:t>
      </w:r>
      <w:r w:rsidRPr="00520D77">
        <w:rPr>
          <w:rFonts w:hint="eastAsia"/>
        </w:rPr>
        <w:t>结算价</w:t>
      </w:r>
      <w:r w:rsidR="00BF2C76">
        <w:rPr>
          <w:rFonts w:hint="eastAsia"/>
        </w:rPr>
        <w:t>撮合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double(</w:t>
      </w:r>
      <w:r w:rsidRPr="00520D77">
        <w:rPr>
          <w:rFonts w:hint="eastAsia"/>
        </w:rPr>
        <w:t>总成交额</w:t>
      </w:r>
      <w:ins w:id="399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long(</w:t>
      </w:r>
      <w:r w:rsidRPr="00520D77">
        <w:rPr>
          <w:rFonts w:hint="eastAsia"/>
        </w:rPr>
        <w:t>总成交量</w:t>
      </w:r>
      <w:ins w:id="400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lastRenderedPageBreak/>
        <w:t>double(</w:t>
      </w:r>
      <w:r w:rsidRPr="00520D77">
        <w:rPr>
          <w:rFonts w:hint="eastAsia"/>
        </w:rPr>
        <w:t>涨跌</w:t>
      </w:r>
      <w:r w:rsidR="00BF2C76">
        <w:rPr>
          <w:rFonts w:hint="eastAsia"/>
        </w:rPr>
        <w:t>撮合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t>long(</w:t>
      </w:r>
      <w:r w:rsidRPr="00520D77">
        <w:rPr>
          <w:rFonts w:hint="eastAsia"/>
        </w:rPr>
        <w:t>外盘</w:t>
      </w:r>
      <w:ins w:id="401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t>long(</w:t>
      </w:r>
      <w:r w:rsidRPr="00520D77">
        <w:rPr>
          <w:rFonts w:hint="eastAsia"/>
        </w:rPr>
        <w:t>内盘</w:t>
      </w:r>
      <w:ins w:id="402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byte[](</w:t>
      </w:r>
      <w:ins w:id="403" w:author="liuxianjian_" w:date="2014-03-19T16:11:00Z">
        <w:r w:rsidR="00A1367E">
          <w:rPr>
            <w:rFonts w:hint="eastAsia"/>
          </w:rPr>
          <w:t>撮合</w:t>
        </w:r>
      </w:ins>
      <w:r w:rsidRPr="00520D77">
        <w:rPr>
          <w:rFonts w:hint="eastAsia"/>
        </w:rPr>
        <w:t>行情时间</w:t>
      </w:r>
      <w:r w:rsidRPr="00520D77">
        <w:rPr>
          <w:rFonts w:hint="eastAsia"/>
        </w:rPr>
        <w:t xml:space="preserve">) </w:t>
      </w:r>
      <w:r w:rsidRPr="00520D77">
        <w:rPr>
          <w:rFonts w:hint="eastAsia"/>
        </w:rPr>
        <w:t>时间格式：</w:t>
      </w:r>
      <w:r w:rsidRPr="00520D77">
        <w:t>yyyy-MM-dd HH:mm:ss</w:t>
      </w:r>
    </w:p>
    <w:p w:rsid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long(</w:t>
      </w:r>
      <w:ins w:id="404" w:author="liuxianjian_" w:date="2014-03-19T16:11:00Z">
        <w:r w:rsidR="00A1367E">
          <w:rPr>
            <w:rFonts w:hint="eastAsia"/>
          </w:rPr>
          <w:t>撮合</w:t>
        </w:r>
      </w:ins>
      <w:r w:rsidRPr="00520D77">
        <w:rPr>
          <w:rFonts w:hint="eastAsia"/>
        </w:rPr>
        <w:t>行情</w:t>
      </w:r>
      <w:r w:rsidRPr="00520D77">
        <w:rPr>
          <w:rFonts w:hint="eastAsia"/>
        </w:rPr>
        <w:t>ID)</w:t>
      </w:r>
    </w:p>
    <w:p w:rsidR="00BF2C76" w:rsidRDefault="00BF2C76" w:rsidP="00BF2C76">
      <w:pPr>
        <w:pStyle w:val="ad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 w:rsidR="00B3702F">
        <w:rPr>
          <w:rFonts w:hint="eastAsia"/>
          <w:color w:val="000000"/>
        </w:rPr>
        <w:t>撮合</w:t>
      </w:r>
      <w:r>
        <w:rPr>
          <w:rFonts w:hint="eastAsia"/>
          <w:color w:val="000000"/>
        </w:rPr>
        <w:t>收盘价</w:t>
      </w:r>
      <w:r>
        <w:rPr>
          <w:rFonts w:hint="eastAsia"/>
          <w:color w:val="000000"/>
        </w:rPr>
        <w:t>)</w:t>
      </w:r>
    </w:p>
    <w:p w:rsidR="003F603D" w:rsidRPr="00E15B7C" w:rsidRDefault="003F603D" w:rsidP="003F603D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最高</w:t>
      </w:r>
      <w:r>
        <w:rPr>
          <w:rFonts w:hint="eastAsia"/>
          <w:color w:val="000000"/>
        </w:rPr>
        <w:t>价</w:t>
      </w:r>
      <w:r w:rsidR="00BF2C76"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)</w:t>
      </w:r>
    </w:p>
    <w:p w:rsidR="003F603D" w:rsidRPr="00E15B7C" w:rsidRDefault="003F603D" w:rsidP="003F603D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最低</w:t>
      </w:r>
      <w:r w:rsidR="00BF2C76">
        <w:rPr>
          <w:rFonts w:hint="eastAsia"/>
          <w:color w:val="000000"/>
        </w:rPr>
        <w:t>价柜面</w:t>
      </w:r>
      <w:r w:rsidRPr="00E15B7C">
        <w:rPr>
          <w:rFonts w:hint="eastAsia"/>
          <w:color w:val="000000"/>
        </w:rPr>
        <w:t xml:space="preserve">) </w:t>
      </w:r>
    </w:p>
    <w:p w:rsidR="003F603D" w:rsidRDefault="003F603D" w:rsidP="003F603D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最新</w:t>
      </w:r>
      <w:r w:rsidR="00BF2C76">
        <w:rPr>
          <w:rFonts w:hint="eastAsia"/>
          <w:color w:val="000000"/>
        </w:rPr>
        <w:t>价柜面</w:t>
      </w:r>
      <w:r w:rsidRPr="00E15B7C">
        <w:rPr>
          <w:rFonts w:hint="eastAsia"/>
          <w:color w:val="000000"/>
        </w:rPr>
        <w:t>)</w:t>
      </w:r>
    </w:p>
    <w:p w:rsidR="00B3702F" w:rsidRPr="00E15B7C" w:rsidRDefault="00B3702F" w:rsidP="00B3702F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昨结算价</w:t>
      </w:r>
      <w:r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)</w:t>
      </w:r>
    </w:p>
    <w:p w:rsidR="00B3702F" w:rsidRDefault="00B3702F" w:rsidP="00B3702F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昨收盘价</w:t>
      </w:r>
      <w:r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)</w:t>
      </w:r>
    </w:p>
    <w:p w:rsidR="00B3702F" w:rsidRDefault="00B3702F" w:rsidP="00B3702F">
      <w:pPr>
        <w:pStyle w:val="ad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开市价柜面</w:t>
      </w:r>
      <w:r>
        <w:rPr>
          <w:rFonts w:hint="eastAsia"/>
          <w:color w:val="000000"/>
        </w:rPr>
        <w:t>)</w:t>
      </w:r>
    </w:p>
    <w:p w:rsidR="003F603D" w:rsidRDefault="003F603D" w:rsidP="003F603D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结算价</w:t>
      </w:r>
      <w:r w:rsidR="00BF2C76"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)</w:t>
      </w:r>
    </w:p>
    <w:p w:rsidR="003F603D" w:rsidRDefault="003F603D" w:rsidP="003F603D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涨跌</w:t>
      </w:r>
      <w:r w:rsidR="00BF2C76"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)</w:t>
      </w:r>
    </w:p>
    <w:p w:rsidR="00BF2C76" w:rsidRDefault="00BF2C76" w:rsidP="00BF2C76">
      <w:pPr>
        <w:pStyle w:val="ad"/>
        <w:ind w:left="856" w:firstLineChars="0" w:firstLine="136"/>
        <w:rPr>
          <w:ins w:id="405" w:author="liuxianjian_" w:date="2014-03-19T16:07:00Z"/>
        </w:rPr>
      </w:pPr>
      <w:ins w:id="406" w:author="liuxianjian_" w:date="2014-03-19T16:07:00Z">
        <w:r>
          <w:rPr>
            <w:rFonts w:hint="eastAsia"/>
          </w:rPr>
          <w:t>byte[](</w:t>
        </w:r>
        <w:r>
          <w:rPr>
            <w:rFonts w:hint="eastAsia"/>
          </w:rPr>
          <w:t>柜面行情时间</w:t>
        </w:r>
        <w:r>
          <w:rPr>
            <w:rFonts w:hint="eastAsia"/>
          </w:rPr>
          <w:t>)</w:t>
        </w:r>
      </w:ins>
    </w:p>
    <w:p w:rsidR="003F603D" w:rsidRDefault="00BF2C76" w:rsidP="00BF2C76">
      <w:pPr>
        <w:pStyle w:val="ad"/>
        <w:ind w:left="856" w:firstLineChars="0" w:firstLine="136"/>
      </w:pPr>
      <w:ins w:id="407" w:author="liuxianjian_" w:date="2014-03-19T16:07:00Z">
        <w:r>
          <w:rPr>
            <w:rFonts w:hint="eastAsia"/>
          </w:rPr>
          <w:t>long(</w:t>
        </w:r>
      </w:ins>
      <w:ins w:id="408" w:author="liuxianjian_" w:date="2014-03-19T16:08:00Z">
        <w:r>
          <w:rPr>
            <w:rFonts w:hint="eastAsia"/>
          </w:rPr>
          <w:t>柜面行情</w:t>
        </w:r>
        <w:r>
          <w:rPr>
            <w:rFonts w:hint="eastAsia"/>
          </w:rPr>
          <w:t>id</w:t>
        </w:r>
      </w:ins>
      <w:ins w:id="409" w:author="liuxianjian_" w:date="2014-03-19T16:07:00Z">
        <w:r>
          <w:rPr>
            <w:rFonts w:hint="eastAsia"/>
          </w:rPr>
          <w:t>)</w:t>
        </w:r>
      </w:ins>
    </w:p>
    <w:p w:rsidR="000402A9" w:rsidRPr="00520D77" w:rsidRDefault="000402A9" w:rsidP="000402A9">
      <w:pPr>
        <w:pStyle w:val="ad"/>
        <w:ind w:left="856" w:firstLineChars="0" w:firstLine="136"/>
      </w:pPr>
      <w:r w:rsidRPr="00520D77">
        <w:rPr>
          <w:rFonts w:hint="eastAsia"/>
        </w:rPr>
        <w:t>double(</w:t>
      </w:r>
      <w:r>
        <w:rPr>
          <w:rFonts w:hint="eastAsia"/>
        </w:rPr>
        <w:t>会员</w:t>
      </w:r>
      <w:r w:rsidR="00677AA4">
        <w:rPr>
          <w:rFonts w:hint="eastAsia"/>
        </w:rPr>
        <w:t>自己</w:t>
      </w:r>
      <w:r>
        <w:t>买</w:t>
      </w:r>
      <w:r>
        <w:rPr>
          <w:rFonts w:hint="eastAsia"/>
        </w:rPr>
        <w:t>报价</w:t>
      </w:r>
      <w:r w:rsidRPr="00520D77">
        <w:rPr>
          <w:rFonts w:hint="eastAsia"/>
        </w:rPr>
        <w:t>)</w:t>
      </w:r>
    </w:p>
    <w:p w:rsidR="000402A9" w:rsidRDefault="000402A9" w:rsidP="00BF2C76">
      <w:pPr>
        <w:pStyle w:val="ad"/>
        <w:ind w:left="856" w:firstLineChars="0" w:firstLine="136"/>
      </w:pPr>
      <w:r w:rsidRPr="00520D77">
        <w:rPr>
          <w:rFonts w:hint="eastAsia"/>
        </w:rPr>
        <w:t>double(</w:t>
      </w:r>
      <w:r>
        <w:rPr>
          <w:rFonts w:hint="eastAsia"/>
        </w:rPr>
        <w:t>会员</w:t>
      </w:r>
      <w:r w:rsidR="00677AA4">
        <w:rPr>
          <w:rFonts w:hint="eastAsia"/>
        </w:rPr>
        <w:t>自己</w:t>
      </w:r>
      <w:r>
        <w:t>卖</w:t>
      </w:r>
      <w:r>
        <w:rPr>
          <w:rFonts w:hint="eastAsia"/>
        </w:rPr>
        <w:t>报</w:t>
      </w:r>
      <w:r>
        <w:t>价</w:t>
      </w:r>
      <w:r w:rsidRPr="00520D77">
        <w:rPr>
          <w:rFonts w:hint="eastAsia"/>
        </w:rPr>
        <w:t>)</w:t>
      </w:r>
    </w:p>
    <w:p w:rsidR="004F2C61" w:rsidRPr="00520D77" w:rsidRDefault="004F2C61" w:rsidP="00BF2C76">
      <w:pPr>
        <w:pStyle w:val="ad"/>
        <w:ind w:left="856" w:firstLineChars="0" w:firstLine="136"/>
      </w:pPr>
    </w:p>
    <w:p w:rsidR="00520D77" w:rsidRDefault="00520D77" w:rsidP="00520D77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6"/>
        <w:gridCol w:w="422"/>
        <w:gridCol w:w="1568"/>
        <w:gridCol w:w="1145"/>
        <w:gridCol w:w="1429"/>
        <w:gridCol w:w="921"/>
        <w:gridCol w:w="1365"/>
        <w:gridCol w:w="1519"/>
      </w:tblGrid>
      <w:tr w:rsidR="00520D77" w:rsidRPr="00A913C1" w:rsidTr="00BF2C76">
        <w:trPr>
          <w:jc w:val="center"/>
        </w:trPr>
        <w:tc>
          <w:tcPr>
            <w:tcW w:w="576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2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68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145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913C1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21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65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19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协议名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pStyle w:val="15"/>
              <w:rPr>
                <w:color w:val="000000"/>
                <w:sz w:val="18"/>
                <w:szCs w:val="18"/>
              </w:rPr>
            </w:pPr>
            <w:r w:rsidRPr="00A913C1"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921" w:type="dxa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返回的提示消息内容长度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记录集长度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商品代码长度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商品代码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D8352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</w:t>
            </w:r>
            <w:r w:rsidR="00D8352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BF2C76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  <w:r w:rsidR="00520D77"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最高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D8352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</w:t>
            </w:r>
            <w:r w:rsidR="00D8352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BF2C76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  <w:r w:rsidR="00520D77"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最低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D8352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</w:t>
            </w:r>
            <w:r w:rsidR="00D8352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BF2C76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  <w:r w:rsidR="00520D77"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最新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D835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D8352B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CD311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会员自报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买价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D835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D8352B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Default="00CD311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会员自报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卖价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最小价格单位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BF2C76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  <w:r w:rsidR="00520D77">
              <w:rPr>
                <w:rFonts w:hint="eastAsia"/>
                <w:color w:val="000000"/>
              </w:rPr>
              <w:t>昨结算价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BF2C76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  <w:r w:rsidR="00520D77">
              <w:rPr>
                <w:rFonts w:hint="eastAsia"/>
                <w:color w:val="000000"/>
              </w:rPr>
              <w:t>昨收盘价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BF2C76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  <w:r w:rsidR="00520D77">
              <w:rPr>
                <w:rFonts w:hint="eastAsia"/>
                <w:color w:val="000000"/>
              </w:rPr>
              <w:t>开盘价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FA46DA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现量</w:t>
            </w:r>
            <w:ins w:id="410" w:author="liuxianjian_" w:date="2014-03-19T16:58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D835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FA46DA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开仓量</w:t>
            </w:r>
            <w:ins w:id="411" w:author="liuxianjian_" w:date="2014-03-19T16:59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FA46D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平仓量</w:t>
            </w:r>
            <w:ins w:id="412" w:author="liuxianjian_" w:date="2014-03-19T16:59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FA46D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总持仓量</w:t>
            </w:r>
            <w:ins w:id="413" w:author="liuxianjian_" w:date="2014-03-19T16:59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FA46D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仓差</w:t>
            </w:r>
            <w:ins w:id="414" w:author="liuxianjian_" w:date="2014-03-19T16:59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FA46D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结算价</w:t>
            </w:r>
            <w:r w:rsidR="00BF2C76">
              <w:rPr>
                <w:rFonts w:hint="eastAsia"/>
                <w:color w:val="000000"/>
              </w:rPr>
              <w:t>撮合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</w:t>
            </w:r>
            <w:r w:rsidR="00FA46DA">
              <w:rPr>
                <w:rFonts w:ascii="宋体" w:hAnsi="宋体" w:hint="eastAsia"/>
                <w:sz w:val="18"/>
                <w:szCs w:val="18"/>
              </w:rPr>
              <w:t>5</w:t>
            </w:r>
            <w:ins w:id="415" w:author="liuxianjian_" w:date="2014-03-19T17:06:00Z">
              <w:r w:rsidR="00914E06">
                <w:rPr>
                  <w:rFonts w:ascii="宋体" w:hAnsi="宋体" w:hint="eastAsia"/>
                  <w:sz w:val="18"/>
                  <w:szCs w:val="18"/>
                </w:rPr>
                <w:t>28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总成交额</w:t>
            </w:r>
            <w:ins w:id="416" w:author="liuxianjian_" w:date="2014-03-19T16:59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FA46DA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  <w:ins w:id="417" w:author="liuxianjian_" w:date="2014-03-19T17:06:00Z">
              <w:r w:rsidR="00914E06">
                <w:rPr>
                  <w:rFonts w:ascii="宋体" w:hAnsi="宋体" w:hint="eastAsia"/>
                  <w:sz w:val="18"/>
                  <w:szCs w:val="18"/>
                </w:rPr>
                <w:t>29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总成交量</w:t>
            </w:r>
            <w:ins w:id="418" w:author="liuxianjian_" w:date="2014-03-19T16:59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FA46DA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涨跌</w:t>
            </w:r>
            <w:r w:rsidR="00BF2C76">
              <w:rPr>
                <w:rFonts w:hint="eastAsia"/>
                <w:color w:val="000000"/>
              </w:rPr>
              <w:t>撮合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FA46DA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  <w:ins w:id="419" w:author="liuxianjian_" w:date="2014-03-19T16:58:00Z">
              <w:r w:rsidR="00914E06">
                <w:rPr>
                  <w:rFonts w:ascii="宋体" w:hAnsi="宋体" w:hint="eastAsia"/>
                  <w:sz w:val="18"/>
                  <w:szCs w:val="18"/>
                </w:rPr>
                <w:t>3</w:t>
              </w:r>
            </w:ins>
            <w:ins w:id="420" w:author="liuxianjian_" w:date="2014-03-19T17:06:00Z">
              <w:r w:rsidR="00914E06">
                <w:rPr>
                  <w:rFonts w:ascii="宋体" w:hAnsi="宋体" w:hint="eastAsia"/>
                  <w:sz w:val="18"/>
                  <w:szCs w:val="18"/>
                </w:rPr>
                <w:t>0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外盘</w:t>
            </w:r>
            <w:ins w:id="421" w:author="liuxianjian_" w:date="2014-03-19T16:59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D8352B" w:rsidP="00914E06">
            <w:pPr>
              <w:rPr>
                <w:rFonts w:ascii="宋体" w:hAnsi="宋体"/>
                <w:sz w:val="18"/>
                <w:szCs w:val="18"/>
              </w:rPr>
            </w:pPr>
            <w:del w:id="422" w:author="liuxianjian_" w:date="2014-03-19T16:58:00Z">
              <w:r w:rsidDel="00914E06">
                <w:rPr>
                  <w:rFonts w:ascii="宋体" w:hAnsi="宋体" w:hint="eastAsia"/>
                  <w:sz w:val="18"/>
                  <w:szCs w:val="18"/>
                </w:rPr>
                <w:delText>33</w:delText>
              </w:r>
            </w:del>
            <w:r w:rsidR="00FA46DA"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内盘</w:t>
            </w:r>
            <w:ins w:id="423" w:author="liuxianjian_" w:date="2014-03-19T16:59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914E06">
            <w:pPr>
              <w:rPr>
                <w:rFonts w:ascii="宋体" w:hAnsi="宋体"/>
                <w:sz w:val="18"/>
                <w:szCs w:val="18"/>
              </w:rPr>
            </w:pPr>
            <w:del w:id="424" w:author="liuxianjian_" w:date="2014-03-19T16:58:00Z">
              <w:r w:rsidDel="00914E06">
                <w:rPr>
                  <w:rFonts w:ascii="宋体" w:hAnsi="宋体" w:hint="eastAsia"/>
                  <w:sz w:val="18"/>
                  <w:szCs w:val="18"/>
                </w:rPr>
                <w:delText>3</w:delText>
              </w:r>
              <w:r w:rsidR="00D8352B" w:rsidDel="00914E06">
                <w:rPr>
                  <w:rFonts w:ascii="宋体" w:hAnsi="宋体" w:hint="eastAsia"/>
                  <w:sz w:val="18"/>
                  <w:szCs w:val="18"/>
                </w:rPr>
                <w:delText>4</w:delText>
              </w:r>
            </w:del>
            <w:ins w:id="425" w:author="liuxianjian_" w:date="2014-03-19T16:58:00Z">
              <w:r w:rsidR="00914E06">
                <w:rPr>
                  <w:rFonts w:ascii="宋体" w:hAnsi="宋体" w:hint="eastAsia"/>
                  <w:sz w:val="18"/>
                  <w:szCs w:val="18"/>
                </w:rPr>
                <w:t>3</w:t>
              </w:r>
            </w:ins>
            <w:r w:rsidR="00FA46DA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D8352B" w:rsidP="00F25E4A">
            <w:pPr>
              <w:rPr>
                <w:rFonts w:ascii="宋体" w:hAnsi="宋体"/>
                <w:sz w:val="18"/>
                <w:szCs w:val="18"/>
              </w:rPr>
            </w:pPr>
            <w:ins w:id="426" w:author="liuxianjian_" w:date="2014-03-19T16:18:00Z">
              <w:r>
                <w:rPr>
                  <w:rFonts w:ascii="宋体" w:hAnsi="宋体" w:hint="eastAsia"/>
                  <w:sz w:val="18"/>
                  <w:szCs w:val="18"/>
                </w:rPr>
                <w:t>撮合</w:t>
              </w:r>
            </w:ins>
            <w:r w:rsidR="00520D77" w:rsidRPr="00A913C1">
              <w:rPr>
                <w:rFonts w:ascii="宋体" w:hAnsi="宋体" w:hint="eastAsia"/>
                <w:sz w:val="18"/>
                <w:szCs w:val="18"/>
              </w:rPr>
              <w:t>行情时间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520D77" w:rsidRPr="00A913C1" w:rsidRDefault="005D77B4" w:rsidP="00F25E4A">
            <w:pPr>
              <w:rPr>
                <w:rFonts w:ascii="宋体" w:hAnsi="宋体"/>
                <w:sz w:val="18"/>
                <w:szCs w:val="18"/>
              </w:rPr>
            </w:pPr>
            <w:hyperlink w:anchor="DateTimeString" w:history="1">
              <w:r w:rsidR="00520D77" w:rsidRPr="00A913C1">
                <w:rPr>
                  <w:rStyle w:val="ab"/>
                  <w:rFonts w:ascii="宋体" w:hAnsi="宋体" w:hint="eastAsia"/>
                  <w:sz w:val="18"/>
                  <w:szCs w:val="18"/>
                </w:rPr>
                <w:t>解析后时间格式</w:t>
              </w:r>
              <w:r w:rsidR="00520D77" w:rsidRPr="00A913C1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DateTimeString</w:t>
              </w:r>
            </w:hyperlink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914E06">
            <w:pPr>
              <w:rPr>
                <w:rFonts w:ascii="宋体" w:hAnsi="宋体"/>
                <w:sz w:val="18"/>
                <w:szCs w:val="18"/>
              </w:rPr>
            </w:pPr>
            <w:del w:id="427" w:author="liuxianjian_" w:date="2014-03-19T16:58:00Z">
              <w:r w:rsidDel="00914E06">
                <w:rPr>
                  <w:rFonts w:ascii="宋体" w:hAnsi="宋体" w:hint="eastAsia"/>
                  <w:sz w:val="18"/>
                  <w:szCs w:val="18"/>
                </w:rPr>
                <w:delText>3</w:delText>
              </w:r>
              <w:r w:rsidR="00D8352B" w:rsidDel="00914E06">
                <w:rPr>
                  <w:rFonts w:ascii="宋体" w:hAnsi="宋体" w:hint="eastAsia"/>
                  <w:sz w:val="18"/>
                  <w:szCs w:val="18"/>
                </w:rPr>
                <w:delText>5</w:delText>
              </w:r>
            </w:del>
            <w:ins w:id="428" w:author="liuxianjian_" w:date="2014-03-19T16:58:00Z">
              <w:r w:rsidR="00914E06">
                <w:rPr>
                  <w:rFonts w:ascii="宋体" w:hAnsi="宋体" w:hint="eastAsia"/>
                  <w:sz w:val="18"/>
                  <w:szCs w:val="18"/>
                </w:rPr>
                <w:t>3</w:t>
              </w:r>
            </w:ins>
            <w:r w:rsidR="00FA46D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D8352B" w:rsidP="00F25E4A">
            <w:pPr>
              <w:rPr>
                <w:rFonts w:ascii="宋体" w:hAnsi="宋体"/>
                <w:sz w:val="18"/>
                <w:szCs w:val="18"/>
              </w:rPr>
            </w:pPr>
            <w:ins w:id="429" w:author="liuxianjian_" w:date="2014-03-19T16:18:00Z">
              <w:r>
                <w:rPr>
                  <w:rFonts w:ascii="宋体" w:hAnsi="宋体" w:hint="eastAsia"/>
                  <w:sz w:val="18"/>
                  <w:szCs w:val="18"/>
                </w:rPr>
                <w:t>撮合</w:t>
              </w:r>
            </w:ins>
            <w:r w:rsidR="00520D77">
              <w:rPr>
                <w:rFonts w:ascii="宋体" w:hAnsi="宋体" w:hint="eastAsia"/>
                <w:sz w:val="18"/>
                <w:szCs w:val="18"/>
              </w:rPr>
              <w:t>行情</w:t>
            </w:r>
            <w:r w:rsidR="00520D7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0..n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F2C76" w:rsidRPr="00A913C1" w:rsidTr="00BF2C76">
        <w:trPr>
          <w:jc w:val="center"/>
        </w:trPr>
        <w:tc>
          <w:tcPr>
            <w:tcW w:w="576" w:type="dxa"/>
            <w:vAlign w:val="center"/>
          </w:tcPr>
          <w:p w:rsidR="00BF2C76" w:rsidRDefault="00BF2C7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 w:rsidR="00FA46D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2" w:type="dxa"/>
          </w:tcPr>
          <w:p w:rsidR="00BF2C76" w:rsidRDefault="00BF2C7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BF2C76" w:rsidRPr="00FA4866" w:rsidRDefault="00BF2C76" w:rsidP="00B3702F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收盘价撮合</w:t>
            </w:r>
          </w:p>
        </w:tc>
        <w:tc>
          <w:tcPr>
            <w:tcW w:w="1145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BF2C76" w:rsidRDefault="00BF2C76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CE8" w:rsidRPr="00A913C1" w:rsidTr="00BF2C76">
        <w:trPr>
          <w:jc w:val="center"/>
        </w:trPr>
        <w:tc>
          <w:tcPr>
            <w:tcW w:w="576" w:type="dxa"/>
            <w:vAlign w:val="center"/>
          </w:tcPr>
          <w:p w:rsidR="00963CE8" w:rsidRDefault="00D8352B" w:rsidP="00914E06">
            <w:pPr>
              <w:rPr>
                <w:rFonts w:ascii="宋体" w:hAnsi="宋体"/>
                <w:sz w:val="18"/>
                <w:szCs w:val="18"/>
              </w:rPr>
            </w:pPr>
            <w:del w:id="430" w:author="liuxianjian_" w:date="2014-03-19T16:58:00Z">
              <w:r w:rsidDel="00914E06">
                <w:rPr>
                  <w:rFonts w:ascii="宋体" w:hAnsi="宋体" w:hint="eastAsia"/>
                  <w:sz w:val="18"/>
                  <w:szCs w:val="18"/>
                </w:rPr>
                <w:delText>40</w:delText>
              </w:r>
            </w:del>
            <w:ins w:id="431" w:author="liuxianjian_" w:date="2014-03-19T16:58:00Z">
              <w:r w:rsidR="00914E06">
                <w:rPr>
                  <w:rFonts w:ascii="宋体" w:hAnsi="宋体" w:hint="eastAsia"/>
                  <w:sz w:val="18"/>
                  <w:szCs w:val="18"/>
                </w:rPr>
                <w:t>3</w:t>
              </w:r>
            </w:ins>
            <w:r w:rsidR="00FA46D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2" w:type="dxa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963CE8" w:rsidRPr="00FA4866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最高价</w:t>
            </w:r>
            <w:r w:rsidR="00BF2C76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63CE8" w:rsidRDefault="00963CE8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CE8" w:rsidRPr="00A913C1" w:rsidTr="00BF2C76">
        <w:trPr>
          <w:jc w:val="center"/>
        </w:trPr>
        <w:tc>
          <w:tcPr>
            <w:tcW w:w="576" w:type="dxa"/>
            <w:vAlign w:val="center"/>
          </w:tcPr>
          <w:p w:rsidR="00963CE8" w:rsidRDefault="00D8352B" w:rsidP="00914E06">
            <w:pPr>
              <w:rPr>
                <w:rFonts w:ascii="宋体" w:hAnsi="宋体"/>
                <w:sz w:val="18"/>
                <w:szCs w:val="18"/>
              </w:rPr>
            </w:pPr>
            <w:del w:id="432" w:author="liuxianjian_" w:date="2014-03-19T16:58:00Z">
              <w:r w:rsidDel="00914E06">
                <w:rPr>
                  <w:rFonts w:ascii="宋体" w:hAnsi="宋体" w:hint="eastAsia"/>
                  <w:sz w:val="18"/>
                  <w:szCs w:val="18"/>
                </w:rPr>
                <w:delText>41</w:delText>
              </w:r>
            </w:del>
            <w:ins w:id="433" w:author="liuxianjian_" w:date="2014-03-19T17:07:00Z">
              <w:r w:rsidR="00914E06">
                <w:rPr>
                  <w:rFonts w:ascii="宋体" w:hAnsi="宋体" w:hint="eastAsia"/>
                  <w:sz w:val="18"/>
                  <w:szCs w:val="18"/>
                </w:rPr>
                <w:t>3</w:t>
              </w:r>
            </w:ins>
            <w:r w:rsidR="00FA46DA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2" w:type="dxa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963CE8" w:rsidRPr="00FA4866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最低价</w:t>
            </w:r>
            <w:r w:rsidR="00BF2C76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63CE8" w:rsidRDefault="00963CE8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CE8" w:rsidRPr="00A913C1" w:rsidTr="00BF2C76">
        <w:trPr>
          <w:jc w:val="center"/>
        </w:trPr>
        <w:tc>
          <w:tcPr>
            <w:tcW w:w="576" w:type="dxa"/>
            <w:vAlign w:val="center"/>
          </w:tcPr>
          <w:p w:rsidR="00963CE8" w:rsidRDefault="00D8352B" w:rsidP="00914E06">
            <w:pPr>
              <w:rPr>
                <w:rFonts w:ascii="宋体" w:hAnsi="宋体"/>
                <w:sz w:val="18"/>
                <w:szCs w:val="18"/>
              </w:rPr>
            </w:pPr>
            <w:del w:id="434" w:author="liuxianjian_" w:date="2014-03-19T16:58:00Z">
              <w:r w:rsidDel="00914E06">
                <w:rPr>
                  <w:rFonts w:ascii="宋体" w:hAnsi="宋体" w:hint="eastAsia"/>
                  <w:sz w:val="18"/>
                  <w:szCs w:val="18"/>
                </w:rPr>
                <w:delText>42</w:delText>
              </w:r>
            </w:del>
            <w:r w:rsidR="00FA46DA">
              <w:rPr>
                <w:rFonts w:ascii="宋体" w:hAnsi="宋体" w:hint="eastAsia"/>
                <w:sz w:val="18"/>
                <w:szCs w:val="18"/>
              </w:rPr>
              <w:t>38</w:t>
            </w:r>
          </w:p>
        </w:tc>
        <w:tc>
          <w:tcPr>
            <w:tcW w:w="422" w:type="dxa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963CE8" w:rsidRPr="008B1F05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8B1F05">
              <w:rPr>
                <w:rFonts w:hint="eastAsia"/>
                <w:color w:val="000000"/>
                <w:sz w:val="18"/>
                <w:szCs w:val="18"/>
              </w:rPr>
              <w:t>最新价</w:t>
            </w:r>
            <w:r w:rsidR="00BF2C76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63CE8" w:rsidRDefault="00963CE8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702F" w:rsidRPr="00A913C1" w:rsidTr="00B3702F">
        <w:trPr>
          <w:jc w:val="center"/>
        </w:trPr>
        <w:tc>
          <w:tcPr>
            <w:tcW w:w="576" w:type="dxa"/>
            <w:vAlign w:val="center"/>
          </w:tcPr>
          <w:p w:rsidR="00B3702F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</w:tc>
        <w:tc>
          <w:tcPr>
            <w:tcW w:w="422" w:type="dxa"/>
          </w:tcPr>
          <w:p w:rsidR="00B3702F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B3702F" w:rsidRPr="00FA4866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昨结算价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B3702F" w:rsidRDefault="00B3702F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702F" w:rsidRPr="00A913C1" w:rsidTr="00B3702F">
        <w:trPr>
          <w:jc w:val="center"/>
        </w:trPr>
        <w:tc>
          <w:tcPr>
            <w:tcW w:w="576" w:type="dxa"/>
            <w:vAlign w:val="center"/>
          </w:tcPr>
          <w:p w:rsidR="00B3702F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</w:tc>
        <w:tc>
          <w:tcPr>
            <w:tcW w:w="422" w:type="dxa"/>
          </w:tcPr>
          <w:p w:rsidR="00B3702F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B3702F" w:rsidRPr="00FA4866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昨收盘价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B3702F" w:rsidRDefault="00B3702F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702F" w:rsidRPr="00A913C1" w:rsidTr="00B3702F">
        <w:trPr>
          <w:jc w:val="center"/>
        </w:trPr>
        <w:tc>
          <w:tcPr>
            <w:tcW w:w="576" w:type="dxa"/>
            <w:vAlign w:val="center"/>
          </w:tcPr>
          <w:p w:rsidR="00B3702F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</w:tc>
        <w:tc>
          <w:tcPr>
            <w:tcW w:w="422" w:type="dxa"/>
          </w:tcPr>
          <w:p w:rsidR="00B3702F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B3702F" w:rsidRPr="00FA4866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开市价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B3702F" w:rsidRDefault="00B3702F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CE8" w:rsidRPr="00A913C1" w:rsidTr="00BF2C76">
        <w:trPr>
          <w:jc w:val="center"/>
        </w:trPr>
        <w:tc>
          <w:tcPr>
            <w:tcW w:w="576" w:type="dxa"/>
            <w:vAlign w:val="center"/>
          </w:tcPr>
          <w:p w:rsidR="00963CE8" w:rsidRDefault="00FA46DA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  <w:del w:id="435" w:author="liuxianjian_" w:date="2014-03-19T16:58:00Z">
              <w:r w:rsidR="00D8352B" w:rsidDel="00914E06">
                <w:rPr>
                  <w:rFonts w:ascii="宋体" w:hAnsi="宋体" w:hint="eastAsia"/>
                  <w:sz w:val="18"/>
                  <w:szCs w:val="18"/>
                </w:rPr>
                <w:delText>3</w:delText>
              </w:r>
            </w:del>
          </w:p>
        </w:tc>
        <w:tc>
          <w:tcPr>
            <w:tcW w:w="422" w:type="dxa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963CE8" w:rsidRPr="008B1F05" w:rsidRDefault="00963CE8" w:rsidP="005725DB">
            <w:pPr>
              <w:rPr>
                <w:color w:val="000000"/>
                <w:sz w:val="18"/>
                <w:szCs w:val="18"/>
              </w:rPr>
            </w:pPr>
            <w:r w:rsidRPr="008B1F05">
              <w:rPr>
                <w:rFonts w:hint="eastAsia"/>
                <w:color w:val="000000"/>
                <w:sz w:val="18"/>
                <w:szCs w:val="18"/>
              </w:rPr>
              <w:t>结算价</w:t>
            </w:r>
            <w:r w:rsidR="00BF2C76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63CE8" w:rsidRDefault="00963CE8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CE8" w:rsidRPr="00A913C1" w:rsidTr="00BF2C76">
        <w:trPr>
          <w:jc w:val="center"/>
        </w:trPr>
        <w:tc>
          <w:tcPr>
            <w:tcW w:w="576" w:type="dxa"/>
            <w:vAlign w:val="center"/>
          </w:tcPr>
          <w:p w:rsidR="00963CE8" w:rsidRDefault="00963CE8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 w:rsidR="00FA46DA">
              <w:rPr>
                <w:rFonts w:ascii="宋体" w:hAnsi="宋体" w:hint="eastAsia"/>
                <w:sz w:val="18"/>
                <w:szCs w:val="18"/>
              </w:rPr>
              <w:t>0</w:t>
            </w:r>
            <w:del w:id="436" w:author="liuxianjian_" w:date="2014-03-19T16:58:00Z">
              <w:r w:rsidR="00D8352B" w:rsidDel="00914E06">
                <w:rPr>
                  <w:rFonts w:ascii="宋体" w:hAnsi="宋体" w:hint="eastAsia"/>
                  <w:sz w:val="18"/>
                  <w:szCs w:val="18"/>
                </w:rPr>
                <w:delText>4</w:delText>
              </w:r>
            </w:del>
          </w:p>
        </w:tc>
        <w:tc>
          <w:tcPr>
            <w:tcW w:w="422" w:type="dxa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963CE8" w:rsidRPr="008B1F05" w:rsidRDefault="00963CE8" w:rsidP="005725DB">
            <w:pPr>
              <w:rPr>
                <w:color w:val="000000"/>
                <w:sz w:val="18"/>
                <w:szCs w:val="18"/>
              </w:rPr>
            </w:pPr>
            <w:r w:rsidRPr="008B1F05">
              <w:rPr>
                <w:rFonts w:hint="eastAsia"/>
                <w:color w:val="000000"/>
                <w:sz w:val="18"/>
                <w:szCs w:val="18"/>
              </w:rPr>
              <w:t>涨跌</w:t>
            </w:r>
            <w:r w:rsidR="00BF2C76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63CE8" w:rsidRDefault="00963CE8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F2C76" w:rsidRPr="00A913C1" w:rsidTr="00B3702F">
        <w:trPr>
          <w:jc w:val="center"/>
        </w:trPr>
        <w:tc>
          <w:tcPr>
            <w:tcW w:w="576" w:type="dxa"/>
            <w:vAlign w:val="center"/>
          </w:tcPr>
          <w:p w:rsidR="00BF2C76" w:rsidRDefault="00FA46DA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</w:tc>
        <w:tc>
          <w:tcPr>
            <w:tcW w:w="422" w:type="dxa"/>
          </w:tcPr>
          <w:p w:rsidR="00BF2C76" w:rsidRPr="00FD47D6" w:rsidRDefault="00BF2C76" w:rsidP="00B3702F">
            <w:pPr>
              <w:rPr>
                <w:rFonts w:ascii="宋体" w:hAnsi="宋体"/>
                <w:sz w:val="18"/>
                <w:szCs w:val="18"/>
              </w:rPr>
            </w:pPr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柜面</w:t>
            </w:r>
            <w:r w:rsidRPr="00A913C1">
              <w:rPr>
                <w:rFonts w:ascii="宋体" w:hAnsi="宋体" w:hint="eastAsia"/>
                <w:sz w:val="18"/>
                <w:szCs w:val="18"/>
              </w:rPr>
              <w:t>行情时间</w:t>
            </w:r>
          </w:p>
        </w:tc>
        <w:tc>
          <w:tcPr>
            <w:tcW w:w="1145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BF2C76" w:rsidRPr="00263F02" w:rsidRDefault="00BF2C76" w:rsidP="00B3702F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BF2C76" w:rsidRPr="00A913C1" w:rsidRDefault="005D77B4" w:rsidP="00B3702F">
            <w:pPr>
              <w:rPr>
                <w:rFonts w:ascii="宋体" w:hAnsi="宋体"/>
                <w:sz w:val="18"/>
                <w:szCs w:val="18"/>
              </w:rPr>
            </w:pPr>
            <w:hyperlink w:anchor="DateTimeString" w:history="1">
              <w:r w:rsidR="00BF2C76" w:rsidRPr="00A913C1">
                <w:rPr>
                  <w:rStyle w:val="ab"/>
                  <w:rFonts w:ascii="宋体" w:hAnsi="宋体" w:hint="eastAsia"/>
                  <w:sz w:val="18"/>
                  <w:szCs w:val="18"/>
                </w:rPr>
                <w:t>解析后时间格式</w:t>
              </w:r>
              <w:r w:rsidR="00BF2C76" w:rsidRPr="00A913C1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DateTimeString</w:t>
              </w:r>
            </w:hyperlink>
          </w:p>
        </w:tc>
      </w:tr>
      <w:tr w:rsidR="00677AA4" w:rsidRPr="00A913C1" w:rsidTr="00232358">
        <w:trPr>
          <w:jc w:val="center"/>
        </w:trPr>
        <w:tc>
          <w:tcPr>
            <w:tcW w:w="576" w:type="dxa"/>
            <w:vAlign w:val="center"/>
          </w:tcPr>
          <w:p w:rsidR="00677AA4" w:rsidRDefault="00677AA4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</w:tc>
        <w:tc>
          <w:tcPr>
            <w:tcW w:w="422" w:type="dxa"/>
          </w:tcPr>
          <w:p w:rsidR="00677AA4" w:rsidRDefault="00677AA4" w:rsidP="00232358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柜面行情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145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677AA4" w:rsidRDefault="00677AA4" w:rsidP="00232358"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0..n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77AA4" w:rsidRPr="00A913C1" w:rsidTr="00232358">
        <w:trPr>
          <w:jc w:val="center"/>
        </w:trPr>
        <w:tc>
          <w:tcPr>
            <w:tcW w:w="576" w:type="dxa"/>
            <w:vAlign w:val="center"/>
          </w:tcPr>
          <w:p w:rsidR="00677AA4" w:rsidRDefault="00677AA4" w:rsidP="00677AA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</w:tc>
        <w:tc>
          <w:tcPr>
            <w:tcW w:w="422" w:type="dxa"/>
          </w:tcPr>
          <w:p w:rsidR="00677AA4" w:rsidRDefault="00677AA4" w:rsidP="00232358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677AA4" w:rsidRPr="00A913C1" w:rsidRDefault="00677AA4" w:rsidP="00677AA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会员自己买报价</w:t>
            </w:r>
          </w:p>
        </w:tc>
        <w:tc>
          <w:tcPr>
            <w:tcW w:w="1145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677AA4" w:rsidRDefault="00677AA4" w:rsidP="00232358"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0..n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F2C76" w:rsidRPr="00A913C1" w:rsidTr="00B3702F">
        <w:trPr>
          <w:jc w:val="center"/>
        </w:trPr>
        <w:tc>
          <w:tcPr>
            <w:tcW w:w="576" w:type="dxa"/>
            <w:vAlign w:val="center"/>
          </w:tcPr>
          <w:p w:rsidR="00BF2C76" w:rsidRDefault="00677AA4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</w:tc>
        <w:tc>
          <w:tcPr>
            <w:tcW w:w="422" w:type="dxa"/>
          </w:tcPr>
          <w:p w:rsidR="00BF2C76" w:rsidRDefault="00BF2C76" w:rsidP="00B3702F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BF2C76" w:rsidRPr="00A913C1" w:rsidRDefault="00677AA4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会员自己卖报价</w:t>
            </w:r>
          </w:p>
        </w:tc>
        <w:tc>
          <w:tcPr>
            <w:tcW w:w="1145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BF2C76" w:rsidRDefault="00BF2C76" w:rsidP="00B3702F"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0..n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BF2C76" w:rsidRPr="00A913C1" w:rsidRDefault="00677AA4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20D77" w:rsidRPr="00C63B2E" w:rsidRDefault="00520D77" w:rsidP="00520D77"/>
    <w:p w:rsidR="00520D77" w:rsidRDefault="00520D77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使用规则</w:t>
      </w:r>
    </w:p>
    <w:p w:rsidR="00520D77" w:rsidRDefault="00520D77" w:rsidP="00520D77">
      <w:pPr>
        <w:ind w:left="425"/>
        <w:rPr>
          <w:b/>
          <w:sz w:val="24"/>
          <w:szCs w:val="24"/>
        </w:rPr>
      </w:pPr>
    </w:p>
    <w:p w:rsidR="00520D77" w:rsidRPr="00E15B7C" w:rsidRDefault="00520D77" w:rsidP="00D51B16">
      <w:pPr>
        <w:pStyle w:val="ad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commentRangeStart w:id="437"/>
      <w:r>
        <w:rPr>
          <w:rFonts w:hint="eastAsia"/>
          <w:b/>
          <w:sz w:val="28"/>
          <w:szCs w:val="28"/>
        </w:rPr>
        <w:t>特别会员</w:t>
      </w:r>
      <w:r w:rsidRPr="00E15B7C">
        <w:rPr>
          <w:rFonts w:hint="eastAsia"/>
          <w:b/>
          <w:sz w:val="28"/>
          <w:szCs w:val="28"/>
        </w:rPr>
        <w:t>行情信息查询</w:t>
      </w:r>
      <w:r w:rsidRPr="00E15B7C">
        <w:rPr>
          <w:rFonts w:hint="eastAsia"/>
          <w:b/>
          <w:sz w:val="28"/>
          <w:szCs w:val="28"/>
        </w:rPr>
        <w:t>(</w:t>
      </w:r>
      <w:r w:rsidRPr="00E15B7C">
        <w:rPr>
          <w:rFonts w:hint="eastAsia"/>
          <w:b/>
          <w:sz w:val="28"/>
          <w:szCs w:val="28"/>
        </w:rPr>
        <w:t>二进制传输请求头</w:t>
      </w:r>
      <w:r w:rsidRPr="00E15B7C">
        <w:rPr>
          <w:rFonts w:hint="eastAsia"/>
          <w:b/>
          <w:sz w:val="28"/>
          <w:szCs w:val="28"/>
        </w:rPr>
        <w:t>text/binary)</w:t>
      </w:r>
      <w:commentRangeEnd w:id="437"/>
      <w:r w:rsidR="00E03A9D">
        <w:rPr>
          <w:rStyle w:val="aff4"/>
          <w:rFonts w:ascii="Times New Roman" w:hAnsi="Times New Roman"/>
        </w:rPr>
        <w:commentReference w:id="437"/>
      </w:r>
    </w:p>
    <w:p w:rsidR="00520D77" w:rsidRPr="00E15B7C" w:rsidRDefault="00520D77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业务功能</w:t>
      </w:r>
    </w:p>
    <w:p w:rsidR="00520D77" w:rsidRDefault="00520D77" w:rsidP="00520D77">
      <w:pPr>
        <w:pStyle w:val="ad"/>
        <w:ind w:left="856" w:firstLineChars="0" w:firstLine="136"/>
      </w:pPr>
      <w:r w:rsidRPr="00E15B7C">
        <w:rPr>
          <w:rFonts w:hint="eastAsia"/>
        </w:rPr>
        <w:t>行情信息查询</w:t>
      </w:r>
    </w:p>
    <w:p w:rsidR="00520D77" w:rsidRDefault="00520D77" w:rsidP="00520D77">
      <w:pPr>
        <w:pStyle w:val="ad"/>
        <w:ind w:left="856" w:firstLineChars="0" w:firstLine="136"/>
      </w:pPr>
    </w:p>
    <w:p w:rsidR="00520D77" w:rsidRPr="00E15B7C" w:rsidRDefault="00520D77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支持版本</w:t>
      </w:r>
    </w:p>
    <w:p w:rsidR="00520D77" w:rsidRDefault="00520D77" w:rsidP="00520D77">
      <w:pPr>
        <w:pStyle w:val="ad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520D77" w:rsidRDefault="00520D77" w:rsidP="00520D77">
      <w:pPr>
        <w:pStyle w:val="ad"/>
        <w:ind w:left="856" w:firstLineChars="0" w:firstLine="136"/>
      </w:pPr>
    </w:p>
    <w:p w:rsidR="00520D77" w:rsidRPr="00E15B7C" w:rsidRDefault="00520D77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标签名称</w:t>
      </w:r>
    </w:p>
    <w:p w:rsidR="00520D77" w:rsidRDefault="005D6476" w:rsidP="00520D77">
      <w:pPr>
        <w:pStyle w:val="ad"/>
        <w:ind w:left="856" w:firstLineChars="0" w:firstLine="136"/>
      </w:pPr>
      <w:r>
        <w:rPr>
          <w:rFonts w:hint="eastAsia"/>
        </w:rPr>
        <w:t>http://101.251.236.219:32000/tradeweb/httpXmlServlet?req=</w:t>
      </w:r>
      <w:r w:rsidR="00520D77">
        <w:rPr>
          <w:rFonts w:hint="eastAsia"/>
        </w:rPr>
        <w:t>0x05</w:t>
      </w:r>
    </w:p>
    <w:p w:rsidR="00520D77" w:rsidRPr="000E26F0" w:rsidRDefault="00520D77" w:rsidP="00520D77">
      <w:pPr>
        <w:pStyle w:val="ad"/>
        <w:tabs>
          <w:tab w:val="left" w:pos="1915"/>
        </w:tabs>
        <w:ind w:left="856" w:firstLineChars="0" w:firstLine="136"/>
      </w:pPr>
      <w:r>
        <w:tab/>
      </w:r>
    </w:p>
    <w:p w:rsidR="00520D77" w:rsidRPr="00E15B7C" w:rsidRDefault="00520D77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请求消息要素</w:t>
      </w:r>
    </w:p>
    <w:p w:rsidR="00520D77" w:rsidRPr="00520D77" w:rsidRDefault="00520D77" w:rsidP="00520D77">
      <w:pPr>
        <w:pStyle w:val="ad"/>
        <w:ind w:left="856" w:firstLineChars="0" w:firstLine="136"/>
      </w:pPr>
      <w:r>
        <w:t>short (0x05</w:t>
      </w:r>
      <w:r w:rsidRPr="00520D77"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short(</w:t>
      </w:r>
      <w:r w:rsidRPr="00520D77">
        <w:rPr>
          <w:rFonts w:hint="eastAsia"/>
        </w:rPr>
        <w:t>版本长度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</w:t>
      </w:r>
      <w:r w:rsidRPr="00520D77">
        <w:rPr>
          <w:rFonts w:hint="eastAsia"/>
        </w:rPr>
        <w:t>协议版本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（登录用户长度）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登录用户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（商品代码长度）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商品代码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</w:t>
      </w:r>
      <w:r w:rsidRPr="00520D77">
        <w:rPr>
          <w:rFonts w:hint="eastAsia"/>
        </w:rPr>
        <w:t>sessionId</w:t>
      </w:r>
      <w:r w:rsidRPr="00520D77">
        <w:rPr>
          <w:rFonts w:hint="eastAsia"/>
        </w:rPr>
        <w:t>长度）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t>byte[](SESSION_ID)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（代理客户代码长度）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代理客户代码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lastRenderedPageBreak/>
        <w:t>short</w:t>
      </w:r>
      <w:r w:rsidRPr="00520D77">
        <w:rPr>
          <w:rFonts w:hint="eastAsia"/>
        </w:rPr>
        <w:t>（代理客户电话密码长度）</w:t>
      </w:r>
    </w:p>
    <w:p w:rsidR="00520D77" w:rsidRPr="00520D77" w:rsidRDefault="00520D77" w:rsidP="00520D77">
      <w:pPr>
        <w:pStyle w:val="ad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代理客户电话密码</w:t>
      </w:r>
      <w:r w:rsidRPr="00520D77">
        <w:rPr>
          <w:rFonts w:hint="eastAsia"/>
        </w:rPr>
        <w:t>)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500"/>
        <w:gridCol w:w="1628"/>
        <w:gridCol w:w="1585"/>
        <w:gridCol w:w="1653"/>
        <w:gridCol w:w="756"/>
        <w:gridCol w:w="1734"/>
        <w:gridCol w:w="614"/>
      </w:tblGrid>
      <w:tr w:rsidR="00520D77" w:rsidRPr="004A0E35" w:rsidTr="00F25E4A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0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28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5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3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 xml:space="preserve"> Tag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734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4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协议名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1879D6" w:rsidRDefault="00520D77" w:rsidP="00F25E4A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0x05</w:t>
            </w: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70767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707676">
              <w:rPr>
                <w:rFonts w:hint="eastAsia"/>
              </w:rPr>
              <w:t>协议版本</w:t>
            </w:r>
          </w:p>
        </w:tc>
        <w:tc>
          <w:tcPr>
            <w:tcW w:w="1585" w:type="dxa"/>
            <w:vAlign w:val="center"/>
          </w:tcPr>
          <w:p w:rsidR="00520D77" w:rsidRPr="00707676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707676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70767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70767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F9678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F96787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color w:val="000000"/>
                <w:sz w:val="18"/>
                <w:szCs w:val="18"/>
              </w:rPr>
              <w:t>登录用户长度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登录用户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商品代码长度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sessionId长度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sessionId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代理客户代码长度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代理客户代码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代理客户电话密码长度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代理客户电话密码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20D77" w:rsidRDefault="00520D77" w:rsidP="00520D77"/>
    <w:p w:rsidR="00520D77" w:rsidRPr="00E15B7C" w:rsidRDefault="00520D77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返回消息要素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>
        <w:rPr>
          <w:color w:val="000000"/>
        </w:rPr>
        <w:t>short (0x03</w:t>
      </w:r>
      <w:r w:rsidRPr="00E15B7C">
        <w:rPr>
          <w:color w:val="000000"/>
        </w:rPr>
        <w:t xml:space="preserve">) 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short(</w:t>
      </w:r>
      <w:r w:rsidRPr="00E15B7C">
        <w:rPr>
          <w:rFonts w:hint="eastAsia"/>
          <w:color w:val="000000"/>
        </w:rPr>
        <w:t>版本长度</w:t>
      </w:r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byte[]</w:t>
      </w:r>
      <w:r w:rsidRPr="00E15B7C">
        <w:rPr>
          <w:rFonts w:hint="eastAsia"/>
          <w:color w:val="000000"/>
        </w:rPr>
        <w:t>协议版本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返回码</w:t>
      </w:r>
      <w:r w:rsidRPr="00E15B7C">
        <w:rPr>
          <w:rFonts w:hint="eastAsia"/>
          <w:color w:val="000000"/>
        </w:rPr>
        <w:t xml:space="preserve">) 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short</w:t>
      </w:r>
      <w:r w:rsidRPr="00E15B7C">
        <w:rPr>
          <w:rFonts w:hint="eastAsia"/>
          <w:color w:val="000000"/>
        </w:rPr>
        <w:t>（返回的提示消息内容长度）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byte[](</w:t>
      </w:r>
      <w:r w:rsidRPr="00E15B7C">
        <w:rPr>
          <w:rFonts w:hint="eastAsia"/>
          <w:color w:val="000000"/>
        </w:rPr>
        <w:t>返回的提示消息内容</w:t>
      </w:r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byte</w:t>
      </w:r>
      <w:r w:rsidRPr="00E15B7C">
        <w:rPr>
          <w:rFonts w:hint="eastAsia"/>
          <w:color w:val="000000"/>
        </w:rPr>
        <w:t>（记录集长度）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short</w:t>
      </w:r>
      <w:r w:rsidRPr="00E15B7C">
        <w:rPr>
          <w:rFonts w:hint="eastAsia"/>
          <w:color w:val="000000"/>
        </w:rPr>
        <w:t>（商品代码长度）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byte[](</w:t>
      </w:r>
      <w:r w:rsidRPr="00E15B7C">
        <w:rPr>
          <w:rFonts w:hint="eastAsia"/>
          <w:color w:val="000000"/>
        </w:rPr>
        <w:t>商品代码</w:t>
      </w:r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最高</w:t>
      </w:r>
      <w:r w:rsidR="009F07BB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最低</w:t>
      </w:r>
      <w:r w:rsidR="009F07BB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 xml:space="preserve">) </w:t>
      </w:r>
    </w:p>
    <w:p w:rsidR="00520D77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最新</w:t>
      </w:r>
      <w:r w:rsidR="009F07BB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520D77" w:rsidRDefault="00520D77" w:rsidP="00520D77">
      <w:pPr>
        <w:pStyle w:val="ad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 w:rsidR="00CD3117">
        <w:rPr>
          <w:rFonts w:hint="eastAsia"/>
          <w:color w:val="000000"/>
        </w:rPr>
        <w:t>特别会员自报</w:t>
      </w:r>
      <w:r w:rsidR="00CD3117">
        <w:rPr>
          <w:color w:val="000000"/>
        </w:rPr>
        <w:t>买价</w:t>
      </w:r>
      <w:r>
        <w:rPr>
          <w:rFonts w:hint="eastAsia"/>
          <w:color w:val="000000"/>
        </w:rPr>
        <w:t>)</w:t>
      </w:r>
    </w:p>
    <w:p w:rsidR="00520D77" w:rsidRPr="00520D77" w:rsidRDefault="00520D77" w:rsidP="00520D77">
      <w:pPr>
        <w:pStyle w:val="ad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 w:rsidR="00CD3117">
        <w:rPr>
          <w:rFonts w:hint="eastAsia"/>
          <w:color w:val="000000"/>
        </w:rPr>
        <w:t>特别会员</w:t>
      </w:r>
      <w:r w:rsidR="00CD3117">
        <w:rPr>
          <w:color w:val="000000"/>
        </w:rPr>
        <w:t>自报卖价</w:t>
      </w:r>
      <w:r>
        <w:rPr>
          <w:rFonts w:hint="eastAsia"/>
          <w:color w:val="000000"/>
        </w:rPr>
        <w:t>)</w:t>
      </w:r>
    </w:p>
    <w:p w:rsidR="00520D77" w:rsidRPr="00E15B7C" w:rsidDel="00607233" w:rsidRDefault="00520D77" w:rsidP="00520D77">
      <w:pPr>
        <w:pStyle w:val="ad"/>
        <w:ind w:left="856" w:firstLineChars="0" w:firstLine="136"/>
        <w:rPr>
          <w:color w:val="000000"/>
        </w:rPr>
      </w:pPr>
      <w:r w:rsidRPr="00E15B7C" w:rsidDel="00607233">
        <w:rPr>
          <w:rFonts w:hint="eastAsia"/>
          <w:color w:val="000000"/>
        </w:rPr>
        <w:t>double(</w:t>
      </w:r>
      <w:r w:rsidRPr="00E15B7C" w:rsidDel="00607233">
        <w:rPr>
          <w:rFonts w:hint="eastAsia"/>
          <w:color w:val="000000"/>
        </w:rPr>
        <w:t>最小变动单位</w:t>
      </w:r>
      <w:r w:rsidRPr="00E15B7C" w:rsidDel="00607233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昨结算价</w:t>
      </w:r>
      <w:r w:rsidR="009F07BB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昨收盘价</w:t>
      </w:r>
      <w:r w:rsidR="009F07BB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520D77" w:rsidRDefault="00520D77" w:rsidP="00520D77">
      <w:pPr>
        <w:pStyle w:val="ad"/>
        <w:ind w:left="856" w:firstLineChars="0" w:firstLine="136"/>
        <w:rPr>
          <w:ins w:id="438" w:author="liuxianjian_" w:date="2014-03-19T16:25:00Z"/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开盘价</w:t>
      </w:r>
      <w:r w:rsidR="009F07BB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现量</w:t>
      </w:r>
      <w:ins w:id="439" w:author="liuxianjian_" w:date="2014-03-19T16:57:00Z">
        <w:r w:rsidR="007D65E4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开仓量</w:t>
      </w:r>
      <w:ins w:id="440" w:author="liuxianjian_" w:date="2014-03-19T16:57:00Z">
        <w:r w:rsidR="007D65E4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平仓量</w:t>
      </w:r>
      <w:ins w:id="441" w:author="liuxianjian_" w:date="2014-03-19T16:57:00Z">
        <w:r w:rsidR="007D65E4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总持仓量</w:t>
      </w:r>
      <w:ins w:id="442" w:author="liuxianjian_" w:date="2014-03-19T16:57:00Z">
        <w:r w:rsidR="007D65E4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仓差</w:t>
      </w:r>
      <w:ins w:id="443" w:author="liuxianjian_" w:date="2014-03-19T16:57:00Z">
        <w:r w:rsidR="007D65E4" w:rsidRPr="007D65E4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结算价</w:t>
      </w:r>
      <w:r w:rsidR="009F07BB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总成交额</w:t>
      </w:r>
      <w:ins w:id="444" w:author="liuxianjian_" w:date="2014-03-19T16:57:00Z">
        <w:r w:rsidR="007D65E4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总成交量</w:t>
      </w:r>
      <w:ins w:id="445" w:author="liuxianjian_" w:date="2014-03-19T16:57:00Z">
        <w:r w:rsidR="007D65E4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520D77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lastRenderedPageBreak/>
        <w:t>double(</w:t>
      </w:r>
      <w:r w:rsidRPr="00E15B7C">
        <w:rPr>
          <w:rFonts w:hint="eastAsia"/>
          <w:color w:val="000000"/>
        </w:rPr>
        <w:t>涨跌</w:t>
      </w:r>
      <w:r w:rsidR="009F07BB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520D77" w:rsidRDefault="00520D77" w:rsidP="00520D77">
      <w:pPr>
        <w:pStyle w:val="ad"/>
        <w:ind w:left="856" w:firstLineChars="0" w:firstLine="136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外盘</w:t>
      </w:r>
      <w:ins w:id="446" w:author="liuxianjian_" w:date="2014-03-19T16:57:00Z">
        <w:r w:rsidR="007D65E4">
          <w:rPr>
            <w:rFonts w:hint="eastAsia"/>
            <w:color w:val="000000"/>
          </w:rPr>
          <w:t>撮合</w:t>
        </w:r>
      </w:ins>
      <w:r>
        <w:rPr>
          <w:rFonts w:hint="eastAsia"/>
          <w:color w:val="000000"/>
        </w:rPr>
        <w:t>)</w:t>
      </w:r>
    </w:p>
    <w:p w:rsidR="00520D77" w:rsidRPr="00A024E5" w:rsidRDefault="00520D77" w:rsidP="00520D77">
      <w:pPr>
        <w:pStyle w:val="ad"/>
        <w:ind w:left="856" w:firstLineChars="0" w:firstLine="136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内盘</w:t>
      </w:r>
      <w:ins w:id="447" w:author="liuxianjian_" w:date="2014-03-19T16:57:00Z">
        <w:r w:rsidR="007D65E4">
          <w:rPr>
            <w:rFonts w:hint="eastAsia"/>
            <w:color w:val="000000"/>
          </w:rPr>
          <w:t>撮合</w:t>
        </w:r>
      </w:ins>
      <w:r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ad"/>
        <w:ind w:left="856" w:firstLineChars="0" w:firstLine="136"/>
        <w:rPr>
          <w:color w:val="000000"/>
        </w:rPr>
      </w:pPr>
      <w:r w:rsidRPr="00852A01">
        <w:rPr>
          <w:rFonts w:hint="eastAsia"/>
          <w:color w:val="000000"/>
        </w:rPr>
        <w:t>byte[](</w:t>
      </w:r>
      <w:ins w:id="448" w:author="liuxianjian_" w:date="2014-03-19T16:46:00Z">
        <w:r w:rsidR="00B94D30">
          <w:rPr>
            <w:rFonts w:hint="eastAsia"/>
            <w:color w:val="000000"/>
          </w:rPr>
          <w:t>撮合</w:t>
        </w:r>
      </w:ins>
      <w:r w:rsidRPr="00852A01">
        <w:rPr>
          <w:rFonts w:hint="eastAsia"/>
          <w:color w:val="000000"/>
        </w:rPr>
        <w:t>行情时间</w:t>
      </w:r>
      <w:r w:rsidRPr="00852A01">
        <w:rPr>
          <w:rFonts w:hint="eastAsia"/>
          <w:color w:val="000000"/>
        </w:rPr>
        <w:t xml:space="preserve">) </w:t>
      </w:r>
      <w:r w:rsidRPr="00852A01">
        <w:rPr>
          <w:rFonts w:hint="eastAsia"/>
          <w:color w:val="000000"/>
        </w:rPr>
        <w:t>时间格式：</w:t>
      </w:r>
      <w:r w:rsidRPr="00852A01">
        <w:rPr>
          <w:color w:val="000000"/>
        </w:rPr>
        <w:t>yyyy-MM-dd HH:mm:ss</w:t>
      </w:r>
    </w:p>
    <w:p w:rsidR="00520D77" w:rsidRDefault="00520D77" w:rsidP="00520D77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ins w:id="449" w:author="liuxianjian_" w:date="2014-03-19T16:46:00Z">
        <w:r w:rsidR="00B94D30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行情</w:t>
      </w:r>
      <w:r w:rsidRPr="00E15B7C">
        <w:rPr>
          <w:rFonts w:hint="eastAsia"/>
          <w:color w:val="000000"/>
        </w:rPr>
        <w:t>ID)</w:t>
      </w:r>
    </w:p>
    <w:p w:rsidR="00694A5E" w:rsidRDefault="00694A5E" w:rsidP="00694A5E">
      <w:pPr>
        <w:pStyle w:val="ad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收盘价撮合</w:t>
      </w:r>
      <w:r>
        <w:rPr>
          <w:rFonts w:hint="eastAsia"/>
          <w:color w:val="000000"/>
        </w:rPr>
        <w:t>)</w:t>
      </w:r>
    </w:p>
    <w:p w:rsidR="00406455" w:rsidRPr="00E15B7C" w:rsidRDefault="00406455" w:rsidP="00406455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最高</w:t>
      </w:r>
      <w:r w:rsidR="00694A5E">
        <w:rPr>
          <w:rFonts w:hint="eastAsia"/>
          <w:color w:val="000000"/>
        </w:rPr>
        <w:t>价柜面</w:t>
      </w:r>
      <w:r w:rsidRPr="00E15B7C">
        <w:rPr>
          <w:rFonts w:hint="eastAsia"/>
          <w:color w:val="000000"/>
        </w:rPr>
        <w:t>)</w:t>
      </w:r>
    </w:p>
    <w:p w:rsidR="00406455" w:rsidRPr="00E15B7C" w:rsidRDefault="00406455" w:rsidP="00406455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最低</w:t>
      </w:r>
      <w:r w:rsidR="00694A5E">
        <w:rPr>
          <w:rFonts w:hint="eastAsia"/>
          <w:color w:val="000000"/>
        </w:rPr>
        <w:t>价柜面</w:t>
      </w:r>
      <w:r w:rsidRPr="00E15B7C">
        <w:rPr>
          <w:rFonts w:hint="eastAsia"/>
          <w:color w:val="000000"/>
        </w:rPr>
        <w:t xml:space="preserve">) </w:t>
      </w:r>
    </w:p>
    <w:p w:rsidR="00406455" w:rsidRDefault="00406455" w:rsidP="00406455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最新</w:t>
      </w:r>
      <w:r w:rsidR="00694A5E">
        <w:rPr>
          <w:rFonts w:hint="eastAsia"/>
          <w:color w:val="000000"/>
        </w:rPr>
        <w:t>价柜面</w:t>
      </w:r>
      <w:r w:rsidRPr="00E15B7C">
        <w:rPr>
          <w:rFonts w:hint="eastAsia"/>
          <w:color w:val="000000"/>
        </w:rPr>
        <w:t>)</w:t>
      </w:r>
    </w:p>
    <w:p w:rsidR="00B3702F" w:rsidRPr="00E15B7C" w:rsidRDefault="00B3702F" w:rsidP="00B3702F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昨结算价</w:t>
      </w:r>
      <w:r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)</w:t>
      </w:r>
    </w:p>
    <w:p w:rsidR="00B3702F" w:rsidRDefault="00B3702F" w:rsidP="00B3702F">
      <w:pPr>
        <w:pStyle w:val="ad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昨收盘价</w:t>
      </w:r>
      <w:r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)</w:t>
      </w:r>
    </w:p>
    <w:p w:rsidR="00B3702F" w:rsidRDefault="00B3702F" w:rsidP="00B3702F">
      <w:pPr>
        <w:pStyle w:val="ad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开市价柜面</w:t>
      </w:r>
      <w:r>
        <w:rPr>
          <w:rFonts w:hint="eastAsia"/>
          <w:color w:val="000000"/>
        </w:rPr>
        <w:t>)</w:t>
      </w:r>
    </w:p>
    <w:p w:rsidR="00694A5E" w:rsidRDefault="00694A5E" w:rsidP="00694A5E">
      <w:pPr>
        <w:pStyle w:val="ad"/>
        <w:ind w:left="856" w:firstLineChars="0" w:firstLine="136"/>
        <w:rPr>
          <w:ins w:id="450" w:author="liuxianjian_" w:date="2014-03-19T16:39:00Z"/>
          <w:color w:val="000000"/>
        </w:rPr>
      </w:pPr>
      <w:ins w:id="451" w:author="liuxianjian_" w:date="2014-03-19T16:25:00Z">
        <w:r>
          <w:rPr>
            <w:rFonts w:hint="eastAsia"/>
            <w:color w:val="000000"/>
          </w:rPr>
          <w:t>double(</w:t>
        </w:r>
        <w:r>
          <w:rPr>
            <w:rFonts w:hint="eastAsia"/>
            <w:color w:val="000000"/>
          </w:rPr>
          <w:t>柜面结算价</w:t>
        </w:r>
        <w:r>
          <w:rPr>
            <w:rFonts w:hint="eastAsia"/>
            <w:color w:val="000000"/>
          </w:rPr>
          <w:t>)</w:t>
        </w:r>
      </w:ins>
    </w:p>
    <w:p w:rsidR="00694A5E" w:rsidRDefault="00694A5E" w:rsidP="00694A5E">
      <w:pPr>
        <w:pStyle w:val="ad"/>
        <w:ind w:left="856" w:firstLineChars="0" w:firstLine="136"/>
        <w:rPr>
          <w:ins w:id="452" w:author="liuxianjian_" w:date="2014-03-19T16:39:00Z"/>
          <w:color w:val="000000"/>
        </w:rPr>
      </w:pPr>
      <w:ins w:id="453" w:author="liuxianjian_" w:date="2014-03-19T16:39:00Z">
        <w:r>
          <w:rPr>
            <w:rFonts w:hint="eastAsia"/>
            <w:color w:val="000000"/>
          </w:rPr>
          <w:t>double(</w:t>
        </w:r>
        <w:r>
          <w:rPr>
            <w:rFonts w:hint="eastAsia"/>
            <w:color w:val="000000"/>
          </w:rPr>
          <w:t>柜面涨跌</w:t>
        </w:r>
        <w:r>
          <w:rPr>
            <w:rFonts w:hint="eastAsia"/>
            <w:color w:val="000000"/>
          </w:rPr>
          <w:t>)</w:t>
        </w:r>
      </w:ins>
    </w:p>
    <w:p w:rsidR="00694A5E" w:rsidRDefault="00694A5E" w:rsidP="00694A5E">
      <w:pPr>
        <w:pStyle w:val="ad"/>
        <w:ind w:left="856" w:firstLineChars="0" w:firstLine="136"/>
        <w:rPr>
          <w:ins w:id="454" w:author="liuxianjian_" w:date="2014-03-19T16:39:00Z"/>
          <w:color w:val="000000"/>
        </w:rPr>
      </w:pPr>
      <w:ins w:id="455" w:author="liuxianjian_" w:date="2014-03-19T16:39:00Z">
        <w:r>
          <w:rPr>
            <w:rFonts w:hint="eastAsia"/>
            <w:color w:val="000000"/>
          </w:rPr>
          <w:t>byte[](</w:t>
        </w:r>
        <w:r>
          <w:rPr>
            <w:rFonts w:hint="eastAsia"/>
            <w:color w:val="000000"/>
          </w:rPr>
          <w:t>柜面行情时间</w:t>
        </w:r>
        <w:r>
          <w:rPr>
            <w:rFonts w:hint="eastAsia"/>
            <w:color w:val="000000"/>
          </w:rPr>
          <w:t>)</w:t>
        </w:r>
      </w:ins>
    </w:p>
    <w:p w:rsidR="00694A5E" w:rsidRPr="00E15B7C" w:rsidRDefault="00694A5E" w:rsidP="00694A5E">
      <w:pPr>
        <w:pStyle w:val="ad"/>
        <w:ind w:left="856" w:firstLineChars="0" w:firstLine="136"/>
        <w:rPr>
          <w:color w:val="000000"/>
        </w:rPr>
      </w:pPr>
      <w:ins w:id="456" w:author="liuxianjian_" w:date="2014-03-19T16:39:00Z">
        <w:r>
          <w:rPr>
            <w:rFonts w:hint="eastAsia"/>
            <w:color w:val="000000"/>
          </w:rPr>
          <w:t>long(</w:t>
        </w:r>
        <w:r>
          <w:rPr>
            <w:rFonts w:hint="eastAsia"/>
            <w:color w:val="000000"/>
          </w:rPr>
          <w:t>柜面行情</w:t>
        </w:r>
        <w:r>
          <w:rPr>
            <w:rFonts w:hint="eastAsia"/>
            <w:color w:val="000000"/>
          </w:rPr>
          <w:t>id)</w:t>
        </w:r>
      </w:ins>
    </w:p>
    <w:p w:rsidR="00406455" w:rsidRDefault="004C4D97" w:rsidP="00520D77">
      <w:pPr>
        <w:pStyle w:val="ad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会员自报买价</w:t>
      </w:r>
      <w:r>
        <w:rPr>
          <w:rFonts w:hint="eastAsia"/>
          <w:color w:val="000000"/>
        </w:rPr>
        <w:t>)</w:t>
      </w:r>
    </w:p>
    <w:p w:rsidR="004C4D97" w:rsidRPr="00694A5E" w:rsidRDefault="004C4D97" w:rsidP="00520D77">
      <w:pPr>
        <w:pStyle w:val="ad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会员自报卖价</w:t>
      </w:r>
      <w:r>
        <w:rPr>
          <w:rFonts w:hint="eastAsia"/>
          <w:color w:val="000000"/>
        </w:rPr>
        <w:t>)</w:t>
      </w:r>
    </w:p>
    <w:p w:rsidR="00520D77" w:rsidRDefault="00520D77" w:rsidP="00520D77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6"/>
        <w:gridCol w:w="422"/>
        <w:gridCol w:w="1741"/>
        <w:gridCol w:w="972"/>
        <w:gridCol w:w="1429"/>
        <w:gridCol w:w="921"/>
        <w:gridCol w:w="1365"/>
        <w:gridCol w:w="1519"/>
      </w:tblGrid>
      <w:tr w:rsidR="00520D77" w:rsidRPr="00A913C1" w:rsidTr="009F07BB">
        <w:trPr>
          <w:jc w:val="center"/>
        </w:trPr>
        <w:tc>
          <w:tcPr>
            <w:tcW w:w="576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2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41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72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913C1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21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65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19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协议名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pStyle w:val="15"/>
              <w:rPr>
                <w:color w:val="000000"/>
                <w:sz w:val="18"/>
                <w:szCs w:val="18"/>
              </w:rPr>
            </w:pPr>
            <w:r w:rsidRPr="00A913C1"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921" w:type="dxa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返回的提示消息内容长度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记录集长度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商品代码长度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商品代码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10</w:t>
            </w:r>
            <w:ins w:id="457" w:author="liuxianjian_" w:date="2014-03-19T16:56:00Z">
              <w:r w:rsidR="007D65E4" w:rsidRPr="00A913C1">
                <w:rPr>
                  <w:rFonts w:ascii="宋体" w:hAnsi="宋体" w:hint="eastAsia"/>
                  <w:sz w:val="18"/>
                  <w:szCs w:val="18"/>
                </w:rPr>
                <w:t>1</w:t>
              </w:r>
              <w:r w:rsidR="007D65E4">
                <w:rPr>
                  <w:rFonts w:ascii="宋体" w:hAnsi="宋体" w:hint="eastAsia"/>
                  <w:sz w:val="18"/>
                  <w:szCs w:val="18"/>
                </w:rPr>
                <w:t>1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最高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11</w:t>
            </w:r>
            <w:ins w:id="458" w:author="liuxianjian_" w:date="2014-03-19T16:56:00Z">
              <w:r w:rsidR="007D65E4" w:rsidRPr="00A913C1">
                <w:rPr>
                  <w:rFonts w:ascii="宋体" w:hAnsi="宋体" w:hint="eastAsia"/>
                  <w:sz w:val="18"/>
                  <w:szCs w:val="18"/>
                </w:rPr>
                <w:t>1</w:t>
              </w:r>
              <w:r w:rsidR="007D65E4">
                <w:rPr>
                  <w:rFonts w:ascii="宋体" w:hAnsi="宋体" w:hint="eastAsia"/>
                  <w:sz w:val="18"/>
                  <w:szCs w:val="18"/>
                </w:rPr>
                <w:t>2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最低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12</w:t>
            </w:r>
            <w:ins w:id="459" w:author="liuxianjian_" w:date="2014-03-19T16:56:00Z">
              <w:r w:rsidR="007D65E4" w:rsidRPr="00A913C1">
                <w:rPr>
                  <w:rFonts w:ascii="宋体" w:hAnsi="宋体" w:hint="eastAsia"/>
                  <w:sz w:val="18"/>
                  <w:szCs w:val="18"/>
                </w:rPr>
                <w:t>1</w:t>
              </w:r>
              <w:r w:rsidR="007D65E4">
                <w:rPr>
                  <w:rFonts w:ascii="宋体" w:hAnsi="宋体" w:hint="eastAsia"/>
                  <w:sz w:val="18"/>
                  <w:szCs w:val="18"/>
                </w:rPr>
                <w:t>3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最新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  <w:ins w:id="460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14</w:t>
              </w:r>
            </w:ins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CD311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D3117">
              <w:rPr>
                <w:rFonts w:ascii="宋体" w:hAnsi="宋体" w:hint="eastAsia"/>
                <w:color w:val="000000"/>
                <w:sz w:val="18"/>
                <w:szCs w:val="18"/>
              </w:rPr>
              <w:t>特别会员自报</w:t>
            </w:r>
            <w:r w:rsidRPr="00CD3117">
              <w:rPr>
                <w:rFonts w:ascii="宋体" w:hAnsi="宋体"/>
                <w:color w:val="000000"/>
                <w:sz w:val="18"/>
                <w:szCs w:val="18"/>
              </w:rPr>
              <w:t>买价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  <w:ins w:id="461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15</w:t>
              </w:r>
            </w:ins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Default="00CD311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D3117">
              <w:rPr>
                <w:rFonts w:ascii="宋体" w:hAnsi="宋体" w:hint="eastAsia"/>
                <w:color w:val="000000"/>
                <w:sz w:val="18"/>
                <w:szCs w:val="18"/>
              </w:rPr>
              <w:t>特别会员自报卖</w:t>
            </w:r>
            <w:r w:rsidRPr="00CD3117">
              <w:rPr>
                <w:rFonts w:ascii="宋体" w:hAnsi="宋体"/>
                <w:color w:val="000000"/>
                <w:sz w:val="18"/>
                <w:szCs w:val="18"/>
              </w:rPr>
              <w:t>价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Del="00B94D30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Del="00B94D30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Del="00B94D30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2" w:type="dxa"/>
          </w:tcPr>
          <w:p w:rsidR="00520D77" w:rsidDel="00B94D30" w:rsidRDefault="00520D77" w:rsidP="00F25E4A">
            <w:r w:rsidRPr="00FD47D6" w:rsidDel="00B94D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Del="00B94D30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Del="00B94D30">
              <w:rPr>
                <w:rFonts w:ascii="宋体" w:hAnsi="宋体" w:hint="eastAsia"/>
                <w:color w:val="000000"/>
                <w:sz w:val="18"/>
                <w:szCs w:val="18"/>
              </w:rPr>
              <w:t>最小价格单位</w:t>
            </w:r>
          </w:p>
        </w:tc>
        <w:tc>
          <w:tcPr>
            <w:tcW w:w="972" w:type="dxa"/>
            <w:vAlign w:val="center"/>
          </w:tcPr>
          <w:p w:rsidR="00520D77" w:rsidRPr="00A913C1" w:rsidDel="00B94D30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Del="00B94D30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Del="00B94D30" w:rsidRDefault="00520D77" w:rsidP="00F25E4A">
            <w:r w:rsidRPr="00263F02" w:rsidDel="00B94D30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Del="00B94D30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 w:rsidDel="00B94D30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Del="00B94D30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昨结算价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昨收盘价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开盘价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7D65E4" w:rsidP="00F25E4A">
            <w:pPr>
              <w:rPr>
                <w:rFonts w:ascii="宋体" w:hAnsi="宋体"/>
                <w:sz w:val="18"/>
                <w:szCs w:val="18"/>
              </w:rPr>
            </w:pPr>
            <w:ins w:id="462" w:author="liuxianjian_" w:date="2014-03-19T16:56:00Z">
              <w:r>
                <w:rPr>
                  <w:rFonts w:ascii="宋体" w:hAnsi="宋体" w:hint="eastAsia"/>
                  <w:sz w:val="18"/>
                  <w:szCs w:val="18"/>
                </w:rPr>
                <w:t>23</w:t>
              </w:r>
            </w:ins>
            <w:r w:rsidR="00520D77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现量</w:t>
            </w:r>
            <w:ins w:id="463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ins w:id="464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4</w:t>
              </w:r>
            </w:ins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开仓量</w:t>
            </w:r>
            <w:ins w:id="465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ins w:id="466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5</w:t>
              </w:r>
            </w:ins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平仓量</w:t>
            </w:r>
            <w:ins w:id="467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ins w:id="468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6</w:t>
              </w:r>
            </w:ins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总持仓量</w:t>
            </w:r>
            <w:ins w:id="469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ins w:id="470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7</w:t>
              </w:r>
            </w:ins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仓差</w:t>
            </w:r>
            <w:ins w:id="471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结算价</w:t>
            </w:r>
            <w:r w:rsidR="009F07BB">
              <w:rPr>
                <w:rFonts w:hint="eastAsia"/>
                <w:color w:val="000000"/>
              </w:rPr>
              <w:t>撮合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25</w:t>
            </w:r>
            <w:ins w:id="472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28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总成交额</w:t>
            </w:r>
            <w:ins w:id="473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  <w:ins w:id="474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29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总成交量</w:t>
            </w:r>
            <w:ins w:id="475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涨跌</w:t>
            </w:r>
            <w:r w:rsidR="009F07BB">
              <w:rPr>
                <w:rFonts w:hint="eastAsia"/>
                <w:color w:val="000000"/>
              </w:rPr>
              <w:t>撮合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  <w:ins w:id="476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30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外盘</w:t>
            </w:r>
            <w:ins w:id="477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  <w:ins w:id="478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31</w:t>
              </w:r>
            </w:ins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内盘</w:t>
            </w:r>
            <w:ins w:id="479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  <w:ins w:id="480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32</w:t>
              </w:r>
            </w:ins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7D65E4" w:rsidP="00F25E4A">
            <w:pPr>
              <w:rPr>
                <w:rFonts w:ascii="宋体" w:hAnsi="宋体"/>
                <w:sz w:val="18"/>
                <w:szCs w:val="18"/>
              </w:rPr>
            </w:pPr>
            <w:ins w:id="481" w:author="liuxianjian_" w:date="2014-03-19T16:55:00Z">
              <w:r>
                <w:rPr>
                  <w:rFonts w:hint="eastAsia"/>
                  <w:color w:val="000000"/>
                </w:rPr>
                <w:t>撮合</w:t>
              </w:r>
            </w:ins>
            <w:r w:rsidR="00520D77" w:rsidRPr="00A913C1">
              <w:rPr>
                <w:rFonts w:ascii="宋体" w:hAnsi="宋体" w:hint="eastAsia"/>
                <w:sz w:val="18"/>
                <w:szCs w:val="18"/>
              </w:rPr>
              <w:t>行情时间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520D77" w:rsidRPr="00A913C1" w:rsidRDefault="005D77B4" w:rsidP="00F25E4A">
            <w:pPr>
              <w:rPr>
                <w:rFonts w:ascii="宋体" w:hAnsi="宋体"/>
                <w:sz w:val="18"/>
                <w:szCs w:val="18"/>
              </w:rPr>
            </w:pPr>
            <w:hyperlink w:anchor="DateTimeString" w:history="1">
              <w:r w:rsidR="00520D77" w:rsidRPr="00A913C1">
                <w:rPr>
                  <w:rStyle w:val="ab"/>
                  <w:rFonts w:ascii="宋体" w:hAnsi="宋体" w:hint="eastAsia"/>
                  <w:sz w:val="18"/>
                  <w:szCs w:val="18"/>
                </w:rPr>
                <w:t>解析后时间格式</w:t>
              </w:r>
              <w:r w:rsidR="00520D77" w:rsidRPr="00A913C1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DateTimeString</w:t>
              </w:r>
            </w:hyperlink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  <w:ins w:id="482" w:author="liuxianjian_" w:date="2014-03-19T16:57:00Z">
              <w:r w:rsidR="007D65E4">
                <w:rPr>
                  <w:rFonts w:ascii="宋体" w:hAnsi="宋体" w:hint="eastAsia"/>
                  <w:sz w:val="18"/>
                  <w:szCs w:val="18"/>
                </w:rPr>
                <w:t>33</w:t>
              </w:r>
            </w:ins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7D65E4" w:rsidP="00F25E4A">
            <w:pPr>
              <w:rPr>
                <w:rFonts w:ascii="宋体" w:hAnsi="宋体"/>
                <w:sz w:val="18"/>
                <w:szCs w:val="18"/>
              </w:rPr>
            </w:pPr>
            <w:ins w:id="483" w:author="liuxianjian_" w:date="2014-03-19T16:55:00Z">
              <w:r>
                <w:rPr>
                  <w:rFonts w:hint="eastAsia"/>
                  <w:color w:val="000000"/>
                </w:rPr>
                <w:t>撮合</w:t>
              </w:r>
            </w:ins>
            <w:r w:rsidR="00520D77">
              <w:rPr>
                <w:rFonts w:ascii="宋体" w:hAnsi="宋体" w:hint="eastAsia"/>
                <w:sz w:val="18"/>
                <w:szCs w:val="18"/>
              </w:rPr>
              <w:t>行情</w:t>
            </w:r>
            <w:r w:rsidR="00520D7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0..n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F07BB" w:rsidRPr="00A913C1" w:rsidTr="00B3702F">
        <w:trPr>
          <w:jc w:val="center"/>
        </w:trPr>
        <w:tc>
          <w:tcPr>
            <w:tcW w:w="576" w:type="dxa"/>
            <w:vAlign w:val="center"/>
          </w:tcPr>
          <w:p w:rsidR="009F07BB" w:rsidRDefault="009F07BB" w:rsidP="00E34CE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 w:rsidR="00E34CE3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2" w:type="dxa"/>
          </w:tcPr>
          <w:p w:rsidR="009F07BB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9F07BB" w:rsidRPr="00FA4866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收盘价撮合</w:t>
            </w:r>
          </w:p>
        </w:tc>
        <w:tc>
          <w:tcPr>
            <w:tcW w:w="972" w:type="dxa"/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F07BB" w:rsidRDefault="009F07BB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CE8" w:rsidRPr="00A913C1" w:rsidTr="009F07BB">
        <w:trPr>
          <w:jc w:val="center"/>
        </w:trPr>
        <w:tc>
          <w:tcPr>
            <w:tcW w:w="576" w:type="dxa"/>
            <w:vAlign w:val="center"/>
          </w:tcPr>
          <w:p w:rsidR="00963CE8" w:rsidRDefault="00963CE8" w:rsidP="007D65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  <w:ins w:id="484" w:author="liuxianjian_" w:date="2014-03-19T16:57:00Z">
              <w:r w:rsidR="007D65E4">
                <w:rPr>
                  <w:rFonts w:ascii="宋体" w:hAnsi="宋体" w:hint="eastAsia"/>
                  <w:sz w:val="18"/>
                  <w:szCs w:val="18"/>
                </w:rPr>
                <w:t>38</w:t>
              </w:r>
            </w:ins>
          </w:p>
        </w:tc>
        <w:tc>
          <w:tcPr>
            <w:tcW w:w="422" w:type="dxa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963CE8" w:rsidRPr="00FA4866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最高价</w:t>
            </w:r>
            <w:r w:rsidR="009F07BB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972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63CE8" w:rsidRDefault="00963CE8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CE8" w:rsidRPr="00A913C1" w:rsidTr="009F07BB">
        <w:trPr>
          <w:jc w:val="center"/>
        </w:trPr>
        <w:tc>
          <w:tcPr>
            <w:tcW w:w="576" w:type="dxa"/>
            <w:vAlign w:val="center"/>
          </w:tcPr>
          <w:p w:rsidR="00963CE8" w:rsidRDefault="00963CE8" w:rsidP="007D65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  <w:ins w:id="485" w:author="liuxianjian_" w:date="2014-03-19T16:57:00Z">
              <w:r w:rsidR="007D65E4">
                <w:rPr>
                  <w:rFonts w:ascii="宋体" w:hAnsi="宋体" w:hint="eastAsia"/>
                  <w:sz w:val="18"/>
                  <w:szCs w:val="18"/>
                </w:rPr>
                <w:t>39</w:t>
              </w:r>
            </w:ins>
          </w:p>
        </w:tc>
        <w:tc>
          <w:tcPr>
            <w:tcW w:w="422" w:type="dxa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963CE8" w:rsidRPr="00FA4866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最低价</w:t>
            </w:r>
            <w:r w:rsidR="009F07BB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972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63CE8" w:rsidRDefault="00963CE8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CE8" w:rsidRPr="00A913C1" w:rsidTr="009F07BB">
        <w:trPr>
          <w:jc w:val="center"/>
        </w:trPr>
        <w:tc>
          <w:tcPr>
            <w:tcW w:w="576" w:type="dxa"/>
            <w:vAlign w:val="center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  <w:ins w:id="486" w:author="liuxianjian_" w:date="2014-03-19T16:57:00Z">
              <w:r w:rsidR="007D65E4">
                <w:rPr>
                  <w:rFonts w:ascii="宋体" w:hAnsi="宋体" w:hint="eastAsia"/>
                  <w:sz w:val="18"/>
                  <w:szCs w:val="18"/>
                </w:rPr>
                <w:t>40</w:t>
              </w:r>
            </w:ins>
          </w:p>
        </w:tc>
        <w:tc>
          <w:tcPr>
            <w:tcW w:w="422" w:type="dxa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963CE8" w:rsidRPr="008B1F05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8B1F05">
              <w:rPr>
                <w:rFonts w:hint="eastAsia"/>
                <w:color w:val="000000"/>
                <w:sz w:val="18"/>
                <w:szCs w:val="18"/>
              </w:rPr>
              <w:t>最新价</w:t>
            </w:r>
            <w:r w:rsidR="009F07BB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972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63CE8" w:rsidRDefault="00963CE8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B0F37" w:rsidRPr="00A913C1" w:rsidTr="004F2C61">
        <w:trPr>
          <w:jc w:val="center"/>
        </w:trPr>
        <w:tc>
          <w:tcPr>
            <w:tcW w:w="576" w:type="dxa"/>
            <w:vAlign w:val="center"/>
          </w:tcPr>
          <w:p w:rsidR="00FB0F37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3334</w:t>
            </w:r>
          </w:p>
        </w:tc>
        <w:tc>
          <w:tcPr>
            <w:tcW w:w="422" w:type="dxa"/>
          </w:tcPr>
          <w:p w:rsidR="00FB0F37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FB0F37" w:rsidRPr="00FA4866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昨结算价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972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FB0F37" w:rsidRDefault="00FB0F37" w:rsidP="004F2C61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B0F37" w:rsidRPr="00A913C1" w:rsidTr="004F2C61">
        <w:trPr>
          <w:jc w:val="center"/>
        </w:trPr>
        <w:tc>
          <w:tcPr>
            <w:tcW w:w="576" w:type="dxa"/>
            <w:vAlign w:val="center"/>
          </w:tcPr>
          <w:p w:rsidR="00FB0F37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3435</w:t>
            </w:r>
          </w:p>
        </w:tc>
        <w:tc>
          <w:tcPr>
            <w:tcW w:w="422" w:type="dxa"/>
          </w:tcPr>
          <w:p w:rsidR="00FB0F37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FB0F37" w:rsidRPr="00FA4866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昨收盘价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972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FB0F37" w:rsidRDefault="00FB0F37" w:rsidP="004F2C61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B0F37" w:rsidRPr="00A913C1" w:rsidTr="004F2C61">
        <w:trPr>
          <w:jc w:val="center"/>
        </w:trPr>
        <w:tc>
          <w:tcPr>
            <w:tcW w:w="576" w:type="dxa"/>
            <w:vAlign w:val="center"/>
          </w:tcPr>
          <w:p w:rsidR="00FB0F37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3536</w:t>
            </w:r>
          </w:p>
        </w:tc>
        <w:tc>
          <w:tcPr>
            <w:tcW w:w="422" w:type="dxa"/>
          </w:tcPr>
          <w:p w:rsidR="00FB0F37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FB0F37" w:rsidRPr="00FA4866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开市价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972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FB0F37" w:rsidRDefault="00FB0F37" w:rsidP="004F2C61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F07BB" w:rsidRPr="00A913C1" w:rsidTr="009F07BB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BB" w:rsidRPr="00FD47D6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9F07BB" w:rsidRDefault="009F07BB" w:rsidP="00B3702F">
            <w:pPr>
              <w:rPr>
                <w:color w:val="000000"/>
                <w:sz w:val="18"/>
                <w:szCs w:val="18"/>
              </w:rPr>
            </w:pPr>
            <w:r w:rsidRPr="009F07BB">
              <w:rPr>
                <w:rFonts w:hint="eastAsia"/>
                <w:color w:val="000000"/>
                <w:sz w:val="18"/>
                <w:szCs w:val="18"/>
              </w:rPr>
              <w:t>柜面结算价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BB" w:rsidRPr="00263F02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F07BB" w:rsidRPr="00A913C1" w:rsidTr="009F07BB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BB" w:rsidRPr="00FD47D6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9F07BB" w:rsidRDefault="009F07BB" w:rsidP="00B3702F">
            <w:pPr>
              <w:rPr>
                <w:color w:val="000000"/>
                <w:sz w:val="18"/>
                <w:szCs w:val="18"/>
              </w:rPr>
            </w:pPr>
            <w:r w:rsidRPr="009F07BB">
              <w:rPr>
                <w:rFonts w:hint="eastAsia"/>
                <w:color w:val="000000"/>
                <w:sz w:val="18"/>
                <w:szCs w:val="18"/>
              </w:rPr>
              <w:t>柜面涨跌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BB" w:rsidRPr="00263F02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F07BB" w:rsidRPr="00A913C1" w:rsidTr="009F07BB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BB" w:rsidRPr="00FD47D6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9F07BB" w:rsidRDefault="009F07BB" w:rsidP="00B3702F">
            <w:pPr>
              <w:rPr>
                <w:color w:val="000000"/>
                <w:sz w:val="18"/>
                <w:szCs w:val="18"/>
              </w:rPr>
            </w:pPr>
            <w:r w:rsidRPr="009F07BB">
              <w:rPr>
                <w:rFonts w:hint="eastAsia"/>
                <w:color w:val="000000"/>
                <w:sz w:val="18"/>
                <w:szCs w:val="18"/>
              </w:rPr>
              <w:t>柜面行情时间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BB" w:rsidRPr="00263F02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F07BB" w:rsidRPr="00A913C1" w:rsidTr="009F07BB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BB" w:rsidRPr="00FD47D6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9F07BB" w:rsidRDefault="009F07BB" w:rsidP="00B3702F">
            <w:pPr>
              <w:rPr>
                <w:color w:val="000000"/>
                <w:sz w:val="18"/>
                <w:szCs w:val="18"/>
              </w:rPr>
            </w:pPr>
            <w:r w:rsidRPr="009F07BB">
              <w:rPr>
                <w:rFonts w:hint="eastAsia"/>
                <w:color w:val="000000"/>
                <w:sz w:val="18"/>
                <w:szCs w:val="18"/>
              </w:rPr>
              <w:t>柜面行情</w:t>
            </w:r>
            <w:r w:rsidRPr="009F07BB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BB" w:rsidRPr="00263F02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C4D97" w:rsidRPr="00A913C1" w:rsidTr="004C4D97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Default="004C4D97" w:rsidP="004C4D9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D97" w:rsidRPr="00FD47D6" w:rsidRDefault="004C4D9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9F07BB" w:rsidRDefault="004C4D97" w:rsidP="004F2C6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会员自报买价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A913C1" w:rsidRDefault="004C4D9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A913C1" w:rsidRDefault="004C4D9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D97" w:rsidRPr="00263F02" w:rsidRDefault="004C4D97" w:rsidP="004F2C61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A913C1" w:rsidRDefault="004C4D97" w:rsidP="004F2C6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A913C1" w:rsidRDefault="004C4D9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C4D97" w:rsidRPr="00A913C1" w:rsidTr="004C4D97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Default="004C4D9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D97" w:rsidRPr="00FD47D6" w:rsidRDefault="004C4D9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9F07BB" w:rsidRDefault="004C4D97" w:rsidP="004F2C6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会员自报卖价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A913C1" w:rsidRDefault="004C4D9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A913C1" w:rsidRDefault="004C4D9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D97" w:rsidRPr="00263F02" w:rsidRDefault="004C4D97" w:rsidP="004F2C61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A913C1" w:rsidRDefault="004C4D97" w:rsidP="004F2C6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A913C1" w:rsidRDefault="004C4D9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20D77" w:rsidRPr="00C63B2E" w:rsidRDefault="00520D77" w:rsidP="00520D77"/>
    <w:p w:rsidR="00520D77" w:rsidRDefault="00520D77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使用规则</w:t>
      </w:r>
    </w:p>
    <w:p w:rsidR="00520D77" w:rsidRPr="00520D77" w:rsidRDefault="00520D77" w:rsidP="00520D77">
      <w:pPr>
        <w:ind w:left="425"/>
        <w:rPr>
          <w:b/>
          <w:sz w:val="24"/>
          <w:szCs w:val="24"/>
        </w:rPr>
      </w:pPr>
    </w:p>
    <w:p w:rsidR="001B45F9" w:rsidRPr="00852A01" w:rsidRDefault="00520D77" w:rsidP="00D51B16">
      <w:pPr>
        <w:pStyle w:val="ad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commentRangeStart w:id="487"/>
      <w:r>
        <w:rPr>
          <w:rFonts w:hint="eastAsia"/>
          <w:b/>
          <w:sz w:val="28"/>
          <w:szCs w:val="28"/>
        </w:rPr>
        <w:t>TOP5</w:t>
      </w:r>
      <w:r w:rsidR="001B45F9" w:rsidRPr="00852A01">
        <w:rPr>
          <w:rFonts w:hint="eastAsia"/>
          <w:b/>
          <w:sz w:val="28"/>
          <w:szCs w:val="28"/>
        </w:rPr>
        <w:t>信息查询</w:t>
      </w:r>
      <w:r w:rsidR="001B45F9" w:rsidRPr="00852A01">
        <w:rPr>
          <w:rFonts w:hint="eastAsia"/>
          <w:b/>
          <w:sz w:val="28"/>
          <w:szCs w:val="28"/>
        </w:rPr>
        <w:t>(</w:t>
      </w:r>
      <w:r w:rsidR="001B45F9" w:rsidRPr="00852A01">
        <w:rPr>
          <w:rFonts w:hint="eastAsia"/>
          <w:b/>
          <w:sz w:val="28"/>
          <w:szCs w:val="28"/>
        </w:rPr>
        <w:t>二进制传输请求头</w:t>
      </w:r>
      <w:r w:rsidR="001B45F9" w:rsidRPr="00852A01">
        <w:rPr>
          <w:rFonts w:hint="eastAsia"/>
          <w:b/>
          <w:sz w:val="28"/>
          <w:szCs w:val="28"/>
        </w:rPr>
        <w:t>text/binary)</w:t>
      </w:r>
      <w:commentRangeEnd w:id="487"/>
      <w:r w:rsidR="00E03A9D">
        <w:rPr>
          <w:rStyle w:val="aff4"/>
          <w:rFonts w:ascii="Times New Roman" w:hAnsi="Times New Roman"/>
        </w:rPr>
        <w:commentReference w:id="487"/>
      </w:r>
    </w:p>
    <w:p w:rsidR="001B45F9" w:rsidRDefault="001B45F9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852A01">
        <w:rPr>
          <w:rFonts w:hint="eastAsia"/>
          <w:b/>
          <w:sz w:val="24"/>
          <w:szCs w:val="24"/>
        </w:rPr>
        <w:t>业务功能</w:t>
      </w:r>
    </w:p>
    <w:p w:rsidR="001B45F9" w:rsidRDefault="001B45F9" w:rsidP="001B45F9">
      <w:pPr>
        <w:pStyle w:val="ad"/>
        <w:ind w:left="992" w:firstLineChars="0" w:firstLine="0"/>
        <w:rPr>
          <w:noProof/>
          <w:color w:val="000000"/>
          <w:kern w:val="0"/>
        </w:rPr>
      </w:pPr>
      <w:r w:rsidRPr="00852A01">
        <w:rPr>
          <w:rFonts w:hint="eastAsia"/>
          <w:noProof/>
          <w:color w:val="000000"/>
          <w:kern w:val="0"/>
        </w:rPr>
        <w:t>行情信息查询</w:t>
      </w:r>
    </w:p>
    <w:p w:rsidR="001B45F9" w:rsidRPr="00852A01" w:rsidRDefault="001B45F9" w:rsidP="001B45F9">
      <w:pPr>
        <w:pStyle w:val="ad"/>
        <w:ind w:left="992" w:firstLineChars="0" w:firstLine="0"/>
        <w:rPr>
          <w:b/>
          <w:sz w:val="24"/>
          <w:szCs w:val="24"/>
        </w:rPr>
      </w:pPr>
    </w:p>
    <w:p w:rsidR="001B45F9" w:rsidRDefault="001B45F9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852A01">
        <w:rPr>
          <w:rFonts w:hint="eastAsia"/>
          <w:b/>
          <w:sz w:val="24"/>
          <w:szCs w:val="24"/>
        </w:rPr>
        <w:t>支持版本</w:t>
      </w:r>
    </w:p>
    <w:p w:rsidR="001B45F9" w:rsidRDefault="001B45F9" w:rsidP="001B45F9">
      <w:pPr>
        <w:pStyle w:val="ad"/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1B45F9" w:rsidRPr="00852A01" w:rsidRDefault="001B45F9" w:rsidP="001B45F9">
      <w:pPr>
        <w:pStyle w:val="ad"/>
        <w:ind w:left="992" w:firstLineChars="0" w:firstLine="0"/>
        <w:rPr>
          <w:b/>
          <w:sz w:val="24"/>
          <w:szCs w:val="24"/>
        </w:rPr>
      </w:pPr>
    </w:p>
    <w:p w:rsidR="001B45F9" w:rsidRDefault="001B45F9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852A01">
        <w:rPr>
          <w:rFonts w:hint="eastAsia"/>
          <w:b/>
          <w:sz w:val="24"/>
          <w:szCs w:val="24"/>
        </w:rPr>
        <w:t>标签名称</w:t>
      </w:r>
    </w:p>
    <w:p w:rsidR="001B45F9" w:rsidRDefault="005D6476" w:rsidP="001B45F9">
      <w:pPr>
        <w:pStyle w:val="ad"/>
        <w:ind w:left="992" w:firstLineChars="0" w:firstLine="0"/>
        <w:rPr>
          <w:color w:val="000000"/>
        </w:rPr>
      </w:pPr>
      <w:r>
        <w:rPr>
          <w:rFonts w:hint="eastAsia"/>
        </w:rPr>
        <w:t>http://101.251.236.219:32000/tradeweb/httpXmlServlet?req=</w:t>
      </w:r>
      <w:r w:rsidR="001B45F9">
        <w:rPr>
          <w:rFonts w:hint="eastAsia"/>
          <w:color w:val="000000"/>
        </w:rPr>
        <w:t>0x06</w:t>
      </w:r>
    </w:p>
    <w:p w:rsidR="001B45F9" w:rsidRPr="00852A01" w:rsidRDefault="001B45F9" w:rsidP="001B45F9">
      <w:pPr>
        <w:pStyle w:val="ad"/>
        <w:ind w:left="992" w:firstLineChars="0" w:firstLine="0"/>
        <w:rPr>
          <w:b/>
          <w:sz w:val="24"/>
          <w:szCs w:val="24"/>
        </w:rPr>
      </w:pPr>
    </w:p>
    <w:p w:rsidR="001B45F9" w:rsidRPr="00852A01" w:rsidRDefault="001B45F9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852A01">
        <w:rPr>
          <w:rFonts w:hint="eastAsia"/>
          <w:b/>
          <w:sz w:val="24"/>
          <w:szCs w:val="24"/>
        </w:rPr>
        <w:t>请求消息要素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 w:rsidRPr="00D623EA">
        <w:rPr>
          <w:color w:val="000000"/>
        </w:rPr>
        <w:t>short</w:t>
      </w:r>
      <w:r>
        <w:rPr>
          <w:rFonts w:hint="eastAsia"/>
          <w:color w:val="000000"/>
        </w:rPr>
        <w:t>(0x06)</w:t>
      </w:r>
    </w:p>
    <w:p w:rsidR="001B45F9" w:rsidRPr="00CB5B28" w:rsidRDefault="001B45F9" w:rsidP="001B45F9">
      <w:pPr>
        <w:pStyle w:val="15"/>
        <w:spacing w:line="240" w:lineRule="auto"/>
        <w:ind w:leftChars="400" w:left="840"/>
      </w:pPr>
      <w:r w:rsidRPr="00CB5B28">
        <w:rPr>
          <w:rFonts w:hint="eastAsia"/>
        </w:rPr>
        <w:t>short(版本长度)</w:t>
      </w:r>
    </w:p>
    <w:p w:rsidR="001B45F9" w:rsidRPr="00CB5B28" w:rsidRDefault="001B45F9" w:rsidP="001B45F9">
      <w:pPr>
        <w:pStyle w:val="15"/>
        <w:spacing w:line="240" w:lineRule="auto"/>
        <w:ind w:leftChars="400" w:left="840"/>
      </w:pPr>
      <w:r w:rsidRPr="00CB5B28">
        <w:rPr>
          <w:rFonts w:hint="eastAsia"/>
        </w:rPr>
        <w:t>byte[]协议版本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 w:rsidRPr="00D623EA">
        <w:rPr>
          <w:color w:val="000000"/>
        </w:rPr>
        <w:t>short</w:t>
      </w:r>
      <w:r>
        <w:rPr>
          <w:rFonts w:hint="eastAsia"/>
          <w:color w:val="000000"/>
        </w:rPr>
        <w:t>（登录用户长度）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byte[](登录用户)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short(</w:t>
      </w:r>
      <w:r>
        <w:rPr>
          <w:rFonts w:hint="eastAsia"/>
          <w:color w:val="000000"/>
        </w:rPr>
        <w:t>商品代码</w:t>
      </w:r>
      <w:r>
        <w:rPr>
          <w:color w:val="000000"/>
        </w:rPr>
        <w:t>个数)</w:t>
      </w:r>
    </w:p>
    <w:p w:rsidR="001B45F9" w:rsidRDefault="001B45F9" w:rsidP="001B45F9">
      <w:pPr>
        <w:ind w:leftChars="400" w:left="840"/>
        <w:rPr>
          <w:color w:val="000000"/>
        </w:rPr>
      </w:pPr>
      <w:r w:rsidRPr="00D623EA">
        <w:rPr>
          <w:color w:val="000000"/>
        </w:rPr>
        <w:t>short</w:t>
      </w:r>
      <w:r>
        <w:rPr>
          <w:rFonts w:hint="eastAsia"/>
          <w:color w:val="000000"/>
        </w:rPr>
        <w:t>（商品代码长度）</w:t>
      </w:r>
    </w:p>
    <w:p w:rsidR="001B45F9" w:rsidRPr="005E259B" w:rsidRDefault="001B45F9" w:rsidP="001B45F9">
      <w:pPr>
        <w:ind w:leftChars="400" w:left="840"/>
      </w:pPr>
      <w:r w:rsidRPr="005E259B">
        <w:rPr>
          <w:rFonts w:hint="eastAsia"/>
        </w:rPr>
        <w:t>byte[](</w:t>
      </w:r>
      <w:r w:rsidRPr="005E259B">
        <w:rPr>
          <w:rFonts w:hint="eastAsia"/>
        </w:rPr>
        <w:t>商品代码</w:t>
      </w:r>
      <w:r w:rsidRPr="005E259B">
        <w:rPr>
          <w:rFonts w:hint="eastAsia"/>
        </w:rPr>
        <w:t>)</w:t>
      </w:r>
    </w:p>
    <w:p w:rsidR="001B45F9" w:rsidRPr="005E259B" w:rsidRDefault="001B45F9" w:rsidP="001B45F9">
      <w:pPr>
        <w:ind w:leftChars="400" w:left="840"/>
      </w:pPr>
      <w:r w:rsidRPr="005E259B">
        <w:rPr>
          <w:rFonts w:hint="eastAsia"/>
        </w:rPr>
        <w:t>short</w:t>
      </w:r>
      <w:r w:rsidRPr="005E259B">
        <w:rPr>
          <w:rFonts w:hint="eastAsia"/>
        </w:rPr>
        <w:t>（</w:t>
      </w:r>
      <w:r w:rsidRPr="005E259B">
        <w:rPr>
          <w:rFonts w:hint="eastAsia"/>
        </w:rPr>
        <w:t>sessionId</w:t>
      </w:r>
      <w:r w:rsidRPr="005E259B">
        <w:rPr>
          <w:rFonts w:hint="eastAsia"/>
        </w:rPr>
        <w:t>长度）</w:t>
      </w:r>
    </w:p>
    <w:p w:rsidR="001B45F9" w:rsidRPr="005E259B" w:rsidRDefault="001B45F9" w:rsidP="001B45F9">
      <w:pPr>
        <w:pStyle w:val="15"/>
        <w:spacing w:line="240" w:lineRule="auto"/>
        <w:ind w:leftChars="400" w:left="840"/>
      </w:pPr>
      <w:r w:rsidRPr="005E259B">
        <w:rPr>
          <w:rFonts w:hint="eastAsia"/>
        </w:rPr>
        <w:t>byte[](</w:t>
      </w:r>
      <w:r w:rsidRPr="005E259B">
        <w:rPr>
          <w:szCs w:val="21"/>
        </w:rPr>
        <w:t>SESSION_ID</w:t>
      </w:r>
      <w:r w:rsidRPr="005E259B">
        <w:rPr>
          <w:rFonts w:hint="eastAsia"/>
        </w:rPr>
        <w:t>)</w:t>
      </w:r>
    </w:p>
    <w:p w:rsidR="001B45F9" w:rsidRDefault="001B45F9" w:rsidP="001B45F9">
      <w:pPr>
        <w:ind w:leftChars="400" w:left="840"/>
        <w:rPr>
          <w:color w:val="000000"/>
        </w:rPr>
      </w:pPr>
      <w:r w:rsidRPr="00D623EA">
        <w:rPr>
          <w:color w:val="000000"/>
        </w:rPr>
        <w:t>short</w:t>
      </w:r>
      <w:r>
        <w:rPr>
          <w:rFonts w:hint="eastAsia"/>
          <w:color w:val="000000"/>
        </w:rPr>
        <w:t>（代理客户代码长度）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byte[](代理客户代码)</w:t>
      </w:r>
    </w:p>
    <w:p w:rsidR="001B45F9" w:rsidRDefault="001B45F9" w:rsidP="001B45F9">
      <w:pPr>
        <w:ind w:leftChars="400" w:left="840"/>
        <w:rPr>
          <w:color w:val="000000"/>
        </w:rPr>
      </w:pPr>
      <w:r w:rsidRPr="00D623EA">
        <w:rPr>
          <w:color w:val="000000"/>
        </w:rPr>
        <w:lastRenderedPageBreak/>
        <w:t>short</w:t>
      </w:r>
      <w:r>
        <w:rPr>
          <w:rFonts w:hint="eastAsia"/>
          <w:color w:val="000000"/>
        </w:rPr>
        <w:t>（代理客户电话密码长度）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 xml:space="preserve">byte[](代理客户电话密码) </w:t>
      </w:r>
    </w:p>
    <w:p w:rsidR="001B45F9" w:rsidRPr="003B487B" w:rsidRDefault="001B45F9" w:rsidP="001B45F9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500"/>
        <w:gridCol w:w="1628"/>
        <w:gridCol w:w="1585"/>
        <w:gridCol w:w="1653"/>
        <w:gridCol w:w="756"/>
        <w:gridCol w:w="1734"/>
        <w:gridCol w:w="614"/>
      </w:tblGrid>
      <w:tr w:rsidR="001B45F9" w:rsidRPr="004A0E35" w:rsidTr="001B45F9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0" w:type="dxa"/>
            <w:shd w:val="clear" w:color="auto" w:fill="D9D9D9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28" w:type="dxa"/>
            <w:shd w:val="clear" w:color="auto" w:fill="D9D9D9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5" w:type="dxa"/>
            <w:shd w:val="clear" w:color="auto" w:fill="D9D9D9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3" w:type="dxa"/>
            <w:shd w:val="clear" w:color="auto" w:fill="D9D9D9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 xml:space="preserve"> Tag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734" w:type="dxa"/>
            <w:shd w:val="clear" w:color="auto" w:fill="D9D9D9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4" w:type="dxa"/>
            <w:shd w:val="clear" w:color="auto" w:fill="D9D9D9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4A0E35" w:rsidTr="001B45F9">
        <w:trPr>
          <w:jc w:val="center"/>
        </w:trPr>
        <w:tc>
          <w:tcPr>
            <w:tcW w:w="47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0" w:type="dxa"/>
            <w:vAlign w:val="center"/>
          </w:tcPr>
          <w:p w:rsidR="001B45F9" w:rsidRDefault="001B45F9" w:rsidP="001B45F9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协议名</w:t>
            </w:r>
          </w:p>
        </w:tc>
        <w:tc>
          <w:tcPr>
            <w:tcW w:w="158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1B45F9" w:rsidRPr="001879D6" w:rsidRDefault="001B45F9" w:rsidP="001B45F9">
            <w:pPr>
              <w:pStyle w:val="15"/>
              <w:rPr>
                <w:color w:val="000000"/>
                <w:sz w:val="18"/>
                <w:szCs w:val="18"/>
              </w:rPr>
            </w:pPr>
            <w:r w:rsidRPr="004A0E35">
              <w:rPr>
                <w:rFonts w:hint="eastAsia"/>
              </w:rPr>
              <w:t>0x01</w:t>
            </w:r>
          </w:p>
        </w:tc>
        <w:tc>
          <w:tcPr>
            <w:tcW w:w="756" w:type="dxa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1B45F9" w:rsidRPr="004A0E35" w:rsidRDefault="001B45F9" w:rsidP="001B45F9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4A0E35" w:rsidTr="001B45F9">
        <w:trPr>
          <w:jc w:val="center"/>
        </w:trPr>
        <w:tc>
          <w:tcPr>
            <w:tcW w:w="47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0" w:type="dxa"/>
            <w:vAlign w:val="center"/>
          </w:tcPr>
          <w:p w:rsidR="001B45F9" w:rsidRDefault="001B45F9" w:rsidP="001B45F9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158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1B45F9" w:rsidRPr="004A0E35" w:rsidRDefault="001B45F9" w:rsidP="001B45F9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4A0E35" w:rsidTr="001B45F9">
        <w:trPr>
          <w:jc w:val="center"/>
        </w:trPr>
        <w:tc>
          <w:tcPr>
            <w:tcW w:w="47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0" w:type="dxa"/>
            <w:vAlign w:val="center"/>
          </w:tcPr>
          <w:p w:rsidR="001B45F9" w:rsidRDefault="001B45F9" w:rsidP="001B45F9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1B45F9" w:rsidRPr="0070767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707676">
              <w:rPr>
                <w:rFonts w:hint="eastAsia"/>
              </w:rPr>
              <w:t>协议版本</w:t>
            </w:r>
          </w:p>
        </w:tc>
        <w:tc>
          <w:tcPr>
            <w:tcW w:w="1585" w:type="dxa"/>
            <w:vAlign w:val="center"/>
          </w:tcPr>
          <w:p w:rsidR="001B45F9" w:rsidRPr="0070767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1B45F9" w:rsidRPr="0070767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B45F9" w:rsidRPr="0070767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70767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1B45F9" w:rsidRPr="00F9678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F96787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4A0E35" w:rsidTr="001B45F9">
        <w:trPr>
          <w:jc w:val="center"/>
        </w:trPr>
        <w:tc>
          <w:tcPr>
            <w:tcW w:w="47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0" w:type="dxa"/>
            <w:vAlign w:val="center"/>
          </w:tcPr>
          <w:p w:rsidR="001B45F9" w:rsidRDefault="001B45F9" w:rsidP="001B45F9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color w:val="000000"/>
                <w:sz w:val="18"/>
                <w:szCs w:val="18"/>
              </w:rPr>
              <w:t>登录用户长度</w:t>
            </w:r>
          </w:p>
        </w:tc>
        <w:tc>
          <w:tcPr>
            <w:tcW w:w="158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1B45F9" w:rsidRPr="004A0E35" w:rsidRDefault="001B45F9" w:rsidP="001B45F9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4A0E35" w:rsidTr="001B45F9">
        <w:trPr>
          <w:jc w:val="center"/>
        </w:trPr>
        <w:tc>
          <w:tcPr>
            <w:tcW w:w="47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0" w:type="dxa"/>
            <w:vAlign w:val="center"/>
          </w:tcPr>
          <w:p w:rsidR="001B45F9" w:rsidRDefault="001B45F9" w:rsidP="001B45F9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登录用户</w:t>
            </w:r>
          </w:p>
        </w:tc>
        <w:tc>
          <w:tcPr>
            <w:tcW w:w="158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1B45F9" w:rsidRPr="004A0E35" w:rsidRDefault="001B45F9" w:rsidP="001B45F9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0" w:type="dxa"/>
            <w:vAlign w:val="center"/>
          </w:tcPr>
          <w:p w:rsidR="00F25E4A" w:rsidRPr="004F4829" w:rsidRDefault="00F25E4A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商品代码个数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0" w:type="dxa"/>
            <w:vAlign w:val="center"/>
          </w:tcPr>
          <w:p w:rsidR="00F25E4A" w:rsidRDefault="00F25E4A" w:rsidP="00F25E4A">
            <w:pPr>
              <w:jc w:val="center"/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商品代码长度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</w:t>
            </w:r>
            <w:r>
              <w:rPr>
                <w:rFonts w:ascii="宋体" w:hAnsi="宋体"/>
                <w:sz w:val="18"/>
                <w:szCs w:val="18"/>
              </w:rPr>
              <w:t>N</w:t>
            </w:r>
            <w:r w:rsidRPr="004A0E3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0" w:type="dxa"/>
            <w:vAlign w:val="center"/>
          </w:tcPr>
          <w:p w:rsidR="00F25E4A" w:rsidRDefault="00F25E4A" w:rsidP="00F25E4A">
            <w:pPr>
              <w:jc w:val="center"/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[1..N</w:t>
            </w:r>
            <w:r w:rsidRPr="004A0E3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0" w:type="dxa"/>
            <w:vAlign w:val="center"/>
          </w:tcPr>
          <w:p w:rsidR="00F25E4A" w:rsidRDefault="00F25E4A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sessionId长度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0" w:type="dxa"/>
            <w:vAlign w:val="center"/>
          </w:tcPr>
          <w:p w:rsidR="00F25E4A" w:rsidRDefault="00F25E4A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sessionId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0" w:type="dxa"/>
            <w:vAlign w:val="center"/>
          </w:tcPr>
          <w:p w:rsidR="00F25E4A" w:rsidRDefault="00F25E4A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代理客户代码长度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F25E4A" w:rsidRPr="004A0E35" w:rsidRDefault="00F25E4A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00" w:type="dxa"/>
            <w:vAlign w:val="center"/>
          </w:tcPr>
          <w:p w:rsidR="00F25E4A" w:rsidRDefault="00F25E4A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代理客户代码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F25E4A" w:rsidRPr="004A0E35" w:rsidRDefault="00F25E4A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500" w:type="dxa"/>
            <w:vAlign w:val="center"/>
          </w:tcPr>
          <w:p w:rsidR="00F25E4A" w:rsidRDefault="00F25E4A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代理客户电话密码长度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F25E4A" w:rsidRPr="004A0E35" w:rsidRDefault="00F25E4A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500" w:type="dxa"/>
            <w:vAlign w:val="center"/>
          </w:tcPr>
          <w:p w:rsidR="00F25E4A" w:rsidRDefault="00F25E4A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代理客户电话密码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F25E4A" w:rsidRPr="004A0E35" w:rsidRDefault="00F25E4A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1B45F9" w:rsidRDefault="001B45F9" w:rsidP="001B45F9"/>
    <w:p w:rsidR="001B45F9" w:rsidRDefault="001B45F9" w:rsidP="001B45F9"/>
    <w:p w:rsidR="001B45F9" w:rsidRPr="00852A01" w:rsidRDefault="001B45F9" w:rsidP="00D51B16">
      <w:pPr>
        <w:pStyle w:val="ad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852A01">
        <w:rPr>
          <w:rFonts w:hint="eastAsia"/>
          <w:b/>
          <w:sz w:val="24"/>
          <w:szCs w:val="24"/>
        </w:rPr>
        <w:t>返回消息要素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 w:rsidRPr="00D623EA">
        <w:rPr>
          <w:color w:val="000000"/>
        </w:rPr>
        <w:t>short</w:t>
      </w:r>
      <w:r w:rsidRPr="00887545">
        <w:rPr>
          <w:rFonts w:hint="eastAsia"/>
          <w:color w:val="000000"/>
        </w:rPr>
        <w:t>(</w:t>
      </w:r>
      <w:r>
        <w:rPr>
          <w:rFonts w:hint="eastAsia"/>
          <w:color w:val="000000"/>
        </w:rPr>
        <w:t>0x06</w:t>
      </w:r>
      <w:r w:rsidRPr="00887545">
        <w:rPr>
          <w:rFonts w:hint="eastAsia"/>
          <w:color w:val="000000"/>
        </w:rPr>
        <w:t xml:space="preserve">) </w:t>
      </w:r>
    </w:p>
    <w:p w:rsidR="001B45F9" w:rsidRPr="00852A01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 w:rsidRPr="00852A01">
        <w:rPr>
          <w:rFonts w:hint="eastAsia"/>
          <w:color w:val="000000"/>
        </w:rPr>
        <w:t>short(版本长度)</w:t>
      </w:r>
    </w:p>
    <w:p w:rsidR="001B45F9" w:rsidRPr="00852A01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 w:rsidRPr="00852A01">
        <w:rPr>
          <w:rFonts w:hint="eastAsia"/>
          <w:color w:val="000000"/>
        </w:rPr>
        <w:t>byte[]协议版本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 w:rsidRPr="00887545">
        <w:rPr>
          <w:rFonts w:hint="eastAsia"/>
          <w:color w:val="000000"/>
        </w:rPr>
        <w:t>long(</w:t>
      </w:r>
      <w:r>
        <w:rPr>
          <w:rFonts w:hint="eastAsia"/>
          <w:color w:val="000000"/>
        </w:rPr>
        <w:t>返回码</w:t>
      </w:r>
      <w:r w:rsidRPr="00887545">
        <w:rPr>
          <w:rFonts w:hint="eastAsia"/>
          <w:color w:val="000000"/>
        </w:rPr>
        <w:t>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 w:rsidRPr="00D623EA">
        <w:rPr>
          <w:color w:val="000000"/>
        </w:rPr>
        <w:t>short</w:t>
      </w:r>
      <w:r>
        <w:rPr>
          <w:rFonts w:hint="eastAsia"/>
          <w:color w:val="000000"/>
        </w:rPr>
        <w:t>（</w:t>
      </w:r>
      <w:r w:rsidRPr="007517B8">
        <w:rPr>
          <w:rFonts w:hint="eastAsia"/>
          <w:color w:val="000000"/>
        </w:rPr>
        <w:t>返回的提示消息内容</w:t>
      </w:r>
      <w:r>
        <w:rPr>
          <w:rFonts w:hint="eastAsia"/>
          <w:color w:val="000000"/>
        </w:rPr>
        <w:t>长度）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byte[](</w:t>
      </w:r>
      <w:r w:rsidRPr="007517B8">
        <w:rPr>
          <w:rFonts w:hint="eastAsia"/>
          <w:color w:val="000000"/>
        </w:rPr>
        <w:t>返回的提示消息内容</w:t>
      </w:r>
      <w:r>
        <w:rPr>
          <w:rFonts w:hint="eastAsia"/>
          <w:color w:val="000000"/>
        </w:rPr>
        <w:t>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byte（记录集长度）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 w:rsidRPr="00D623EA">
        <w:rPr>
          <w:color w:val="000000"/>
        </w:rPr>
        <w:t>short</w:t>
      </w:r>
      <w:r>
        <w:rPr>
          <w:rFonts w:hint="eastAsia"/>
          <w:color w:val="000000"/>
        </w:rPr>
        <w:t>（商品代码长度）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byte[](商品代码)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double(买入价1)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double</w:t>
      </w:r>
      <w:r>
        <w:rPr>
          <w:rFonts w:hint="eastAsia"/>
          <w:color w:val="000000"/>
        </w:rPr>
        <w:t>(卖出价1)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申</w:t>
      </w:r>
      <w:r>
        <w:rPr>
          <w:color w:val="000000"/>
        </w:rPr>
        <w:t>买</w:t>
      </w:r>
      <w:r>
        <w:rPr>
          <w:rFonts w:hint="eastAsia"/>
          <w:color w:val="000000"/>
        </w:rPr>
        <w:t>量1)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long(申卖量1)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double(买入价2)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double</w:t>
      </w:r>
      <w:r>
        <w:rPr>
          <w:rFonts w:hint="eastAsia"/>
          <w:color w:val="000000"/>
        </w:rPr>
        <w:t>(卖出价2)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申</w:t>
      </w:r>
      <w:r>
        <w:rPr>
          <w:color w:val="000000"/>
        </w:rPr>
        <w:t>买</w:t>
      </w:r>
      <w:r>
        <w:rPr>
          <w:rFonts w:hint="eastAsia"/>
          <w:color w:val="000000"/>
        </w:rPr>
        <w:t>量2)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long(申卖量2)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double(买入价3)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double</w:t>
      </w:r>
      <w:r>
        <w:rPr>
          <w:rFonts w:hint="eastAsia"/>
          <w:color w:val="000000"/>
        </w:rPr>
        <w:t>(卖出价3)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申</w:t>
      </w:r>
      <w:r>
        <w:rPr>
          <w:color w:val="000000"/>
        </w:rPr>
        <w:t>买</w:t>
      </w:r>
      <w:r>
        <w:rPr>
          <w:rFonts w:hint="eastAsia"/>
          <w:color w:val="000000"/>
        </w:rPr>
        <w:t>量3)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long(申卖量3)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double(买入价4)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lastRenderedPageBreak/>
        <w:t>double</w:t>
      </w:r>
      <w:r>
        <w:rPr>
          <w:rFonts w:hint="eastAsia"/>
          <w:color w:val="000000"/>
        </w:rPr>
        <w:t>(卖出价4)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申</w:t>
      </w:r>
      <w:r>
        <w:rPr>
          <w:color w:val="000000"/>
        </w:rPr>
        <w:t>买</w:t>
      </w:r>
      <w:r>
        <w:rPr>
          <w:rFonts w:hint="eastAsia"/>
          <w:color w:val="000000"/>
        </w:rPr>
        <w:t>量4)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long(申卖量4)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double(买入价5)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double</w:t>
      </w:r>
      <w:r>
        <w:rPr>
          <w:rFonts w:hint="eastAsia"/>
          <w:color w:val="000000"/>
        </w:rPr>
        <w:t>(卖出价5)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申</w:t>
      </w:r>
      <w:r>
        <w:rPr>
          <w:color w:val="000000"/>
        </w:rPr>
        <w:t>买</w:t>
      </w:r>
      <w:r>
        <w:rPr>
          <w:rFonts w:hint="eastAsia"/>
          <w:color w:val="000000"/>
        </w:rPr>
        <w:t>量5)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long(申卖量5)</w:t>
      </w:r>
    </w:p>
    <w:p w:rsidR="00CD3117" w:rsidRDefault="001B45F9" w:rsidP="00CD3117">
      <w:pPr>
        <w:pStyle w:val="15"/>
        <w:spacing w:line="240" w:lineRule="auto"/>
        <w:ind w:leftChars="400" w:left="840"/>
        <w:rPr>
          <w:color w:val="000000"/>
        </w:rPr>
      </w:pPr>
      <w:r w:rsidRPr="00852A01">
        <w:rPr>
          <w:rFonts w:hint="eastAsia"/>
          <w:color w:val="000000"/>
        </w:rPr>
        <w:t>byte[](行情时间) 时间格式：</w:t>
      </w:r>
      <w:r w:rsidRPr="00852A01">
        <w:rPr>
          <w:color w:val="000000"/>
        </w:rPr>
        <w:t>yyyy-MM-dd HH:mm:ss</w:t>
      </w:r>
    </w:p>
    <w:p w:rsidR="001B45F9" w:rsidRDefault="001B45F9" w:rsidP="001B45F9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2"/>
        <w:gridCol w:w="423"/>
        <w:gridCol w:w="1617"/>
        <w:gridCol w:w="1177"/>
        <w:gridCol w:w="1466"/>
        <w:gridCol w:w="928"/>
        <w:gridCol w:w="1391"/>
        <w:gridCol w:w="1521"/>
      </w:tblGrid>
      <w:tr w:rsidR="001B45F9" w:rsidRPr="00A913C1" w:rsidTr="001B45F9">
        <w:trPr>
          <w:jc w:val="center"/>
        </w:trPr>
        <w:tc>
          <w:tcPr>
            <w:tcW w:w="422" w:type="dxa"/>
            <w:shd w:val="clear" w:color="auto" w:fill="D9D9D9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3" w:type="dxa"/>
            <w:shd w:val="clear" w:color="auto" w:fill="D9D9D9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17" w:type="dxa"/>
            <w:shd w:val="clear" w:color="auto" w:fill="D9D9D9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177" w:type="dxa"/>
            <w:shd w:val="clear" w:color="auto" w:fill="D9D9D9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66" w:type="dxa"/>
            <w:shd w:val="clear" w:color="auto" w:fill="D9D9D9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913C1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28" w:type="dxa"/>
            <w:shd w:val="clear" w:color="auto" w:fill="D9D9D9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1" w:type="dxa"/>
            <w:shd w:val="clear" w:color="auto" w:fill="D9D9D9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21" w:type="dxa"/>
            <w:shd w:val="clear" w:color="auto" w:fill="D9D9D9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3" w:type="dxa"/>
          </w:tcPr>
          <w:p w:rsidR="001B45F9" w:rsidRDefault="001B45F9" w:rsidP="001B45F9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协议名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pStyle w:val="15"/>
              <w:rPr>
                <w:color w:val="000000"/>
                <w:sz w:val="18"/>
                <w:szCs w:val="18"/>
              </w:rPr>
            </w:pPr>
            <w:r w:rsidRPr="00A913C1"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928" w:type="dxa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3" w:type="dxa"/>
          </w:tcPr>
          <w:p w:rsidR="001B45F9" w:rsidRDefault="001B45F9" w:rsidP="001B45F9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Style w:val="ab"/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3" w:type="dxa"/>
          </w:tcPr>
          <w:p w:rsidR="001B45F9" w:rsidRDefault="001B45F9" w:rsidP="001B45F9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3" w:type="dxa"/>
          </w:tcPr>
          <w:p w:rsidR="001B45F9" w:rsidRDefault="001B45F9" w:rsidP="001B45F9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1B45F9" w:rsidRDefault="001B45F9" w:rsidP="001B45F9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3" w:type="dxa"/>
          </w:tcPr>
          <w:p w:rsidR="001B45F9" w:rsidRDefault="001B45F9" w:rsidP="001B45F9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返回的提示消息内容长度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1B45F9" w:rsidRDefault="001B45F9" w:rsidP="001B45F9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3" w:type="dxa"/>
          </w:tcPr>
          <w:p w:rsidR="001B45F9" w:rsidRDefault="001B45F9" w:rsidP="001B45F9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1B45F9" w:rsidRDefault="001B45F9" w:rsidP="001B45F9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3" w:type="dxa"/>
          </w:tcPr>
          <w:p w:rsidR="001B45F9" w:rsidRDefault="001B45F9" w:rsidP="001B45F9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记录集长度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1B45F9" w:rsidRDefault="001B45F9" w:rsidP="001B45F9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3" w:type="dxa"/>
          </w:tcPr>
          <w:p w:rsidR="001B45F9" w:rsidRDefault="001B45F9" w:rsidP="001B45F9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商品代码长度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1B45F9" w:rsidRDefault="001B45F9" w:rsidP="001B45F9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3" w:type="dxa"/>
          </w:tcPr>
          <w:p w:rsidR="001B45F9" w:rsidRDefault="001B45F9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商品代码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28" w:type="dxa"/>
          </w:tcPr>
          <w:p w:rsidR="001B45F9" w:rsidRDefault="001B45F9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买入价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卖出价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3" w:type="dxa"/>
          </w:tcPr>
          <w:p w:rsidR="00F25E4A" w:rsidRDefault="00F25E4A" w:rsidP="001B45F9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</w:t>
            </w:r>
            <w:r>
              <w:rPr>
                <w:color w:val="000000"/>
              </w:rPr>
              <w:t>买</w:t>
            </w:r>
            <w:r>
              <w:rPr>
                <w:rFonts w:hint="eastAsia"/>
                <w:color w:val="000000"/>
              </w:rPr>
              <w:t>量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3" w:type="dxa"/>
          </w:tcPr>
          <w:p w:rsidR="00F25E4A" w:rsidRDefault="00F25E4A" w:rsidP="001B45F9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申卖量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3" w:type="dxa"/>
          </w:tcPr>
          <w:p w:rsidR="00F25E4A" w:rsidRPr="00FD47D6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买入价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Pr="00263F02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卖出价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</w:t>
            </w:r>
            <w:r>
              <w:rPr>
                <w:color w:val="000000"/>
              </w:rPr>
              <w:t>买</w:t>
            </w:r>
            <w:r>
              <w:rPr>
                <w:rFonts w:hint="eastAsia"/>
                <w:color w:val="000000"/>
              </w:rPr>
              <w:t>量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申卖量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买入价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23" w:type="dxa"/>
          </w:tcPr>
          <w:p w:rsidR="00F25E4A" w:rsidRDefault="00F25E4A" w:rsidP="001B45F9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卖出价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23" w:type="dxa"/>
          </w:tcPr>
          <w:p w:rsidR="00F25E4A" w:rsidRDefault="00F25E4A" w:rsidP="001B45F9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</w:t>
            </w:r>
            <w:r>
              <w:rPr>
                <w:color w:val="000000"/>
              </w:rPr>
              <w:t>买</w:t>
            </w:r>
            <w:r>
              <w:rPr>
                <w:rFonts w:hint="eastAsia"/>
                <w:color w:val="000000"/>
              </w:rPr>
              <w:t>量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23" w:type="dxa"/>
          </w:tcPr>
          <w:p w:rsidR="00F25E4A" w:rsidRPr="00FD47D6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申卖量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Pr="00263F02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买入价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卖出价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423" w:type="dxa"/>
          </w:tcPr>
          <w:p w:rsidR="00F25E4A" w:rsidRDefault="00F25E4A" w:rsidP="001B45F9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</w:t>
            </w:r>
            <w:r>
              <w:rPr>
                <w:color w:val="000000"/>
              </w:rPr>
              <w:t>买</w:t>
            </w:r>
            <w:r>
              <w:rPr>
                <w:rFonts w:hint="eastAsia"/>
                <w:color w:val="000000"/>
              </w:rPr>
              <w:t>量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423" w:type="dxa"/>
          </w:tcPr>
          <w:p w:rsidR="00F25E4A" w:rsidRDefault="00F25E4A" w:rsidP="001B45F9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申卖量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买入价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卖出价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423" w:type="dxa"/>
          </w:tcPr>
          <w:p w:rsidR="00F25E4A" w:rsidRPr="00FD47D6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</w:t>
            </w:r>
            <w:r>
              <w:rPr>
                <w:color w:val="000000"/>
              </w:rPr>
              <w:t>买</w:t>
            </w:r>
            <w:r>
              <w:rPr>
                <w:rFonts w:hint="eastAsia"/>
                <w:color w:val="000000"/>
              </w:rPr>
              <w:t>量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Pr="00263F02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申卖量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行情时间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21" w:type="dxa"/>
            <w:vAlign w:val="center"/>
          </w:tcPr>
          <w:p w:rsidR="00F25E4A" w:rsidRPr="00A913C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String" w:history="1">
              <w:r w:rsidR="00F25E4A" w:rsidRPr="00A913C1">
                <w:rPr>
                  <w:rStyle w:val="ab"/>
                  <w:rFonts w:ascii="宋体" w:hAnsi="宋体" w:hint="eastAsia"/>
                  <w:sz w:val="18"/>
                  <w:szCs w:val="18"/>
                </w:rPr>
                <w:t>解析后时间格式</w:t>
              </w:r>
              <w:r w:rsidR="00F25E4A" w:rsidRPr="00A913C1">
                <w:rPr>
                  <w:rStyle w:val="ab"/>
                  <w:rFonts w:ascii="宋体" w:hAnsi="宋体" w:hint="eastAsia"/>
                  <w:sz w:val="18"/>
                  <w:szCs w:val="18"/>
                  <w:lang w:val="de-DE"/>
                </w:rPr>
                <w:t>DateTimeString</w:t>
              </w:r>
            </w:hyperlink>
          </w:p>
        </w:tc>
      </w:tr>
    </w:tbl>
    <w:p w:rsidR="001B45F9" w:rsidRDefault="001B45F9" w:rsidP="001B45F9"/>
    <w:p w:rsidR="001B45F9" w:rsidRPr="003E7C30" w:rsidRDefault="001B45F9" w:rsidP="001B45F9"/>
    <w:p w:rsidR="001B45F9" w:rsidRDefault="001B45F9" w:rsidP="001B45F9"/>
    <w:p w:rsidR="001B45F9" w:rsidRDefault="001B45F9" w:rsidP="001B45F9"/>
    <w:p w:rsidR="0051397F" w:rsidRDefault="0051397F" w:rsidP="001B45F9"/>
    <w:p w:rsidR="0051397F" w:rsidRDefault="0051397F" w:rsidP="001B45F9"/>
    <w:p w:rsidR="0051397F" w:rsidRDefault="0051397F" w:rsidP="001B45F9"/>
    <w:p w:rsidR="0051397F" w:rsidRDefault="0051397F" w:rsidP="001B45F9"/>
    <w:p w:rsidR="0051397F" w:rsidRDefault="0051397F" w:rsidP="001B45F9"/>
    <w:p w:rsidR="0051397F" w:rsidRDefault="0051397F" w:rsidP="001B45F9"/>
    <w:p w:rsidR="0051397F" w:rsidRDefault="0051397F" w:rsidP="001B45F9"/>
    <w:p w:rsidR="001B45F9" w:rsidRPr="001B45F9" w:rsidRDefault="001B45F9" w:rsidP="001B45F9"/>
    <w:p w:rsidR="001B45F9" w:rsidRPr="001B45F9" w:rsidRDefault="001B45F9" w:rsidP="001B45F9">
      <w:pPr>
        <w:jc w:val="center"/>
        <w:outlineLvl w:val="0"/>
        <w:rPr>
          <w:b/>
          <w:sz w:val="36"/>
          <w:szCs w:val="36"/>
        </w:rPr>
      </w:pPr>
      <w:bookmarkStart w:id="488" w:name="_Toc351540254"/>
      <w:r w:rsidRPr="001B45F9">
        <w:rPr>
          <w:rFonts w:hint="eastAsia"/>
          <w:b/>
          <w:sz w:val="36"/>
          <w:szCs w:val="36"/>
        </w:rPr>
        <w:t>出入金协议</w:t>
      </w:r>
      <w:bookmarkEnd w:id="488"/>
    </w:p>
    <w:p w:rsidR="001B45F9" w:rsidRDefault="001B45F9" w:rsidP="001B45F9"/>
    <w:p w:rsidR="001B45F9" w:rsidRPr="0051397F" w:rsidRDefault="001B45F9" w:rsidP="00D51B16">
      <w:pPr>
        <w:pStyle w:val="ad"/>
        <w:numPr>
          <w:ilvl w:val="0"/>
          <w:numId w:val="33"/>
        </w:numPr>
        <w:ind w:firstLineChars="0"/>
        <w:outlineLvl w:val="1"/>
        <w:rPr>
          <w:b/>
          <w:sz w:val="28"/>
          <w:szCs w:val="28"/>
        </w:rPr>
      </w:pPr>
      <w:bookmarkStart w:id="489" w:name="_Toc351540255"/>
      <w:r w:rsidRPr="0051397F">
        <w:rPr>
          <w:rFonts w:hint="eastAsia"/>
          <w:b/>
          <w:sz w:val="28"/>
          <w:szCs w:val="28"/>
        </w:rPr>
        <w:t>客户出入金</w:t>
      </w:r>
      <w:r w:rsidRPr="0051397F">
        <w:rPr>
          <w:b/>
          <w:sz w:val="28"/>
          <w:szCs w:val="28"/>
        </w:rPr>
        <w:t>-</w:t>
      </w:r>
      <w:r w:rsidRPr="0051397F">
        <w:rPr>
          <w:rFonts w:hint="eastAsia"/>
          <w:b/>
          <w:sz w:val="28"/>
          <w:szCs w:val="28"/>
        </w:rPr>
        <w:t>银行卡余额查询</w:t>
      </w:r>
      <w:bookmarkEnd w:id="489"/>
    </w:p>
    <w:p w:rsidR="001B45F9" w:rsidRPr="0051397F" w:rsidRDefault="001B45F9" w:rsidP="00D51B16">
      <w:pPr>
        <w:pStyle w:val="ad"/>
        <w:numPr>
          <w:ilvl w:val="1"/>
          <w:numId w:val="34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业务功能</w:t>
      </w:r>
    </w:p>
    <w:p w:rsidR="001B45F9" w:rsidRPr="0051397F" w:rsidRDefault="001B45F9" w:rsidP="0051397F">
      <w:pPr>
        <w:pStyle w:val="15"/>
        <w:spacing w:line="240" w:lineRule="auto"/>
        <w:ind w:leftChars="400" w:left="840"/>
        <w:rPr>
          <w:color w:val="000000"/>
        </w:rPr>
      </w:pPr>
      <w:r w:rsidRPr="0051397F">
        <w:rPr>
          <w:rFonts w:hint="eastAsia"/>
          <w:color w:val="000000"/>
        </w:rPr>
        <w:t>客户银行卡余额查询</w:t>
      </w:r>
      <w:r w:rsidRPr="0051397F">
        <w:rPr>
          <w:color w:val="000000"/>
        </w:rPr>
        <w:t>(money_bankfunds)</w:t>
      </w:r>
      <w:r w:rsidRPr="0051397F">
        <w:rPr>
          <w:rFonts w:hint="eastAsia"/>
          <w:color w:val="000000"/>
        </w:rPr>
        <w:t>；</w:t>
      </w:r>
    </w:p>
    <w:p w:rsidR="001B45F9" w:rsidRDefault="001B45F9" w:rsidP="001B45F9"/>
    <w:p w:rsidR="001B45F9" w:rsidRPr="0051397F" w:rsidRDefault="001B45F9" w:rsidP="00D51B16">
      <w:pPr>
        <w:pStyle w:val="ad"/>
        <w:numPr>
          <w:ilvl w:val="1"/>
          <w:numId w:val="34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支持版本</w:t>
      </w:r>
    </w:p>
    <w:p w:rsidR="001B45F9" w:rsidRDefault="001B45F9" w:rsidP="0051397F">
      <w:pPr>
        <w:pStyle w:val="15"/>
        <w:spacing w:line="240" w:lineRule="auto"/>
        <w:ind w:leftChars="400" w:left="840"/>
        <w:rPr>
          <w:color w:val="000000"/>
        </w:rPr>
      </w:pPr>
      <w:r w:rsidRPr="0051397F">
        <w:rPr>
          <w:rFonts w:hint="eastAsia"/>
          <w:color w:val="000000"/>
        </w:rPr>
        <w:t>1.0以上</w:t>
      </w:r>
    </w:p>
    <w:p w:rsidR="0051397F" w:rsidRPr="0051397F" w:rsidRDefault="0051397F" w:rsidP="0051397F">
      <w:pPr>
        <w:pStyle w:val="15"/>
        <w:spacing w:line="240" w:lineRule="auto"/>
        <w:ind w:leftChars="400" w:left="840"/>
        <w:rPr>
          <w:color w:val="000000"/>
        </w:rPr>
      </w:pPr>
    </w:p>
    <w:p w:rsidR="001B45F9" w:rsidRPr="0051397F" w:rsidRDefault="001B45F9" w:rsidP="00D51B16">
      <w:pPr>
        <w:pStyle w:val="ad"/>
        <w:numPr>
          <w:ilvl w:val="1"/>
          <w:numId w:val="34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标签名称</w:t>
      </w:r>
    </w:p>
    <w:p w:rsidR="001B45F9" w:rsidRDefault="003123B9" w:rsidP="0051397F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</w:t>
      </w:r>
      <w:r>
        <w:t>Money</w:t>
      </w:r>
      <w:r w:rsidRPr="005D6476">
        <w:t>Servlet</w:t>
      </w:r>
      <w:r>
        <w:rPr>
          <w:rFonts w:hint="eastAsia"/>
        </w:rPr>
        <w:t>?req=</w:t>
      </w:r>
      <w:r w:rsidR="001B45F9" w:rsidRPr="0051397F">
        <w:rPr>
          <w:color w:val="000000"/>
        </w:rPr>
        <w:t>money_bankfunds</w:t>
      </w:r>
    </w:p>
    <w:p w:rsidR="0051397F" w:rsidRPr="0051397F" w:rsidRDefault="0051397F" w:rsidP="0051397F">
      <w:pPr>
        <w:pStyle w:val="15"/>
        <w:spacing w:line="240" w:lineRule="auto"/>
        <w:ind w:leftChars="400" w:left="840"/>
        <w:rPr>
          <w:color w:val="000000"/>
        </w:rPr>
      </w:pPr>
    </w:p>
    <w:p w:rsidR="001B45F9" w:rsidRPr="0051397F" w:rsidRDefault="001B45F9" w:rsidP="00D51B16">
      <w:pPr>
        <w:pStyle w:val="ad"/>
        <w:numPr>
          <w:ilvl w:val="1"/>
          <w:numId w:val="34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请求消息要素</w:t>
      </w:r>
    </w:p>
    <w:p w:rsidR="0042316D" w:rsidRDefault="0042316D" w:rsidP="00F92919">
      <w:pPr>
        <w:ind w:left="420" w:firstLine="420"/>
      </w:pPr>
      <w:r>
        <w:t>{</w:t>
      </w:r>
    </w:p>
    <w:p w:rsidR="0042316D" w:rsidRDefault="0042316D" w:rsidP="0042316D">
      <w:pPr>
        <w:pStyle w:val="ad"/>
        <w:ind w:left="856"/>
      </w:pPr>
      <w:r>
        <w:t xml:space="preserve">  "MMTS": {</w:t>
      </w:r>
    </w:p>
    <w:p w:rsidR="0042316D" w:rsidRDefault="0042316D" w:rsidP="0042316D">
      <w:pPr>
        <w:pStyle w:val="ad"/>
        <w:ind w:left="856"/>
      </w:pPr>
      <w:r>
        <w:t xml:space="preserve">    "version": "1.0",</w:t>
      </w:r>
    </w:p>
    <w:p w:rsidR="0042316D" w:rsidRDefault="0042316D" w:rsidP="0042316D">
      <w:pPr>
        <w:pStyle w:val="ad"/>
        <w:ind w:left="856"/>
      </w:pPr>
      <w:r>
        <w:t xml:space="preserve">    "REQ": {</w:t>
      </w:r>
    </w:p>
    <w:p w:rsidR="0042316D" w:rsidRDefault="0042316D" w:rsidP="0042316D">
      <w:pPr>
        <w:pStyle w:val="ad"/>
        <w:ind w:left="856"/>
      </w:pPr>
      <w:r>
        <w:t xml:space="preserve">      "name": "money_bankfunds",</w:t>
      </w:r>
    </w:p>
    <w:p w:rsidR="0042316D" w:rsidRDefault="0042316D" w:rsidP="0042316D">
      <w:pPr>
        <w:pStyle w:val="ad"/>
        <w:ind w:left="856"/>
      </w:pPr>
      <w:r>
        <w:rPr>
          <w:rFonts w:hint="eastAsia"/>
        </w:rPr>
        <w:t xml:space="preserve">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42316D" w:rsidRDefault="0042316D" w:rsidP="0042316D">
      <w:pPr>
        <w:pStyle w:val="ad"/>
        <w:ind w:left="856"/>
      </w:pPr>
      <w:r>
        <w:t xml:space="preserve">      "SESSION_ID": "SESSION_ID",</w:t>
      </w:r>
    </w:p>
    <w:p w:rsidR="0042316D" w:rsidRDefault="0042316D" w:rsidP="0042316D">
      <w:pPr>
        <w:pStyle w:val="ad"/>
        <w:ind w:left="856"/>
      </w:pPr>
      <w:r>
        <w:rPr>
          <w:rFonts w:hint="eastAsia"/>
        </w:rPr>
        <w:t xml:space="preserve">      "BANK_ID": "</w:t>
      </w:r>
      <w:r>
        <w:rPr>
          <w:rFonts w:hint="eastAsia"/>
        </w:rPr>
        <w:t>银行</w:t>
      </w:r>
      <w:r>
        <w:rPr>
          <w:rFonts w:hint="eastAsia"/>
        </w:rPr>
        <w:t>ID",</w:t>
      </w:r>
    </w:p>
    <w:p w:rsidR="0042316D" w:rsidRDefault="0042316D" w:rsidP="0042316D">
      <w:pPr>
        <w:pStyle w:val="ad"/>
        <w:ind w:left="856"/>
      </w:pPr>
      <w:r>
        <w:rPr>
          <w:rFonts w:hint="eastAsia"/>
        </w:rPr>
        <w:t xml:space="preserve">      "PWD": "</w:t>
      </w:r>
      <w:r>
        <w:rPr>
          <w:rFonts w:hint="eastAsia"/>
        </w:rPr>
        <w:t>密码</w:t>
      </w:r>
      <w:r>
        <w:rPr>
          <w:rFonts w:hint="eastAsia"/>
        </w:rPr>
        <w:t>"</w:t>
      </w:r>
    </w:p>
    <w:p w:rsidR="0042316D" w:rsidRDefault="0042316D" w:rsidP="0042316D">
      <w:pPr>
        <w:pStyle w:val="ad"/>
        <w:ind w:left="856"/>
      </w:pPr>
      <w:r>
        <w:t xml:space="preserve">    }</w:t>
      </w:r>
    </w:p>
    <w:p w:rsidR="0042316D" w:rsidRDefault="0042316D" w:rsidP="0042316D">
      <w:pPr>
        <w:pStyle w:val="ad"/>
        <w:ind w:left="856"/>
      </w:pPr>
      <w:r>
        <w:t xml:space="preserve">  }</w:t>
      </w:r>
    </w:p>
    <w:p w:rsidR="0042316D" w:rsidRPr="00580979" w:rsidRDefault="0042316D" w:rsidP="00F92919">
      <w:pPr>
        <w:pStyle w:val="ad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"/>
        <w:gridCol w:w="505"/>
        <w:gridCol w:w="1638"/>
        <w:gridCol w:w="1589"/>
        <w:gridCol w:w="1651"/>
        <w:gridCol w:w="849"/>
        <w:gridCol w:w="1395"/>
        <w:gridCol w:w="840"/>
      </w:tblGrid>
      <w:tr w:rsidR="001B45F9" w:rsidRPr="00AF7A7C" w:rsidTr="001B45F9">
        <w:trPr>
          <w:jc w:val="center"/>
        </w:trPr>
        <w:tc>
          <w:tcPr>
            <w:tcW w:w="47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1B45F9" w:rsidRPr="00AF7A7C" w:rsidRDefault="005C3272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</w:t>
            </w:r>
            <w:r w:rsidRPr="00C55D1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Max32</w:t>
              </w:r>
              <w:r w:rsidR="001B45F9" w:rsidRPr="00C55D1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Number" w:history="1">
              <w:r w:rsidR="001B45F9" w:rsidRPr="00B131DA">
                <w:rPr>
                  <w:rStyle w:val="ab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716C7E">
              <w:rPr>
                <w:rFonts w:ascii="宋体" w:hAnsi="宋体" w:hint="eastAsia"/>
                <w:sz w:val="18"/>
                <w:szCs w:val="18"/>
              </w:rPr>
              <w:t>银行</w:t>
            </w:r>
            <w:r w:rsidRPr="00716C7E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33036">
              <w:rPr>
                <w:rFonts w:ascii="宋体" w:hAnsi="宋体"/>
                <w:sz w:val="18"/>
                <w:szCs w:val="18"/>
              </w:rPr>
              <w:t>BANK_ID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833036">
              <w:rPr>
                <w:rFonts w:ascii="宋体" w:hAnsi="宋体"/>
                <w:sz w:val="18"/>
                <w:szCs w:val="18"/>
              </w:rPr>
              <w:t>BANK_ID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  <w:lang w:val="de-DE"/>
                </w:rPr>
                <w:t>Max32Text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716C7E"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33036">
              <w:rPr>
                <w:rFonts w:ascii="宋体" w:hAnsi="宋体"/>
                <w:sz w:val="18"/>
                <w:szCs w:val="18"/>
              </w:rPr>
              <w:t>PWD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833036">
              <w:rPr>
                <w:rFonts w:ascii="宋体" w:hAnsi="宋体"/>
                <w:sz w:val="18"/>
                <w:szCs w:val="18"/>
              </w:rPr>
              <w:t>PWD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 w:rsidRPr="00FB032C">
                <w:rPr>
                  <w:rStyle w:val="ab"/>
                  <w:rFonts w:ascii="宋体" w:hAnsi="宋体"/>
                  <w:lang w:val="de-DE"/>
                </w:rPr>
                <w:t>Max6Text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1B45F9" w:rsidRPr="003A7348" w:rsidRDefault="001B45F9" w:rsidP="00D51B16">
      <w:pPr>
        <w:pStyle w:val="ad"/>
        <w:numPr>
          <w:ilvl w:val="1"/>
          <w:numId w:val="34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返回消息要素</w:t>
      </w:r>
    </w:p>
    <w:p w:rsidR="00EA06D0" w:rsidRDefault="00EA06D0" w:rsidP="00EA06D0">
      <w:pPr>
        <w:pStyle w:val="ad"/>
        <w:ind w:left="840"/>
      </w:pPr>
      <w:r>
        <w:t>{</w:t>
      </w:r>
    </w:p>
    <w:p w:rsidR="00EA06D0" w:rsidRDefault="00EA06D0" w:rsidP="00EA06D0">
      <w:pPr>
        <w:pStyle w:val="ad"/>
        <w:ind w:left="840"/>
      </w:pPr>
      <w:r>
        <w:t xml:space="preserve">  "MMTS": {</w:t>
      </w:r>
    </w:p>
    <w:p w:rsidR="00EA06D0" w:rsidRDefault="009A614D" w:rsidP="00EA06D0">
      <w:pPr>
        <w:pStyle w:val="ad"/>
        <w:ind w:left="840"/>
      </w:pPr>
      <w:r>
        <w:t xml:space="preserve">    "</w:t>
      </w:r>
      <w:r w:rsidR="00EA06D0">
        <w:t>version": "1.0",</w:t>
      </w:r>
    </w:p>
    <w:p w:rsidR="00EA06D0" w:rsidRDefault="00EA06D0" w:rsidP="00EA06D0">
      <w:pPr>
        <w:pStyle w:val="ad"/>
        <w:ind w:left="840"/>
      </w:pPr>
      <w:r>
        <w:lastRenderedPageBreak/>
        <w:t xml:space="preserve">    "REP": {</w:t>
      </w:r>
    </w:p>
    <w:p w:rsidR="00EA06D0" w:rsidRDefault="009A614D" w:rsidP="00EA06D0">
      <w:pPr>
        <w:pStyle w:val="ad"/>
        <w:ind w:left="840"/>
      </w:pPr>
      <w:r>
        <w:t xml:space="preserve">      "</w:t>
      </w:r>
      <w:r w:rsidR="00EA06D0">
        <w:t>name": "money_bankfunds",</w:t>
      </w:r>
    </w:p>
    <w:p w:rsidR="00EA06D0" w:rsidRDefault="009A614D" w:rsidP="00EA06D0">
      <w:pPr>
        <w:pStyle w:val="ad"/>
        <w:ind w:left="840"/>
      </w:pPr>
      <w:r>
        <w:t xml:space="preserve">      "</w:t>
      </w:r>
      <w:r w:rsidR="00EA06D0">
        <w:t>message": " ",</w:t>
      </w:r>
    </w:p>
    <w:p w:rsidR="00EA06D0" w:rsidRDefault="009A614D" w:rsidP="00EA06D0">
      <w:pPr>
        <w:pStyle w:val="ad"/>
        <w:ind w:left="840"/>
      </w:pPr>
      <w:r>
        <w:t xml:space="preserve">      "</w:t>
      </w:r>
      <w:r w:rsidR="00EA06D0">
        <w:t>retcode": " ",</w:t>
      </w:r>
    </w:p>
    <w:p w:rsidR="00EA06D0" w:rsidRDefault="00EA06D0" w:rsidP="00EA06D0">
      <w:pPr>
        <w:pStyle w:val="ad"/>
        <w:ind w:left="840"/>
      </w:pPr>
      <w:r>
        <w:rPr>
          <w:rFonts w:hint="eastAsia"/>
        </w:rPr>
        <w:t xml:space="preserve">      "BANK_FUNDS": "</w:t>
      </w:r>
      <w:r>
        <w:rPr>
          <w:rFonts w:hint="eastAsia"/>
        </w:rPr>
        <w:t>银行卡余额</w:t>
      </w:r>
      <w:r>
        <w:rPr>
          <w:rFonts w:hint="eastAsia"/>
        </w:rPr>
        <w:t>"</w:t>
      </w:r>
    </w:p>
    <w:p w:rsidR="00EA06D0" w:rsidRDefault="00EA06D0" w:rsidP="00EA06D0">
      <w:pPr>
        <w:pStyle w:val="ad"/>
        <w:ind w:left="840"/>
      </w:pPr>
      <w:r>
        <w:t xml:space="preserve">    }</w:t>
      </w:r>
    </w:p>
    <w:p w:rsidR="00EA06D0" w:rsidRDefault="00EA06D0" w:rsidP="00EA06D0">
      <w:pPr>
        <w:pStyle w:val="ad"/>
        <w:ind w:left="840"/>
      </w:pPr>
      <w:r>
        <w:t xml:space="preserve">  }</w:t>
      </w:r>
    </w:p>
    <w:p w:rsidR="00EA06D0" w:rsidRDefault="00EA06D0" w:rsidP="00EA06D0">
      <w:pPr>
        <w:pStyle w:val="ad"/>
        <w:ind w:left="840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3"/>
        <w:gridCol w:w="420"/>
        <w:gridCol w:w="1249"/>
        <w:gridCol w:w="1545"/>
        <w:gridCol w:w="1694"/>
        <w:gridCol w:w="835"/>
        <w:gridCol w:w="1476"/>
        <w:gridCol w:w="1283"/>
      </w:tblGrid>
      <w:tr w:rsidR="001B45F9" w:rsidTr="001B45F9">
        <w:trPr>
          <w:jc w:val="center"/>
        </w:trPr>
        <w:tc>
          <w:tcPr>
            <w:tcW w:w="443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0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249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45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94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35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83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E5222B" w:rsidTr="001B45F9">
        <w:trPr>
          <w:jc w:val="center"/>
        </w:trPr>
        <w:tc>
          <w:tcPr>
            <w:tcW w:w="443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0" w:type="dxa"/>
          </w:tcPr>
          <w:p w:rsidR="001B45F9" w:rsidRDefault="001B45F9" w:rsidP="001B45F9">
            <w:r w:rsidRPr="00DB2CFD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249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45" w:type="dxa"/>
            <w:vAlign w:val="center"/>
          </w:tcPr>
          <w:p w:rsidR="001B45F9" w:rsidRPr="00E5222B" w:rsidRDefault="00EF508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694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E5222B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35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1B45F9" w:rsidRPr="00E5222B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283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43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420" w:type="dxa"/>
          </w:tcPr>
          <w:p w:rsidR="001B45F9" w:rsidRDefault="001B45F9" w:rsidP="001B45F9">
            <w:r w:rsidRPr="00DB2CFD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249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45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694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5222B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35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1B45F9" w:rsidRPr="00E5222B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283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43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420" w:type="dxa"/>
          </w:tcPr>
          <w:p w:rsidR="001B45F9" w:rsidRDefault="001B45F9" w:rsidP="001B45F9">
            <w:r w:rsidRPr="00DB2CFD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249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716C7E">
              <w:rPr>
                <w:rFonts w:ascii="宋体" w:hAnsi="宋体" w:hint="eastAsia"/>
                <w:sz w:val="18"/>
                <w:szCs w:val="18"/>
              </w:rPr>
              <w:t>银行卡余额</w:t>
            </w:r>
          </w:p>
        </w:tc>
        <w:tc>
          <w:tcPr>
            <w:tcW w:w="1545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716C7E">
              <w:rPr>
                <w:rFonts w:ascii="宋体" w:hAnsi="宋体"/>
                <w:sz w:val="18"/>
                <w:szCs w:val="18"/>
              </w:rPr>
              <w:t>BANK_FUNDS</w:t>
            </w:r>
          </w:p>
        </w:tc>
        <w:tc>
          <w:tcPr>
            <w:tcW w:w="1694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716C7E">
              <w:rPr>
                <w:rFonts w:ascii="宋体" w:hAnsi="宋体"/>
                <w:sz w:val="18"/>
                <w:szCs w:val="18"/>
              </w:rPr>
              <w:t>BANK_FUNDS&gt;</w:t>
            </w:r>
          </w:p>
        </w:tc>
        <w:tc>
          <w:tcPr>
            <w:tcW w:w="835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E5222B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1B45F9" w:rsidRPr="00E5222B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Amount" w:history="1">
              <w:r w:rsidR="001B45F9" w:rsidRPr="00FB032C">
                <w:rPr>
                  <w:rStyle w:val="ab"/>
                  <w:rFonts w:ascii="宋体" w:hAnsi="宋体"/>
                </w:rPr>
                <w:t>Amount</w:t>
              </w:r>
            </w:hyperlink>
          </w:p>
        </w:tc>
        <w:tc>
          <w:tcPr>
            <w:tcW w:w="1283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3A7348" w:rsidRDefault="001B45F9" w:rsidP="00D51B16">
      <w:pPr>
        <w:pStyle w:val="ad"/>
        <w:numPr>
          <w:ilvl w:val="1"/>
          <w:numId w:val="34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c"/>
        <w:numPr>
          <w:ilvl w:val="0"/>
          <w:numId w:val="35"/>
        </w:numPr>
        <w:ind w:firstLineChars="0"/>
      </w:pPr>
      <w:r w:rsidRPr="00B42EE1">
        <w:rPr>
          <w:rFonts w:hint="eastAsia"/>
        </w:rPr>
        <w:t>本消息用来查询</w:t>
      </w:r>
      <w:r>
        <w:rPr>
          <w:rFonts w:hint="eastAsia"/>
        </w:rPr>
        <w:t>银行卡余额</w:t>
      </w:r>
      <w:r w:rsidRPr="00B42EE1">
        <w:rPr>
          <w:rFonts w:hint="eastAsia"/>
        </w:rPr>
        <w:t>。</w:t>
      </w:r>
    </w:p>
    <w:p w:rsidR="001B45F9" w:rsidRPr="00BB6727" w:rsidRDefault="001B45F9" w:rsidP="00D51B16">
      <w:pPr>
        <w:pStyle w:val="ac"/>
        <w:numPr>
          <w:ilvl w:val="0"/>
          <w:numId w:val="35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Default="001B45F9" w:rsidP="001B45F9">
      <w:pPr>
        <w:rPr>
          <w:szCs w:val="21"/>
        </w:rPr>
      </w:pPr>
    </w:p>
    <w:p w:rsidR="001B45F9" w:rsidRPr="00C23C24" w:rsidRDefault="001B45F9" w:rsidP="001B45F9">
      <w:pPr>
        <w:rPr>
          <w:szCs w:val="21"/>
        </w:rPr>
      </w:pPr>
    </w:p>
    <w:p w:rsidR="001B45F9" w:rsidRPr="003A7348" w:rsidRDefault="001B45F9" w:rsidP="00D51B16">
      <w:pPr>
        <w:pStyle w:val="ad"/>
        <w:numPr>
          <w:ilvl w:val="0"/>
          <w:numId w:val="33"/>
        </w:numPr>
        <w:ind w:firstLineChars="0"/>
        <w:outlineLvl w:val="1"/>
        <w:rPr>
          <w:b/>
          <w:sz w:val="28"/>
          <w:szCs w:val="28"/>
        </w:rPr>
      </w:pPr>
      <w:bookmarkStart w:id="490" w:name="_Toc351540256"/>
      <w:r w:rsidRPr="003A7348">
        <w:rPr>
          <w:rFonts w:hint="eastAsia"/>
          <w:b/>
          <w:sz w:val="28"/>
          <w:szCs w:val="28"/>
        </w:rPr>
        <w:t>客户出入金</w:t>
      </w:r>
      <w:r w:rsidRPr="003A7348">
        <w:rPr>
          <w:b/>
          <w:sz w:val="28"/>
          <w:szCs w:val="28"/>
        </w:rPr>
        <w:t>-</w:t>
      </w:r>
      <w:r w:rsidRPr="003A7348">
        <w:rPr>
          <w:rFonts w:hint="eastAsia"/>
          <w:b/>
          <w:sz w:val="28"/>
          <w:szCs w:val="28"/>
        </w:rPr>
        <w:t>出入金查询</w:t>
      </w:r>
      <w:bookmarkEnd w:id="490"/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业务功能</w:t>
      </w:r>
    </w:p>
    <w:p w:rsidR="001B45F9" w:rsidRDefault="001B45F9" w:rsidP="003A7348">
      <w:pPr>
        <w:pStyle w:val="15"/>
        <w:spacing w:line="240" w:lineRule="auto"/>
        <w:ind w:leftChars="400" w:left="840"/>
        <w:rPr>
          <w:color w:val="000000"/>
        </w:rPr>
      </w:pPr>
      <w:r w:rsidRPr="003A7348">
        <w:rPr>
          <w:rFonts w:hint="eastAsia"/>
          <w:color w:val="000000"/>
        </w:rPr>
        <w:t>客户出入金查询</w:t>
      </w:r>
      <w:r w:rsidRPr="003A7348">
        <w:rPr>
          <w:color w:val="000000"/>
        </w:rPr>
        <w:t>(money_iom_query)</w:t>
      </w:r>
      <w:r w:rsidRPr="003A7348">
        <w:rPr>
          <w:rFonts w:hint="eastAsia"/>
          <w:color w:val="000000"/>
        </w:rPr>
        <w:t>；</w:t>
      </w:r>
    </w:p>
    <w:p w:rsidR="003A7348" w:rsidRPr="003A7348" w:rsidRDefault="003A7348" w:rsidP="003A7348">
      <w:pPr>
        <w:pStyle w:val="15"/>
        <w:spacing w:line="240" w:lineRule="auto"/>
        <w:ind w:leftChars="400" w:left="840"/>
        <w:rPr>
          <w:color w:val="000000"/>
        </w:rPr>
      </w:pPr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支持版本</w:t>
      </w:r>
    </w:p>
    <w:p w:rsidR="001B45F9" w:rsidRDefault="001B45F9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  <w:r w:rsidRPr="003A7348">
        <w:rPr>
          <w:rFonts w:hint="eastAsia"/>
          <w:color w:val="000000"/>
        </w:rPr>
        <w:t>1.0以上</w:t>
      </w:r>
      <w:r w:rsidR="003A7348">
        <w:rPr>
          <w:color w:val="000000"/>
        </w:rPr>
        <w:tab/>
      </w:r>
    </w:p>
    <w:p w:rsidR="003A7348" w:rsidRPr="003A7348" w:rsidRDefault="003A7348" w:rsidP="003A7348">
      <w:pPr>
        <w:pStyle w:val="15"/>
        <w:spacing w:line="240" w:lineRule="auto"/>
        <w:ind w:leftChars="400" w:left="840"/>
        <w:rPr>
          <w:color w:val="000000"/>
        </w:rPr>
      </w:pPr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标签名称</w:t>
      </w:r>
    </w:p>
    <w:p w:rsidR="001B45F9" w:rsidRDefault="003123B9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</w:t>
      </w:r>
      <w:r>
        <w:t>Money</w:t>
      </w:r>
      <w:r w:rsidRPr="005D6476">
        <w:t>Servlet</w:t>
      </w:r>
      <w:r>
        <w:rPr>
          <w:rFonts w:hint="eastAsia"/>
        </w:rPr>
        <w:t>?req=</w:t>
      </w:r>
      <w:r w:rsidR="001B45F9" w:rsidRPr="003A7348">
        <w:rPr>
          <w:color w:val="000000"/>
        </w:rPr>
        <w:t>money_iom_query</w:t>
      </w:r>
    </w:p>
    <w:p w:rsidR="003A7348" w:rsidRPr="003A7348" w:rsidRDefault="003A7348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请求消息要素</w:t>
      </w:r>
    </w:p>
    <w:p w:rsidR="00EA06D0" w:rsidRPr="00EA06D0" w:rsidRDefault="00EA06D0" w:rsidP="00EA06D0">
      <w:pPr>
        <w:pStyle w:val="ad"/>
        <w:ind w:left="840" w:firstLineChars="100" w:firstLine="210"/>
        <w:rPr>
          <w:color w:val="000000"/>
        </w:rPr>
      </w:pPr>
      <w:r w:rsidRPr="00EA06D0">
        <w:rPr>
          <w:color w:val="000000"/>
        </w:rPr>
        <w:t>{</w:t>
      </w:r>
    </w:p>
    <w:p w:rsidR="00EA06D0" w:rsidRPr="00EA06D0" w:rsidRDefault="00EA06D0" w:rsidP="00EA06D0">
      <w:pPr>
        <w:pStyle w:val="ad"/>
        <w:ind w:left="840" w:firstLineChars="100" w:firstLine="210"/>
        <w:rPr>
          <w:color w:val="000000"/>
        </w:rPr>
      </w:pPr>
      <w:r w:rsidRPr="00EA06D0">
        <w:rPr>
          <w:color w:val="000000"/>
        </w:rPr>
        <w:t xml:space="preserve">  "MMTS": {</w:t>
      </w:r>
    </w:p>
    <w:p w:rsidR="00EA06D0" w:rsidRPr="00EA06D0" w:rsidRDefault="005702D0" w:rsidP="00EA06D0">
      <w:pPr>
        <w:pStyle w:val="ad"/>
        <w:ind w:left="840" w:firstLineChars="100" w:firstLine="210"/>
        <w:rPr>
          <w:color w:val="000000"/>
        </w:rPr>
      </w:pPr>
      <w:r>
        <w:rPr>
          <w:color w:val="000000"/>
        </w:rPr>
        <w:t xml:space="preserve">    "</w:t>
      </w:r>
      <w:r w:rsidR="00EA06D0" w:rsidRPr="00EA06D0">
        <w:rPr>
          <w:color w:val="000000"/>
        </w:rPr>
        <w:t>version": "1.0",</w:t>
      </w:r>
    </w:p>
    <w:p w:rsidR="00EA06D0" w:rsidRPr="00EA06D0" w:rsidRDefault="00EA06D0" w:rsidP="00EA06D0">
      <w:pPr>
        <w:pStyle w:val="ad"/>
        <w:ind w:left="840" w:firstLineChars="100" w:firstLine="210"/>
        <w:rPr>
          <w:color w:val="000000"/>
        </w:rPr>
      </w:pPr>
      <w:r w:rsidRPr="00EA06D0">
        <w:rPr>
          <w:color w:val="000000"/>
        </w:rPr>
        <w:t xml:space="preserve">    "REQ": {</w:t>
      </w:r>
    </w:p>
    <w:p w:rsidR="00EA06D0" w:rsidRPr="00EA06D0" w:rsidRDefault="005702D0" w:rsidP="00EA06D0">
      <w:pPr>
        <w:pStyle w:val="ad"/>
        <w:ind w:left="840" w:firstLineChars="100" w:firstLine="210"/>
        <w:rPr>
          <w:color w:val="000000"/>
        </w:rPr>
      </w:pPr>
      <w:r>
        <w:rPr>
          <w:color w:val="000000"/>
        </w:rPr>
        <w:t xml:space="preserve">      "</w:t>
      </w:r>
      <w:r w:rsidR="00EA06D0" w:rsidRPr="00EA06D0">
        <w:rPr>
          <w:color w:val="000000"/>
        </w:rPr>
        <w:t>name": "money_iom_query",</w:t>
      </w:r>
    </w:p>
    <w:p w:rsidR="00EA06D0" w:rsidRPr="00EA06D0" w:rsidRDefault="00EA06D0" w:rsidP="00EA06D0">
      <w:pPr>
        <w:pStyle w:val="ad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"USER_ID": "</w:t>
      </w:r>
      <w:r w:rsidRPr="00EA06D0">
        <w:rPr>
          <w:rFonts w:hint="eastAsia"/>
          <w:color w:val="000000"/>
        </w:rPr>
        <w:t>登陆用户</w:t>
      </w:r>
      <w:r w:rsidRPr="00EA06D0">
        <w:rPr>
          <w:rFonts w:hint="eastAsia"/>
          <w:color w:val="000000"/>
        </w:rPr>
        <w:t>ID",</w:t>
      </w:r>
    </w:p>
    <w:p w:rsidR="00EA06D0" w:rsidRPr="00EA06D0" w:rsidRDefault="00EA06D0" w:rsidP="00EA06D0">
      <w:pPr>
        <w:pStyle w:val="ad"/>
        <w:ind w:left="840" w:firstLineChars="100" w:firstLine="210"/>
        <w:rPr>
          <w:color w:val="000000"/>
        </w:rPr>
      </w:pPr>
      <w:r w:rsidRPr="00EA06D0">
        <w:rPr>
          <w:color w:val="000000"/>
        </w:rPr>
        <w:t xml:space="preserve">      "SESSION_ID": "SESSION_ID",</w:t>
      </w:r>
    </w:p>
    <w:p w:rsidR="00EA06D0" w:rsidRPr="00EA06D0" w:rsidRDefault="00EA06D0" w:rsidP="00EA06D0">
      <w:pPr>
        <w:pStyle w:val="ad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"ST": "</w:t>
      </w:r>
      <w:r w:rsidRPr="00EA06D0">
        <w:rPr>
          <w:rFonts w:hint="eastAsia"/>
          <w:color w:val="000000"/>
        </w:rPr>
        <w:t>开始日期，日期型，</w:t>
      </w:r>
      <w:r w:rsidR="00E716EB">
        <w:rPr>
          <w:rFonts w:hint="eastAsia"/>
          <w:color w:val="000000"/>
        </w:rPr>
        <w:t>格式</w:t>
      </w:r>
      <w:r w:rsidR="00E716EB">
        <w:rPr>
          <w:rFonts w:hint="eastAsia"/>
          <w:color w:val="000000"/>
        </w:rPr>
        <w:t>2015-0</w:t>
      </w:r>
      <w:r w:rsidR="00E716EB">
        <w:rPr>
          <w:color w:val="000000"/>
        </w:rPr>
        <w:t>8-15</w:t>
      </w:r>
      <w:r w:rsidRPr="00EA06D0">
        <w:rPr>
          <w:rFonts w:hint="eastAsia"/>
          <w:color w:val="000000"/>
        </w:rPr>
        <w:t>",</w:t>
      </w:r>
    </w:p>
    <w:p w:rsidR="00EA06D0" w:rsidRPr="00EA06D0" w:rsidRDefault="00EA06D0" w:rsidP="00EA06D0">
      <w:pPr>
        <w:pStyle w:val="ad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"ET": "</w:t>
      </w:r>
      <w:r w:rsidRPr="00EA06D0">
        <w:rPr>
          <w:rFonts w:hint="eastAsia"/>
          <w:color w:val="000000"/>
        </w:rPr>
        <w:t>结束日期，日期型，</w:t>
      </w:r>
      <w:r w:rsidR="00E716EB">
        <w:rPr>
          <w:rFonts w:hint="eastAsia"/>
          <w:color w:val="000000"/>
        </w:rPr>
        <w:t>格式</w:t>
      </w:r>
      <w:r w:rsidR="00E716EB">
        <w:rPr>
          <w:rFonts w:hint="eastAsia"/>
          <w:color w:val="000000"/>
        </w:rPr>
        <w:t>2015-0</w:t>
      </w:r>
      <w:r w:rsidR="00E716EB">
        <w:rPr>
          <w:color w:val="000000"/>
        </w:rPr>
        <w:t>8-15</w:t>
      </w:r>
      <w:r w:rsidRPr="00EA06D0">
        <w:rPr>
          <w:rFonts w:hint="eastAsia"/>
          <w:color w:val="000000"/>
        </w:rPr>
        <w:t>",</w:t>
      </w:r>
    </w:p>
    <w:p w:rsidR="00EA06D0" w:rsidRPr="00EA06D0" w:rsidRDefault="00EA06D0" w:rsidP="00EA06D0">
      <w:pPr>
        <w:pStyle w:val="ad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"STARTNUM": "</w:t>
      </w:r>
      <w:r w:rsidRPr="00EA06D0">
        <w:rPr>
          <w:rFonts w:hint="eastAsia"/>
          <w:color w:val="000000"/>
        </w:rPr>
        <w:t>第几条开始</w:t>
      </w:r>
      <w:r w:rsidRPr="00EA06D0">
        <w:rPr>
          <w:rFonts w:hint="eastAsia"/>
          <w:color w:val="000000"/>
        </w:rPr>
        <w:t>",</w:t>
      </w:r>
    </w:p>
    <w:p w:rsidR="00EA06D0" w:rsidRPr="00EA06D0" w:rsidRDefault="00EA06D0" w:rsidP="00EA06D0">
      <w:pPr>
        <w:pStyle w:val="ad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"RECCNT": "</w:t>
      </w:r>
      <w:r w:rsidRPr="00EA06D0">
        <w:rPr>
          <w:rFonts w:hint="eastAsia"/>
          <w:color w:val="000000"/>
        </w:rPr>
        <w:t>要多少条记录</w:t>
      </w:r>
      <w:r w:rsidRPr="00EA06D0">
        <w:rPr>
          <w:rFonts w:hint="eastAsia"/>
          <w:color w:val="000000"/>
        </w:rPr>
        <w:t>",</w:t>
      </w:r>
    </w:p>
    <w:p w:rsidR="00EA06D0" w:rsidRPr="00EA06D0" w:rsidRDefault="00EA06D0" w:rsidP="00EA06D0">
      <w:pPr>
        <w:pStyle w:val="ad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"SORTFLD": "</w:t>
      </w:r>
      <w:r w:rsidRPr="00EA06D0">
        <w:rPr>
          <w:rFonts w:hint="eastAsia"/>
          <w:color w:val="000000"/>
        </w:rPr>
        <w:t>排序字段</w:t>
      </w:r>
      <w:r w:rsidRPr="00EA06D0">
        <w:rPr>
          <w:rFonts w:hint="eastAsia"/>
          <w:color w:val="000000"/>
        </w:rPr>
        <w:t>",</w:t>
      </w:r>
    </w:p>
    <w:p w:rsidR="00EA06D0" w:rsidRPr="00EA06D0" w:rsidRDefault="00EA06D0" w:rsidP="00EA06D0">
      <w:pPr>
        <w:pStyle w:val="ad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"ISDESC": "</w:t>
      </w:r>
      <w:r w:rsidRPr="00EA06D0">
        <w:rPr>
          <w:rFonts w:hint="eastAsia"/>
          <w:color w:val="000000"/>
        </w:rPr>
        <w:t>升降序</w:t>
      </w:r>
      <w:r w:rsidRPr="00EA06D0">
        <w:rPr>
          <w:rFonts w:hint="eastAsia"/>
          <w:color w:val="000000"/>
        </w:rPr>
        <w:t xml:space="preserve"> 0</w:t>
      </w:r>
      <w:r w:rsidRPr="00EA06D0">
        <w:rPr>
          <w:rFonts w:hint="eastAsia"/>
          <w:color w:val="000000"/>
        </w:rPr>
        <w:t>：升序；</w:t>
      </w:r>
      <w:r w:rsidRPr="00EA06D0">
        <w:rPr>
          <w:rFonts w:hint="eastAsia"/>
          <w:color w:val="000000"/>
        </w:rPr>
        <w:t>1</w:t>
      </w:r>
      <w:r w:rsidRPr="00EA06D0">
        <w:rPr>
          <w:rFonts w:hint="eastAsia"/>
          <w:color w:val="000000"/>
        </w:rPr>
        <w:t>：降序；</w:t>
      </w:r>
      <w:r w:rsidRPr="00EA06D0">
        <w:rPr>
          <w:rFonts w:hint="eastAsia"/>
          <w:color w:val="000000"/>
        </w:rPr>
        <w:t>"</w:t>
      </w:r>
    </w:p>
    <w:p w:rsidR="00EA06D0" w:rsidRPr="00EA06D0" w:rsidRDefault="00EA06D0" w:rsidP="00EA06D0">
      <w:pPr>
        <w:pStyle w:val="ad"/>
        <w:ind w:left="840" w:firstLineChars="100" w:firstLine="210"/>
        <w:rPr>
          <w:color w:val="000000"/>
        </w:rPr>
      </w:pPr>
      <w:r w:rsidRPr="00EA06D0">
        <w:rPr>
          <w:color w:val="000000"/>
        </w:rPr>
        <w:t xml:space="preserve">    }</w:t>
      </w:r>
    </w:p>
    <w:p w:rsidR="00EA06D0" w:rsidRPr="00EA06D0" w:rsidRDefault="00EA06D0" w:rsidP="00EA06D0">
      <w:pPr>
        <w:pStyle w:val="ad"/>
        <w:ind w:left="840" w:firstLineChars="100" w:firstLine="210"/>
        <w:rPr>
          <w:color w:val="000000"/>
        </w:rPr>
      </w:pPr>
      <w:r w:rsidRPr="00EA06D0">
        <w:rPr>
          <w:color w:val="000000"/>
        </w:rPr>
        <w:t xml:space="preserve">  }</w:t>
      </w:r>
    </w:p>
    <w:p w:rsidR="00EA06D0" w:rsidRPr="003A7348" w:rsidRDefault="00EA06D0" w:rsidP="00EA06D0">
      <w:pPr>
        <w:pStyle w:val="ad"/>
        <w:ind w:left="840" w:firstLineChars="100" w:firstLine="210"/>
      </w:pPr>
      <w:r w:rsidRPr="00EA06D0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"/>
        <w:gridCol w:w="505"/>
        <w:gridCol w:w="1638"/>
        <w:gridCol w:w="1590"/>
        <w:gridCol w:w="1650"/>
        <w:gridCol w:w="849"/>
        <w:gridCol w:w="1395"/>
        <w:gridCol w:w="840"/>
      </w:tblGrid>
      <w:tr w:rsidR="001B45F9" w:rsidRPr="00AF7A7C" w:rsidTr="001B45F9">
        <w:trPr>
          <w:jc w:val="center"/>
        </w:trPr>
        <w:tc>
          <w:tcPr>
            <w:tcW w:w="47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0" w:type="dxa"/>
            <w:shd w:val="clear" w:color="auto" w:fill="D9D9D9"/>
            <w:vAlign w:val="center"/>
          </w:tcPr>
          <w:p w:rsidR="001B45F9" w:rsidRPr="00AF7A7C" w:rsidRDefault="00EA06D0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lastRenderedPageBreak/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MESSAGEHEADER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REQUEST_DATA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</w:t>
            </w:r>
            <w:r w:rsidRPr="00C55D1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Max32</w:t>
              </w:r>
              <w:r w:rsidR="001B45F9" w:rsidRPr="00C55D1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Number" w:history="1">
              <w:r w:rsidR="001B45F9" w:rsidRPr="00B131DA">
                <w:rPr>
                  <w:rStyle w:val="ab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DateTime" w:history="1">
              <w:r w:rsidR="001B45F9" w:rsidRPr="00C806E6">
                <w:rPr>
                  <w:rStyle w:val="ab"/>
                  <w:rFonts w:ascii="宋体" w:hAnsi="宋体"/>
                  <w:lang w:val="de-DE"/>
                </w:rPr>
                <w:t>DateTime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ET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DateTime" w:history="1">
              <w:r w:rsidR="001B45F9" w:rsidRPr="00C806E6">
                <w:rPr>
                  <w:rStyle w:val="ab"/>
                  <w:rFonts w:ascii="宋体" w:hAnsi="宋体"/>
                  <w:lang w:val="de-DE"/>
                </w:rPr>
                <w:t>DateTime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Number" w:history="1">
              <w:r w:rsidR="001B45F9" w:rsidRPr="00B131DA">
                <w:rPr>
                  <w:rStyle w:val="ab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Number" w:history="1">
              <w:r w:rsidR="001B45F9" w:rsidRPr="00B131DA">
                <w:rPr>
                  <w:rStyle w:val="ab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 w:rsidRPr="00C55D17">
                <w:rPr>
                  <w:rStyle w:val="ab"/>
                  <w:rFonts w:ascii="宋体" w:hAnsi="宋体"/>
                </w:rPr>
                <w:t>Max</w:t>
              </w:r>
              <w:r w:rsidR="001B45F9">
                <w:rPr>
                  <w:rStyle w:val="ab"/>
                  <w:rFonts w:ascii="宋体" w:hAnsi="宋体"/>
                </w:rPr>
                <w:t>32</w:t>
              </w:r>
              <w:r w:rsidR="001B45F9" w:rsidRPr="00C55D1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FixNDigital" w:history="1">
              <w:r w:rsidR="001B45F9" w:rsidRPr="00C55D17">
                <w:rPr>
                  <w:rStyle w:val="ab"/>
                  <w:rFonts w:ascii="宋体" w:hAnsi="宋体"/>
                  <w:lang w:val="de-DE"/>
                </w:rPr>
                <w:t>Fix1Digital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/>
                <w:sz w:val="18"/>
                <w:szCs w:val="18"/>
              </w:rPr>
              <w:t>0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：升序</w:t>
            </w:r>
            <w:r w:rsidRPr="00C55D17">
              <w:rPr>
                <w:rFonts w:ascii="宋体" w:hAnsi="宋体"/>
                <w:sz w:val="18"/>
                <w:szCs w:val="18"/>
              </w:rPr>
              <w:t xml:space="preserve"> 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：降序</w:t>
            </w:r>
          </w:p>
        </w:tc>
      </w:tr>
    </w:tbl>
    <w:p w:rsidR="001B45F9" w:rsidRDefault="001B45F9" w:rsidP="001B45F9"/>
    <w:p w:rsidR="003A7348" w:rsidRPr="005702D0" w:rsidRDefault="001B45F9" w:rsidP="005702D0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返回消息要素</w:t>
      </w:r>
      <w:r w:rsidR="003A7348" w:rsidRPr="005702D0">
        <w:rPr>
          <w:color w:val="000000"/>
        </w:rPr>
        <w:tab/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color w:val="000000"/>
        </w:rPr>
        <w:t>{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color w:val="000000"/>
        </w:rPr>
        <w:t xml:space="preserve">  "MMTS": {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color w:val="000000"/>
        </w:rPr>
        <w:t xml:space="preserve">    "version": "1.0",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color w:val="000000"/>
        </w:rPr>
        <w:t xml:space="preserve">    "REP": {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color w:val="000000"/>
        </w:rPr>
        <w:t xml:space="preserve">      "name": "money_iom_query",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color w:val="000000"/>
        </w:rPr>
        <w:t xml:space="preserve">      "message": " ",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color w:val="000000"/>
        </w:rPr>
        <w:t xml:space="preserve">      "retcode": " ",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"TTLREC": "</w:t>
      </w:r>
      <w:r w:rsidRPr="005702D0">
        <w:rPr>
          <w:rFonts w:hint="eastAsia"/>
          <w:color w:val="000000"/>
        </w:rPr>
        <w:t>总记录数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"OMS": "</w:t>
      </w:r>
      <w:r w:rsidRPr="005702D0">
        <w:rPr>
          <w:rFonts w:hint="eastAsia"/>
          <w:color w:val="000000"/>
        </w:rPr>
        <w:t>成功出金合计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"IMS": "</w:t>
      </w:r>
      <w:r w:rsidRPr="005702D0">
        <w:rPr>
          <w:rFonts w:hint="eastAsia"/>
          <w:color w:val="000000"/>
        </w:rPr>
        <w:t>成功入金合计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color w:val="000000"/>
        </w:rPr>
        <w:t xml:space="preserve">      "RESULTLIST": {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color w:val="000000"/>
        </w:rPr>
        <w:t xml:space="preserve">        "REC": {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    "MID": "</w:t>
      </w:r>
      <w:r w:rsidRPr="005702D0">
        <w:rPr>
          <w:rFonts w:hint="eastAsia"/>
          <w:color w:val="000000"/>
        </w:rPr>
        <w:t>流水号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    "TD": "</w:t>
      </w:r>
      <w:r w:rsidRPr="005702D0">
        <w:rPr>
          <w:rFonts w:hint="eastAsia"/>
          <w:color w:val="000000"/>
        </w:rPr>
        <w:t>操作时间，微秒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    "BANK_NAME": "</w:t>
      </w:r>
      <w:r w:rsidRPr="005702D0">
        <w:rPr>
          <w:rFonts w:hint="eastAsia"/>
          <w:color w:val="000000"/>
        </w:rPr>
        <w:t>银行名称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    "TT": "</w:t>
      </w:r>
      <w:r w:rsidRPr="005702D0">
        <w:rPr>
          <w:rFonts w:hint="eastAsia"/>
          <w:color w:val="000000"/>
        </w:rPr>
        <w:t>类型</w:t>
      </w:r>
      <w:r w:rsidRPr="005702D0">
        <w:rPr>
          <w:rFonts w:hint="eastAsia"/>
          <w:color w:val="000000"/>
        </w:rPr>
        <w:t>:I</w:t>
      </w:r>
      <w:r w:rsidRPr="005702D0">
        <w:rPr>
          <w:rFonts w:hint="eastAsia"/>
          <w:color w:val="000000"/>
        </w:rPr>
        <w:t>入金；</w:t>
      </w:r>
      <w:r w:rsidRPr="005702D0">
        <w:rPr>
          <w:rFonts w:hint="eastAsia"/>
          <w:color w:val="000000"/>
        </w:rPr>
        <w:t>O</w:t>
      </w:r>
      <w:r w:rsidRPr="005702D0">
        <w:rPr>
          <w:rFonts w:hint="eastAsia"/>
          <w:color w:val="000000"/>
        </w:rPr>
        <w:t>出金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    "AM": "</w:t>
      </w:r>
      <w:r w:rsidRPr="005702D0">
        <w:rPr>
          <w:rFonts w:hint="eastAsia"/>
          <w:color w:val="000000"/>
        </w:rPr>
        <w:t>金额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    "TS": "</w:t>
      </w:r>
      <w:r w:rsidRPr="005702D0">
        <w:rPr>
          <w:rFonts w:hint="eastAsia"/>
          <w:color w:val="000000"/>
        </w:rPr>
        <w:t>状态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    "REM": "</w:t>
      </w:r>
      <w:r w:rsidRPr="005702D0">
        <w:rPr>
          <w:rFonts w:hint="eastAsia"/>
          <w:color w:val="000000"/>
        </w:rPr>
        <w:t>备注</w:t>
      </w:r>
      <w:r w:rsidRPr="005702D0">
        <w:rPr>
          <w:rFonts w:hint="eastAsia"/>
          <w:color w:val="000000"/>
        </w:rPr>
        <w:t>"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color w:val="000000"/>
        </w:rPr>
        <w:t xml:space="preserve">        }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color w:val="000000"/>
        </w:rPr>
        <w:t xml:space="preserve">      }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color w:val="000000"/>
        </w:rPr>
        <w:t xml:space="preserve">    }</w:t>
      </w:r>
    </w:p>
    <w:p w:rsidR="005702D0" w:rsidRPr="005702D0" w:rsidRDefault="005702D0" w:rsidP="005702D0">
      <w:pPr>
        <w:pStyle w:val="ad"/>
        <w:ind w:left="840"/>
        <w:rPr>
          <w:color w:val="000000"/>
        </w:rPr>
      </w:pPr>
      <w:r w:rsidRPr="005702D0">
        <w:rPr>
          <w:color w:val="000000"/>
        </w:rPr>
        <w:t xml:space="preserve">  }</w:t>
      </w:r>
    </w:p>
    <w:p w:rsidR="005702D0" w:rsidRPr="003A7348" w:rsidRDefault="005702D0" w:rsidP="005702D0">
      <w:pPr>
        <w:pStyle w:val="ad"/>
        <w:ind w:left="840" w:firstLineChars="0" w:firstLine="0"/>
        <w:rPr>
          <w:color w:val="000000"/>
        </w:rPr>
      </w:pPr>
      <w:r w:rsidRPr="005702D0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9"/>
        <w:gridCol w:w="14"/>
        <w:gridCol w:w="423"/>
        <w:gridCol w:w="1341"/>
        <w:gridCol w:w="1566"/>
        <w:gridCol w:w="1874"/>
        <w:gridCol w:w="884"/>
        <w:gridCol w:w="1476"/>
        <w:gridCol w:w="968"/>
      </w:tblGrid>
      <w:tr w:rsidR="001B45F9" w:rsidRPr="00A27FC2" w:rsidTr="001B45F9">
        <w:trPr>
          <w:jc w:val="center"/>
        </w:trPr>
        <w:tc>
          <w:tcPr>
            <w:tcW w:w="413" w:type="dxa"/>
            <w:gridSpan w:val="2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3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 w:rsidRPr="00A27FC2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84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68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66" w:type="dxa"/>
            <w:vAlign w:val="center"/>
          </w:tcPr>
          <w:p w:rsidR="001B45F9" w:rsidRPr="00A27FC2" w:rsidRDefault="00EF508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A27FC2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1B45F9" w:rsidRPr="00A27FC2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27FC2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1B45F9" w:rsidRPr="00A27FC2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5F1EB5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F1EB5">
              <w:rPr>
                <w:rFonts w:ascii="宋体" w:hAnsi="宋体"/>
                <w:sz w:val="18"/>
                <w:szCs w:val="18"/>
              </w:rPr>
              <w:t>TTLREC&gt;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7FC2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1B45F9" w:rsidRDefault="005D77B4" w:rsidP="001B45F9">
            <w:hyperlink w:anchor="Number" w:history="1">
              <w:r w:rsidR="001B45F9" w:rsidRPr="00B131DA">
                <w:rPr>
                  <w:rStyle w:val="ab"/>
                  <w:rFonts w:ascii="宋体" w:hAnsi="宋体"/>
                </w:rPr>
                <w:t>Number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2D69FB">
              <w:rPr>
                <w:rFonts w:ascii="宋体" w:hAnsi="宋体" w:hint="eastAsia"/>
                <w:sz w:val="18"/>
                <w:szCs w:val="18"/>
              </w:rPr>
              <w:t>成功出金合计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F1EB5">
              <w:rPr>
                <w:rFonts w:ascii="宋体" w:hAnsi="宋体"/>
                <w:sz w:val="18"/>
                <w:szCs w:val="18"/>
              </w:rPr>
              <w:t>OMS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F1EB5">
              <w:rPr>
                <w:rFonts w:ascii="宋体" w:hAnsi="宋体"/>
                <w:sz w:val="18"/>
                <w:szCs w:val="18"/>
              </w:rPr>
              <w:t>OMS&gt;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7FC2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1B45F9" w:rsidRPr="00A27FC2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rFonts w:ascii="宋体" w:hAnsi="宋体"/>
                </w:rPr>
                <w:t>Number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757F1A">
              <w:rPr>
                <w:rFonts w:ascii="宋体" w:hAnsi="宋体" w:hint="eastAsia"/>
                <w:sz w:val="18"/>
                <w:szCs w:val="18"/>
              </w:rPr>
              <w:t>成功入金合计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F1EB5">
              <w:rPr>
                <w:rFonts w:ascii="宋体" w:hAnsi="宋体"/>
                <w:sz w:val="18"/>
                <w:szCs w:val="18"/>
              </w:rPr>
              <w:t>IMS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F1EB5">
              <w:rPr>
                <w:rFonts w:ascii="宋体" w:hAnsi="宋体"/>
                <w:sz w:val="18"/>
                <w:szCs w:val="18"/>
              </w:rPr>
              <w:t>IMS&gt;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7FC2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1B45F9" w:rsidRPr="00A27FC2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rFonts w:ascii="宋体" w:hAnsi="宋体"/>
                </w:rPr>
                <w:t>Number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流水号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F1EB5">
              <w:rPr>
                <w:rFonts w:ascii="宋体" w:hAnsi="宋体"/>
                <w:sz w:val="18"/>
                <w:szCs w:val="18"/>
              </w:rPr>
              <w:t>MID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F1EB5">
              <w:rPr>
                <w:rFonts w:ascii="宋体" w:hAnsi="宋体"/>
                <w:sz w:val="18"/>
                <w:szCs w:val="18"/>
              </w:rPr>
              <w:t>MID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7FC2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1B45F9" w:rsidRPr="00A27FC2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rFonts w:ascii="宋体" w:hAnsi="宋体"/>
                </w:rPr>
                <w:t>Number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操作时间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F1EB5">
              <w:rPr>
                <w:rFonts w:ascii="宋体" w:hAnsi="宋体"/>
                <w:sz w:val="18"/>
                <w:szCs w:val="18"/>
              </w:rPr>
              <w:t>TD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F1EB5">
              <w:rPr>
                <w:rFonts w:ascii="宋体" w:hAnsi="宋体"/>
                <w:sz w:val="18"/>
                <w:szCs w:val="18"/>
              </w:rPr>
              <w:t>TD&gt;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7FC2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1B45F9" w:rsidRPr="00A27FC2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DateTime" w:history="1">
              <w:r w:rsidR="001B45F9">
                <w:rPr>
                  <w:rStyle w:val="ab"/>
                  <w:rFonts w:ascii="宋体" w:hAnsi="宋体"/>
                </w:rPr>
                <w:t>DateTime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银行名称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4D03FE">
              <w:rPr>
                <w:rFonts w:ascii="宋体" w:hAnsi="宋体"/>
                <w:sz w:val="18"/>
                <w:szCs w:val="18"/>
              </w:rPr>
              <w:t>BANK_NAME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4D03FE">
              <w:rPr>
                <w:rFonts w:ascii="宋体" w:hAnsi="宋体"/>
                <w:sz w:val="18"/>
                <w:szCs w:val="18"/>
              </w:rPr>
              <w:t>BANK_NAME&gt;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7FC2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1B45F9" w:rsidRPr="00A27FC2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 w:rsidRPr="00A27FC2">
                <w:rPr>
                  <w:rStyle w:val="ab"/>
                  <w:rFonts w:ascii="宋体" w:hAnsi="宋体"/>
                </w:rPr>
                <w:t>Max</w:t>
              </w:r>
              <w:r w:rsidR="001B45F9">
                <w:rPr>
                  <w:rStyle w:val="ab"/>
                  <w:rFonts w:ascii="宋体" w:hAnsi="宋体"/>
                </w:rPr>
                <w:t>64</w:t>
              </w:r>
              <w:r w:rsidR="001B45F9" w:rsidRPr="00A27FC2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27664">
              <w:rPr>
                <w:rFonts w:ascii="宋体" w:hAnsi="宋体"/>
                <w:sz w:val="18"/>
                <w:szCs w:val="18"/>
              </w:rPr>
              <w:t>TT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27664">
              <w:rPr>
                <w:rFonts w:ascii="宋体" w:hAnsi="宋体"/>
                <w:sz w:val="18"/>
                <w:szCs w:val="18"/>
              </w:rPr>
              <w:t>TT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7FC2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1B45F9" w:rsidRPr="00A27FC2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Fix1Text" w:history="1">
              <w:r w:rsidR="001B45F9">
                <w:rPr>
                  <w:rStyle w:val="ab"/>
                  <w:rFonts w:ascii="宋体" w:hAnsi="宋体"/>
                </w:rPr>
                <w:t>Fix1Text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10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金额</w:t>
            </w:r>
          </w:p>
        </w:tc>
        <w:tc>
          <w:tcPr>
            <w:tcW w:w="1566" w:type="dxa"/>
            <w:vAlign w:val="center"/>
          </w:tcPr>
          <w:p w:rsidR="001B45F9" w:rsidRPr="00D27664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27664">
              <w:rPr>
                <w:rFonts w:ascii="宋体" w:hAnsi="宋体"/>
                <w:sz w:val="18"/>
                <w:szCs w:val="18"/>
              </w:rPr>
              <w:t>AM</w:t>
            </w:r>
          </w:p>
        </w:tc>
        <w:tc>
          <w:tcPr>
            <w:tcW w:w="1874" w:type="dxa"/>
            <w:vAlign w:val="center"/>
          </w:tcPr>
          <w:p w:rsidR="001B45F9" w:rsidRPr="00D27664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27664">
              <w:rPr>
                <w:rFonts w:ascii="宋体" w:hAnsi="宋体"/>
                <w:sz w:val="18"/>
                <w:szCs w:val="18"/>
              </w:rPr>
              <w:t>AM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7FC2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76" w:type="dxa"/>
            <w:vAlign w:val="center"/>
          </w:tcPr>
          <w:p w:rsidR="001B45F9" w:rsidRPr="00A27FC2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Amount" w:history="1">
              <w:r w:rsidR="001B45F9" w:rsidRPr="009C6A15">
                <w:rPr>
                  <w:rStyle w:val="ab"/>
                  <w:rFonts w:ascii="宋体" w:hAnsi="宋体"/>
                  <w:lang w:val="de-DE"/>
                </w:rPr>
                <w:t>Amount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1566" w:type="dxa"/>
            <w:vAlign w:val="center"/>
          </w:tcPr>
          <w:p w:rsidR="001B45F9" w:rsidRPr="00D27664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27664">
              <w:rPr>
                <w:rFonts w:ascii="宋体" w:hAnsi="宋体"/>
                <w:sz w:val="18"/>
                <w:szCs w:val="18"/>
              </w:rPr>
              <w:t>TS</w:t>
            </w:r>
          </w:p>
        </w:tc>
        <w:tc>
          <w:tcPr>
            <w:tcW w:w="1874" w:type="dxa"/>
            <w:vAlign w:val="center"/>
          </w:tcPr>
          <w:p w:rsidR="001B45F9" w:rsidRPr="00D27664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27664">
              <w:rPr>
                <w:rFonts w:ascii="宋体" w:hAnsi="宋体"/>
                <w:sz w:val="18"/>
                <w:szCs w:val="18"/>
              </w:rPr>
              <w:t>TS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7FC2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76" w:type="dxa"/>
            <w:vAlign w:val="center"/>
          </w:tcPr>
          <w:p w:rsidR="001B45F9" w:rsidRPr="00A27FC2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ascii="宋体" w:hAnsi="宋体"/>
                  <w:lang w:val="de-DE"/>
                </w:rPr>
                <w:t>Fix</w:t>
              </w:r>
              <w:r w:rsidR="001B45F9">
                <w:rPr>
                  <w:rStyle w:val="ab"/>
                  <w:rFonts w:ascii="宋体" w:hAnsi="宋体"/>
                  <w:lang w:val="de-DE"/>
                </w:rPr>
                <w:t>1</w:t>
              </w:r>
              <w:r w:rsidR="001B45F9" w:rsidRPr="00C55D17">
                <w:rPr>
                  <w:rStyle w:val="ab"/>
                  <w:rFonts w:ascii="宋体" w:hAnsi="宋体"/>
                  <w:lang w:val="de-DE"/>
                </w:rPr>
                <w:t>Digital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27664">
              <w:rPr>
                <w:rFonts w:ascii="宋体" w:hAnsi="宋体"/>
                <w:sz w:val="18"/>
                <w:szCs w:val="18"/>
              </w:rPr>
              <w:t>REM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27664">
              <w:rPr>
                <w:rFonts w:ascii="宋体" w:hAnsi="宋体"/>
                <w:sz w:val="18"/>
                <w:szCs w:val="18"/>
              </w:rPr>
              <w:t>REM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7FC2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76" w:type="dxa"/>
            <w:vAlign w:val="center"/>
          </w:tcPr>
          <w:p w:rsidR="001B45F9" w:rsidRPr="00A27FC2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 w:rsidRPr="00A27FC2">
                <w:rPr>
                  <w:rStyle w:val="ab"/>
                  <w:rFonts w:ascii="宋体" w:hAnsi="宋体"/>
                </w:rPr>
                <w:t>Max</w:t>
              </w:r>
              <w:r w:rsidR="001B45F9">
                <w:rPr>
                  <w:rStyle w:val="ab"/>
                  <w:rFonts w:ascii="宋体" w:hAnsi="宋体"/>
                </w:rPr>
                <w:t>128</w:t>
              </w:r>
              <w:r w:rsidR="001B45F9" w:rsidRPr="00A27FC2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c"/>
        <w:numPr>
          <w:ilvl w:val="0"/>
          <w:numId w:val="36"/>
        </w:numPr>
        <w:ind w:firstLineChars="0"/>
      </w:pPr>
      <w:r>
        <w:rPr>
          <w:rFonts w:hint="eastAsia"/>
        </w:rPr>
        <w:t>本消息用来查询客户出入金查询</w:t>
      </w:r>
      <w:r w:rsidRPr="00B42EE1">
        <w:rPr>
          <w:rFonts w:hint="eastAsia"/>
        </w:rPr>
        <w:t>。</w:t>
      </w:r>
    </w:p>
    <w:p w:rsidR="001B45F9" w:rsidRPr="00BB6727" w:rsidRDefault="001B45F9" w:rsidP="00D51B16">
      <w:pPr>
        <w:pStyle w:val="ac"/>
        <w:numPr>
          <w:ilvl w:val="0"/>
          <w:numId w:val="36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Default="001B45F9" w:rsidP="001B45F9"/>
    <w:p w:rsidR="001B45F9" w:rsidRPr="003A7348" w:rsidRDefault="001B45F9" w:rsidP="00D51B16">
      <w:pPr>
        <w:pStyle w:val="ad"/>
        <w:numPr>
          <w:ilvl w:val="0"/>
          <w:numId w:val="33"/>
        </w:numPr>
        <w:ind w:firstLineChars="0"/>
        <w:outlineLvl w:val="1"/>
        <w:rPr>
          <w:b/>
          <w:sz w:val="28"/>
          <w:szCs w:val="28"/>
        </w:rPr>
      </w:pPr>
      <w:bookmarkStart w:id="491" w:name="_Toc351540257"/>
      <w:r w:rsidRPr="003A7348">
        <w:rPr>
          <w:rFonts w:hint="eastAsia"/>
          <w:b/>
          <w:sz w:val="28"/>
          <w:szCs w:val="28"/>
        </w:rPr>
        <w:t>客户出入金</w:t>
      </w:r>
      <w:r w:rsidRPr="003A7348">
        <w:rPr>
          <w:b/>
          <w:sz w:val="28"/>
          <w:szCs w:val="28"/>
        </w:rPr>
        <w:t>-</w:t>
      </w:r>
      <w:r w:rsidRPr="003A7348">
        <w:rPr>
          <w:rFonts w:hint="eastAsia"/>
          <w:b/>
          <w:sz w:val="28"/>
          <w:szCs w:val="28"/>
        </w:rPr>
        <w:t>查询市场资金信息</w:t>
      </w:r>
      <w:bookmarkEnd w:id="491"/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业务功能</w:t>
      </w:r>
    </w:p>
    <w:p w:rsidR="001B45F9" w:rsidRDefault="001B45F9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  <w:r w:rsidRPr="003A7348">
        <w:rPr>
          <w:rFonts w:hint="eastAsia"/>
          <w:color w:val="000000"/>
        </w:rPr>
        <w:t>查询市场端信息</w:t>
      </w:r>
      <w:r w:rsidRPr="003A7348">
        <w:rPr>
          <w:color w:val="000000"/>
        </w:rPr>
        <w:t>(money_marketfundsinfo_query)</w:t>
      </w:r>
      <w:r w:rsidRPr="003A7348">
        <w:rPr>
          <w:rFonts w:hint="eastAsia"/>
          <w:color w:val="000000"/>
        </w:rPr>
        <w:t>；</w:t>
      </w:r>
    </w:p>
    <w:p w:rsidR="003A7348" w:rsidRPr="003A7348" w:rsidRDefault="003A7348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支持版本</w:t>
      </w:r>
    </w:p>
    <w:p w:rsidR="001B45F9" w:rsidRDefault="001B45F9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  <w:r w:rsidRPr="003A7348">
        <w:rPr>
          <w:rFonts w:hint="eastAsia"/>
          <w:color w:val="000000"/>
        </w:rPr>
        <w:t>1.0以上</w:t>
      </w:r>
    </w:p>
    <w:p w:rsidR="003A7348" w:rsidRPr="003A7348" w:rsidRDefault="003A7348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标签名称</w:t>
      </w:r>
    </w:p>
    <w:p w:rsidR="001B45F9" w:rsidRDefault="003123B9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</w:t>
      </w:r>
      <w:r>
        <w:t>Money</w:t>
      </w:r>
      <w:r w:rsidRPr="005D6476">
        <w:t>Servlet</w:t>
      </w:r>
      <w:r>
        <w:rPr>
          <w:rFonts w:hint="eastAsia"/>
        </w:rPr>
        <w:t>?req=</w:t>
      </w:r>
      <w:r w:rsidR="001B45F9" w:rsidRPr="003A7348">
        <w:rPr>
          <w:color w:val="000000"/>
        </w:rPr>
        <w:t>money_marketfundsinfo_query</w:t>
      </w:r>
    </w:p>
    <w:p w:rsidR="003A7348" w:rsidRPr="003A7348" w:rsidRDefault="003A7348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</w:p>
    <w:p w:rsidR="00D51B16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请求消息要素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>{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 xml:space="preserve">  "MMTS": {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 xml:space="preserve">    "version": "1.0",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 xml:space="preserve">    "REQ": {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 xml:space="preserve">      "name": "money_marketfundsinfo_query",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"USER_ID": "</w:t>
      </w:r>
      <w:r w:rsidRPr="005702D0">
        <w:rPr>
          <w:rFonts w:hint="eastAsia"/>
          <w:color w:val="000000"/>
        </w:rPr>
        <w:t>登陆用户</w:t>
      </w:r>
      <w:r w:rsidRPr="005702D0">
        <w:rPr>
          <w:rFonts w:hint="eastAsia"/>
          <w:color w:val="000000"/>
        </w:rPr>
        <w:t>ID",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 xml:space="preserve">      "SESSION_ID": "SESSION_ID"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 xml:space="preserve">    }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 xml:space="preserve">  }</w:t>
      </w:r>
    </w:p>
    <w:p w:rsidR="005702D0" w:rsidRPr="00D51B16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"/>
        <w:gridCol w:w="505"/>
        <w:gridCol w:w="1638"/>
        <w:gridCol w:w="1589"/>
        <w:gridCol w:w="1651"/>
        <w:gridCol w:w="849"/>
        <w:gridCol w:w="1395"/>
        <w:gridCol w:w="840"/>
      </w:tblGrid>
      <w:tr w:rsidR="001B45F9" w:rsidRPr="00AF7A7C" w:rsidTr="001B45F9">
        <w:trPr>
          <w:jc w:val="center"/>
        </w:trPr>
        <w:tc>
          <w:tcPr>
            <w:tcW w:w="47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1B45F9" w:rsidRPr="00AF7A7C" w:rsidRDefault="005702D0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E538A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E538A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E538A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</w:t>
            </w:r>
            <w:r w:rsidRPr="00C55D1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Max32</w:t>
              </w:r>
              <w:r w:rsidR="001B45F9" w:rsidRPr="00C55D1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E538A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&lt;SESSION_ID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Number" w:history="1">
              <w:r w:rsidR="001B45F9" w:rsidRPr="00B131DA">
                <w:rPr>
                  <w:rStyle w:val="ab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返回消息要素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>{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"MMTS": {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"version": "1.0",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"REP": {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"name": "money_marketfundsinfo_query",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"message": " 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"retcode": " 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"RESULTLIST": {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  "REC": {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"AP": "</w:t>
      </w:r>
      <w:r w:rsidRPr="009A2B60">
        <w:rPr>
          <w:rFonts w:hint="eastAsia"/>
          <w:color w:val="000000"/>
        </w:rPr>
        <w:t>账户属性</w:t>
      </w:r>
      <w:r w:rsidRPr="009A2B60">
        <w:rPr>
          <w:rFonts w:hint="eastAsia"/>
          <w:color w:val="000000"/>
        </w:rPr>
        <w:t>:V:</w:t>
      </w:r>
      <w:r w:rsidRPr="009A2B60">
        <w:rPr>
          <w:rFonts w:hint="eastAsia"/>
          <w:color w:val="000000"/>
        </w:rPr>
        <w:t>虚拟账户</w:t>
      </w:r>
      <w:r w:rsidRPr="009A2B60">
        <w:rPr>
          <w:rFonts w:hint="eastAsia"/>
          <w:color w:val="000000"/>
        </w:rPr>
        <w:t>M:</w:t>
      </w:r>
      <w:r w:rsidRPr="009A2B60">
        <w:rPr>
          <w:rFonts w:hint="eastAsia"/>
          <w:color w:val="000000"/>
        </w:rPr>
        <w:t>主账户</w:t>
      </w:r>
      <w:r w:rsidRPr="009A2B60">
        <w:rPr>
          <w:rFonts w:hint="eastAsia"/>
          <w:color w:val="000000"/>
        </w:rPr>
        <w:t>S:</w:t>
      </w:r>
      <w:r w:rsidRPr="009A2B60">
        <w:rPr>
          <w:rFonts w:hint="eastAsia"/>
          <w:color w:val="000000"/>
        </w:rPr>
        <w:t>次账户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lastRenderedPageBreak/>
        <w:t xml:space="preserve">          "FIRMID": "</w:t>
      </w:r>
      <w:r w:rsidRPr="009A2B60">
        <w:rPr>
          <w:rFonts w:hint="eastAsia"/>
          <w:color w:val="000000"/>
        </w:rPr>
        <w:t>交易账号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"FIRM_NAME": "</w:t>
      </w:r>
      <w:r w:rsidRPr="009A2B60">
        <w:rPr>
          <w:rFonts w:hint="eastAsia"/>
          <w:color w:val="000000"/>
        </w:rPr>
        <w:t>交易商名称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"BANK_ACCOUNT": "</w:t>
      </w:r>
      <w:r w:rsidRPr="009A2B60">
        <w:rPr>
          <w:rFonts w:hint="eastAsia"/>
          <w:color w:val="000000"/>
        </w:rPr>
        <w:t>银行账号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"BANK_ID": "</w:t>
      </w:r>
      <w:r w:rsidRPr="009A2B60">
        <w:rPr>
          <w:rFonts w:hint="eastAsia"/>
          <w:color w:val="000000"/>
        </w:rPr>
        <w:t>银行</w:t>
      </w:r>
      <w:r w:rsidRPr="009A2B60">
        <w:rPr>
          <w:rFonts w:hint="eastAsia"/>
          <w:color w:val="000000"/>
        </w:rPr>
        <w:t>ID",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"BANK_NAME": "</w:t>
      </w:r>
      <w:r w:rsidRPr="009A2B60">
        <w:rPr>
          <w:rFonts w:hint="eastAsia"/>
          <w:color w:val="000000"/>
        </w:rPr>
        <w:t>银行名称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"EQ": "</w:t>
      </w:r>
      <w:r w:rsidRPr="009A2B60">
        <w:rPr>
          <w:rFonts w:hint="eastAsia"/>
          <w:color w:val="000000"/>
        </w:rPr>
        <w:t>期初权益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"IOF": "</w:t>
      </w:r>
      <w:r w:rsidRPr="009A2B60">
        <w:rPr>
          <w:rFonts w:hint="eastAsia"/>
          <w:color w:val="000000"/>
        </w:rPr>
        <w:t>本日出入金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"COM": "</w:t>
      </w:r>
      <w:r w:rsidRPr="009A2B60">
        <w:rPr>
          <w:rFonts w:hint="eastAsia"/>
          <w:color w:val="000000"/>
        </w:rPr>
        <w:t>当前可出金额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"UF": "</w:t>
      </w:r>
      <w:r w:rsidRPr="009A2B60">
        <w:rPr>
          <w:rFonts w:hint="eastAsia"/>
          <w:color w:val="000000"/>
        </w:rPr>
        <w:t>当前可用保证金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"FIF": "</w:t>
      </w:r>
      <w:r w:rsidRPr="009A2B60">
        <w:rPr>
          <w:rFonts w:hint="eastAsia"/>
          <w:color w:val="000000"/>
        </w:rPr>
        <w:t>在途资金</w:t>
      </w:r>
      <w:r w:rsidRPr="009A2B60">
        <w:rPr>
          <w:rFonts w:hint="eastAsia"/>
          <w:color w:val="000000"/>
        </w:rPr>
        <w:t>"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  }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}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}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}</w:t>
      </w:r>
    </w:p>
    <w:p w:rsid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6"/>
        <w:gridCol w:w="396"/>
        <w:gridCol w:w="1573"/>
        <w:gridCol w:w="1917"/>
        <w:gridCol w:w="1906"/>
        <w:gridCol w:w="988"/>
        <w:gridCol w:w="1581"/>
        <w:gridCol w:w="911"/>
      </w:tblGrid>
      <w:tr w:rsidR="001B45F9" w:rsidRPr="00867470" w:rsidTr="001B45F9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73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17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06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 w:rsidRPr="00867470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88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11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352D1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73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917" w:type="dxa"/>
            <w:vAlign w:val="center"/>
          </w:tcPr>
          <w:p w:rsidR="001B45F9" w:rsidRPr="00867470" w:rsidRDefault="00EF508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867470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581" w:type="dxa"/>
            <w:vAlign w:val="center"/>
          </w:tcPr>
          <w:p w:rsidR="001B45F9" w:rsidRPr="00867470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352D1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73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867470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581" w:type="dxa"/>
            <w:vAlign w:val="center"/>
          </w:tcPr>
          <w:p w:rsidR="001B45F9" w:rsidRPr="00867470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352D1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账户属性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411115">
              <w:rPr>
                <w:rFonts w:ascii="宋体" w:hAnsi="宋体"/>
                <w:sz w:val="18"/>
                <w:szCs w:val="18"/>
              </w:rPr>
              <w:t>AP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411115">
              <w:rPr>
                <w:rFonts w:ascii="宋体" w:hAnsi="宋体"/>
                <w:sz w:val="18"/>
                <w:szCs w:val="18"/>
              </w:rPr>
              <w:t>AP</w:t>
            </w:r>
            <w:r w:rsidRPr="00867470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</w:t>
            </w:r>
            <w:r>
              <w:rPr>
                <w:rFonts w:ascii="宋体"/>
                <w:sz w:val="18"/>
                <w:szCs w:val="18"/>
              </w:rPr>
              <w:t>0</w:t>
            </w:r>
            <w:r w:rsidRPr="00867470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581" w:type="dxa"/>
            <w:vAlign w:val="center"/>
          </w:tcPr>
          <w:p w:rsidR="001B45F9" w:rsidRPr="00867470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Fix1Text" w:history="1">
              <w:r w:rsidR="001B45F9" w:rsidRPr="00532C99">
                <w:rPr>
                  <w:rStyle w:val="ab"/>
                  <w:rFonts w:ascii="宋体" w:hAnsi="宋体"/>
                </w:rPr>
                <w:t>Fix1Text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 w:rsidRPr="00352D1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交易账号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411115">
              <w:rPr>
                <w:rFonts w:ascii="宋体" w:hAnsi="宋体"/>
                <w:sz w:val="18"/>
                <w:szCs w:val="18"/>
              </w:rPr>
              <w:t>FIRMID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411115">
              <w:rPr>
                <w:rFonts w:ascii="宋体" w:hAnsi="宋体"/>
                <w:sz w:val="18"/>
                <w:szCs w:val="18"/>
              </w:rPr>
              <w:t>FIRMID</w:t>
            </w:r>
            <w:r w:rsidRPr="00867470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Pr="00867470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  <w:lang w:val="de-DE"/>
                </w:rPr>
                <w:t>Max32Text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352D1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交易商名称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411115">
              <w:rPr>
                <w:rFonts w:ascii="宋体" w:hAnsi="宋体"/>
                <w:sz w:val="18"/>
                <w:szCs w:val="18"/>
              </w:rPr>
              <w:t>FIRM_NAME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411115">
              <w:rPr>
                <w:rFonts w:ascii="宋体" w:hAnsi="宋体"/>
                <w:sz w:val="18"/>
                <w:szCs w:val="18"/>
              </w:rPr>
              <w:t>FIRM_NAME</w:t>
            </w:r>
            <w:r w:rsidRPr="00867470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Pr="00867470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Max256Text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352D1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银行账号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411115">
              <w:rPr>
                <w:rFonts w:ascii="宋体" w:hAnsi="宋体"/>
                <w:sz w:val="18"/>
                <w:szCs w:val="18"/>
              </w:rPr>
              <w:t>BANK_ACCOUNT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411115">
              <w:rPr>
                <w:rFonts w:ascii="宋体" w:hAnsi="宋体"/>
                <w:sz w:val="18"/>
                <w:szCs w:val="18"/>
              </w:rPr>
              <w:t>BANK_ACCOUNT</w:t>
            </w:r>
            <w:r w:rsidRPr="00867470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Pr="00867470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 w:rsidRPr="00532C99">
                <w:rPr>
                  <w:rStyle w:val="ab"/>
                  <w:rFonts w:ascii="宋体" w:hAnsi="宋体"/>
                </w:rPr>
                <w:t>Max32Text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352D1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银行</w:t>
            </w:r>
            <w:r w:rsidRPr="00CD0A57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17" w:type="dxa"/>
            <w:vAlign w:val="center"/>
          </w:tcPr>
          <w:p w:rsidR="001B45F9" w:rsidRPr="0039220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/>
                <w:color w:val="000000"/>
                <w:sz w:val="18"/>
                <w:szCs w:val="18"/>
              </w:rPr>
              <w:t>BANK_ID</w:t>
            </w:r>
          </w:p>
        </w:tc>
        <w:tc>
          <w:tcPr>
            <w:tcW w:w="1906" w:type="dxa"/>
            <w:vAlign w:val="center"/>
          </w:tcPr>
          <w:p w:rsidR="001B45F9" w:rsidRPr="0039220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&lt;BANK_ID</w:t>
            </w:r>
            <w:r w:rsidRPr="00392200">
              <w:rPr>
                <w:rFonts w:ascii="宋体" w:hAnsi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Pr="00867470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 w:rsidRPr="00532C99">
                <w:rPr>
                  <w:rStyle w:val="ab"/>
                  <w:rFonts w:ascii="宋体" w:hAnsi="宋体"/>
                </w:rPr>
                <w:t>Max32Text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1B45F9" w:rsidRDefault="001B45F9" w:rsidP="001B45F9">
            <w:r w:rsidRPr="00352D1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917" w:type="dxa"/>
            <w:vAlign w:val="center"/>
          </w:tcPr>
          <w:p w:rsidR="001B45F9" w:rsidRPr="0039220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906" w:type="dxa"/>
            <w:vAlign w:val="center"/>
          </w:tcPr>
          <w:p w:rsidR="001B45F9" w:rsidRPr="0039220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392200">
              <w:rPr>
                <w:rFonts w:ascii="宋体" w:hAnsi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Pr="00867470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1B45F9" w:rsidRDefault="001B45F9" w:rsidP="001B45F9">
            <w:r w:rsidRPr="00FA79A9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917" w:type="dxa"/>
            <w:vAlign w:val="center"/>
          </w:tcPr>
          <w:p w:rsidR="001B45F9" w:rsidRPr="0039220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906" w:type="dxa"/>
            <w:vAlign w:val="center"/>
          </w:tcPr>
          <w:p w:rsidR="001B45F9" w:rsidRPr="0039220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67470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581" w:type="dxa"/>
            <w:vAlign w:val="center"/>
          </w:tcPr>
          <w:p w:rsidR="001B45F9" w:rsidRPr="00867470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 w:rsidR="001B45F9" w:rsidRDefault="001B45F9" w:rsidP="001B45F9">
            <w:r w:rsidRPr="00FA79A9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73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银行名称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/>
                <w:color w:val="000000"/>
                <w:sz w:val="18"/>
                <w:szCs w:val="18"/>
              </w:rPr>
              <w:t>BANK_NAME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392200">
              <w:rPr>
                <w:rFonts w:ascii="宋体" w:hAnsi="宋体"/>
                <w:color w:val="000000"/>
                <w:sz w:val="18"/>
                <w:szCs w:val="18"/>
              </w:rPr>
              <w:t>BANK_NAME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Default="005D77B4" w:rsidP="001B45F9">
            <w:hyperlink w:anchor="MaxNText" w:history="1">
              <w:r w:rsidR="001B45F9" w:rsidRPr="00867470">
                <w:rPr>
                  <w:rStyle w:val="ab"/>
                  <w:rFonts w:ascii="宋体" w:hAnsi="宋体"/>
                </w:rPr>
                <w:t>Max</w:t>
              </w:r>
              <w:r w:rsidR="001B45F9">
                <w:rPr>
                  <w:rStyle w:val="ab"/>
                  <w:rFonts w:ascii="宋体" w:hAnsi="宋体"/>
                </w:rPr>
                <w:t>64</w:t>
              </w:r>
              <w:r w:rsidR="001B45F9" w:rsidRPr="00867470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:rsidR="001B45F9" w:rsidRDefault="001B45F9" w:rsidP="001B45F9">
            <w:r w:rsidRPr="00FA79A9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73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期初权益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EF03F8">
              <w:rPr>
                <w:rFonts w:ascii="宋体" w:hAnsi="宋体"/>
                <w:color w:val="000000"/>
                <w:sz w:val="18"/>
                <w:szCs w:val="18"/>
              </w:rPr>
              <w:t>EQ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EF03F8">
              <w:rPr>
                <w:rFonts w:ascii="宋体" w:hAnsi="宋体"/>
                <w:color w:val="000000"/>
                <w:sz w:val="18"/>
                <w:szCs w:val="18"/>
              </w:rPr>
              <w:t>EQ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867470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581" w:type="dxa"/>
            <w:vAlign w:val="center"/>
          </w:tcPr>
          <w:p w:rsidR="001B45F9" w:rsidRPr="00867470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rFonts w:ascii="宋体" w:hAnsi="宋体"/>
                </w:rPr>
                <w:t>Amount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:rsidR="001B45F9" w:rsidRDefault="001B45F9" w:rsidP="001B45F9">
            <w:r w:rsidRPr="00FA79A9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本日出入金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IOF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IOF&gt;</w:t>
            </w:r>
          </w:p>
        </w:tc>
        <w:tc>
          <w:tcPr>
            <w:tcW w:w="988" w:type="dxa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Default="005D77B4" w:rsidP="001B45F9">
            <w:hyperlink w:anchor="Amount" w:history="1">
              <w:r w:rsidR="001B45F9" w:rsidRPr="00867470">
                <w:rPr>
                  <w:rStyle w:val="ab"/>
                  <w:rFonts w:ascii="宋体" w:hAnsi="宋体"/>
                </w:rPr>
                <w:t>Amount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:rsidR="001B45F9" w:rsidRDefault="001B45F9" w:rsidP="001B45F9">
            <w:r w:rsidRPr="00FA79A9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当前可出金额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COM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COM&gt;</w:t>
            </w:r>
          </w:p>
        </w:tc>
        <w:tc>
          <w:tcPr>
            <w:tcW w:w="988" w:type="dxa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Default="005D77B4" w:rsidP="001B45F9">
            <w:hyperlink w:anchor="Amount" w:history="1">
              <w:r w:rsidR="001B45F9" w:rsidRPr="00FC5709">
                <w:rPr>
                  <w:rStyle w:val="ab"/>
                  <w:rFonts w:ascii="宋体" w:hAnsi="宋体"/>
                </w:rPr>
                <w:t>Amount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 w:rsidR="001B45F9" w:rsidRDefault="001B45F9" w:rsidP="001B45F9">
            <w:r w:rsidRPr="00FA79A9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当前可用保证金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UF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UF&gt;</w:t>
            </w:r>
          </w:p>
        </w:tc>
        <w:tc>
          <w:tcPr>
            <w:tcW w:w="988" w:type="dxa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Default="005D77B4" w:rsidP="001B45F9">
            <w:hyperlink w:anchor="Amount" w:history="1">
              <w:r w:rsidR="001B45F9" w:rsidRPr="00FC5709">
                <w:rPr>
                  <w:rStyle w:val="ab"/>
                  <w:rFonts w:ascii="宋体" w:hAnsi="宋体"/>
                </w:rPr>
                <w:t>Amount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trHeight w:val="283"/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FA79A9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在途资金</w:t>
            </w:r>
          </w:p>
        </w:tc>
        <w:tc>
          <w:tcPr>
            <w:tcW w:w="1917" w:type="dxa"/>
            <w:vAlign w:val="center"/>
          </w:tcPr>
          <w:p w:rsidR="001B45F9" w:rsidRPr="00D77EC4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FIF</w:t>
            </w:r>
          </w:p>
        </w:tc>
        <w:tc>
          <w:tcPr>
            <w:tcW w:w="1906" w:type="dxa"/>
            <w:vAlign w:val="center"/>
          </w:tcPr>
          <w:p w:rsidR="001B45F9" w:rsidRPr="00D77EC4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FIF&gt;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867470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581" w:type="dxa"/>
            <w:vAlign w:val="center"/>
          </w:tcPr>
          <w:p w:rsidR="001B45F9" w:rsidRPr="00867470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Amount" w:history="1">
              <w:r w:rsidR="001B45F9" w:rsidRPr="00FC5709">
                <w:rPr>
                  <w:rStyle w:val="ab"/>
                  <w:rFonts w:ascii="宋体" w:hAnsi="宋体"/>
                </w:rPr>
                <w:t>Amount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c"/>
        <w:numPr>
          <w:ilvl w:val="0"/>
          <w:numId w:val="37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客户市场端信息查询</w:t>
      </w:r>
      <w:r w:rsidRPr="00BB6727">
        <w:rPr>
          <w:rFonts w:hint="eastAsia"/>
        </w:rPr>
        <w:t>。</w:t>
      </w:r>
    </w:p>
    <w:p w:rsidR="001B45F9" w:rsidRPr="00BB6727" w:rsidRDefault="001B45F9" w:rsidP="00D51B16">
      <w:pPr>
        <w:pStyle w:val="ac"/>
        <w:numPr>
          <w:ilvl w:val="0"/>
          <w:numId w:val="37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Default="001B45F9" w:rsidP="001B45F9"/>
    <w:p w:rsidR="001B45F9" w:rsidRPr="003A7348" w:rsidRDefault="001B45F9" w:rsidP="00D51B16">
      <w:pPr>
        <w:pStyle w:val="ad"/>
        <w:numPr>
          <w:ilvl w:val="0"/>
          <w:numId w:val="33"/>
        </w:numPr>
        <w:ind w:firstLineChars="0"/>
        <w:outlineLvl w:val="1"/>
        <w:rPr>
          <w:b/>
          <w:sz w:val="28"/>
          <w:szCs w:val="28"/>
        </w:rPr>
      </w:pPr>
      <w:bookmarkStart w:id="492" w:name="_Toc351540258"/>
      <w:r w:rsidRPr="003A7348">
        <w:rPr>
          <w:b/>
          <w:sz w:val="28"/>
          <w:szCs w:val="28"/>
        </w:rPr>
        <w:t>4</w:t>
      </w:r>
      <w:r w:rsidRPr="003A7348">
        <w:rPr>
          <w:rFonts w:hint="eastAsia"/>
          <w:b/>
          <w:sz w:val="28"/>
          <w:szCs w:val="28"/>
        </w:rPr>
        <w:t>客户出入金</w:t>
      </w:r>
      <w:r w:rsidRPr="003A7348">
        <w:rPr>
          <w:b/>
          <w:sz w:val="28"/>
          <w:szCs w:val="28"/>
        </w:rPr>
        <w:t>-</w:t>
      </w:r>
      <w:r w:rsidRPr="003A7348">
        <w:rPr>
          <w:rFonts w:hint="eastAsia"/>
          <w:b/>
          <w:sz w:val="28"/>
          <w:szCs w:val="28"/>
        </w:rPr>
        <w:t>修改资金密码</w:t>
      </w:r>
      <w:bookmarkEnd w:id="492"/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业务功能</w:t>
      </w:r>
    </w:p>
    <w:p w:rsidR="001B45F9" w:rsidRDefault="001B45F9" w:rsidP="00D51B16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  <w:r w:rsidRPr="00D51B16">
        <w:rPr>
          <w:rFonts w:hint="eastAsia"/>
          <w:color w:val="000000"/>
        </w:rPr>
        <w:t>修改资金密码</w:t>
      </w:r>
      <w:r w:rsidRPr="00D51B16">
        <w:rPr>
          <w:color w:val="000000"/>
        </w:rPr>
        <w:t>(money_modpwd)</w:t>
      </w:r>
      <w:r w:rsidRPr="00D51B16">
        <w:rPr>
          <w:rFonts w:hint="eastAsia"/>
          <w:color w:val="000000"/>
        </w:rPr>
        <w:t>；</w:t>
      </w:r>
    </w:p>
    <w:p w:rsidR="00D51B16" w:rsidRPr="00D51B16" w:rsidRDefault="00D51B16" w:rsidP="00D51B16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支持版本</w:t>
      </w:r>
    </w:p>
    <w:p w:rsidR="00D51B16" w:rsidRDefault="001B45F9" w:rsidP="00D51B16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  <w:r w:rsidRPr="00D51B16">
        <w:rPr>
          <w:rFonts w:hint="eastAsia"/>
          <w:color w:val="000000"/>
        </w:rPr>
        <w:t>1.0以上</w:t>
      </w:r>
    </w:p>
    <w:p w:rsidR="00D51B16" w:rsidRPr="00D51B16" w:rsidRDefault="00D51B16" w:rsidP="00D51B16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标签名称</w:t>
      </w:r>
    </w:p>
    <w:p w:rsidR="00D51B16" w:rsidRDefault="003123B9" w:rsidP="00D51B16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</w:t>
      </w:r>
      <w:r>
        <w:t>Money</w:t>
      </w:r>
      <w:r w:rsidRPr="005D6476">
        <w:t>Servlet</w:t>
      </w:r>
      <w:r>
        <w:rPr>
          <w:rFonts w:hint="eastAsia"/>
        </w:rPr>
        <w:t>?req=</w:t>
      </w:r>
      <w:r w:rsidR="001B45F9" w:rsidRPr="00D51B16">
        <w:rPr>
          <w:color w:val="000000"/>
        </w:rPr>
        <w:t xml:space="preserve">money_modpwd </w:t>
      </w:r>
    </w:p>
    <w:p w:rsidR="00D51B16" w:rsidRPr="00D51B16" w:rsidRDefault="00D51B16" w:rsidP="00D51B16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请求消息要素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>{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"MMTS": {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"version": "1.0",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"REQ": {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"name": "money_modpwd",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"USER_ID": "</w:t>
      </w:r>
      <w:r w:rsidRPr="009A2B60">
        <w:rPr>
          <w:rFonts w:hint="eastAsia"/>
          <w:color w:val="000000"/>
        </w:rPr>
        <w:t>登陆用户</w:t>
      </w:r>
      <w:r w:rsidRPr="009A2B60">
        <w:rPr>
          <w:rFonts w:hint="eastAsia"/>
          <w:color w:val="000000"/>
        </w:rPr>
        <w:t>ID",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"SESSION_ID": "SESSION_ID",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"OPWD": "</w:t>
      </w:r>
      <w:r w:rsidRPr="009A2B60">
        <w:rPr>
          <w:rFonts w:hint="eastAsia"/>
          <w:color w:val="000000"/>
        </w:rPr>
        <w:t>原密码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"NPWD": "</w:t>
      </w:r>
      <w:r w:rsidRPr="009A2B60">
        <w:rPr>
          <w:rFonts w:hint="eastAsia"/>
          <w:color w:val="000000"/>
        </w:rPr>
        <w:t>新密码</w:t>
      </w:r>
      <w:r w:rsidRPr="009A2B60">
        <w:rPr>
          <w:rFonts w:hint="eastAsia"/>
          <w:color w:val="000000"/>
        </w:rPr>
        <w:t>"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}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}</w:t>
      </w:r>
    </w:p>
    <w:p w:rsidR="009A2B60" w:rsidRPr="00D51B16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"/>
        <w:gridCol w:w="505"/>
        <w:gridCol w:w="1638"/>
        <w:gridCol w:w="1589"/>
        <w:gridCol w:w="1651"/>
        <w:gridCol w:w="849"/>
        <w:gridCol w:w="1395"/>
        <w:gridCol w:w="840"/>
      </w:tblGrid>
      <w:tr w:rsidR="001B45F9" w:rsidRPr="00AF7A7C" w:rsidTr="001B45F9">
        <w:trPr>
          <w:jc w:val="center"/>
        </w:trPr>
        <w:tc>
          <w:tcPr>
            <w:tcW w:w="47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1B45F9" w:rsidRPr="00AF7A7C" w:rsidRDefault="009A2B60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E90F16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E90F16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E90F16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</w:t>
            </w:r>
            <w:r w:rsidRPr="00C55D1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Max32</w:t>
              </w:r>
              <w:r w:rsidR="001B45F9" w:rsidRPr="00C55D1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E90F16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Number" w:history="1">
              <w:r w:rsidR="001B45F9" w:rsidRPr="00B131DA">
                <w:rPr>
                  <w:rStyle w:val="ab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E90F16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F00C58">
              <w:rPr>
                <w:rFonts w:hint="eastAsia"/>
                <w:color w:val="000000"/>
              </w:rPr>
              <w:t>原密码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F00C58">
              <w:rPr>
                <w:rFonts w:ascii="宋体" w:hAnsi="宋体"/>
                <w:sz w:val="18"/>
                <w:szCs w:val="18"/>
              </w:rPr>
              <w:t>OPWD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F00C58">
              <w:rPr>
                <w:rFonts w:ascii="宋体" w:hAnsi="宋体"/>
                <w:sz w:val="18"/>
                <w:szCs w:val="18"/>
              </w:rPr>
              <w:t>OPWD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FixNDigital" w:history="1">
              <w:r w:rsidR="001B45F9" w:rsidRPr="00867470">
                <w:rPr>
                  <w:rStyle w:val="ab"/>
                  <w:rFonts w:ascii="宋体" w:hAnsi="宋体"/>
                  <w:lang w:val="de-DE"/>
                </w:rPr>
                <w:t>Fix</w:t>
              </w:r>
              <w:r w:rsidR="001B45F9">
                <w:rPr>
                  <w:rStyle w:val="ab"/>
                  <w:rFonts w:ascii="宋体" w:hAnsi="宋体"/>
                  <w:lang w:val="de-DE"/>
                </w:rPr>
                <w:t>6Text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E90F16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F00C58">
              <w:rPr>
                <w:rFonts w:hint="eastAsia"/>
                <w:color w:val="000000"/>
              </w:rPr>
              <w:t>新密码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F00C58">
              <w:rPr>
                <w:rFonts w:ascii="宋体" w:hAnsi="宋体"/>
                <w:sz w:val="18"/>
                <w:szCs w:val="18"/>
              </w:rPr>
              <w:t>NPWD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F00C58">
              <w:rPr>
                <w:rFonts w:ascii="宋体" w:hAnsi="宋体"/>
                <w:sz w:val="18"/>
                <w:szCs w:val="18"/>
              </w:rPr>
              <w:t>NPWD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FixNDigital" w:history="1">
              <w:r w:rsidR="001B45F9" w:rsidRPr="00867470">
                <w:rPr>
                  <w:rStyle w:val="ab"/>
                  <w:rFonts w:ascii="宋体" w:hAnsi="宋体"/>
                  <w:lang w:val="de-DE"/>
                </w:rPr>
                <w:t>Fix</w:t>
              </w:r>
              <w:r w:rsidR="001B45F9">
                <w:rPr>
                  <w:rStyle w:val="ab"/>
                  <w:rFonts w:ascii="宋体" w:hAnsi="宋体"/>
                  <w:lang w:val="de-DE"/>
                </w:rPr>
                <w:t>6Text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返回消息要素</w:t>
      </w:r>
    </w:p>
    <w:p w:rsidR="009A2B60" w:rsidRPr="009A2B60" w:rsidRDefault="009A2B60" w:rsidP="009A2B60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A2B60">
        <w:rPr>
          <w:color w:val="000000"/>
        </w:rPr>
        <w:t>{</w:t>
      </w:r>
    </w:p>
    <w:p w:rsidR="009A2B60" w:rsidRPr="009A2B60" w:rsidRDefault="009A2B60" w:rsidP="009A2B60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A2B60">
        <w:rPr>
          <w:color w:val="000000"/>
        </w:rPr>
        <w:t xml:space="preserve"> "MMTS": {</w:t>
      </w:r>
    </w:p>
    <w:p w:rsidR="009A2B60" w:rsidRPr="009A2B60" w:rsidRDefault="009A2B60" w:rsidP="009A2B60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A2B60">
        <w:rPr>
          <w:color w:val="000000"/>
        </w:rPr>
        <w:t xml:space="preserve"> "version": "1.0",</w:t>
      </w:r>
    </w:p>
    <w:p w:rsidR="009A2B60" w:rsidRPr="009A2B60" w:rsidRDefault="009A2B60" w:rsidP="009A2B60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A2B60">
        <w:rPr>
          <w:color w:val="000000"/>
        </w:rPr>
        <w:t xml:space="preserve"> "REP": {</w:t>
      </w:r>
    </w:p>
    <w:p w:rsidR="009A2B60" w:rsidRPr="009A2B60" w:rsidRDefault="009A2B60" w:rsidP="009A2B60">
      <w:pPr>
        <w:rPr>
          <w:color w:val="000000"/>
        </w:rPr>
      </w:pPr>
      <w:r>
        <w:rPr>
          <w:rFonts w:hint="eastAsia"/>
          <w:color w:val="000000"/>
        </w:rPr>
        <w:tab/>
      </w:r>
      <w:r w:rsidRPr="009A2B60">
        <w:rPr>
          <w:color w:val="000000"/>
        </w:rPr>
        <w:t xml:space="preserve">  "name": "money_userinfo_query",</w:t>
      </w:r>
    </w:p>
    <w:p w:rsidR="009A2B60" w:rsidRPr="009A2B60" w:rsidRDefault="009A2B60" w:rsidP="009A2B60">
      <w:pPr>
        <w:rPr>
          <w:color w:val="000000"/>
        </w:rPr>
      </w:pPr>
      <w:r>
        <w:rPr>
          <w:rFonts w:hint="eastAsia"/>
          <w:color w:val="000000"/>
        </w:rPr>
        <w:tab/>
      </w:r>
      <w:r w:rsidRPr="009A2B60">
        <w:rPr>
          <w:color w:val="000000"/>
        </w:rPr>
        <w:t xml:space="preserve">  "message": " ",</w:t>
      </w:r>
    </w:p>
    <w:p w:rsidR="009A2B60" w:rsidRPr="009A2B60" w:rsidRDefault="009A2B60" w:rsidP="009A2B60">
      <w:pPr>
        <w:rPr>
          <w:color w:val="000000"/>
        </w:rPr>
      </w:pPr>
      <w:r>
        <w:rPr>
          <w:rFonts w:hint="eastAsia"/>
          <w:color w:val="000000"/>
        </w:rPr>
        <w:tab/>
      </w:r>
      <w:r w:rsidRPr="009A2B60">
        <w:rPr>
          <w:color w:val="000000"/>
        </w:rPr>
        <w:t xml:space="preserve">  "retcode": " "</w:t>
      </w:r>
    </w:p>
    <w:p w:rsidR="009A2B60" w:rsidRPr="009A2B60" w:rsidRDefault="001E6A96" w:rsidP="009A2B60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A2B60" w:rsidRPr="009A2B60">
        <w:rPr>
          <w:color w:val="000000"/>
        </w:rPr>
        <w:t xml:space="preserve"> }</w:t>
      </w:r>
    </w:p>
    <w:p w:rsidR="009A2B60" w:rsidRPr="009A2B60" w:rsidRDefault="001E6A96" w:rsidP="001E6A96">
      <w:pPr>
        <w:ind w:firstLine="420"/>
        <w:rPr>
          <w:color w:val="000000"/>
        </w:rPr>
      </w:pPr>
      <w:r>
        <w:rPr>
          <w:rFonts w:hint="eastAsia"/>
          <w:color w:val="000000"/>
        </w:rPr>
        <w:tab/>
      </w:r>
      <w:r w:rsidR="009A2B60" w:rsidRPr="009A2B60">
        <w:rPr>
          <w:color w:val="000000"/>
        </w:rPr>
        <w:t xml:space="preserve"> }</w:t>
      </w:r>
    </w:p>
    <w:p w:rsidR="001B45F9" w:rsidRPr="008179C0" w:rsidRDefault="009A2B60" w:rsidP="001E6A96">
      <w:pPr>
        <w:ind w:left="420" w:firstLineChars="100" w:firstLine="210"/>
      </w:pPr>
      <w:r w:rsidRPr="009A2B60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6"/>
        <w:gridCol w:w="396"/>
        <w:gridCol w:w="1581"/>
        <w:gridCol w:w="1276"/>
        <w:gridCol w:w="1701"/>
        <w:gridCol w:w="992"/>
        <w:gridCol w:w="1418"/>
        <w:gridCol w:w="1908"/>
      </w:tblGrid>
      <w:tr w:rsidR="001B45F9" w:rsidRPr="005161C6" w:rsidTr="001B45F9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 w:rsidRPr="005161C6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08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615E67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6" w:type="dxa"/>
            <w:vAlign w:val="center"/>
          </w:tcPr>
          <w:p w:rsidR="001B45F9" w:rsidRPr="005161C6" w:rsidRDefault="00EF508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5161C6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615E67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5161C6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D51B16" w:rsidRDefault="00D51B16" w:rsidP="00D51B16">
      <w:pPr>
        <w:pStyle w:val="ad"/>
        <w:ind w:left="992" w:firstLineChars="0" w:firstLine="0"/>
        <w:rPr>
          <w:b/>
          <w:sz w:val="24"/>
          <w:szCs w:val="24"/>
        </w:rPr>
      </w:pPr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c"/>
        <w:numPr>
          <w:ilvl w:val="0"/>
          <w:numId w:val="38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客户修改资金密码</w:t>
      </w:r>
      <w:r w:rsidRPr="00BB6727">
        <w:rPr>
          <w:rFonts w:hint="eastAsia"/>
        </w:rPr>
        <w:t>。</w:t>
      </w:r>
    </w:p>
    <w:p w:rsidR="001B45F9" w:rsidRPr="00BB6727" w:rsidRDefault="001B45F9" w:rsidP="00D51B16">
      <w:pPr>
        <w:pStyle w:val="ac"/>
        <w:numPr>
          <w:ilvl w:val="0"/>
          <w:numId w:val="38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Pr="003A7348" w:rsidRDefault="001B45F9" w:rsidP="00D51B16">
      <w:pPr>
        <w:pStyle w:val="ad"/>
        <w:numPr>
          <w:ilvl w:val="0"/>
          <w:numId w:val="33"/>
        </w:numPr>
        <w:ind w:firstLineChars="0"/>
        <w:outlineLvl w:val="1"/>
        <w:rPr>
          <w:b/>
          <w:sz w:val="28"/>
          <w:szCs w:val="28"/>
        </w:rPr>
      </w:pPr>
      <w:bookmarkStart w:id="493" w:name="_Toc351540259"/>
      <w:r w:rsidRPr="003A7348">
        <w:rPr>
          <w:b/>
          <w:sz w:val="28"/>
          <w:szCs w:val="28"/>
        </w:rPr>
        <w:t>5</w:t>
      </w:r>
      <w:r w:rsidRPr="003A7348">
        <w:rPr>
          <w:rFonts w:hint="eastAsia"/>
          <w:b/>
          <w:sz w:val="28"/>
          <w:szCs w:val="28"/>
        </w:rPr>
        <w:t>客户出入金</w:t>
      </w:r>
      <w:r w:rsidRPr="003A7348">
        <w:rPr>
          <w:b/>
          <w:sz w:val="28"/>
          <w:szCs w:val="28"/>
        </w:rPr>
        <w:t>-</w:t>
      </w:r>
      <w:r w:rsidRPr="003A7348">
        <w:rPr>
          <w:rFonts w:hint="eastAsia"/>
          <w:b/>
          <w:sz w:val="28"/>
          <w:szCs w:val="28"/>
        </w:rPr>
        <w:t>出入金操作</w:t>
      </w:r>
      <w:bookmarkEnd w:id="493"/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业务功能</w:t>
      </w:r>
    </w:p>
    <w:p w:rsidR="001B45F9" w:rsidRDefault="001B45F9" w:rsidP="00D51B16">
      <w:pPr>
        <w:ind w:left="425" w:firstLine="414"/>
        <w:rPr>
          <w:color w:val="000000"/>
        </w:rPr>
      </w:pPr>
      <w:r w:rsidRPr="00D51B16">
        <w:rPr>
          <w:rFonts w:hint="eastAsia"/>
          <w:color w:val="000000"/>
        </w:rPr>
        <w:t>客户资金状况查询</w:t>
      </w:r>
      <w:r w:rsidRPr="00D51B16">
        <w:rPr>
          <w:color w:val="000000"/>
        </w:rPr>
        <w:t>(money_transfer)</w:t>
      </w:r>
      <w:r w:rsidRPr="00D51B16">
        <w:rPr>
          <w:rFonts w:hint="eastAsia"/>
          <w:color w:val="000000"/>
        </w:rPr>
        <w:t>；</w:t>
      </w:r>
    </w:p>
    <w:p w:rsidR="00D51B16" w:rsidRPr="00D51B16" w:rsidRDefault="00D51B16" w:rsidP="00D51B16">
      <w:pPr>
        <w:ind w:left="425" w:firstLine="414"/>
        <w:rPr>
          <w:color w:val="000000"/>
        </w:rPr>
      </w:pPr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lastRenderedPageBreak/>
        <w:t>支持版本</w:t>
      </w:r>
    </w:p>
    <w:p w:rsidR="001B45F9" w:rsidRDefault="001B45F9" w:rsidP="00D51B16">
      <w:pPr>
        <w:ind w:left="425" w:firstLine="414"/>
        <w:rPr>
          <w:color w:val="000000"/>
        </w:rPr>
      </w:pPr>
      <w:r w:rsidRPr="00D51B16">
        <w:rPr>
          <w:rFonts w:hint="eastAsia"/>
          <w:color w:val="000000"/>
        </w:rPr>
        <w:t>1.0</w:t>
      </w:r>
      <w:r w:rsidRPr="00D51B16">
        <w:rPr>
          <w:rFonts w:hint="eastAsia"/>
          <w:color w:val="000000"/>
        </w:rPr>
        <w:t>以上</w:t>
      </w:r>
      <w:r w:rsidR="00D51B16" w:rsidRPr="00D51B16">
        <w:rPr>
          <w:color w:val="000000"/>
        </w:rPr>
        <w:tab/>
      </w:r>
    </w:p>
    <w:p w:rsidR="00D51B16" w:rsidRPr="00D51B16" w:rsidRDefault="00D51B16" w:rsidP="00D51B16">
      <w:pPr>
        <w:ind w:left="425" w:firstLine="414"/>
        <w:rPr>
          <w:color w:val="000000"/>
        </w:rPr>
      </w:pPr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标签名称</w:t>
      </w:r>
    </w:p>
    <w:p w:rsidR="001B45F9" w:rsidRDefault="003123B9" w:rsidP="00D51B16">
      <w:pPr>
        <w:ind w:left="425" w:firstLine="414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</w:t>
      </w:r>
      <w:r>
        <w:t>Money</w:t>
      </w:r>
      <w:r w:rsidRPr="005D6476">
        <w:t>Servlet</w:t>
      </w:r>
      <w:r>
        <w:rPr>
          <w:rFonts w:hint="eastAsia"/>
        </w:rPr>
        <w:t>?req=</w:t>
      </w:r>
      <w:r w:rsidR="001B45F9" w:rsidRPr="00D51B16">
        <w:rPr>
          <w:color w:val="000000"/>
        </w:rPr>
        <w:t>money_transfer</w:t>
      </w:r>
    </w:p>
    <w:p w:rsidR="00D51B16" w:rsidRPr="00D51B16" w:rsidRDefault="00D51B16" w:rsidP="00D51B16">
      <w:pPr>
        <w:ind w:left="425" w:firstLine="414"/>
        <w:rPr>
          <w:color w:val="000000"/>
        </w:rPr>
      </w:pPr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请求消息要素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>{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"MMTS": {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"version": "1.0",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"REQ": {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  "name": "money_transfer",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rFonts w:hint="eastAsia"/>
          <w:color w:val="000000"/>
        </w:rPr>
        <w:t xml:space="preserve">      "USER_ID": "</w:t>
      </w:r>
      <w:r w:rsidRPr="001E6A96">
        <w:rPr>
          <w:rFonts w:hint="eastAsia"/>
          <w:color w:val="000000"/>
        </w:rPr>
        <w:t>登陆用户</w:t>
      </w:r>
      <w:r w:rsidRPr="001E6A96">
        <w:rPr>
          <w:rFonts w:hint="eastAsia"/>
          <w:color w:val="000000"/>
        </w:rPr>
        <w:t>ID",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  "SESSION_ID": "SESSION_ID",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rFonts w:hint="eastAsia"/>
          <w:color w:val="000000"/>
        </w:rPr>
        <w:t xml:space="preserve">      "BANK_ID": "</w:t>
      </w:r>
      <w:r w:rsidRPr="001E6A96">
        <w:rPr>
          <w:rFonts w:hint="eastAsia"/>
          <w:color w:val="000000"/>
        </w:rPr>
        <w:t>银行</w:t>
      </w:r>
      <w:r w:rsidRPr="001E6A96">
        <w:rPr>
          <w:rFonts w:hint="eastAsia"/>
          <w:color w:val="000000"/>
        </w:rPr>
        <w:t>ID",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rFonts w:hint="eastAsia"/>
          <w:color w:val="000000"/>
        </w:rPr>
        <w:t xml:space="preserve">      "TYPE": "</w:t>
      </w:r>
      <w:r w:rsidRPr="001E6A96">
        <w:rPr>
          <w:rFonts w:hint="eastAsia"/>
          <w:color w:val="000000"/>
        </w:rPr>
        <w:t>类型：</w:t>
      </w:r>
      <w:r w:rsidRPr="001E6A96">
        <w:rPr>
          <w:rFonts w:hint="eastAsia"/>
          <w:color w:val="000000"/>
        </w:rPr>
        <w:t>O:</w:t>
      </w:r>
      <w:r w:rsidRPr="001E6A96">
        <w:rPr>
          <w:rFonts w:hint="eastAsia"/>
          <w:color w:val="000000"/>
        </w:rPr>
        <w:t>出金、第三方出金；</w:t>
      </w:r>
      <w:r w:rsidRPr="001E6A96">
        <w:rPr>
          <w:rFonts w:hint="eastAsia"/>
          <w:color w:val="000000"/>
        </w:rPr>
        <w:t>I:</w:t>
      </w:r>
      <w:r w:rsidRPr="001E6A96">
        <w:rPr>
          <w:rFonts w:hint="eastAsia"/>
          <w:color w:val="000000"/>
        </w:rPr>
        <w:t>入金；（</w:t>
      </w:r>
      <w:r w:rsidRPr="001E6A96">
        <w:rPr>
          <w:rFonts w:hint="eastAsia"/>
          <w:color w:val="000000"/>
        </w:rPr>
        <w:t>S:</w:t>
      </w:r>
      <w:r w:rsidRPr="001E6A96">
        <w:rPr>
          <w:rFonts w:hint="eastAsia"/>
          <w:color w:val="000000"/>
        </w:rPr>
        <w:t>第三方入金）</w:t>
      </w:r>
      <w:r w:rsidRPr="001E6A96">
        <w:rPr>
          <w:rFonts w:hint="eastAsia"/>
          <w:color w:val="000000"/>
        </w:rPr>
        <w:t>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rFonts w:hint="eastAsia"/>
          <w:color w:val="000000"/>
        </w:rPr>
        <w:t xml:space="preserve">      "AMOUNT": "</w:t>
      </w:r>
      <w:r w:rsidRPr="001E6A96">
        <w:rPr>
          <w:rFonts w:hint="eastAsia"/>
          <w:color w:val="000000"/>
        </w:rPr>
        <w:t>金额</w:t>
      </w:r>
      <w:r w:rsidRPr="001E6A96">
        <w:rPr>
          <w:rFonts w:hint="eastAsia"/>
          <w:color w:val="000000"/>
        </w:rPr>
        <w:t>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rFonts w:hint="eastAsia"/>
          <w:color w:val="000000"/>
        </w:rPr>
        <w:t xml:space="preserve">      "PWD": "</w:t>
      </w:r>
      <w:r w:rsidRPr="001E6A96">
        <w:rPr>
          <w:rFonts w:hint="eastAsia"/>
          <w:color w:val="000000"/>
        </w:rPr>
        <w:t>密码</w:t>
      </w:r>
      <w:r w:rsidRPr="001E6A96">
        <w:rPr>
          <w:rFonts w:hint="eastAsia"/>
          <w:color w:val="000000"/>
        </w:rPr>
        <w:t>"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}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}</w:t>
      </w:r>
    </w:p>
    <w:p w:rsidR="001B45F9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>}</w:t>
      </w:r>
    </w:p>
    <w:p w:rsidR="001E6A96" w:rsidRPr="00D51B16" w:rsidRDefault="001E6A96" w:rsidP="00D51B16">
      <w:pPr>
        <w:ind w:left="425" w:firstLine="414"/>
        <w:rPr>
          <w:color w:val="000000"/>
        </w:rPr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"/>
        <w:gridCol w:w="505"/>
        <w:gridCol w:w="1638"/>
        <w:gridCol w:w="1590"/>
        <w:gridCol w:w="1651"/>
        <w:gridCol w:w="849"/>
        <w:gridCol w:w="1394"/>
        <w:gridCol w:w="840"/>
      </w:tblGrid>
      <w:tr w:rsidR="001B45F9" w:rsidRPr="00AF7A7C" w:rsidTr="001B45F9">
        <w:trPr>
          <w:jc w:val="center"/>
        </w:trPr>
        <w:tc>
          <w:tcPr>
            <w:tcW w:w="47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1B45F9" w:rsidRPr="00AF7A7C" w:rsidRDefault="001E6A96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4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306F70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4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306F70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4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306F70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</w:t>
            </w:r>
            <w:r w:rsidRPr="00C55D1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4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Max32</w:t>
              </w:r>
              <w:r w:rsidR="001B45F9" w:rsidRPr="00C55D1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306F70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4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Number" w:history="1">
              <w:r w:rsidR="001B45F9" w:rsidRPr="00B131DA">
                <w:rPr>
                  <w:rStyle w:val="ab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306F70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F04376">
              <w:rPr>
                <w:rFonts w:ascii="宋体" w:hAnsi="宋体" w:hint="eastAsia"/>
                <w:sz w:val="18"/>
                <w:szCs w:val="18"/>
              </w:rPr>
              <w:t>银行</w:t>
            </w:r>
            <w:r w:rsidRPr="00F04376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BANK_ID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C43D8">
              <w:rPr>
                <w:rFonts w:ascii="宋体" w:hAnsi="宋体"/>
                <w:sz w:val="18"/>
                <w:szCs w:val="18"/>
              </w:rPr>
              <w:t>BANK_ID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4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Max32</w:t>
              </w:r>
              <w:r w:rsidR="001B45F9" w:rsidRPr="00C55D1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306F70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2527D">
              <w:rPr>
                <w:rFonts w:hint="eastAsia"/>
                <w:color w:val="000000"/>
              </w:rPr>
              <w:t>类型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TYPE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C43D8">
              <w:rPr>
                <w:rFonts w:ascii="宋体" w:hAnsi="宋体"/>
                <w:sz w:val="18"/>
                <w:szCs w:val="18"/>
              </w:rPr>
              <w:t>TYPE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4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FixNDigital" w:history="1">
              <w:r w:rsidR="001B45F9">
                <w:rPr>
                  <w:rStyle w:val="ab"/>
                  <w:rFonts w:ascii="宋体" w:hAnsi="宋体"/>
                </w:rPr>
                <w:t>Max1Text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306F70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2527D">
              <w:rPr>
                <w:rFonts w:hint="eastAsia"/>
                <w:color w:val="000000"/>
              </w:rPr>
              <w:t>金额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C43D8">
              <w:rPr>
                <w:rFonts w:ascii="宋体" w:hAnsi="宋体"/>
                <w:sz w:val="18"/>
                <w:szCs w:val="18"/>
              </w:rPr>
              <w:t>AMOUNT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4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Number" w:history="1">
              <w:r w:rsidR="001B45F9">
                <w:rPr>
                  <w:rStyle w:val="ab"/>
                  <w:rFonts w:ascii="宋体" w:hAnsi="宋体"/>
                </w:rPr>
                <w:t>amount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306F70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2527D">
              <w:rPr>
                <w:rFonts w:hint="eastAsia"/>
                <w:color w:val="000000"/>
              </w:rPr>
              <w:t>密码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PWD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C43D8">
              <w:rPr>
                <w:rFonts w:ascii="宋体" w:hAnsi="宋体"/>
                <w:sz w:val="18"/>
                <w:szCs w:val="18"/>
              </w:rPr>
              <w:t>PWD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4" w:type="dxa"/>
            <w:vAlign w:val="center"/>
          </w:tcPr>
          <w:p w:rsidR="001B45F9" w:rsidRPr="00C55D17" w:rsidRDefault="005D77B4" w:rsidP="001B45F9">
            <w:pPr>
              <w:rPr>
                <w:rStyle w:val="ab"/>
                <w:rFonts w:ascii="宋体"/>
              </w:rPr>
            </w:pPr>
            <w:hyperlink w:anchor="FixNDigital" w:history="1">
              <w:r w:rsidR="001B45F9" w:rsidRPr="00867470">
                <w:rPr>
                  <w:rStyle w:val="ab"/>
                  <w:rFonts w:ascii="宋体" w:hAnsi="宋体"/>
                  <w:lang w:val="de-DE"/>
                </w:rPr>
                <w:t>Fix</w:t>
              </w:r>
              <w:r w:rsidR="001B45F9">
                <w:rPr>
                  <w:rStyle w:val="ab"/>
                  <w:rFonts w:ascii="宋体" w:hAnsi="宋体"/>
                  <w:lang w:val="de-DE"/>
                </w:rPr>
                <w:t>6Text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1B45F9" w:rsidRDefault="001B45F9" w:rsidP="001B45F9"/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返回消息要素</w:t>
      </w:r>
    </w:p>
    <w:p w:rsidR="001E6A96" w:rsidRPr="001E6A96" w:rsidRDefault="001B45F9" w:rsidP="001E6A96">
      <w:pPr>
        <w:ind w:left="425" w:firstLine="414"/>
        <w:rPr>
          <w:color w:val="000000"/>
        </w:rPr>
      </w:pPr>
      <w:r w:rsidRPr="00B21A6C">
        <w:rPr>
          <w:color w:val="000000"/>
        </w:rPr>
        <w:tab/>
      </w:r>
      <w:r w:rsidR="001E6A96" w:rsidRPr="001E6A96">
        <w:rPr>
          <w:color w:val="000000"/>
        </w:rPr>
        <w:t>{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"MMTS": {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"version": "1.0",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"REP": {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  "name": "money_transfer",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  "message": " 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  "retcode": " "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}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}</w:t>
      </w:r>
    </w:p>
    <w:p w:rsidR="001B45F9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6"/>
        <w:gridCol w:w="396"/>
        <w:gridCol w:w="1581"/>
        <w:gridCol w:w="1985"/>
        <w:gridCol w:w="1984"/>
        <w:gridCol w:w="993"/>
        <w:gridCol w:w="1559"/>
        <w:gridCol w:w="774"/>
      </w:tblGrid>
      <w:tr w:rsidR="001B45F9" w:rsidRPr="00C86801" w:rsidTr="001B45F9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 w:rsidRPr="00C86801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74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90446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985" w:type="dxa"/>
            <w:vAlign w:val="center"/>
          </w:tcPr>
          <w:p w:rsidR="001B45F9" w:rsidRPr="00C86801" w:rsidRDefault="00EF508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984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C86801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93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774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/>
                <w:sz w:val="18"/>
                <w:szCs w:val="18"/>
              </w:rPr>
              <w:lastRenderedPageBreak/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90446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985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984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C86801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93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774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c"/>
        <w:numPr>
          <w:ilvl w:val="0"/>
          <w:numId w:val="39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客户</w:t>
      </w:r>
      <w:r w:rsidRPr="00C34465">
        <w:rPr>
          <w:rFonts w:hint="eastAsia"/>
        </w:rPr>
        <w:t>出入金操作</w:t>
      </w:r>
      <w:r w:rsidRPr="00BB6727">
        <w:rPr>
          <w:rFonts w:hint="eastAsia"/>
        </w:rPr>
        <w:t>。</w:t>
      </w:r>
    </w:p>
    <w:p w:rsidR="001B45F9" w:rsidRPr="00BB6727" w:rsidRDefault="001B45F9" w:rsidP="00D51B16">
      <w:pPr>
        <w:pStyle w:val="ac"/>
        <w:numPr>
          <w:ilvl w:val="0"/>
          <w:numId w:val="39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Default="001B45F9" w:rsidP="001B45F9"/>
    <w:p w:rsidR="001B45F9" w:rsidRPr="003A7348" w:rsidRDefault="001B45F9" w:rsidP="00D51B16">
      <w:pPr>
        <w:pStyle w:val="ad"/>
        <w:numPr>
          <w:ilvl w:val="0"/>
          <w:numId w:val="33"/>
        </w:numPr>
        <w:ind w:firstLineChars="0"/>
        <w:outlineLvl w:val="1"/>
        <w:rPr>
          <w:b/>
          <w:sz w:val="28"/>
          <w:szCs w:val="28"/>
        </w:rPr>
      </w:pPr>
      <w:bookmarkStart w:id="494" w:name="_Toc351540260"/>
      <w:r w:rsidRPr="003A7348">
        <w:rPr>
          <w:b/>
          <w:sz w:val="28"/>
          <w:szCs w:val="28"/>
        </w:rPr>
        <w:t>6</w:t>
      </w:r>
      <w:r w:rsidRPr="003A7348">
        <w:rPr>
          <w:rFonts w:hint="eastAsia"/>
          <w:b/>
          <w:sz w:val="28"/>
          <w:szCs w:val="28"/>
        </w:rPr>
        <w:t>客户出入金</w:t>
      </w:r>
      <w:r w:rsidRPr="003A7348">
        <w:rPr>
          <w:b/>
          <w:sz w:val="28"/>
          <w:szCs w:val="28"/>
        </w:rPr>
        <w:t>-</w:t>
      </w:r>
      <w:r w:rsidRPr="003A7348">
        <w:rPr>
          <w:rFonts w:hint="eastAsia"/>
          <w:b/>
          <w:sz w:val="28"/>
          <w:szCs w:val="28"/>
        </w:rPr>
        <w:t>客户银行信息查询</w:t>
      </w:r>
      <w:bookmarkEnd w:id="494"/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业务功能</w:t>
      </w:r>
    </w:p>
    <w:p w:rsidR="001B45F9" w:rsidRDefault="001B45F9" w:rsidP="00D51B16">
      <w:pPr>
        <w:ind w:left="425" w:firstLine="414"/>
        <w:rPr>
          <w:color w:val="000000"/>
        </w:rPr>
      </w:pPr>
      <w:r w:rsidRPr="00D51B16">
        <w:rPr>
          <w:rFonts w:hint="eastAsia"/>
          <w:color w:val="000000"/>
        </w:rPr>
        <w:t>公告列表查询</w:t>
      </w:r>
      <w:r w:rsidRPr="00D51B16">
        <w:rPr>
          <w:color w:val="000000"/>
        </w:rPr>
        <w:t>(money_userinfo_query)</w:t>
      </w:r>
      <w:r w:rsidRPr="00D51B16">
        <w:rPr>
          <w:rFonts w:hint="eastAsia"/>
          <w:color w:val="000000"/>
        </w:rPr>
        <w:t>；</w:t>
      </w:r>
    </w:p>
    <w:p w:rsidR="00D51B16" w:rsidRPr="00D51B16" w:rsidRDefault="00D51B16" w:rsidP="00D51B16">
      <w:pPr>
        <w:ind w:left="425" w:firstLine="414"/>
        <w:rPr>
          <w:color w:val="000000"/>
        </w:rPr>
      </w:pPr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支持版本</w:t>
      </w:r>
    </w:p>
    <w:p w:rsidR="001B45F9" w:rsidRDefault="001B45F9" w:rsidP="00D51B16">
      <w:pPr>
        <w:ind w:left="425" w:firstLine="414"/>
        <w:rPr>
          <w:color w:val="000000"/>
        </w:rPr>
      </w:pPr>
      <w:r w:rsidRPr="00D51B16">
        <w:rPr>
          <w:rFonts w:hint="eastAsia"/>
          <w:color w:val="000000"/>
        </w:rPr>
        <w:t>1.0</w:t>
      </w:r>
      <w:r w:rsidRPr="00D51B16">
        <w:rPr>
          <w:rFonts w:hint="eastAsia"/>
          <w:color w:val="000000"/>
        </w:rPr>
        <w:t>以上</w:t>
      </w:r>
    </w:p>
    <w:p w:rsidR="00D51B16" w:rsidRPr="00D51B16" w:rsidRDefault="00D51B16" w:rsidP="00D51B16">
      <w:pPr>
        <w:ind w:left="425" w:firstLine="414"/>
        <w:rPr>
          <w:color w:val="000000"/>
        </w:rPr>
      </w:pPr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标签名称</w:t>
      </w:r>
    </w:p>
    <w:p w:rsidR="001B45F9" w:rsidRDefault="003123B9" w:rsidP="00D51B16">
      <w:pPr>
        <w:ind w:left="425" w:firstLine="414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</w:t>
      </w:r>
      <w:r>
        <w:t>Money</w:t>
      </w:r>
      <w:r w:rsidRPr="005D6476">
        <w:t>Servlet</w:t>
      </w:r>
      <w:r>
        <w:rPr>
          <w:rFonts w:hint="eastAsia"/>
        </w:rPr>
        <w:t>?req=</w:t>
      </w:r>
      <w:r w:rsidR="001B45F9" w:rsidRPr="00D51B16">
        <w:rPr>
          <w:color w:val="000000"/>
        </w:rPr>
        <w:t>money_userinfo_query</w:t>
      </w:r>
    </w:p>
    <w:p w:rsidR="00D51B16" w:rsidRPr="00D51B16" w:rsidRDefault="00D51B16" w:rsidP="00D51B16">
      <w:pPr>
        <w:ind w:left="425" w:firstLine="414"/>
        <w:rPr>
          <w:color w:val="000000"/>
        </w:rPr>
      </w:pPr>
    </w:p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请求消息要素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color w:val="000000"/>
        </w:rPr>
        <w:t>{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color w:val="000000"/>
        </w:rPr>
        <w:t xml:space="preserve">  "MMTS": {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color w:val="000000"/>
        </w:rPr>
        <w:t xml:space="preserve">    "version": "1.0",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color w:val="000000"/>
        </w:rPr>
        <w:t xml:space="preserve">    "REQ": {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color w:val="000000"/>
        </w:rPr>
        <w:t xml:space="preserve">      "name": "money_userinfo_query",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rFonts w:hint="eastAsia"/>
          <w:color w:val="000000"/>
        </w:rPr>
        <w:t xml:space="preserve">      "USER_ID": "</w:t>
      </w:r>
      <w:r w:rsidRPr="0023512A">
        <w:rPr>
          <w:rFonts w:hint="eastAsia"/>
          <w:color w:val="000000"/>
        </w:rPr>
        <w:t>登陆用户</w:t>
      </w:r>
      <w:r w:rsidRPr="0023512A">
        <w:rPr>
          <w:rFonts w:hint="eastAsia"/>
          <w:color w:val="000000"/>
        </w:rPr>
        <w:t>ID",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color w:val="000000"/>
        </w:rPr>
        <w:t xml:space="preserve">      "SESSION_ID": "SESSION_ID"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color w:val="000000"/>
        </w:rPr>
        <w:t xml:space="preserve">    }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color w:val="000000"/>
        </w:rPr>
        <w:t xml:space="preserve">  }</w:t>
      </w:r>
    </w:p>
    <w:p w:rsidR="0023512A" w:rsidRPr="00D51B16" w:rsidRDefault="0023512A" w:rsidP="00F92919">
      <w:pPr>
        <w:ind w:left="840"/>
        <w:rPr>
          <w:color w:val="000000"/>
        </w:rPr>
      </w:pPr>
      <w:r w:rsidRPr="0023512A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"/>
        <w:gridCol w:w="488"/>
        <w:gridCol w:w="1558"/>
        <w:gridCol w:w="1559"/>
        <w:gridCol w:w="1616"/>
        <w:gridCol w:w="834"/>
        <w:gridCol w:w="1371"/>
        <w:gridCol w:w="1054"/>
      </w:tblGrid>
      <w:tr w:rsidR="001B45F9" w:rsidRPr="00DE5456" w:rsidTr="001B45F9">
        <w:trPr>
          <w:jc w:val="center"/>
        </w:trPr>
        <w:tc>
          <w:tcPr>
            <w:tcW w:w="465" w:type="dxa"/>
            <w:shd w:val="clear" w:color="auto" w:fill="D9D9D9"/>
            <w:vAlign w:val="center"/>
          </w:tcPr>
          <w:p w:rsidR="001B45F9" w:rsidRPr="00DE545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88" w:type="dxa"/>
            <w:shd w:val="clear" w:color="auto" w:fill="D9D9D9"/>
            <w:vAlign w:val="center"/>
          </w:tcPr>
          <w:p w:rsidR="001B45F9" w:rsidRPr="00DE545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1B45F9" w:rsidRPr="00DE545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1B45F9" w:rsidRPr="00DE545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1B45F9" w:rsidRPr="00DE5456" w:rsidRDefault="001E6A96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4" w:type="dxa"/>
            <w:shd w:val="clear" w:color="auto" w:fill="D9D9D9"/>
            <w:vAlign w:val="center"/>
          </w:tcPr>
          <w:p w:rsidR="001B45F9" w:rsidRPr="00DE545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1B45F9" w:rsidRPr="00DE545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4" w:type="dxa"/>
            <w:shd w:val="clear" w:color="auto" w:fill="D9D9D9"/>
            <w:vAlign w:val="center"/>
          </w:tcPr>
          <w:p w:rsidR="001B45F9" w:rsidRPr="00DE545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DE5456" w:rsidTr="001B45F9">
        <w:trPr>
          <w:jc w:val="center"/>
        </w:trPr>
        <w:tc>
          <w:tcPr>
            <w:tcW w:w="465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88" w:type="dxa"/>
          </w:tcPr>
          <w:p w:rsidR="001B45F9" w:rsidRDefault="001B45F9" w:rsidP="001B45F9">
            <w:r w:rsidRPr="0076174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58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9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MESSAGEHEADER</w:t>
            </w:r>
          </w:p>
        </w:tc>
        <w:tc>
          <w:tcPr>
            <w:tcW w:w="1616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DE5456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34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 w:rsidRPr="00DE5456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71" w:type="dxa"/>
            <w:vAlign w:val="center"/>
          </w:tcPr>
          <w:p w:rsidR="001B45F9" w:rsidRPr="00DE5456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54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DE5456" w:rsidTr="001B45F9">
        <w:trPr>
          <w:jc w:val="center"/>
        </w:trPr>
        <w:tc>
          <w:tcPr>
            <w:tcW w:w="465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488" w:type="dxa"/>
          </w:tcPr>
          <w:p w:rsidR="001B45F9" w:rsidRDefault="001B45F9" w:rsidP="001B45F9">
            <w:r w:rsidRPr="0076174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58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59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REQUEST_DATA</w:t>
            </w:r>
          </w:p>
        </w:tc>
        <w:tc>
          <w:tcPr>
            <w:tcW w:w="1616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E5456">
              <w:rPr>
                <w:rFonts w:ascii="宋体" w:hAnsi="宋体"/>
                <w:sz w:val="18"/>
                <w:szCs w:val="18"/>
              </w:rPr>
              <w:t>REQ&gt;</w:t>
            </w:r>
          </w:p>
        </w:tc>
        <w:tc>
          <w:tcPr>
            <w:tcW w:w="834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DE5456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71" w:type="dxa"/>
            <w:vAlign w:val="center"/>
          </w:tcPr>
          <w:p w:rsidR="001B45F9" w:rsidRPr="00DE5456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54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DE5456" w:rsidTr="001B45F9">
        <w:trPr>
          <w:jc w:val="center"/>
        </w:trPr>
        <w:tc>
          <w:tcPr>
            <w:tcW w:w="465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488" w:type="dxa"/>
          </w:tcPr>
          <w:p w:rsidR="001B45F9" w:rsidRDefault="001B45F9" w:rsidP="001B45F9">
            <w:r w:rsidRPr="0076174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58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登陆用户</w:t>
            </w:r>
            <w:r w:rsidRPr="00DE5456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59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16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E5456">
              <w:rPr>
                <w:rFonts w:ascii="宋体" w:hAnsi="宋体"/>
                <w:sz w:val="18"/>
                <w:szCs w:val="18"/>
              </w:rPr>
              <w:t>USER_ID&gt;</w:t>
            </w:r>
          </w:p>
        </w:tc>
        <w:tc>
          <w:tcPr>
            <w:tcW w:w="834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DE5456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71" w:type="dxa"/>
            <w:vAlign w:val="center"/>
          </w:tcPr>
          <w:p w:rsidR="001B45F9" w:rsidRPr="00DE5456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Max32</w:t>
              </w:r>
              <w:r w:rsidR="001B45F9" w:rsidRPr="00DE545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4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DE5456" w:rsidTr="001B45F9">
        <w:trPr>
          <w:jc w:val="center"/>
        </w:trPr>
        <w:tc>
          <w:tcPr>
            <w:tcW w:w="465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488" w:type="dxa"/>
          </w:tcPr>
          <w:p w:rsidR="001B45F9" w:rsidRDefault="001B45F9" w:rsidP="001B45F9">
            <w:r w:rsidRPr="0076174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58" w:type="dxa"/>
            <w:vAlign w:val="center"/>
          </w:tcPr>
          <w:p w:rsidR="001B45F9" w:rsidRPr="00DE545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59" w:type="dxa"/>
            <w:vAlign w:val="center"/>
          </w:tcPr>
          <w:p w:rsidR="001B45F9" w:rsidRPr="00DE545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16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E5456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34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DE5456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71" w:type="dxa"/>
            <w:vAlign w:val="center"/>
          </w:tcPr>
          <w:p w:rsidR="001B45F9" w:rsidRPr="00DE5456" w:rsidRDefault="005D77B4" w:rsidP="001B45F9">
            <w:pPr>
              <w:rPr>
                <w:rStyle w:val="ab"/>
                <w:rFonts w:ascii="宋体"/>
              </w:rPr>
            </w:pPr>
            <w:hyperlink w:anchor="Number" w:history="1">
              <w:r w:rsidR="001B45F9" w:rsidRPr="00B131DA">
                <w:rPr>
                  <w:rStyle w:val="ab"/>
                  <w:rFonts w:ascii="宋体" w:hAnsi="宋体"/>
                </w:rPr>
                <w:t>Number</w:t>
              </w:r>
            </w:hyperlink>
          </w:p>
        </w:tc>
        <w:tc>
          <w:tcPr>
            <w:tcW w:w="1054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返回消息要素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>{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"MMTS": {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"version": "1.0",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"REP": {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  "name": "money_userinfo_query",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  "message": " 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  "retcode": " 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"FUNDS_PWD": "</w:t>
      </w:r>
      <w:r w:rsidRPr="0023512A">
        <w:rPr>
          <w:rFonts w:hint="eastAsia"/>
          <w:color w:val="000000"/>
        </w:rPr>
        <w:t>资金密码是否已初始化</w:t>
      </w:r>
      <w:r w:rsidRPr="0023512A">
        <w:rPr>
          <w:rFonts w:hint="eastAsia"/>
          <w:color w:val="000000"/>
        </w:rPr>
        <w:t>Y</w:t>
      </w:r>
      <w:r w:rsidRPr="0023512A">
        <w:rPr>
          <w:rFonts w:hint="eastAsia"/>
          <w:color w:val="000000"/>
        </w:rPr>
        <w:t>已设置；</w:t>
      </w:r>
      <w:r w:rsidRPr="0023512A">
        <w:rPr>
          <w:rFonts w:hint="eastAsia"/>
          <w:color w:val="000000"/>
        </w:rPr>
        <w:t>N</w:t>
      </w:r>
      <w:r w:rsidRPr="0023512A">
        <w:rPr>
          <w:rFonts w:hint="eastAsia"/>
          <w:color w:val="000000"/>
        </w:rPr>
        <w:t>未设置</w:t>
      </w:r>
      <w:r w:rsidRPr="0023512A">
        <w:rPr>
          <w:rFonts w:hint="eastAsia"/>
          <w:color w:val="000000"/>
        </w:rPr>
        <w:t>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  "RESULTLIST": {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    "REC": {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"BANK_ID": "</w:t>
      </w:r>
      <w:r w:rsidRPr="0023512A">
        <w:rPr>
          <w:rFonts w:hint="eastAsia"/>
          <w:color w:val="000000"/>
        </w:rPr>
        <w:t>银行</w:t>
      </w:r>
      <w:r w:rsidRPr="0023512A">
        <w:rPr>
          <w:rFonts w:hint="eastAsia"/>
          <w:color w:val="000000"/>
        </w:rPr>
        <w:t>ID",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"BANK_NAME": "</w:t>
      </w:r>
      <w:r w:rsidRPr="0023512A">
        <w:rPr>
          <w:rFonts w:hint="eastAsia"/>
          <w:color w:val="000000"/>
        </w:rPr>
        <w:t>银行名称</w:t>
      </w:r>
      <w:r w:rsidRPr="0023512A">
        <w:rPr>
          <w:rFonts w:hint="eastAsia"/>
          <w:color w:val="000000"/>
        </w:rPr>
        <w:t>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rFonts w:hint="eastAsia"/>
          <w:color w:val="000000"/>
        </w:rPr>
        <w:lastRenderedPageBreak/>
        <w:t xml:space="preserve">          "ST": "</w:t>
      </w:r>
      <w:r w:rsidRPr="0023512A">
        <w:rPr>
          <w:rFonts w:hint="eastAsia"/>
          <w:color w:val="000000"/>
        </w:rPr>
        <w:t>转账开始时间，字符串</w:t>
      </w:r>
      <w:r w:rsidRPr="0023512A">
        <w:rPr>
          <w:rFonts w:hint="eastAsia"/>
          <w:color w:val="000000"/>
        </w:rPr>
        <w:t>hh:mm:ss",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"ET": "</w:t>
      </w:r>
      <w:r w:rsidRPr="0023512A">
        <w:rPr>
          <w:rFonts w:hint="eastAsia"/>
          <w:color w:val="000000"/>
        </w:rPr>
        <w:t>转账结束时间，字符串</w:t>
      </w:r>
      <w:r w:rsidRPr="0023512A">
        <w:rPr>
          <w:rFonts w:hint="eastAsia"/>
          <w:color w:val="000000"/>
        </w:rPr>
        <w:t>hh:mm:ss",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"OPI": "</w:t>
      </w:r>
      <w:r w:rsidRPr="0023512A">
        <w:rPr>
          <w:rFonts w:hint="eastAsia"/>
          <w:color w:val="000000"/>
        </w:rPr>
        <w:t>出金密码类型</w:t>
      </w:r>
      <w:r w:rsidRPr="0023512A">
        <w:rPr>
          <w:rFonts w:hint="eastAsia"/>
          <w:color w:val="000000"/>
        </w:rPr>
        <w:t>(</w:t>
      </w:r>
      <w:r w:rsidRPr="0023512A">
        <w:rPr>
          <w:rFonts w:hint="eastAsia"/>
          <w:color w:val="000000"/>
        </w:rPr>
        <w:t>文本</w:t>
      </w:r>
      <w:r w:rsidRPr="0023512A">
        <w:rPr>
          <w:rFonts w:hint="eastAsia"/>
          <w:color w:val="000000"/>
        </w:rPr>
        <w:t>)</w:t>
      </w:r>
      <w:r w:rsidRPr="0023512A">
        <w:rPr>
          <w:rFonts w:hint="eastAsia"/>
          <w:color w:val="000000"/>
        </w:rPr>
        <w:t>：资金密码</w:t>
      </w:r>
      <w:r w:rsidRPr="0023512A">
        <w:rPr>
          <w:rFonts w:hint="eastAsia"/>
          <w:color w:val="000000"/>
        </w:rPr>
        <w:t>/</w:t>
      </w:r>
      <w:r w:rsidRPr="0023512A">
        <w:rPr>
          <w:rFonts w:hint="eastAsia"/>
          <w:color w:val="000000"/>
        </w:rPr>
        <w:t>银行密码</w:t>
      </w:r>
      <w:r w:rsidRPr="0023512A">
        <w:rPr>
          <w:rFonts w:hint="eastAsia"/>
          <w:color w:val="000000"/>
        </w:rPr>
        <w:t>/</w:t>
      </w:r>
      <w:r w:rsidRPr="0023512A">
        <w:rPr>
          <w:rFonts w:hint="eastAsia"/>
          <w:color w:val="000000"/>
        </w:rPr>
        <w:t>为空</w:t>
      </w:r>
      <w:r w:rsidRPr="0023512A">
        <w:rPr>
          <w:rFonts w:hint="eastAsia"/>
          <w:color w:val="000000"/>
        </w:rPr>
        <w:t>(</w:t>
      </w:r>
      <w:r w:rsidRPr="0023512A">
        <w:rPr>
          <w:rFonts w:hint="eastAsia"/>
          <w:color w:val="000000"/>
        </w:rPr>
        <w:t>没有该交易</w:t>
      </w:r>
      <w:r w:rsidRPr="0023512A">
        <w:rPr>
          <w:rFonts w:hint="eastAsia"/>
          <w:color w:val="000000"/>
        </w:rPr>
        <w:t>)",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"IPI": "</w:t>
      </w:r>
      <w:r w:rsidRPr="0023512A">
        <w:rPr>
          <w:rFonts w:hint="eastAsia"/>
          <w:color w:val="000000"/>
        </w:rPr>
        <w:t>入金密码类型</w:t>
      </w:r>
      <w:r w:rsidRPr="0023512A">
        <w:rPr>
          <w:rFonts w:hint="eastAsia"/>
          <w:color w:val="000000"/>
        </w:rPr>
        <w:t>(</w:t>
      </w:r>
      <w:r w:rsidRPr="0023512A">
        <w:rPr>
          <w:rFonts w:hint="eastAsia"/>
          <w:color w:val="000000"/>
        </w:rPr>
        <w:t>文本</w:t>
      </w:r>
      <w:r w:rsidRPr="0023512A">
        <w:rPr>
          <w:rFonts w:hint="eastAsia"/>
          <w:color w:val="000000"/>
        </w:rPr>
        <w:t xml:space="preserve">): </w:t>
      </w:r>
      <w:r w:rsidRPr="0023512A">
        <w:rPr>
          <w:rFonts w:hint="eastAsia"/>
          <w:color w:val="000000"/>
        </w:rPr>
        <w:t>资金密码</w:t>
      </w:r>
      <w:r w:rsidRPr="0023512A">
        <w:rPr>
          <w:rFonts w:hint="eastAsia"/>
          <w:color w:val="000000"/>
        </w:rPr>
        <w:t>/</w:t>
      </w:r>
      <w:r w:rsidRPr="0023512A">
        <w:rPr>
          <w:rFonts w:hint="eastAsia"/>
          <w:color w:val="000000"/>
        </w:rPr>
        <w:t>银行密码</w:t>
      </w:r>
      <w:r w:rsidRPr="0023512A">
        <w:rPr>
          <w:rFonts w:hint="eastAsia"/>
          <w:color w:val="000000"/>
        </w:rPr>
        <w:t>/</w:t>
      </w:r>
      <w:r w:rsidRPr="0023512A">
        <w:rPr>
          <w:rFonts w:hint="eastAsia"/>
          <w:color w:val="000000"/>
        </w:rPr>
        <w:t>为空</w:t>
      </w:r>
      <w:r w:rsidRPr="0023512A">
        <w:rPr>
          <w:rFonts w:hint="eastAsia"/>
          <w:color w:val="000000"/>
        </w:rPr>
        <w:t>(</w:t>
      </w:r>
      <w:r w:rsidRPr="0023512A">
        <w:rPr>
          <w:rFonts w:hint="eastAsia"/>
          <w:color w:val="000000"/>
        </w:rPr>
        <w:t>没有该交易</w:t>
      </w:r>
      <w:r w:rsidRPr="0023512A">
        <w:rPr>
          <w:rFonts w:hint="eastAsia"/>
          <w:color w:val="000000"/>
        </w:rPr>
        <w:t>)",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"BBI": "</w:t>
      </w:r>
      <w:r w:rsidRPr="0023512A">
        <w:rPr>
          <w:rFonts w:hint="eastAsia"/>
          <w:color w:val="000000"/>
        </w:rPr>
        <w:t>查询银行卡余额密码类型</w:t>
      </w:r>
      <w:r w:rsidRPr="0023512A">
        <w:rPr>
          <w:rFonts w:hint="eastAsia"/>
          <w:color w:val="000000"/>
        </w:rPr>
        <w:t>(</w:t>
      </w:r>
      <w:r w:rsidRPr="0023512A">
        <w:rPr>
          <w:rFonts w:hint="eastAsia"/>
          <w:color w:val="000000"/>
        </w:rPr>
        <w:t>文本</w:t>
      </w:r>
      <w:r w:rsidRPr="0023512A">
        <w:rPr>
          <w:rFonts w:hint="eastAsia"/>
          <w:color w:val="000000"/>
        </w:rPr>
        <w:t>)</w:t>
      </w:r>
      <w:r w:rsidRPr="0023512A">
        <w:rPr>
          <w:rFonts w:hint="eastAsia"/>
          <w:color w:val="000000"/>
        </w:rPr>
        <w:t>：资金密码</w:t>
      </w:r>
      <w:r w:rsidRPr="0023512A">
        <w:rPr>
          <w:rFonts w:hint="eastAsia"/>
          <w:color w:val="000000"/>
        </w:rPr>
        <w:t>/</w:t>
      </w:r>
      <w:r w:rsidRPr="0023512A">
        <w:rPr>
          <w:rFonts w:hint="eastAsia"/>
          <w:color w:val="000000"/>
        </w:rPr>
        <w:t>银行密码</w:t>
      </w:r>
      <w:r w:rsidRPr="0023512A">
        <w:rPr>
          <w:rFonts w:hint="eastAsia"/>
          <w:color w:val="000000"/>
        </w:rPr>
        <w:t>/</w:t>
      </w:r>
      <w:r w:rsidRPr="0023512A">
        <w:rPr>
          <w:rFonts w:hint="eastAsia"/>
          <w:color w:val="000000"/>
        </w:rPr>
        <w:t>为空</w:t>
      </w:r>
      <w:r w:rsidRPr="0023512A">
        <w:rPr>
          <w:rFonts w:hint="eastAsia"/>
          <w:color w:val="000000"/>
        </w:rPr>
        <w:t>(</w:t>
      </w:r>
      <w:r w:rsidRPr="0023512A">
        <w:rPr>
          <w:rFonts w:hint="eastAsia"/>
          <w:color w:val="000000"/>
        </w:rPr>
        <w:t>没有该交易</w:t>
      </w:r>
      <w:r w:rsidRPr="0023512A">
        <w:rPr>
          <w:rFonts w:hint="eastAsia"/>
          <w:color w:val="000000"/>
        </w:rPr>
        <w:t>)"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    }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  }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}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}</w:t>
      </w:r>
    </w:p>
    <w:p w:rsidR="0023512A" w:rsidRPr="00D51B16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6"/>
        <w:gridCol w:w="396"/>
        <w:gridCol w:w="1581"/>
        <w:gridCol w:w="1985"/>
        <w:gridCol w:w="1984"/>
        <w:gridCol w:w="851"/>
        <w:gridCol w:w="1417"/>
        <w:gridCol w:w="1058"/>
      </w:tblGrid>
      <w:tr w:rsidR="001B45F9" w:rsidRPr="00A23E15" w:rsidTr="001B45F9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 w:rsidRPr="00A23E15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8" w:type="dxa"/>
            <w:shd w:val="clear" w:color="auto" w:fill="D9D9D9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7C7FAF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985" w:type="dxa"/>
            <w:vAlign w:val="center"/>
          </w:tcPr>
          <w:p w:rsidR="001B45F9" w:rsidRPr="00A23E15" w:rsidRDefault="00EF508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984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A23E15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17" w:type="dxa"/>
            <w:vAlign w:val="center"/>
          </w:tcPr>
          <w:p w:rsidR="001B45F9" w:rsidRPr="00A23E15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7C7FAF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985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984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23E15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17" w:type="dxa"/>
            <w:vAlign w:val="center"/>
          </w:tcPr>
          <w:p w:rsidR="001B45F9" w:rsidRPr="00A23E15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7C7FAF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资金密码初始化标识</w:t>
            </w:r>
          </w:p>
        </w:tc>
        <w:tc>
          <w:tcPr>
            <w:tcW w:w="1985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84FDC">
              <w:rPr>
                <w:rFonts w:ascii="宋体" w:hAnsi="宋体"/>
                <w:sz w:val="18"/>
                <w:szCs w:val="18"/>
              </w:rPr>
              <w:t>FUNDS_PWD</w:t>
            </w:r>
          </w:p>
        </w:tc>
        <w:tc>
          <w:tcPr>
            <w:tcW w:w="1984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384FDC">
              <w:rPr>
                <w:rFonts w:ascii="宋体" w:hAnsi="宋体"/>
                <w:sz w:val="18"/>
                <w:szCs w:val="18"/>
              </w:rPr>
              <w:t>FUNDS_PWD&gt;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17" w:type="dxa"/>
            <w:vAlign w:val="center"/>
          </w:tcPr>
          <w:p w:rsidR="001B45F9" w:rsidRDefault="005D77B4" w:rsidP="001B45F9">
            <w:hyperlink w:anchor="FixNDigital" w:history="1">
              <w:r w:rsidR="001B45F9" w:rsidRPr="00867470">
                <w:rPr>
                  <w:rStyle w:val="ab"/>
                  <w:rFonts w:ascii="宋体" w:hAnsi="宋体"/>
                  <w:lang w:val="de-DE"/>
                </w:rPr>
                <w:t>Fix</w:t>
              </w:r>
              <w:r w:rsidR="001B45F9">
                <w:rPr>
                  <w:rStyle w:val="ab"/>
                  <w:rFonts w:ascii="宋体" w:hAnsi="宋体"/>
                  <w:lang w:val="de-DE"/>
                </w:rPr>
                <w:t>1Text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7C7FAF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985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984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A23E15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3E15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1B45F9" w:rsidRPr="00A23E15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985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984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REC&gt;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3E15">
              <w:rPr>
                <w:rFonts w:ascii="宋体" w:hAnsi="宋体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A23E15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1B45F9" w:rsidRPr="00A23E15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EB40AD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银行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85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BANK_ID</w:t>
            </w:r>
          </w:p>
        </w:tc>
        <w:tc>
          <w:tcPr>
            <w:tcW w:w="1984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BANK_ID</w:t>
            </w: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3E15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1B45F9" w:rsidRPr="00A23E15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Max32</w:t>
              </w:r>
              <w:r w:rsidR="001B45F9" w:rsidRPr="00C55D1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EB40AD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银行名称</w:t>
            </w:r>
          </w:p>
        </w:tc>
        <w:tc>
          <w:tcPr>
            <w:tcW w:w="1985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BANK_NAME</w:t>
            </w:r>
          </w:p>
        </w:tc>
        <w:tc>
          <w:tcPr>
            <w:tcW w:w="1984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BANK_NAME&gt;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3E15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1B45F9" w:rsidRPr="00A23E15" w:rsidRDefault="005D77B4" w:rsidP="001B45F9">
            <w:pPr>
              <w:rPr>
                <w:rStyle w:val="ab"/>
                <w:rFonts w:ascii="宋体"/>
              </w:rPr>
            </w:pPr>
            <w:hyperlink w:anchor="MaxNText" w:history="1">
              <w:r w:rsidR="001B45F9" w:rsidRPr="00DE5456">
                <w:rPr>
                  <w:rStyle w:val="ab"/>
                  <w:rFonts w:ascii="宋体" w:hAnsi="宋体"/>
                </w:rPr>
                <w:t>Max</w:t>
              </w:r>
              <w:r w:rsidR="001B45F9">
                <w:rPr>
                  <w:rStyle w:val="ab"/>
                  <w:rFonts w:ascii="宋体" w:hAnsi="宋体"/>
                </w:rPr>
                <w:t>64</w:t>
              </w:r>
              <w:r w:rsidR="001B45F9" w:rsidRPr="00DE5456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EB40AD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转账开始时间</w:t>
            </w:r>
          </w:p>
        </w:tc>
        <w:tc>
          <w:tcPr>
            <w:tcW w:w="1985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ST</w:t>
            </w:r>
          </w:p>
        </w:tc>
        <w:tc>
          <w:tcPr>
            <w:tcW w:w="1984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ST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3E15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1B45F9" w:rsidRPr="00A23E15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ascii="宋体" w:hAnsi="宋体"/>
                  <w:lang w:val="de-DE"/>
                </w:rPr>
                <w:t>DateTime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1B45F9" w:rsidRDefault="001B45F9" w:rsidP="001B45F9">
            <w:r w:rsidRPr="00EB40AD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转账结束时间</w:t>
            </w:r>
          </w:p>
        </w:tc>
        <w:tc>
          <w:tcPr>
            <w:tcW w:w="1985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ET</w:t>
            </w:r>
          </w:p>
        </w:tc>
        <w:tc>
          <w:tcPr>
            <w:tcW w:w="1984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ET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3E15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1B45F9" w:rsidRPr="00A23E15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ascii="宋体" w:hAnsi="宋体"/>
                  <w:lang w:val="de-DE"/>
                </w:rPr>
                <w:t>DateTime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1B45F9" w:rsidRDefault="001B45F9" w:rsidP="001B45F9">
            <w:r w:rsidRPr="00EB40AD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出金密码类型</w:t>
            </w:r>
          </w:p>
        </w:tc>
        <w:tc>
          <w:tcPr>
            <w:tcW w:w="1985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OPI</w:t>
            </w:r>
          </w:p>
        </w:tc>
        <w:tc>
          <w:tcPr>
            <w:tcW w:w="1984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OPI&gt;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3E15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1B45F9" w:rsidRPr="00A23E15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Max32</w:t>
              </w:r>
              <w:r w:rsidR="001B45F9" w:rsidRPr="00C55D1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 w:rsidR="001B45F9" w:rsidRDefault="001B45F9" w:rsidP="001B45F9">
            <w:r w:rsidRPr="00EB40AD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入金密码类型</w:t>
            </w:r>
          </w:p>
        </w:tc>
        <w:tc>
          <w:tcPr>
            <w:tcW w:w="1985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IPI</w:t>
            </w:r>
          </w:p>
        </w:tc>
        <w:tc>
          <w:tcPr>
            <w:tcW w:w="1984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IPI&gt;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3E15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1B45F9" w:rsidRPr="00A23E15" w:rsidRDefault="005D77B4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ascii="宋体" w:hAnsi="宋体"/>
                </w:rPr>
                <w:t>Max32</w:t>
              </w:r>
              <w:r w:rsidR="001B45F9" w:rsidRPr="00C55D1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:rsidR="001B45F9" w:rsidRDefault="001B45F9" w:rsidP="001B45F9">
            <w:r w:rsidRPr="00EB40AD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查询银行卡余额密码类型</w:t>
            </w:r>
          </w:p>
        </w:tc>
        <w:tc>
          <w:tcPr>
            <w:tcW w:w="1985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BBI</w:t>
            </w:r>
          </w:p>
        </w:tc>
        <w:tc>
          <w:tcPr>
            <w:tcW w:w="1984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BBI&gt;</w:t>
            </w:r>
          </w:p>
        </w:tc>
        <w:tc>
          <w:tcPr>
            <w:tcW w:w="851" w:type="dxa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3E15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1B45F9" w:rsidRDefault="005D77B4" w:rsidP="001B45F9">
            <w:hyperlink w:anchor="MaxNText" w:history="1">
              <w:r w:rsidR="001B45F9">
                <w:rPr>
                  <w:rStyle w:val="ab"/>
                  <w:rFonts w:ascii="宋体" w:hAnsi="宋体"/>
                </w:rPr>
                <w:t>Max32</w:t>
              </w:r>
              <w:r w:rsidR="001B45F9" w:rsidRPr="00C55D1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3A7348" w:rsidRDefault="001B45F9" w:rsidP="00D51B16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c"/>
        <w:numPr>
          <w:ilvl w:val="0"/>
          <w:numId w:val="40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出入金查询</w:t>
      </w:r>
    </w:p>
    <w:p w:rsidR="001B45F9" w:rsidRDefault="001B45F9" w:rsidP="00D51B16">
      <w:pPr>
        <w:pStyle w:val="ac"/>
        <w:numPr>
          <w:ilvl w:val="0"/>
          <w:numId w:val="40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D51B16" w:rsidRDefault="00D51B16" w:rsidP="00D51B16">
      <w:pPr>
        <w:pStyle w:val="ac"/>
        <w:ind w:firstLineChars="0" w:firstLine="0"/>
      </w:pPr>
    </w:p>
    <w:p w:rsidR="00011758" w:rsidRPr="0051397F" w:rsidRDefault="00011758" w:rsidP="00011758">
      <w:pPr>
        <w:pStyle w:val="ad"/>
        <w:numPr>
          <w:ilvl w:val="0"/>
          <w:numId w:val="33"/>
        </w:numPr>
        <w:ind w:firstLineChars="0"/>
        <w:outlineLvl w:val="1"/>
        <w:rPr>
          <w:b/>
          <w:sz w:val="28"/>
          <w:szCs w:val="28"/>
        </w:rPr>
      </w:pPr>
      <w:r w:rsidRPr="0051397F">
        <w:rPr>
          <w:rFonts w:hint="eastAsia"/>
          <w:b/>
          <w:sz w:val="28"/>
          <w:szCs w:val="28"/>
        </w:rPr>
        <w:t>客户出入金</w:t>
      </w:r>
      <w:r w:rsidRPr="0051397F">
        <w:rPr>
          <w:b/>
          <w:sz w:val="28"/>
          <w:szCs w:val="28"/>
        </w:rPr>
        <w:t>-</w:t>
      </w:r>
      <w:r w:rsidRPr="007D53ED">
        <w:rPr>
          <w:rFonts w:hint="eastAsia"/>
          <w:b/>
          <w:sz w:val="28"/>
          <w:szCs w:val="28"/>
        </w:rPr>
        <w:t>合利宝</w:t>
      </w:r>
      <w:r>
        <w:rPr>
          <w:rFonts w:hint="eastAsia"/>
          <w:b/>
          <w:sz w:val="28"/>
          <w:szCs w:val="28"/>
        </w:rPr>
        <w:t>代扣</w:t>
      </w:r>
      <w:r w:rsidRPr="007D53ED">
        <w:rPr>
          <w:rFonts w:hint="eastAsia"/>
          <w:b/>
          <w:sz w:val="28"/>
          <w:szCs w:val="28"/>
        </w:rPr>
        <w:t>发送短信验证码接口</w:t>
      </w:r>
    </w:p>
    <w:p w:rsidR="00011758" w:rsidRPr="0051397F" w:rsidRDefault="00011758" w:rsidP="00011758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业务功能</w:t>
      </w:r>
    </w:p>
    <w:p w:rsidR="00011758" w:rsidRPr="0051397F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  <w:r w:rsidRPr="0011348A">
        <w:rPr>
          <w:rFonts w:hint="eastAsia"/>
          <w:color w:val="000000"/>
        </w:rPr>
        <w:t>合利宝代扣发送短信验证码</w:t>
      </w:r>
      <w:r w:rsidRPr="0051397F">
        <w:rPr>
          <w:color w:val="000000"/>
        </w:rPr>
        <w:t>(</w:t>
      </w:r>
      <w:r w:rsidRPr="0011348A">
        <w:rPr>
          <w:color w:val="000000"/>
        </w:rPr>
        <w:t>money_valCode</w:t>
      </w:r>
      <w:r w:rsidRPr="0051397F">
        <w:rPr>
          <w:color w:val="000000"/>
        </w:rPr>
        <w:t>)</w:t>
      </w:r>
      <w:r w:rsidRPr="0051397F">
        <w:rPr>
          <w:rFonts w:hint="eastAsia"/>
          <w:color w:val="000000"/>
        </w:rPr>
        <w:t>；</w:t>
      </w:r>
    </w:p>
    <w:p w:rsidR="00011758" w:rsidRDefault="00011758" w:rsidP="00011758"/>
    <w:p w:rsidR="00011758" w:rsidRPr="0051397F" w:rsidRDefault="00011758" w:rsidP="00011758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支持版本</w:t>
      </w:r>
    </w:p>
    <w:p w:rsidR="00011758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  <w:r w:rsidRPr="0051397F">
        <w:rPr>
          <w:rFonts w:hint="eastAsia"/>
          <w:color w:val="000000"/>
        </w:rPr>
        <w:t>1.0以上</w:t>
      </w:r>
    </w:p>
    <w:p w:rsidR="00011758" w:rsidRPr="0051397F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</w:p>
    <w:p w:rsidR="00011758" w:rsidRPr="0051397F" w:rsidRDefault="00011758" w:rsidP="00011758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标签名称</w:t>
      </w:r>
    </w:p>
    <w:p w:rsidR="00011758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</w:t>
      </w:r>
      <w:r>
        <w:t>Money</w:t>
      </w:r>
      <w:r w:rsidRPr="005D6476">
        <w:t>Servlet</w:t>
      </w:r>
      <w:r>
        <w:rPr>
          <w:rFonts w:hint="eastAsia"/>
        </w:rPr>
        <w:t>?req=</w:t>
      </w:r>
      <w:r w:rsidRPr="0011348A">
        <w:rPr>
          <w:color w:val="000000"/>
        </w:rPr>
        <w:t>money_valCode</w:t>
      </w:r>
    </w:p>
    <w:p w:rsidR="00011758" w:rsidRPr="0051397F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</w:p>
    <w:p w:rsidR="00011758" w:rsidRPr="0051397F" w:rsidRDefault="00011758" w:rsidP="00011758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请求消息要素</w:t>
      </w:r>
    </w:p>
    <w:p w:rsidR="00011758" w:rsidRDefault="00011758" w:rsidP="00011758">
      <w:pPr>
        <w:pStyle w:val="ad"/>
        <w:ind w:left="856"/>
      </w:pPr>
      <w:r>
        <w:t>{</w:t>
      </w:r>
    </w:p>
    <w:p w:rsidR="00011758" w:rsidRDefault="00011758" w:rsidP="00011758">
      <w:pPr>
        <w:pStyle w:val="ad"/>
        <w:ind w:left="856"/>
      </w:pPr>
      <w:r>
        <w:t xml:space="preserve">  "MMTS": {</w:t>
      </w:r>
    </w:p>
    <w:p w:rsidR="00011758" w:rsidRDefault="00011758" w:rsidP="00011758">
      <w:pPr>
        <w:pStyle w:val="ad"/>
        <w:ind w:left="856"/>
      </w:pPr>
      <w:r>
        <w:t xml:space="preserve">    "version": "1.0",</w:t>
      </w:r>
    </w:p>
    <w:p w:rsidR="00011758" w:rsidRDefault="00011758" w:rsidP="00011758">
      <w:pPr>
        <w:pStyle w:val="ad"/>
        <w:ind w:left="856"/>
      </w:pPr>
      <w:r>
        <w:t xml:space="preserve">    "REQ": {</w:t>
      </w:r>
    </w:p>
    <w:p w:rsidR="00011758" w:rsidRDefault="00011758" w:rsidP="00011758">
      <w:pPr>
        <w:pStyle w:val="ad"/>
        <w:ind w:left="856"/>
      </w:pPr>
      <w:r>
        <w:t xml:space="preserve">      "name": "money_valCode",</w:t>
      </w:r>
    </w:p>
    <w:p w:rsidR="00011758" w:rsidRDefault="00011758" w:rsidP="00011758">
      <w:pPr>
        <w:pStyle w:val="ad"/>
        <w:ind w:left="856"/>
      </w:pPr>
      <w:r>
        <w:rPr>
          <w:rFonts w:hint="eastAsia"/>
        </w:rPr>
        <w:lastRenderedPageBreak/>
        <w:t xml:space="preserve">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011758" w:rsidRDefault="00011758" w:rsidP="00011758">
      <w:pPr>
        <w:pStyle w:val="ad"/>
        <w:ind w:left="856"/>
      </w:pPr>
      <w:r>
        <w:t xml:space="preserve">      "SESSION_ID": "SESSION_ID",</w:t>
      </w:r>
    </w:p>
    <w:p w:rsidR="00011758" w:rsidRDefault="00011758" w:rsidP="00011758">
      <w:pPr>
        <w:pStyle w:val="ad"/>
        <w:ind w:left="856"/>
      </w:pPr>
      <w:r>
        <w:t xml:space="preserve">      "FIRMID ": "12345",</w:t>
      </w:r>
    </w:p>
    <w:p w:rsidR="00011758" w:rsidRDefault="00011758" w:rsidP="00011758">
      <w:pPr>
        <w:pStyle w:val="ad"/>
        <w:ind w:left="856"/>
      </w:pPr>
      <w:r>
        <w:t xml:space="preserve">      "MOBILE":"15210412239",</w:t>
      </w:r>
    </w:p>
    <w:p w:rsidR="00011758" w:rsidRDefault="00952EF6" w:rsidP="00011758">
      <w:pPr>
        <w:pStyle w:val="ad"/>
        <w:ind w:left="856"/>
      </w:pPr>
      <w:r>
        <w:t xml:space="preserve">      "SMS_TYPE":"01</w:t>
      </w:r>
      <w:r w:rsidR="00011758">
        <w:t>"</w:t>
      </w:r>
    </w:p>
    <w:p w:rsidR="00011758" w:rsidRDefault="00011758" w:rsidP="00011758">
      <w:pPr>
        <w:pStyle w:val="ad"/>
        <w:ind w:left="856"/>
      </w:pPr>
      <w:r>
        <w:t xml:space="preserve">    }</w:t>
      </w:r>
    </w:p>
    <w:p w:rsidR="00011758" w:rsidRDefault="00011758" w:rsidP="00011758">
      <w:pPr>
        <w:pStyle w:val="ad"/>
        <w:ind w:left="856"/>
      </w:pPr>
      <w:r>
        <w:t xml:space="preserve">  }</w:t>
      </w:r>
    </w:p>
    <w:p w:rsidR="00011758" w:rsidRPr="00580979" w:rsidRDefault="00011758" w:rsidP="00011758">
      <w:pPr>
        <w:pStyle w:val="ad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"/>
        <w:gridCol w:w="505"/>
        <w:gridCol w:w="1638"/>
        <w:gridCol w:w="1589"/>
        <w:gridCol w:w="1651"/>
        <w:gridCol w:w="849"/>
        <w:gridCol w:w="1395"/>
        <w:gridCol w:w="840"/>
      </w:tblGrid>
      <w:tr w:rsidR="00011758" w:rsidRPr="00AF7A7C" w:rsidTr="000C2858">
        <w:trPr>
          <w:jc w:val="center"/>
        </w:trPr>
        <w:tc>
          <w:tcPr>
            <w:tcW w:w="478" w:type="dxa"/>
            <w:shd w:val="clear" w:color="auto" w:fill="D9D9D9"/>
            <w:vAlign w:val="center"/>
          </w:tcPr>
          <w:p w:rsidR="00011758" w:rsidRPr="00AF7A7C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011758" w:rsidRPr="00AF7A7C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011758" w:rsidRPr="00AF7A7C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9" w:type="dxa"/>
            <w:shd w:val="clear" w:color="auto" w:fill="D9D9D9"/>
            <w:vAlign w:val="center"/>
          </w:tcPr>
          <w:p w:rsidR="00011758" w:rsidRPr="00AF7A7C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011758" w:rsidRPr="00AF7A7C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011758" w:rsidRPr="00AF7A7C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5" w:type="dxa"/>
            <w:shd w:val="clear" w:color="auto" w:fill="D9D9D9"/>
            <w:vAlign w:val="center"/>
          </w:tcPr>
          <w:p w:rsidR="00011758" w:rsidRPr="00AF7A7C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0" w:type="dxa"/>
            <w:shd w:val="clear" w:color="auto" w:fill="D9D9D9"/>
            <w:vAlign w:val="center"/>
          </w:tcPr>
          <w:p w:rsidR="00011758" w:rsidRPr="00AF7A7C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11758" w:rsidRPr="00C55D17" w:rsidTr="000C2858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011758" w:rsidRDefault="00011758" w:rsidP="000C2858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&lt;MMTS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5D77B4" w:rsidP="000C2858">
            <w:pPr>
              <w:rPr>
                <w:rStyle w:val="ab"/>
                <w:rFonts w:ascii="宋体"/>
              </w:rPr>
            </w:pPr>
            <w:hyperlink w:anchor="MaxNText" w:history="1">
              <w:r w:rsidR="00011758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0C2858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011758" w:rsidRDefault="00011758" w:rsidP="000C2858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5D77B4" w:rsidP="000C2858">
            <w:pPr>
              <w:rPr>
                <w:rStyle w:val="ab"/>
                <w:rFonts w:ascii="宋体"/>
              </w:rPr>
            </w:pPr>
            <w:hyperlink w:anchor="MaxNText" w:history="1">
              <w:r w:rsidR="00011758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0C2858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011758" w:rsidRDefault="00011758" w:rsidP="000C2858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</w:t>
            </w:r>
            <w:r w:rsidRPr="00C55D1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8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5D77B4" w:rsidP="000C2858">
            <w:pPr>
              <w:rPr>
                <w:rStyle w:val="ab"/>
                <w:rFonts w:ascii="宋体"/>
              </w:rPr>
            </w:pPr>
            <w:hyperlink w:anchor="MaxNText" w:history="1">
              <w:r w:rsidR="00011758">
                <w:rPr>
                  <w:rStyle w:val="ab"/>
                  <w:rFonts w:ascii="宋体" w:hAnsi="宋体"/>
                </w:rPr>
                <w:t>Max32</w:t>
              </w:r>
              <w:r w:rsidR="00011758" w:rsidRPr="00C55D1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0C2858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011758" w:rsidRDefault="00011758" w:rsidP="000C2858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C55D17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89" w:type="dxa"/>
            <w:vAlign w:val="center"/>
          </w:tcPr>
          <w:p w:rsidR="00011758" w:rsidRPr="00C55D17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5D77B4" w:rsidP="000C2858">
            <w:pPr>
              <w:rPr>
                <w:rStyle w:val="ab"/>
                <w:rFonts w:ascii="宋体"/>
              </w:rPr>
            </w:pPr>
            <w:hyperlink w:anchor="Number" w:history="1">
              <w:r w:rsidR="00011758" w:rsidRPr="00B131DA">
                <w:rPr>
                  <w:rStyle w:val="ab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0C2858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011758" w:rsidRDefault="00011758" w:rsidP="000C2858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26232E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 w:rsidRPr="0026232E">
              <w:rPr>
                <w:rFonts w:ascii="宋体" w:hAnsi="宋体" w:hint="eastAsia"/>
                <w:sz w:val="18"/>
                <w:szCs w:val="18"/>
              </w:rPr>
              <w:t>交易商号</w:t>
            </w:r>
          </w:p>
        </w:tc>
        <w:tc>
          <w:tcPr>
            <w:tcW w:w="1589" w:type="dxa"/>
            <w:vAlign w:val="center"/>
          </w:tcPr>
          <w:p w:rsidR="00011758" w:rsidRPr="0026232E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 w:rsidRPr="0026232E">
              <w:rPr>
                <w:rFonts w:ascii="宋体" w:hAnsi="宋体"/>
                <w:sz w:val="18"/>
                <w:szCs w:val="18"/>
              </w:rPr>
              <w:t>FIRMID</w:t>
            </w:r>
          </w:p>
        </w:tc>
        <w:tc>
          <w:tcPr>
            <w:tcW w:w="1651" w:type="dxa"/>
            <w:vAlign w:val="center"/>
          </w:tcPr>
          <w:p w:rsidR="00011758" w:rsidRPr="0026232E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26232E">
              <w:rPr>
                <w:rFonts w:ascii="宋体" w:hAnsi="宋体"/>
                <w:sz w:val="18"/>
                <w:szCs w:val="18"/>
              </w:rPr>
              <w:t>FIRMID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5D77B4" w:rsidP="000C2858">
            <w:pPr>
              <w:rPr>
                <w:rStyle w:val="ab"/>
                <w:rFonts w:ascii="宋体"/>
              </w:rPr>
            </w:pPr>
            <w:hyperlink w:anchor="MaxNText" w:history="1">
              <w:r w:rsidR="00011758">
                <w:rPr>
                  <w:rStyle w:val="ab"/>
                  <w:rFonts w:ascii="宋体" w:hAnsi="宋体"/>
                  <w:lang w:val="de-DE"/>
                </w:rPr>
                <w:t>Max32Text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0C2858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011758" w:rsidRDefault="00011758" w:rsidP="000C2858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26232E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  <w:tc>
          <w:tcPr>
            <w:tcW w:w="1589" w:type="dxa"/>
            <w:vAlign w:val="center"/>
          </w:tcPr>
          <w:p w:rsidR="00011758" w:rsidRPr="0026232E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 w:rsidRPr="0026232E">
              <w:rPr>
                <w:rFonts w:ascii="宋体" w:hAnsi="宋体"/>
                <w:sz w:val="18"/>
                <w:szCs w:val="18"/>
              </w:rPr>
              <w:t>MOBILE</w:t>
            </w:r>
          </w:p>
        </w:tc>
        <w:tc>
          <w:tcPr>
            <w:tcW w:w="1651" w:type="dxa"/>
            <w:vAlign w:val="center"/>
          </w:tcPr>
          <w:p w:rsidR="00011758" w:rsidRPr="0026232E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26232E">
              <w:rPr>
                <w:rFonts w:ascii="宋体" w:hAnsi="宋体"/>
                <w:sz w:val="18"/>
                <w:szCs w:val="18"/>
              </w:rPr>
              <w:t>MOBILE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5D77B4" w:rsidP="000C2858">
            <w:pPr>
              <w:rPr>
                <w:rStyle w:val="ab"/>
                <w:rFonts w:ascii="宋体"/>
              </w:rPr>
            </w:pPr>
            <w:hyperlink w:anchor="MaxNText" w:history="1">
              <w:r w:rsidR="00011758">
                <w:rPr>
                  <w:rStyle w:val="ab"/>
                  <w:rFonts w:ascii="宋体" w:hAnsi="宋体"/>
                  <w:lang w:val="de-DE"/>
                </w:rPr>
                <w:t>Max</w:t>
              </w:r>
              <w:r w:rsidR="00011758">
                <w:rPr>
                  <w:rStyle w:val="ab"/>
                  <w:rFonts w:ascii="宋体" w:hAnsi="宋体" w:hint="eastAsia"/>
                  <w:lang w:val="de-DE"/>
                </w:rPr>
                <w:t>11</w:t>
              </w:r>
              <w:r w:rsidR="00011758" w:rsidRPr="00FB032C">
                <w:rPr>
                  <w:rStyle w:val="ab"/>
                  <w:rFonts w:ascii="宋体" w:hAnsi="宋体"/>
                  <w:lang w:val="de-DE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0C2858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011758" w:rsidRPr="00B251A1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716C7E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 w:rsidRPr="0026232E">
              <w:rPr>
                <w:rFonts w:ascii="宋体" w:hAnsi="宋体" w:hint="eastAsia"/>
                <w:sz w:val="18"/>
                <w:szCs w:val="18"/>
              </w:rPr>
              <w:t>短信</w:t>
            </w:r>
            <w:r w:rsidRPr="0026232E"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589" w:type="dxa"/>
            <w:vAlign w:val="center"/>
          </w:tcPr>
          <w:p w:rsidR="00011758" w:rsidRPr="0026232E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 w:rsidRPr="0026232E">
              <w:rPr>
                <w:rFonts w:ascii="宋体" w:hAnsi="宋体"/>
                <w:sz w:val="18"/>
                <w:szCs w:val="18"/>
              </w:rPr>
              <w:t>SMS_TYPE</w:t>
            </w:r>
          </w:p>
        </w:tc>
        <w:tc>
          <w:tcPr>
            <w:tcW w:w="1651" w:type="dxa"/>
            <w:vAlign w:val="center"/>
          </w:tcPr>
          <w:p w:rsidR="00011758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232E">
              <w:rPr>
                <w:rFonts w:ascii="宋体" w:hAnsi="宋体"/>
                <w:sz w:val="18"/>
                <w:szCs w:val="18"/>
              </w:rPr>
              <w:t>SMS_TYPE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011758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Default="005D77B4" w:rsidP="000C2858">
            <w:hyperlink w:anchor="MaxNText" w:history="1">
              <w:r w:rsidR="00011758">
                <w:rPr>
                  <w:rStyle w:val="ab"/>
                  <w:rFonts w:ascii="宋体" w:hAnsi="宋体"/>
                  <w:lang w:val="de-DE"/>
                </w:rPr>
                <w:t>Max</w:t>
              </w:r>
              <w:r w:rsidR="00011758">
                <w:rPr>
                  <w:rStyle w:val="ab"/>
                  <w:rFonts w:ascii="宋体" w:hAnsi="宋体" w:hint="eastAsia"/>
                  <w:lang w:val="de-DE"/>
                </w:rPr>
                <w:t>2</w:t>
              </w:r>
              <w:r w:rsidR="00011758" w:rsidRPr="00FB032C">
                <w:rPr>
                  <w:rStyle w:val="ab"/>
                  <w:rFonts w:ascii="宋体" w:hAnsi="宋体"/>
                  <w:lang w:val="de-DE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0B09A9">
              <w:rPr>
                <w:rFonts w:ascii="宋体" w:hAnsi="宋体" w:hint="eastAsia"/>
                <w:sz w:val="18"/>
                <w:szCs w:val="18"/>
              </w:rPr>
              <w:t>01-支付短信</w:t>
            </w:r>
          </w:p>
        </w:tc>
      </w:tr>
    </w:tbl>
    <w:p w:rsidR="00011758" w:rsidRDefault="00011758" w:rsidP="00011758"/>
    <w:p w:rsidR="00011758" w:rsidRPr="003A7348" w:rsidRDefault="00011758" w:rsidP="00011758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返回消息要素</w:t>
      </w:r>
    </w:p>
    <w:p w:rsidR="00011758" w:rsidRDefault="00011758" w:rsidP="00011758">
      <w:pPr>
        <w:pStyle w:val="ad"/>
        <w:ind w:left="840"/>
      </w:pPr>
      <w:r>
        <w:t>{</w:t>
      </w:r>
    </w:p>
    <w:p w:rsidR="00011758" w:rsidRDefault="00011758" w:rsidP="00011758">
      <w:pPr>
        <w:pStyle w:val="ad"/>
        <w:ind w:left="840"/>
      </w:pPr>
      <w:r>
        <w:t xml:space="preserve">  "MMTS": {</w:t>
      </w:r>
    </w:p>
    <w:p w:rsidR="00011758" w:rsidRDefault="00011758" w:rsidP="00011758">
      <w:pPr>
        <w:pStyle w:val="ad"/>
        <w:ind w:left="840"/>
      </w:pPr>
      <w:r>
        <w:t xml:space="preserve">    "version": "1.0",</w:t>
      </w:r>
    </w:p>
    <w:p w:rsidR="00011758" w:rsidRDefault="00011758" w:rsidP="00011758">
      <w:pPr>
        <w:pStyle w:val="ad"/>
        <w:ind w:left="840"/>
      </w:pPr>
      <w:r>
        <w:t xml:space="preserve">    "REP": {</w:t>
      </w:r>
    </w:p>
    <w:p w:rsidR="00011758" w:rsidRDefault="00011758" w:rsidP="00011758">
      <w:pPr>
        <w:pStyle w:val="ad"/>
        <w:ind w:left="840"/>
      </w:pPr>
      <w:r>
        <w:t xml:space="preserve">      "name": "money_valCode",</w:t>
      </w:r>
    </w:p>
    <w:p w:rsidR="00011758" w:rsidRDefault="00011758" w:rsidP="00011758">
      <w:pPr>
        <w:pStyle w:val="ad"/>
        <w:ind w:left="840"/>
      </w:pPr>
      <w:r>
        <w:t xml:space="preserve">      "message": " ",</w:t>
      </w:r>
    </w:p>
    <w:p w:rsidR="00011758" w:rsidRDefault="00011758" w:rsidP="00185134">
      <w:pPr>
        <w:pStyle w:val="ad"/>
        <w:ind w:left="840"/>
      </w:pPr>
      <w:r>
        <w:t xml:space="preserve">      "retcode": " "</w:t>
      </w:r>
    </w:p>
    <w:p w:rsidR="00011758" w:rsidRDefault="00011758" w:rsidP="00011758">
      <w:pPr>
        <w:pStyle w:val="ad"/>
        <w:ind w:left="840"/>
      </w:pPr>
      <w:r>
        <w:t xml:space="preserve">    }</w:t>
      </w:r>
    </w:p>
    <w:p w:rsidR="00011758" w:rsidRDefault="00011758" w:rsidP="00011758">
      <w:pPr>
        <w:pStyle w:val="ad"/>
        <w:ind w:left="840"/>
      </w:pPr>
      <w:r>
        <w:t xml:space="preserve">  }</w:t>
      </w:r>
    </w:p>
    <w:p w:rsidR="00011758" w:rsidRDefault="00011758" w:rsidP="00011758">
      <w:pPr>
        <w:pStyle w:val="ad"/>
        <w:ind w:left="840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3"/>
        <w:gridCol w:w="420"/>
        <w:gridCol w:w="1249"/>
        <w:gridCol w:w="1545"/>
        <w:gridCol w:w="1694"/>
        <w:gridCol w:w="835"/>
        <w:gridCol w:w="1476"/>
        <w:gridCol w:w="1283"/>
      </w:tblGrid>
      <w:tr w:rsidR="00011758" w:rsidTr="000C2858">
        <w:trPr>
          <w:jc w:val="center"/>
        </w:trPr>
        <w:tc>
          <w:tcPr>
            <w:tcW w:w="443" w:type="dxa"/>
            <w:shd w:val="clear" w:color="auto" w:fill="D9D9D9"/>
            <w:vAlign w:val="center"/>
          </w:tcPr>
          <w:p w:rsidR="00011758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0" w:type="dxa"/>
            <w:shd w:val="clear" w:color="auto" w:fill="D9D9D9"/>
            <w:vAlign w:val="center"/>
          </w:tcPr>
          <w:p w:rsidR="00011758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249" w:type="dxa"/>
            <w:shd w:val="clear" w:color="auto" w:fill="D9D9D9"/>
            <w:vAlign w:val="center"/>
          </w:tcPr>
          <w:p w:rsidR="00011758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45" w:type="dxa"/>
            <w:shd w:val="clear" w:color="auto" w:fill="D9D9D9"/>
            <w:vAlign w:val="center"/>
          </w:tcPr>
          <w:p w:rsidR="00011758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94" w:type="dxa"/>
            <w:shd w:val="clear" w:color="auto" w:fill="D9D9D9"/>
            <w:vAlign w:val="center"/>
          </w:tcPr>
          <w:p w:rsidR="00011758" w:rsidRDefault="00011758" w:rsidP="000C2858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35" w:type="dxa"/>
            <w:shd w:val="clear" w:color="auto" w:fill="D9D9D9"/>
            <w:vAlign w:val="center"/>
          </w:tcPr>
          <w:p w:rsidR="00011758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011758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83" w:type="dxa"/>
            <w:shd w:val="clear" w:color="auto" w:fill="D9D9D9"/>
            <w:vAlign w:val="center"/>
          </w:tcPr>
          <w:p w:rsidR="00011758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11758" w:rsidRPr="00E5222B" w:rsidTr="000C2858">
        <w:trPr>
          <w:jc w:val="center"/>
        </w:trPr>
        <w:tc>
          <w:tcPr>
            <w:tcW w:w="443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0" w:type="dxa"/>
          </w:tcPr>
          <w:p w:rsidR="00011758" w:rsidRDefault="00011758" w:rsidP="000C2858">
            <w:r w:rsidRPr="00DB2CFD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249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45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694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&lt;MMTS</w:t>
            </w:r>
            <w:r w:rsidRPr="00E5222B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35" w:type="dxa"/>
            <w:vAlign w:val="center"/>
          </w:tcPr>
          <w:p w:rsidR="00011758" w:rsidRPr="00E5222B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011758" w:rsidRPr="00E5222B" w:rsidRDefault="005D77B4" w:rsidP="000C2858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011758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283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E5222B" w:rsidTr="000C2858">
        <w:trPr>
          <w:jc w:val="center"/>
        </w:trPr>
        <w:tc>
          <w:tcPr>
            <w:tcW w:w="443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420" w:type="dxa"/>
          </w:tcPr>
          <w:p w:rsidR="00011758" w:rsidRDefault="00011758" w:rsidP="000C2858">
            <w:r w:rsidRPr="00DB2CFD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249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45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694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5222B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35" w:type="dxa"/>
            <w:vAlign w:val="center"/>
          </w:tcPr>
          <w:p w:rsidR="00011758" w:rsidRPr="00E5222B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011758" w:rsidRPr="00E5222B" w:rsidRDefault="005D77B4" w:rsidP="000C2858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011758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283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011758" w:rsidRPr="00C63B2E" w:rsidRDefault="00011758" w:rsidP="00011758"/>
    <w:p w:rsidR="00011758" w:rsidRPr="003A7348" w:rsidRDefault="00011758" w:rsidP="00011758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使用规则</w:t>
      </w:r>
    </w:p>
    <w:p w:rsidR="00011758" w:rsidRPr="00BB6727" w:rsidRDefault="00011758" w:rsidP="00011758">
      <w:pPr>
        <w:pStyle w:val="ac"/>
        <w:numPr>
          <w:ilvl w:val="0"/>
          <w:numId w:val="35"/>
        </w:numPr>
        <w:ind w:firstLineChars="0"/>
      </w:pPr>
      <w:r>
        <w:rPr>
          <w:rFonts w:hint="eastAsia"/>
        </w:rPr>
        <w:t>本消息用于</w:t>
      </w:r>
      <w:r w:rsidRPr="0011348A">
        <w:rPr>
          <w:rFonts w:hint="eastAsia"/>
          <w:color w:val="000000"/>
        </w:rPr>
        <w:t>合利宝代扣发送短信验证码</w:t>
      </w:r>
      <w:r w:rsidRPr="00B42EE1">
        <w:rPr>
          <w:rFonts w:hint="eastAsia"/>
        </w:rPr>
        <w:t>。</w:t>
      </w:r>
    </w:p>
    <w:p w:rsidR="00011758" w:rsidRPr="00BB6727" w:rsidRDefault="00011758" w:rsidP="00011758">
      <w:pPr>
        <w:pStyle w:val="ac"/>
        <w:numPr>
          <w:ilvl w:val="0"/>
          <w:numId w:val="35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011758" w:rsidRDefault="00011758" w:rsidP="00011758">
      <w:pPr>
        <w:rPr>
          <w:szCs w:val="21"/>
        </w:rPr>
      </w:pPr>
    </w:p>
    <w:p w:rsidR="00011758" w:rsidRPr="0051397F" w:rsidRDefault="00011758" w:rsidP="00011758">
      <w:pPr>
        <w:pStyle w:val="ad"/>
        <w:numPr>
          <w:ilvl w:val="0"/>
          <w:numId w:val="33"/>
        </w:numPr>
        <w:ind w:firstLineChars="0"/>
        <w:outlineLvl w:val="1"/>
        <w:rPr>
          <w:b/>
          <w:sz w:val="28"/>
          <w:szCs w:val="28"/>
        </w:rPr>
      </w:pPr>
      <w:r w:rsidRPr="0051397F">
        <w:rPr>
          <w:rFonts w:hint="eastAsia"/>
          <w:b/>
          <w:sz w:val="28"/>
          <w:szCs w:val="28"/>
        </w:rPr>
        <w:t>客户出入金</w:t>
      </w:r>
      <w:r w:rsidRPr="0051397F">
        <w:rPr>
          <w:b/>
          <w:sz w:val="28"/>
          <w:szCs w:val="28"/>
        </w:rPr>
        <w:t>-</w:t>
      </w:r>
      <w:r w:rsidRPr="0083582B">
        <w:rPr>
          <w:rFonts w:hint="eastAsia"/>
          <w:b/>
          <w:sz w:val="28"/>
          <w:szCs w:val="28"/>
        </w:rPr>
        <w:t>合利宝快捷支付</w:t>
      </w:r>
      <w:r w:rsidRPr="0083582B">
        <w:rPr>
          <w:rFonts w:hint="eastAsia"/>
          <w:b/>
          <w:sz w:val="28"/>
          <w:szCs w:val="28"/>
        </w:rPr>
        <w:t>(</w:t>
      </w:r>
      <w:r w:rsidRPr="0083582B">
        <w:rPr>
          <w:rFonts w:hint="eastAsia"/>
          <w:b/>
          <w:sz w:val="28"/>
          <w:szCs w:val="28"/>
        </w:rPr>
        <w:t>代扣</w:t>
      </w:r>
      <w:r w:rsidRPr="0083582B">
        <w:rPr>
          <w:rFonts w:hint="eastAsia"/>
          <w:b/>
          <w:sz w:val="28"/>
          <w:szCs w:val="28"/>
        </w:rPr>
        <w:t>)</w:t>
      </w:r>
      <w:r w:rsidRPr="0083582B">
        <w:rPr>
          <w:rFonts w:hint="eastAsia"/>
          <w:b/>
          <w:sz w:val="28"/>
          <w:szCs w:val="28"/>
        </w:rPr>
        <w:t>接口</w:t>
      </w:r>
    </w:p>
    <w:p w:rsidR="00011758" w:rsidRPr="0051397F" w:rsidRDefault="00011758" w:rsidP="00011758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业务功能</w:t>
      </w:r>
    </w:p>
    <w:p w:rsidR="00011758" w:rsidRPr="0051397F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  <w:r w:rsidRPr="00B838EA">
        <w:rPr>
          <w:rFonts w:hint="eastAsia"/>
          <w:color w:val="000000"/>
        </w:rPr>
        <w:t>合利宝快捷支付(代扣)接口</w:t>
      </w:r>
      <w:r w:rsidRPr="0051397F">
        <w:rPr>
          <w:color w:val="000000"/>
        </w:rPr>
        <w:t>(</w:t>
      </w:r>
      <w:r w:rsidRPr="0083582B">
        <w:rPr>
          <w:color w:val="000000"/>
        </w:rPr>
        <w:t>money_quickWithhold</w:t>
      </w:r>
      <w:r w:rsidRPr="0051397F">
        <w:rPr>
          <w:color w:val="000000"/>
        </w:rPr>
        <w:t>)</w:t>
      </w:r>
      <w:r w:rsidRPr="0051397F">
        <w:rPr>
          <w:rFonts w:hint="eastAsia"/>
          <w:color w:val="000000"/>
        </w:rPr>
        <w:t>；</w:t>
      </w:r>
    </w:p>
    <w:p w:rsidR="00011758" w:rsidRDefault="00011758" w:rsidP="00011758"/>
    <w:p w:rsidR="00011758" w:rsidRPr="0051397F" w:rsidRDefault="00011758" w:rsidP="00011758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支持版本</w:t>
      </w:r>
    </w:p>
    <w:p w:rsidR="00011758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  <w:r w:rsidRPr="0051397F">
        <w:rPr>
          <w:rFonts w:hint="eastAsia"/>
          <w:color w:val="000000"/>
        </w:rPr>
        <w:t>1.0以上</w:t>
      </w:r>
    </w:p>
    <w:p w:rsidR="00011758" w:rsidRPr="0051397F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</w:p>
    <w:p w:rsidR="00011758" w:rsidRPr="0051397F" w:rsidRDefault="00011758" w:rsidP="00011758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标签名称</w:t>
      </w:r>
    </w:p>
    <w:p w:rsidR="00011758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</w:rPr>
        <w:lastRenderedPageBreak/>
        <w:t>http://101.251.236.219:32000/tradeweb/</w:t>
      </w:r>
      <w:r w:rsidRPr="005D6476">
        <w:t>http</w:t>
      </w:r>
      <w:r>
        <w:t>Money</w:t>
      </w:r>
      <w:r w:rsidRPr="005D6476">
        <w:t>Servlet</w:t>
      </w:r>
      <w:r>
        <w:rPr>
          <w:rFonts w:hint="eastAsia"/>
        </w:rPr>
        <w:t>?req=</w:t>
      </w:r>
      <w:r w:rsidRPr="0083582B">
        <w:rPr>
          <w:color w:val="000000"/>
        </w:rPr>
        <w:t>money_quickWithhold</w:t>
      </w:r>
    </w:p>
    <w:p w:rsidR="00011758" w:rsidRPr="0051397F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</w:p>
    <w:p w:rsidR="00011758" w:rsidRPr="0051397F" w:rsidRDefault="00011758" w:rsidP="00011758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请求消息要素</w:t>
      </w:r>
    </w:p>
    <w:p w:rsidR="00011758" w:rsidRDefault="00011758" w:rsidP="00011758">
      <w:pPr>
        <w:pStyle w:val="ad"/>
        <w:ind w:left="856"/>
      </w:pPr>
      <w:r>
        <w:t>{</w:t>
      </w:r>
    </w:p>
    <w:p w:rsidR="00011758" w:rsidRDefault="00011758" w:rsidP="00011758">
      <w:pPr>
        <w:pStyle w:val="ad"/>
        <w:ind w:left="856"/>
      </w:pPr>
      <w:r>
        <w:t xml:space="preserve">  "MMTS": {</w:t>
      </w:r>
    </w:p>
    <w:p w:rsidR="00011758" w:rsidRDefault="00011758" w:rsidP="00011758">
      <w:pPr>
        <w:pStyle w:val="ad"/>
        <w:ind w:left="856"/>
      </w:pPr>
      <w:r>
        <w:t xml:space="preserve">    "version": "1.0",</w:t>
      </w:r>
    </w:p>
    <w:p w:rsidR="00011758" w:rsidRDefault="00011758" w:rsidP="00011758">
      <w:pPr>
        <w:pStyle w:val="ad"/>
        <w:ind w:left="856"/>
      </w:pPr>
      <w:r>
        <w:t xml:space="preserve">    "REQ": {</w:t>
      </w:r>
    </w:p>
    <w:p w:rsidR="00011758" w:rsidRDefault="00011758" w:rsidP="00011758">
      <w:pPr>
        <w:pStyle w:val="ad"/>
        <w:ind w:left="856"/>
      </w:pPr>
      <w:r>
        <w:t xml:space="preserve">      "name": "money_quickWithhold",</w:t>
      </w:r>
    </w:p>
    <w:p w:rsidR="00011758" w:rsidRDefault="00011758" w:rsidP="00011758">
      <w:pPr>
        <w:pStyle w:val="ad"/>
        <w:ind w:left="856"/>
      </w:pPr>
      <w:r>
        <w:rPr>
          <w:rFonts w:hint="eastAsia"/>
        </w:rPr>
        <w:t xml:space="preserve">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011758" w:rsidRDefault="00011758" w:rsidP="00011758">
      <w:pPr>
        <w:pStyle w:val="ad"/>
        <w:ind w:left="856"/>
      </w:pPr>
      <w:r>
        <w:t xml:space="preserve">      "SESSION_ID": "SESSION_ID",</w:t>
      </w:r>
    </w:p>
    <w:p w:rsidR="00011758" w:rsidRDefault="00011758" w:rsidP="00011758">
      <w:pPr>
        <w:pStyle w:val="ad"/>
        <w:ind w:left="856"/>
      </w:pPr>
      <w:r>
        <w:t xml:space="preserve">      "FIRMID ": "12345",</w:t>
      </w:r>
    </w:p>
    <w:p w:rsidR="00011758" w:rsidRDefault="00011758" w:rsidP="00011758">
      <w:pPr>
        <w:pStyle w:val="ad"/>
        <w:ind w:left="856"/>
      </w:pPr>
      <w:r>
        <w:t xml:space="preserve">      "AMOUNT": "1000.00",</w:t>
      </w:r>
    </w:p>
    <w:p w:rsidR="00011758" w:rsidRDefault="00011758" w:rsidP="00011758">
      <w:pPr>
        <w:pStyle w:val="ad"/>
        <w:ind w:left="856"/>
        <w:rPr>
          <w:rFonts w:hint="eastAsia"/>
        </w:rPr>
      </w:pPr>
      <w:r>
        <w:t xml:space="preserve">      "CURRENCY": "</w:t>
      </w:r>
      <w:r w:rsidR="001D1A5D">
        <w:t>CNY</w:t>
      </w:r>
      <w:r>
        <w:t>",</w:t>
      </w:r>
    </w:p>
    <w:p w:rsidR="00025A79" w:rsidRDefault="00025A79" w:rsidP="00011758">
      <w:pPr>
        <w:pStyle w:val="ad"/>
        <w:ind w:left="856"/>
      </w:pPr>
      <w:r>
        <w:rPr>
          <w:rFonts w:hint="eastAsia"/>
        </w:rPr>
        <w:tab/>
        <w:t xml:space="preserve">  </w:t>
      </w:r>
      <w:r>
        <w:t>"</w:t>
      </w:r>
      <w:r w:rsidRPr="00025A79">
        <w:t>MOBILE</w:t>
      </w:r>
      <w:r>
        <w:t>": "</w:t>
      </w:r>
      <w:r>
        <w:rPr>
          <w:rFonts w:hint="eastAsia"/>
        </w:rPr>
        <w:t>13</w:t>
      </w:r>
      <w:r w:rsidR="002A0F39">
        <w:rPr>
          <w:rFonts w:hint="eastAsia"/>
        </w:rPr>
        <w:t>4</w:t>
      </w:r>
      <w:r>
        <w:rPr>
          <w:rFonts w:hint="eastAsia"/>
        </w:rPr>
        <w:t>12345678</w:t>
      </w:r>
      <w:r>
        <w:t>",</w:t>
      </w:r>
    </w:p>
    <w:p w:rsidR="00011758" w:rsidRDefault="00011758" w:rsidP="00011758">
      <w:pPr>
        <w:pStyle w:val="ad"/>
        <w:ind w:left="856"/>
      </w:pPr>
      <w:r>
        <w:t xml:space="preserve">      "SMS_CODE ": "xxxx"</w:t>
      </w:r>
    </w:p>
    <w:p w:rsidR="00011758" w:rsidRDefault="00011758" w:rsidP="00011758">
      <w:pPr>
        <w:pStyle w:val="ad"/>
        <w:ind w:left="856"/>
      </w:pPr>
      <w:r>
        <w:t xml:space="preserve">    }</w:t>
      </w:r>
    </w:p>
    <w:p w:rsidR="00011758" w:rsidRDefault="00011758" w:rsidP="00011758">
      <w:pPr>
        <w:pStyle w:val="ad"/>
        <w:ind w:left="856"/>
      </w:pPr>
      <w:r>
        <w:t xml:space="preserve">  }</w:t>
      </w:r>
    </w:p>
    <w:p w:rsidR="00011758" w:rsidRPr="00580979" w:rsidRDefault="00011758" w:rsidP="00011758">
      <w:pPr>
        <w:pStyle w:val="ad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"/>
        <w:gridCol w:w="505"/>
        <w:gridCol w:w="1638"/>
        <w:gridCol w:w="1589"/>
        <w:gridCol w:w="1651"/>
        <w:gridCol w:w="849"/>
        <w:gridCol w:w="1395"/>
        <w:gridCol w:w="840"/>
      </w:tblGrid>
      <w:tr w:rsidR="00011758" w:rsidRPr="00AF7A7C" w:rsidTr="000C2858">
        <w:trPr>
          <w:jc w:val="center"/>
        </w:trPr>
        <w:tc>
          <w:tcPr>
            <w:tcW w:w="478" w:type="dxa"/>
            <w:shd w:val="clear" w:color="auto" w:fill="D9D9D9"/>
            <w:vAlign w:val="center"/>
          </w:tcPr>
          <w:p w:rsidR="00011758" w:rsidRPr="00AF7A7C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011758" w:rsidRPr="00AF7A7C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011758" w:rsidRPr="00AF7A7C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9" w:type="dxa"/>
            <w:shd w:val="clear" w:color="auto" w:fill="D9D9D9"/>
            <w:vAlign w:val="center"/>
          </w:tcPr>
          <w:p w:rsidR="00011758" w:rsidRPr="00AF7A7C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011758" w:rsidRPr="00AF7A7C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011758" w:rsidRPr="00AF7A7C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5" w:type="dxa"/>
            <w:shd w:val="clear" w:color="auto" w:fill="D9D9D9"/>
            <w:vAlign w:val="center"/>
          </w:tcPr>
          <w:p w:rsidR="00011758" w:rsidRPr="00AF7A7C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0" w:type="dxa"/>
            <w:shd w:val="clear" w:color="auto" w:fill="D9D9D9"/>
            <w:vAlign w:val="center"/>
          </w:tcPr>
          <w:p w:rsidR="00011758" w:rsidRPr="00AF7A7C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11758" w:rsidRPr="00C55D17" w:rsidTr="000C2858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011758" w:rsidRDefault="00011758" w:rsidP="000C2858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&lt;MMTS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5D77B4" w:rsidP="000C2858">
            <w:pPr>
              <w:rPr>
                <w:rStyle w:val="ab"/>
                <w:rFonts w:ascii="宋体"/>
              </w:rPr>
            </w:pPr>
            <w:hyperlink w:anchor="MaxNText" w:history="1">
              <w:r w:rsidR="00011758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0C2858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011758" w:rsidRDefault="00011758" w:rsidP="000C2858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5D77B4" w:rsidP="000C2858">
            <w:pPr>
              <w:rPr>
                <w:rStyle w:val="ab"/>
                <w:rFonts w:ascii="宋体"/>
              </w:rPr>
            </w:pPr>
            <w:hyperlink w:anchor="MaxNText" w:history="1">
              <w:r w:rsidR="00011758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0C2858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011758" w:rsidRDefault="00011758" w:rsidP="000C2858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</w:t>
            </w:r>
            <w:r w:rsidRPr="00C55D1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8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5D77B4" w:rsidP="000C2858">
            <w:pPr>
              <w:rPr>
                <w:rStyle w:val="ab"/>
                <w:rFonts w:ascii="宋体"/>
              </w:rPr>
            </w:pPr>
            <w:hyperlink w:anchor="MaxNText" w:history="1">
              <w:r w:rsidR="00011758">
                <w:rPr>
                  <w:rStyle w:val="ab"/>
                  <w:rFonts w:ascii="宋体" w:hAnsi="宋体"/>
                </w:rPr>
                <w:t>Max32</w:t>
              </w:r>
              <w:r w:rsidR="00011758" w:rsidRPr="00C55D17">
                <w:rPr>
                  <w:rStyle w:val="ab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0C2858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011758" w:rsidRDefault="00011758" w:rsidP="000C2858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C55D17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89" w:type="dxa"/>
            <w:vAlign w:val="center"/>
          </w:tcPr>
          <w:p w:rsidR="00011758" w:rsidRPr="00C55D17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5D77B4" w:rsidP="000C2858">
            <w:pPr>
              <w:rPr>
                <w:rStyle w:val="ab"/>
                <w:rFonts w:ascii="宋体"/>
              </w:rPr>
            </w:pPr>
            <w:hyperlink w:anchor="Number" w:history="1">
              <w:r w:rsidR="00011758" w:rsidRPr="00B131DA">
                <w:rPr>
                  <w:rStyle w:val="ab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0C2858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011758" w:rsidRDefault="00011758" w:rsidP="000C2858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26232E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 w:rsidRPr="0026232E">
              <w:rPr>
                <w:rFonts w:ascii="宋体" w:hAnsi="宋体" w:hint="eastAsia"/>
                <w:sz w:val="18"/>
                <w:szCs w:val="18"/>
              </w:rPr>
              <w:t>交易商号</w:t>
            </w:r>
          </w:p>
        </w:tc>
        <w:tc>
          <w:tcPr>
            <w:tcW w:w="1589" w:type="dxa"/>
            <w:vAlign w:val="center"/>
          </w:tcPr>
          <w:p w:rsidR="00011758" w:rsidRPr="0026232E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 w:rsidRPr="0026232E">
              <w:rPr>
                <w:rFonts w:ascii="宋体" w:hAnsi="宋体"/>
                <w:sz w:val="18"/>
                <w:szCs w:val="18"/>
              </w:rPr>
              <w:t>FIRMID</w:t>
            </w:r>
          </w:p>
        </w:tc>
        <w:tc>
          <w:tcPr>
            <w:tcW w:w="1651" w:type="dxa"/>
            <w:vAlign w:val="center"/>
          </w:tcPr>
          <w:p w:rsidR="00011758" w:rsidRPr="0026232E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26232E">
              <w:rPr>
                <w:rFonts w:ascii="宋体" w:hAnsi="宋体"/>
                <w:sz w:val="18"/>
                <w:szCs w:val="18"/>
              </w:rPr>
              <w:t>FIRMID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5D77B4" w:rsidP="000C2858">
            <w:pPr>
              <w:rPr>
                <w:rStyle w:val="ab"/>
                <w:rFonts w:ascii="宋体"/>
              </w:rPr>
            </w:pPr>
            <w:hyperlink w:anchor="MaxNText" w:history="1">
              <w:r w:rsidR="00011758">
                <w:rPr>
                  <w:rStyle w:val="ab"/>
                  <w:rFonts w:ascii="宋体" w:hAnsi="宋体"/>
                  <w:lang w:val="de-DE"/>
                </w:rPr>
                <w:t>Max32Text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0C2858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011758" w:rsidRDefault="00011758" w:rsidP="000C2858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6772BC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 w:hint="eastAsia"/>
                <w:sz w:val="18"/>
                <w:szCs w:val="18"/>
              </w:rPr>
              <w:t>交易</w:t>
            </w:r>
            <w:r w:rsidRPr="006772BC">
              <w:rPr>
                <w:rFonts w:ascii="宋体"/>
                <w:sz w:val="18"/>
                <w:szCs w:val="18"/>
              </w:rPr>
              <w:t>金额</w:t>
            </w:r>
          </w:p>
        </w:tc>
        <w:tc>
          <w:tcPr>
            <w:tcW w:w="1589" w:type="dxa"/>
            <w:vAlign w:val="center"/>
          </w:tcPr>
          <w:p w:rsidR="00011758" w:rsidRPr="006772BC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/>
                <w:sz w:val="18"/>
                <w:szCs w:val="18"/>
              </w:rPr>
              <w:t>AMOUNT</w:t>
            </w:r>
          </w:p>
        </w:tc>
        <w:tc>
          <w:tcPr>
            <w:tcW w:w="1651" w:type="dxa"/>
            <w:vAlign w:val="center"/>
          </w:tcPr>
          <w:p w:rsidR="00011758" w:rsidRPr="006772BC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/>
                <w:sz w:val="18"/>
                <w:szCs w:val="18"/>
              </w:rPr>
              <w:t>&lt;AMOUNT&gt;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5D77B4" w:rsidP="000C2858">
            <w:pPr>
              <w:rPr>
                <w:rStyle w:val="ab"/>
                <w:rFonts w:ascii="宋体"/>
              </w:rPr>
            </w:pPr>
            <w:hyperlink w:anchor="Amount" w:history="1">
              <w:r w:rsidR="00011758" w:rsidRPr="00E5222B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0C2858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011758" w:rsidRPr="00B251A1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6772BC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 w:hint="eastAsia"/>
                <w:sz w:val="18"/>
                <w:szCs w:val="18"/>
              </w:rPr>
              <w:t>交易</w:t>
            </w:r>
            <w:r w:rsidRPr="006772BC">
              <w:rPr>
                <w:rFonts w:ascii="宋体"/>
                <w:sz w:val="18"/>
                <w:szCs w:val="18"/>
              </w:rPr>
              <w:t>币种</w:t>
            </w:r>
          </w:p>
        </w:tc>
        <w:tc>
          <w:tcPr>
            <w:tcW w:w="1589" w:type="dxa"/>
            <w:vAlign w:val="center"/>
          </w:tcPr>
          <w:p w:rsidR="00011758" w:rsidRPr="006772BC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/>
                <w:sz w:val="18"/>
                <w:szCs w:val="18"/>
              </w:rPr>
              <w:t>CURRENCY</w:t>
            </w:r>
          </w:p>
        </w:tc>
        <w:tc>
          <w:tcPr>
            <w:tcW w:w="1651" w:type="dxa"/>
            <w:vAlign w:val="center"/>
          </w:tcPr>
          <w:p w:rsidR="00011758" w:rsidRPr="006772BC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 w:hint="eastAsia"/>
                <w:sz w:val="18"/>
                <w:szCs w:val="18"/>
              </w:rPr>
              <w:t>&lt;</w:t>
            </w:r>
            <w:r w:rsidRPr="006772BC">
              <w:rPr>
                <w:rFonts w:ascii="宋体"/>
                <w:sz w:val="18"/>
                <w:szCs w:val="18"/>
              </w:rPr>
              <w:t>CURRENCY</w:t>
            </w:r>
            <w:r w:rsidRPr="006772BC">
              <w:rPr>
                <w:rFonts w:asci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011758" w:rsidRDefault="00011758" w:rsidP="000C28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Default="005D77B4" w:rsidP="000C2858">
            <w:hyperlink w:anchor="MaxNText" w:history="1">
              <w:r w:rsidR="00011758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CNY</w:t>
            </w:r>
            <w:r>
              <w:rPr>
                <w:rFonts w:ascii="宋体" w:hint="eastAsia"/>
                <w:sz w:val="18"/>
                <w:szCs w:val="18"/>
              </w:rPr>
              <w:t>:人民币</w:t>
            </w:r>
          </w:p>
        </w:tc>
      </w:tr>
      <w:tr w:rsidR="00976E35" w:rsidRPr="00C55D17" w:rsidTr="000C2858">
        <w:trPr>
          <w:jc w:val="center"/>
        </w:trPr>
        <w:tc>
          <w:tcPr>
            <w:tcW w:w="478" w:type="dxa"/>
            <w:vAlign w:val="center"/>
          </w:tcPr>
          <w:p w:rsidR="00976E35" w:rsidRDefault="00976E35" w:rsidP="000C28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976E35" w:rsidRDefault="00976E35" w:rsidP="000C2858">
            <w:pPr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976E35" w:rsidRPr="006772BC" w:rsidRDefault="00976E35" w:rsidP="000C2858">
            <w:pPr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手机号</w:t>
            </w:r>
          </w:p>
        </w:tc>
        <w:tc>
          <w:tcPr>
            <w:tcW w:w="1589" w:type="dxa"/>
            <w:vAlign w:val="center"/>
          </w:tcPr>
          <w:p w:rsidR="00976E35" w:rsidRPr="006772BC" w:rsidRDefault="00976E35" w:rsidP="00DA0D4C">
            <w:pPr>
              <w:rPr>
                <w:rFonts w:ascii="宋体"/>
                <w:sz w:val="18"/>
                <w:szCs w:val="18"/>
              </w:rPr>
            </w:pPr>
            <w:bookmarkStart w:id="495" w:name="OLE_LINK5"/>
            <w:bookmarkStart w:id="496" w:name="OLE_LINK6"/>
            <w:r w:rsidRPr="00EC638D">
              <w:rPr>
                <w:rFonts w:ascii="宋体"/>
                <w:sz w:val="18"/>
                <w:szCs w:val="18"/>
              </w:rPr>
              <w:t>MOBILE</w:t>
            </w:r>
            <w:bookmarkEnd w:id="495"/>
            <w:bookmarkEnd w:id="496"/>
          </w:p>
        </w:tc>
        <w:tc>
          <w:tcPr>
            <w:tcW w:w="1651" w:type="dxa"/>
            <w:vAlign w:val="center"/>
          </w:tcPr>
          <w:p w:rsidR="00976E35" w:rsidRPr="006772BC" w:rsidRDefault="00976E35" w:rsidP="000C2858">
            <w:pPr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&lt;</w:t>
            </w:r>
            <w:r w:rsidRPr="00EC638D">
              <w:rPr>
                <w:rFonts w:ascii="宋体"/>
                <w:sz w:val="18"/>
                <w:szCs w:val="18"/>
              </w:rPr>
              <w:t>MOBILE</w:t>
            </w:r>
            <w:r>
              <w:rPr>
                <w:rFonts w:asci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976E35" w:rsidRPr="00C55D17" w:rsidRDefault="00976E35" w:rsidP="00EA3C32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976E35" w:rsidRPr="00C55D17" w:rsidRDefault="00976E35" w:rsidP="00EA3C32">
            <w:pPr>
              <w:rPr>
                <w:rStyle w:val="ab"/>
                <w:rFonts w:ascii="宋体"/>
              </w:rPr>
            </w:pPr>
            <w:hyperlink w:anchor="MaxNText" w:history="1">
              <w:r>
                <w:rPr>
                  <w:rStyle w:val="ab"/>
                  <w:rFonts w:ascii="宋体" w:hAnsi="宋体"/>
                  <w:lang w:val="de-DE"/>
                </w:rPr>
                <w:t>Max32Text</w:t>
              </w:r>
            </w:hyperlink>
          </w:p>
        </w:tc>
        <w:tc>
          <w:tcPr>
            <w:tcW w:w="840" w:type="dxa"/>
            <w:vAlign w:val="center"/>
          </w:tcPr>
          <w:p w:rsidR="00976E35" w:rsidRDefault="00976E35" w:rsidP="000C2858">
            <w:pPr>
              <w:rPr>
                <w:rFonts w:ascii="宋体"/>
                <w:sz w:val="18"/>
                <w:szCs w:val="18"/>
              </w:rPr>
            </w:pPr>
          </w:p>
        </w:tc>
      </w:tr>
      <w:tr w:rsidR="00976E35" w:rsidRPr="00C55D17" w:rsidTr="000C2858">
        <w:trPr>
          <w:jc w:val="center"/>
        </w:trPr>
        <w:tc>
          <w:tcPr>
            <w:tcW w:w="478" w:type="dxa"/>
            <w:vAlign w:val="center"/>
          </w:tcPr>
          <w:p w:rsidR="00976E35" w:rsidRDefault="00976E35" w:rsidP="000C28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976E35" w:rsidRDefault="00976E35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976E35" w:rsidRPr="006772BC" w:rsidRDefault="00976E35" w:rsidP="000C2858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 w:hint="eastAsia"/>
                <w:sz w:val="18"/>
                <w:szCs w:val="18"/>
              </w:rPr>
              <w:t>短信</w:t>
            </w:r>
            <w:r w:rsidRPr="006772BC">
              <w:rPr>
                <w:rFonts w:ascii="宋体"/>
                <w:sz w:val="18"/>
                <w:szCs w:val="18"/>
              </w:rPr>
              <w:t>验证码</w:t>
            </w:r>
          </w:p>
        </w:tc>
        <w:tc>
          <w:tcPr>
            <w:tcW w:w="1589" w:type="dxa"/>
            <w:vAlign w:val="center"/>
          </w:tcPr>
          <w:p w:rsidR="00976E35" w:rsidRPr="006772BC" w:rsidRDefault="00976E35" w:rsidP="000C2858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/>
                <w:sz w:val="18"/>
                <w:szCs w:val="18"/>
              </w:rPr>
              <w:t>SMS_CODE</w:t>
            </w:r>
          </w:p>
        </w:tc>
        <w:tc>
          <w:tcPr>
            <w:tcW w:w="1651" w:type="dxa"/>
            <w:vAlign w:val="center"/>
          </w:tcPr>
          <w:p w:rsidR="00976E35" w:rsidRPr="006772BC" w:rsidRDefault="00976E35" w:rsidP="000C2858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 w:hint="eastAsia"/>
                <w:sz w:val="18"/>
                <w:szCs w:val="18"/>
              </w:rPr>
              <w:t>&lt;</w:t>
            </w:r>
            <w:r w:rsidRPr="006772BC">
              <w:rPr>
                <w:rFonts w:ascii="宋体"/>
                <w:sz w:val="18"/>
                <w:szCs w:val="18"/>
              </w:rPr>
              <w:t>SMS_CODE</w:t>
            </w:r>
            <w:r w:rsidRPr="006772BC">
              <w:rPr>
                <w:rFonts w:asci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976E35" w:rsidRDefault="00976E35" w:rsidP="000C28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976E35" w:rsidRPr="00C55D17" w:rsidRDefault="00976E35" w:rsidP="000C2858">
            <w:pPr>
              <w:rPr>
                <w:rStyle w:val="ab"/>
                <w:rFonts w:ascii="宋体"/>
              </w:rPr>
            </w:pPr>
            <w:hyperlink w:anchor="MaxNText" w:history="1">
              <w:r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976E35" w:rsidRPr="000B09A9" w:rsidRDefault="00976E35" w:rsidP="000C28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11758" w:rsidRDefault="00011758" w:rsidP="00011758"/>
    <w:p w:rsidR="00011758" w:rsidRPr="003A7348" w:rsidRDefault="00011758" w:rsidP="00011758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返回消息要素</w:t>
      </w:r>
    </w:p>
    <w:p w:rsidR="00011758" w:rsidRDefault="00011758" w:rsidP="00011758">
      <w:pPr>
        <w:pStyle w:val="ad"/>
        <w:ind w:left="840"/>
      </w:pPr>
      <w:r>
        <w:t>{</w:t>
      </w:r>
    </w:p>
    <w:p w:rsidR="00011758" w:rsidRDefault="00011758" w:rsidP="00011758">
      <w:pPr>
        <w:pStyle w:val="ad"/>
        <w:ind w:left="840"/>
      </w:pPr>
      <w:r>
        <w:t xml:space="preserve">  "MMTS": {</w:t>
      </w:r>
    </w:p>
    <w:p w:rsidR="00011758" w:rsidRDefault="00011758" w:rsidP="00011758">
      <w:pPr>
        <w:pStyle w:val="ad"/>
        <w:ind w:left="840"/>
      </w:pPr>
      <w:r>
        <w:t xml:space="preserve">    "version": "1.0",</w:t>
      </w:r>
    </w:p>
    <w:p w:rsidR="00011758" w:rsidRDefault="00011758" w:rsidP="00011758">
      <w:pPr>
        <w:pStyle w:val="ad"/>
        <w:ind w:left="840"/>
      </w:pPr>
      <w:r>
        <w:t xml:space="preserve">    "REP": {</w:t>
      </w:r>
    </w:p>
    <w:p w:rsidR="00011758" w:rsidRDefault="00011758" w:rsidP="00011758">
      <w:pPr>
        <w:pStyle w:val="ad"/>
        <w:ind w:left="840"/>
      </w:pPr>
      <w:r>
        <w:t xml:space="preserve">      "name": "money_quickWithhold ",</w:t>
      </w:r>
    </w:p>
    <w:p w:rsidR="00011758" w:rsidRDefault="00011758" w:rsidP="00011758">
      <w:pPr>
        <w:pStyle w:val="ad"/>
        <w:ind w:left="840"/>
      </w:pPr>
      <w:r>
        <w:t xml:space="preserve">      "message": " ",</w:t>
      </w:r>
    </w:p>
    <w:p w:rsidR="00011758" w:rsidRDefault="00025A79" w:rsidP="00025A79">
      <w:pPr>
        <w:pStyle w:val="ad"/>
        <w:ind w:left="840"/>
      </w:pPr>
      <w:r>
        <w:t xml:space="preserve">      "retcode": " "</w:t>
      </w:r>
    </w:p>
    <w:p w:rsidR="00011758" w:rsidRDefault="00011758" w:rsidP="00011758">
      <w:pPr>
        <w:pStyle w:val="ad"/>
        <w:ind w:left="840"/>
      </w:pPr>
      <w:r>
        <w:t xml:space="preserve">    }</w:t>
      </w:r>
    </w:p>
    <w:p w:rsidR="00011758" w:rsidRDefault="00011758" w:rsidP="00011758">
      <w:pPr>
        <w:pStyle w:val="ad"/>
        <w:ind w:left="840"/>
      </w:pPr>
      <w:r>
        <w:t xml:space="preserve">  }</w:t>
      </w:r>
    </w:p>
    <w:p w:rsidR="00011758" w:rsidRDefault="00011758" w:rsidP="00011758">
      <w:pPr>
        <w:pStyle w:val="ad"/>
        <w:ind w:left="840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3"/>
        <w:gridCol w:w="420"/>
        <w:gridCol w:w="1249"/>
        <w:gridCol w:w="1545"/>
        <w:gridCol w:w="1694"/>
        <w:gridCol w:w="835"/>
        <w:gridCol w:w="1476"/>
        <w:gridCol w:w="1283"/>
      </w:tblGrid>
      <w:tr w:rsidR="00011758" w:rsidTr="000C2858">
        <w:trPr>
          <w:jc w:val="center"/>
        </w:trPr>
        <w:tc>
          <w:tcPr>
            <w:tcW w:w="443" w:type="dxa"/>
            <w:shd w:val="clear" w:color="auto" w:fill="D9D9D9"/>
            <w:vAlign w:val="center"/>
          </w:tcPr>
          <w:p w:rsidR="00011758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0" w:type="dxa"/>
            <w:shd w:val="clear" w:color="auto" w:fill="D9D9D9"/>
            <w:vAlign w:val="center"/>
          </w:tcPr>
          <w:p w:rsidR="00011758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249" w:type="dxa"/>
            <w:shd w:val="clear" w:color="auto" w:fill="D9D9D9"/>
            <w:vAlign w:val="center"/>
          </w:tcPr>
          <w:p w:rsidR="00011758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45" w:type="dxa"/>
            <w:shd w:val="clear" w:color="auto" w:fill="D9D9D9"/>
            <w:vAlign w:val="center"/>
          </w:tcPr>
          <w:p w:rsidR="00011758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94" w:type="dxa"/>
            <w:shd w:val="clear" w:color="auto" w:fill="D9D9D9"/>
            <w:vAlign w:val="center"/>
          </w:tcPr>
          <w:p w:rsidR="00011758" w:rsidRDefault="00011758" w:rsidP="000C2858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35" w:type="dxa"/>
            <w:shd w:val="clear" w:color="auto" w:fill="D9D9D9"/>
            <w:vAlign w:val="center"/>
          </w:tcPr>
          <w:p w:rsidR="00011758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011758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83" w:type="dxa"/>
            <w:shd w:val="clear" w:color="auto" w:fill="D9D9D9"/>
            <w:vAlign w:val="center"/>
          </w:tcPr>
          <w:p w:rsidR="00011758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11758" w:rsidRPr="00E5222B" w:rsidTr="000C2858">
        <w:trPr>
          <w:jc w:val="center"/>
        </w:trPr>
        <w:tc>
          <w:tcPr>
            <w:tcW w:w="443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0" w:type="dxa"/>
          </w:tcPr>
          <w:p w:rsidR="00011758" w:rsidRDefault="00011758" w:rsidP="000C2858">
            <w:r w:rsidRPr="00DB2CFD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249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45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694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&lt;MMTS</w:t>
            </w:r>
            <w:r w:rsidRPr="00E5222B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35" w:type="dxa"/>
            <w:vAlign w:val="center"/>
          </w:tcPr>
          <w:p w:rsidR="00011758" w:rsidRPr="00E5222B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011758" w:rsidRPr="00E5222B" w:rsidRDefault="005D77B4" w:rsidP="000C2858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011758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283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E5222B" w:rsidTr="000C2858">
        <w:trPr>
          <w:jc w:val="center"/>
        </w:trPr>
        <w:tc>
          <w:tcPr>
            <w:tcW w:w="443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420" w:type="dxa"/>
          </w:tcPr>
          <w:p w:rsidR="00011758" w:rsidRDefault="00011758" w:rsidP="000C2858">
            <w:r w:rsidRPr="00DB2CFD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249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45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694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5222B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35" w:type="dxa"/>
            <w:vAlign w:val="center"/>
          </w:tcPr>
          <w:p w:rsidR="00011758" w:rsidRPr="00E5222B" w:rsidRDefault="00011758" w:rsidP="000C2858">
            <w:pPr>
              <w:jc w:val="center"/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011758" w:rsidRPr="00E5222B" w:rsidRDefault="005D77B4" w:rsidP="000C2858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011758">
                <w:rPr>
                  <w:rStyle w:val="ab"/>
                  <w:rFonts w:ascii="宋体" w:hAnsi="宋体"/>
                </w:rPr>
                <w:t>MaxNText</w:t>
              </w:r>
            </w:hyperlink>
          </w:p>
        </w:tc>
        <w:tc>
          <w:tcPr>
            <w:tcW w:w="1283" w:type="dxa"/>
            <w:vAlign w:val="center"/>
          </w:tcPr>
          <w:p w:rsidR="00011758" w:rsidRPr="00E5222B" w:rsidRDefault="00011758" w:rsidP="000C285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011758" w:rsidRPr="00C63B2E" w:rsidRDefault="00011758" w:rsidP="00011758"/>
    <w:p w:rsidR="00011758" w:rsidRPr="003A7348" w:rsidRDefault="00011758" w:rsidP="00011758">
      <w:pPr>
        <w:pStyle w:val="ad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使用规则</w:t>
      </w:r>
    </w:p>
    <w:p w:rsidR="00011758" w:rsidRPr="00BB6727" w:rsidRDefault="00011758" w:rsidP="00011758">
      <w:pPr>
        <w:pStyle w:val="ac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本消息用于</w:t>
      </w:r>
      <w:r w:rsidRPr="00B838EA">
        <w:rPr>
          <w:rFonts w:hint="eastAsia"/>
          <w:color w:val="000000"/>
        </w:rPr>
        <w:t>合利宝快捷支付(代扣)</w:t>
      </w:r>
      <w:r w:rsidRPr="00B42EE1">
        <w:rPr>
          <w:rFonts w:hint="eastAsia"/>
        </w:rPr>
        <w:t>。</w:t>
      </w:r>
    </w:p>
    <w:p w:rsidR="00011758" w:rsidRPr="00BB6727" w:rsidRDefault="00011758" w:rsidP="00011758">
      <w:pPr>
        <w:pStyle w:val="ac"/>
        <w:numPr>
          <w:ilvl w:val="0"/>
          <w:numId w:val="35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011758" w:rsidRDefault="00011758" w:rsidP="00011758">
      <w:pPr>
        <w:rPr>
          <w:szCs w:val="21"/>
        </w:rPr>
      </w:pPr>
    </w:p>
    <w:p w:rsidR="00D51B16" w:rsidRPr="00011758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Pr="003D7D27" w:rsidRDefault="00D51B16" w:rsidP="00D51B16">
      <w:pPr>
        <w:pStyle w:val="ac"/>
        <w:ind w:firstLineChars="0" w:firstLine="0"/>
      </w:pPr>
    </w:p>
    <w:p w:rsidR="001B45F9" w:rsidRPr="001B45F9" w:rsidRDefault="001B45F9" w:rsidP="001B45F9">
      <w:pPr>
        <w:jc w:val="center"/>
        <w:outlineLvl w:val="0"/>
        <w:rPr>
          <w:b/>
          <w:sz w:val="36"/>
          <w:szCs w:val="36"/>
        </w:rPr>
      </w:pPr>
      <w:bookmarkStart w:id="497" w:name="_Toc351540261"/>
      <w:r w:rsidRPr="001B45F9">
        <w:rPr>
          <w:rFonts w:hint="eastAsia"/>
          <w:b/>
          <w:sz w:val="36"/>
          <w:szCs w:val="36"/>
        </w:rPr>
        <w:t>报表协议</w:t>
      </w:r>
      <w:bookmarkEnd w:id="497"/>
    </w:p>
    <w:p w:rsidR="001B45F9" w:rsidRPr="00F25E4A" w:rsidRDefault="001B45F9" w:rsidP="00D51B16">
      <w:pPr>
        <w:pStyle w:val="ad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498" w:name="_Toc351540262"/>
      <w:r w:rsidRPr="00F25E4A">
        <w:rPr>
          <w:rFonts w:hint="eastAsia"/>
          <w:b/>
          <w:sz w:val="28"/>
          <w:szCs w:val="28"/>
        </w:rPr>
        <w:t>客户报表</w:t>
      </w:r>
      <w:r w:rsidRPr="00F25E4A">
        <w:rPr>
          <w:rFonts w:hint="eastAsia"/>
          <w:b/>
          <w:sz w:val="28"/>
          <w:szCs w:val="28"/>
        </w:rPr>
        <w:t>-</w:t>
      </w:r>
      <w:r w:rsidRPr="00F25E4A">
        <w:rPr>
          <w:rFonts w:hint="eastAsia"/>
          <w:b/>
          <w:sz w:val="28"/>
          <w:szCs w:val="28"/>
        </w:rPr>
        <w:t>平仓明细查询</w:t>
      </w:r>
      <w:bookmarkEnd w:id="498"/>
    </w:p>
    <w:p w:rsidR="001B45F9" w:rsidRPr="00F25E4A" w:rsidRDefault="001B45F9" w:rsidP="00D51B16">
      <w:pPr>
        <w:pStyle w:val="ad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业务功能</w:t>
      </w:r>
    </w:p>
    <w:p w:rsidR="001B45F9" w:rsidRDefault="001B45F9" w:rsidP="00F25E4A">
      <w:pPr>
        <w:pStyle w:val="ad"/>
        <w:ind w:left="856" w:firstLineChars="0" w:firstLine="136"/>
      </w:pPr>
      <w:r w:rsidRPr="00FA429F">
        <w:rPr>
          <w:rFonts w:hint="eastAsia"/>
        </w:rPr>
        <w:t>客户平仓明细查询</w:t>
      </w:r>
      <w:r w:rsidRPr="00FA429F">
        <w:rPr>
          <w:rFonts w:hint="eastAsia"/>
        </w:rPr>
        <w:t>(report_customercloseposition_query)</w:t>
      </w:r>
      <w:r w:rsidRPr="00FA429F">
        <w:rPr>
          <w:rFonts w:hint="eastAsia"/>
        </w:rPr>
        <w:t>；</w:t>
      </w:r>
    </w:p>
    <w:p w:rsidR="00F25E4A" w:rsidRDefault="00F25E4A" w:rsidP="00F25E4A">
      <w:pPr>
        <w:pStyle w:val="ad"/>
        <w:ind w:left="856" w:firstLineChars="0" w:firstLine="136"/>
      </w:pPr>
    </w:p>
    <w:p w:rsidR="001B45F9" w:rsidRPr="00F25E4A" w:rsidRDefault="001B45F9" w:rsidP="00D51B16">
      <w:pPr>
        <w:pStyle w:val="ad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支持版本</w:t>
      </w:r>
    </w:p>
    <w:p w:rsidR="001B45F9" w:rsidRDefault="001B45F9" w:rsidP="00F25E4A">
      <w:pPr>
        <w:pStyle w:val="ad"/>
        <w:ind w:left="856" w:firstLineChars="0" w:firstLine="136"/>
      </w:pPr>
      <w:r>
        <w:rPr>
          <w:rFonts w:hint="eastAsia"/>
        </w:rPr>
        <w:lastRenderedPageBreak/>
        <w:t>1.0</w:t>
      </w:r>
      <w:r>
        <w:rPr>
          <w:rFonts w:hint="eastAsia"/>
        </w:rPr>
        <w:t>以上</w:t>
      </w:r>
    </w:p>
    <w:p w:rsidR="00F25E4A" w:rsidRDefault="00F25E4A" w:rsidP="00F25E4A">
      <w:pPr>
        <w:pStyle w:val="ad"/>
        <w:ind w:left="856" w:firstLineChars="0" w:firstLine="136"/>
      </w:pPr>
    </w:p>
    <w:p w:rsidR="001B45F9" w:rsidRPr="00F25E4A" w:rsidRDefault="001B45F9" w:rsidP="00D51B16">
      <w:pPr>
        <w:pStyle w:val="ad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标签名称</w:t>
      </w:r>
    </w:p>
    <w:p w:rsidR="001B45F9" w:rsidRDefault="003123B9" w:rsidP="00F25E4A">
      <w:pPr>
        <w:pStyle w:val="ad"/>
        <w:ind w:left="856" w:firstLineChars="0" w:firstLine="136"/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1B45F9" w:rsidRPr="00FA429F">
        <w:rPr>
          <w:rFonts w:hint="eastAsia"/>
        </w:rPr>
        <w:t>report_customercloseposition_query</w:t>
      </w:r>
    </w:p>
    <w:p w:rsidR="00F25E4A" w:rsidRPr="000E26F0" w:rsidRDefault="00F25E4A" w:rsidP="00F25E4A">
      <w:pPr>
        <w:pStyle w:val="ad"/>
        <w:ind w:left="856" w:firstLineChars="0" w:firstLine="136"/>
      </w:pPr>
    </w:p>
    <w:p w:rsidR="001B45F9" w:rsidRPr="00F25E4A" w:rsidRDefault="001B45F9" w:rsidP="00D51B16">
      <w:pPr>
        <w:pStyle w:val="ad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请求消息要素</w:t>
      </w:r>
    </w:p>
    <w:p w:rsidR="0023512A" w:rsidRDefault="0023512A" w:rsidP="0023512A">
      <w:pPr>
        <w:ind w:left="840"/>
      </w:pPr>
      <w:r>
        <w:t>{</w:t>
      </w:r>
    </w:p>
    <w:p w:rsidR="0023512A" w:rsidRDefault="0023512A" w:rsidP="0023512A">
      <w:pPr>
        <w:ind w:left="840"/>
      </w:pPr>
      <w:r>
        <w:t xml:space="preserve">  "MMTS": {</w:t>
      </w:r>
    </w:p>
    <w:p w:rsidR="0023512A" w:rsidRDefault="0023512A" w:rsidP="0023512A">
      <w:pPr>
        <w:ind w:left="840"/>
      </w:pPr>
      <w:r>
        <w:t xml:space="preserve">    "version": "1.0",</w:t>
      </w:r>
    </w:p>
    <w:p w:rsidR="0023512A" w:rsidRDefault="0023512A" w:rsidP="0023512A">
      <w:pPr>
        <w:ind w:left="840"/>
      </w:pPr>
      <w:r>
        <w:t xml:space="preserve">    "REQ": {</w:t>
      </w:r>
    </w:p>
    <w:p w:rsidR="0023512A" w:rsidRDefault="0023512A" w:rsidP="0023512A">
      <w:pPr>
        <w:ind w:left="840"/>
      </w:pPr>
      <w:r>
        <w:t xml:space="preserve">      "name": "report_customercloseposition_query",</w:t>
      </w:r>
    </w:p>
    <w:p w:rsidR="0023512A" w:rsidRDefault="0023512A" w:rsidP="0023512A">
      <w:pPr>
        <w:ind w:left="840"/>
      </w:pPr>
      <w:r>
        <w:t xml:space="preserve">      "id": " ",</w:t>
      </w:r>
    </w:p>
    <w:p w:rsidR="0023512A" w:rsidRDefault="0023512A" w:rsidP="0023512A">
      <w:pPr>
        <w:ind w:left="840"/>
      </w:pPr>
      <w:r>
        <w:rPr>
          <w:rFonts w:hint="eastAsia"/>
        </w:rPr>
        <w:t xml:space="preserve">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23512A" w:rsidRDefault="0023512A" w:rsidP="0023512A">
      <w:pPr>
        <w:ind w:left="840"/>
      </w:pPr>
      <w:r>
        <w:t xml:space="preserve">      "SESSION_ID": "SESSION_ID",</w:t>
      </w:r>
    </w:p>
    <w:p w:rsidR="0023512A" w:rsidRDefault="0023512A" w:rsidP="0023512A">
      <w:pPr>
        <w:ind w:left="840"/>
      </w:pPr>
      <w:r>
        <w:rPr>
          <w:rFonts w:hint="eastAsia"/>
        </w:rPr>
        <w:t xml:space="preserve">      "ST": "</w:t>
      </w:r>
      <w:r>
        <w:rPr>
          <w:rFonts w:hint="eastAsia"/>
        </w:rPr>
        <w:t>开始日期，日期型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23512A" w:rsidRDefault="0023512A" w:rsidP="0023512A">
      <w:pPr>
        <w:ind w:left="840"/>
      </w:pPr>
      <w:r>
        <w:rPr>
          <w:rFonts w:hint="eastAsia"/>
        </w:rPr>
        <w:t xml:space="preserve">      "ET": "</w:t>
      </w:r>
      <w:r>
        <w:rPr>
          <w:rFonts w:hint="eastAsia"/>
        </w:rPr>
        <w:t>结束日期，日期型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23512A" w:rsidRDefault="0023512A" w:rsidP="0023512A">
      <w:pPr>
        <w:ind w:left="840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第几条开始</w:t>
      </w:r>
      <w:r>
        <w:rPr>
          <w:rFonts w:hint="eastAsia"/>
        </w:rPr>
        <w:t>",</w:t>
      </w:r>
    </w:p>
    <w:p w:rsidR="0023512A" w:rsidRDefault="0023512A" w:rsidP="0023512A">
      <w:pPr>
        <w:ind w:left="840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23512A" w:rsidRDefault="0023512A" w:rsidP="0023512A">
      <w:pPr>
        <w:ind w:left="840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23512A" w:rsidRDefault="0023512A" w:rsidP="0023512A">
      <w:pPr>
        <w:ind w:left="840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</w:t>
      </w:r>
      <w:r>
        <w:rPr>
          <w:rFonts w:hint="eastAsia"/>
        </w:rPr>
        <w:t xml:space="preserve"> 0</w:t>
      </w:r>
      <w:r>
        <w:rPr>
          <w:rFonts w:hint="eastAsia"/>
        </w:rPr>
        <w:t>：升序；</w:t>
      </w:r>
      <w:r>
        <w:rPr>
          <w:rFonts w:hint="eastAsia"/>
        </w:rPr>
        <w:t>1</w:t>
      </w:r>
      <w:r>
        <w:rPr>
          <w:rFonts w:hint="eastAsia"/>
        </w:rPr>
        <w:t>：降序；</w:t>
      </w:r>
      <w:r>
        <w:rPr>
          <w:rFonts w:hint="eastAsia"/>
        </w:rPr>
        <w:t>"</w:t>
      </w:r>
    </w:p>
    <w:p w:rsidR="0023512A" w:rsidRDefault="0023512A" w:rsidP="0023512A">
      <w:pPr>
        <w:ind w:left="840"/>
      </w:pPr>
      <w:r>
        <w:t xml:space="preserve">    }</w:t>
      </w:r>
    </w:p>
    <w:p w:rsidR="0023512A" w:rsidRDefault="0023512A" w:rsidP="0023512A">
      <w:pPr>
        <w:ind w:left="840"/>
      </w:pPr>
      <w:r>
        <w:t xml:space="preserve">  }</w:t>
      </w:r>
    </w:p>
    <w:p w:rsidR="0023512A" w:rsidRPr="00580979" w:rsidRDefault="0023512A" w:rsidP="0023512A">
      <w:pPr>
        <w:ind w:left="84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505"/>
        <w:gridCol w:w="1639"/>
        <w:gridCol w:w="1590"/>
        <w:gridCol w:w="1651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Default="001B45F9" w:rsidP="001B45F9"/>
    <w:p w:rsidR="001B45F9" w:rsidRPr="00F25E4A" w:rsidRDefault="001B45F9" w:rsidP="00D51B16">
      <w:pPr>
        <w:pStyle w:val="ad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返回消息要素</w:t>
      </w:r>
    </w:p>
    <w:p w:rsidR="0023512A" w:rsidRDefault="0023512A" w:rsidP="0023512A">
      <w:pPr>
        <w:pStyle w:val="ad"/>
        <w:ind w:left="992"/>
      </w:pPr>
      <w:r>
        <w:t>{</w:t>
      </w:r>
    </w:p>
    <w:p w:rsidR="0023512A" w:rsidRDefault="0023512A" w:rsidP="0023512A">
      <w:pPr>
        <w:pStyle w:val="ad"/>
        <w:ind w:left="992"/>
      </w:pPr>
      <w:r>
        <w:t xml:space="preserve">  "REP": {</w:t>
      </w:r>
    </w:p>
    <w:p w:rsidR="0023512A" w:rsidRDefault="0023512A" w:rsidP="0023512A">
      <w:pPr>
        <w:pStyle w:val="ad"/>
        <w:ind w:left="992"/>
      </w:pPr>
      <w:r>
        <w:t xml:space="preserve">    "name": "report_customercloseposition_query",</w:t>
      </w:r>
    </w:p>
    <w:p w:rsidR="0023512A" w:rsidRDefault="0023512A" w:rsidP="0023512A">
      <w:pPr>
        <w:pStyle w:val="ad"/>
        <w:ind w:left="992"/>
      </w:pPr>
      <w:r>
        <w:t xml:space="preserve">    "message": " ",</w:t>
      </w:r>
    </w:p>
    <w:p w:rsidR="0023512A" w:rsidRDefault="0023512A" w:rsidP="0023512A">
      <w:pPr>
        <w:pStyle w:val="ad"/>
        <w:ind w:left="992"/>
      </w:pPr>
      <w:r>
        <w:t xml:space="preserve">    "retcode": " 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"QUANTITY_SUM": "</w:t>
      </w:r>
      <w:r>
        <w:rPr>
          <w:rFonts w:hint="eastAsia"/>
        </w:rPr>
        <w:t>平仓量合计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"CLOSE_PL_SUM": "</w:t>
      </w:r>
      <w:r>
        <w:rPr>
          <w:rFonts w:hint="eastAsia"/>
        </w:rPr>
        <w:t>平仓盈亏合计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"TRADE_FEE_SUM": "</w:t>
      </w:r>
      <w:r>
        <w:rPr>
          <w:rFonts w:hint="eastAsia"/>
        </w:rPr>
        <w:t>手续费合计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t xml:space="preserve">    "RESULTLIST": {</w:t>
      </w:r>
    </w:p>
    <w:p w:rsidR="0023512A" w:rsidRDefault="0023512A" w:rsidP="0023512A">
      <w:pPr>
        <w:pStyle w:val="ad"/>
        <w:ind w:left="992"/>
      </w:pPr>
      <w:r>
        <w:lastRenderedPageBreak/>
        <w:t xml:space="preserve">      "REC": {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    "CLEAR_DATE": "</w:t>
      </w:r>
      <w:r>
        <w:rPr>
          <w:rFonts w:hint="eastAsia"/>
        </w:rPr>
        <w:t>结算日期，日期型，毫秒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    "CLOSE_TIME": "</w:t>
      </w:r>
      <w:r>
        <w:rPr>
          <w:rFonts w:hint="eastAsia"/>
        </w:rPr>
        <w:t>平仓时间，毫秒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    "COMMODITY_NAME": "</w:t>
      </w:r>
      <w:r>
        <w:rPr>
          <w:rFonts w:hint="eastAsia"/>
        </w:rPr>
        <w:t>商品名称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    "TRADE_NO": "</w:t>
      </w:r>
      <w:r>
        <w:rPr>
          <w:rFonts w:hint="eastAsia"/>
        </w:rPr>
        <w:t>平仓单号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    "QUANTITY": "</w:t>
      </w:r>
      <w:r>
        <w:rPr>
          <w:rFonts w:hint="eastAsia"/>
        </w:rPr>
        <w:t>平仓量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    "PRICE": "</w:t>
      </w:r>
      <w:r>
        <w:rPr>
          <w:rFonts w:hint="eastAsia"/>
        </w:rPr>
        <w:t>平仓价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    "HOLD_PRICE": "</w:t>
      </w:r>
      <w:r>
        <w:rPr>
          <w:rFonts w:hint="eastAsia"/>
        </w:rPr>
        <w:t>持仓价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    "CLOSE_PL": "</w:t>
      </w:r>
      <w:r>
        <w:rPr>
          <w:rFonts w:hint="eastAsia"/>
        </w:rPr>
        <w:t>平仓盈亏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    "TRADE_FEE": "</w:t>
      </w:r>
      <w:r>
        <w:rPr>
          <w:rFonts w:hint="eastAsia"/>
        </w:rPr>
        <w:t>手续费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    "OPEN_TRADE_NO": "</w:t>
      </w:r>
      <w:r>
        <w:rPr>
          <w:rFonts w:hint="eastAsia"/>
        </w:rPr>
        <w:t>建仓单号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    "OPEN_PRICE": "</w:t>
      </w:r>
      <w:r>
        <w:rPr>
          <w:rFonts w:hint="eastAsia"/>
        </w:rPr>
        <w:t>建仓价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    "HOLD_TIME": "</w:t>
      </w:r>
      <w:r>
        <w:rPr>
          <w:rFonts w:hint="eastAsia"/>
        </w:rPr>
        <w:t>建仓时间，毫秒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    "TRADE_TYPE": "</w:t>
      </w:r>
      <w:r>
        <w:rPr>
          <w:rFonts w:hint="eastAsia"/>
        </w:rPr>
        <w:t>平仓类型：</w:t>
      </w:r>
      <w:r>
        <w:rPr>
          <w:rFonts w:hint="eastAsia"/>
        </w:rPr>
        <w:t>1:</w:t>
      </w:r>
      <w:r>
        <w:rPr>
          <w:rFonts w:hint="eastAsia"/>
        </w:rPr>
        <w:t>市价成交</w:t>
      </w:r>
      <w:r>
        <w:rPr>
          <w:rFonts w:hint="eastAsia"/>
        </w:rPr>
        <w:t>,2:</w:t>
      </w:r>
      <w:r>
        <w:rPr>
          <w:rFonts w:hint="eastAsia"/>
        </w:rPr>
        <w:t>自动强平</w:t>
      </w:r>
      <w:r>
        <w:rPr>
          <w:rFonts w:hint="eastAsia"/>
        </w:rPr>
        <w:t>,3:</w:t>
      </w:r>
      <w:r>
        <w:rPr>
          <w:rFonts w:hint="eastAsia"/>
        </w:rPr>
        <w:t>手动强平</w:t>
      </w:r>
      <w:r>
        <w:rPr>
          <w:rFonts w:hint="eastAsia"/>
        </w:rPr>
        <w:t>,4:</w:t>
      </w:r>
      <w:r>
        <w:rPr>
          <w:rFonts w:hint="eastAsia"/>
        </w:rPr>
        <w:t>指价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    "OPERATE_TYPE": "</w:t>
      </w:r>
      <w:r>
        <w:rPr>
          <w:rFonts w:hint="eastAsia"/>
        </w:rPr>
        <w:t>操作类型：</w:t>
      </w:r>
      <w:r>
        <w:rPr>
          <w:rFonts w:hint="eastAsia"/>
        </w:rPr>
        <w:t>1:</w:t>
      </w:r>
      <w:r>
        <w:rPr>
          <w:rFonts w:hint="eastAsia"/>
        </w:rPr>
        <w:t>用户下单</w:t>
      </w:r>
      <w:r>
        <w:rPr>
          <w:rFonts w:hint="eastAsia"/>
        </w:rPr>
        <w:t>,2:</w:t>
      </w:r>
      <w:r>
        <w:rPr>
          <w:rFonts w:hint="eastAsia"/>
        </w:rPr>
        <w:t>电话下单</w:t>
      </w:r>
      <w:r>
        <w:rPr>
          <w:rFonts w:hint="eastAsia"/>
        </w:rPr>
        <w:t>,3:</w:t>
      </w:r>
      <w:r>
        <w:rPr>
          <w:rFonts w:hint="eastAsia"/>
        </w:rPr>
        <w:t>系统下单</w:t>
      </w:r>
      <w:r>
        <w:rPr>
          <w:rFonts w:hint="eastAsia"/>
        </w:rPr>
        <w:t>,4:</w:t>
      </w:r>
      <w:r>
        <w:rPr>
          <w:rFonts w:hint="eastAsia"/>
        </w:rPr>
        <w:t>批量指价</w:t>
      </w:r>
      <w:r>
        <w:rPr>
          <w:rFonts w:hint="eastAsia"/>
        </w:rPr>
        <w:t>",</w:t>
      </w:r>
    </w:p>
    <w:p w:rsidR="0023512A" w:rsidRDefault="0023512A" w:rsidP="0023512A">
      <w:pPr>
        <w:pStyle w:val="ad"/>
        <w:ind w:left="992"/>
      </w:pPr>
      <w:r>
        <w:rPr>
          <w:rFonts w:hint="eastAsia"/>
        </w:rPr>
        <w:t xml:space="preserve">        "BS_FLAG": "</w:t>
      </w:r>
      <w:r>
        <w:rPr>
          <w:rFonts w:hint="eastAsia"/>
        </w:rPr>
        <w:t>买卖标志：</w:t>
      </w:r>
      <w:r>
        <w:rPr>
          <w:rFonts w:hint="eastAsia"/>
        </w:rPr>
        <w:t>1</w:t>
      </w:r>
      <w:r>
        <w:rPr>
          <w:rFonts w:hint="eastAsia"/>
        </w:rPr>
        <w:t>买；</w:t>
      </w:r>
      <w:r>
        <w:rPr>
          <w:rFonts w:hint="eastAsia"/>
        </w:rPr>
        <w:t>2</w:t>
      </w:r>
      <w:r>
        <w:rPr>
          <w:rFonts w:hint="eastAsia"/>
        </w:rPr>
        <w:t>卖</w:t>
      </w:r>
      <w:r>
        <w:rPr>
          <w:rFonts w:hint="eastAsia"/>
        </w:rPr>
        <w:t>"</w:t>
      </w:r>
    </w:p>
    <w:p w:rsidR="0023512A" w:rsidRDefault="0023512A" w:rsidP="0023512A">
      <w:pPr>
        <w:pStyle w:val="ad"/>
        <w:ind w:left="992"/>
      </w:pPr>
      <w:r>
        <w:t xml:space="preserve">      }</w:t>
      </w:r>
    </w:p>
    <w:p w:rsidR="0023512A" w:rsidRDefault="0023512A" w:rsidP="0023512A">
      <w:pPr>
        <w:pStyle w:val="ad"/>
        <w:ind w:left="992"/>
      </w:pPr>
      <w:r>
        <w:t xml:space="preserve">    }</w:t>
      </w:r>
    </w:p>
    <w:p w:rsidR="0023512A" w:rsidRDefault="0023512A" w:rsidP="0023512A">
      <w:pPr>
        <w:pStyle w:val="ad"/>
        <w:ind w:left="992"/>
      </w:pPr>
      <w:r>
        <w:t xml:space="preserve">  }</w:t>
      </w:r>
    </w:p>
    <w:p w:rsidR="001B45F9" w:rsidRDefault="0023512A" w:rsidP="00F92919">
      <w:pPr>
        <w:pStyle w:val="ad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2"/>
        <w:gridCol w:w="425"/>
        <w:gridCol w:w="1276"/>
        <w:gridCol w:w="1559"/>
        <w:gridCol w:w="1701"/>
        <w:gridCol w:w="851"/>
        <w:gridCol w:w="1276"/>
        <w:gridCol w:w="1405"/>
      </w:tblGrid>
      <w:tr w:rsidR="001B45F9" w:rsidTr="001B45F9">
        <w:trPr>
          <w:jc w:val="center"/>
        </w:trPr>
        <w:tc>
          <w:tcPr>
            <w:tcW w:w="452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05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1B45F9" w:rsidRDefault="001B45F9" w:rsidP="001B45F9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9" w:type="dxa"/>
            <w:vAlign w:val="center"/>
          </w:tcPr>
          <w:p w:rsidR="001B45F9" w:rsidRPr="00E5222B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1B45F9" w:rsidRDefault="001B45F9" w:rsidP="001B45F9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1B45F9" w:rsidRDefault="001B45F9" w:rsidP="001B45F9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1B45F9" w:rsidRDefault="001B45F9" w:rsidP="001B45F9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平仓量合计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Fix10</w:t>
              </w:r>
              <w:r w:rsidR="001B45F9" w:rsidRPr="00576B6D">
                <w:rPr>
                  <w:rStyle w:val="ab"/>
                  <w:rFonts w:hint="eastAsia"/>
                  <w:sz w:val="18"/>
                  <w:szCs w:val="18"/>
                </w:rPr>
                <w:t>Digital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5" w:type="dxa"/>
          </w:tcPr>
          <w:p w:rsidR="001B45F9" w:rsidRDefault="001B45F9" w:rsidP="001B45F9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平仓盈亏合计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CLOSE_PL_SUM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CLOSE_PL_SUM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E5222B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1B45F9" w:rsidRDefault="001B45F9" w:rsidP="001B45F9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手续费合计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E5222B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1B45F9" w:rsidRDefault="001B45F9" w:rsidP="001B45F9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平仓时间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CLOSE_TIME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D0D0D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CLOSE_TIME</w:t>
            </w:r>
            <w:r w:rsidRPr="00E5222B">
              <w:rPr>
                <w:rFonts w:ascii="宋体" w:hAnsi="宋体" w:hint="eastAsia"/>
                <w:color w:val="0D0D0D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E5222B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1B45F9" w:rsidRPr="00E5222B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平仓单号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Fix15Di</w:t>
              </w:r>
              <w:r w:rsidR="001B45F9" w:rsidRPr="00576B6D">
                <w:rPr>
                  <w:rStyle w:val="ab"/>
                  <w:rFonts w:hint="eastAsia"/>
                  <w:sz w:val="18"/>
                  <w:szCs w:val="18"/>
                </w:rPr>
                <w:t>gital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平仓量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Fix10</w:t>
              </w:r>
              <w:r w:rsidR="001B45F9" w:rsidRPr="00576B6D">
                <w:rPr>
                  <w:rStyle w:val="ab"/>
                  <w:rFonts w:hint="eastAsia"/>
                  <w:sz w:val="18"/>
                  <w:szCs w:val="18"/>
                </w:rPr>
                <w:t>Digital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平仓价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E5222B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持仓价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E5222B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平仓盈亏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E5222B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E5222B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建仓单号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Fix15Di</w:t>
              </w:r>
              <w:r w:rsidR="001B45F9" w:rsidRPr="00576B6D">
                <w:rPr>
                  <w:rStyle w:val="ab"/>
                  <w:rFonts w:hint="eastAsia"/>
                  <w:sz w:val="18"/>
                  <w:szCs w:val="18"/>
                </w:rPr>
                <w:t>gital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建仓价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E5222B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建仓时间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HOLD_TIME&gt;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平仓类型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TRADE_TYPE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TRADE_TYPE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 w:rsidRPr="00576B6D">
                <w:rPr>
                  <w:rStyle w:val="ab"/>
                  <w:rFonts w:hint="eastAsia"/>
                  <w:sz w:val="18"/>
                  <w:szCs w:val="18"/>
                </w:rPr>
                <w:t>Fix2Digital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hint="eastAsia"/>
                <w:color w:val="000000"/>
                <w:sz w:val="18"/>
                <w:szCs w:val="18"/>
              </w:rPr>
              <w:t>1: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市价成交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,2: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自动强平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,3: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手动强平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,4: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指价成交</w:t>
            </w:r>
          </w:p>
        </w:tc>
      </w:tr>
      <w:tr w:rsidR="001B45F9" w:rsidRPr="00831B58" w:rsidTr="001B45F9">
        <w:trPr>
          <w:jc w:val="center"/>
        </w:trPr>
        <w:tc>
          <w:tcPr>
            <w:tcW w:w="452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25" w:type="dxa"/>
          </w:tcPr>
          <w:p w:rsidR="001B45F9" w:rsidRDefault="001B45F9" w:rsidP="001B45F9">
            <w:r w:rsidRPr="00011AA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操作类型</w:t>
            </w:r>
          </w:p>
        </w:tc>
        <w:tc>
          <w:tcPr>
            <w:tcW w:w="1559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OPERATE_TYPE</w:t>
            </w:r>
          </w:p>
        </w:tc>
        <w:tc>
          <w:tcPr>
            <w:tcW w:w="1701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OPERATE_TYPE</w:t>
            </w:r>
            <w:r w:rsidRPr="00831B5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831B58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31B58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831B58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 w:rsidRPr="00576B6D">
                <w:rPr>
                  <w:rStyle w:val="ab"/>
                  <w:rFonts w:hint="eastAsia"/>
                  <w:sz w:val="18"/>
                  <w:szCs w:val="18"/>
                </w:rPr>
                <w:t>Fix2Digital</w:t>
              </w:r>
            </w:hyperlink>
          </w:p>
        </w:tc>
        <w:tc>
          <w:tcPr>
            <w:tcW w:w="1405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1:用户下单,2:</w:t>
            </w: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电话下单,3:系统下单,4:批量指价下单</w:t>
            </w:r>
          </w:p>
        </w:tc>
      </w:tr>
      <w:tr w:rsidR="001B45F9" w:rsidRPr="00831B58" w:rsidTr="001B45F9">
        <w:trPr>
          <w:jc w:val="center"/>
        </w:trPr>
        <w:tc>
          <w:tcPr>
            <w:tcW w:w="452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sz w:val="18"/>
                <w:szCs w:val="18"/>
              </w:rPr>
              <w:lastRenderedPageBreak/>
              <w:t>23</w:t>
            </w:r>
          </w:p>
        </w:tc>
        <w:tc>
          <w:tcPr>
            <w:tcW w:w="425" w:type="dxa"/>
          </w:tcPr>
          <w:p w:rsidR="001B45F9" w:rsidRDefault="001B45F9" w:rsidP="001B45F9">
            <w:r w:rsidRPr="00011AA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59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701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831B5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831B58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31B58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831B58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 w:rsidRPr="00576B6D">
                <w:rPr>
                  <w:rStyle w:val="ab"/>
                  <w:rFonts w:hint="eastAsia"/>
                  <w:sz w:val="18"/>
                  <w:szCs w:val="18"/>
                </w:rPr>
                <w:t>Fix2Digital</w:t>
              </w:r>
            </w:hyperlink>
          </w:p>
        </w:tc>
        <w:tc>
          <w:tcPr>
            <w:tcW w:w="1405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</w:tbl>
    <w:p w:rsidR="001B45F9" w:rsidRDefault="001B45F9" w:rsidP="001B45F9"/>
    <w:p w:rsidR="001B45F9" w:rsidRPr="00C63B2E" w:rsidRDefault="001B45F9" w:rsidP="001B45F9"/>
    <w:p w:rsidR="001B45F9" w:rsidRPr="00F25E4A" w:rsidRDefault="001B45F9" w:rsidP="00D51B16">
      <w:pPr>
        <w:pStyle w:val="ad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使用规则</w:t>
      </w:r>
    </w:p>
    <w:p w:rsidR="00CB6471" w:rsidRDefault="001B45F9" w:rsidP="00D51B16">
      <w:pPr>
        <w:pStyle w:val="ac"/>
        <w:numPr>
          <w:ilvl w:val="1"/>
          <w:numId w:val="17"/>
        </w:numPr>
        <w:ind w:firstLineChars="0"/>
      </w:pPr>
      <w:r w:rsidRPr="00B42EE1">
        <w:rPr>
          <w:rFonts w:hint="eastAsia"/>
        </w:rPr>
        <w:t>本消息用来查询客户平仓明细。</w:t>
      </w:r>
    </w:p>
    <w:p w:rsidR="001B45F9" w:rsidRPr="00BB6727" w:rsidRDefault="001B45F9" w:rsidP="00D51B16">
      <w:pPr>
        <w:pStyle w:val="ac"/>
        <w:numPr>
          <w:ilvl w:val="1"/>
          <w:numId w:val="17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Default="001B45F9" w:rsidP="001B45F9">
      <w:pPr>
        <w:rPr>
          <w:szCs w:val="21"/>
        </w:rPr>
      </w:pPr>
    </w:p>
    <w:p w:rsidR="001B45F9" w:rsidRPr="00C23C24" w:rsidRDefault="001B45F9" w:rsidP="001B45F9">
      <w:pPr>
        <w:rPr>
          <w:szCs w:val="21"/>
        </w:rPr>
      </w:pPr>
    </w:p>
    <w:p w:rsidR="001B45F9" w:rsidRPr="00CB6471" w:rsidRDefault="001B45F9" w:rsidP="00D51B16">
      <w:pPr>
        <w:pStyle w:val="ad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499" w:name="_Toc351540263"/>
      <w:r w:rsidRPr="00CB6471">
        <w:rPr>
          <w:rFonts w:hint="eastAsia"/>
          <w:b/>
          <w:sz w:val="28"/>
          <w:szCs w:val="28"/>
        </w:rPr>
        <w:t>客户报表</w:t>
      </w:r>
      <w:r w:rsidRPr="00CB6471">
        <w:rPr>
          <w:rFonts w:hint="eastAsia"/>
          <w:b/>
          <w:sz w:val="28"/>
          <w:szCs w:val="28"/>
        </w:rPr>
        <w:t>-</w:t>
      </w:r>
      <w:r w:rsidRPr="00CB6471">
        <w:rPr>
          <w:rFonts w:hint="eastAsia"/>
          <w:b/>
          <w:sz w:val="28"/>
          <w:szCs w:val="28"/>
        </w:rPr>
        <w:t>成交明细查询</w:t>
      </w:r>
      <w:bookmarkEnd w:id="499"/>
    </w:p>
    <w:p w:rsidR="001B45F9" w:rsidRPr="00CB6471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业务功能</w:t>
      </w:r>
    </w:p>
    <w:p w:rsidR="001B45F9" w:rsidRDefault="001B45F9" w:rsidP="00CB6471">
      <w:pPr>
        <w:pStyle w:val="ad"/>
        <w:ind w:left="992" w:firstLineChars="0" w:firstLine="0"/>
      </w:pPr>
      <w:r>
        <w:rPr>
          <w:rFonts w:hint="eastAsia"/>
        </w:rPr>
        <w:t>客户成交明细查询</w:t>
      </w:r>
      <w:r>
        <w:rPr>
          <w:rFonts w:hint="eastAsia"/>
        </w:rPr>
        <w:t>(</w:t>
      </w:r>
      <w:r w:rsidRPr="00BD22F3">
        <w:t>report_customerorders_query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B6471" w:rsidRDefault="00CB6471" w:rsidP="00CB6471">
      <w:pPr>
        <w:pStyle w:val="ad"/>
        <w:ind w:left="992" w:firstLineChars="0" w:firstLine="0"/>
      </w:pPr>
    </w:p>
    <w:p w:rsidR="001B45F9" w:rsidRPr="00CB6471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支持版本</w:t>
      </w:r>
    </w:p>
    <w:p w:rsidR="001B45F9" w:rsidRDefault="001B45F9" w:rsidP="00CB6471">
      <w:pPr>
        <w:pStyle w:val="ad"/>
        <w:tabs>
          <w:tab w:val="left" w:pos="4116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  <w:r w:rsidR="00CB6471">
        <w:tab/>
      </w:r>
    </w:p>
    <w:p w:rsidR="00CB6471" w:rsidRDefault="00CB6471" w:rsidP="00CB6471">
      <w:pPr>
        <w:pStyle w:val="ad"/>
        <w:ind w:left="992" w:firstLineChars="0" w:firstLine="0"/>
      </w:pPr>
    </w:p>
    <w:p w:rsidR="001B45F9" w:rsidRPr="00CB6471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标签名称</w:t>
      </w:r>
    </w:p>
    <w:p w:rsidR="001B45F9" w:rsidRDefault="003123B9" w:rsidP="00CB6471">
      <w:pPr>
        <w:pStyle w:val="ad"/>
        <w:tabs>
          <w:tab w:val="left" w:pos="4116"/>
        </w:tabs>
        <w:ind w:left="992" w:firstLineChars="0" w:firstLine="0"/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1B45F9" w:rsidRPr="00BD22F3">
        <w:t>report_customerorders_query</w:t>
      </w:r>
    </w:p>
    <w:p w:rsidR="00CB6471" w:rsidRPr="000E26F0" w:rsidRDefault="00CB6471" w:rsidP="00CB6471">
      <w:pPr>
        <w:pStyle w:val="ad"/>
        <w:tabs>
          <w:tab w:val="left" w:pos="4116"/>
        </w:tabs>
        <w:ind w:left="992" w:firstLineChars="0" w:firstLine="0"/>
      </w:pPr>
    </w:p>
    <w:p w:rsidR="001B45F9" w:rsidRPr="00CB6471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请求消息要素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>{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"MMTS": {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"version": "1.0",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"REQ": {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"name": "report_customerorders_query",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"id": "",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"USER_ID": "</w:t>
      </w:r>
      <w:r w:rsidRPr="000121C8">
        <w:rPr>
          <w:rFonts w:hint="eastAsia"/>
          <w:color w:val="000000"/>
        </w:rPr>
        <w:t>登陆用户</w:t>
      </w:r>
      <w:r w:rsidRPr="000121C8">
        <w:rPr>
          <w:rFonts w:hint="eastAsia"/>
          <w:color w:val="000000"/>
        </w:rPr>
        <w:t>ID",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"SESSION_ID": "SESSION_ID",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"ST": "</w:t>
      </w:r>
      <w:r w:rsidRPr="000121C8">
        <w:rPr>
          <w:rFonts w:hint="eastAsia"/>
          <w:color w:val="000000"/>
        </w:rPr>
        <w:t>开始日期，日期型</w:t>
      </w:r>
      <w:r w:rsidRPr="000121C8">
        <w:rPr>
          <w:rFonts w:hint="eastAsia"/>
          <w:color w:val="000000"/>
        </w:rPr>
        <w:t>,</w:t>
      </w:r>
      <w:r w:rsidRPr="000121C8">
        <w:rPr>
          <w:rFonts w:hint="eastAsia"/>
          <w:color w:val="000000"/>
        </w:rPr>
        <w:t>毫秒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"ET": "</w:t>
      </w:r>
      <w:r w:rsidRPr="000121C8">
        <w:rPr>
          <w:rFonts w:hint="eastAsia"/>
          <w:color w:val="000000"/>
        </w:rPr>
        <w:t>结束日期，日期型</w:t>
      </w:r>
      <w:r w:rsidRPr="000121C8">
        <w:rPr>
          <w:rFonts w:hint="eastAsia"/>
          <w:color w:val="000000"/>
        </w:rPr>
        <w:t>,</w:t>
      </w:r>
      <w:r w:rsidRPr="000121C8">
        <w:rPr>
          <w:rFonts w:hint="eastAsia"/>
          <w:color w:val="000000"/>
        </w:rPr>
        <w:t>毫秒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"STARTNUM": "</w:t>
      </w:r>
      <w:r w:rsidRPr="000121C8">
        <w:rPr>
          <w:rFonts w:hint="eastAsia"/>
          <w:color w:val="000000"/>
        </w:rPr>
        <w:t>第几条开始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"RECCNT": "</w:t>
      </w:r>
      <w:r w:rsidRPr="000121C8">
        <w:rPr>
          <w:rFonts w:hint="eastAsia"/>
          <w:color w:val="000000"/>
        </w:rPr>
        <w:t>要多少条记录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"SORTFLD": "</w:t>
      </w:r>
      <w:r w:rsidRPr="000121C8">
        <w:rPr>
          <w:rFonts w:hint="eastAsia"/>
          <w:color w:val="000000"/>
        </w:rPr>
        <w:t>排序字段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"ISDESC": "</w:t>
      </w:r>
      <w:r w:rsidRPr="000121C8">
        <w:rPr>
          <w:rFonts w:hint="eastAsia"/>
          <w:color w:val="000000"/>
        </w:rPr>
        <w:t>升降序</w:t>
      </w:r>
      <w:r w:rsidRPr="000121C8">
        <w:rPr>
          <w:rFonts w:hint="eastAsia"/>
          <w:color w:val="000000"/>
        </w:rPr>
        <w:t xml:space="preserve"> 0</w:t>
      </w:r>
      <w:r w:rsidRPr="000121C8">
        <w:rPr>
          <w:rFonts w:hint="eastAsia"/>
          <w:color w:val="000000"/>
        </w:rPr>
        <w:t>：升序；</w:t>
      </w:r>
      <w:r w:rsidRPr="000121C8">
        <w:rPr>
          <w:rFonts w:hint="eastAsia"/>
          <w:color w:val="000000"/>
        </w:rPr>
        <w:t>1</w:t>
      </w:r>
      <w:r w:rsidRPr="000121C8">
        <w:rPr>
          <w:rFonts w:hint="eastAsia"/>
          <w:color w:val="000000"/>
        </w:rPr>
        <w:t>：降序；</w:t>
      </w:r>
      <w:r w:rsidRPr="000121C8">
        <w:rPr>
          <w:rFonts w:hint="eastAsia"/>
          <w:color w:val="000000"/>
        </w:rPr>
        <w:t>"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}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}</w:t>
      </w:r>
    </w:p>
    <w:p w:rsidR="001B45F9" w:rsidRPr="00097908" w:rsidRDefault="000121C8" w:rsidP="00097908">
      <w:pPr>
        <w:pStyle w:val="ad"/>
        <w:ind w:left="992" w:firstLineChars="0" w:firstLine="0"/>
        <w:rPr>
          <w:color w:val="000000"/>
        </w:rPr>
      </w:pPr>
      <w:r w:rsidRPr="000121C8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505"/>
        <w:gridCol w:w="1639"/>
        <w:gridCol w:w="1590"/>
        <w:gridCol w:w="1651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Default="001B45F9" w:rsidP="001B45F9"/>
    <w:p w:rsidR="001B45F9" w:rsidRPr="00CB6471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返回消息要素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>{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"MMTS": {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"version": "1.0",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"REP": {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"name": "report_customerorders_query",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"message": "",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"retcode": "",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"TTLREC": "</w:t>
      </w:r>
      <w:r w:rsidRPr="000121C8">
        <w:rPr>
          <w:rFonts w:hint="eastAsia"/>
          <w:color w:val="000000"/>
        </w:rPr>
        <w:t>总记录数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"QUANTITY_SUM": "</w:t>
      </w:r>
      <w:r w:rsidRPr="000121C8">
        <w:rPr>
          <w:rFonts w:hint="eastAsia"/>
          <w:color w:val="000000"/>
        </w:rPr>
        <w:t>成交量总计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"TRADE_FUNDS_SUM": "</w:t>
      </w:r>
      <w:r w:rsidRPr="000121C8">
        <w:rPr>
          <w:rFonts w:hint="eastAsia"/>
          <w:color w:val="000000"/>
        </w:rPr>
        <w:t>成交金额总计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"TRADE_FEE_SUM": "</w:t>
      </w:r>
      <w:r w:rsidRPr="000121C8">
        <w:rPr>
          <w:rFonts w:hint="eastAsia"/>
          <w:color w:val="000000"/>
        </w:rPr>
        <w:t>手续费总计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"RESULTLIST": {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  "REC": {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"CLEAR_DATE": "</w:t>
      </w:r>
      <w:r w:rsidRPr="000121C8">
        <w:rPr>
          <w:rFonts w:hint="eastAsia"/>
          <w:color w:val="000000"/>
        </w:rPr>
        <w:t>结算日期，日期型，毫秒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"TRADE_NO": "</w:t>
      </w:r>
      <w:r w:rsidRPr="000121C8">
        <w:rPr>
          <w:rFonts w:hint="eastAsia"/>
          <w:color w:val="000000"/>
        </w:rPr>
        <w:t>成交单号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"COMMODITY_NAME": "</w:t>
      </w:r>
      <w:r w:rsidRPr="000121C8">
        <w:rPr>
          <w:rFonts w:hint="eastAsia"/>
          <w:color w:val="000000"/>
        </w:rPr>
        <w:t>商品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"QUANTITY": "</w:t>
      </w:r>
      <w:r w:rsidRPr="000121C8">
        <w:rPr>
          <w:rFonts w:hint="eastAsia"/>
          <w:color w:val="000000"/>
        </w:rPr>
        <w:t>成交量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"PRICE": "</w:t>
      </w:r>
      <w:r w:rsidRPr="000121C8">
        <w:rPr>
          <w:rFonts w:hint="eastAsia"/>
          <w:color w:val="000000"/>
        </w:rPr>
        <w:t>成交价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"TRADE_FUNDS": "</w:t>
      </w:r>
      <w:r w:rsidRPr="000121C8">
        <w:rPr>
          <w:rFonts w:hint="eastAsia"/>
          <w:color w:val="000000"/>
        </w:rPr>
        <w:t>成交金额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"TRADE_FEE": "</w:t>
      </w:r>
      <w:r w:rsidRPr="000121C8">
        <w:rPr>
          <w:rFonts w:hint="eastAsia"/>
          <w:color w:val="000000"/>
        </w:rPr>
        <w:t>手续费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"HOLD_TIME": "</w:t>
      </w:r>
      <w:r w:rsidRPr="000121C8">
        <w:rPr>
          <w:rFonts w:hint="eastAsia"/>
          <w:color w:val="000000"/>
        </w:rPr>
        <w:t>成交时间，毫秒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"BS_FLAG": "</w:t>
      </w:r>
      <w:r w:rsidRPr="000121C8">
        <w:rPr>
          <w:rFonts w:hint="eastAsia"/>
          <w:color w:val="000000"/>
        </w:rPr>
        <w:t>买卖标志：</w:t>
      </w:r>
      <w:r w:rsidRPr="000121C8">
        <w:rPr>
          <w:rFonts w:hint="eastAsia"/>
          <w:color w:val="000000"/>
        </w:rPr>
        <w:t>1</w:t>
      </w:r>
      <w:r w:rsidRPr="000121C8">
        <w:rPr>
          <w:rFonts w:hint="eastAsia"/>
          <w:color w:val="000000"/>
        </w:rPr>
        <w:t>买；</w:t>
      </w:r>
      <w:r w:rsidRPr="000121C8">
        <w:rPr>
          <w:rFonts w:hint="eastAsia"/>
          <w:color w:val="000000"/>
        </w:rPr>
        <w:t>2</w:t>
      </w:r>
      <w:r w:rsidRPr="000121C8">
        <w:rPr>
          <w:rFonts w:hint="eastAsia"/>
          <w:color w:val="000000"/>
        </w:rPr>
        <w:t>卖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"TR_T": "</w:t>
      </w:r>
      <w:r w:rsidRPr="000121C8">
        <w:rPr>
          <w:rFonts w:hint="eastAsia"/>
          <w:color w:val="000000"/>
        </w:rPr>
        <w:t>成交类型：</w:t>
      </w:r>
      <w:r w:rsidRPr="000121C8">
        <w:rPr>
          <w:rFonts w:hint="eastAsia"/>
          <w:color w:val="000000"/>
        </w:rPr>
        <w:t>1-</w:t>
      </w:r>
      <w:r w:rsidRPr="000121C8">
        <w:rPr>
          <w:rFonts w:hint="eastAsia"/>
          <w:color w:val="000000"/>
        </w:rPr>
        <w:t>市价成交，用户下单；</w:t>
      </w:r>
      <w:r w:rsidRPr="000121C8">
        <w:rPr>
          <w:rFonts w:hint="eastAsia"/>
          <w:color w:val="000000"/>
        </w:rPr>
        <w:t>2-</w:t>
      </w:r>
      <w:r w:rsidRPr="000121C8">
        <w:rPr>
          <w:rFonts w:hint="eastAsia"/>
          <w:color w:val="000000"/>
        </w:rPr>
        <w:t>市价成交，电话下单；</w:t>
      </w:r>
      <w:r w:rsidRPr="000121C8">
        <w:rPr>
          <w:rFonts w:hint="eastAsia"/>
          <w:color w:val="000000"/>
        </w:rPr>
        <w:t xml:space="preserve"> 3-</w:t>
      </w:r>
      <w:r w:rsidRPr="000121C8">
        <w:rPr>
          <w:rFonts w:hint="eastAsia"/>
          <w:color w:val="000000"/>
        </w:rPr>
        <w:t>市价成交，系统下单；</w:t>
      </w:r>
      <w:r w:rsidRPr="000121C8">
        <w:rPr>
          <w:rFonts w:hint="eastAsia"/>
          <w:color w:val="000000"/>
        </w:rPr>
        <w:t>4-</w:t>
      </w:r>
      <w:r w:rsidRPr="000121C8">
        <w:rPr>
          <w:rFonts w:hint="eastAsia"/>
          <w:color w:val="000000"/>
        </w:rPr>
        <w:t>自动强平，系统下单；</w:t>
      </w:r>
      <w:r w:rsidRPr="000121C8">
        <w:rPr>
          <w:rFonts w:hint="eastAsia"/>
          <w:color w:val="000000"/>
        </w:rPr>
        <w:t xml:space="preserve"> 5-</w:t>
      </w:r>
      <w:r w:rsidRPr="000121C8">
        <w:rPr>
          <w:rFonts w:hint="eastAsia"/>
          <w:color w:val="000000"/>
        </w:rPr>
        <w:t>手动强平，系统下单；</w:t>
      </w:r>
      <w:r w:rsidRPr="000121C8">
        <w:rPr>
          <w:rFonts w:hint="eastAsia"/>
          <w:color w:val="000000"/>
        </w:rPr>
        <w:t>6-</w:t>
      </w:r>
      <w:r w:rsidRPr="000121C8">
        <w:rPr>
          <w:rFonts w:hint="eastAsia"/>
          <w:color w:val="000000"/>
        </w:rPr>
        <w:t>指价成交，系统下单；</w:t>
      </w:r>
      <w:r w:rsidRPr="000121C8">
        <w:rPr>
          <w:rFonts w:hint="eastAsia"/>
          <w:color w:val="000000"/>
        </w:rPr>
        <w:t xml:space="preserve"> 7-</w:t>
      </w:r>
      <w:r w:rsidRPr="000121C8">
        <w:rPr>
          <w:rFonts w:hint="eastAsia"/>
          <w:color w:val="000000"/>
        </w:rPr>
        <w:t>指价成交，电话下单；</w:t>
      </w:r>
      <w:r w:rsidRPr="000121C8">
        <w:rPr>
          <w:rFonts w:hint="eastAsia"/>
          <w:color w:val="000000"/>
        </w:rPr>
        <w:t>8-</w:t>
      </w:r>
      <w:r w:rsidRPr="000121C8">
        <w:rPr>
          <w:rFonts w:hint="eastAsia"/>
          <w:color w:val="000000"/>
        </w:rPr>
        <w:t>指价成交，批量指价下单</w:t>
      </w:r>
      <w:r w:rsidRPr="000121C8">
        <w:rPr>
          <w:rFonts w:hint="eastAsia"/>
          <w:color w:val="000000"/>
        </w:rPr>
        <w:t xml:space="preserve"> [2.66</w:t>
      </w:r>
      <w:r w:rsidRPr="000121C8">
        <w:rPr>
          <w:rFonts w:hint="eastAsia"/>
          <w:color w:val="000000"/>
        </w:rPr>
        <w:t>新增</w:t>
      </w:r>
      <w:r w:rsidRPr="000121C8">
        <w:rPr>
          <w:rFonts w:hint="eastAsia"/>
          <w:color w:val="000000"/>
        </w:rPr>
        <w:t>]"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  }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}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}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}</w:t>
      </w:r>
    </w:p>
    <w:p w:rsidR="001B45F9" w:rsidRPr="00097908" w:rsidRDefault="000121C8" w:rsidP="00097908">
      <w:pPr>
        <w:pStyle w:val="ad"/>
        <w:ind w:left="992" w:firstLineChars="0" w:firstLine="0"/>
        <w:rPr>
          <w:color w:val="000000"/>
        </w:rPr>
      </w:pPr>
      <w:r w:rsidRPr="000121C8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9"/>
        <w:gridCol w:w="15"/>
        <w:gridCol w:w="425"/>
        <w:gridCol w:w="1448"/>
        <w:gridCol w:w="1566"/>
        <w:gridCol w:w="1887"/>
        <w:gridCol w:w="897"/>
        <w:gridCol w:w="1301"/>
        <w:gridCol w:w="1007"/>
      </w:tblGrid>
      <w:tr w:rsidR="001B45F9" w:rsidRPr="00A27FC2" w:rsidTr="001B45F9">
        <w:trPr>
          <w:jc w:val="center"/>
        </w:trPr>
        <w:tc>
          <w:tcPr>
            <w:tcW w:w="414" w:type="dxa"/>
            <w:gridSpan w:val="2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48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87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27FC2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97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01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07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66" w:type="dxa"/>
            <w:vAlign w:val="center"/>
          </w:tcPr>
          <w:p w:rsidR="001B45F9" w:rsidRPr="00A27FC2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成交量总计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0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成交金额总计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TRADE_FUNDS_SUM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T</w:t>
            </w:r>
            <w:r w:rsidRPr="00A27FC2">
              <w:rPr>
                <w:rFonts w:ascii="宋体" w:hAnsi="宋体"/>
                <w:sz w:val="18"/>
                <w:szCs w:val="18"/>
              </w:rPr>
              <w:t>RADE_FUNDS_SUM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手续费总计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40" w:type="dxa"/>
            <w:gridSpan w:val="2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成交单号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D0D0D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  <w:r w:rsidRPr="00A27FC2">
              <w:rPr>
                <w:rFonts w:ascii="宋体" w:hAnsi="宋体" w:hint="eastAsia"/>
                <w:color w:val="0D0D0D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5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A27FC2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1B45F9" w:rsidRPr="00A27FC2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成交量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0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成交价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成交金额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TRADE_FUNDS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TRADE_FUNDS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成交时间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HOLD_TIME&gt;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A27FC2" w:rsidTr="00432DF6">
        <w:trPr>
          <w:jc w:val="center"/>
        </w:trPr>
        <w:tc>
          <w:tcPr>
            <w:tcW w:w="399" w:type="dxa"/>
            <w:vAlign w:val="center"/>
          </w:tcPr>
          <w:p w:rsidR="006A3C4E" w:rsidRPr="00A27FC2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40" w:type="dxa"/>
            <w:gridSpan w:val="2"/>
          </w:tcPr>
          <w:p w:rsidR="006A3C4E" w:rsidRDefault="006A3C4E" w:rsidP="00432DF6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6A3C4E" w:rsidRPr="00A27FC2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66" w:type="dxa"/>
            <w:vAlign w:val="center"/>
          </w:tcPr>
          <w:p w:rsidR="006A3C4E" w:rsidRPr="00A27FC2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887" w:type="dxa"/>
            <w:vAlign w:val="center"/>
          </w:tcPr>
          <w:p w:rsidR="006A3C4E" w:rsidRPr="00A27FC2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6A3C4E" w:rsidRPr="00A27FC2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6A3C4E" w:rsidRPr="00A27FC2" w:rsidRDefault="005D77B4" w:rsidP="00432DF6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6A3C4E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Fix2</w:t>
              </w:r>
              <w:r w:rsidR="006A3C4E" w:rsidRPr="00A27FC2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6A3C4E" w:rsidRPr="00A27FC2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6A3C4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6A3C4E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成交类型</w:t>
            </w:r>
          </w:p>
        </w:tc>
        <w:tc>
          <w:tcPr>
            <w:tcW w:w="1566" w:type="dxa"/>
            <w:vAlign w:val="center"/>
          </w:tcPr>
          <w:p w:rsidR="001B45F9" w:rsidRPr="00A27FC2" w:rsidRDefault="006A3C4E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A3C4E">
              <w:rPr>
                <w:rFonts w:ascii="宋体" w:hAnsi="宋体"/>
                <w:color w:val="000000"/>
                <w:sz w:val="18"/>
                <w:szCs w:val="18"/>
              </w:rPr>
              <w:t>TR_T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6A3C4E" w:rsidRPr="006A3C4E">
              <w:rPr>
                <w:rFonts w:ascii="宋体" w:hAnsi="宋体"/>
                <w:color w:val="000000"/>
                <w:sz w:val="18"/>
                <w:szCs w:val="18"/>
              </w:rPr>
              <w:t>TR_T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Fix2</w:t>
              </w:r>
              <w:r w:rsidR="001B45F9" w:rsidRPr="00A27FC2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CB6471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本消息用来查询客户成交</w:t>
      </w:r>
      <w:r w:rsidRPr="00B42EE1">
        <w:rPr>
          <w:rFonts w:hint="eastAsia"/>
        </w:rPr>
        <w:t>明细。</w:t>
      </w:r>
    </w:p>
    <w:p w:rsidR="001B45F9" w:rsidRPr="00BB6727" w:rsidRDefault="001B45F9" w:rsidP="00D51B16">
      <w:pPr>
        <w:pStyle w:val="ac"/>
        <w:numPr>
          <w:ilvl w:val="0"/>
          <w:numId w:val="18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Default="001B45F9" w:rsidP="001B45F9"/>
    <w:p w:rsidR="001B45F9" w:rsidRPr="00CB6471" w:rsidRDefault="001B45F9" w:rsidP="00D51B16">
      <w:pPr>
        <w:pStyle w:val="ad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500" w:name="_Toc351540264"/>
      <w:r w:rsidRPr="00CB6471">
        <w:rPr>
          <w:rFonts w:hint="eastAsia"/>
          <w:b/>
          <w:sz w:val="28"/>
          <w:szCs w:val="28"/>
        </w:rPr>
        <w:t>客户报表</w:t>
      </w:r>
      <w:r w:rsidRPr="00CB6471">
        <w:rPr>
          <w:rFonts w:hint="eastAsia"/>
          <w:b/>
          <w:sz w:val="28"/>
          <w:szCs w:val="28"/>
        </w:rPr>
        <w:t>-</w:t>
      </w:r>
      <w:r w:rsidRPr="00CB6471">
        <w:rPr>
          <w:rFonts w:hint="eastAsia"/>
          <w:b/>
          <w:sz w:val="28"/>
          <w:szCs w:val="28"/>
        </w:rPr>
        <w:t>持仓明细查询</w:t>
      </w:r>
      <w:bookmarkEnd w:id="500"/>
    </w:p>
    <w:p w:rsidR="001B45F9" w:rsidRPr="00CB6471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业务功能</w:t>
      </w:r>
    </w:p>
    <w:p w:rsidR="001B45F9" w:rsidRDefault="001B45F9" w:rsidP="00CB6471">
      <w:pPr>
        <w:pStyle w:val="ad"/>
        <w:tabs>
          <w:tab w:val="left" w:pos="4116"/>
        </w:tabs>
        <w:ind w:left="992" w:firstLineChars="0" w:firstLine="0"/>
      </w:pPr>
      <w:r>
        <w:rPr>
          <w:rFonts w:hint="eastAsia"/>
        </w:rPr>
        <w:t>客户持仓明细查询</w:t>
      </w:r>
      <w:r>
        <w:rPr>
          <w:rFonts w:hint="eastAsia"/>
        </w:rPr>
        <w:t>(</w:t>
      </w:r>
      <w:r w:rsidRPr="00587F55">
        <w:t>report_customerhold_query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B6471" w:rsidRDefault="00CB6471" w:rsidP="00CB6471">
      <w:pPr>
        <w:pStyle w:val="ad"/>
        <w:tabs>
          <w:tab w:val="left" w:pos="4116"/>
        </w:tabs>
        <w:ind w:left="992" w:firstLineChars="0" w:firstLine="0"/>
      </w:pPr>
    </w:p>
    <w:p w:rsidR="001B45F9" w:rsidRPr="00CB6471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支持版本</w:t>
      </w:r>
    </w:p>
    <w:p w:rsidR="001B45F9" w:rsidRDefault="001B45F9" w:rsidP="00CD3117">
      <w:pPr>
        <w:pStyle w:val="ad"/>
        <w:tabs>
          <w:tab w:val="left" w:pos="4116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CD3117" w:rsidRDefault="00CD3117" w:rsidP="00CD3117">
      <w:pPr>
        <w:pStyle w:val="ad"/>
        <w:tabs>
          <w:tab w:val="left" w:pos="4116"/>
        </w:tabs>
        <w:ind w:left="992" w:firstLineChars="0" w:firstLine="0"/>
      </w:pPr>
    </w:p>
    <w:p w:rsidR="001B45F9" w:rsidRPr="00CD3117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D3117">
        <w:rPr>
          <w:rFonts w:hint="eastAsia"/>
          <w:b/>
          <w:sz w:val="24"/>
          <w:szCs w:val="24"/>
        </w:rPr>
        <w:t>标签名称</w:t>
      </w:r>
    </w:p>
    <w:p w:rsidR="001B45F9" w:rsidRDefault="001B45F9" w:rsidP="00CD3117">
      <w:pPr>
        <w:pStyle w:val="ad"/>
        <w:tabs>
          <w:tab w:val="left" w:pos="4116"/>
        </w:tabs>
        <w:ind w:left="992" w:firstLineChars="0" w:firstLine="0"/>
      </w:pPr>
      <w:r>
        <w:rPr>
          <w:rFonts w:hint="eastAsia"/>
        </w:rPr>
        <w:t>本消息体的标签名称为</w:t>
      </w:r>
      <w:r>
        <w:rPr>
          <w:rFonts w:hint="eastAsia"/>
        </w:rPr>
        <w:t>:</w:t>
      </w:r>
      <w:r w:rsidRPr="002B68B7">
        <w:t>report_customerhold_query</w:t>
      </w:r>
    </w:p>
    <w:p w:rsidR="00CD3117" w:rsidRPr="000E26F0" w:rsidRDefault="00CD3117" w:rsidP="00CD3117">
      <w:pPr>
        <w:pStyle w:val="ad"/>
        <w:tabs>
          <w:tab w:val="left" w:pos="4116"/>
        </w:tabs>
        <w:ind w:left="992" w:firstLineChars="0" w:firstLine="0"/>
      </w:pPr>
    </w:p>
    <w:p w:rsidR="001B45F9" w:rsidRPr="00CD3117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D3117">
        <w:rPr>
          <w:rFonts w:hint="eastAsia"/>
          <w:b/>
          <w:sz w:val="24"/>
          <w:szCs w:val="24"/>
        </w:rPr>
        <w:t>请求消息要素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>{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"MMTS": {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"version": "1.0",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"REQ": {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"name": "report_customerhold_query",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"id": "",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"USER_ID": "</w:t>
      </w:r>
      <w:r w:rsidRPr="000121C8">
        <w:rPr>
          <w:rFonts w:hint="eastAsia"/>
          <w:color w:val="000000"/>
        </w:rPr>
        <w:t>登陆用户</w:t>
      </w:r>
      <w:r w:rsidRPr="000121C8">
        <w:rPr>
          <w:rFonts w:hint="eastAsia"/>
          <w:color w:val="000000"/>
        </w:rPr>
        <w:t>ID",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"SESSION_ID": "SESSION_ID",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"ST": "</w:t>
      </w:r>
      <w:r w:rsidRPr="000121C8">
        <w:rPr>
          <w:rFonts w:hint="eastAsia"/>
          <w:color w:val="000000"/>
        </w:rPr>
        <w:t>开始日期，日期型</w:t>
      </w:r>
      <w:r w:rsidRPr="000121C8">
        <w:rPr>
          <w:rFonts w:hint="eastAsia"/>
          <w:color w:val="000000"/>
        </w:rPr>
        <w:t>,</w:t>
      </w:r>
      <w:r w:rsidRPr="000121C8">
        <w:rPr>
          <w:rFonts w:hint="eastAsia"/>
          <w:color w:val="000000"/>
        </w:rPr>
        <w:t>毫秒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"ET": "</w:t>
      </w:r>
      <w:r w:rsidRPr="000121C8">
        <w:rPr>
          <w:rFonts w:hint="eastAsia"/>
          <w:color w:val="000000"/>
        </w:rPr>
        <w:t>结束日期，日期型</w:t>
      </w:r>
      <w:r w:rsidRPr="000121C8">
        <w:rPr>
          <w:rFonts w:hint="eastAsia"/>
          <w:color w:val="000000"/>
        </w:rPr>
        <w:t>,</w:t>
      </w:r>
      <w:r w:rsidRPr="000121C8">
        <w:rPr>
          <w:rFonts w:hint="eastAsia"/>
          <w:color w:val="000000"/>
        </w:rPr>
        <w:t>毫秒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"STARTNUM": "</w:t>
      </w:r>
      <w:r w:rsidRPr="000121C8">
        <w:rPr>
          <w:rFonts w:hint="eastAsia"/>
          <w:color w:val="000000"/>
        </w:rPr>
        <w:t>第几条开始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"RECCNT": "</w:t>
      </w:r>
      <w:r w:rsidRPr="000121C8">
        <w:rPr>
          <w:rFonts w:hint="eastAsia"/>
          <w:color w:val="000000"/>
        </w:rPr>
        <w:t>要多少条记录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"SORTFLD": "</w:t>
      </w:r>
      <w:r w:rsidRPr="000121C8">
        <w:rPr>
          <w:rFonts w:hint="eastAsia"/>
          <w:color w:val="000000"/>
        </w:rPr>
        <w:t>排序字段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"ISDESC": "</w:t>
      </w:r>
      <w:r w:rsidRPr="000121C8">
        <w:rPr>
          <w:rFonts w:hint="eastAsia"/>
          <w:color w:val="000000"/>
        </w:rPr>
        <w:t>升降序</w:t>
      </w:r>
      <w:r w:rsidRPr="000121C8">
        <w:rPr>
          <w:rFonts w:hint="eastAsia"/>
          <w:color w:val="000000"/>
        </w:rPr>
        <w:t xml:space="preserve"> 0</w:t>
      </w:r>
      <w:r w:rsidRPr="000121C8">
        <w:rPr>
          <w:rFonts w:hint="eastAsia"/>
          <w:color w:val="000000"/>
        </w:rPr>
        <w:t>：升序；</w:t>
      </w:r>
      <w:r w:rsidRPr="000121C8">
        <w:rPr>
          <w:rFonts w:hint="eastAsia"/>
          <w:color w:val="000000"/>
        </w:rPr>
        <w:t>1</w:t>
      </w:r>
      <w:r w:rsidRPr="000121C8">
        <w:rPr>
          <w:rFonts w:hint="eastAsia"/>
          <w:color w:val="000000"/>
        </w:rPr>
        <w:t>：降序；</w:t>
      </w:r>
      <w:r w:rsidRPr="000121C8">
        <w:rPr>
          <w:rFonts w:hint="eastAsia"/>
          <w:color w:val="000000"/>
        </w:rPr>
        <w:t>"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}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}</w:t>
      </w:r>
    </w:p>
    <w:p w:rsidR="000121C8" w:rsidRPr="00097908" w:rsidRDefault="000121C8" w:rsidP="00097908">
      <w:pPr>
        <w:pStyle w:val="ad"/>
        <w:ind w:left="992" w:firstLineChars="0" w:firstLine="0"/>
        <w:rPr>
          <w:color w:val="000000"/>
        </w:rPr>
      </w:pPr>
      <w:r w:rsidRPr="000121C8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505"/>
        <w:gridCol w:w="1639"/>
        <w:gridCol w:w="1590"/>
        <w:gridCol w:w="1651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B933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B933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B933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B933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Pr="00CD3117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D3117">
        <w:rPr>
          <w:rFonts w:hint="eastAsia"/>
          <w:b/>
          <w:sz w:val="24"/>
          <w:szCs w:val="24"/>
        </w:rPr>
        <w:t>返回消息要素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>{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"MMTS": {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"version": "1.0",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"REP": {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"name": "report_customerhold_query",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"message": "",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"retcode": "",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"TTLREC": "</w:t>
      </w:r>
      <w:r w:rsidRPr="000121C8">
        <w:rPr>
          <w:rFonts w:hint="eastAsia"/>
          <w:color w:val="000000"/>
        </w:rPr>
        <w:t>总记录数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"HOLDQTY_SUM": "</w:t>
      </w:r>
      <w:r w:rsidRPr="000121C8">
        <w:rPr>
          <w:rFonts w:hint="eastAsia"/>
          <w:color w:val="000000"/>
        </w:rPr>
        <w:t>持仓量合计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"HOLDE_PL_SUM": "</w:t>
      </w:r>
      <w:r w:rsidRPr="000121C8">
        <w:rPr>
          <w:rFonts w:hint="eastAsia"/>
          <w:color w:val="000000"/>
        </w:rPr>
        <w:t>持仓盈亏合计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"HOLD_MARGIN_SUM": "</w:t>
      </w:r>
      <w:r w:rsidRPr="000121C8">
        <w:rPr>
          <w:rFonts w:hint="eastAsia"/>
          <w:color w:val="000000"/>
        </w:rPr>
        <w:t>占用保证金合计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"DELAY_FEE_SUM": "</w:t>
      </w:r>
      <w:r w:rsidRPr="000121C8">
        <w:rPr>
          <w:rFonts w:hint="eastAsia"/>
          <w:color w:val="000000"/>
        </w:rPr>
        <w:t>延期费合计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"DELAY_FEE_S_SUM": "</w:t>
      </w:r>
      <w:r w:rsidRPr="000121C8">
        <w:rPr>
          <w:rFonts w:hint="eastAsia"/>
          <w:color w:val="000000"/>
        </w:rPr>
        <w:t>延期交收补偿费合计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"RESULTLIST": {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  "REC": {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"CLEAR_DATE": "</w:t>
      </w:r>
      <w:r w:rsidRPr="000121C8">
        <w:rPr>
          <w:rFonts w:hint="eastAsia"/>
          <w:color w:val="000000"/>
        </w:rPr>
        <w:t>结算日期，日期型，毫秒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"COMMODITY_NAME": "</w:t>
      </w:r>
      <w:r w:rsidRPr="000121C8">
        <w:rPr>
          <w:rFonts w:hint="eastAsia"/>
          <w:color w:val="000000"/>
        </w:rPr>
        <w:t>商品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"HOLD_NO": "</w:t>
      </w:r>
      <w:r w:rsidRPr="000121C8">
        <w:rPr>
          <w:rFonts w:hint="eastAsia"/>
          <w:color w:val="000000"/>
        </w:rPr>
        <w:t>持仓单号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"HOLD_QTY": "</w:t>
      </w:r>
      <w:r w:rsidRPr="000121C8">
        <w:rPr>
          <w:rFonts w:hint="eastAsia"/>
          <w:color w:val="000000"/>
        </w:rPr>
        <w:t>持仓量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"HOLD_PRICE": "</w:t>
      </w:r>
      <w:r w:rsidRPr="000121C8">
        <w:rPr>
          <w:rFonts w:hint="eastAsia"/>
          <w:color w:val="000000"/>
        </w:rPr>
        <w:t>持仓价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"OPEN_PRICE": "</w:t>
      </w:r>
      <w:r w:rsidRPr="000121C8">
        <w:rPr>
          <w:rFonts w:hint="eastAsia"/>
          <w:color w:val="000000"/>
        </w:rPr>
        <w:t>建仓价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"CLEAR_PRICE": "</w:t>
      </w:r>
      <w:r w:rsidRPr="000121C8">
        <w:rPr>
          <w:rFonts w:hint="eastAsia"/>
          <w:color w:val="000000"/>
        </w:rPr>
        <w:t>结算价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"HOLD_PL": "</w:t>
      </w:r>
      <w:r w:rsidRPr="000121C8">
        <w:rPr>
          <w:rFonts w:hint="eastAsia"/>
          <w:color w:val="000000"/>
        </w:rPr>
        <w:t>持仓盈亏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"HOLD_MARGIN": "</w:t>
      </w:r>
      <w:r w:rsidRPr="000121C8">
        <w:rPr>
          <w:rFonts w:hint="eastAsia"/>
          <w:color w:val="000000"/>
        </w:rPr>
        <w:t>占用保证金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"HOLD_MARGIN_RATE": "</w:t>
      </w:r>
      <w:r w:rsidRPr="000121C8">
        <w:rPr>
          <w:rFonts w:hint="eastAsia"/>
          <w:color w:val="000000"/>
        </w:rPr>
        <w:t>持仓保证金比例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"DELAY_FEE": "</w:t>
      </w:r>
      <w:r w:rsidRPr="000121C8">
        <w:rPr>
          <w:rFonts w:hint="eastAsia"/>
          <w:color w:val="000000"/>
        </w:rPr>
        <w:t>延期费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"HOLD_TIME": "</w:t>
      </w:r>
      <w:r w:rsidRPr="000121C8">
        <w:rPr>
          <w:rFonts w:hint="eastAsia"/>
          <w:color w:val="000000"/>
        </w:rPr>
        <w:t>建仓时间，毫秒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"OPEN_TRADE_NO": "</w:t>
      </w:r>
      <w:r w:rsidRPr="000121C8">
        <w:rPr>
          <w:rFonts w:hint="eastAsia"/>
          <w:color w:val="000000"/>
        </w:rPr>
        <w:t>建仓单号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"BS_FLAG": "</w:t>
      </w:r>
      <w:r w:rsidRPr="000121C8">
        <w:rPr>
          <w:rFonts w:hint="eastAsia"/>
          <w:color w:val="000000"/>
        </w:rPr>
        <w:t>买卖标志：</w:t>
      </w:r>
      <w:r w:rsidRPr="000121C8">
        <w:rPr>
          <w:rFonts w:hint="eastAsia"/>
          <w:color w:val="000000"/>
        </w:rPr>
        <w:t>1</w:t>
      </w:r>
      <w:r w:rsidRPr="000121C8">
        <w:rPr>
          <w:rFonts w:hint="eastAsia"/>
          <w:color w:val="000000"/>
        </w:rPr>
        <w:t>买；</w:t>
      </w:r>
      <w:r w:rsidRPr="000121C8">
        <w:rPr>
          <w:rFonts w:hint="eastAsia"/>
          <w:color w:val="000000"/>
        </w:rPr>
        <w:t>2</w:t>
      </w:r>
      <w:r w:rsidRPr="000121C8">
        <w:rPr>
          <w:rFonts w:hint="eastAsia"/>
          <w:color w:val="000000"/>
        </w:rPr>
        <w:t>卖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"DELAY_FEE_S": "</w:t>
      </w:r>
      <w:r w:rsidRPr="000121C8">
        <w:rPr>
          <w:rFonts w:hint="eastAsia"/>
          <w:color w:val="000000"/>
        </w:rPr>
        <w:t>延期交收补偿费</w:t>
      </w:r>
      <w:r w:rsidRPr="000121C8">
        <w:rPr>
          <w:rFonts w:hint="eastAsia"/>
          <w:color w:val="000000"/>
        </w:rPr>
        <w:t>"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  }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  }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  }</w:t>
      </w:r>
    </w:p>
    <w:p w:rsidR="000121C8" w:rsidRPr="000121C8" w:rsidRDefault="000121C8" w:rsidP="000121C8">
      <w:pPr>
        <w:pStyle w:val="ad"/>
        <w:ind w:left="992"/>
        <w:rPr>
          <w:color w:val="000000"/>
        </w:rPr>
      </w:pPr>
      <w:r w:rsidRPr="000121C8">
        <w:rPr>
          <w:color w:val="000000"/>
        </w:rPr>
        <w:t xml:space="preserve">  }</w:t>
      </w:r>
    </w:p>
    <w:p w:rsidR="00F02849" w:rsidRPr="00097908" w:rsidRDefault="000121C8" w:rsidP="00097908">
      <w:pPr>
        <w:pStyle w:val="ad"/>
        <w:ind w:left="992" w:firstLineChars="0" w:firstLine="0"/>
        <w:rPr>
          <w:color w:val="000000"/>
        </w:rPr>
      </w:pPr>
      <w:r w:rsidRPr="000121C8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6"/>
        <w:gridCol w:w="396"/>
        <w:gridCol w:w="1481"/>
        <w:gridCol w:w="2191"/>
        <w:gridCol w:w="1892"/>
        <w:gridCol w:w="942"/>
        <w:gridCol w:w="1527"/>
        <w:gridCol w:w="843"/>
      </w:tblGrid>
      <w:tr w:rsidR="001B45F9" w:rsidRPr="00867470" w:rsidTr="00A2687A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索</w:t>
            </w:r>
            <w:r w:rsidRPr="00867470">
              <w:rPr>
                <w:rFonts w:ascii="宋体" w:hAnsi="宋体" w:hint="eastAsia"/>
                <w:sz w:val="18"/>
                <w:szCs w:val="18"/>
              </w:rPr>
              <w:lastRenderedPageBreak/>
              <w:t>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lastRenderedPageBreak/>
              <w:t>循</w:t>
            </w:r>
            <w:r w:rsidRPr="00867470">
              <w:rPr>
                <w:rFonts w:ascii="宋体" w:hAnsi="宋体" w:hint="eastAsia"/>
                <w:sz w:val="18"/>
                <w:szCs w:val="18"/>
              </w:rPr>
              <w:lastRenderedPageBreak/>
              <w:t>环</w:t>
            </w:r>
          </w:p>
        </w:tc>
        <w:tc>
          <w:tcPr>
            <w:tcW w:w="1481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lastRenderedPageBreak/>
              <w:t>要素名称</w:t>
            </w:r>
          </w:p>
        </w:tc>
        <w:tc>
          <w:tcPr>
            <w:tcW w:w="2191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92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67470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2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527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3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2191" w:type="dxa"/>
            <w:vAlign w:val="center"/>
          </w:tcPr>
          <w:p w:rsidR="001B45F9" w:rsidRPr="00867470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持仓量总计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HOLDQTY_SUM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HOLDQTY_SUM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867470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0</w:t>
              </w:r>
              <w:r w:rsidR="001B45F9" w:rsidRPr="00867470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持仓盈亏合计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HOLDE_PL_SUM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HOLDE_PL_SUM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占用保证金合计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HOLD_MARGIN_SUM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延期费合计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DELAY_FEE_SUM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1B45F9" w:rsidRDefault="001B45F9" w:rsidP="001B45F9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867470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1B45F9" w:rsidRPr="00867470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持仓单号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HOLD_NO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HOLD_NO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5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持仓量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HOLD_QTY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HOLD_QTY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0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持仓价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建仓价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结算价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CLEAR_PRICE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持仓盈亏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占用保证金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持仓保证金比例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HOLD_MARGIN_RATE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HOLD_MARGIN_RATE&gt;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1B45F9" w:rsidRPr="001079CE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延期费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建仓时间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&lt;HOLD_TIME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建仓单号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OPEN_TRADE_NO&gt;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0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A2687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Fix2</w:t>
              </w:r>
              <w:r w:rsidR="001B45F9" w:rsidRPr="00867470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  <w:tr w:rsidR="00A2687A" w:rsidRPr="00867470" w:rsidTr="00A2687A">
        <w:trPr>
          <w:jc w:val="center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87A" w:rsidRPr="00867470" w:rsidRDefault="00A2687A" w:rsidP="00A268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87A" w:rsidRPr="00867470" w:rsidRDefault="00A2687A" w:rsidP="00A268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87A" w:rsidRPr="00867470" w:rsidRDefault="00A2687A" w:rsidP="00A2687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687A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87A" w:rsidRPr="00867470" w:rsidRDefault="00A2687A" w:rsidP="00A2687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687A">
              <w:rPr>
                <w:rFonts w:ascii="宋体" w:hAnsi="宋体" w:hint="eastAsia"/>
                <w:color w:val="000000"/>
                <w:sz w:val="18"/>
                <w:szCs w:val="18"/>
              </w:rPr>
              <w:t>DELAY_FEE_S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87A" w:rsidRPr="00867470" w:rsidRDefault="00A2687A" w:rsidP="00A268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687A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DELAY_FEE_S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87A" w:rsidRPr="00867470" w:rsidRDefault="00A2687A" w:rsidP="00A268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87A" w:rsidRPr="00A2687A" w:rsidRDefault="005D77B4" w:rsidP="00A2687A">
            <w:pPr>
              <w:rPr>
                <w:rStyle w:val="ab"/>
                <w:color w:val="auto"/>
                <w:u w:val="none"/>
              </w:rPr>
            </w:pPr>
            <w:hyperlink w:anchor="Amount" w:history="1">
              <w:r w:rsidR="00A2687A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87A" w:rsidRPr="00A2687A" w:rsidRDefault="00A2687A" w:rsidP="00A2687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CD3117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D3117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c"/>
        <w:numPr>
          <w:ilvl w:val="0"/>
          <w:numId w:val="25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客户持仓明细查询</w:t>
      </w:r>
      <w:r w:rsidRPr="00BB6727">
        <w:rPr>
          <w:rFonts w:hint="eastAsia"/>
        </w:rPr>
        <w:t>。</w:t>
      </w:r>
    </w:p>
    <w:p w:rsidR="001B45F9" w:rsidRPr="00BB6727" w:rsidRDefault="001B45F9" w:rsidP="00D51B16">
      <w:pPr>
        <w:pStyle w:val="ac"/>
        <w:numPr>
          <w:ilvl w:val="0"/>
          <w:numId w:val="25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Default="001B45F9" w:rsidP="001B45F9"/>
    <w:p w:rsidR="001B45F9" w:rsidRPr="00C12085" w:rsidRDefault="001B45F9" w:rsidP="00D51B16">
      <w:pPr>
        <w:pStyle w:val="ad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501" w:name="_Toc351540265"/>
      <w:r w:rsidRPr="00C12085">
        <w:rPr>
          <w:rFonts w:hint="eastAsia"/>
          <w:b/>
          <w:sz w:val="28"/>
          <w:szCs w:val="28"/>
        </w:rPr>
        <w:t>客户报表</w:t>
      </w:r>
      <w:r w:rsidRPr="00C12085">
        <w:rPr>
          <w:rFonts w:hint="eastAsia"/>
          <w:b/>
          <w:sz w:val="28"/>
          <w:szCs w:val="28"/>
        </w:rPr>
        <w:t>-</w:t>
      </w:r>
      <w:r w:rsidRPr="00C12085">
        <w:rPr>
          <w:rFonts w:hint="eastAsia"/>
          <w:b/>
          <w:sz w:val="28"/>
          <w:szCs w:val="28"/>
        </w:rPr>
        <w:t>资金流水查询</w:t>
      </w:r>
      <w:bookmarkEnd w:id="501"/>
    </w:p>
    <w:p w:rsidR="001B45F9" w:rsidRPr="00C12085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业务功能</w:t>
      </w:r>
    </w:p>
    <w:p w:rsidR="001B45F9" w:rsidRDefault="001B45F9" w:rsidP="00C12085">
      <w:pPr>
        <w:pStyle w:val="ad"/>
        <w:ind w:left="992" w:firstLineChars="0" w:firstLine="0"/>
        <w:rPr>
          <w:color w:val="000000"/>
        </w:rPr>
      </w:pPr>
      <w:r w:rsidRPr="00C12085">
        <w:rPr>
          <w:rFonts w:hint="eastAsia"/>
          <w:color w:val="000000"/>
        </w:rPr>
        <w:t>客户资金流水查询</w:t>
      </w:r>
      <w:r w:rsidRPr="00C12085">
        <w:rPr>
          <w:rFonts w:hint="eastAsia"/>
          <w:color w:val="000000"/>
        </w:rPr>
        <w:t>(</w:t>
      </w:r>
      <w:r w:rsidRPr="00C12085">
        <w:rPr>
          <w:color w:val="000000"/>
        </w:rPr>
        <w:t>report_customerfundsflow_query</w:t>
      </w:r>
      <w:r w:rsidRPr="00C12085">
        <w:rPr>
          <w:rFonts w:hint="eastAsia"/>
          <w:color w:val="000000"/>
        </w:rPr>
        <w:t>)</w:t>
      </w:r>
      <w:r w:rsidRPr="00C12085">
        <w:rPr>
          <w:rFonts w:hint="eastAsia"/>
          <w:color w:val="000000"/>
        </w:rPr>
        <w:t>；</w:t>
      </w:r>
    </w:p>
    <w:p w:rsidR="00C12085" w:rsidRPr="00C12085" w:rsidRDefault="00C12085" w:rsidP="00C12085">
      <w:pPr>
        <w:pStyle w:val="ad"/>
        <w:ind w:left="992" w:firstLineChars="0" w:firstLine="0"/>
        <w:rPr>
          <w:color w:val="000000"/>
        </w:rPr>
      </w:pPr>
    </w:p>
    <w:p w:rsidR="001B45F9" w:rsidRPr="00C12085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支持版本</w:t>
      </w:r>
    </w:p>
    <w:p w:rsidR="001B45F9" w:rsidRDefault="001B45F9" w:rsidP="00C12085">
      <w:pPr>
        <w:pStyle w:val="ad"/>
        <w:ind w:left="992" w:firstLineChars="0" w:firstLine="0"/>
        <w:rPr>
          <w:color w:val="000000"/>
        </w:rPr>
      </w:pPr>
      <w:r w:rsidRPr="00C12085">
        <w:rPr>
          <w:rFonts w:hint="eastAsia"/>
          <w:color w:val="000000"/>
        </w:rPr>
        <w:t>1.0</w:t>
      </w:r>
      <w:r w:rsidRPr="00C12085">
        <w:rPr>
          <w:rFonts w:hint="eastAsia"/>
          <w:color w:val="000000"/>
        </w:rPr>
        <w:t>以上</w:t>
      </w:r>
    </w:p>
    <w:p w:rsidR="00C12085" w:rsidRPr="00C12085" w:rsidRDefault="00C12085" w:rsidP="00C12085">
      <w:pPr>
        <w:pStyle w:val="ad"/>
        <w:ind w:left="992" w:firstLineChars="0" w:firstLine="0"/>
        <w:rPr>
          <w:color w:val="000000"/>
        </w:rPr>
      </w:pPr>
    </w:p>
    <w:p w:rsidR="001B45F9" w:rsidRPr="00C12085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标签名称</w:t>
      </w:r>
    </w:p>
    <w:p w:rsidR="001B45F9" w:rsidRDefault="005D6476" w:rsidP="00C12085">
      <w:pPr>
        <w:pStyle w:val="ad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1B45F9" w:rsidRPr="00C12085">
        <w:rPr>
          <w:color w:val="000000"/>
        </w:rPr>
        <w:t>report_customerfundsflow_query</w:t>
      </w:r>
    </w:p>
    <w:p w:rsidR="00C12085" w:rsidRPr="00C12085" w:rsidRDefault="00C12085" w:rsidP="00C12085">
      <w:pPr>
        <w:pStyle w:val="ad"/>
        <w:ind w:left="992" w:firstLineChars="0" w:firstLine="0"/>
        <w:rPr>
          <w:color w:val="000000"/>
        </w:rPr>
      </w:pPr>
    </w:p>
    <w:p w:rsidR="001B45F9" w:rsidRPr="00C12085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请求消息要素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>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"MMTS":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"-version": "1.0",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"REQ":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lastRenderedPageBreak/>
        <w:t xml:space="preserve">      "name": "report_customerfundsflow_query",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"id": "",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"USER_ID": "</w:t>
      </w:r>
      <w:r w:rsidRPr="00F02849">
        <w:rPr>
          <w:rFonts w:hint="eastAsia"/>
          <w:color w:val="000000"/>
        </w:rPr>
        <w:t>登陆用户</w:t>
      </w:r>
      <w:r w:rsidRPr="00F02849">
        <w:rPr>
          <w:rFonts w:hint="eastAsia"/>
          <w:color w:val="000000"/>
        </w:rPr>
        <w:t>ID",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"SESSION_ID": "SESSION_ID",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"ST": "</w:t>
      </w:r>
      <w:r w:rsidRPr="00F02849">
        <w:rPr>
          <w:rFonts w:hint="eastAsia"/>
          <w:color w:val="000000"/>
        </w:rPr>
        <w:t>开始日期，日期型</w:t>
      </w:r>
      <w:r w:rsidRPr="00F02849">
        <w:rPr>
          <w:rFonts w:hint="eastAsia"/>
          <w:color w:val="000000"/>
        </w:rPr>
        <w:t>,</w:t>
      </w:r>
      <w:r w:rsidRPr="00F02849">
        <w:rPr>
          <w:rFonts w:hint="eastAsia"/>
          <w:color w:val="000000"/>
        </w:rPr>
        <w:t>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"ET": "</w:t>
      </w:r>
      <w:r w:rsidRPr="00F02849">
        <w:rPr>
          <w:rFonts w:hint="eastAsia"/>
          <w:color w:val="000000"/>
        </w:rPr>
        <w:t>结束日期，日期型</w:t>
      </w:r>
      <w:r w:rsidRPr="00F02849">
        <w:rPr>
          <w:rFonts w:hint="eastAsia"/>
          <w:color w:val="000000"/>
        </w:rPr>
        <w:t>,</w:t>
      </w:r>
      <w:r w:rsidRPr="00F02849">
        <w:rPr>
          <w:rFonts w:hint="eastAsia"/>
          <w:color w:val="000000"/>
        </w:rPr>
        <w:t>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"STARTNUM": "</w:t>
      </w:r>
      <w:r w:rsidRPr="00F02849">
        <w:rPr>
          <w:rFonts w:hint="eastAsia"/>
          <w:color w:val="000000"/>
        </w:rPr>
        <w:t>第几条开始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"RECCNT": "</w:t>
      </w:r>
      <w:r w:rsidRPr="00F02849">
        <w:rPr>
          <w:rFonts w:hint="eastAsia"/>
          <w:color w:val="000000"/>
        </w:rPr>
        <w:t>要多少条记录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"SORTFLD": "</w:t>
      </w:r>
      <w:r w:rsidRPr="00F02849">
        <w:rPr>
          <w:rFonts w:hint="eastAsia"/>
          <w:color w:val="000000"/>
        </w:rPr>
        <w:t>排序字段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"ISDESC": "</w:t>
      </w:r>
      <w:r w:rsidRPr="00F02849">
        <w:rPr>
          <w:rFonts w:hint="eastAsia"/>
          <w:color w:val="000000"/>
        </w:rPr>
        <w:t>升降序：</w:t>
      </w:r>
      <w:r w:rsidRPr="00F02849">
        <w:rPr>
          <w:rFonts w:hint="eastAsia"/>
          <w:color w:val="000000"/>
        </w:rPr>
        <w:t>0-</w:t>
      </w:r>
      <w:r w:rsidRPr="00F02849">
        <w:rPr>
          <w:rFonts w:hint="eastAsia"/>
          <w:color w:val="000000"/>
        </w:rPr>
        <w:t>升序；</w:t>
      </w:r>
      <w:r w:rsidRPr="00F02849">
        <w:rPr>
          <w:rFonts w:hint="eastAsia"/>
          <w:color w:val="000000"/>
        </w:rPr>
        <w:t>1-</w:t>
      </w:r>
      <w:r w:rsidRPr="00F02849">
        <w:rPr>
          <w:rFonts w:hint="eastAsia"/>
          <w:color w:val="000000"/>
        </w:rPr>
        <w:t>降序；</w:t>
      </w:r>
      <w:r w:rsidRPr="00F02849">
        <w:rPr>
          <w:rFonts w:hint="eastAsia"/>
          <w:color w:val="000000"/>
        </w:rPr>
        <w:t>"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}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}</w:t>
      </w:r>
    </w:p>
    <w:p w:rsidR="001B45F9" w:rsidRPr="00097908" w:rsidRDefault="00F02849" w:rsidP="00097908">
      <w:pPr>
        <w:pStyle w:val="ad"/>
        <w:ind w:left="992" w:firstLineChars="0" w:firstLine="0"/>
        <w:rPr>
          <w:color w:val="000000"/>
        </w:rPr>
      </w:pPr>
      <w:r w:rsidRPr="00F02849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505"/>
        <w:gridCol w:w="1639"/>
        <w:gridCol w:w="1590"/>
        <w:gridCol w:w="1651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Pr="00C12085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返回消息要素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>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"MMTS":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"version": "1.0",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"REP":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"name": "report_customerfundsflow_query",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"message": "",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"retcode": "",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"TTLREC": "</w:t>
      </w:r>
      <w:r w:rsidRPr="00F02849">
        <w:rPr>
          <w:rFonts w:hint="eastAsia"/>
          <w:color w:val="000000"/>
        </w:rPr>
        <w:t>总记录数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"AMOUNT_SUM": "</w:t>
      </w:r>
      <w:r w:rsidRPr="00F02849">
        <w:rPr>
          <w:rFonts w:hint="eastAsia"/>
          <w:color w:val="000000"/>
        </w:rPr>
        <w:t>变动金额总计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"RESULTLIST":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  "REC":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"CLEAR_DATE": "</w:t>
      </w:r>
      <w:r w:rsidRPr="00F02849">
        <w:rPr>
          <w:rFonts w:hint="eastAsia"/>
          <w:color w:val="000000"/>
        </w:rPr>
        <w:t>结算日期，日期型，毫秒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"FUND_FLOW": "</w:t>
      </w:r>
      <w:r w:rsidRPr="00F02849">
        <w:rPr>
          <w:rFonts w:hint="eastAsia"/>
          <w:color w:val="000000"/>
        </w:rPr>
        <w:t>流水号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"AMOUNT": "</w:t>
      </w:r>
      <w:r w:rsidRPr="00F02849">
        <w:rPr>
          <w:rFonts w:hint="eastAsia"/>
          <w:color w:val="000000"/>
        </w:rPr>
        <w:t>变动金额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"BALANCE": "</w:t>
      </w:r>
      <w:r w:rsidRPr="00F02849">
        <w:rPr>
          <w:rFonts w:hint="eastAsia"/>
          <w:color w:val="000000"/>
        </w:rPr>
        <w:t>变动后金额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"VOUCHER_NO": "</w:t>
      </w:r>
      <w:r w:rsidRPr="00F02849">
        <w:rPr>
          <w:rFonts w:hint="eastAsia"/>
          <w:color w:val="000000"/>
        </w:rPr>
        <w:t>关联单号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Chars="200" w:left="2415" w:hangingChars="950" w:hanging="1995"/>
        <w:rPr>
          <w:color w:val="000000"/>
        </w:rPr>
      </w:pPr>
      <w:r w:rsidRPr="00F02849">
        <w:rPr>
          <w:rFonts w:hint="eastAsia"/>
          <w:color w:val="000000"/>
        </w:rPr>
        <w:t xml:space="preserve">    "OPR_CODE": "</w:t>
      </w:r>
      <w:r w:rsidRPr="00F02849">
        <w:rPr>
          <w:rFonts w:hint="eastAsia"/>
          <w:color w:val="000000"/>
        </w:rPr>
        <w:t>业务代码：</w:t>
      </w:r>
      <w:r w:rsidRPr="00F02849">
        <w:rPr>
          <w:rFonts w:hint="eastAsia"/>
          <w:color w:val="000000"/>
        </w:rPr>
        <w:t>101-</w:t>
      </w:r>
      <w:r w:rsidRPr="00F02849">
        <w:rPr>
          <w:rFonts w:hint="eastAsia"/>
          <w:color w:val="000000"/>
        </w:rPr>
        <w:t>入金；</w:t>
      </w:r>
      <w:r w:rsidRPr="00F02849">
        <w:rPr>
          <w:rFonts w:hint="eastAsia"/>
          <w:color w:val="000000"/>
        </w:rPr>
        <w:t>102-</w:t>
      </w:r>
      <w:r w:rsidRPr="00F02849">
        <w:rPr>
          <w:rFonts w:hint="eastAsia"/>
          <w:color w:val="000000"/>
        </w:rPr>
        <w:t>出金；</w:t>
      </w:r>
      <w:r w:rsidRPr="00F02849">
        <w:rPr>
          <w:rFonts w:hint="eastAsia"/>
          <w:color w:val="000000"/>
        </w:rPr>
        <w:t>103-</w:t>
      </w:r>
      <w:r w:rsidRPr="00F02849">
        <w:rPr>
          <w:rFonts w:hint="eastAsia"/>
          <w:color w:val="000000"/>
        </w:rPr>
        <w:t>手续费；</w:t>
      </w:r>
      <w:r w:rsidRPr="00F02849">
        <w:rPr>
          <w:rFonts w:hint="eastAsia"/>
          <w:color w:val="000000"/>
        </w:rPr>
        <w:t>104-</w:t>
      </w:r>
      <w:r w:rsidRPr="00F02849">
        <w:rPr>
          <w:rFonts w:hint="eastAsia"/>
          <w:color w:val="000000"/>
        </w:rPr>
        <w:t>收保证金；</w:t>
      </w:r>
      <w:r w:rsidRPr="00F02849">
        <w:rPr>
          <w:rFonts w:hint="eastAsia"/>
          <w:color w:val="000000"/>
        </w:rPr>
        <w:t>105-</w:t>
      </w:r>
      <w:r w:rsidRPr="00F02849">
        <w:rPr>
          <w:rFonts w:hint="eastAsia"/>
          <w:color w:val="000000"/>
        </w:rPr>
        <w:t>退保证金；</w:t>
      </w:r>
      <w:r w:rsidRPr="00F02849">
        <w:rPr>
          <w:rFonts w:hint="eastAsia"/>
          <w:color w:val="000000"/>
        </w:rPr>
        <w:t xml:space="preserve"> 106-</w:t>
      </w:r>
      <w:r w:rsidRPr="00F02849">
        <w:rPr>
          <w:rFonts w:hint="eastAsia"/>
          <w:color w:val="000000"/>
        </w:rPr>
        <w:t>平仓盈亏；</w:t>
      </w:r>
      <w:r w:rsidRPr="00F02849">
        <w:rPr>
          <w:rFonts w:hint="eastAsia"/>
          <w:color w:val="000000"/>
        </w:rPr>
        <w:t>107-</w:t>
      </w:r>
      <w:r w:rsidRPr="00F02849">
        <w:rPr>
          <w:rFonts w:hint="eastAsia"/>
          <w:color w:val="000000"/>
        </w:rPr>
        <w:t>收浮亏；</w:t>
      </w:r>
      <w:r w:rsidRPr="00F02849">
        <w:rPr>
          <w:rFonts w:hint="eastAsia"/>
          <w:color w:val="000000"/>
        </w:rPr>
        <w:t>108-</w:t>
      </w:r>
      <w:r w:rsidRPr="00F02849">
        <w:rPr>
          <w:rFonts w:hint="eastAsia"/>
          <w:color w:val="000000"/>
        </w:rPr>
        <w:t>退浮亏；</w:t>
      </w:r>
      <w:r w:rsidRPr="00F02849">
        <w:rPr>
          <w:rFonts w:hint="eastAsia"/>
          <w:color w:val="000000"/>
        </w:rPr>
        <w:t>110-</w:t>
      </w:r>
      <w:r w:rsidRPr="00F02849">
        <w:rPr>
          <w:rFonts w:hint="eastAsia"/>
          <w:color w:val="000000"/>
        </w:rPr>
        <w:t>担保金入金；</w:t>
      </w:r>
      <w:r w:rsidRPr="00F02849">
        <w:rPr>
          <w:rFonts w:hint="eastAsia"/>
          <w:color w:val="000000"/>
        </w:rPr>
        <w:t>111-</w:t>
      </w:r>
      <w:r w:rsidRPr="00F02849">
        <w:rPr>
          <w:rFonts w:hint="eastAsia"/>
          <w:color w:val="000000"/>
        </w:rPr>
        <w:t>担保金出金；</w:t>
      </w:r>
      <w:r w:rsidRPr="00F02849">
        <w:rPr>
          <w:rFonts w:hint="eastAsia"/>
          <w:color w:val="000000"/>
        </w:rPr>
        <w:t xml:space="preserve"> 112</w:t>
      </w:r>
      <w:r w:rsidRPr="00F02849">
        <w:rPr>
          <w:rFonts w:hint="eastAsia"/>
          <w:color w:val="000000"/>
        </w:rPr>
        <w:t>交收货款；</w:t>
      </w:r>
      <w:r w:rsidRPr="00F02849">
        <w:rPr>
          <w:rFonts w:hint="eastAsia"/>
          <w:color w:val="000000"/>
        </w:rPr>
        <w:t>113-</w:t>
      </w:r>
      <w:r w:rsidRPr="00F02849">
        <w:rPr>
          <w:rFonts w:hint="eastAsia"/>
          <w:color w:val="000000"/>
        </w:rPr>
        <w:t>交收手续费；</w:t>
      </w:r>
      <w:r w:rsidRPr="00F02849">
        <w:rPr>
          <w:rFonts w:hint="eastAsia"/>
          <w:color w:val="000000"/>
        </w:rPr>
        <w:t>114-</w:t>
      </w:r>
      <w:r w:rsidRPr="00F02849">
        <w:rPr>
          <w:rFonts w:hint="eastAsia"/>
          <w:color w:val="000000"/>
        </w:rPr>
        <w:t>交收盈亏；</w:t>
      </w:r>
      <w:r w:rsidRPr="00F02849">
        <w:rPr>
          <w:rFonts w:hint="eastAsia"/>
          <w:color w:val="000000"/>
        </w:rPr>
        <w:t>115-</w:t>
      </w:r>
      <w:r w:rsidRPr="00F02849">
        <w:rPr>
          <w:rFonts w:hint="eastAsia"/>
          <w:color w:val="000000"/>
        </w:rPr>
        <w:t>增值税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"CREATE_TIME": "</w:t>
      </w:r>
      <w:r w:rsidRPr="00F02849">
        <w:rPr>
          <w:rFonts w:hint="eastAsia"/>
          <w:color w:val="000000"/>
        </w:rPr>
        <w:t>时间，毫秒</w:t>
      </w:r>
      <w:r w:rsidRPr="00F02849">
        <w:rPr>
          <w:rFonts w:hint="eastAsia"/>
          <w:color w:val="000000"/>
        </w:rPr>
        <w:t>"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  }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lastRenderedPageBreak/>
        <w:t xml:space="preserve">      }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}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}</w:t>
      </w:r>
    </w:p>
    <w:p w:rsidR="00F02849" w:rsidRPr="00097908" w:rsidRDefault="00F02849" w:rsidP="00097908">
      <w:pPr>
        <w:pStyle w:val="ad"/>
        <w:ind w:left="992" w:firstLineChars="0" w:firstLine="0"/>
        <w:rPr>
          <w:color w:val="000000"/>
        </w:rPr>
      </w:pPr>
      <w:r w:rsidRPr="00F02849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6"/>
        <w:gridCol w:w="396"/>
        <w:gridCol w:w="1581"/>
        <w:gridCol w:w="1276"/>
        <w:gridCol w:w="1701"/>
        <w:gridCol w:w="992"/>
        <w:gridCol w:w="1418"/>
        <w:gridCol w:w="1908"/>
      </w:tblGrid>
      <w:tr w:rsidR="001B45F9" w:rsidRPr="005161C6" w:rsidTr="001B45F9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5161C6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08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6" w:type="dxa"/>
            <w:vAlign w:val="center"/>
          </w:tcPr>
          <w:p w:rsidR="001B45F9" w:rsidRPr="005161C6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变动金额总计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AMOUNT_SUM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AMOUNT_SUM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5161C6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1B45F9" w:rsidRDefault="001B45F9" w:rsidP="001B45F9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流水号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FUND_FLOW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FUND_FLOW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 w:rsidRPr="006805C5">
                <w:rPr>
                  <w:rStyle w:val="ab"/>
                  <w:rFonts w:hint="eastAsia"/>
                  <w:sz w:val="18"/>
                  <w:szCs w:val="18"/>
                </w:rPr>
                <w:t>Fix10Digital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1B45F9" w:rsidRDefault="001B45F9" w:rsidP="001B45F9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变动金额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5161C6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:rsidR="001B45F9" w:rsidRDefault="001B45F9" w:rsidP="001B45F9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变动后金额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BALANCE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5161C6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:rsidR="001B45F9" w:rsidRDefault="001B45F9" w:rsidP="001B45F9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关联单号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VOUCHER_NO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VOUCHER_NO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16</w:t>
              </w:r>
              <w:r w:rsidR="001B45F9" w:rsidRPr="005161C6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:rsidR="001B45F9" w:rsidRDefault="001B45F9" w:rsidP="001B45F9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业务代码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OPR_CODE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OPR_CODE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5161C6">
                <w:rPr>
                  <w:rStyle w:val="ab"/>
                  <w:sz w:val="18"/>
                  <w:szCs w:val="18"/>
                </w:rPr>
                <w:t>Max3Text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101入金 102 出金103手续费 104 收保证金 105 退保证金106 平仓盈亏 107 收浮亏 108 退浮亏 110担保金入金 111担保金出金 112交收货款  113交收手续费 114交收盈亏 115增值税</w:t>
            </w: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:rsidR="001B45F9" w:rsidRDefault="001B45F9" w:rsidP="001B45F9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CREATE_TIME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C12085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c"/>
        <w:numPr>
          <w:ilvl w:val="0"/>
          <w:numId w:val="26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客户资金流水查询</w:t>
      </w:r>
      <w:r w:rsidRPr="00BB6727">
        <w:rPr>
          <w:rFonts w:hint="eastAsia"/>
        </w:rPr>
        <w:t>。</w:t>
      </w:r>
    </w:p>
    <w:p w:rsidR="001B45F9" w:rsidRPr="00BB6727" w:rsidRDefault="001B45F9" w:rsidP="00D51B16">
      <w:pPr>
        <w:pStyle w:val="ac"/>
        <w:numPr>
          <w:ilvl w:val="0"/>
          <w:numId w:val="26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Default="001B45F9" w:rsidP="001B45F9"/>
    <w:p w:rsidR="001B45F9" w:rsidRPr="00C12085" w:rsidRDefault="001B45F9" w:rsidP="00D51B16">
      <w:pPr>
        <w:pStyle w:val="ad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502" w:name="_Toc351540266"/>
      <w:r w:rsidRPr="00C12085">
        <w:rPr>
          <w:rFonts w:hint="eastAsia"/>
          <w:b/>
          <w:sz w:val="28"/>
          <w:szCs w:val="28"/>
        </w:rPr>
        <w:t>客户报表</w:t>
      </w:r>
      <w:r w:rsidRPr="00C12085">
        <w:rPr>
          <w:rFonts w:hint="eastAsia"/>
          <w:b/>
          <w:sz w:val="28"/>
          <w:szCs w:val="28"/>
        </w:rPr>
        <w:t>-</w:t>
      </w:r>
      <w:r w:rsidRPr="00C12085">
        <w:rPr>
          <w:rFonts w:hint="eastAsia"/>
          <w:b/>
          <w:sz w:val="28"/>
          <w:szCs w:val="28"/>
        </w:rPr>
        <w:t>资金状况查询</w:t>
      </w:r>
      <w:bookmarkEnd w:id="502"/>
    </w:p>
    <w:p w:rsidR="001B45F9" w:rsidRPr="00C12085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业务功能</w:t>
      </w:r>
    </w:p>
    <w:p w:rsidR="001B45F9" w:rsidRDefault="001B45F9" w:rsidP="00C12085">
      <w:pPr>
        <w:pStyle w:val="ad"/>
        <w:ind w:left="992" w:firstLineChars="0" w:firstLine="0"/>
        <w:rPr>
          <w:color w:val="000000"/>
        </w:rPr>
      </w:pPr>
      <w:r w:rsidRPr="00C12085">
        <w:rPr>
          <w:rFonts w:hint="eastAsia"/>
          <w:color w:val="000000"/>
        </w:rPr>
        <w:t>客户资金状况查询</w:t>
      </w:r>
      <w:r w:rsidRPr="00C12085">
        <w:rPr>
          <w:rFonts w:hint="eastAsia"/>
          <w:color w:val="000000"/>
        </w:rPr>
        <w:t>(</w:t>
      </w:r>
      <w:r w:rsidRPr="00C12085">
        <w:rPr>
          <w:color w:val="000000"/>
        </w:rPr>
        <w:t>report_customerfundsstat_query</w:t>
      </w:r>
      <w:r w:rsidRPr="00C12085">
        <w:rPr>
          <w:rFonts w:hint="eastAsia"/>
          <w:color w:val="000000"/>
        </w:rPr>
        <w:t>)</w:t>
      </w:r>
      <w:r w:rsidRPr="00C12085">
        <w:rPr>
          <w:rFonts w:hint="eastAsia"/>
          <w:color w:val="000000"/>
        </w:rPr>
        <w:t>；</w:t>
      </w:r>
    </w:p>
    <w:p w:rsidR="00C12085" w:rsidRPr="00C12085" w:rsidRDefault="00C12085" w:rsidP="00C12085">
      <w:pPr>
        <w:pStyle w:val="ad"/>
        <w:ind w:left="992" w:firstLineChars="0" w:firstLine="0"/>
        <w:rPr>
          <w:color w:val="000000"/>
        </w:rPr>
      </w:pPr>
    </w:p>
    <w:p w:rsidR="001B45F9" w:rsidRPr="00C12085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支持版本</w:t>
      </w:r>
    </w:p>
    <w:p w:rsidR="001B45F9" w:rsidRDefault="001B45F9" w:rsidP="00C12085">
      <w:pPr>
        <w:pStyle w:val="ad"/>
        <w:ind w:left="992" w:firstLineChars="0" w:firstLine="0"/>
        <w:rPr>
          <w:color w:val="000000"/>
        </w:rPr>
      </w:pPr>
      <w:r w:rsidRPr="00C12085">
        <w:rPr>
          <w:rFonts w:hint="eastAsia"/>
          <w:color w:val="000000"/>
        </w:rPr>
        <w:t>1.0</w:t>
      </w:r>
      <w:r w:rsidRPr="00C12085">
        <w:rPr>
          <w:rFonts w:hint="eastAsia"/>
          <w:color w:val="000000"/>
        </w:rPr>
        <w:t>以上</w:t>
      </w:r>
    </w:p>
    <w:p w:rsidR="00C12085" w:rsidRPr="00C12085" w:rsidRDefault="00C12085" w:rsidP="00C12085">
      <w:pPr>
        <w:pStyle w:val="ad"/>
        <w:ind w:left="992" w:firstLineChars="0" w:firstLine="0"/>
        <w:rPr>
          <w:color w:val="000000"/>
        </w:rPr>
      </w:pPr>
    </w:p>
    <w:p w:rsidR="001B45F9" w:rsidRPr="00C12085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标签名称</w:t>
      </w:r>
    </w:p>
    <w:p w:rsidR="001B45F9" w:rsidRDefault="003123B9" w:rsidP="00C12085">
      <w:pPr>
        <w:pStyle w:val="ad"/>
        <w:ind w:left="992" w:firstLineChars="0" w:firstLine="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1B45F9" w:rsidRPr="00C12085">
        <w:rPr>
          <w:color w:val="000000"/>
        </w:rPr>
        <w:t>report_customerfundsstat_query</w:t>
      </w:r>
    </w:p>
    <w:p w:rsidR="00C12085" w:rsidRPr="00C12085" w:rsidRDefault="00C12085" w:rsidP="00C12085">
      <w:pPr>
        <w:pStyle w:val="ad"/>
        <w:ind w:left="992" w:firstLineChars="0" w:firstLine="0"/>
        <w:rPr>
          <w:color w:val="000000"/>
        </w:rPr>
      </w:pPr>
    </w:p>
    <w:p w:rsidR="001B45F9" w:rsidRPr="00C12085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请求消息要素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>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"MMTS":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lastRenderedPageBreak/>
        <w:t xml:space="preserve">    "version": "1.0",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"REQ":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"name": "report_customerfundsstat_query",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"id": "",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"USER_ID": "</w:t>
      </w:r>
      <w:r w:rsidRPr="00F02849">
        <w:rPr>
          <w:rFonts w:hint="eastAsia"/>
          <w:color w:val="000000"/>
        </w:rPr>
        <w:t>登陆用户</w:t>
      </w:r>
      <w:r w:rsidRPr="00F02849">
        <w:rPr>
          <w:rFonts w:hint="eastAsia"/>
          <w:color w:val="000000"/>
        </w:rPr>
        <w:t>ID",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"SESSION_ID": "SESSION_ID",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"ST": "</w:t>
      </w:r>
      <w:r w:rsidRPr="00F02849">
        <w:rPr>
          <w:rFonts w:hint="eastAsia"/>
          <w:color w:val="000000"/>
        </w:rPr>
        <w:t>开始日期，日期型</w:t>
      </w:r>
      <w:r w:rsidRPr="00F02849">
        <w:rPr>
          <w:rFonts w:hint="eastAsia"/>
          <w:color w:val="000000"/>
        </w:rPr>
        <w:t>,</w:t>
      </w:r>
      <w:r w:rsidRPr="00F02849">
        <w:rPr>
          <w:rFonts w:hint="eastAsia"/>
          <w:color w:val="000000"/>
        </w:rPr>
        <w:t>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"ET": "</w:t>
      </w:r>
      <w:r w:rsidRPr="00F02849">
        <w:rPr>
          <w:rFonts w:hint="eastAsia"/>
          <w:color w:val="000000"/>
        </w:rPr>
        <w:t>结束日期，日期型</w:t>
      </w:r>
      <w:r w:rsidRPr="00F02849">
        <w:rPr>
          <w:rFonts w:hint="eastAsia"/>
          <w:color w:val="000000"/>
        </w:rPr>
        <w:t>,</w:t>
      </w:r>
      <w:r w:rsidRPr="00F02849">
        <w:rPr>
          <w:rFonts w:hint="eastAsia"/>
          <w:color w:val="000000"/>
        </w:rPr>
        <w:t>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"STARTNUM": "</w:t>
      </w:r>
      <w:r w:rsidRPr="00F02849">
        <w:rPr>
          <w:rFonts w:hint="eastAsia"/>
          <w:color w:val="000000"/>
        </w:rPr>
        <w:t>第几条开始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"RECCNT": "</w:t>
      </w:r>
      <w:r w:rsidRPr="00F02849">
        <w:rPr>
          <w:rFonts w:hint="eastAsia"/>
          <w:color w:val="000000"/>
        </w:rPr>
        <w:t>要多少条记录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"SORTFLD": "</w:t>
      </w:r>
      <w:r w:rsidRPr="00F02849">
        <w:rPr>
          <w:rFonts w:hint="eastAsia"/>
          <w:color w:val="000000"/>
        </w:rPr>
        <w:t>排序字段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"ISDESC": "</w:t>
      </w:r>
      <w:r w:rsidRPr="00F02849">
        <w:rPr>
          <w:rFonts w:hint="eastAsia"/>
          <w:color w:val="000000"/>
        </w:rPr>
        <w:t>升降序：</w:t>
      </w:r>
      <w:r w:rsidRPr="00F02849">
        <w:rPr>
          <w:rFonts w:hint="eastAsia"/>
          <w:color w:val="000000"/>
        </w:rPr>
        <w:t>0-</w:t>
      </w:r>
      <w:r w:rsidRPr="00F02849">
        <w:rPr>
          <w:rFonts w:hint="eastAsia"/>
          <w:color w:val="000000"/>
        </w:rPr>
        <w:t>升序；</w:t>
      </w:r>
      <w:r w:rsidRPr="00F02849">
        <w:rPr>
          <w:rFonts w:hint="eastAsia"/>
          <w:color w:val="000000"/>
        </w:rPr>
        <w:t>1-</w:t>
      </w:r>
      <w:r w:rsidRPr="00F02849">
        <w:rPr>
          <w:rFonts w:hint="eastAsia"/>
          <w:color w:val="000000"/>
        </w:rPr>
        <w:t>降序；</w:t>
      </w:r>
      <w:r w:rsidRPr="00F02849">
        <w:rPr>
          <w:rFonts w:hint="eastAsia"/>
          <w:color w:val="000000"/>
        </w:rPr>
        <w:t>"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}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}</w:t>
      </w:r>
    </w:p>
    <w:p w:rsidR="00F02849" w:rsidRPr="00097908" w:rsidRDefault="00F02849" w:rsidP="00097908">
      <w:pPr>
        <w:pStyle w:val="ad"/>
        <w:ind w:left="992" w:firstLineChars="0" w:firstLine="0"/>
        <w:rPr>
          <w:color w:val="000000"/>
        </w:rPr>
      </w:pPr>
      <w:r w:rsidRPr="00F02849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505"/>
        <w:gridCol w:w="1638"/>
        <w:gridCol w:w="1590"/>
        <w:gridCol w:w="1652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Pr="00C12085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返回消息要素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>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"MMTS":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"version": "1.0",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"REP":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"name": "report_customerfundsstat_query",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"message": "",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"retcode": "",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"TTLREC": "</w:t>
      </w:r>
      <w:r w:rsidRPr="00F02849">
        <w:rPr>
          <w:rFonts w:hint="eastAsia"/>
          <w:color w:val="000000"/>
        </w:rPr>
        <w:t>总记录数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"FUNDIO_SUM": "</w:t>
      </w:r>
      <w:r w:rsidRPr="00F02849">
        <w:rPr>
          <w:rFonts w:hint="eastAsia"/>
          <w:color w:val="000000"/>
        </w:rPr>
        <w:t>出入金总计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"CLOSEPL_SUM": "</w:t>
      </w:r>
      <w:r w:rsidRPr="00F02849">
        <w:rPr>
          <w:rFonts w:hint="eastAsia"/>
          <w:color w:val="000000"/>
        </w:rPr>
        <w:t>平仓盈亏总计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"HOLDPL_SUM": "</w:t>
      </w:r>
      <w:r w:rsidRPr="00F02849">
        <w:rPr>
          <w:rFonts w:hint="eastAsia"/>
          <w:color w:val="000000"/>
        </w:rPr>
        <w:t>持仓盈亏总计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"TRADEFEE_SUM": "</w:t>
      </w:r>
      <w:r w:rsidRPr="00F02849">
        <w:rPr>
          <w:rFonts w:hint="eastAsia"/>
          <w:color w:val="000000"/>
        </w:rPr>
        <w:t>交易手续费总计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"DELAYFEE_SUM": "</w:t>
      </w:r>
      <w:r w:rsidRPr="00F02849">
        <w:rPr>
          <w:rFonts w:hint="eastAsia"/>
          <w:color w:val="000000"/>
        </w:rPr>
        <w:t>交易延期费总计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"MARGIN_SUM": "</w:t>
      </w:r>
      <w:r w:rsidRPr="00F02849">
        <w:rPr>
          <w:rFonts w:hint="eastAsia"/>
          <w:color w:val="000000"/>
        </w:rPr>
        <w:t>占用交易保证金总计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"SETTLEPL_SUM": "</w:t>
      </w:r>
      <w:r w:rsidRPr="00F02849">
        <w:rPr>
          <w:rFonts w:hint="eastAsia"/>
          <w:color w:val="000000"/>
        </w:rPr>
        <w:t>交收盈亏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"SETTLEFEE_SUM": "</w:t>
      </w:r>
      <w:r w:rsidRPr="00F02849">
        <w:rPr>
          <w:rFonts w:hint="eastAsia"/>
          <w:color w:val="000000"/>
        </w:rPr>
        <w:t>交收手续费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"SETTLEDELAYFEE_SUM": "</w:t>
      </w:r>
      <w:r w:rsidRPr="00F02849">
        <w:rPr>
          <w:rFonts w:hint="eastAsia"/>
          <w:color w:val="000000"/>
        </w:rPr>
        <w:t>延期交收补偿费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"SETTLEMARGIN_SUM": "</w:t>
      </w:r>
      <w:r w:rsidRPr="00F02849">
        <w:rPr>
          <w:rFonts w:hint="eastAsia"/>
          <w:color w:val="000000"/>
        </w:rPr>
        <w:t>占用交收保证金总计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"FROZENPAY_SUM": "</w:t>
      </w:r>
      <w:r w:rsidRPr="00F02849">
        <w:rPr>
          <w:rFonts w:hint="eastAsia"/>
          <w:color w:val="000000"/>
        </w:rPr>
        <w:t>冻结</w:t>
      </w:r>
      <w:r w:rsidRPr="00F02849">
        <w:rPr>
          <w:rFonts w:hint="eastAsia"/>
          <w:color w:val="000000"/>
        </w:rPr>
        <w:t>/</w:t>
      </w:r>
      <w:r w:rsidRPr="00F02849">
        <w:rPr>
          <w:rFonts w:hint="eastAsia"/>
          <w:color w:val="000000"/>
        </w:rPr>
        <w:t>占用货款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lastRenderedPageBreak/>
        <w:t xml:space="preserve">      "PAY_SUM": "</w:t>
      </w:r>
      <w:r w:rsidRPr="00F02849">
        <w:rPr>
          <w:rFonts w:hint="eastAsia"/>
          <w:color w:val="000000"/>
        </w:rPr>
        <w:t>支付</w:t>
      </w:r>
      <w:r w:rsidRPr="00F02849">
        <w:rPr>
          <w:rFonts w:hint="eastAsia"/>
          <w:color w:val="000000"/>
        </w:rPr>
        <w:t>/</w:t>
      </w:r>
      <w:r w:rsidRPr="00F02849">
        <w:rPr>
          <w:rFonts w:hint="eastAsia"/>
          <w:color w:val="000000"/>
        </w:rPr>
        <w:t>收取货款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"PENALTY_SUM": "</w:t>
      </w:r>
      <w:r w:rsidRPr="00F02849">
        <w:rPr>
          <w:rFonts w:hint="eastAsia"/>
          <w:color w:val="000000"/>
        </w:rPr>
        <w:t>违约金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"RESULTLIST":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  "REC":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"CLEAR_DATE":"</w:t>
      </w:r>
      <w:r w:rsidRPr="00F02849">
        <w:rPr>
          <w:rFonts w:hint="eastAsia"/>
          <w:color w:val="000000"/>
        </w:rPr>
        <w:t>结算日期，日期型，毫秒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"LAST_CAPITAL": "</w:t>
      </w:r>
      <w:r w:rsidRPr="00F02849">
        <w:rPr>
          <w:rFonts w:hint="eastAsia"/>
          <w:color w:val="000000"/>
        </w:rPr>
        <w:t>期初权益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"FUNDIO": "</w:t>
      </w:r>
      <w:r w:rsidRPr="00F02849">
        <w:rPr>
          <w:rFonts w:hint="eastAsia"/>
          <w:color w:val="000000"/>
        </w:rPr>
        <w:t>出入金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"CLOSE_PL": "</w:t>
      </w:r>
      <w:r w:rsidRPr="00F02849">
        <w:rPr>
          <w:rFonts w:hint="eastAsia"/>
          <w:color w:val="000000"/>
        </w:rPr>
        <w:t>平仓盈亏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"HOLD_PL": "</w:t>
      </w:r>
      <w:r w:rsidRPr="00F02849">
        <w:rPr>
          <w:rFonts w:hint="eastAsia"/>
          <w:color w:val="000000"/>
        </w:rPr>
        <w:t>持仓盈亏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"TRADE_FEE": "</w:t>
      </w:r>
      <w:r w:rsidRPr="00F02849">
        <w:rPr>
          <w:rFonts w:hint="eastAsia"/>
          <w:color w:val="000000"/>
        </w:rPr>
        <w:t>手续费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"DELAY_FEE": "</w:t>
      </w:r>
      <w:r w:rsidRPr="00F02849">
        <w:rPr>
          <w:rFonts w:hint="eastAsia"/>
          <w:color w:val="000000"/>
        </w:rPr>
        <w:t>延期费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"MARGIN": "</w:t>
      </w:r>
      <w:r w:rsidRPr="00F02849">
        <w:rPr>
          <w:rFonts w:hint="eastAsia"/>
          <w:color w:val="000000"/>
        </w:rPr>
        <w:t>占用保证金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"CAPITAL": "</w:t>
      </w:r>
      <w:r w:rsidRPr="00F02849">
        <w:rPr>
          <w:rFonts w:hint="eastAsia"/>
          <w:color w:val="000000"/>
        </w:rPr>
        <w:t>期末权益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"STATUS": "</w:t>
      </w:r>
      <w:r w:rsidRPr="00F02849">
        <w:rPr>
          <w:rFonts w:hint="eastAsia"/>
          <w:color w:val="000000"/>
        </w:rPr>
        <w:t>客户状态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"RISK_RATE": "</w:t>
      </w:r>
      <w:r w:rsidRPr="00F02849">
        <w:rPr>
          <w:rFonts w:hint="eastAsia"/>
          <w:color w:val="000000"/>
        </w:rPr>
        <w:t>风险率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"SETTLEPL": "</w:t>
      </w:r>
      <w:r w:rsidRPr="00F02849">
        <w:rPr>
          <w:rFonts w:hint="eastAsia"/>
          <w:color w:val="000000"/>
        </w:rPr>
        <w:t>交收盈亏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"SETTLEFEE": "</w:t>
      </w:r>
      <w:r w:rsidRPr="00F02849">
        <w:rPr>
          <w:rFonts w:hint="eastAsia"/>
          <w:color w:val="000000"/>
        </w:rPr>
        <w:t>交收手续费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"SETTLEDELAYFEE": "</w:t>
      </w:r>
      <w:r w:rsidRPr="00F02849">
        <w:rPr>
          <w:rFonts w:hint="eastAsia"/>
          <w:color w:val="000000"/>
        </w:rPr>
        <w:t>延期交收补偿费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"SETTLEMARGIN": "</w:t>
      </w:r>
      <w:r w:rsidRPr="00F02849">
        <w:rPr>
          <w:rFonts w:hint="eastAsia"/>
          <w:color w:val="000000"/>
        </w:rPr>
        <w:t>占用交收保证金总计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"FROZENPAY": "</w:t>
      </w:r>
      <w:r w:rsidRPr="00F02849">
        <w:rPr>
          <w:rFonts w:hint="eastAsia"/>
          <w:color w:val="000000"/>
        </w:rPr>
        <w:t>冻结</w:t>
      </w:r>
      <w:r w:rsidRPr="00F02849">
        <w:rPr>
          <w:rFonts w:hint="eastAsia"/>
          <w:color w:val="000000"/>
        </w:rPr>
        <w:t>/</w:t>
      </w:r>
      <w:r w:rsidRPr="00F02849">
        <w:rPr>
          <w:rFonts w:hint="eastAsia"/>
          <w:color w:val="000000"/>
        </w:rPr>
        <w:t>占用货款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"PAY": "</w:t>
      </w:r>
      <w:r w:rsidRPr="00F02849">
        <w:rPr>
          <w:rFonts w:hint="eastAsia"/>
          <w:color w:val="000000"/>
        </w:rPr>
        <w:t>支付</w:t>
      </w:r>
      <w:r w:rsidRPr="00F02849">
        <w:rPr>
          <w:rFonts w:hint="eastAsia"/>
          <w:color w:val="000000"/>
        </w:rPr>
        <w:t>/</w:t>
      </w:r>
      <w:r w:rsidRPr="00F02849">
        <w:rPr>
          <w:rFonts w:hint="eastAsia"/>
          <w:color w:val="000000"/>
        </w:rPr>
        <w:t>收取货款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"PENALTY": "</w:t>
      </w:r>
      <w:r w:rsidRPr="00F02849">
        <w:rPr>
          <w:rFonts w:hint="eastAsia"/>
          <w:color w:val="000000"/>
        </w:rPr>
        <w:t>违约金</w:t>
      </w:r>
      <w:r w:rsidRPr="00F02849">
        <w:rPr>
          <w:rFonts w:hint="eastAsia"/>
          <w:color w:val="000000"/>
        </w:rPr>
        <w:t>"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    }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  }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}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}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}</w:t>
      </w:r>
    </w:p>
    <w:p w:rsidR="00F02849" w:rsidRPr="00097908" w:rsidRDefault="00F02849" w:rsidP="00097908">
      <w:pPr>
        <w:pStyle w:val="ad"/>
        <w:ind w:left="992" w:firstLineChars="0" w:firstLine="0"/>
        <w:rPr>
          <w:color w:val="000000"/>
        </w:rPr>
      </w:pPr>
      <w:r w:rsidRPr="00F02849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2"/>
        <w:gridCol w:w="333"/>
        <w:gridCol w:w="1580"/>
        <w:gridCol w:w="2052"/>
        <w:gridCol w:w="2272"/>
        <w:gridCol w:w="850"/>
        <w:gridCol w:w="1701"/>
        <w:gridCol w:w="428"/>
      </w:tblGrid>
      <w:tr w:rsidR="001B45F9" w:rsidRPr="00C86801" w:rsidTr="006A3C4E">
        <w:trPr>
          <w:jc w:val="center"/>
        </w:trPr>
        <w:tc>
          <w:tcPr>
            <w:tcW w:w="452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33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0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2052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2272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86801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428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33" w:type="dxa"/>
          </w:tcPr>
          <w:p w:rsidR="001B45F9" w:rsidRDefault="001B45F9" w:rsidP="001B45F9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2052" w:type="dxa"/>
            <w:vAlign w:val="center"/>
          </w:tcPr>
          <w:p w:rsidR="001B45F9" w:rsidRPr="00C86801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33" w:type="dxa"/>
          </w:tcPr>
          <w:p w:rsidR="001B45F9" w:rsidRDefault="001B45F9" w:rsidP="001B45F9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33" w:type="dxa"/>
          </w:tcPr>
          <w:p w:rsidR="001B45F9" w:rsidRDefault="001B45F9" w:rsidP="001B45F9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33" w:type="dxa"/>
          </w:tcPr>
          <w:p w:rsidR="001B45F9" w:rsidRDefault="001B45F9" w:rsidP="001B45F9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出入金总计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FUNDIO_SUM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33" w:type="dxa"/>
          </w:tcPr>
          <w:p w:rsidR="001B45F9" w:rsidRDefault="001B45F9" w:rsidP="001B45F9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平仓盈亏总计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CLOSEPL_SUM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CLOSEPL_SUM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33" w:type="dxa"/>
          </w:tcPr>
          <w:p w:rsidR="001B45F9" w:rsidRDefault="001B45F9" w:rsidP="001B45F9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持仓盈亏总计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HOLDPL_SUM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HOLDPL_SUM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33" w:type="dxa"/>
          </w:tcPr>
          <w:p w:rsidR="001B45F9" w:rsidRDefault="001B45F9" w:rsidP="001B45F9">
            <w:r w:rsidRPr="005C17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手续费总计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TRADEFEE_SUM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TRADEFEE_SUM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33" w:type="dxa"/>
          </w:tcPr>
          <w:p w:rsidR="001B45F9" w:rsidRDefault="001B45F9" w:rsidP="001B45F9">
            <w:r w:rsidRPr="005C17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延期费总计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DELAYFEE_SUM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DELAYFEE_SUM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33" w:type="dxa"/>
          </w:tcPr>
          <w:p w:rsidR="001B45F9" w:rsidRDefault="001B45F9" w:rsidP="001B45F9">
            <w:r w:rsidRPr="005C17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占用保证金总计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MARGIN_SUM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MARGIN_SUM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33" w:type="dxa"/>
          </w:tcPr>
          <w:p w:rsidR="006A3C4E" w:rsidRDefault="006A3C4E" w:rsidP="00432DF6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收客户延期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费总计</w:t>
            </w:r>
          </w:p>
        </w:tc>
        <w:tc>
          <w:tcPr>
            <w:tcW w:w="205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GET_CUSTOMER_DELAY_FEE_SUM</w:t>
            </w:r>
          </w:p>
        </w:tc>
        <w:tc>
          <w:tcPr>
            <w:tcW w:w="227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GET_CUSTOMER_DELAY_FEE_SUM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6A3C4E" w:rsidRPr="00C86801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A3C4E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33" w:type="dxa"/>
          </w:tcPr>
          <w:p w:rsidR="006A3C4E" w:rsidRDefault="006A3C4E" w:rsidP="00432DF6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交特别会员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延期费总计</w:t>
            </w:r>
          </w:p>
        </w:tc>
        <w:tc>
          <w:tcPr>
            <w:tcW w:w="205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GIVE_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SM_DELAY_FEE_SUM</w:t>
            </w:r>
          </w:p>
        </w:tc>
        <w:tc>
          <w:tcPr>
            <w:tcW w:w="227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GIVE_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SM_DELAY_FEE_SUM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6A3C4E" w:rsidRPr="00C86801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A3C4E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33" w:type="dxa"/>
          </w:tcPr>
          <w:p w:rsidR="006A3C4E" w:rsidRDefault="006A3C4E" w:rsidP="00432DF6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会员留存延期费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总计</w:t>
            </w:r>
          </w:p>
        </w:tc>
        <w:tc>
          <w:tcPr>
            <w:tcW w:w="205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MEMBER_RETENTION_DELAY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_FEE_SUM</w:t>
            </w:r>
          </w:p>
        </w:tc>
        <w:tc>
          <w:tcPr>
            <w:tcW w:w="227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MEMBER_RETENTION_DELAY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6A3C4E" w:rsidRPr="00C86801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A3C4E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vAlign w:val="center"/>
          </w:tcPr>
          <w:p w:rsidR="006A3C4E" w:rsidRDefault="006A3C4E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33" w:type="dxa"/>
          </w:tcPr>
          <w:p w:rsidR="006A3C4E" w:rsidRPr="003345E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交收盈亏合计</w:t>
            </w:r>
          </w:p>
        </w:tc>
        <w:tc>
          <w:tcPr>
            <w:tcW w:w="2052" w:type="dxa"/>
          </w:tcPr>
          <w:p w:rsidR="006A3C4E" w:rsidRPr="00D776C7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SETTLEPL_SUM</w:t>
            </w:r>
          </w:p>
        </w:tc>
        <w:tc>
          <w:tcPr>
            <w:tcW w:w="2272" w:type="dxa"/>
            <w:vAlign w:val="center"/>
          </w:tcPr>
          <w:p w:rsid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&lt;SETTLEPL_SUM&gt;</w:t>
            </w:r>
          </w:p>
        </w:tc>
        <w:tc>
          <w:tcPr>
            <w:tcW w:w="850" w:type="dxa"/>
            <w:vAlign w:val="center"/>
          </w:tcPr>
          <w:p w:rsidR="006A3C4E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6A3C4E" w:rsidRDefault="005D77B4" w:rsidP="00432DF6">
            <w:hyperlink w:anchor="Amount" w:history="1">
              <w:r w:rsidR="006A3C4E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vAlign w:val="center"/>
          </w:tcPr>
          <w:p w:rsidR="006A3C4E" w:rsidRDefault="006A3C4E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33" w:type="dxa"/>
          </w:tcPr>
          <w:p w:rsidR="006A3C4E" w:rsidRPr="003345E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交收手续费合计</w:t>
            </w:r>
          </w:p>
        </w:tc>
        <w:tc>
          <w:tcPr>
            <w:tcW w:w="2052" w:type="dxa"/>
          </w:tcPr>
          <w:p w:rsidR="006A3C4E" w:rsidRPr="00D776C7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SETTLEFEE_SUM</w:t>
            </w:r>
          </w:p>
        </w:tc>
        <w:tc>
          <w:tcPr>
            <w:tcW w:w="2272" w:type="dxa"/>
            <w:vAlign w:val="center"/>
          </w:tcPr>
          <w:p w:rsid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&lt;SETTLEFEE_SUM&gt;</w:t>
            </w:r>
          </w:p>
        </w:tc>
        <w:tc>
          <w:tcPr>
            <w:tcW w:w="850" w:type="dxa"/>
            <w:vAlign w:val="center"/>
          </w:tcPr>
          <w:p w:rsidR="006A3C4E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6A3C4E" w:rsidRDefault="005D77B4" w:rsidP="00432DF6">
            <w:hyperlink w:anchor="Amount" w:history="1">
              <w:r w:rsidR="006A3C4E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vAlign w:val="center"/>
          </w:tcPr>
          <w:p w:rsidR="006A3C4E" w:rsidRDefault="006A3C4E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33" w:type="dxa"/>
          </w:tcPr>
          <w:p w:rsidR="006A3C4E" w:rsidRPr="003345E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</w:t>
            </w: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合计</w:t>
            </w:r>
          </w:p>
        </w:tc>
        <w:tc>
          <w:tcPr>
            <w:tcW w:w="2052" w:type="dxa"/>
          </w:tcPr>
          <w:p w:rsidR="006A3C4E" w:rsidRPr="00D776C7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SETTLEDELAYFEE_SUM</w:t>
            </w:r>
          </w:p>
        </w:tc>
        <w:tc>
          <w:tcPr>
            <w:tcW w:w="2272" w:type="dxa"/>
            <w:vAlign w:val="center"/>
          </w:tcPr>
          <w:p w:rsid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&lt;SETTLEDELAYFEE_SUM&gt;</w:t>
            </w:r>
          </w:p>
        </w:tc>
        <w:tc>
          <w:tcPr>
            <w:tcW w:w="850" w:type="dxa"/>
            <w:vAlign w:val="center"/>
          </w:tcPr>
          <w:p w:rsidR="006A3C4E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6A3C4E" w:rsidRDefault="005D77B4" w:rsidP="00432DF6">
            <w:hyperlink w:anchor="Amount" w:history="1">
              <w:r w:rsidR="006A3C4E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vAlign w:val="center"/>
          </w:tcPr>
          <w:p w:rsidR="006A3C4E" w:rsidRDefault="006A3C4E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16</w:t>
            </w:r>
          </w:p>
        </w:tc>
        <w:tc>
          <w:tcPr>
            <w:tcW w:w="333" w:type="dxa"/>
          </w:tcPr>
          <w:p w:rsidR="006A3C4E" w:rsidRPr="003345E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占用交收保证金总计</w:t>
            </w:r>
          </w:p>
        </w:tc>
        <w:tc>
          <w:tcPr>
            <w:tcW w:w="2052" w:type="dxa"/>
          </w:tcPr>
          <w:p w:rsidR="006A3C4E" w:rsidRPr="00D776C7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SETTLEMARGIN_SUM</w:t>
            </w:r>
          </w:p>
        </w:tc>
        <w:tc>
          <w:tcPr>
            <w:tcW w:w="2272" w:type="dxa"/>
            <w:vAlign w:val="center"/>
          </w:tcPr>
          <w:p w:rsid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&lt;SETTLEMARGIN_SUM&gt;</w:t>
            </w:r>
          </w:p>
        </w:tc>
        <w:tc>
          <w:tcPr>
            <w:tcW w:w="850" w:type="dxa"/>
            <w:vAlign w:val="center"/>
          </w:tcPr>
          <w:p w:rsidR="006A3C4E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6A3C4E" w:rsidRDefault="005D77B4" w:rsidP="00432DF6">
            <w:hyperlink w:anchor="Amount" w:history="1">
              <w:r w:rsidR="006A3C4E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vAlign w:val="center"/>
          </w:tcPr>
          <w:p w:rsidR="006A3C4E" w:rsidRDefault="006A3C4E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333" w:type="dxa"/>
          </w:tcPr>
          <w:p w:rsidR="006A3C4E" w:rsidRPr="003345E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冻结/占用货款合计</w:t>
            </w:r>
          </w:p>
        </w:tc>
        <w:tc>
          <w:tcPr>
            <w:tcW w:w="2052" w:type="dxa"/>
          </w:tcPr>
          <w:p w:rsidR="006A3C4E" w:rsidRPr="00D776C7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FROZENPAY_SUM</w:t>
            </w:r>
          </w:p>
        </w:tc>
        <w:tc>
          <w:tcPr>
            <w:tcW w:w="2272" w:type="dxa"/>
            <w:vAlign w:val="center"/>
          </w:tcPr>
          <w:p w:rsid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&lt;FROZENPAY_SUM&gt;</w:t>
            </w:r>
          </w:p>
        </w:tc>
        <w:tc>
          <w:tcPr>
            <w:tcW w:w="850" w:type="dxa"/>
            <w:vAlign w:val="center"/>
          </w:tcPr>
          <w:p w:rsidR="006A3C4E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6A3C4E" w:rsidRDefault="005D77B4" w:rsidP="00432DF6">
            <w:hyperlink w:anchor="Amount" w:history="1">
              <w:r w:rsidR="006A3C4E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6A3C4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33" w:type="dxa"/>
          </w:tcPr>
          <w:p w:rsidR="001B45F9" w:rsidRDefault="001B45F9" w:rsidP="001B45F9">
            <w:r w:rsidRPr="005C17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6A3C4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33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期初权益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LAST_CAPITAL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LAST_CAPITAL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出入金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平仓盈亏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持仓盈亏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延期费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DELAY_FEE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DELAY_FEE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占用保证金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MARGIN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MARGIN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6A3C4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期末权益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CAPITAL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CAPITAL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6A3C4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客户状态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STATUS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C86801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1</w:t>
              </w:r>
              <w:r w:rsidR="001B45F9" w:rsidRPr="00C86801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风险率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RISK_RATE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RISK_RATE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1B45F9" w:rsidRPr="00684FCD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C4E" w:rsidRP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交收盈亏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D776C7" w:rsidRDefault="006A3C4E" w:rsidP="006A3C4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SETTLEPL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&lt;SETTLEPL&gt;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5D77B4" w:rsidP="00432DF6">
            <w:hyperlink w:anchor="DecimalNumber" w:history="1">
              <w:r w:rsidR="006A3C4E" w:rsidRPr="006A3C4E">
                <w:rPr>
                  <w:rStyle w:val="ab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C4E" w:rsidRP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交收手续费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D776C7" w:rsidRDefault="006A3C4E" w:rsidP="006A3C4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SETTLEFEE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&lt;SETTLEFEE&gt;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5D77B4" w:rsidP="00432DF6">
            <w:hyperlink w:anchor="DecimalNumber" w:history="1">
              <w:r w:rsidR="006A3C4E" w:rsidRPr="006A3C4E">
                <w:rPr>
                  <w:rStyle w:val="ab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C4E" w:rsidRP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D776C7" w:rsidRDefault="006A3C4E" w:rsidP="006A3C4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SETTLEDELAYFEE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&lt;SETTLEDELAYFEE&gt;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5D77B4" w:rsidP="00432DF6">
            <w:hyperlink w:anchor="DecimalNumber" w:history="1">
              <w:r w:rsidR="006A3C4E" w:rsidRPr="006A3C4E">
                <w:rPr>
                  <w:rStyle w:val="ab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C4E" w:rsidRP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占用交收保证金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D776C7" w:rsidRDefault="006A3C4E" w:rsidP="006A3C4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SETTLEMARGIN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&lt;SETTLEMARGIN&gt;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5D77B4" w:rsidP="00432DF6">
            <w:hyperlink w:anchor="DecimalNumber" w:history="1">
              <w:r w:rsidR="006A3C4E" w:rsidRPr="006A3C4E">
                <w:rPr>
                  <w:rStyle w:val="ab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C4E" w:rsidRP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冻结/占用货款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D776C7" w:rsidRDefault="006A3C4E" w:rsidP="006A3C4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FROZENPAY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&lt;FROZENPAY&gt;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5D77B4" w:rsidP="00432DF6">
            <w:hyperlink w:anchor="DecimalNumber" w:history="1">
              <w:r w:rsidR="006A3C4E" w:rsidRPr="006A3C4E">
                <w:rPr>
                  <w:rStyle w:val="ab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C4E" w:rsidRP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支付/收取货款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D776C7" w:rsidRDefault="006A3C4E" w:rsidP="006A3C4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PAY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&lt;PAY&gt;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5D77B4" w:rsidP="00432DF6">
            <w:hyperlink w:anchor="DecimalNumber" w:history="1">
              <w:r w:rsidR="006A3C4E" w:rsidRPr="006A3C4E">
                <w:rPr>
                  <w:rStyle w:val="ab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C4E" w:rsidRP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违约金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D776C7" w:rsidRDefault="006A3C4E" w:rsidP="006A3C4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/>
                <w:color w:val="000000"/>
                <w:sz w:val="18"/>
                <w:szCs w:val="18"/>
              </w:rPr>
              <w:t>PENALTY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</w:t>
            </w:r>
            <w:r w:rsidRPr="006A3C4E">
              <w:rPr>
                <w:rFonts w:ascii="宋体" w:hAnsi="宋体"/>
                <w:sz w:val="18"/>
                <w:szCs w:val="18"/>
              </w:rPr>
              <w:t>PENALTY</w:t>
            </w:r>
            <w:r w:rsidRPr="006A3C4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5D77B4" w:rsidP="00432DF6">
            <w:hyperlink w:anchor="DecimalNumber" w:history="1">
              <w:r w:rsidR="006A3C4E" w:rsidRPr="006A3C4E">
                <w:rPr>
                  <w:rStyle w:val="ab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6C716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6C716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c"/>
        <w:numPr>
          <w:ilvl w:val="0"/>
          <w:numId w:val="27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客户资金状况查询</w:t>
      </w:r>
      <w:r w:rsidRPr="00BB6727">
        <w:rPr>
          <w:rFonts w:hint="eastAsia"/>
        </w:rPr>
        <w:t>。</w:t>
      </w:r>
    </w:p>
    <w:p w:rsidR="001B45F9" w:rsidRPr="003D7D27" w:rsidRDefault="001B45F9" w:rsidP="00D51B16">
      <w:pPr>
        <w:pStyle w:val="ac"/>
        <w:numPr>
          <w:ilvl w:val="0"/>
          <w:numId w:val="27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Default="001B45F9" w:rsidP="001B45F9"/>
    <w:p w:rsidR="001B45F9" w:rsidRPr="006C7168" w:rsidRDefault="001B45F9" w:rsidP="00D51B16">
      <w:pPr>
        <w:pStyle w:val="ad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503" w:name="_Toc351540269"/>
      <w:r w:rsidRPr="006C7168">
        <w:rPr>
          <w:rFonts w:hint="eastAsia"/>
          <w:b/>
          <w:sz w:val="28"/>
          <w:szCs w:val="28"/>
        </w:rPr>
        <w:t>会员报表</w:t>
      </w:r>
      <w:r w:rsidRPr="006C7168">
        <w:rPr>
          <w:rFonts w:hint="eastAsia"/>
          <w:b/>
          <w:sz w:val="28"/>
          <w:szCs w:val="28"/>
        </w:rPr>
        <w:t>-</w:t>
      </w:r>
      <w:r w:rsidRPr="006C7168">
        <w:rPr>
          <w:rFonts w:hint="eastAsia"/>
          <w:b/>
          <w:sz w:val="28"/>
          <w:szCs w:val="28"/>
        </w:rPr>
        <w:t>平仓明细查询</w:t>
      </w:r>
      <w:bookmarkEnd w:id="503"/>
    </w:p>
    <w:p w:rsidR="001B45F9" w:rsidRPr="006C716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6C7168">
        <w:rPr>
          <w:rFonts w:hint="eastAsia"/>
          <w:b/>
          <w:sz w:val="24"/>
          <w:szCs w:val="24"/>
        </w:rPr>
        <w:t>业务功能</w:t>
      </w:r>
    </w:p>
    <w:p w:rsidR="001B45F9" w:rsidRDefault="001B45F9" w:rsidP="006C7168">
      <w:pPr>
        <w:pStyle w:val="ad"/>
        <w:ind w:left="992" w:firstLineChars="0" w:firstLine="0"/>
        <w:rPr>
          <w:color w:val="000000"/>
        </w:rPr>
      </w:pPr>
      <w:r w:rsidRPr="006C7168">
        <w:rPr>
          <w:rFonts w:hint="eastAsia"/>
          <w:color w:val="000000"/>
        </w:rPr>
        <w:t>会员平仓明细查询</w:t>
      </w:r>
      <w:r w:rsidRPr="006C7168">
        <w:rPr>
          <w:rFonts w:hint="eastAsia"/>
          <w:color w:val="000000"/>
        </w:rPr>
        <w:t>(</w:t>
      </w:r>
      <w:r w:rsidRPr="006C7168">
        <w:rPr>
          <w:color w:val="000000"/>
        </w:rPr>
        <w:t>report_membercloseposition_query</w:t>
      </w:r>
      <w:r w:rsidRPr="006C7168">
        <w:rPr>
          <w:rFonts w:hint="eastAsia"/>
          <w:color w:val="000000"/>
        </w:rPr>
        <w:t>)</w:t>
      </w:r>
      <w:r w:rsidRPr="006C7168">
        <w:rPr>
          <w:rFonts w:hint="eastAsia"/>
          <w:color w:val="000000"/>
        </w:rPr>
        <w:t>；</w:t>
      </w:r>
    </w:p>
    <w:p w:rsidR="006C7168" w:rsidRPr="006C7168" w:rsidRDefault="006C7168" w:rsidP="006C7168">
      <w:pPr>
        <w:pStyle w:val="ad"/>
        <w:ind w:left="992" w:firstLineChars="0" w:firstLine="0"/>
        <w:rPr>
          <w:color w:val="000000"/>
        </w:rPr>
      </w:pPr>
    </w:p>
    <w:p w:rsidR="001B45F9" w:rsidRPr="006C716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6C7168">
        <w:rPr>
          <w:rFonts w:hint="eastAsia"/>
          <w:b/>
          <w:sz w:val="24"/>
          <w:szCs w:val="24"/>
        </w:rPr>
        <w:t>支持版本</w:t>
      </w:r>
    </w:p>
    <w:p w:rsidR="001B45F9" w:rsidRDefault="001B45F9" w:rsidP="006C7168">
      <w:pPr>
        <w:pStyle w:val="ad"/>
        <w:ind w:left="992" w:firstLineChars="0" w:firstLine="0"/>
        <w:rPr>
          <w:color w:val="000000"/>
        </w:rPr>
      </w:pPr>
      <w:r w:rsidRPr="006C7168">
        <w:rPr>
          <w:rFonts w:hint="eastAsia"/>
          <w:color w:val="000000"/>
        </w:rPr>
        <w:t>1.0</w:t>
      </w:r>
      <w:r w:rsidRPr="006C7168">
        <w:rPr>
          <w:rFonts w:hint="eastAsia"/>
          <w:color w:val="000000"/>
        </w:rPr>
        <w:t>以上</w:t>
      </w:r>
    </w:p>
    <w:p w:rsidR="006C7168" w:rsidRPr="006C7168" w:rsidRDefault="006C7168" w:rsidP="006C7168">
      <w:pPr>
        <w:pStyle w:val="ad"/>
        <w:ind w:left="992" w:firstLineChars="0" w:firstLine="0"/>
        <w:rPr>
          <w:color w:val="000000"/>
        </w:rPr>
      </w:pPr>
    </w:p>
    <w:p w:rsidR="001B45F9" w:rsidRPr="006C716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6C7168">
        <w:rPr>
          <w:rFonts w:hint="eastAsia"/>
          <w:b/>
          <w:sz w:val="24"/>
          <w:szCs w:val="24"/>
        </w:rPr>
        <w:t>标签名称</w:t>
      </w:r>
    </w:p>
    <w:p w:rsidR="001B45F9" w:rsidRDefault="005D6476" w:rsidP="006C7168">
      <w:pPr>
        <w:pStyle w:val="ad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1B45F9" w:rsidRPr="006C7168">
        <w:rPr>
          <w:color w:val="000000"/>
        </w:rPr>
        <w:t>report_membercloseposition_query</w:t>
      </w:r>
    </w:p>
    <w:p w:rsidR="006C7168" w:rsidRPr="006C7168" w:rsidRDefault="006C7168" w:rsidP="006C7168">
      <w:pPr>
        <w:pStyle w:val="ad"/>
        <w:ind w:left="992" w:firstLineChars="0" w:firstLine="0"/>
        <w:rPr>
          <w:color w:val="000000"/>
        </w:rPr>
      </w:pPr>
    </w:p>
    <w:p w:rsidR="001B45F9" w:rsidRPr="006C716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6C7168">
        <w:rPr>
          <w:rFonts w:hint="eastAsia"/>
          <w:b/>
          <w:sz w:val="24"/>
          <w:szCs w:val="24"/>
        </w:rPr>
        <w:t>请求消息要素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>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"MMTS":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"version": "1.0",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"REQ":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"name": "report_membercloseposition_query",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"id": "",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lastRenderedPageBreak/>
        <w:t xml:space="preserve">      "USER_ID": "</w:t>
      </w:r>
      <w:r w:rsidRPr="00F02849">
        <w:rPr>
          <w:rFonts w:hint="eastAsia"/>
          <w:color w:val="000000"/>
        </w:rPr>
        <w:t>登陆用户</w:t>
      </w:r>
      <w:r w:rsidRPr="00F02849">
        <w:rPr>
          <w:rFonts w:hint="eastAsia"/>
          <w:color w:val="000000"/>
        </w:rPr>
        <w:t>ID",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"SESSION_ID": "SESSION_ID",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"ST": "</w:t>
      </w:r>
      <w:r w:rsidRPr="00F02849">
        <w:rPr>
          <w:rFonts w:hint="eastAsia"/>
          <w:color w:val="000000"/>
        </w:rPr>
        <w:t>开始日期，日期型</w:t>
      </w:r>
      <w:r w:rsidRPr="00F02849">
        <w:rPr>
          <w:rFonts w:hint="eastAsia"/>
          <w:color w:val="000000"/>
        </w:rPr>
        <w:t>,</w:t>
      </w:r>
      <w:r w:rsidRPr="00F02849">
        <w:rPr>
          <w:rFonts w:hint="eastAsia"/>
          <w:color w:val="000000"/>
        </w:rPr>
        <w:t>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"ET": "</w:t>
      </w:r>
      <w:r w:rsidRPr="00F02849">
        <w:rPr>
          <w:rFonts w:hint="eastAsia"/>
          <w:color w:val="000000"/>
        </w:rPr>
        <w:t>结束日期，日期型</w:t>
      </w:r>
      <w:r w:rsidRPr="00F02849">
        <w:rPr>
          <w:rFonts w:hint="eastAsia"/>
          <w:color w:val="000000"/>
        </w:rPr>
        <w:t>,</w:t>
      </w:r>
      <w:r w:rsidRPr="00F02849">
        <w:rPr>
          <w:rFonts w:hint="eastAsia"/>
          <w:color w:val="000000"/>
        </w:rPr>
        <w:t>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"STARTNUM": "</w:t>
      </w:r>
      <w:r w:rsidRPr="00F02849">
        <w:rPr>
          <w:rFonts w:hint="eastAsia"/>
          <w:color w:val="000000"/>
        </w:rPr>
        <w:t>第几条开始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"RECCNT": "</w:t>
      </w:r>
      <w:r w:rsidRPr="00F02849">
        <w:rPr>
          <w:rFonts w:hint="eastAsia"/>
          <w:color w:val="000000"/>
        </w:rPr>
        <w:t>要多少条记录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"SORTFLD": "</w:t>
      </w:r>
      <w:r w:rsidRPr="00F02849">
        <w:rPr>
          <w:rFonts w:hint="eastAsia"/>
          <w:color w:val="000000"/>
        </w:rPr>
        <w:t>排序字段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"ISDESC": "</w:t>
      </w:r>
      <w:r w:rsidRPr="00F02849">
        <w:rPr>
          <w:rFonts w:hint="eastAsia"/>
          <w:color w:val="000000"/>
        </w:rPr>
        <w:t>升降序：</w:t>
      </w:r>
      <w:r w:rsidRPr="00F02849">
        <w:rPr>
          <w:rFonts w:hint="eastAsia"/>
          <w:color w:val="000000"/>
        </w:rPr>
        <w:t>0-</w:t>
      </w:r>
      <w:r w:rsidRPr="00F02849">
        <w:rPr>
          <w:rFonts w:hint="eastAsia"/>
          <w:color w:val="000000"/>
        </w:rPr>
        <w:t>升序；</w:t>
      </w:r>
      <w:r w:rsidRPr="00F02849">
        <w:rPr>
          <w:rFonts w:hint="eastAsia"/>
          <w:color w:val="000000"/>
        </w:rPr>
        <w:t>1-</w:t>
      </w:r>
      <w:r w:rsidRPr="00F02849">
        <w:rPr>
          <w:rFonts w:hint="eastAsia"/>
          <w:color w:val="000000"/>
        </w:rPr>
        <w:t>降序；</w:t>
      </w:r>
      <w:r w:rsidRPr="00F02849">
        <w:rPr>
          <w:rFonts w:hint="eastAsia"/>
          <w:color w:val="000000"/>
        </w:rPr>
        <w:t>"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}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}</w:t>
      </w:r>
    </w:p>
    <w:p w:rsidR="00F02849" w:rsidRPr="006C7168" w:rsidRDefault="00F02849" w:rsidP="00F02849">
      <w:pPr>
        <w:pStyle w:val="ad"/>
        <w:ind w:left="992" w:firstLineChars="0" w:firstLine="0"/>
        <w:rPr>
          <w:color w:val="000000"/>
        </w:rPr>
      </w:pPr>
      <w:r w:rsidRPr="00F02849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505"/>
        <w:gridCol w:w="1638"/>
        <w:gridCol w:w="1590"/>
        <w:gridCol w:w="1652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E02E88"/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返回消息要素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>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"MMTS":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"version": "1.0",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"REP":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"name": "report_membercloseposition_query",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"message": "",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"retcode": "",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"TTLREC": "</w:t>
      </w:r>
      <w:r w:rsidRPr="00F02849">
        <w:rPr>
          <w:rFonts w:hint="eastAsia"/>
          <w:color w:val="000000"/>
        </w:rPr>
        <w:t>总记录数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"QUANTITY_SUM": "</w:t>
      </w:r>
      <w:r w:rsidRPr="00F02849">
        <w:rPr>
          <w:rFonts w:hint="eastAsia"/>
          <w:color w:val="000000"/>
        </w:rPr>
        <w:t>平仓量合计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"CLOSE_PL_SUM": "</w:t>
      </w:r>
      <w:r w:rsidRPr="00F02849">
        <w:rPr>
          <w:rFonts w:hint="eastAsia"/>
          <w:color w:val="000000"/>
        </w:rPr>
        <w:t>平仓盈亏合计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"TRADE_FEE_SUM": "</w:t>
      </w:r>
      <w:r w:rsidRPr="00F02849">
        <w:rPr>
          <w:rFonts w:hint="eastAsia"/>
          <w:color w:val="000000"/>
        </w:rPr>
        <w:t>手续费合计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"RESULTLIST":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  "REC": {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"CLEAR_DATE": "</w:t>
      </w:r>
      <w:r w:rsidRPr="00F02849">
        <w:rPr>
          <w:rFonts w:hint="eastAsia"/>
          <w:color w:val="000000"/>
        </w:rPr>
        <w:t>结算日期，日期型，毫秒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"CLOSE_TIME": "</w:t>
      </w:r>
      <w:r w:rsidRPr="00F02849">
        <w:rPr>
          <w:rFonts w:hint="eastAsia"/>
          <w:color w:val="000000"/>
        </w:rPr>
        <w:t>平仓时间，毫秒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"TRADE_ACCOUNT": "</w:t>
      </w:r>
      <w:r w:rsidRPr="00F02849">
        <w:rPr>
          <w:rFonts w:hint="eastAsia"/>
          <w:color w:val="000000"/>
        </w:rPr>
        <w:t>交易账号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"TRADE_NO": "</w:t>
      </w:r>
      <w:r w:rsidRPr="00F02849">
        <w:rPr>
          <w:rFonts w:hint="eastAsia"/>
          <w:color w:val="000000"/>
        </w:rPr>
        <w:t>平仓单号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"COMMODITY_NAME": "</w:t>
      </w:r>
      <w:r w:rsidRPr="00F02849">
        <w:rPr>
          <w:rFonts w:hint="eastAsia"/>
          <w:color w:val="000000"/>
        </w:rPr>
        <w:t>商品名称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"BS_FLAG": "</w:t>
      </w:r>
      <w:r w:rsidRPr="00F02849">
        <w:rPr>
          <w:rFonts w:hint="eastAsia"/>
          <w:color w:val="000000"/>
        </w:rPr>
        <w:t>买卖方向：</w:t>
      </w:r>
      <w:r w:rsidRPr="00F02849">
        <w:rPr>
          <w:rFonts w:hint="eastAsia"/>
          <w:color w:val="000000"/>
        </w:rPr>
        <w:t>1</w:t>
      </w:r>
      <w:r w:rsidRPr="00F02849">
        <w:rPr>
          <w:rFonts w:hint="eastAsia"/>
          <w:color w:val="000000"/>
        </w:rPr>
        <w:t>买；</w:t>
      </w:r>
      <w:r w:rsidRPr="00F02849">
        <w:rPr>
          <w:rFonts w:hint="eastAsia"/>
          <w:color w:val="000000"/>
        </w:rPr>
        <w:t>2</w:t>
      </w:r>
      <w:r w:rsidRPr="00F02849">
        <w:rPr>
          <w:rFonts w:hint="eastAsia"/>
          <w:color w:val="000000"/>
        </w:rPr>
        <w:t>卖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"QUANTITY": "</w:t>
      </w:r>
      <w:r w:rsidRPr="00F02849">
        <w:rPr>
          <w:rFonts w:hint="eastAsia"/>
          <w:color w:val="000000"/>
        </w:rPr>
        <w:t>平仓量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"PRICE": "</w:t>
      </w:r>
      <w:r w:rsidRPr="00F02849">
        <w:rPr>
          <w:rFonts w:hint="eastAsia"/>
          <w:color w:val="000000"/>
        </w:rPr>
        <w:t>平仓价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"HOLD_PRICE": "</w:t>
      </w:r>
      <w:r w:rsidRPr="00F02849">
        <w:rPr>
          <w:rFonts w:hint="eastAsia"/>
          <w:color w:val="000000"/>
        </w:rPr>
        <w:t>持仓价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"CLOSE_PL": "</w:t>
      </w:r>
      <w:r w:rsidRPr="00F02849">
        <w:rPr>
          <w:rFonts w:hint="eastAsia"/>
          <w:color w:val="000000"/>
        </w:rPr>
        <w:t>平仓盈亏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lastRenderedPageBreak/>
        <w:t xml:space="preserve">          "OPEN_TRADE_NO": "</w:t>
      </w:r>
      <w:r w:rsidRPr="00F02849">
        <w:rPr>
          <w:rFonts w:hint="eastAsia"/>
          <w:color w:val="000000"/>
        </w:rPr>
        <w:t>建仓单号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"OPEN_PRICE": "</w:t>
      </w:r>
      <w:r w:rsidRPr="00F02849">
        <w:rPr>
          <w:rFonts w:hint="eastAsia"/>
          <w:color w:val="000000"/>
        </w:rPr>
        <w:t>建仓价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"HOLD_TIME": "</w:t>
      </w:r>
      <w:r w:rsidRPr="00F02849">
        <w:rPr>
          <w:rFonts w:hint="eastAsia"/>
          <w:color w:val="000000"/>
        </w:rPr>
        <w:t>建仓时间，毫秒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"TRADE_FEE": "</w:t>
      </w:r>
      <w:r w:rsidRPr="00F02849">
        <w:rPr>
          <w:rFonts w:hint="eastAsia"/>
          <w:color w:val="000000"/>
        </w:rPr>
        <w:t>手续费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"TRADE_TYPE": "</w:t>
      </w:r>
      <w:r w:rsidRPr="00F02849">
        <w:rPr>
          <w:rFonts w:hint="eastAsia"/>
          <w:color w:val="000000"/>
        </w:rPr>
        <w:t>平仓类型：</w:t>
      </w:r>
      <w:r w:rsidRPr="00F02849">
        <w:rPr>
          <w:rFonts w:hint="eastAsia"/>
          <w:color w:val="000000"/>
        </w:rPr>
        <w:t>1-</w:t>
      </w:r>
      <w:r w:rsidRPr="00F02849">
        <w:rPr>
          <w:rFonts w:hint="eastAsia"/>
          <w:color w:val="000000"/>
        </w:rPr>
        <w:t>市价成交；</w:t>
      </w:r>
      <w:r w:rsidRPr="00F02849">
        <w:rPr>
          <w:rFonts w:hint="eastAsia"/>
          <w:color w:val="000000"/>
        </w:rPr>
        <w:t>2-</w:t>
      </w:r>
      <w:r w:rsidRPr="00F02849">
        <w:rPr>
          <w:rFonts w:hint="eastAsia"/>
          <w:color w:val="000000"/>
        </w:rPr>
        <w:t>自动强平；</w:t>
      </w:r>
      <w:r w:rsidRPr="00F02849">
        <w:rPr>
          <w:rFonts w:hint="eastAsia"/>
          <w:color w:val="000000"/>
        </w:rPr>
        <w:t>3-</w:t>
      </w:r>
      <w:r w:rsidRPr="00F02849">
        <w:rPr>
          <w:rFonts w:hint="eastAsia"/>
          <w:color w:val="000000"/>
        </w:rPr>
        <w:t>手动强平；</w:t>
      </w:r>
      <w:r w:rsidRPr="00F02849">
        <w:rPr>
          <w:rFonts w:hint="eastAsia"/>
          <w:color w:val="000000"/>
        </w:rPr>
        <w:t>4-</w:t>
      </w:r>
      <w:r w:rsidRPr="00F02849">
        <w:rPr>
          <w:rFonts w:hint="eastAsia"/>
          <w:color w:val="000000"/>
        </w:rPr>
        <w:t>指价成交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"OPERATE_TYPE": "</w:t>
      </w:r>
      <w:r w:rsidRPr="00F02849">
        <w:rPr>
          <w:rFonts w:hint="eastAsia"/>
          <w:color w:val="000000"/>
        </w:rPr>
        <w:t>操作类型：</w:t>
      </w:r>
      <w:r w:rsidRPr="00F02849">
        <w:rPr>
          <w:rFonts w:hint="eastAsia"/>
          <w:color w:val="000000"/>
        </w:rPr>
        <w:t>1:</w:t>
      </w:r>
      <w:r w:rsidRPr="00F02849">
        <w:rPr>
          <w:rFonts w:hint="eastAsia"/>
          <w:color w:val="000000"/>
        </w:rPr>
        <w:t>用户下单</w:t>
      </w:r>
      <w:r w:rsidRPr="00F02849">
        <w:rPr>
          <w:rFonts w:hint="eastAsia"/>
          <w:color w:val="000000"/>
        </w:rPr>
        <w:t>,2:</w:t>
      </w:r>
      <w:r w:rsidRPr="00F02849">
        <w:rPr>
          <w:rFonts w:hint="eastAsia"/>
          <w:color w:val="000000"/>
        </w:rPr>
        <w:t>电话下单</w:t>
      </w:r>
      <w:r w:rsidRPr="00F02849">
        <w:rPr>
          <w:rFonts w:hint="eastAsia"/>
          <w:color w:val="000000"/>
        </w:rPr>
        <w:t>,3:</w:t>
      </w:r>
      <w:r w:rsidRPr="00F02849">
        <w:rPr>
          <w:rFonts w:hint="eastAsia"/>
          <w:color w:val="000000"/>
        </w:rPr>
        <w:t>系统下单</w:t>
      </w:r>
      <w:r w:rsidRPr="00F02849">
        <w:rPr>
          <w:rFonts w:hint="eastAsia"/>
          <w:color w:val="000000"/>
        </w:rPr>
        <w:t>,4:</w:t>
      </w:r>
      <w:r w:rsidRPr="00F02849">
        <w:rPr>
          <w:rFonts w:hint="eastAsia"/>
          <w:color w:val="000000"/>
        </w:rPr>
        <w:t>批量指价</w:t>
      </w:r>
      <w:r w:rsidRPr="00F02849">
        <w:rPr>
          <w:rFonts w:hint="eastAsia"/>
          <w:color w:val="000000"/>
        </w:rPr>
        <w:t>"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  }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  }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  }</w:t>
      </w:r>
    </w:p>
    <w:p w:rsidR="00F02849" w:rsidRPr="00F02849" w:rsidRDefault="00F02849" w:rsidP="00F02849">
      <w:pPr>
        <w:pStyle w:val="ad"/>
        <w:ind w:left="992"/>
        <w:rPr>
          <w:color w:val="000000"/>
        </w:rPr>
      </w:pPr>
      <w:r w:rsidRPr="00F02849">
        <w:rPr>
          <w:color w:val="000000"/>
        </w:rPr>
        <w:t xml:space="preserve">  }</w:t>
      </w:r>
    </w:p>
    <w:p w:rsidR="00F02849" w:rsidRDefault="00F02849" w:rsidP="00F02849">
      <w:pPr>
        <w:pStyle w:val="ad"/>
        <w:ind w:left="992" w:firstLineChars="0" w:firstLine="0"/>
        <w:rPr>
          <w:color w:val="000000"/>
        </w:rPr>
      </w:pPr>
      <w:r w:rsidRPr="00F02849">
        <w:rPr>
          <w:color w:val="000000"/>
        </w:rPr>
        <w:t>}</w:t>
      </w:r>
    </w:p>
    <w:p w:rsidR="001B45F9" w:rsidRPr="00B85319" w:rsidRDefault="001B45F9" w:rsidP="001B45F9"/>
    <w:p w:rsidR="001B45F9" w:rsidRDefault="001B45F9" w:rsidP="001B45F9"/>
    <w:p w:rsidR="001B45F9" w:rsidRDefault="001B45F9" w:rsidP="001B45F9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7"/>
        <w:gridCol w:w="396"/>
        <w:gridCol w:w="1116"/>
        <w:gridCol w:w="1705"/>
        <w:gridCol w:w="1914"/>
        <w:gridCol w:w="800"/>
        <w:gridCol w:w="1385"/>
        <w:gridCol w:w="1232"/>
      </w:tblGrid>
      <w:tr w:rsidR="001B45F9" w:rsidRPr="00E756D4" w:rsidTr="00036A84">
        <w:trPr>
          <w:jc w:val="center"/>
        </w:trPr>
        <w:tc>
          <w:tcPr>
            <w:tcW w:w="397" w:type="dxa"/>
            <w:shd w:val="clear" w:color="auto" w:fill="D9D9D9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05" w:type="dxa"/>
            <w:shd w:val="clear" w:color="auto" w:fill="D9D9D9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14" w:type="dxa"/>
            <w:shd w:val="clear" w:color="auto" w:fill="D9D9D9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E756D4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00" w:type="dxa"/>
            <w:shd w:val="clear" w:color="auto" w:fill="D9D9D9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0F5B4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705" w:type="dxa"/>
            <w:vAlign w:val="center"/>
          </w:tcPr>
          <w:p w:rsidR="001B45F9" w:rsidRPr="00E756D4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0F5B4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0F5B4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 w:rsidRPr="000F5B4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平仓量合计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Fix10</w:t>
              </w:r>
              <w:r w:rsidR="001B45F9" w:rsidRPr="00576B6D">
                <w:rPr>
                  <w:rStyle w:val="ab"/>
                  <w:rFonts w:hint="eastAsia"/>
                  <w:sz w:val="18"/>
                  <w:szCs w:val="18"/>
                </w:rPr>
                <w:t>Digital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0F5B4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平仓盈亏合计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CLOSE_PL_SUM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CLOSE_PL_SUM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E756D4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0F5B4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手续费合计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E756D4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0F5B4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756D4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平仓时间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CLOSE_TIME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D0D0D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CLOSE_TIME</w:t>
            </w:r>
            <w:r w:rsidRPr="00E756D4">
              <w:rPr>
                <w:rFonts w:ascii="宋体" w:hAnsi="宋体" w:hint="eastAsia"/>
                <w:color w:val="0D0D0D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交易账号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TRADE_ACCOUNT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TRADE_ACCOUNT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16</w:t>
              </w:r>
              <w:r w:rsidR="001B45F9" w:rsidRPr="00E756D4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平仓单号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Fix15Di</w:t>
              </w:r>
              <w:r w:rsidR="001B45F9" w:rsidRPr="00576B6D">
                <w:rPr>
                  <w:rStyle w:val="ab"/>
                  <w:rFonts w:hint="eastAsia"/>
                  <w:sz w:val="18"/>
                  <w:szCs w:val="18"/>
                </w:rPr>
                <w:t>gital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E756D4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1B45F9" w:rsidRPr="00E756D4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买卖方向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Fix2</w:t>
              </w:r>
              <w:r w:rsidR="001B45F9" w:rsidRPr="00E756D4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平仓量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Fix10Di</w:t>
              </w:r>
              <w:r w:rsidR="001B45F9" w:rsidRPr="00576B6D">
                <w:rPr>
                  <w:rStyle w:val="ab"/>
                  <w:rFonts w:hint="eastAsia"/>
                  <w:sz w:val="18"/>
                  <w:szCs w:val="18"/>
                </w:rPr>
                <w:t>gital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平仓价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E756D4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持仓价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E756D4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平仓盈亏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E756D4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建仓单号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Fix10Di</w:t>
              </w:r>
              <w:r w:rsidR="001B45F9" w:rsidRPr="00576B6D">
                <w:rPr>
                  <w:rStyle w:val="ab"/>
                  <w:rFonts w:hint="eastAsia"/>
                  <w:sz w:val="18"/>
                  <w:szCs w:val="18"/>
                </w:rPr>
                <w:t>gital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建仓价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E756D4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建仓时间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HOLD_TIME&gt;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E756D4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3A9D" w:rsidRPr="00E756D4" w:rsidTr="00036A84">
        <w:trPr>
          <w:jc w:val="center"/>
        </w:trPr>
        <w:tc>
          <w:tcPr>
            <w:tcW w:w="397" w:type="dxa"/>
            <w:vAlign w:val="center"/>
          </w:tcPr>
          <w:p w:rsidR="00E03A9D" w:rsidRPr="00E756D4" w:rsidRDefault="00E03A9D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96" w:type="dxa"/>
          </w:tcPr>
          <w:p w:rsidR="00E03A9D" w:rsidRDefault="00E03A9D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E03A9D" w:rsidRPr="00E756D4" w:rsidRDefault="00E03A9D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平仓类型</w:t>
            </w:r>
          </w:p>
        </w:tc>
        <w:tc>
          <w:tcPr>
            <w:tcW w:w="1705" w:type="dxa"/>
            <w:vAlign w:val="center"/>
          </w:tcPr>
          <w:p w:rsidR="00E03A9D" w:rsidRPr="00E756D4" w:rsidRDefault="00E03A9D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TRADE_TYPE</w:t>
            </w:r>
          </w:p>
        </w:tc>
        <w:tc>
          <w:tcPr>
            <w:tcW w:w="1914" w:type="dxa"/>
            <w:vAlign w:val="center"/>
          </w:tcPr>
          <w:p w:rsidR="00E03A9D" w:rsidRPr="00E756D4" w:rsidRDefault="00E03A9D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TRADE_TYPE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E03A9D" w:rsidRPr="00E756D4" w:rsidRDefault="00E03A9D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E03A9D" w:rsidRPr="00E756D4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E03A9D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Fix2</w:t>
              </w:r>
              <w:r w:rsidR="00E03A9D" w:rsidRPr="00E756D4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232" w:type="dxa"/>
            <w:vAlign w:val="center"/>
          </w:tcPr>
          <w:p w:rsidR="00E03A9D" w:rsidRPr="00E756D4" w:rsidRDefault="00E03A9D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1:市价成交,2:自动强平,3:手动强平,4:指价成交</w:t>
            </w:r>
          </w:p>
        </w:tc>
      </w:tr>
      <w:tr w:rsidR="00E03A9D" w:rsidRPr="00E756D4" w:rsidTr="00036A84">
        <w:trPr>
          <w:jc w:val="center"/>
        </w:trPr>
        <w:tc>
          <w:tcPr>
            <w:tcW w:w="397" w:type="dxa"/>
            <w:vAlign w:val="center"/>
          </w:tcPr>
          <w:p w:rsidR="00E03A9D" w:rsidRPr="00E756D4" w:rsidRDefault="00036A84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396" w:type="dxa"/>
          </w:tcPr>
          <w:p w:rsidR="00E03A9D" w:rsidRDefault="00036A84" w:rsidP="001B45F9">
            <w:r>
              <w:rPr>
                <w:rFonts w:hint="eastAsia"/>
              </w:rPr>
              <w:t>Y</w:t>
            </w:r>
          </w:p>
        </w:tc>
        <w:tc>
          <w:tcPr>
            <w:tcW w:w="1116" w:type="dxa"/>
            <w:vAlign w:val="center"/>
          </w:tcPr>
          <w:p w:rsidR="00E03A9D" w:rsidRPr="00E756D4" w:rsidRDefault="00036A84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操作类型</w:t>
            </w:r>
          </w:p>
        </w:tc>
        <w:tc>
          <w:tcPr>
            <w:tcW w:w="1705" w:type="dxa"/>
            <w:vAlign w:val="center"/>
          </w:tcPr>
          <w:p w:rsidR="00E03A9D" w:rsidRPr="00E756D4" w:rsidRDefault="00036A84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036A84">
              <w:rPr>
                <w:rFonts w:ascii="宋体" w:hAnsi="宋体"/>
                <w:color w:val="000000"/>
                <w:sz w:val="18"/>
                <w:szCs w:val="18"/>
              </w:rPr>
              <w:t>OPERATE_TYPE</w:t>
            </w:r>
          </w:p>
        </w:tc>
        <w:tc>
          <w:tcPr>
            <w:tcW w:w="1914" w:type="dxa"/>
            <w:vAlign w:val="center"/>
          </w:tcPr>
          <w:p w:rsidR="00E03A9D" w:rsidRPr="00E756D4" w:rsidRDefault="00036A84" w:rsidP="001B45F9">
            <w:pPr>
              <w:rPr>
                <w:rFonts w:ascii="宋体" w:hAnsi="宋体"/>
                <w:sz w:val="18"/>
                <w:szCs w:val="18"/>
              </w:rPr>
            </w:pPr>
            <w:r w:rsidRPr="00036A84">
              <w:rPr>
                <w:rFonts w:ascii="宋体" w:hAnsi="宋体"/>
                <w:sz w:val="18"/>
                <w:szCs w:val="18"/>
              </w:rPr>
              <w:t>&lt;OPERATE_TYPE&gt;</w:t>
            </w:r>
          </w:p>
        </w:tc>
        <w:tc>
          <w:tcPr>
            <w:tcW w:w="800" w:type="dxa"/>
            <w:vAlign w:val="center"/>
          </w:tcPr>
          <w:p w:rsidR="00E03A9D" w:rsidRPr="00E756D4" w:rsidRDefault="00036A84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E03A9D" w:rsidRPr="00E756D4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036A84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Fix2</w:t>
              </w:r>
              <w:r w:rsidR="00036A84" w:rsidRPr="00E756D4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232" w:type="dxa"/>
            <w:vAlign w:val="center"/>
          </w:tcPr>
          <w:p w:rsidR="00E03A9D" w:rsidRPr="00E756D4" w:rsidRDefault="00E03A9D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1B45F9" w:rsidRPr="00C63B2E" w:rsidRDefault="001B45F9" w:rsidP="001B45F9"/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c"/>
        <w:numPr>
          <w:ilvl w:val="0"/>
          <w:numId w:val="28"/>
        </w:numPr>
        <w:ind w:firstLineChars="0"/>
      </w:pPr>
      <w:r w:rsidRPr="00BB6727">
        <w:rPr>
          <w:rFonts w:hint="eastAsia"/>
        </w:rPr>
        <w:lastRenderedPageBreak/>
        <w:t>本消息用来回应对方发来的</w:t>
      </w:r>
      <w:r>
        <w:rPr>
          <w:rFonts w:hint="eastAsia"/>
        </w:rPr>
        <w:t>会员平仓明细查询</w:t>
      </w:r>
    </w:p>
    <w:p w:rsidR="001B45F9" w:rsidRPr="00BB6727" w:rsidRDefault="001B45F9" w:rsidP="00D51B16">
      <w:pPr>
        <w:pStyle w:val="ac"/>
        <w:numPr>
          <w:ilvl w:val="0"/>
          <w:numId w:val="28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Default="001B45F9" w:rsidP="001B45F9"/>
    <w:p w:rsidR="001B45F9" w:rsidRPr="00E02E88" w:rsidRDefault="001B45F9" w:rsidP="00D51B16">
      <w:pPr>
        <w:pStyle w:val="ad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504" w:name="_Toc351540270"/>
      <w:r w:rsidRPr="00E02E88">
        <w:rPr>
          <w:rFonts w:hint="eastAsia"/>
          <w:b/>
          <w:sz w:val="28"/>
          <w:szCs w:val="28"/>
        </w:rPr>
        <w:t>会员报表</w:t>
      </w:r>
      <w:r w:rsidRPr="00E02E88">
        <w:rPr>
          <w:rFonts w:hint="eastAsia"/>
          <w:b/>
          <w:sz w:val="28"/>
          <w:szCs w:val="28"/>
        </w:rPr>
        <w:t>-</w:t>
      </w:r>
      <w:r w:rsidRPr="00E02E88">
        <w:rPr>
          <w:rFonts w:hint="eastAsia"/>
          <w:b/>
          <w:sz w:val="28"/>
          <w:szCs w:val="28"/>
        </w:rPr>
        <w:t>成交明细查询</w:t>
      </w:r>
      <w:bookmarkEnd w:id="504"/>
    </w:p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业务功能</w:t>
      </w:r>
    </w:p>
    <w:p w:rsidR="001B45F9" w:rsidRPr="004B1ACE" w:rsidRDefault="001B45F9" w:rsidP="004B1ACE">
      <w:pPr>
        <w:pStyle w:val="ad"/>
        <w:ind w:left="992" w:firstLineChars="0" w:firstLine="0"/>
        <w:rPr>
          <w:color w:val="000000"/>
        </w:rPr>
      </w:pPr>
      <w:r w:rsidRPr="004B1ACE">
        <w:rPr>
          <w:rFonts w:hint="eastAsia"/>
          <w:color w:val="000000"/>
        </w:rPr>
        <w:t>会员成交明细查询</w:t>
      </w:r>
      <w:r w:rsidRPr="004B1ACE">
        <w:rPr>
          <w:rFonts w:hint="eastAsia"/>
          <w:color w:val="000000"/>
        </w:rPr>
        <w:t>(</w:t>
      </w:r>
      <w:r w:rsidRPr="004B1ACE">
        <w:rPr>
          <w:color w:val="000000"/>
        </w:rPr>
        <w:t>report_memberorders_query</w:t>
      </w:r>
      <w:r w:rsidRPr="004B1ACE">
        <w:rPr>
          <w:rFonts w:hint="eastAsia"/>
          <w:color w:val="000000"/>
        </w:rPr>
        <w:t>)</w:t>
      </w:r>
      <w:r w:rsidRPr="004B1ACE">
        <w:rPr>
          <w:rFonts w:hint="eastAsia"/>
          <w:color w:val="000000"/>
        </w:rPr>
        <w:t>；</w:t>
      </w:r>
    </w:p>
    <w:p w:rsidR="001B45F9" w:rsidRDefault="001B45F9" w:rsidP="001B45F9"/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支持版本</w:t>
      </w:r>
    </w:p>
    <w:p w:rsidR="001B45F9" w:rsidRDefault="001B45F9" w:rsidP="004B1ACE">
      <w:pPr>
        <w:pStyle w:val="ad"/>
        <w:tabs>
          <w:tab w:val="left" w:pos="2255"/>
        </w:tabs>
        <w:ind w:left="992" w:firstLineChars="0" w:firstLine="0"/>
        <w:rPr>
          <w:color w:val="000000"/>
        </w:rPr>
      </w:pPr>
      <w:r w:rsidRPr="004B1ACE">
        <w:rPr>
          <w:rFonts w:hint="eastAsia"/>
          <w:color w:val="000000"/>
        </w:rPr>
        <w:t>1.0</w:t>
      </w:r>
      <w:r w:rsidRPr="004B1ACE">
        <w:rPr>
          <w:rFonts w:hint="eastAsia"/>
          <w:color w:val="000000"/>
        </w:rPr>
        <w:t>以上</w:t>
      </w:r>
      <w:r w:rsidR="004B1ACE">
        <w:rPr>
          <w:color w:val="000000"/>
        </w:rPr>
        <w:tab/>
      </w:r>
    </w:p>
    <w:p w:rsidR="004B1ACE" w:rsidRPr="004B1ACE" w:rsidRDefault="004B1ACE" w:rsidP="004B1ACE">
      <w:pPr>
        <w:pStyle w:val="ad"/>
        <w:ind w:left="992" w:firstLineChars="0" w:firstLine="0"/>
        <w:rPr>
          <w:color w:val="000000"/>
        </w:rPr>
      </w:pPr>
    </w:p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标签名称</w:t>
      </w:r>
    </w:p>
    <w:p w:rsidR="001B45F9" w:rsidRDefault="005D6476" w:rsidP="004B1ACE">
      <w:pPr>
        <w:pStyle w:val="ad"/>
        <w:tabs>
          <w:tab w:val="left" w:pos="2255"/>
        </w:tabs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1B45F9" w:rsidRPr="004B1ACE">
        <w:rPr>
          <w:color w:val="000000"/>
        </w:rPr>
        <w:t>report_memberorders_query</w:t>
      </w:r>
    </w:p>
    <w:p w:rsidR="004B1ACE" w:rsidRPr="004B1ACE" w:rsidRDefault="004B1ACE" w:rsidP="004B1ACE">
      <w:pPr>
        <w:pStyle w:val="ad"/>
        <w:tabs>
          <w:tab w:val="left" w:pos="2255"/>
        </w:tabs>
        <w:ind w:left="992" w:firstLineChars="0" w:firstLine="0"/>
        <w:rPr>
          <w:color w:val="000000"/>
        </w:rPr>
      </w:pPr>
    </w:p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请求消息要素</w:t>
      </w:r>
    </w:p>
    <w:p w:rsidR="00756FCA" w:rsidRPr="00097908" w:rsidRDefault="00756FCA" w:rsidP="00097908">
      <w:pPr>
        <w:ind w:left="420" w:firstLine="420"/>
        <w:rPr>
          <w:color w:val="000000"/>
        </w:rPr>
      </w:pPr>
      <w:r w:rsidRPr="00097908">
        <w:rPr>
          <w:color w:val="000000"/>
        </w:rPr>
        <w:t>{</w:t>
      </w:r>
    </w:p>
    <w:p w:rsidR="00756FCA" w:rsidRPr="00756FCA" w:rsidRDefault="00756FCA" w:rsidP="00756FCA">
      <w:pPr>
        <w:pStyle w:val="ad"/>
        <w:ind w:left="992"/>
        <w:rPr>
          <w:color w:val="000000"/>
        </w:rPr>
      </w:pPr>
      <w:r w:rsidRPr="00756FCA">
        <w:rPr>
          <w:color w:val="000000"/>
        </w:rPr>
        <w:t xml:space="preserve">  "MMTS": {</w:t>
      </w:r>
    </w:p>
    <w:p w:rsidR="00756FCA" w:rsidRPr="00756FCA" w:rsidRDefault="00756FCA" w:rsidP="00756FCA">
      <w:pPr>
        <w:pStyle w:val="ad"/>
        <w:ind w:left="992"/>
        <w:rPr>
          <w:color w:val="000000"/>
        </w:rPr>
      </w:pPr>
      <w:r w:rsidRPr="00756FCA">
        <w:rPr>
          <w:color w:val="000000"/>
        </w:rPr>
        <w:t xml:space="preserve">    "version": "1.0",</w:t>
      </w:r>
    </w:p>
    <w:p w:rsidR="00756FCA" w:rsidRPr="00756FCA" w:rsidRDefault="00756FCA" w:rsidP="00756FCA">
      <w:pPr>
        <w:pStyle w:val="ad"/>
        <w:ind w:left="992"/>
        <w:rPr>
          <w:color w:val="000000"/>
        </w:rPr>
      </w:pPr>
      <w:r w:rsidRPr="00756FCA">
        <w:rPr>
          <w:color w:val="000000"/>
        </w:rPr>
        <w:t xml:space="preserve">    "REQ": {</w:t>
      </w:r>
    </w:p>
    <w:p w:rsidR="00756FCA" w:rsidRPr="00756FCA" w:rsidRDefault="00756FCA" w:rsidP="00756FCA">
      <w:pPr>
        <w:pStyle w:val="ad"/>
        <w:ind w:left="992"/>
        <w:rPr>
          <w:color w:val="000000"/>
        </w:rPr>
      </w:pPr>
      <w:r w:rsidRPr="00756FCA">
        <w:rPr>
          <w:color w:val="000000"/>
        </w:rPr>
        <w:t xml:space="preserve">      "name": "report_memberorders_query",</w:t>
      </w:r>
    </w:p>
    <w:p w:rsidR="00756FCA" w:rsidRPr="00756FCA" w:rsidRDefault="00756FCA" w:rsidP="00756FCA">
      <w:pPr>
        <w:pStyle w:val="ad"/>
        <w:ind w:left="992"/>
        <w:rPr>
          <w:color w:val="000000"/>
        </w:rPr>
      </w:pPr>
      <w:r w:rsidRPr="00756FCA">
        <w:rPr>
          <w:color w:val="000000"/>
        </w:rPr>
        <w:t xml:space="preserve">      "id": "",</w:t>
      </w:r>
    </w:p>
    <w:p w:rsidR="00756FCA" w:rsidRPr="00756FCA" w:rsidRDefault="00756FCA" w:rsidP="00756FCA">
      <w:pPr>
        <w:pStyle w:val="ad"/>
        <w:ind w:left="992"/>
        <w:rPr>
          <w:color w:val="000000"/>
        </w:rPr>
      </w:pPr>
      <w:r w:rsidRPr="00756FCA">
        <w:rPr>
          <w:rFonts w:hint="eastAsia"/>
          <w:color w:val="000000"/>
        </w:rPr>
        <w:t xml:space="preserve">      "USER_ID": "</w:t>
      </w:r>
      <w:r w:rsidRPr="00756FCA">
        <w:rPr>
          <w:rFonts w:hint="eastAsia"/>
          <w:color w:val="000000"/>
        </w:rPr>
        <w:t>登陆用户</w:t>
      </w:r>
      <w:r w:rsidRPr="00756FCA">
        <w:rPr>
          <w:rFonts w:hint="eastAsia"/>
          <w:color w:val="000000"/>
        </w:rPr>
        <w:t>ID",</w:t>
      </w:r>
    </w:p>
    <w:p w:rsidR="00756FCA" w:rsidRPr="00756FCA" w:rsidRDefault="00756FCA" w:rsidP="00756FCA">
      <w:pPr>
        <w:pStyle w:val="ad"/>
        <w:ind w:left="992"/>
        <w:rPr>
          <w:color w:val="000000"/>
        </w:rPr>
      </w:pPr>
      <w:r w:rsidRPr="00756FCA">
        <w:rPr>
          <w:color w:val="000000"/>
        </w:rPr>
        <w:t xml:space="preserve">      "SESSION_ID": "SESSION_ID",</w:t>
      </w:r>
    </w:p>
    <w:p w:rsidR="00756FCA" w:rsidRPr="00756FCA" w:rsidRDefault="00756FCA" w:rsidP="00756FCA">
      <w:pPr>
        <w:pStyle w:val="ad"/>
        <w:ind w:left="992"/>
        <w:rPr>
          <w:color w:val="000000"/>
        </w:rPr>
      </w:pPr>
      <w:r w:rsidRPr="00756FCA">
        <w:rPr>
          <w:rFonts w:hint="eastAsia"/>
          <w:color w:val="000000"/>
        </w:rPr>
        <w:t xml:space="preserve">      "ST": "</w:t>
      </w:r>
      <w:r w:rsidRPr="00756FCA">
        <w:rPr>
          <w:rFonts w:hint="eastAsia"/>
          <w:color w:val="000000"/>
        </w:rPr>
        <w:t>开始日期，日期型</w:t>
      </w:r>
      <w:r w:rsidRPr="00756FCA">
        <w:rPr>
          <w:rFonts w:hint="eastAsia"/>
          <w:color w:val="000000"/>
        </w:rPr>
        <w:t>,</w:t>
      </w:r>
      <w:r w:rsidRPr="00756FCA">
        <w:rPr>
          <w:rFonts w:hint="eastAsia"/>
          <w:color w:val="000000"/>
        </w:rPr>
        <w:t>毫秒</w:t>
      </w:r>
      <w:r w:rsidRPr="00756FCA">
        <w:rPr>
          <w:rFonts w:hint="eastAsia"/>
          <w:color w:val="000000"/>
        </w:rPr>
        <w:t>",</w:t>
      </w:r>
    </w:p>
    <w:p w:rsidR="00756FCA" w:rsidRPr="00756FCA" w:rsidRDefault="00756FCA" w:rsidP="00756FCA">
      <w:pPr>
        <w:pStyle w:val="ad"/>
        <w:ind w:left="992"/>
        <w:rPr>
          <w:color w:val="000000"/>
        </w:rPr>
      </w:pPr>
      <w:r w:rsidRPr="00756FCA">
        <w:rPr>
          <w:rFonts w:hint="eastAsia"/>
          <w:color w:val="000000"/>
        </w:rPr>
        <w:t xml:space="preserve">      "ET": "</w:t>
      </w:r>
      <w:r w:rsidRPr="00756FCA">
        <w:rPr>
          <w:rFonts w:hint="eastAsia"/>
          <w:color w:val="000000"/>
        </w:rPr>
        <w:t>结束日期，日期型</w:t>
      </w:r>
      <w:r w:rsidRPr="00756FCA">
        <w:rPr>
          <w:rFonts w:hint="eastAsia"/>
          <w:color w:val="000000"/>
        </w:rPr>
        <w:t>,</w:t>
      </w:r>
      <w:r w:rsidRPr="00756FCA">
        <w:rPr>
          <w:rFonts w:hint="eastAsia"/>
          <w:color w:val="000000"/>
        </w:rPr>
        <w:t>毫秒</w:t>
      </w:r>
      <w:r w:rsidRPr="00756FCA">
        <w:rPr>
          <w:rFonts w:hint="eastAsia"/>
          <w:color w:val="000000"/>
        </w:rPr>
        <w:t>",</w:t>
      </w:r>
    </w:p>
    <w:p w:rsidR="00756FCA" w:rsidRPr="00756FCA" w:rsidRDefault="00756FCA" w:rsidP="00756FCA">
      <w:pPr>
        <w:pStyle w:val="ad"/>
        <w:ind w:left="992"/>
        <w:rPr>
          <w:color w:val="000000"/>
        </w:rPr>
      </w:pPr>
      <w:r w:rsidRPr="00756FCA">
        <w:rPr>
          <w:rFonts w:hint="eastAsia"/>
          <w:color w:val="000000"/>
        </w:rPr>
        <w:t xml:space="preserve">      "STARTNUM": "</w:t>
      </w:r>
      <w:r w:rsidRPr="00756FCA">
        <w:rPr>
          <w:rFonts w:hint="eastAsia"/>
          <w:color w:val="000000"/>
        </w:rPr>
        <w:t>第几条开始</w:t>
      </w:r>
      <w:r w:rsidRPr="00756FCA">
        <w:rPr>
          <w:rFonts w:hint="eastAsia"/>
          <w:color w:val="000000"/>
        </w:rPr>
        <w:t>",</w:t>
      </w:r>
    </w:p>
    <w:p w:rsidR="00756FCA" w:rsidRPr="00756FCA" w:rsidRDefault="00756FCA" w:rsidP="00756FCA">
      <w:pPr>
        <w:pStyle w:val="ad"/>
        <w:ind w:left="992"/>
        <w:rPr>
          <w:color w:val="000000"/>
        </w:rPr>
      </w:pPr>
      <w:r w:rsidRPr="00756FCA">
        <w:rPr>
          <w:rFonts w:hint="eastAsia"/>
          <w:color w:val="000000"/>
        </w:rPr>
        <w:t xml:space="preserve">      "RECCNT": "</w:t>
      </w:r>
      <w:r w:rsidRPr="00756FCA">
        <w:rPr>
          <w:rFonts w:hint="eastAsia"/>
          <w:color w:val="000000"/>
        </w:rPr>
        <w:t>要多少条记录</w:t>
      </w:r>
      <w:r w:rsidRPr="00756FCA">
        <w:rPr>
          <w:rFonts w:hint="eastAsia"/>
          <w:color w:val="000000"/>
        </w:rPr>
        <w:t>",</w:t>
      </w:r>
    </w:p>
    <w:p w:rsidR="00756FCA" w:rsidRPr="00756FCA" w:rsidRDefault="00756FCA" w:rsidP="00756FCA">
      <w:pPr>
        <w:pStyle w:val="ad"/>
        <w:ind w:left="992"/>
        <w:rPr>
          <w:color w:val="000000"/>
        </w:rPr>
      </w:pPr>
      <w:r w:rsidRPr="00756FCA">
        <w:rPr>
          <w:rFonts w:hint="eastAsia"/>
          <w:color w:val="000000"/>
        </w:rPr>
        <w:t xml:space="preserve">      "SORTFLD": "</w:t>
      </w:r>
      <w:r w:rsidRPr="00756FCA">
        <w:rPr>
          <w:rFonts w:hint="eastAsia"/>
          <w:color w:val="000000"/>
        </w:rPr>
        <w:t>排序字段</w:t>
      </w:r>
      <w:r w:rsidRPr="00756FCA">
        <w:rPr>
          <w:rFonts w:hint="eastAsia"/>
          <w:color w:val="000000"/>
        </w:rPr>
        <w:t>",</w:t>
      </w:r>
    </w:p>
    <w:p w:rsidR="00756FCA" w:rsidRPr="00756FCA" w:rsidRDefault="00756FCA" w:rsidP="00756FCA">
      <w:pPr>
        <w:pStyle w:val="ad"/>
        <w:ind w:left="992"/>
        <w:rPr>
          <w:color w:val="000000"/>
        </w:rPr>
      </w:pPr>
      <w:r w:rsidRPr="00756FCA">
        <w:rPr>
          <w:rFonts w:hint="eastAsia"/>
          <w:color w:val="000000"/>
        </w:rPr>
        <w:t xml:space="preserve">      "ISDESC": "</w:t>
      </w:r>
      <w:r w:rsidRPr="00756FCA">
        <w:rPr>
          <w:rFonts w:hint="eastAsia"/>
          <w:color w:val="000000"/>
        </w:rPr>
        <w:t>升降序：</w:t>
      </w:r>
      <w:r w:rsidRPr="00756FCA">
        <w:rPr>
          <w:rFonts w:hint="eastAsia"/>
          <w:color w:val="000000"/>
        </w:rPr>
        <w:t>0-</w:t>
      </w:r>
      <w:r w:rsidRPr="00756FCA">
        <w:rPr>
          <w:rFonts w:hint="eastAsia"/>
          <w:color w:val="000000"/>
        </w:rPr>
        <w:t>升序；</w:t>
      </w:r>
      <w:r w:rsidRPr="00756FCA">
        <w:rPr>
          <w:rFonts w:hint="eastAsia"/>
          <w:color w:val="000000"/>
        </w:rPr>
        <w:t>1-</w:t>
      </w:r>
      <w:r w:rsidRPr="00756FCA">
        <w:rPr>
          <w:rFonts w:hint="eastAsia"/>
          <w:color w:val="000000"/>
        </w:rPr>
        <w:t>降序；</w:t>
      </w:r>
      <w:r w:rsidRPr="00756FCA">
        <w:rPr>
          <w:rFonts w:hint="eastAsia"/>
          <w:color w:val="000000"/>
        </w:rPr>
        <w:t>"</w:t>
      </w:r>
    </w:p>
    <w:p w:rsidR="00756FCA" w:rsidRPr="00756FCA" w:rsidRDefault="00756FCA" w:rsidP="00756FCA">
      <w:pPr>
        <w:pStyle w:val="ad"/>
        <w:ind w:left="992"/>
        <w:rPr>
          <w:color w:val="000000"/>
        </w:rPr>
      </w:pPr>
      <w:r w:rsidRPr="00756FCA">
        <w:rPr>
          <w:color w:val="000000"/>
        </w:rPr>
        <w:t xml:space="preserve">    }</w:t>
      </w:r>
    </w:p>
    <w:p w:rsidR="00756FCA" w:rsidRPr="00756FCA" w:rsidRDefault="00756FCA" w:rsidP="00756FCA">
      <w:pPr>
        <w:pStyle w:val="ad"/>
        <w:ind w:left="992"/>
        <w:rPr>
          <w:color w:val="000000"/>
        </w:rPr>
      </w:pPr>
      <w:r w:rsidRPr="00756FCA">
        <w:rPr>
          <w:color w:val="000000"/>
        </w:rPr>
        <w:t xml:space="preserve">  }</w:t>
      </w:r>
    </w:p>
    <w:p w:rsidR="00756FCA" w:rsidRPr="004B1ACE" w:rsidRDefault="00756FCA" w:rsidP="00756FCA">
      <w:pPr>
        <w:pStyle w:val="ad"/>
        <w:ind w:left="992" w:firstLineChars="0" w:firstLine="0"/>
        <w:rPr>
          <w:color w:val="000000"/>
        </w:rPr>
      </w:pPr>
      <w:r w:rsidRPr="00756FCA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505"/>
        <w:gridCol w:w="1638"/>
        <w:gridCol w:w="1590"/>
        <w:gridCol w:w="1652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返回消息要素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>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lastRenderedPageBreak/>
        <w:t xml:space="preserve">  "MMTS": 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"version": "1.0",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"REP": 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"name": "report_memberorders_query",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"message": "",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"retcode": "",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"TTLREC": "</w:t>
      </w:r>
      <w:r w:rsidRPr="00E65A59">
        <w:rPr>
          <w:rFonts w:hint="eastAsia"/>
          <w:color w:val="000000"/>
        </w:rPr>
        <w:t>总记录数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"QUANTITY_SUM": "</w:t>
      </w:r>
      <w:r w:rsidRPr="00E65A59">
        <w:rPr>
          <w:rFonts w:hint="eastAsia"/>
          <w:color w:val="000000"/>
        </w:rPr>
        <w:t>成交量总计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"TRADE_FUNDS_SUM": "</w:t>
      </w:r>
      <w:r w:rsidRPr="00E65A59">
        <w:rPr>
          <w:rFonts w:hint="eastAsia"/>
          <w:color w:val="000000"/>
        </w:rPr>
        <w:t>成交金额总计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"TRADE_FEE_SUM": "</w:t>
      </w:r>
      <w:r w:rsidRPr="00E65A59">
        <w:rPr>
          <w:rFonts w:hint="eastAsia"/>
          <w:color w:val="000000"/>
        </w:rPr>
        <w:t>手续费总计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"RESULTLIST": 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  "REC": 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"CLEAR_DATE": "</w:t>
      </w:r>
      <w:r w:rsidRPr="00E65A59">
        <w:rPr>
          <w:rFonts w:hint="eastAsia"/>
          <w:color w:val="000000"/>
        </w:rPr>
        <w:t>结算日期，日期型，毫秒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"HOLD_TIME": "</w:t>
      </w:r>
      <w:r w:rsidRPr="00E65A59">
        <w:rPr>
          <w:rFonts w:hint="eastAsia"/>
          <w:color w:val="000000"/>
        </w:rPr>
        <w:t>成交时间，毫秒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"BS_FLAG": "</w:t>
      </w:r>
      <w:r w:rsidRPr="00E65A59">
        <w:rPr>
          <w:rFonts w:hint="eastAsia"/>
          <w:color w:val="000000"/>
        </w:rPr>
        <w:t>买卖标志：</w:t>
      </w:r>
      <w:r w:rsidRPr="00E65A59">
        <w:rPr>
          <w:rFonts w:hint="eastAsia"/>
          <w:color w:val="000000"/>
        </w:rPr>
        <w:t>1</w:t>
      </w:r>
      <w:r w:rsidRPr="00E65A59">
        <w:rPr>
          <w:rFonts w:hint="eastAsia"/>
          <w:color w:val="000000"/>
        </w:rPr>
        <w:t>买；</w:t>
      </w:r>
      <w:r w:rsidRPr="00E65A59">
        <w:rPr>
          <w:rFonts w:hint="eastAsia"/>
          <w:color w:val="000000"/>
        </w:rPr>
        <w:t>2</w:t>
      </w:r>
      <w:r w:rsidRPr="00E65A59">
        <w:rPr>
          <w:rFonts w:hint="eastAsia"/>
          <w:color w:val="000000"/>
        </w:rPr>
        <w:t>卖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"TRADE_ACCOUNT": "</w:t>
      </w:r>
      <w:r w:rsidRPr="00E65A59">
        <w:rPr>
          <w:rFonts w:hint="eastAsia"/>
          <w:color w:val="000000"/>
        </w:rPr>
        <w:t>交易账号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"TRADE_NO": "</w:t>
      </w:r>
      <w:r w:rsidRPr="00E65A59">
        <w:rPr>
          <w:rFonts w:hint="eastAsia"/>
          <w:color w:val="000000"/>
        </w:rPr>
        <w:t>成交单号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"COMMODITY_NAME": "</w:t>
      </w:r>
      <w:r w:rsidRPr="00E65A59">
        <w:rPr>
          <w:rFonts w:hint="eastAsia"/>
          <w:color w:val="000000"/>
        </w:rPr>
        <w:t>商品名称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"QUANTITY": "</w:t>
      </w:r>
      <w:r w:rsidRPr="00E65A59">
        <w:rPr>
          <w:rFonts w:hint="eastAsia"/>
          <w:color w:val="000000"/>
        </w:rPr>
        <w:t>成交量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"PRICE": "</w:t>
      </w:r>
      <w:r w:rsidRPr="00E65A59">
        <w:rPr>
          <w:rFonts w:hint="eastAsia"/>
          <w:color w:val="000000"/>
        </w:rPr>
        <w:t>成交价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"TRADE_FUNDS": "</w:t>
      </w:r>
      <w:r w:rsidRPr="00E65A59">
        <w:rPr>
          <w:rFonts w:hint="eastAsia"/>
          <w:color w:val="000000"/>
        </w:rPr>
        <w:t>成交金额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"TRADE_FEE": "</w:t>
      </w:r>
      <w:r w:rsidRPr="00E65A59">
        <w:rPr>
          <w:rFonts w:hint="eastAsia"/>
          <w:color w:val="000000"/>
        </w:rPr>
        <w:t>手续费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Chars="200" w:left="2415" w:hangingChars="950" w:hanging="1995"/>
        <w:rPr>
          <w:color w:val="000000"/>
        </w:rPr>
      </w:pPr>
      <w:r w:rsidRPr="00E65A59">
        <w:rPr>
          <w:rFonts w:hint="eastAsia"/>
          <w:color w:val="000000"/>
        </w:rPr>
        <w:t xml:space="preserve"> "TR_T": "</w:t>
      </w:r>
      <w:r w:rsidRPr="00E65A59">
        <w:rPr>
          <w:rFonts w:hint="eastAsia"/>
          <w:color w:val="000000"/>
        </w:rPr>
        <w:t>成交类型：</w:t>
      </w:r>
      <w:r w:rsidRPr="00E65A59">
        <w:rPr>
          <w:rFonts w:hint="eastAsia"/>
          <w:color w:val="000000"/>
        </w:rPr>
        <w:t>1-</w:t>
      </w:r>
      <w:r w:rsidRPr="00E65A59">
        <w:rPr>
          <w:rFonts w:hint="eastAsia"/>
          <w:color w:val="000000"/>
        </w:rPr>
        <w:t>市价成交，用户下单；</w:t>
      </w:r>
      <w:r w:rsidRPr="00E65A59">
        <w:rPr>
          <w:rFonts w:hint="eastAsia"/>
          <w:color w:val="000000"/>
        </w:rPr>
        <w:t>2-</w:t>
      </w:r>
      <w:r w:rsidRPr="00E65A59">
        <w:rPr>
          <w:rFonts w:hint="eastAsia"/>
          <w:color w:val="000000"/>
        </w:rPr>
        <w:t>市价成交，电话下单；</w:t>
      </w:r>
      <w:r w:rsidRPr="00E65A59">
        <w:rPr>
          <w:rFonts w:hint="eastAsia"/>
          <w:color w:val="000000"/>
        </w:rPr>
        <w:t xml:space="preserve"> 3-</w:t>
      </w:r>
      <w:r w:rsidRPr="00E65A59">
        <w:rPr>
          <w:rFonts w:hint="eastAsia"/>
          <w:color w:val="000000"/>
        </w:rPr>
        <w:t>市价成交，系统下单；</w:t>
      </w:r>
      <w:r w:rsidRPr="00E65A59">
        <w:rPr>
          <w:rFonts w:hint="eastAsia"/>
          <w:color w:val="000000"/>
        </w:rPr>
        <w:t>4-</w:t>
      </w:r>
      <w:r w:rsidRPr="00E65A59">
        <w:rPr>
          <w:rFonts w:hint="eastAsia"/>
          <w:color w:val="000000"/>
        </w:rPr>
        <w:t>自动强平，系统下单；</w:t>
      </w:r>
      <w:r w:rsidRPr="00E65A59">
        <w:rPr>
          <w:rFonts w:hint="eastAsia"/>
          <w:color w:val="000000"/>
        </w:rPr>
        <w:t xml:space="preserve"> 5-</w:t>
      </w:r>
      <w:r w:rsidRPr="00E65A59">
        <w:rPr>
          <w:rFonts w:hint="eastAsia"/>
          <w:color w:val="000000"/>
        </w:rPr>
        <w:t>手动强平，系统下单；</w:t>
      </w:r>
      <w:r w:rsidRPr="00E65A59">
        <w:rPr>
          <w:rFonts w:hint="eastAsia"/>
          <w:color w:val="000000"/>
        </w:rPr>
        <w:t>6-</w:t>
      </w:r>
      <w:r w:rsidRPr="00E65A59">
        <w:rPr>
          <w:rFonts w:hint="eastAsia"/>
          <w:color w:val="000000"/>
        </w:rPr>
        <w:t>指价成交，系统下单；</w:t>
      </w:r>
      <w:r w:rsidRPr="00E65A59">
        <w:rPr>
          <w:rFonts w:hint="eastAsia"/>
          <w:color w:val="000000"/>
        </w:rPr>
        <w:t xml:space="preserve"> 7-</w:t>
      </w:r>
      <w:r w:rsidRPr="00E65A59">
        <w:rPr>
          <w:rFonts w:hint="eastAsia"/>
          <w:color w:val="000000"/>
        </w:rPr>
        <w:t>指价成交，电话下单；</w:t>
      </w:r>
      <w:r w:rsidRPr="00E65A59">
        <w:rPr>
          <w:rFonts w:hint="eastAsia"/>
          <w:color w:val="000000"/>
        </w:rPr>
        <w:t>8-</w:t>
      </w:r>
      <w:r w:rsidRPr="00E65A59">
        <w:rPr>
          <w:rFonts w:hint="eastAsia"/>
          <w:color w:val="000000"/>
        </w:rPr>
        <w:t>指价成交，批量指价下单</w:t>
      </w:r>
      <w:r w:rsidRPr="00E65A59">
        <w:rPr>
          <w:rFonts w:hint="eastAsia"/>
          <w:color w:val="000000"/>
        </w:rPr>
        <w:t xml:space="preserve"> [2.66</w:t>
      </w:r>
      <w:r w:rsidRPr="00E65A59">
        <w:rPr>
          <w:rFonts w:hint="eastAsia"/>
          <w:color w:val="000000"/>
        </w:rPr>
        <w:t>新增</w:t>
      </w:r>
      <w:r w:rsidRPr="00E65A59">
        <w:rPr>
          <w:rFonts w:hint="eastAsia"/>
          <w:color w:val="000000"/>
        </w:rPr>
        <w:t>]"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  }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}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}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}</w:t>
      </w:r>
    </w:p>
    <w:p w:rsidR="00E65A59" w:rsidRPr="00097908" w:rsidRDefault="00E65A59" w:rsidP="00097908">
      <w:pPr>
        <w:pStyle w:val="ad"/>
        <w:ind w:left="992" w:firstLineChars="0" w:firstLine="0"/>
        <w:rPr>
          <w:color w:val="000000"/>
        </w:rPr>
      </w:pPr>
      <w:r w:rsidRPr="00E65A59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9"/>
        <w:gridCol w:w="15"/>
        <w:gridCol w:w="425"/>
        <w:gridCol w:w="1448"/>
        <w:gridCol w:w="1566"/>
        <w:gridCol w:w="1887"/>
        <w:gridCol w:w="897"/>
        <w:gridCol w:w="1302"/>
        <w:gridCol w:w="1006"/>
      </w:tblGrid>
      <w:tr w:rsidR="001B45F9" w:rsidRPr="00A27FC2" w:rsidTr="001B45F9">
        <w:trPr>
          <w:jc w:val="center"/>
        </w:trPr>
        <w:tc>
          <w:tcPr>
            <w:tcW w:w="414" w:type="dxa"/>
            <w:gridSpan w:val="2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48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87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27FC2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97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02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06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5E5F2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66" w:type="dxa"/>
            <w:vAlign w:val="center"/>
          </w:tcPr>
          <w:p w:rsidR="001B45F9" w:rsidRPr="00A27FC2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5E5F2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5E5F2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5E5F2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成交量总计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0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5E5F2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成交金额总计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TRADE_FUNDS_SUM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T</w:t>
            </w:r>
            <w:r w:rsidRPr="00A27FC2">
              <w:rPr>
                <w:rFonts w:ascii="宋体" w:hAnsi="宋体"/>
                <w:sz w:val="18"/>
                <w:szCs w:val="18"/>
              </w:rPr>
              <w:t>RADE_FUNDS_SUM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5E5F2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手续费总计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5E5F2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成交时间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HOLD_TIME&gt;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 w:rsidRPr="00A27FC2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</w:t>
              </w:r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2</w:t>
              </w:r>
              <w:r w:rsidR="001B45F9" w:rsidRPr="00A27FC2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交易账号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TRADE_ACCOUNT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&lt;TRADE_ACCOUNT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A27FC2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16</w:t>
              </w:r>
              <w:r w:rsidR="001B45F9" w:rsidRPr="00A27FC2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成交单号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D0D0D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  <w:r w:rsidRPr="00A27FC2">
              <w:rPr>
                <w:rFonts w:ascii="宋体" w:hAnsi="宋体" w:hint="eastAsia"/>
                <w:color w:val="0D0D0D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A27FC2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</w:t>
              </w:r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15</w:t>
              </w:r>
              <w:r w:rsidR="001B45F9" w:rsidRPr="00A27FC2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A27FC2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1B45F9" w:rsidRPr="00A27FC2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成交量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A27FC2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</w:t>
              </w:r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10</w:t>
              </w:r>
              <w:r w:rsidR="001B45F9" w:rsidRPr="00A27FC2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成交价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17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成交金额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TRADE_FUNDS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TRADE_FUNDS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56242" w:rsidRPr="00A27FC2" w:rsidTr="00E56242">
        <w:trPr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242" w:rsidRPr="00A27FC2" w:rsidRDefault="00E56242" w:rsidP="00E5624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242" w:rsidRPr="00E56242" w:rsidRDefault="00E56242" w:rsidP="00E56242">
            <w:pPr>
              <w:rPr>
                <w:rFonts w:ascii="宋体" w:hAnsi="宋体"/>
                <w:sz w:val="18"/>
                <w:szCs w:val="18"/>
              </w:rPr>
            </w:pPr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242" w:rsidRPr="00A27FC2" w:rsidRDefault="00E56242" w:rsidP="00E5624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成交类型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242" w:rsidRPr="00A27FC2" w:rsidRDefault="00E56242" w:rsidP="00E5624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TR_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242" w:rsidRPr="00A27FC2" w:rsidRDefault="00E56242" w:rsidP="00E5624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6242">
              <w:rPr>
                <w:rFonts w:ascii="宋体" w:hAnsi="宋体" w:hint="eastAsia"/>
                <w:sz w:val="18"/>
                <w:szCs w:val="18"/>
              </w:rPr>
              <w:t>TR_</w:t>
            </w:r>
            <w:r>
              <w:rPr>
                <w:rFonts w:ascii="宋体" w:hAnsi="宋体" w:hint="eastAsia"/>
                <w:sz w:val="18"/>
                <w:szCs w:val="18"/>
              </w:rPr>
              <w:t>T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242" w:rsidRPr="00A27FC2" w:rsidRDefault="00E56242" w:rsidP="00E5624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242" w:rsidRPr="00E56242" w:rsidRDefault="00E56242" w:rsidP="00E56242">
            <w:pPr>
              <w:rPr>
                <w:rStyle w:val="ab"/>
                <w:color w:val="auto"/>
                <w:u w:val="none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成交类型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242" w:rsidRPr="00A27FC2" w:rsidRDefault="00E56242" w:rsidP="00E5624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E56242" w:rsidRDefault="00E56242" w:rsidP="001B45F9"/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c"/>
        <w:numPr>
          <w:ilvl w:val="0"/>
          <w:numId w:val="29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会员成交明细查询</w:t>
      </w:r>
      <w:r w:rsidRPr="00BB6727">
        <w:rPr>
          <w:rFonts w:hint="eastAsia"/>
        </w:rPr>
        <w:t>。</w:t>
      </w:r>
    </w:p>
    <w:p w:rsidR="001B45F9" w:rsidRDefault="001B45F9" w:rsidP="00D51B16">
      <w:pPr>
        <w:pStyle w:val="ac"/>
        <w:numPr>
          <w:ilvl w:val="0"/>
          <w:numId w:val="29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BB6727" w:rsidRDefault="001B45F9" w:rsidP="001B45F9">
      <w:pPr>
        <w:pStyle w:val="ac"/>
        <w:ind w:left="840" w:firstLineChars="0" w:firstLine="0"/>
      </w:pPr>
    </w:p>
    <w:p w:rsidR="001B45F9" w:rsidRPr="00E02E88" w:rsidRDefault="001B45F9" w:rsidP="00D51B16">
      <w:pPr>
        <w:pStyle w:val="ad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505" w:name="_Toc351540271"/>
      <w:r w:rsidRPr="00E02E88">
        <w:rPr>
          <w:rFonts w:hint="eastAsia"/>
          <w:b/>
          <w:sz w:val="28"/>
          <w:szCs w:val="28"/>
        </w:rPr>
        <w:t>会员报表</w:t>
      </w:r>
      <w:r w:rsidRPr="00E02E88">
        <w:rPr>
          <w:rFonts w:hint="eastAsia"/>
          <w:b/>
          <w:sz w:val="28"/>
          <w:szCs w:val="28"/>
        </w:rPr>
        <w:t>-</w:t>
      </w:r>
      <w:r w:rsidRPr="00E02E88">
        <w:rPr>
          <w:rFonts w:hint="eastAsia"/>
          <w:b/>
          <w:sz w:val="28"/>
          <w:szCs w:val="28"/>
        </w:rPr>
        <w:t>持仓明细查询</w:t>
      </w:r>
      <w:bookmarkEnd w:id="505"/>
    </w:p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业务功能</w:t>
      </w:r>
    </w:p>
    <w:p w:rsidR="001B45F9" w:rsidRPr="004B1ACE" w:rsidRDefault="001B45F9" w:rsidP="004B1ACE">
      <w:pPr>
        <w:pStyle w:val="ad"/>
        <w:tabs>
          <w:tab w:val="left" w:pos="2255"/>
        </w:tabs>
        <w:ind w:left="992" w:firstLineChars="0" w:firstLine="0"/>
        <w:rPr>
          <w:color w:val="000000"/>
        </w:rPr>
      </w:pPr>
      <w:r w:rsidRPr="004B1ACE">
        <w:rPr>
          <w:rFonts w:hint="eastAsia"/>
          <w:color w:val="000000"/>
        </w:rPr>
        <w:t>会员持仓明细查询</w:t>
      </w:r>
      <w:r w:rsidRPr="004B1ACE">
        <w:rPr>
          <w:rFonts w:hint="eastAsia"/>
          <w:color w:val="000000"/>
        </w:rPr>
        <w:t>(</w:t>
      </w:r>
      <w:r w:rsidRPr="004B1ACE">
        <w:rPr>
          <w:color w:val="000000"/>
        </w:rPr>
        <w:t>report_memberhold_query</w:t>
      </w:r>
      <w:r w:rsidRPr="004B1ACE">
        <w:rPr>
          <w:rFonts w:hint="eastAsia"/>
          <w:color w:val="000000"/>
        </w:rPr>
        <w:t>)</w:t>
      </w:r>
      <w:r w:rsidRPr="004B1ACE">
        <w:rPr>
          <w:rFonts w:hint="eastAsia"/>
          <w:color w:val="000000"/>
        </w:rPr>
        <w:t>；</w:t>
      </w:r>
    </w:p>
    <w:p w:rsidR="001B45F9" w:rsidRDefault="001B45F9" w:rsidP="001B45F9"/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支持版本</w:t>
      </w:r>
    </w:p>
    <w:p w:rsidR="001B45F9" w:rsidRDefault="001B45F9" w:rsidP="004B1ACE">
      <w:pPr>
        <w:pStyle w:val="ad"/>
        <w:tabs>
          <w:tab w:val="left" w:pos="2934"/>
        </w:tabs>
        <w:ind w:left="992" w:firstLineChars="0" w:firstLine="0"/>
        <w:rPr>
          <w:color w:val="000000"/>
        </w:rPr>
      </w:pPr>
      <w:r w:rsidRPr="004B1ACE">
        <w:rPr>
          <w:rFonts w:hint="eastAsia"/>
          <w:color w:val="000000"/>
        </w:rPr>
        <w:t>1.0</w:t>
      </w:r>
      <w:r w:rsidRPr="004B1ACE">
        <w:rPr>
          <w:rFonts w:hint="eastAsia"/>
          <w:color w:val="000000"/>
        </w:rPr>
        <w:t>以上</w:t>
      </w:r>
      <w:r w:rsidR="004B1ACE">
        <w:rPr>
          <w:color w:val="000000"/>
        </w:rPr>
        <w:tab/>
      </w:r>
    </w:p>
    <w:p w:rsidR="004B1ACE" w:rsidRPr="004B1ACE" w:rsidRDefault="004B1ACE" w:rsidP="004B1ACE">
      <w:pPr>
        <w:pStyle w:val="ad"/>
        <w:tabs>
          <w:tab w:val="left" w:pos="2255"/>
        </w:tabs>
        <w:ind w:left="992" w:firstLineChars="0" w:firstLine="0"/>
        <w:rPr>
          <w:color w:val="000000"/>
        </w:rPr>
      </w:pPr>
    </w:p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标签名称</w:t>
      </w:r>
    </w:p>
    <w:p w:rsidR="001B45F9" w:rsidRDefault="005D6476" w:rsidP="004B1ACE">
      <w:pPr>
        <w:pStyle w:val="ad"/>
        <w:tabs>
          <w:tab w:val="left" w:pos="2934"/>
        </w:tabs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1B45F9" w:rsidRPr="004B1ACE">
        <w:rPr>
          <w:color w:val="000000"/>
        </w:rPr>
        <w:t>report_memberhold_query</w:t>
      </w:r>
    </w:p>
    <w:p w:rsidR="004B1ACE" w:rsidRPr="004B1ACE" w:rsidRDefault="004B1ACE" w:rsidP="004B1ACE">
      <w:pPr>
        <w:pStyle w:val="ad"/>
        <w:tabs>
          <w:tab w:val="left" w:pos="2934"/>
        </w:tabs>
        <w:ind w:left="992" w:firstLineChars="0" w:firstLine="0"/>
        <w:rPr>
          <w:color w:val="000000"/>
        </w:rPr>
      </w:pPr>
    </w:p>
    <w:p w:rsidR="004B1ACE" w:rsidRPr="00E65A59" w:rsidRDefault="001B45F9" w:rsidP="00E65A59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请求消息要素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>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"MMTS": 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"version": "1.0",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"REQ": 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"name": "report_memberhold_query",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"id": "",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"USER_ID": "</w:t>
      </w:r>
      <w:r w:rsidRPr="00E65A59">
        <w:rPr>
          <w:rFonts w:hint="eastAsia"/>
          <w:color w:val="000000"/>
        </w:rPr>
        <w:t>登陆用户</w:t>
      </w:r>
      <w:r w:rsidRPr="00E65A59">
        <w:rPr>
          <w:rFonts w:hint="eastAsia"/>
          <w:color w:val="000000"/>
        </w:rPr>
        <w:t>ID",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"SESSION_ID": "SESSION_ID",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"ST": "</w:t>
      </w:r>
      <w:r w:rsidRPr="00E65A59">
        <w:rPr>
          <w:rFonts w:hint="eastAsia"/>
          <w:color w:val="000000"/>
        </w:rPr>
        <w:t>开始日期，日期型</w:t>
      </w:r>
      <w:r w:rsidRPr="00E65A59">
        <w:rPr>
          <w:rFonts w:hint="eastAsia"/>
          <w:color w:val="000000"/>
        </w:rPr>
        <w:t>,</w:t>
      </w:r>
      <w:r w:rsidRPr="00E65A59">
        <w:rPr>
          <w:rFonts w:hint="eastAsia"/>
          <w:color w:val="000000"/>
        </w:rPr>
        <w:t>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"ET": "</w:t>
      </w:r>
      <w:r w:rsidRPr="00E65A59">
        <w:rPr>
          <w:rFonts w:hint="eastAsia"/>
          <w:color w:val="000000"/>
        </w:rPr>
        <w:t>结束日期，日期型</w:t>
      </w:r>
      <w:r w:rsidRPr="00E65A59">
        <w:rPr>
          <w:rFonts w:hint="eastAsia"/>
          <w:color w:val="000000"/>
        </w:rPr>
        <w:t>,</w:t>
      </w:r>
      <w:r w:rsidRPr="00E65A59">
        <w:rPr>
          <w:rFonts w:hint="eastAsia"/>
          <w:color w:val="000000"/>
        </w:rPr>
        <w:t>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"STARTNUM": "</w:t>
      </w:r>
      <w:r w:rsidRPr="00E65A59">
        <w:rPr>
          <w:rFonts w:hint="eastAsia"/>
          <w:color w:val="000000"/>
        </w:rPr>
        <w:t>第几条开始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"RECCNT": "</w:t>
      </w:r>
      <w:r w:rsidRPr="00E65A59">
        <w:rPr>
          <w:rFonts w:hint="eastAsia"/>
          <w:color w:val="000000"/>
        </w:rPr>
        <w:t>要多少条记录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"SORTFLD": "</w:t>
      </w:r>
      <w:r w:rsidRPr="00E65A59">
        <w:rPr>
          <w:rFonts w:hint="eastAsia"/>
          <w:color w:val="000000"/>
        </w:rPr>
        <w:t>排序字段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"ISDESC": "</w:t>
      </w:r>
      <w:r w:rsidRPr="00E65A59">
        <w:rPr>
          <w:rFonts w:hint="eastAsia"/>
          <w:color w:val="000000"/>
        </w:rPr>
        <w:t>升降序：</w:t>
      </w:r>
      <w:r w:rsidRPr="00E65A59">
        <w:rPr>
          <w:rFonts w:hint="eastAsia"/>
          <w:color w:val="000000"/>
        </w:rPr>
        <w:t>0-</w:t>
      </w:r>
      <w:r w:rsidRPr="00E65A59">
        <w:rPr>
          <w:rFonts w:hint="eastAsia"/>
          <w:color w:val="000000"/>
        </w:rPr>
        <w:t>升序；</w:t>
      </w:r>
      <w:r w:rsidRPr="00E65A59">
        <w:rPr>
          <w:rFonts w:hint="eastAsia"/>
          <w:color w:val="000000"/>
        </w:rPr>
        <w:t>1-</w:t>
      </w:r>
      <w:r w:rsidRPr="00E65A59">
        <w:rPr>
          <w:rFonts w:hint="eastAsia"/>
          <w:color w:val="000000"/>
        </w:rPr>
        <w:t>降序；</w:t>
      </w:r>
      <w:r w:rsidRPr="00E65A59">
        <w:rPr>
          <w:rFonts w:hint="eastAsia"/>
          <w:color w:val="000000"/>
        </w:rPr>
        <w:t>"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}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}</w:t>
      </w:r>
    </w:p>
    <w:p w:rsidR="00E65A59" w:rsidRPr="00097908" w:rsidRDefault="00E65A59" w:rsidP="00097908">
      <w:pPr>
        <w:pStyle w:val="ad"/>
        <w:ind w:left="992" w:firstLineChars="0" w:firstLine="0"/>
        <w:rPr>
          <w:color w:val="000000"/>
        </w:rPr>
      </w:pPr>
      <w:r w:rsidRPr="00E65A59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505"/>
        <w:gridCol w:w="1638"/>
        <w:gridCol w:w="1590"/>
        <w:gridCol w:w="1652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返回消息要素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>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"MMTS": 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"version": "1.0",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"REP": 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"name": "report_memberhold_query",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"message": "",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"retcode": "",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"TTLREC": "</w:t>
      </w:r>
      <w:r w:rsidRPr="00E65A59">
        <w:rPr>
          <w:rFonts w:hint="eastAsia"/>
          <w:color w:val="000000"/>
        </w:rPr>
        <w:t>总记录数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"HOLDQTY_SUM": "</w:t>
      </w:r>
      <w:r w:rsidRPr="00E65A59">
        <w:rPr>
          <w:rFonts w:hint="eastAsia"/>
          <w:color w:val="000000"/>
        </w:rPr>
        <w:t>持仓量合计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"HOLDE_PL_SUM": "</w:t>
      </w:r>
      <w:r w:rsidRPr="00E65A59">
        <w:rPr>
          <w:rFonts w:hint="eastAsia"/>
          <w:color w:val="000000"/>
        </w:rPr>
        <w:t>持仓盈亏合计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"HOLD_MARGIN_SUM": "</w:t>
      </w:r>
      <w:r w:rsidRPr="00E65A59">
        <w:rPr>
          <w:rFonts w:hint="eastAsia"/>
          <w:color w:val="000000"/>
        </w:rPr>
        <w:t>占用保证金合计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"DELAY_FEE_SUM": "</w:t>
      </w:r>
      <w:r w:rsidRPr="00E65A59">
        <w:rPr>
          <w:rFonts w:hint="eastAsia"/>
          <w:color w:val="000000"/>
        </w:rPr>
        <w:t>交易延期费合计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"DELAY_FEE_S_SUM": "</w:t>
      </w:r>
      <w:r w:rsidRPr="00E65A59">
        <w:rPr>
          <w:rFonts w:hint="eastAsia"/>
          <w:color w:val="000000"/>
        </w:rPr>
        <w:t>延期交收补偿费合计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"RESULTLIST": 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  "REC": 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"CLEAR_DATE": "</w:t>
      </w:r>
      <w:r w:rsidRPr="00E65A59">
        <w:rPr>
          <w:rFonts w:hint="eastAsia"/>
          <w:color w:val="000000"/>
        </w:rPr>
        <w:t>结算日期，日期型，毫秒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"HOLD_TIME": "</w:t>
      </w:r>
      <w:r w:rsidRPr="00E65A59">
        <w:rPr>
          <w:rFonts w:hint="eastAsia"/>
          <w:color w:val="000000"/>
        </w:rPr>
        <w:t>建仓时间，毫秒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"OPEN_PRICE": "</w:t>
      </w:r>
      <w:r w:rsidRPr="00E65A59">
        <w:rPr>
          <w:rFonts w:hint="eastAsia"/>
          <w:color w:val="000000"/>
        </w:rPr>
        <w:t>建仓价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"TRADE_ACCOUNT": "</w:t>
      </w:r>
      <w:r w:rsidRPr="00E65A59">
        <w:rPr>
          <w:rFonts w:hint="eastAsia"/>
          <w:color w:val="000000"/>
        </w:rPr>
        <w:t>交易账号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"OPEN_TRADE_NO": "</w:t>
      </w:r>
      <w:r w:rsidRPr="00E65A59">
        <w:rPr>
          <w:rFonts w:hint="eastAsia"/>
          <w:color w:val="000000"/>
        </w:rPr>
        <w:t>建仓单号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"COMMODITY_NAME": "</w:t>
      </w:r>
      <w:r w:rsidRPr="00E65A59">
        <w:rPr>
          <w:rFonts w:hint="eastAsia"/>
          <w:color w:val="000000"/>
        </w:rPr>
        <w:t>商品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"BS_FLAG": "</w:t>
      </w:r>
      <w:r w:rsidRPr="00E65A59">
        <w:rPr>
          <w:rFonts w:hint="eastAsia"/>
          <w:color w:val="000000"/>
        </w:rPr>
        <w:t>买卖标志：</w:t>
      </w:r>
      <w:r w:rsidRPr="00E65A59">
        <w:rPr>
          <w:rFonts w:hint="eastAsia"/>
          <w:color w:val="000000"/>
        </w:rPr>
        <w:t>1</w:t>
      </w:r>
      <w:r w:rsidRPr="00E65A59">
        <w:rPr>
          <w:rFonts w:hint="eastAsia"/>
          <w:color w:val="000000"/>
        </w:rPr>
        <w:t>买；</w:t>
      </w:r>
      <w:r w:rsidRPr="00E65A59">
        <w:rPr>
          <w:rFonts w:hint="eastAsia"/>
          <w:color w:val="000000"/>
        </w:rPr>
        <w:t>2</w:t>
      </w:r>
      <w:r w:rsidRPr="00E65A59">
        <w:rPr>
          <w:rFonts w:hint="eastAsia"/>
          <w:color w:val="000000"/>
        </w:rPr>
        <w:t>卖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"HOLD_NO": "</w:t>
      </w:r>
      <w:r w:rsidRPr="00E65A59">
        <w:rPr>
          <w:rFonts w:hint="eastAsia"/>
          <w:color w:val="000000"/>
        </w:rPr>
        <w:t>持仓单号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"HOLD_QTY": "</w:t>
      </w:r>
      <w:r w:rsidRPr="00E65A59">
        <w:rPr>
          <w:rFonts w:hint="eastAsia"/>
          <w:color w:val="000000"/>
        </w:rPr>
        <w:t>持仓量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"HOLD_PRICE": "</w:t>
      </w:r>
      <w:r w:rsidRPr="00E65A59">
        <w:rPr>
          <w:rFonts w:hint="eastAsia"/>
          <w:color w:val="000000"/>
        </w:rPr>
        <w:t>持仓价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"CLEAR_PRICE": "</w:t>
      </w:r>
      <w:r w:rsidRPr="00E65A59">
        <w:rPr>
          <w:rFonts w:hint="eastAsia"/>
          <w:color w:val="000000"/>
        </w:rPr>
        <w:t>结算价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"HOLD_PL": "</w:t>
      </w:r>
      <w:r w:rsidRPr="00E65A59">
        <w:rPr>
          <w:rFonts w:hint="eastAsia"/>
          <w:color w:val="000000"/>
        </w:rPr>
        <w:t>持仓盈亏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"HOLD_MARGIN": "</w:t>
      </w:r>
      <w:r w:rsidRPr="00E65A59">
        <w:rPr>
          <w:rFonts w:hint="eastAsia"/>
          <w:color w:val="000000"/>
        </w:rPr>
        <w:t>占用交易保证金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"DELAY_FEE": "</w:t>
      </w:r>
      <w:r w:rsidRPr="00E65A59">
        <w:rPr>
          <w:rFonts w:hint="eastAsia"/>
          <w:color w:val="000000"/>
        </w:rPr>
        <w:t>交易延期费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"DELAY_FEE_S": "</w:t>
      </w:r>
      <w:r w:rsidRPr="00E65A59">
        <w:rPr>
          <w:rFonts w:hint="eastAsia"/>
          <w:color w:val="000000"/>
        </w:rPr>
        <w:t>延期交收补偿费</w:t>
      </w:r>
      <w:r w:rsidRPr="00E65A59">
        <w:rPr>
          <w:rFonts w:hint="eastAsia"/>
          <w:color w:val="000000"/>
        </w:rPr>
        <w:t>"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  }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}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}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}</w:t>
      </w:r>
    </w:p>
    <w:p w:rsidR="00E65A59" w:rsidRPr="00097908" w:rsidRDefault="00E65A59" w:rsidP="00097908">
      <w:pPr>
        <w:pStyle w:val="ad"/>
        <w:ind w:left="992" w:firstLineChars="0" w:firstLine="0"/>
        <w:rPr>
          <w:color w:val="000000"/>
        </w:rPr>
      </w:pPr>
      <w:r w:rsidRPr="00E65A59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7"/>
        <w:gridCol w:w="396"/>
        <w:gridCol w:w="1530"/>
        <w:gridCol w:w="2106"/>
        <w:gridCol w:w="1889"/>
        <w:gridCol w:w="966"/>
        <w:gridCol w:w="1505"/>
        <w:gridCol w:w="879"/>
      </w:tblGrid>
      <w:tr w:rsidR="001B45F9" w:rsidRPr="00867470" w:rsidTr="0046700D">
        <w:trPr>
          <w:jc w:val="center"/>
        </w:trPr>
        <w:tc>
          <w:tcPr>
            <w:tcW w:w="397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2106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89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67470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66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505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79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2106" w:type="dxa"/>
            <w:vAlign w:val="center"/>
          </w:tcPr>
          <w:p w:rsidR="001B45F9" w:rsidRPr="00867470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持仓量总计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HOLDQTY_SUM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HOLDQTY_SUM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867470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0</w:t>
              </w:r>
              <w:r w:rsidR="001B45F9" w:rsidRPr="00867470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持仓盈亏合计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HOLDE_PL_SUM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HOLDE_PL_SUM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占用保证金合计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HOLD_MARGIN_SUM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36A84" w:rsidRPr="00867470" w:rsidTr="0046700D">
        <w:trPr>
          <w:jc w:val="center"/>
        </w:trPr>
        <w:tc>
          <w:tcPr>
            <w:tcW w:w="397" w:type="dxa"/>
            <w:vAlign w:val="center"/>
          </w:tcPr>
          <w:p w:rsidR="00036A84" w:rsidRPr="00867470" w:rsidRDefault="00036A84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396" w:type="dxa"/>
          </w:tcPr>
          <w:p w:rsidR="00036A84" w:rsidRDefault="00036A84" w:rsidP="00432DF6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036A84" w:rsidRPr="00867470" w:rsidRDefault="00036A84" w:rsidP="00432DF6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延期费合计</w:t>
            </w:r>
          </w:p>
        </w:tc>
        <w:tc>
          <w:tcPr>
            <w:tcW w:w="2106" w:type="dxa"/>
            <w:vAlign w:val="center"/>
          </w:tcPr>
          <w:p w:rsidR="00036A84" w:rsidRPr="00867470" w:rsidRDefault="00036A84" w:rsidP="00432DF6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DELAY_FEE_SUM</w:t>
            </w:r>
          </w:p>
        </w:tc>
        <w:tc>
          <w:tcPr>
            <w:tcW w:w="1889" w:type="dxa"/>
            <w:vAlign w:val="center"/>
          </w:tcPr>
          <w:p w:rsidR="00036A84" w:rsidRPr="00867470" w:rsidRDefault="00036A84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036A84" w:rsidRPr="00867470" w:rsidRDefault="00036A84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05" w:type="dxa"/>
            <w:vAlign w:val="center"/>
          </w:tcPr>
          <w:p w:rsidR="00036A84" w:rsidRPr="00867470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36A84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036A84" w:rsidRPr="00867470" w:rsidRDefault="00036A84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1B45F9" w:rsidRPr="00867470" w:rsidRDefault="00036A84" w:rsidP="001B45F9">
            <w:pPr>
              <w:rPr>
                <w:rFonts w:ascii="宋体" w:hAnsi="宋体"/>
                <w:sz w:val="18"/>
                <w:szCs w:val="18"/>
              </w:rPr>
            </w:pPr>
            <w:r w:rsidRPr="00036A84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</w:t>
            </w:r>
            <w:r w:rsidR="00AD117C">
              <w:rPr>
                <w:rFonts w:ascii="宋体" w:hAnsi="宋体" w:hint="eastAsia"/>
                <w:color w:val="000000"/>
                <w:sz w:val="18"/>
                <w:szCs w:val="18"/>
              </w:rPr>
              <w:t>合计</w:t>
            </w:r>
          </w:p>
        </w:tc>
        <w:tc>
          <w:tcPr>
            <w:tcW w:w="2106" w:type="dxa"/>
            <w:vAlign w:val="center"/>
          </w:tcPr>
          <w:p w:rsidR="001B45F9" w:rsidRPr="00867470" w:rsidRDefault="00AD117C" w:rsidP="00036A84">
            <w:pPr>
              <w:rPr>
                <w:rFonts w:ascii="宋体" w:hAnsi="宋体"/>
                <w:sz w:val="18"/>
                <w:szCs w:val="18"/>
              </w:rPr>
            </w:pPr>
            <w:r w:rsidRPr="00AD117C">
              <w:rPr>
                <w:rFonts w:ascii="宋体" w:hAnsi="宋体"/>
                <w:color w:val="000000"/>
                <w:sz w:val="18"/>
                <w:szCs w:val="18"/>
              </w:rPr>
              <w:t>DELAY_FEE_S_SUM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AD117C" w:rsidRPr="00AD117C">
              <w:rPr>
                <w:rFonts w:ascii="宋体" w:hAnsi="宋体"/>
                <w:color w:val="000000"/>
                <w:sz w:val="18"/>
                <w:szCs w:val="18"/>
              </w:rPr>
              <w:t>DELAY_FEE_S_SUM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1B45F9" w:rsidRDefault="001B45F9" w:rsidP="001B45F9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建仓时间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&lt;HOLD_TIME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建仓价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交易账号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TRADE_ACCOUNT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TRADE_ACCOUNT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 w:rsidRPr="00A27FC2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16</w:t>
              </w:r>
              <w:r w:rsidR="001B45F9" w:rsidRPr="00A27FC2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建仓单号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OPEN_TRADE_NO&gt;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867470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5</w:t>
              </w:r>
              <w:r w:rsidR="001B45F9" w:rsidRPr="00867470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商品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867470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1B45F9" w:rsidRPr="00867470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Fix2</w:t>
              </w:r>
              <w:r w:rsidR="001B45F9" w:rsidRPr="00867470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持仓单号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HOLD_NO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HOLD_NO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867470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5</w:t>
              </w:r>
              <w:r w:rsidR="001B45F9" w:rsidRPr="00867470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持仓量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HOLD_QTY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HOLD_QTY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867470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0</w:t>
              </w:r>
              <w:r w:rsidR="001B45F9" w:rsidRPr="00867470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持仓价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结算价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CLEAR_PRICE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持仓盈亏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占用保证金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6700D" w:rsidRPr="00867470" w:rsidTr="0046700D">
        <w:trPr>
          <w:jc w:val="center"/>
        </w:trPr>
        <w:tc>
          <w:tcPr>
            <w:tcW w:w="397" w:type="dxa"/>
            <w:vAlign w:val="center"/>
          </w:tcPr>
          <w:p w:rsidR="0046700D" w:rsidRPr="00867470" w:rsidRDefault="0046700D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96" w:type="dxa"/>
          </w:tcPr>
          <w:p w:rsidR="0046700D" w:rsidRDefault="0046700D" w:rsidP="00432DF6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46700D" w:rsidRPr="00867470" w:rsidRDefault="0046700D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延期费</w:t>
            </w:r>
          </w:p>
        </w:tc>
        <w:tc>
          <w:tcPr>
            <w:tcW w:w="2106" w:type="dxa"/>
            <w:vAlign w:val="center"/>
          </w:tcPr>
          <w:p w:rsidR="0046700D" w:rsidRPr="00867470" w:rsidRDefault="0046700D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</w:t>
            </w:r>
          </w:p>
        </w:tc>
        <w:tc>
          <w:tcPr>
            <w:tcW w:w="1889" w:type="dxa"/>
            <w:vAlign w:val="center"/>
          </w:tcPr>
          <w:p w:rsidR="0046700D" w:rsidRPr="00867470" w:rsidRDefault="0046700D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DELAY_FEE&gt;</w:t>
            </w:r>
          </w:p>
        </w:tc>
        <w:tc>
          <w:tcPr>
            <w:tcW w:w="966" w:type="dxa"/>
            <w:vAlign w:val="center"/>
          </w:tcPr>
          <w:p w:rsidR="0046700D" w:rsidRPr="00867470" w:rsidRDefault="0046700D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46700D" w:rsidRPr="00867470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46700D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46700D" w:rsidRPr="00867470" w:rsidRDefault="0046700D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46700D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6700D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</w:t>
            </w:r>
          </w:p>
        </w:tc>
        <w:tc>
          <w:tcPr>
            <w:tcW w:w="2106" w:type="dxa"/>
            <w:vAlign w:val="center"/>
          </w:tcPr>
          <w:p w:rsidR="001B45F9" w:rsidRPr="00867470" w:rsidRDefault="00C77BFC" w:rsidP="0046700D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77BFC">
              <w:rPr>
                <w:rFonts w:ascii="宋体" w:hAnsi="宋体"/>
                <w:color w:val="000000"/>
                <w:sz w:val="18"/>
                <w:szCs w:val="18"/>
              </w:rPr>
              <w:t>DELAY_FEE_S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C77BFC" w:rsidRPr="00C77BFC">
              <w:rPr>
                <w:rFonts w:ascii="宋体" w:hAnsi="宋体"/>
                <w:color w:val="000000"/>
                <w:sz w:val="18"/>
                <w:szCs w:val="18"/>
              </w:rPr>
              <w:t>DELAY_FEE_S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1B45F9" w:rsidRPr="00C63B2E" w:rsidRDefault="001B45F9" w:rsidP="001B45F9"/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c"/>
        <w:numPr>
          <w:ilvl w:val="0"/>
          <w:numId w:val="30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会员持仓明细查询</w:t>
      </w:r>
      <w:r w:rsidRPr="00BB6727">
        <w:rPr>
          <w:rFonts w:hint="eastAsia"/>
        </w:rPr>
        <w:t>。</w:t>
      </w:r>
    </w:p>
    <w:p w:rsidR="001B45F9" w:rsidRPr="00BB6727" w:rsidRDefault="001B45F9" w:rsidP="00D51B16">
      <w:pPr>
        <w:pStyle w:val="ac"/>
        <w:numPr>
          <w:ilvl w:val="0"/>
          <w:numId w:val="30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Pr="00E02E88" w:rsidRDefault="001B45F9" w:rsidP="00D51B16">
      <w:pPr>
        <w:pStyle w:val="ad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506" w:name="_Toc351540272"/>
      <w:r w:rsidRPr="00E02E88">
        <w:rPr>
          <w:rFonts w:hint="eastAsia"/>
          <w:b/>
          <w:sz w:val="28"/>
          <w:szCs w:val="28"/>
        </w:rPr>
        <w:t>会员报表</w:t>
      </w:r>
      <w:r w:rsidRPr="00E02E88">
        <w:rPr>
          <w:rFonts w:hint="eastAsia"/>
          <w:b/>
          <w:sz w:val="28"/>
          <w:szCs w:val="28"/>
        </w:rPr>
        <w:t>-</w:t>
      </w:r>
      <w:r w:rsidRPr="00E02E88">
        <w:rPr>
          <w:rFonts w:hint="eastAsia"/>
          <w:b/>
          <w:sz w:val="28"/>
          <w:szCs w:val="28"/>
        </w:rPr>
        <w:t>资金流水查询</w:t>
      </w:r>
      <w:bookmarkEnd w:id="506"/>
    </w:p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业务功能</w:t>
      </w:r>
    </w:p>
    <w:p w:rsidR="001B45F9" w:rsidRPr="004B1ACE" w:rsidRDefault="001B45F9" w:rsidP="004B1ACE">
      <w:pPr>
        <w:pStyle w:val="ad"/>
        <w:tabs>
          <w:tab w:val="left" w:pos="2934"/>
        </w:tabs>
        <w:ind w:left="992" w:firstLineChars="0" w:firstLine="0"/>
        <w:rPr>
          <w:color w:val="000000"/>
        </w:rPr>
      </w:pPr>
      <w:r w:rsidRPr="004B1ACE">
        <w:rPr>
          <w:rFonts w:hint="eastAsia"/>
          <w:color w:val="000000"/>
        </w:rPr>
        <w:t>会员资金流水查询</w:t>
      </w:r>
      <w:r w:rsidRPr="004B1ACE">
        <w:rPr>
          <w:rFonts w:hint="eastAsia"/>
          <w:color w:val="000000"/>
        </w:rPr>
        <w:t>(</w:t>
      </w:r>
      <w:r w:rsidRPr="004B1ACE">
        <w:rPr>
          <w:color w:val="000000"/>
        </w:rPr>
        <w:t>report_memberfundsflow_query</w:t>
      </w:r>
      <w:r w:rsidRPr="004B1ACE">
        <w:rPr>
          <w:rFonts w:hint="eastAsia"/>
          <w:color w:val="000000"/>
        </w:rPr>
        <w:t>)</w:t>
      </w:r>
      <w:r w:rsidRPr="004B1ACE">
        <w:rPr>
          <w:rFonts w:hint="eastAsia"/>
          <w:color w:val="000000"/>
        </w:rPr>
        <w:t>；</w:t>
      </w:r>
    </w:p>
    <w:p w:rsidR="001B45F9" w:rsidRDefault="001B45F9" w:rsidP="001B45F9"/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支持版本</w:t>
      </w:r>
    </w:p>
    <w:p w:rsidR="001B45F9" w:rsidRDefault="001B45F9" w:rsidP="004B1ACE">
      <w:pPr>
        <w:pStyle w:val="ad"/>
        <w:tabs>
          <w:tab w:val="left" w:pos="2934"/>
        </w:tabs>
        <w:ind w:left="992" w:firstLineChars="0" w:firstLine="0"/>
        <w:rPr>
          <w:color w:val="000000"/>
        </w:rPr>
      </w:pPr>
      <w:r w:rsidRPr="004B1ACE">
        <w:rPr>
          <w:rFonts w:hint="eastAsia"/>
          <w:color w:val="000000"/>
        </w:rPr>
        <w:t>1.0</w:t>
      </w:r>
      <w:r w:rsidRPr="004B1ACE">
        <w:rPr>
          <w:rFonts w:hint="eastAsia"/>
          <w:color w:val="000000"/>
        </w:rPr>
        <w:t>以上</w:t>
      </w:r>
    </w:p>
    <w:p w:rsidR="0051397F" w:rsidRPr="004B1ACE" w:rsidRDefault="0051397F" w:rsidP="004B1ACE">
      <w:pPr>
        <w:pStyle w:val="ad"/>
        <w:tabs>
          <w:tab w:val="left" w:pos="2934"/>
        </w:tabs>
        <w:ind w:left="992" w:firstLineChars="0" w:firstLine="0"/>
        <w:rPr>
          <w:color w:val="000000"/>
        </w:rPr>
      </w:pPr>
    </w:p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标签名称</w:t>
      </w:r>
    </w:p>
    <w:p w:rsidR="001B45F9" w:rsidRDefault="003123B9" w:rsidP="004B1ACE">
      <w:pPr>
        <w:pStyle w:val="ad"/>
        <w:tabs>
          <w:tab w:val="left" w:pos="2934"/>
        </w:tabs>
        <w:ind w:left="992" w:firstLineChars="0" w:firstLine="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1B45F9" w:rsidRPr="004B1ACE">
        <w:rPr>
          <w:color w:val="000000"/>
        </w:rPr>
        <w:t>report_memberfundsflow_query</w:t>
      </w:r>
    </w:p>
    <w:p w:rsidR="0051397F" w:rsidRPr="004B1ACE" w:rsidRDefault="0051397F" w:rsidP="004B1ACE">
      <w:pPr>
        <w:pStyle w:val="ad"/>
        <w:tabs>
          <w:tab w:val="left" w:pos="2934"/>
        </w:tabs>
        <w:ind w:left="992" w:firstLineChars="0" w:firstLine="0"/>
        <w:rPr>
          <w:color w:val="000000"/>
        </w:rPr>
      </w:pPr>
    </w:p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请求消息要素</w:t>
      </w:r>
    </w:p>
    <w:p w:rsidR="00E65A59" w:rsidRPr="00097908" w:rsidRDefault="00E65A59" w:rsidP="00097908">
      <w:pPr>
        <w:ind w:left="420" w:firstLine="420"/>
        <w:rPr>
          <w:color w:val="000000"/>
        </w:rPr>
      </w:pPr>
      <w:r w:rsidRPr="00097908">
        <w:rPr>
          <w:color w:val="000000"/>
        </w:rPr>
        <w:t>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"MMTS": 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"version": "1.0”",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"REQ": 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"name": "report_memberfundsflow_query",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"id": "",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"USER_ID": "</w:t>
      </w:r>
      <w:r w:rsidRPr="00E65A59">
        <w:rPr>
          <w:rFonts w:hint="eastAsia"/>
          <w:color w:val="000000"/>
        </w:rPr>
        <w:t>登陆用户</w:t>
      </w:r>
      <w:r w:rsidRPr="00E65A59">
        <w:rPr>
          <w:rFonts w:hint="eastAsia"/>
          <w:color w:val="000000"/>
        </w:rPr>
        <w:t>ID",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"SESSION_ID": "SESSION_ID",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"ST": "</w:t>
      </w:r>
      <w:r w:rsidRPr="00E65A59">
        <w:rPr>
          <w:rFonts w:hint="eastAsia"/>
          <w:color w:val="000000"/>
        </w:rPr>
        <w:t>开始日期，日期型</w:t>
      </w:r>
      <w:r w:rsidRPr="00E65A59">
        <w:rPr>
          <w:rFonts w:hint="eastAsia"/>
          <w:color w:val="000000"/>
        </w:rPr>
        <w:t>,</w:t>
      </w:r>
      <w:r w:rsidRPr="00E65A59">
        <w:rPr>
          <w:rFonts w:hint="eastAsia"/>
          <w:color w:val="000000"/>
        </w:rPr>
        <w:t>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lastRenderedPageBreak/>
        <w:t xml:space="preserve">      "ET": "</w:t>
      </w:r>
      <w:r w:rsidRPr="00E65A59">
        <w:rPr>
          <w:rFonts w:hint="eastAsia"/>
          <w:color w:val="000000"/>
        </w:rPr>
        <w:t>结束日期，日期型</w:t>
      </w:r>
      <w:r w:rsidRPr="00E65A59">
        <w:rPr>
          <w:rFonts w:hint="eastAsia"/>
          <w:color w:val="000000"/>
        </w:rPr>
        <w:t>,</w:t>
      </w:r>
      <w:r w:rsidRPr="00E65A59">
        <w:rPr>
          <w:rFonts w:hint="eastAsia"/>
          <w:color w:val="000000"/>
        </w:rPr>
        <w:t>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"STARTNUM": "</w:t>
      </w:r>
      <w:r w:rsidRPr="00E65A59">
        <w:rPr>
          <w:rFonts w:hint="eastAsia"/>
          <w:color w:val="000000"/>
        </w:rPr>
        <w:t>第几条开始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"RECCNT": "</w:t>
      </w:r>
      <w:r w:rsidRPr="00E65A59">
        <w:rPr>
          <w:rFonts w:hint="eastAsia"/>
          <w:color w:val="000000"/>
        </w:rPr>
        <w:t>要多少条记录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"SORTFLD": "</w:t>
      </w:r>
      <w:r w:rsidRPr="00E65A59">
        <w:rPr>
          <w:rFonts w:hint="eastAsia"/>
          <w:color w:val="000000"/>
        </w:rPr>
        <w:t>排序字段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"ISDESC": "</w:t>
      </w:r>
      <w:r w:rsidRPr="00E65A59">
        <w:rPr>
          <w:rFonts w:hint="eastAsia"/>
          <w:color w:val="000000"/>
        </w:rPr>
        <w:t>升降序：</w:t>
      </w:r>
      <w:r w:rsidRPr="00E65A59">
        <w:rPr>
          <w:rFonts w:hint="eastAsia"/>
          <w:color w:val="000000"/>
        </w:rPr>
        <w:t>0-</w:t>
      </w:r>
      <w:r w:rsidRPr="00E65A59">
        <w:rPr>
          <w:rFonts w:hint="eastAsia"/>
          <w:color w:val="000000"/>
        </w:rPr>
        <w:t>升序；</w:t>
      </w:r>
      <w:r w:rsidRPr="00E65A59">
        <w:rPr>
          <w:rFonts w:hint="eastAsia"/>
          <w:color w:val="000000"/>
        </w:rPr>
        <w:t>1-</w:t>
      </w:r>
      <w:r w:rsidRPr="00E65A59">
        <w:rPr>
          <w:rFonts w:hint="eastAsia"/>
          <w:color w:val="000000"/>
        </w:rPr>
        <w:t>降序；</w:t>
      </w:r>
      <w:r w:rsidRPr="00E65A59">
        <w:rPr>
          <w:rFonts w:hint="eastAsia"/>
          <w:color w:val="000000"/>
        </w:rPr>
        <w:t>"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}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}</w:t>
      </w:r>
    </w:p>
    <w:p w:rsidR="00E65A59" w:rsidRDefault="00E65A59" w:rsidP="00E65A59">
      <w:pPr>
        <w:pStyle w:val="ad"/>
        <w:ind w:left="992" w:firstLineChars="0" w:firstLine="0"/>
        <w:rPr>
          <w:color w:val="000000"/>
        </w:rPr>
      </w:pPr>
      <w:r w:rsidRPr="00E65A59">
        <w:rPr>
          <w:color w:val="000000"/>
        </w:rPr>
        <w:t>}</w:t>
      </w:r>
    </w:p>
    <w:p w:rsidR="00E65A59" w:rsidRPr="0051397F" w:rsidRDefault="00E65A59" w:rsidP="0051397F">
      <w:pPr>
        <w:pStyle w:val="ad"/>
        <w:ind w:left="1260" w:firstLineChars="0" w:firstLine="0"/>
        <w:rPr>
          <w:color w:val="000000"/>
        </w:rPr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505"/>
        <w:gridCol w:w="1638"/>
        <w:gridCol w:w="1590"/>
        <w:gridCol w:w="1652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Default="001B45F9" w:rsidP="001B45F9"/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返回消息要素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>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"MMTS": 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"version": "1.0",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"REP": 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"name": "report_memberfundsflow_query",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"message": "",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"retcode": "",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"TTLREC": "</w:t>
      </w:r>
      <w:r w:rsidRPr="00E65A59">
        <w:rPr>
          <w:rFonts w:hint="eastAsia"/>
          <w:color w:val="000000"/>
        </w:rPr>
        <w:t>总记录数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"AMOUNT_SUM": "</w:t>
      </w:r>
      <w:r w:rsidRPr="00E65A59">
        <w:rPr>
          <w:rFonts w:hint="eastAsia"/>
          <w:color w:val="000000"/>
        </w:rPr>
        <w:t>变动金额总计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"RESULTLIST": 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  "REC": {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"CLEAR_DATE": "</w:t>
      </w:r>
      <w:r w:rsidRPr="00E65A59">
        <w:rPr>
          <w:rFonts w:hint="eastAsia"/>
          <w:color w:val="000000"/>
        </w:rPr>
        <w:t>结算日期，日期型，毫秒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"FUND_FLOW": "</w:t>
      </w:r>
      <w:r w:rsidRPr="00E65A59">
        <w:rPr>
          <w:rFonts w:hint="eastAsia"/>
          <w:color w:val="000000"/>
        </w:rPr>
        <w:t>流水号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"AMOUNT": "</w:t>
      </w:r>
      <w:r w:rsidRPr="00E65A59">
        <w:rPr>
          <w:rFonts w:hint="eastAsia"/>
          <w:color w:val="000000"/>
        </w:rPr>
        <w:t>变动金额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"BALANCE": "</w:t>
      </w:r>
      <w:r w:rsidRPr="00E65A59">
        <w:rPr>
          <w:rFonts w:hint="eastAsia"/>
          <w:color w:val="000000"/>
        </w:rPr>
        <w:t>变动后金额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"VOUCHER_NO": "</w:t>
      </w:r>
      <w:r w:rsidRPr="00E65A59">
        <w:rPr>
          <w:rFonts w:hint="eastAsia"/>
          <w:color w:val="000000"/>
        </w:rPr>
        <w:t>关联单号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Chars="200" w:left="2520" w:hangingChars="1000" w:hanging="2100"/>
        <w:rPr>
          <w:color w:val="000000"/>
        </w:rPr>
      </w:pPr>
      <w:r w:rsidRPr="00E65A59">
        <w:rPr>
          <w:rFonts w:hint="eastAsia"/>
          <w:color w:val="000000"/>
        </w:rPr>
        <w:t xml:space="preserve"> "OPR_CODE": ": </w:t>
      </w:r>
      <w:r w:rsidRPr="00E65A59">
        <w:rPr>
          <w:rFonts w:hint="eastAsia"/>
          <w:color w:val="000000"/>
        </w:rPr>
        <w:t>业务代码：</w:t>
      </w:r>
      <w:r w:rsidRPr="00E65A59">
        <w:rPr>
          <w:rFonts w:hint="eastAsia"/>
          <w:color w:val="000000"/>
        </w:rPr>
        <w:t>101-</w:t>
      </w:r>
      <w:r w:rsidRPr="00E65A59">
        <w:rPr>
          <w:rFonts w:hint="eastAsia"/>
          <w:color w:val="000000"/>
        </w:rPr>
        <w:t>入金；</w:t>
      </w:r>
      <w:r w:rsidRPr="00E65A59">
        <w:rPr>
          <w:rFonts w:hint="eastAsia"/>
          <w:color w:val="000000"/>
        </w:rPr>
        <w:t>102-</w:t>
      </w:r>
      <w:r w:rsidRPr="00E65A59">
        <w:rPr>
          <w:rFonts w:hint="eastAsia"/>
          <w:color w:val="000000"/>
        </w:rPr>
        <w:t>出金；</w:t>
      </w:r>
      <w:r w:rsidRPr="00E65A59">
        <w:rPr>
          <w:rFonts w:hint="eastAsia"/>
          <w:color w:val="000000"/>
        </w:rPr>
        <w:t>103-</w:t>
      </w:r>
      <w:r w:rsidRPr="00E65A59">
        <w:rPr>
          <w:rFonts w:hint="eastAsia"/>
          <w:color w:val="000000"/>
        </w:rPr>
        <w:t>手续费；</w:t>
      </w:r>
      <w:r w:rsidRPr="00E65A59">
        <w:rPr>
          <w:rFonts w:hint="eastAsia"/>
          <w:color w:val="000000"/>
        </w:rPr>
        <w:t>104-</w:t>
      </w:r>
      <w:r w:rsidRPr="00E65A59">
        <w:rPr>
          <w:rFonts w:hint="eastAsia"/>
          <w:color w:val="000000"/>
        </w:rPr>
        <w:t>收保证金；</w:t>
      </w:r>
      <w:r w:rsidRPr="00E65A59">
        <w:rPr>
          <w:rFonts w:hint="eastAsia"/>
          <w:color w:val="000000"/>
        </w:rPr>
        <w:t>105-</w:t>
      </w:r>
      <w:r w:rsidRPr="00E65A59">
        <w:rPr>
          <w:rFonts w:hint="eastAsia"/>
          <w:color w:val="000000"/>
        </w:rPr>
        <w:t>退保证金；</w:t>
      </w:r>
      <w:r w:rsidRPr="00E65A59">
        <w:rPr>
          <w:rFonts w:hint="eastAsia"/>
          <w:color w:val="000000"/>
        </w:rPr>
        <w:t xml:space="preserve"> 106-</w:t>
      </w:r>
      <w:r w:rsidRPr="00E65A59">
        <w:rPr>
          <w:rFonts w:hint="eastAsia"/>
          <w:color w:val="000000"/>
        </w:rPr>
        <w:t>平仓盈亏；</w:t>
      </w:r>
      <w:r w:rsidRPr="00E65A59">
        <w:rPr>
          <w:rFonts w:hint="eastAsia"/>
          <w:color w:val="000000"/>
        </w:rPr>
        <w:t>107-</w:t>
      </w:r>
      <w:r w:rsidRPr="00E65A59">
        <w:rPr>
          <w:rFonts w:hint="eastAsia"/>
          <w:color w:val="000000"/>
        </w:rPr>
        <w:t>收浮亏；</w:t>
      </w:r>
      <w:r w:rsidRPr="00E65A59">
        <w:rPr>
          <w:rFonts w:hint="eastAsia"/>
          <w:color w:val="000000"/>
        </w:rPr>
        <w:t>108-</w:t>
      </w:r>
      <w:r w:rsidRPr="00E65A59">
        <w:rPr>
          <w:rFonts w:hint="eastAsia"/>
          <w:color w:val="000000"/>
        </w:rPr>
        <w:t>退浮亏；</w:t>
      </w:r>
      <w:r w:rsidRPr="00E65A59">
        <w:rPr>
          <w:rFonts w:hint="eastAsia"/>
          <w:color w:val="000000"/>
        </w:rPr>
        <w:t>110-</w:t>
      </w:r>
      <w:r w:rsidRPr="00E65A59">
        <w:rPr>
          <w:rFonts w:hint="eastAsia"/>
          <w:color w:val="000000"/>
        </w:rPr>
        <w:t>担保金入金；</w:t>
      </w:r>
      <w:r w:rsidRPr="00E65A59">
        <w:rPr>
          <w:rFonts w:hint="eastAsia"/>
          <w:color w:val="000000"/>
        </w:rPr>
        <w:t>111-</w:t>
      </w:r>
      <w:r w:rsidRPr="00E65A59">
        <w:rPr>
          <w:rFonts w:hint="eastAsia"/>
          <w:color w:val="000000"/>
        </w:rPr>
        <w:t>担保金出金；</w:t>
      </w:r>
      <w:r w:rsidRPr="00E65A59">
        <w:rPr>
          <w:rFonts w:hint="eastAsia"/>
          <w:color w:val="000000"/>
        </w:rPr>
        <w:t xml:space="preserve"> 112</w:t>
      </w:r>
      <w:r w:rsidRPr="00E65A59">
        <w:rPr>
          <w:rFonts w:hint="eastAsia"/>
          <w:color w:val="000000"/>
        </w:rPr>
        <w:t>交收货款；</w:t>
      </w:r>
      <w:r w:rsidRPr="00E65A59">
        <w:rPr>
          <w:rFonts w:hint="eastAsia"/>
          <w:color w:val="000000"/>
        </w:rPr>
        <w:t>113-</w:t>
      </w:r>
      <w:r w:rsidRPr="00E65A59">
        <w:rPr>
          <w:rFonts w:hint="eastAsia"/>
          <w:color w:val="000000"/>
        </w:rPr>
        <w:t>交收手续费；</w:t>
      </w:r>
      <w:r w:rsidRPr="00E65A59">
        <w:rPr>
          <w:rFonts w:hint="eastAsia"/>
          <w:color w:val="000000"/>
        </w:rPr>
        <w:t>114-</w:t>
      </w:r>
      <w:r w:rsidRPr="00E65A59">
        <w:rPr>
          <w:rFonts w:hint="eastAsia"/>
          <w:color w:val="000000"/>
        </w:rPr>
        <w:t>交收盈亏；</w:t>
      </w:r>
      <w:r w:rsidRPr="00E65A59">
        <w:rPr>
          <w:rFonts w:hint="eastAsia"/>
          <w:color w:val="000000"/>
        </w:rPr>
        <w:t>115-</w:t>
      </w:r>
      <w:r w:rsidRPr="00E65A59">
        <w:rPr>
          <w:rFonts w:hint="eastAsia"/>
          <w:color w:val="000000"/>
        </w:rPr>
        <w:t>增值税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"CREATE_TIME": "</w:t>
      </w:r>
      <w:r w:rsidRPr="00E65A59">
        <w:rPr>
          <w:rFonts w:hint="eastAsia"/>
          <w:color w:val="000000"/>
        </w:rPr>
        <w:t>发生时间，毫秒</w:t>
      </w:r>
      <w:r w:rsidRPr="00E65A59">
        <w:rPr>
          <w:rFonts w:hint="eastAsia"/>
          <w:color w:val="000000"/>
        </w:rPr>
        <w:t>"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  }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  }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  }</w:t>
      </w:r>
    </w:p>
    <w:p w:rsidR="00E65A59" w:rsidRPr="00E65A59" w:rsidRDefault="00E65A59" w:rsidP="00E65A59">
      <w:pPr>
        <w:pStyle w:val="ad"/>
        <w:ind w:left="992"/>
        <w:rPr>
          <w:color w:val="000000"/>
        </w:rPr>
      </w:pPr>
      <w:r w:rsidRPr="00E65A59">
        <w:rPr>
          <w:color w:val="000000"/>
        </w:rPr>
        <w:t xml:space="preserve">  }</w:t>
      </w:r>
    </w:p>
    <w:p w:rsidR="00E65A59" w:rsidRPr="00097908" w:rsidRDefault="00E65A59" w:rsidP="00097908">
      <w:pPr>
        <w:pStyle w:val="ad"/>
        <w:ind w:left="992" w:firstLineChars="0" w:firstLine="0"/>
        <w:rPr>
          <w:color w:val="000000"/>
        </w:rPr>
      </w:pPr>
      <w:r w:rsidRPr="00E65A59">
        <w:rPr>
          <w:color w:val="000000"/>
        </w:rPr>
        <w:lastRenderedPageBreak/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6"/>
        <w:gridCol w:w="396"/>
        <w:gridCol w:w="1581"/>
        <w:gridCol w:w="1276"/>
        <w:gridCol w:w="1701"/>
        <w:gridCol w:w="992"/>
        <w:gridCol w:w="1418"/>
        <w:gridCol w:w="1908"/>
      </w:tblGrid>
      <w:tr w:rsidR="001B45F9" w:rsidRPr="005161C6" w:rsidTr="001B45F9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5161C6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08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280A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6" w:type="dxa"/>
            <w:vAlign w:val="center"/>
          </w:tcPr>
          <w:p w:rsidR="001B45F9" w:rsidRPr="005161C6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280A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280A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 w:rsidRPr="00280A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变动金额总计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AMOUNT_SUM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AMOUNT_SUM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5161C6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280A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C168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C168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1B45F9" w:rsidRDefault="001B45F9" w:rsidP="001B45F9">
            <w:r w:rsidRPr="00C168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流水号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FUND_FLOW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FUND_FLOW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 w:rsidRPr="006805C5">
                <w:rPr>
                  <w:rStyle w:val="ab"/>
                  <w:rFonts w:hint="eastAsia"/>
                  <w:sz w:val="18"/>
                  <w:szCs w:val="18"/>
                </w:rPr>
                <w:t>Fix10Digital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1B45F9" w:rsidRDefault="001B45F9" w:rsidP="001B45F9">
            <w:r w:rsidRPr="00C168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变动金额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5161C6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:rsidR="001B45F9" w:rsidRDefault="001B45F9" w:rsidP="001B45F9">
            <w:r w:rsidRPr="00C168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变动后金额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BALANCE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5161C6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:rsidR="001B45F9" w:rsidRDefault="001B45F9" w:rsidP="001B45F9">
            <w:r w:rsidRPr="00C168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关联单号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VOUCHER_NO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VOUCHER_NO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16</w:t>
              </w:r>
              <w:r w:rsidR="001B45F9" w:rsidRPr="005161C6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:rsidR="001B45F9" w:rsidRDefault="001B45F9" w:rsidP="001B45F9">
            <w:r w:rsidRPr="00C168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业务类型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OPR_CODE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OPR_CODE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5161C6">
                <w:rPr>
                  <w:rStyle w:val="ab"/>
                  <w:sz w:val="18"/>
                  <w:szCs w:val="18"/>
                </w:rPr>
                <w:t>Max3Text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101入金 102 出金103手续费 104 收保证金 105 退保证金106 平仓盈亏 107 收浮亏 108 退浮亏 110担保金入金 111担保金出金 112交收货款  113交收手续费 114交收盈亏 115增值税</w:t>
            </w: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:rsidR="001B45F9" w:rsidRDefault="001B45F9" w:rsidP="001B45F9">
            <w:r w:rsidRPr="00C168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发生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CREATE_TIME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c"/>
        <w:numPr>
          <w:ilvl w:val="0"/>
          <w:numId w:val="31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会员资金流水查询</w:t>
      </w:r>
      <w:r w:rsidRPr="00BB6727">
        <w:rPr>
          <w:rFonts w:hint="eastAsia"/>
        </w:rPr>
        <w:t>。</w:t>
      </w:r>
    </w:p>
    <w:p w:rsidR="001B45F9" w:rsidRPr="00BB6727" w:rsidRDefault="001B45F9" w:rsidP="00D51B16">
      <w:pPr>
        <w:pStyle w:val="ac"/>
        <w:numPr>
          <w:ilvl w:val="0"/>
          <w:numId w:val="31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Default="001B45F9" w:rsidP="001B45F9"/>
    <w:p w:rsidR="001B45F9" w:rsidRPr="00E02E88" w:rsidRDefault="001B45F9" w:rsidP="00D51B16">
      <w:pPr>
        <w:pStyle w:val="ad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507" w:name="_Toc351540273"/>
      <w:r w:rsidRPr="00E02E88">
        <w:rPr>
          <w:rFonts w:hint="eastAsia"/>
          <w:b/>
          <w:sz w:val="28"/>
          <w:szCs w:val="28"/>
        </w:rPr>
        <w:t>会员报表</w:t>
      </w:r>
      <w:r w:rsidRPr="00E02E88">
        <w:rPr>
          <w:rFonts w:hint="eastAsia"/>
          <w:b/>
          <w:sz w:val="28"/>
          <w:szCs w:val="28"/>
        </w:rPr>
        <w:t>-</w:t>
      </w:r>
      <w:r w:rsidRPr="00E02E88">
        <w:rPr>
          <w:rFonts w:hint="eastAsia"/>
          <w:b/>
          <w:sz w:val="28"/>
          <w:szCs w:val="28"/>
        </w:rPr>
        <w:t>资金状况查询</w:t>
      </w:r>
      <w:bookmarkEnd w:id="507"/>
    </w:p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业务功能</w:t>
      </w:r>
    </w:p>
    <w:p w:rsidR="001B45F9" w:rsidRPr="004B1ACE" w:rsidRDefault="001B45F9" w:rsidP="004B1ACE">
      <w:pPr>
        <w:pStyle w:val="ad"/>
        <w:tabs>
          <w:tab w:val="left" w:pos="2934"/>
        </w:tabs>
        <w:ind w:left="992" w:firstLineChars="0" w:firstLine="0"/>
        <w:rPr>
          <w:color w:val="000000"/>
        </w:rPr>
      </w:pPr>
      <w:r w:rsidRPr="004B1ACE">
        <w:rPr>
          <w:rFonts w:hint="eastAsia"/>
          <w:color w:val="000000"/>
        </w:rPr>
        <w:t>会员资金状况查询</w:t>
      </w:r>
      <w:r w:rsidRPr="004B1ACE">
        <w:rPr>
          <w:rFonts w:hint="eastAsia"/>
          <w:color w:val="000000"/>
        </w:rPr>
        <w:t>(</w:t>
      </w:r>
      <w:r w:rsidRPr="004B1ACE">
        <w:rPr>
          <w:color w:val="000000"/>
        </w:rPr>
        <w:t>report_memberfundsstat_query</w:t>
      </w:r>
      <w:r w:rsidRPr="004B1ACE">
        <w:rPr>
          <w:rFonts w:hint="eastAsia"/>
          <w:color w:val="000000"/>
        </w:rPr>
        <w:t>)</w:t>
      </w:r>
      <w:r w:rsidRPr="004B1ACE">
        <w:rPr>
          <w:rFonts w:hint="eastAsia"/>
          <w:color w:val="000000"/>
        </w:rPr>
        <w:t>；</w:t>
      </w:r>
    </w:p>
    <w:p w:rsidR="001B45F9" w:rsidRDefault="001B45F9" w:rsidP="001B45F9"/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支持版本</w:t>
      </w:r>
    </w:p>
    <w:p w:rsidR="001B45F9" w:rsidRDefault="001B45F9" w:rsidP="004B1ACE">
      <w:pPr>
        <w:pStyle w:val="ad"/>
        <w:tabs>
          <w:tab w:val="left" w:pos="2934"/>
        </w:tabs>
        <w:ind w:left="992" w:firstLineChars="0" w:firstLine="0"/>
        <w:rPr>
          <w:color w:val="000000"/>
        </w:rPr>
      </w:pPr>
      <w:r w:rsidRPr="004B1ACE">
        <w:rPr>
          <w:rFonts w:hint="eastAsia"/>
          <w:color w:val="000000"/>
        </w:rPr>
        <w:t>1.0</w:t>
      </w:r>
      <w:r w:rsidRPr="004B1ACE">
        <w:rPr>
          <w:rFonts w:hint="eastAsia"/>
          <w:color w:val="000000"/>
        </w:rPr>
        <w:t>以上</w:t>
      </w:r>
    </w:p>
    <w:p w:rsidR="0051397F" w:rsidRPr="004B1ACE" w:rsidRDefault="0051397F" w:rsidP="004B1ACE">
      <w:pPr>
        <w:pStyle w:val="ad"/>
        <w:tabs>
          <w:tab w:val="left" w:pos="2934"/>
        </w:tabs>
        <w:ind w:left="992" w:firstLineChars="0" w:firstLine="0"/>
        <w:rPr>
          <w:color w:val="000000"/>
        </w:rPr>
      </w:pPr>
    </w:p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标签名称</w:t>
      </w:r>
    </w:p>
    <w:p w:rsidR="001B45F9" w:rsidRDefault="003123B9" w:rsidP="004B1ACE">
      <w:pPr>
        <w:pStyle w:val="ad"/>
        <w:tabs>
          <w:tab w:val="left" w:pos="2934"/>
        </w:tabs>
        <w:ind w:left="992" w:firstLineChars="0" w:firstLine="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1B45F9" w:rsidRPr="004B1ACE">
        <w:rPr>
          <w:color w:val="000000"/>
        </w:rPr>
        <w:t>report_memberfundsstat_query</w:t>
      </w:r>
    </w:p>
    <w:p w:rsidR="0051397F" w:rsidRPr="004B1ACE" w:rsidRDefault="0051397F" w:rsidP="004B1ACE">
      <w:pPr>
        <w:pStyle w:val="ad"/>
        <w:tabs>
          <w:tab w:val="left" w:pos="2934"/>
        </w:tabs>
        <w:ind w:left="992" w:firstLineChars="0" w:firstLine="0"/>
        <w:rPr>
          <w:color w:val="000000"/>
        </w:rPr>
      </w:pPr>
    </w:p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请求消息要素</w:t>
      </w:r>
    </w:p>
    <w:p w:rsidR="000409BB" w:rsidRPr="00097908" w:rsidRDefault="000409BB" w:rsidP="00097908">
      <w:pPr>
        <w:ind w:left="420" w:firstLine="420"/>
        <w:rPr>
          <w:color w:val="000000"/>
        </w:rPr>
      </w:pPr>
      <w:r w:rsidRPr="00097908">
        <w:rPr>
          <w:color w:val="000000"/>
        </w:rPr>
        <w:t>{</w:t>
      </w:r>
    </w:p>
    <w:p w:rsidR="000409BB" w:rsidRPr="000409BB" w:rsidRDefault="000409BB" w:rsidP="000409BB">
      <w:pPr>
        <w:pStyle w:val="ad"/>
        <w:ind w:left="992"/>
        <w:rPr>
          <w:color w:val="000000"/>
        </w:rPr>
      </w:pPr>
      <w:r w:rsidRPr="000409BB">
        <w:rPr>
          <w:color w:val="000000"/>
        </w:rPr>
        <w:t xml:space="preserve">  "MMTS": {</w:t>
      </w:r>
    </w:p>
    <w:p w:rsidR="000409BB" w:rsidRPr="000409BB" w:rsidRDefault="000409BB" w:rsidP="000409BB">
      <w:pPr>
        <w:pStyle w:val="ad"/>
        <w:ind w:left="992"/>
        <w:rPr>
          <w:color w:val="000000"/>
        </w:rPr>
      </w:pPr>
      <w:r w:rsidRPr="000409BB">
        <w:rPr>
          <w:color w:val="000000"/>
        </w:rPr>
        <w:t xml:space="preserve">    "version": "1.0",</w:t>
      </w:r>
    </w:p>
    <w:p w:rsidR="000409BB" w:rsidRPr="000409BB" w:rsidRDefault="000409BB" w:rsidP="000409BB">
      <w:pPr>
        <w:pStyle w:val="ad"/>
        <w:ind w:left="992"/>
        <w:rPr>
          <w:color w:val="000000"/>
        </w:rPr>
      </w:pPr>
      <w:r w:rsidRPr="000409BB">
        <w:rPr>
          <w:color w:val="000000"/>
        </w:rPr>
        <w:t xml:space="preserve">    "REQ": {</w:t>
      </w:r>
    </w:p>
    <w:p w:rsidR="000409BB" w:rsidRPr="000409BB" w:rsidRDefault="000409BB" w:rsidP="000409BB">
      <w:pPr>
        <w:pStyle w:val="ad"/>
        <w:ind w:left="992"/>
        <w:rPr>
          <w:color w:val="000000"/>
        </w:rPr>
      </w:pPr>
      <w:r w:rsidRPr="000409BB">
        <w:rPr>
          <w:color w:val="000000"/>
        </w:rPr>
        <w:t xml:space="preserve">      "name": "report_memberfundsstat_query",</w:t>
      </w:r>
    </w:p>
    <w:p w:rsidR="000409BB" w:rsidRPr="000409BB" w:rsidRDefault="000409BB" w:rsidP="000409BB">
      <w:pPr>
        <w:pStyle w:val="ad"/>
        <w:ind w:left="992"/>
        <w:rPr>
          <w:color w:val="000000"/>
        </w:rPr>
      </w:pPr>
      <w:r w:rsidRPr="000409BB">
        <w:rPr>
          <w:color w:val="000000"/>
        </w:rPr>
        <w:lastRenderedPageBreak/>
        <w:t xml:space="preserve">      "id": "",</w:t>
      </w:r>
    </w:p>
    <w:p w:rsidR="000409BB" w:rsidRPr="000409BB" w:rsidRDefault="000409BB" w:rsidP="000409BB">
      <w:pPr>
        <w:pStyle w:val="ad"/>
        <w:ind w:left="992"/>
        <w:rPr>
          <w:color w:val="000000"/>
        </w:rPr>
      </w:pPr>
      <w:r w:rsidRPr="000409BB">
        <w:rPr>
          <w:rFonts w:hint="eastAsia"/>
          <w:color w:val="000000"/>
        </w:rPr>
        <w:t xml:space="preserve">      "USER_ID": "</w:t>
      </w:r>
      <w:r w:rsidRPr="000409BB">
        <w:rPr>
          <w:rFonts w:hint="eastAsia"/>
          <w:color w:val="000000"/>
        </w:rPr>
        <w:t>登陆用户</w:t>
      </w:r>
      <w:r w:rsidRPr="000409BB">
        <w:rPr>
          <w:rFonts w:hint="eastAsia"/>
          <w:color w:val="000000"/>
        </w:rPr>
        <w:t>ID",</w:t>
      </w:r>
    </w:p>
    <w:p w:rsidR="000409BB" w:rsidRPr="000409BB" w:rsidRDefault="000409BB" w:rsidP="000409BB">
      <w:pPr>
        <w:pStyle w:val="ad"/>
        <w:ind w:left="992"/>
        <w:rPr>
          <w:color w:val="000000"/>
        </w:rPr>
      </w:pPr>
      <w:r w:rsidRPr="000409BB">
        <w:rPr>
          <w:color w:val="000000"/>
        </w:rPr>
        <w:t xml:space="preserve">      "SESSION_ID": "SESSION_ID",</w:t>
      </w:r>
    </w:p>
    <w:p w:rsidR="000409BB" w:rsidRPr="000409BB" w:rsidRDefault="000409BB" w:rsidP="000409BB">
      <w:pPr>
        <w:pStyle w:val="ad"/>
        <w:ind w:left="992"/>
        <w:rPr>
          <w:color w:val="000000"/>
        </w:rPr>
      </w:pPr>
      <w:r w:rsidRPr="000409BB">
        <w:rPr>
          <w:rFonts w:hint="eastAsia"/>
          <w:color w:val="000000"/>
        </w:rPr>
        <w:t xml:space="preserve">      "ST": "</w:t>
      </w:r>
      <w:r w:rsidRPr="000409BB">
        <w:rPr>
          <w:rFonts w:hint="eastAsia"/>
          <w:color w:val="000000"/>
        </w:rPr>
        <w:t>开始日期，日期型</w:t>
      </w:r>
      <w:r w:rsidRPr="000409BB">
        <w:rPr>
          <w:rFonts w:hint="eastAsia"/>
          <w:color w:val="000000"/>
        </w:rPr>
        <w:t>,</w:t>
      </w:r>
      <w:r w:rsidRPr="000409BB">
        <w:rPr>
          <w:rFonts w:hint="eastAsia"/>
          <w:color w:val="000000"/>
        </w:rPr>
        <w:t>毫秒</w:t>
      </w:r>
      <w:r w:rsidRPr="000409BB">
        <w:rPr>
          <w:rFonts w:hint="eastAsia"/>
          <w:color w:val="000000"/>
        </w:rPr>
        <w:t>",</w:t>
      </w:r>
    </w:p>
    <w:p w:rsidR="000409BB" w:rsidRPr="000409BB" w:rsidRDefault="000409BB" w:rsidP="000409BB">
      <w:pPr>
        <w:pStyle w:val="ad"/>
        <w:ind w:left="992"/>
        <w:rPr>
          <w:color w:val="000000"/>
        </w:rPr>
      </w:pPr>
      <w:r w:rsidRPr="000409BB">
        <w:rPr>
          <w:rFonts w:hint="eastAsia"/>
          <w:color w:val="000000"/>
        </w:rPr>
        <w:t xml:space="preserve">      "ET": "</w:t>
      </w:r>
      <w:r w:rsidRPr="000409BB">
        <w:rPr>
          <w:rFonts w:hint="eastAsia"/>
          <w:color w:val="000000"/>
        </w:rPr>
        <w:t>结束日期，日期型</w:t>
      </w:r>
      <w:r w:rsidRPr="000409BB">
        <w:rPr>
          <w:rFonts w:hint="eastAsia"/>
          <w:color w:val="000000"/>
        </w:rPr>
        <w:t>,</w:t>
      </w:r>
      <w:r w:rsidRPr="000409BB">
        <w:rPr>
          <w:rFonts w:hint="eastAsia"/>
          <w:color w:val="000000"/>
        </w:rPr>
        <w:t>毫秒</w:t>
      </w:r>
      <w:r w:rsidRPr="000409BB">
        <w:rPr>
          <w:rFonts w:hint="eastAsia"/>
          <w:color w:val="000000"/>
        </w:rPr>
        <w:t>",</w:t>
      </w:r>
    </w:p>
    <w:p w:rsidR="000409BB" w:rsidRPr="000409BB" w:rsidRDefault="000409BB" w:rsidP="000409BB">
      <w:pPr>
        <w:pStyle w:val="ad"/>
        <w:ind w:left="992"/>
        <w:rPr>
          <w:color w:val="000000"/>
        </w:rPr>
      </w:pPr>
      <w:r w:rsidRPr="000409BB">
        <w:rPr>
          <w:rFonts w:hint="eastAsia"/>
          <w:color w:val="000000"/>
        </w:rPr>
        <w:t xml:space="preserve">      "STARTNUM": "</w:t>
      </w:r>
      <w:r w:rsidRPr="000409BB">
        <w:rPr>
          <w:rFonts w:hint="eastAsia"/>
          <w:color w:val="000000"/>
        </w:rPr>
        <w:t>第几条开始</w:t>
      </w:r>
      <w:r w:rsidRPr="000409BB">
        <w:rPr>
          <w:rFonts w:hint="eastAsia"/>
          <w:color w:val="000000"/>
        </w:rPr>
        <w:t>",</w:t>
      </w:r>
    </w:p>
    <w:p w:rsidR="000409BB" w:rsidRPr="000409BB" w:rsidRDefault="000409BB" w:rsidP="000409BB">
      <w:pPr>
        <w:pStyle w:val="ad"/>
        <w:ind w:left="992"/>
        <w:rPr>
          <w:color w:val="000000"/>
        </w:rPr>
      </w:pPr>
      <w:r w:rsidRPr="000409BB">
        <w:rPr>
          <w:rFonts w:hint="eastAsia"/>
          <w:color w:val="000000"/>
        </w:rPr>
        <w:t xml:space="preserve">      "RECCNT": "</w:t>
      </w:r>
      <w:r w:rsidRPr="000409BB">
        <w:rPr>
          <w:rFonts w:hint="eastAsia"/>
          <w:color w:val="000000"/>
        </w:rPr>
        <w:t>要多少条记录</w:t>
      </w:r>
      <w:r w:rsidRPr="000409BB">
        <w:rPr>
          <w:rFonts w:hint="eastAsia"/>
          <w:color w:val="000000"/>
        </w:rPr>
        <w:t>",</w:t>
      </w:r>
    </w:p>
    <w:p w:rsidR="000409BB" w:rsidRPr="000409BB" w:rsidRDefault="000409BB" w:rsidP="000409BB">
      <w:pPr>
        <w:pStyle w:val="ad"/>
        <w:ind w:left="992"/>
        <w:rPr>
          <w:color w:val="000000"/>
        </w:rPr>
      </w:pPr>
      <w:r w:rsidRPr="000409BB">
        <w:rPr>
          <w:rFonts w:hint="eastAsia"/>
          <w:color w:val="000000"/>
        </w:rPr>
        <w:t xml:space="preserve">      "SORTFLD": "</w:t>
      </w:r>
      <w:r w:rsidRPr="000409BB">
        <w:rPr>
          <w:rFonts w:hint="eastAsia"/>
          <w:color w:val="000000"/>
        </w:rPr>
        <w:t>排序字段</w:t>
      </w:r>
      <w:r w:rsidRPr="000409BB">
        <w:rPr>
          <w:rFonts w:hint="eastAsia"/>
          <w:color w:val="000000"/>
        </w:rPr>
        <w:t>",</w:t>
      </w:r>
    </w:p>
    <w:p w:rsidR="000409BB" w:rsidRPr="000409BB" w:rsidRDefault="000409BB" w:rsidP="000409BB">
      <w:pPr>
        <w:pStyle w:val="ad"/>
        <w:ind w:left="992"/>
        <w:rPr>
          <w:color w:val="000000"/>
        </w:rPr>
      </w:pPr>
      <w:r w:rsidRPr="000409BB">
        <w:rPr>
          <w:rFonts w:hint="eastAsia"/>
          <w:color w:val="000000"/>
        </w:rPr>
        <w:t xml:space="preserve">      "ISDESC": "</w:t>
      </w:r>
      <w:r w:rsidRPr="000409BB">
        <w:rPr>
          <w:rFonts w:hint="eastAsia"/>
          <w:color w:val="000000"/>
        </w:rPr>
        <w:t>升降序：</w:t>
      </w:r>
      <w:r w:rsidRPr="000409BB">
        <w:rPr>
          <w:rFonts w:hint="eastAsia"/>
          <w:color w:val="000000"/>
        </w:rPr>
        <w:t>0-</w:t>
      </w:r>
      <w:r w:rsidRPr="000409BB">
        <w:rPr>
          <w:rFonts w:hint="eastAsia"/>
          <w:color w:val="000000"/>
        </w:rPr>
        <w:t>升序；</w:t>
      </w:r>
      <w:r w:rsidRPr="000409BB">
        <w:rPr>
          <w:rFonts w:hint="eastAsia"/>
          <w:color w:val="000000"/>
        </w:rPr>
        <w:t>1-</w:t>
      </w:r>
      <w:r w:rsidRPr="000409BB">
        <w:rPr>
          <w:rFonts w:hint="eastAsia"/>
          <w:color w:val="000000"/>
        </w:rPr>
        <w:t>降序；</w:t>
      </w:r>
      <w:r w:rsidRPr="000409BB">
        <w:rPr>
          <w:rFonts w:hint="eastAsia"/>
          <w:color w:val="000000"/>
        </w:rPr>
        <w:t>"</w:t>
      </w:r>
    </w:p>
    <w:p w:rsidR="000409BB" w:rsidRPr="000409BB" w:rsidRDefault="000409BB" w:rsidP="000409BB">
      <w:pPr>
        <w:pStyle w:val="ad"/>
        <w:ind w:left="992"/>
        <w:rPr>
          <w:color w:val="000000"/>
        </w:rPr>
      </w:pPr>
      <w:r w:rsidRPr="000409BB">
        <w:rPr>
          <w:color w:val="000000"/>
        </w:rPr>
        <w:t xml:space="preserve">    }</w:t>
      </w:r>
    </w:p>
    <w:p w:rsidR="000409BB" w:rsidRPr="000409BB" w:rsidRDefault="000409BB" w:rsidP="000409BB">
      <w:pPr>
        <w:pStyle w:val="ad"/>
        <w:ind w:left="992"/>
        <w:rPr>
          <w:color w:val="000000"/>
        </w:rPr>
      </w:pPr>
      <w:r w:rsidRPr="000409BB">
        <w:rPr>
          <w:color w:val="000000"/>
        </w:rPr>
        <w:t xml:space="preserve">  }</w:t>
      </w:r>
    </w:p>
    <w:p w:rsidR="000409BB" w:rsidRDefault="000409BB" w:rsidP="000409BB">
      <w:pPr>
        <w:pStyle w:val="ad"/>
        <w:ind w:left="992" w:firstLineChars="0" w:firstLine="0"/>
        <w:rPr>
          <w:color w:val="000000"/>
        </w:rPr>
      </w:pPr>
      <w:r w:rsidRPr="000409BB">
        <w:rPr>
          <w:color w:val="000000"/>
        </w:rPr>
        <w:t>}</w:t>
      </w:r>
    </w:p>
    <w:p w:rsidR="000409BB" w:rsidRPr="0051397F" w:rsidRDefault="000409BB" w:rsidP="0051397F">
      <w:pPr>
        <w:pStyle w:val="ad"/>
        <w:ind w:left="1260" w:firstLineChars="0" w:firstLine="0"/>
        <w:rPr>
          <w:color w:val="000000"/>
        </w:rPr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505"/>
        <w:gridCol w:w="1638"/>
        <w:gridCol w:w="1590"/>
        <w:gridCol w:w="1652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ab"/>
                  <w:sz w:val="18"/>
                  <w:szCs w:val="18"/>
                </w:rPr>
                <w:t>Max</w:t>
              </w:r>
              <w:r w:rsidR="001B45F9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返回消息要素</w:t>
      </w:r>
    </w:p>
    <w:p w:rsidR="008D5B98" w:rsidRPr="008D5B98" w:rsidRDefault="008D5B98" w:rsidP="00097908">
      <w:pPr>
        <w:ind w:left="572" w:firstLine="420"/>
        <w:rPr>
          <w:color w:val="000000"/>
        </w:rPr>
      </w:pPr>
      <w:r w:rsidRPr="008D5B98">
        <w:rPr>
          <w:color w:val="000000"/>
        </w:rPr>
        <w:t>{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color w:val="000000"/>
        </w:rPr>
        <w:t xml:space="preserve">  "MMTS": {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color w:val="000000"/>
        </w:rPr>
        <w:t xml:space="preserve">    "version": "1.0",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color w:val="000000"/>
        </w:rPr>
        <w:t xml:space="preserve">    "REP": {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color w:val="000000"/>
        </w:rPr>
        <w:t xml:space="preserve">      "name": "report_memberfundsstat_query",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color w:val="000000"/>
        </w:rPr>
        <w:t xml:space="preserve">      "message": "",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color w:val="000000"/>
        </w:rPr>
        <w:t xml:space="preserve">      "retcode": "",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"TTLREC": "</w:t>
      </w:r>
      <w:r w:rsidRPr="008D5B98">
        <w:rPr>
          <w:rFonts w:hint="eastAsia"/>
          <w:color w:val="000000"/>
        </w:rPr>
        <w:t>总记录数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"FUNDIO_SUM": "</w:t>
      </w:r>
      <w:r w:rsidRPr="008D5B98">
        <w:rPr>
          <w:rFonts w:hint="eastAsia"/>
          <w:color w:val="000000"/>
        </w:rPr>
        <w:t>出入金总计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"MEMBER_RETENTION_FEE_SUM": "</w:t>
      </w:r>
      <w:r w:rsidRPr="008D5B98">
        <w:rPr>
          <w:rFonts w:hint="eastAsia"/>
          <w:color w:val="000000"/>
        </w:rPr>
        <w:t>会员留存手续费总计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"EXCHANGE_RETENTION_FEE_SUM": "</w:t>
      </w:r>
      <w:r w:rsidRPr="008D5B98">
        <w:rPr>
          <w:rFonts w:hint="eastAsia"/>
          <w:color w:val="000000"/>
        </w:rPr>
        <w:t>交易所留存手续费总计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"GET_CUSTOMER_FEE_SUM": "</w:t>
      </w:r>
      <w:r w:rsidRPr="008D5B98">
        <w:rPr>
          <w:rFonts w:hint="eastAsia"/>
          <w:color w:val="000000"/>
        </w:rPr>
        <w:t>收客户手续费总计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"CLOSEPL_SUM": "</w:t>
      </w:r>
      <w:r w:rsidRPr="008D5B98">
        <w:rPr>
          <w:rFonts w:hint="eastAsia"/>
          <w:color w:val="000000"/>
        </w:rPr>
        <w:t>平仓净盈亏总计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"HOLDPL_SUM": "</w:t>
      </w:r>
      <w:r w:rsidRPr="008D5B98">
        <w:rPr>
          <w:rFonts w:hint="eastAsia"/>
          <w:color w:val="000000"/>
        </w:rPr>
        <w:t>持仓净盈亏总计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"GET_CUSTOMER_DELAY_FEE_SUM": "</w:t>
      </w:r>
      <w:r w:rsidRPr="008D5B98">
        <w:rPr>
          <w:rFonts w:hint="eastAsia"/>
          <w:color w:val="000000"/>
        </w:rPr>
        <w:t>收客户延期费总计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"GIVE_SM_": "</w:t>
      </w:r>
      <w:r w:rsidRPr="008D5B98">
        <w:rPr>
          <w:rFonts w:hint="eastAsia"/>
          <w:color w:val="000000"/>
        </w:rPr>
        <w:t>交特别会员延期费总计</w:t>
      </w:r>
      <w:r w:rsidRPr="008D5B98">
        <w:rPr>
          <w:rFonts w:hint="eastAsia"/>
          <w:color w:val="000000"/>
        </w:rPr>
        <w:t>" 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"MEMBER_RETENTION_": "</w:t>
      </w:r>
      <w:r w:rsidRPr="008D5B98">
        <w:rPr>
          <w:rFonts w:hint="eastAsia"/>
          <w:color w:val="000000"/>
        </w:rPr>
        <w:t>会员留存延期费总计</w:t>
      </w:r>
      <w:r w:rsidRPr="008D5B98">
        <w:rPr>
          <w:rFonts w:hint="eastAsia"/>
          <w:color w:val="000000"/>
        </w:rPr>
        <w:t>" 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"MARGIN_SUM": "</w:t>
      </w:r>
      <w:r w:rsidRPr="008D5B98">
        <w:rPr>
          <w:rFonts w:hint="eastAsia"/>
          <w:color w:val="000000"/>
        </w:rPr>
        <w:t>占用交易保证金总计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"SETTLEPL_SUM": "</w:t>
      </w:r>
      <w:r w:rsidRPr="008D5B98">
        <w:rPr>
          <w:rFonts w:hint="eastAsia"/>
          <w:color w:val="000000"/>
        </w:rPr>
        <w:t>交收盈亏合计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"SETTLEFEE_SUM": "</w:t>
      </w:r>
      <w:r w:rsidRPr="008D5B98">
        <w:rPr>
          <w:rFonts w:hint="eastAsia"/>
          <w:color w:val="000000"/>
        </w:rPr>
        <w:t>交收手续费合计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"SETTLEDELAYFEE_SUM": "</w:t>
      </w:r>
      <w:r w:rsidRPr="008D5B98">
        <w:rPr>
          <w:rFonts w:hint="eastAsia"/>
          <w:color w:val="000000"/>
        </w:rPr>
        <w:t>延期交收补偿费合计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lastRenderedPageBreak/>
        <w:t xml:space="preserve">      "SETTLEMARGIN_SUM": "</w:t>
      </w:r>
      <w:r w:rsidRPr="008D5B98">
        <w:rPr>
          <w:rFonts w:hint="eastAsia"/>
          <w:color w:val="000000"/>
        </w:rPr>
        <w:t>占用交收保证金总计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"FROZENPAY_SUM": "</w:t>
      </w:r>
      <w:r w:rsidRPr="008D5B98">
        <w:rPr>
          <w:rFonts w:hint="eastAsia"/>
          <w:color w:val="000000"/>
        </w:rPr>
        <w:t>冻结</w:t>
      </w:r>
      <w:r w:rsidRPr="008D5B98">
        <w:rPr>
          <w:rFonts w:hint="eastAsia"/>
          <w:color w:val="000000"/>
        </w:rPr>
        <w:t>/</w:t>
      </w:r>
      <w:r w:rsidRPr="008D5B98">
        <w:rPr>
          <w:rFonts w:hint="eastAsia"/>
          <w:color w:val="000000"/>
        </w:rPr>
        <w:t>占用货款合计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"PAY_SUM": "</w:t>
      </w:r>
      <w:r w:rsidRPr="008D5B98">
        <w:rPr>
          <w:rFonts w:hint="eastAsia"/>
          <w:color w:val="000000"/>
        </w:rPr>
        <w:t>支付</w:t>
      </w:r>
      <w:r w:rsidRPr="008D5B98">
        <w:rPr>
          <w:rFonts w:hint="eastAsia"/>
          <w:color w:val="000000"/>
        </w:rPr>
        <w:t>/</w:t>
      </w:r>
      <w:r w:rsidRPr="008D5B98">
        <w:rPr>
          <w:rFonts w:hint="eastAsia"/>
          <w:color w:val="000000"/>
        </w:rPr>
        <w:t>收取货款合计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"PENALTY_SUM": "</w:t>
      </w:r>
      <w:r w:rsidRPr="008D5B98">
        <w:rPr>
          <w:rFonts w:hint="eastAsia"/>
          <w:color w:val="000000"/>
        </w:rPr>
        <w:t>交收违约金合计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color w:val="000000"/>
        </w:rPr>
        <w:t xml:space="preserve">      "RESULTLIST": {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color w:val="000000"/>
        </w:rPr>
        <w:t xml:space="preserve">        "REC": {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"CLEAR_DATE": "</w:t>
      </w:r>
      <w:r w:rsidRPr="008D5B98">
        <w:rPr>
          <w:rFonts w:hint="eastAsia"/>
          <w:color w:val="000000"/>
        </w:rPr>
        <w:t>结算日期，日期型，毫秒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"LAST_CAPITAL": "</w:t>
      </w:r>
      <w:r w:rsidRPr="008D5B98">
        <w:rPr>
          <w:rFonts w:hint="eastAsia"/>
          <w:color w:val="000000"/>
        </w:rPr>
        <w:t>期初权益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"FUNDIO": "</w:t>
      </w:r>
      <w:r w:rsidRPr="008D5B98">
        <w:rPr>
          <w:rFonts w:hint="eastAsia"/>
          <w:color w:val="000000"/>
        </w:rPr>
        <w:t>出入金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"MEMBER_RETENTION_FEE": "</w:t>
      </w:r>
      <w:r w:rsidRPr="008D5B98">
        <w:rPr>
          <w:rFonts w:hint="eastAsia"/>
          <w:color w:val="000000"/>
        </w:rPr>
        <w:t>会员留存手续费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"EXCHANGE_RETENTION_FEE_SUM": "</w:t>
      </w:r>
      <w:r w:rsidRPr="008D5B98">
        <w:rPr>
          <w:rFonts w:hint="eastAsia"/>
          <w:color w:val="000000"/>
        </w:rPr>
        <w:t>交易所留存手续费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"GET_CUSTOMER_FEE": "</w:t>
      </w:r>
      <w:r w:rsidRPr="008D5B98">
        <w:rPr>
          <w:rFonts w:hint="eastAsia"/>
          <w:color w:val="000000"/>
        </w:rPr>
        <w:t>收客户手续费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"CLOSE_PL": "</w:t>
      </w:r>
      <w:r w:rsidRPr="008D5B98">
        <w:rPr>
          <w:rFonts w:hint="eastAsia"/>
          <w:color w:val="000000"/>
        </w:rPr>
        <w:t>平仓净盈亏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"HOLD_PL": "</w:t>
      </w:r>
      <w:r w:rsidRPr="008D5B98">
        <w:rPr>
          <w:rFonts w:hint="eastAsia"/>
          <w:color w:val="000000"/>
        </w:rPr>
        <w:t>持仓净盈亏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"GET_CUSTOMER_DELAY_FEE": "</w:t>
      </w:r>
      <w:r w:rsidRPr="008D5B98">
        <w:rPr>
          <w:rFonts w:hint="eastAsia"/>
          <w:color w:val="000000"/>
        </w:rPr>
        <w:t>收客户延期费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"GIVE_SM_DELAY_FEE": "</w:t>
      </w:r>
      <w:r w:rsidRPr="008D5B98">
        <w:rPr>
          <w:rFonts w:hint="eastAsia"/>
          <w:color w:val="000000"/>
        </w:rPr>
        <w:t>交特别会员延期费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"MEMBER_RETENTION_DELAY_FEE": "</w:t>
      </w:r>
      <w:r w:rsidRPr="008D5B98">
        <w:rPr>
          <w:rFonts w:hint="eastAsia"/>
          <w:color w:val="000000"/>
        </w:rPr>
        <w:t>会员留存延期费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"CAPITAL": "</w:t>
      </w:r>
      <w:r w:rsidRPr="008D5B98">
        <w:rPr>
          <w:rFonts w:hint="eastAsia"/>
          <w:color w:val="000000"/>
        </w:rPr>
        <w:t>期末权益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"RISK_RATE": "</w:t>
      </w:r>
      <w:r w:rsidRPr="008D5B98">
        <w:rPr>
          <w:rFonts w:hint="eastAsia"/>
          <w:color w:val="000000"/>
        </w:rPr>
        <w:t>风险率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"MARGIN": "</w:t>
      </w:r>
      <w:r w:rsidRPr="008D5B98">
        <w:rPr>
          <w:rFonts w:hint="eastAsia"/>
          <w:color w:val="000000"/>
        </w:rPr>
        <w:t>占用交易保证金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"SETTLEPL": "</w:t>
      </w:r>
      <w:r w:rsidRPr="008D5B98">
        <w:rPr>
          <w:rFonts w:hint="eastAsia"/>
          <w:color w:val="000000"/>
        </w:rPr>
        <w:t>交收盈亏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"SETTLEFEE": "</w:t>
      </w:r>
      <w:r w:rsidRPr="008D5B98">
        <w:rPr>
          <w:rFonts w:hint="eastAsia"/>
          <w:color w:val="000000"/>
        </w:rPr>
        <w:t>交收手续费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"SETTLEDELAYFEE": "</w:t>
      </w:r>
      <w:r w:rsidRPr="008D5B98">
        <w:rPr>
          <w:rFonts w:hint="eastAsia"/>
          <w:color w:val="000000"/>
        </w:rPr>
        <w:t>延期交收补偿费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"SETTLEMARGIN": "</w:t>
      </w:r>
      <w:r w:rsidRPr="008D5B98">
        <w:rPr>
          <w:rFonts w:hint="eastAsia"/>
          <w:color w:val="000000"/>
        </w:rPr>
        <w:t>占用交收保证金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"FROZENPAY": "</w:t>
      </w:r>
      <w:r w:rsidRPr="008D5B98">
        <w:rPr>
          <w:rFonts w:hint="eastAsia"/>
          <w:color w:val="000000"/>
        </w:rPr>
        <w:t>冻结</w:t>
      </w:r>
      <w:r w:rsidRPr="008D5B98">
        <w:rPr>
          <w:rFonts w:hint="eastAsia"/>
          <w:color w:val="000000"/>
        </w:rPr>
        <w:t>/</w:t>
      </w:r>
      <w:r w:rsidRPr="008D5B98">
        <w:rPr>
          <w:rFonts w:hint="eastAsia"/>
          <w:color w:val="000000"/>
        </w:rPr>
        <w:t>占用货款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"PAY": "</w:t>
      </w:r>
      <w:r w:rsidRPr="008D5B98">
        <w:rPr>
          <w:rFonts w:hint="eastAsia"/>
          <w:color w:val="000000"/>
        </w:rPr>
        <w:t>支付</w:t>
      </w:r>
      <w:r w:rsidRPr="008D5B98">
        <w:rPr>
          <w:rFonts w:hint="eastAsia"/>
          <w:color w:val="000000"/>
        </w:rPr>
        <w:t>/</w:t>
      </w:r>
      <w:r w:rsidRPr="008D5B98">
        <w:rPr>
          <w:rFonts w:hint="eastAsia"/>
          <w:color w:val="000000"/>
        </w:rPr>
        <w:t>收取货款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"PENALTY": "</w:t>
      </w:r>
      <w:r w:rsidRPr="008D5B98">
        <w:rPr>
          <w:rFonts w:hint="eastAsia"/>
          <w:color w:val="000000"/>
        </w:rPr>
        <w:t>违约金</w:t>
      </w:r>
      <w:r w:rsidRPr="008D5B98">
        <w:rPr>
          <w:rFonts w:hint="eastAsia"/>
          <w:color w:val="000000"/>
        </w:rPr>
        <w:t>"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color w:val="000000"/>
        </w:rPr>
        <w:t xml:space="preserve">          }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color w:val="000000"/>
        </w:rPr>
        <w:t xml:space="preserve">        }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color w:val="000000"/>
        </w:rPr>
        <w:t xml:space="preserve">      }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color w:val="000000"/>
        </w:rPr>
        <w:t xml:space="preserve">    }</w:t>
      </w:r>
    </w:p>
    <w:p w:rsidR="008D5B98" w:rsidRPr="008D5B98" w:rsidRDefault="008D5B98" w:rsidP="008D5B98">
      <w:pPr>
        <w:pStyle w:val="ad"/>
        <w:ind w:left="992"/>
        <w:rPr>
          <w:color w:val="000000"/>
        </w:rPr>
      </w:pPr>
      <w:r w:rsidRPr="008D5B98">
        <w:rPr>
          <w:color w:val="000000"/>
        </w:rPr>
        <w:t xml:space="preserve">  }</w:t>
      </w:r>
    </w:p>
    <w:p w:rsidR="008D5B98" w:rsidRPr="00097908" w:rsidRDefault="008D5B98" w:rsidP="00097908">
      <w:pPr>
        <w:pStyle w:val="ad"/>
        <w:ind w:left="992" w:firstLineChars="0" w:firstLine="0"/>
        <w:rPr>
          <w:color w:val="000000"/>
        </w:rPr>
      </w:pPr>
      <w:r w:rsidRPr="008D5B98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6"/>
        <w:gridCol w:w="396"/>
        <w:gridCol w:w="1581"/>
        <w:gridCol w:w="2268"/>
        <w:gridCol w:w="2127"/>
        <w:gridCol w:w="850"/>
        <w:gridCol w:w="1559"/>
        <w:gridCol w:w="491"/>
      </w:tblGrid>
      <w:tr w:rsidR="001B45F9" w:rsidRPr="00C86801" w:rsidTr="001B45F9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86801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491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2268" w:type="dxa"/>
            <w:vAlign w:val="center"/>
          </w:tcPr>
          <w:p w:rsidR="001B45F9" w:rsidRPr="00C86801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出入金总计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会员留存手续费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371827">
              <w:rPr>
                <w:rFonts w:ascii="宋体" w:hAnsi="宋体"/>
                <w:color w:val="000000"/>
                <w:sz w:val="18"/>
                <w:szCs w:val="18"/>
              </w:rPr>
              <w:t>MEMBER_RETENTION_FEE_SUM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71827">
              <w:rPr>
                <w:rFonts w:ascii="宋体" w:hAnsi="宋体"/>
                <w:color w:val="000000"/>
                <w:sz w:val="18"/>
                <w:szCs w:val="18"/>
              </w:rPr>
              <w:t>MEMBER_RETENTION_FEE_SUM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交易所留存手续费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7B36F6">
              <w:rPr>
                <w:rFonts w:ascii="宋体" w:hAnsi="宋体"/>
                <w:sz w:val="18"/>
                <w:szCs w:val="18"/>
              </w:rPr>
              <w:t>EXCHANGE_RETENTION_FEE_SUM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EXCHANGE_RETENTION_FEE_SUM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收客户手续费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GET_CUSTOMER_FEE_SUM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GET_CUSTOMER_FEE_SUM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平仓盈亏总计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CLOSEPL_SUM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CLOSEPL_SUM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持仓盈亏总计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HOLDPL_SUM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HOLDPL_SUM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收客户延期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费总</w:t>
            </w:r>
            <w:r w:rsidRPr="00C86801">
              <w:rPr>
                <w:rFonts w:ascii="宋体" w:hAnsi="宋体" w:hint="eastAsia"/>
                <w:sz w:val="18"/>
                <w:szCs w:val="18"/>
              </w:rPr>
              <w:lastRenderedPageBreak/>
              <w:t>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lastRenderedPageBreak/>
              <w:t>GET_CUSTOMER_DELAY_FEE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lastRenderedPageBreak/>
              <w:t>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&lt;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GET_CUSTOMER_DELAY_F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lastRenderedPageBreak/>
              <w:t>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交特别会员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延期费总计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GIVE_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SM_DELAY_FEE_SUM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GIVE_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SM_DELAY_FEE_SUM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会员留存延期费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MEMBER_RETENTION_DELAY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_FEE_SUM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MEMBER_RETENTION_DELAY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 w:rsidR="00D776C7" w:rsidRPr="003345E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交收盈亏合计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SETTLEPL_SUM</w:t>
            </w:r>
          </w:p>
        </w:tc>
        <w:tc>
          <w:tcPr>
            <w:tcW w:w="2127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&lt;SETTLEPL_SUM&gt;</w:t>
            </w:r>
          </w:p>
        </w:tc>
        <w:tc>
          <w:tcPr>
            <w:tcW w:w="850" w:type="dxa"/>
            <w:vAlign w:val="center"/>
          </w:tcPr>
          <w:p w:rsidR="00D776C7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D776C7" w:rsidRDefault="005D77B4" w:rsidP="00432DF6">
            <w:hyperlink w:anchor="Amount" w:history="1">
              <w:r w:rsidR="0027581F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:rsidR="00D776C7" w:rsidRPr="003345E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交收手续费合计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SETTLEFEE_SUM</w:t>
            </w:r>
          </w:p>
        </w:tc>
        <w:tc>
          <w:tcPr>
            <w:tcW w:w="2127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&lt;SETTLEFEE_SUM&gt;</w:t>
            </w:r>
          </w:p>
        </w:tc>
        <w:tc>
          <w:tcPr>
            <w:tcW w:w="850" w:type="dxa"/>
            <w:vAlign w:val="center"/>
          </w:tcPr>
          <w:p w:rsidR="00D776C7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D776C7" w:rsidRDefault="005D77B4" w:rsidP="00432DF6">
            <w:hyperlink w:anchor="Amount" w:history="1">
              <w:r w:rsidR="0027581F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:rsidR="00D776C7" w:rsidRPr="003345E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延期交收补偿费合计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SETTLEDELAYFEE_SUM</w:t>
            </w:r>
          </w:p>
        </w:tc>
        <w:tc>
          <w:tcPr>
            <w:tcW w:w="2127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&lt;SETTLEDELAYFEE_SUM&gt;</w:t>
            </w:r>
          </w:p>
        </w:tc>
        <w:tc>
          <w:tcPr>
            <w:tcW w:w="850" w:type="dxa"/>
            <w:vAlign w:val="center"/>
          </w:tcPr>
          <w:p w:rsidR="00D776C7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D776C7" w:rsidRDefault="005D77B4" w:rsidP="00432DF6">
            <w:hyperlink w:anchor="Amount" w:history="1">
              <w:r w:rsidR="0027581F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:rsidR="00D776C7" w:rsidRPr="003345E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占用交收保证金总计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SETTLEMARGIN_SUM</w:t>
            </w:r>
          </w:p>
        </w:tc>
        <w:tc>
          <w:tcPr>
            <w:tcW w:w="2127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&lt;SETTLEMARGIN_SUM&gt;</w:t>
            </w:r>
          </w:p>
        </w:tc>
        <w:tc>
          <w:tcPr>
            <w:tcW w:w="850" w:type="dxa"/>
            <w:vAlign w:val="center"/>
          </w:tcPr>
          <w:p w:rsidR="00D776C7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D776C7" w:rsidRDefault="005D77B4" w:rsidP="00432DF6">
            <w:hyperlink w:anchor="Amount" w:history="1">
              <w:r w:rsidR="0027581F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 w:rsidR="00D776C7" w:rsidRPr="003345E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冻结/占用货款合计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FROZENPAY_SUM</w:t>
            </w:r>
          </w:p>
        </w:tc>
        <w:tc>
          <w:tcPr>
            <w:tcW w:w="2127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&lt;FROZENPAY_SUM&gt;</w:t>
            </w:r>
          </w:p>
        </w:tc>
        <w:tc>
          <w:tcPr>
            <w:tcW w:w="850" w:type="dxa"/>
            <w:vAlign w:val="center"/>
          </w:tcPr>
          <w:p w:rsidR="00D776C7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D776C7" w:rsidRDefault="005D77B4" w:rsidP="00432DF6">
            <w:hyperlink w:anchor="Amount" w:history="1">
              <w:r w:rsidR="0027581F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96" w:type="dxa"/>
          </w:tcPr>
          <w:p w:rsidR="00D776C7" w:rsidRPr="003345E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支付/收取货款合计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PAY_SUM</w:t>
            </w:r>
          </w:p>
        </w:tc>
        <w:tc>
          <w:tcPr>
            <w:tcW w:w="2127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&lt;PAY_SUM&gt;</w:t>
            </w:r>
          </w:p>
        </w:tc>
        <w:tc>
          <w:tcPr>
            <w:tcW w:w="850" w:type="dxa"/>
            <w:vAlign w:val="center"/>
          </w:tcPr>
          <w:p w:rsidR="00D776C7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D776C7" w:rsidRDefault="005D77B4" w:rsidP="00432DF6">
            <w:hyperlink w:anchor="Amount" w:history="1">
              <w:r w:rsidR="0027581F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396" w:type="dxa"/>
          </w:tcPr>
          <w:p w:rsidR="00D776C7" w:rsidRPr="003345E1" w:rsidRDefault="00D776C7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D776C7" w:rsidRPr="00C86801" w:rsidRDefault="00D776C7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交收违约金合计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/>
                <w:color w:val="000000"/>
                <w:sz w:val="18"/>
                <w:szCs w:val="18"/>
              </w:rPr>
              <w:t>PENALTY</w:t>
            </w: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_SUM</w:t>
            </w:r>
          </w:p>
        </w:tc>
        <w:tc>
          <w:tcPr>
            <w:tcW w:w="2127" w:type="dxa"/>
            <w:vAlign w:val="center"/>
          </w:tcPr>
          <w:p w:rsidR="00D776C7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D776C7">
              <w:rPr>
                <w:rFonts w:ascii="宋体" w:hAnsi="宋体"/>
                <w:color w:val="000000"/>
                <w:sz w:val="18"/>
                <w:szCs w:val="18"/>
              </w:rPr>
              <w:t>PENALTY</w:t>
            </w: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_SUM&gt;</w:t>
            </w:r>
          </w:p>
        </w:tc>
        <w:tc>
          <w:tcPr>
            <w:tcW w:w="850" w:type="dxa"/>
            <w:vAlign w:val="center"/>
          </w:tcPr>
          <w:p w:rsidR="00D776C7" w:rsidRDefault="00D776C7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D776C7" w:rsidRDefault="005D77B4" w:rsidP="001B45F9">
            <w:hyperlink w:anchor="Amount" w:history="1">
              <w:r w:rsidR="0027581F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D776C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268" w:type="dxa"/>
            <w:vAlign w:val="center"/>
          </w:tcPr>
          <w:p w:rsidR="001B45F9" w:rsidRPr="00D776C7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D776C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268" w:type="dxa"/>
            <w:vAlign w:val="center"/>
          </w:tcPr>
          <w:p w:rsidR="001B45F9" w:rsidRPr="00D776C7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D776C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期初权益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LAST_CAPITAL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LAST_CAPITAL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出入金</w:t>
            </w:r>
          </w:p>
        </w:tc>
        <w:tc>
          <w:tcPr>
            <w:tcW w:w="2268" w:type="dxa"/>
            <w:vAlign w:val="center"/>
          </w:tcPr>
          <w:p w:rsidR="001B45F9" w:rsidRPr="00D776C7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会员留存手续费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MEMBER_RETENTION_FEE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MEMBER_RETENTION_FEE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交易所留存手续费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EXCHANGE_RETENTION_FEE_SUM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EXCHANGE_RETENTION_FEE_SUM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收客户手续费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GET_CUSTOMER_FEE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GET_CUSTOMER_FEE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平仓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净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盈亏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持仓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净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盈亏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收客户延期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费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GET_CUSTOMER_DELAY_FEE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GET_CUSTOMER_DELAY_FEE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交特别会员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延期费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GIVE_SM_</w:t>
            </w: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DELAY_FEE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GIVE_SM_</w:t>
            </w: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DELAY_FEE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会员留存延期费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MEMBER_RETENTION_DELAY</w:t>
            </w: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_FEE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MEMBER_RETENTION_DELAY</w:t>
            </w: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期末权益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CAPITAL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CAPITAL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396" w:type="dxa"/>
          </w:tcPr>
          <w:p w:rsidR="00D776C7" w:rsidRDefault="00D776C7" w:rsidP="00432DF6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风险率</w:t>
            </w:r>
          </w:p>
        </w:tc>
        <w:tc>
          <w:tcPr>
            <w:tcW w:w="2268" w:type="dxa"/>
            <w:vAlign w:val="center"/>
          </w:tcPr>
          <w:p w:rsidR="00D776C7" w:rsidRPr="00C86801" w:rsidRDefault="00D776C7" w:rsidP="00D776C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RISK_RATE</w:t>
            </w:r>
          </w:p>
        </w:tc>
        <w:tc>
          <w:tcPr>
            <w:tcW w:w="2127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RISK_RATE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D776C7" w:rsidRPr="00C86801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D776C7" w:rsidRPr="00C86801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D776C7" w:rsidRPr="00684FCD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396" w:type="dxa"/>
          </w:tcPr>
          <w:p w:rsidR="00D776C7" w:rsidRDefault="00D776C7" w:rsidP="00432DF6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交收盈亏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SETTLEPL</w:t>
            </w:r>
          </w:p>
        </w:tc>
        <w:tc>
          <w:tcPr>
            <w:tcW w:w="2127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&lt;SETTLEPL&gt;</w:t>
            </w:r>
          </w:p>
        </w:tc>
        <w:tc>
          <w:tcPr>
            <w:tcW w:w="850" w:type="dxa"/>
            <w:vAlign w:val="center"/>
          </w:tcPr>
          <w:p w:rsidR="00D776C7" w:rsidRPr="00C86801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D776C7" w:rsidRPr="00C86801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D776C7" w:rsidRPr="00684FCD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</w:tc>
        <w:tc>
          <w:tcPr>
            <w:tcW w:w="396" w:type="dxa"/>
          </w:tcPr>
          <w:p w:rsidR="00D776C7" w:rsidRDefault="00D776C7" w:rsidP="00432DF6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交收手续费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SETTLEFEE</w:t>
            </w:r>
          </w:p>
        </w:tc>
        <w:tc>
          <w:tcPr>
            <w:tcW w:w="2127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&lt;SETTLEFEE&gt;</w:t>
            </w:r>
          </w:p>
        </w:tc>
        <w:tc>
          <w:tcPr>
            <w:tcW w:w="850" w:type="dxa"/>
            <w:vAlign w:val="center"/>
          </w:tcPr>
          <w:p w:rsidR="00D776C7" w:rsidRPr="00C86801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D776C7" w:rsidRPr="00C86801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D776C7" w:rsidRPr="00684FCD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</w:tc>
        <w:tc>
          <w:tcPr>
            <w:tcW w:w="396" w:type="dxa"/>
          </w:tcPr>
          <w:p w:rsidR="00D776C7" w:rsidRDefault="00D776C7" w:rsidP="00432DF6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SETTLEDELAYFEE</w:t>
            </w:r>
          </w:p>
        </w:tc>
        <w:tc>
          <w:tcPr>
            <w:tcW w:w="2127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&lt;SETTLEDELAYFEE&gt;</w:t>
            </w:r>
          </w:p>
        </w:tc>
        <w:tc>
          <w:tcPr>
            <w:tcW w:w="850" w:type="dxa"/>
            <w:vAlign w:val="center"/>
          </w:tcPr>
          <w:p w:rsidR="00D776C7" w:rsidRPr="00C86801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D776C7" w:rsidRPr="00C86801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D776C7" w:rsidRPr="00684FCD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</w:tc>
        <w:tc>
          <w:tcPr>
            <w:tcW w:w="396" w:type="dxa"/>
          </w:tcPr>
          <w:p w:rsidR="00D776C7" w:rsidRDefault="00D776C7" w:rsidP="00432DF6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占用交收保证金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SETTLEMARGIN</w:t>
            </w:r>
          </w:p>
        </w:tc>
        <w:tc>
          <w:tcPr>
            <w:tcW w:w="2127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&lt;SETTLEMARGIN&gt;</w:t>
            </w:r>
          </w:p>
        </w:tc>
        <w:tc>
          <w:tcPr>
            <w:tcW w:w="850" w:type="dxa"/>
            <w:vAlign w:val="center"/>
          </w:tcPr>
          <w:p w:rsidR="00D776C7" w:rsidRPr="00C86801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D776C7" w:rsidRPr="00C86801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D776C7" w:rsidRPr="00684FCD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396" w:type="dxa"/>
          </w:tcPr>
          <w:p w:rsidR="00D776C7" w:rsidRDefault="00D776C7" w:rsidP="00432DF6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冻结/占用货款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FROZENPAY</w:t>
            </w:r>
          </w:p>
        </w:tc>
        <w:tc>
          <w:tcPr>
            <w:tcW w:w="2127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&lt;FROZENPAY&gt;</w:t>
            </w:r>
          </w:p>
        </w:tc>
        <w:tc>
          <w:tcPr>
            <w:tcW w:w="850" w:type="dxa"/>
            <w:vAlign w:val="center"/>
          </w:tcPr>
          <w:p w:rsidR="00D776C7" w:rsidRPr="00C86801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D776C7" w:rsidRPr="00C86801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D776C7" w:rsidRPr="00684FCD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</w:tc>
        <w:tc>
          <w:tcPr>
            <w:tcW w:w="396" w:type="dxa"/>
          </w:tcPr>
          <w:p w:rsidR="00D776C7" w:rsidRDefault="00D776C7" w:rsidP="00432DF6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支付/收取货款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PAY</w:t>
            </w:r>
          </w:p>
        </w:tc>
        <w:tc>
          <w:tcPr>
            <w:tcW w:w="2127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&lt;PAY&gt;</w:t>
            </w:r>
          </w:p>
        </w:tc>
        <w:tc>
          <w:tcPr>
            <w:tcW w:w="850" w:type="dxa"/>
            <w:vAlign w:val="center"/>
          </w:tcPr>
          <w:p w:rsidR="00D776C7" w:rsidRPr="00C86801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D776C7" w:rsidRPr="00C86801" w:rsidRDefault="005D77B4" w:rsidP="00432DF6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D776C7" w:rsidRPr="00684FCD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</w:tc>
        <w:tc>
          <w:tcPr>
            <w:tcW w:w="396" w:type="dxa"/>
          </w:tcPr>
          <w:p w:rsidR="00D776C7" w:rsidRDefault="00D776C7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D776C7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违约金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/>
                <w:color w:val="000000"/>
                <w:sz w:val="18"/>
                <w:szCs w:val="18"/>
              </w:rPr>
              <w:t>PENALTY</w:t>
            </w:r>
          </w:p>
        </w:tc>
        <w:tc>
          <w:tcPr>
            <w:tcW w:w="2127" w:type="dxa"/>
            <w:vAlign w:val="center"/>
          </w:tcPr>
          <w:p w:rsidR="00D776C7" w:rsidRPr="00C86801" w:rsidRDefault="00D776C7" w:rsidP="00D776C7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D776C7">
              <w:rPr>
                <w:rFonts w:ascii="宋体" w:hAnsi="宋体"/>
                <w:color w:val="000000"/>
                <w:sz w:val="18"/>
                <w:szCs w:val="18"/>
              </w:rPr>
              <w:t>PENALTY</w:t>
            </w: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D776C7" w:rsidRPr="00C86801" w:rsidRDefault="00D776C7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D776C7" w:rsidRPr="00C86801" w:rsidRDefault="005D77B4" w:rsidP="001B45F9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D776C7" w:rsidRPr="00684FCD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E02E88" w:rsidRDefault="001B45F9" w:rsidP="00D51B16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c"/>
        <w:numPr>
          <w:ilvl w:val="0"/>
          <w:numId w:val="32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会员资金状况查询</w:t>
      </w:r>
      <w:r w:rsidRPr="00BB6727">
        <w:rPr>
          <w:rFonts w:hint="eastAsia"/>
        </w:rPr>
        <w:t>。</w:t>
      </w:r>
    </w:p>
    <w:p w:rsidR="001B45F9" w:rsidRDefault="001B45F9" w:rsidP="00D51B16">
      <w:pPr>
        <w:pStyle w:val="ac"/>
        <w:numPr>
          <w:ilvl w:val="0"/>
          <w:numId w:val="32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51397F" w:rsidRDefault="0051397F" w:rsidP="0051397F">
      <w:pPr>
        <w:pStyle w:val="ac"/>
        <w:ind w:left="420" w:firstLineChars="0" w:firstLine="0"/>
      </w:pPr>
    </w:p>
    <w:p w:rsidR="0051397F" w:rsidRDefault="0051397F" w:rsidP="0051397F">
      <w:pPr>
        <w:pStyle w:val="ac"/>
        <w:ind w:left="420" w:firstLineChars="0" w:firstLine="0"/>
      </w:pPr>
    </w:p>
    <w:p w:rsidR="00C337AC" w:rsidRPr="00F25E4A" w:rsidRDefault="00C337AC" w:rsidP="00C337AC">
      <w:pPr>
        <w:pStyle w:val="ad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特别会员</w:t>
      </w:r>
      <w:r w:rsidRPr="00F25E4A">
        <w:rPr>
          <w:rFonts w:hint="eastAsia"/>
          <w:b/>
          <w:sz w:val="28"/>
          <w:szCs w:val="28"/>
        </w:rPr>
        <w:t>报表</w:t>
      </w:r>
      <w:r w:rsidRPr="00F25E4A">
        <w:rPr>
          <w:rFonts w:hint="eastAsia"/>
          <w:b/>
          <w:sz w:val="28"/>
          <w:szCs w:val="28"/>
        </w:rPr>
        <w:t>-</w:t>
      </w:r>
      <w:r w:rsidRPr="00F25E4A">
        <w:rPr>
          <w:rFonts w:hint="eastAsia"/>
          <w:b/>
          <w:sz w:val="28"/>
          <w:szCs w:val="28"/>
        </w:rPr>
        <w:t>平仓明细查询</w:t>
      </w:r>
    </w:p>
    <w:p w:rsidR="00C337AC" w:rsidRPr="00F25E4A" w:rsidRDefault="00C337AC" w:rsidP="00C337AC">
      <w:pPr>
        <w:pStyle w:val="ad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业务功能</w:t>
      </w:r>
    </w:p>
    <w:p w:rsidR="00C337AC" w:rsidRDefault="00C337AC" w:rsidP="00C337AC">
      <w:pPr>
        <w:pStyle w:val="ad"/>
        <w:ind w:left="856" w:firstLineChars="0" w:firstLine="136"/>
      </w:pPr>
      <w:r w:rsidRPr="00C337AC">
        <w:rPr>
          <w:rFonts w:hint="eastAsia"/>
        </w:rPr>
        <w:t>特别会员</w:t>
      </w:r>
      <w:r w:rsidRPr="00FA429F">
        <w:rPr>
          <w:rFonts w:hint="eastAsia"/>
        </w:rPr>
        <w:t>平仓明细查询</w:t>
      </w:r>
      <w:r w:rsidRPr="00FA429F">
        <w:rPr>
          <w:rFonts w:hint="eastAsia"/>
        </w:rPr>
        <w:t>(report_</w:t>
      </w:r>
      <w:r>
        <w:rPr>
          <w:rFonts w:hint="eastAsia"/>
        </w:rPr>
        <w:t>splmember</w:t>
      </w:r>
      <w:r w:rsidRPr="00FA429F">
        <w:rPr>
          <w:rFonts w:hint="eastAsia"/>
        </w:rPr>
        <w:t>closeposition_query)</w:t>
      </w:r>
      <w:r w:rsidRPr="00FA429F">
        <w:rPr>
          <w:rFonts w:hint="eastAsia"/>
        </w:rPr>
        <w:t>；</w:t>
      </w:r>
    </w:p>
    <w:p w:rsidR="00C337AC" w:rsidRDefault="00C337AC" w:rsidP="00C337AC">
      <w:pPr>
        <w:pStyle w:val="ad"/>
        <w:ind w:left="856" w:firstLineChars="0" w:firstLine="136"/>
      </w:pPr>
    </w:p>
    <w:p w:rsidR="00C337AC" w:rsidRPr="00F25E4A" w:rsidRDefault="00C337AC" w:rsidP="00C337AC">
      <w:pPr>
        <w:pStyle w:val="ad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支持版本</w:t>
      </w:r>
    </w:p>
    <w:p w:rsidR="00C337AC" w:rsidRDefault="00C337AC" w:rsidP="00C337AC">
      <w:pPr>
        <w:pStyle w:val="ad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C337AC" w:rsidRDefault="00C337AC" w:rsidP="00C337AC">
      <w:pPr>
        <w:pStyle w:val="ad"/>
        <w:ind w:left="856" w:firstLineChars="0" w:firstLine="136"/>
      </w:pPr>
    </w:p>
    <w:p w:rsidR="00C337AC" w:rsidRPr="00F25E4A" w:rsidRDefault="00C337AC" w:rsidP="00C337AC">
      <w:pPr>
        <w:pStyle w:val="ad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标签名称</w:t>
      </w:r>
    </w:p>
    <w:p w:rsidR="00C337AC" w:rsidRDefault="003123B9" w:rsidP="00C337AC">
      <w:pPr>
        <w:pStyle w:val="ad"/>
        <w:ind w:left="856" w:firstLineChars="0" w:firstLine="136"/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C337AC" w:rsidRPr="00FA429F">
        <w:rPr>
          <w:rFonts w:hint="eastAsia"/>
        </w:rPr>
        <w:t>report_</w:t>
      </w:r>
      <w:r w:rsidR="00C337AC">
        <w:rPr>
          <w:rFonts w:hint="eastAsia"/>
        </w:rPr>
        <w:t>splmember</w:t>
      </w:r>
      <w:r w:rsidR="00C337AC" w:rsidRPr="00FA429F">
        <w:rPr>
          <w:rFonts w:hint="eastAsia"/>
        </w:rPr>
        <w:t>closeposition_query</w:t>
      </w:r>
    </w:p>
    <w:p w:rsidR="00C337AC" w:rsidRPr="000E26F0" w:rsidRDefault="00C337AC" w:rsidP="00C337AC">
      <w:pPr>
        <w:pStyle w:val="ad"/>
        <w:ind w:left="856" w:firstLineChars="0" w:firstLine="136"/>
      </w:pPr>
    </w:p>
    <w:p w:rsidR="00C337AC" w:rsidRPr="008D5B98" w:rsidRDefault="00C337AC" w:rsidP="008D5B98">
      <w:pPr>
        <w:pStyle w:val="ad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请求消息要素</w:t>
      </w:r>
    </w:p>
    <w:p w:rsidR="008D5B98" w:rsidRDefault="008D5B98" w:rsidP="00097908">
      <w:pPr>
        <w:ind w:left="420" w:firstLine="420"/>
      </w:pPr>
      <w:r>
        <w:t>{</w:t>
      </w:r>
    </w:p>
    <w:p w:rsidR="008D5B98" w:rsidRDefault="008D5B98" w:rsidP="008D5B98">
      <w:pPr>
        <w:pStyle w:val="ad"/>
        <w:ind w:left="992"/>
      </w:pPr>
      <w:r>
        <w:t xml:space="preserve">  "MMTS": {</w:t>
      </w:r>
    </w:p>
    <w:p w:rsidR="008D5B98" w:rsidRDefault="008D5B98" w:rsidP="008D5B98">
      <w:pPr>
        <w:pStyle w:val="ad"/>
        <w:ind w:left="992"/>
      </w:pPr>
      <w:r>
        <w:t xml:space="preserve">    "version": "1.0",</w:t>
      </w:r>
    </w:p>
    <w:p w:rsidR="008D5B98" w:rsidRDefault="008D5B98" w:rsidP="008D5B98">
      <w:pPr>
        <w:pStyle w:val="ad"/>
        <w:ind w:left="992"/>
      </w:pPr>
      <w:r>
        <w:t xml:space="preserve">    "REQ": {</w:t>
      </w:r>
    </w:p>
    <w:p w:rsidR="008D5B98" w:rsidRDefault="008D5B98" w:rsidP="008D5B98">
      <w:pPr>
        <w:pStyle w:val="ad"/>
        <w:ind w:left="992"/>
      </w:pPr>
      <w:r>
        <w:t xml:space="preserve">      "name": "report_ splmembercloseposition_query",</w:t>
      </w:r>
    </w:p>
    <w:p w:rsidR="008D5B98" w:rsidRDefault="008D5B98" w:rsidP="008D5B98">
      <w:pPr>
        <w:pStyle w:val="ad"/>
        <w:ind w:left="992"/>
      </w:pPr>
      <w:r>
        <w:t xml:space="preserve">      "id": "",</w:t>
      </w:r>
    </w:p>
    <w:p w:rsidR="008D5B98" w:rsidRDefault="008D5B98" w:rsidP="008D5B98">
      <w:pPr>
        <w:pStyle w:val="ad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8D5B98" w:rsidRDefault="008D5B98" w:rsidP="008D5B98">
      <w:pPr>
        <w:pStyle w:val="ad"/>
        <w:ind w:left="992"/>
      </w:pPr>
      <w:r>
        <w:t xml:space="preserve">      "SESSION_ID": "SESSION_ID",</w:t>
      </w:r>
    </w:p>
    <w:p w:rsidR="008D5B98" w:rsidRDefault="008D5B98" w:rsidP="008D5B98">
      <w:pPr>
        <w:pStyle w:val="ad"/>
        <w:ind w:left="992"/>
      </w:pPr>
      <w:r>
        <w:rPr>
          <w:rFonts w:hint="eastAsia"/>
        </w:rPr>
        <w:t xml:space="preserve">      "ST": "</w:t>
      </w:r>
      <w:r>
        <w:rPr>
          <w:rFonts w:hint="eastAsia"/>
        </w:rPr>
        <w:t>开始日期，日期型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8D5B98" w:rsidRDefault="008D5B98" w:rsidP="008D5B98">
      <w:pPr>
        <w:pStyle w:val="ad"/>
        <w:ind w:left="992"/>
      </w:pPr>
      <w:r>
        <w:rPr>
          <w:rFonts w:hint="eastAsia"/>
        </w:rPr>
        <w:t xml:space="preserve">      "ET": "</w:t>
      </w:r>
      <w:r>
        <w:rPr>
          <w:rFonts w:hint="eastAsia"/>
        </w:rPr>
        <w:t>结束日期，日期型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8D5B98" w:rsidRDefault="008D5B98" w:rsidP="008D5B98">
      <w:pPr>
        <w:pStyle w:val="ad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第几条开始</w:t>
      </w:r>
      <w:r>
        <w:rPr>
          <w:rFonts w:hint="eastAsia"/>
        </w:rPr>
        <w:t>",</w:t>
      </w:r>
    </w:p>
    <w:p w:rsidR="008D5B98" w:rsidRDefault="008D5B98" w:rsidP="008D5B98">
      <w:pPr>
        <w:pStyle w:val="ad"/>
        <w:ind w:left="992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8D5B98" w:rsidRDefault="008D5B98" w:rsidP="008D5B98">
      <w:pPr>
        <w:pStyle w:val="ad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8D5B98" w:rsidRDefault="008D5B98" w:rsidP="008D5B98">
      <w:pPr>
        <w:pStyle w:val="ad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</w:t>
      </w:r>
      <w:r>
        <w:rPr>
          <w:rFonts w:hint="eastAsia"/>
        </w:rPr>
        <w:t xml:space="preserve"> 0</w:t>
      </w:r>
      <w:r>
        <w:rPr>
          <w:rFonts w:hint="eastAsia"/>
        </w:rPr>
        <w:t>：升序；</w:t>
      </w:r>
      <w:r>
        <w:rPr>
          <w:rFonts w:hint="eastAsia"/>
        </w:rPr>
        <w:t>1</w:t>
      </w:r>
      <w:r>
        <w:rPr>
          <w:rFonts w:hint="eastAsia"/>
        </w:rPr>
        <w:t>：降序；</w:t>
      </w:r>
      <w:r>
        <w:rPr>
          <w:rFonts w:hint="eastAsia"/>
        </w:rPr>
        <w:t>"</w:t>
      </w:r>
    </w:p>
    <w:p w:rsidR="008D5B98" w:rsidRDefault="008D5B98" w:rsidP="008D5B98">
      <w:pPr>
        <w:pStyle w:val="ad"/>
        <w:ind w:left="992"/>
      </w:pPr>
      <w:r>
        <w:t xml:space="preserve">    }</w:t>
      </w:r>
    </w:p>
    <w:p w:rsidR="008D5B98" w:rsidRDefault="008D5B98" w:rsidP="008D5B98">
      <w:pPr>
        <w:pStyle w:val="ad"/>
        <w:ind w:left="992"/>
      </w:pPr>
      <w:r>
        <w:t xml:space="preserve">  }</w:t>
      </w:r>
    </w:p>
    <w:p w:rsidR="008D5B98" w:rsidRPr="00580979" w:rsidRDefault="008D5B98" w:rsidP="00097908">
      <w:pPr>
        <w:pStyle w:val="ad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505"/>
        <w:gridCol w:w="1639"/>
        <w:gridCol w:w="1590"/>
        <w:gridCol w:w="1651"/>
        <w:gridCol w:w="849"/>
        <w:gridCol w:w="1393"/>
        <w:gridCol w:w="841"/>
      </w:tblGrid>
      <w:tr w:rsidR="00C337AC" w:rsidRPr="00AF7A7C" w:rsidTr="00465658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C337AC" w:rsidRPr="00AF7A7C" w:rsidRDefault="0023512A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C337AC" w:rsidRPr="00C55D17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 w:rsidRPr="00C55D17">
                <w:rPr>
                  <w:rStyle w:val="ab"/>
                  <w:sz w:val="18"/>
                  <w:szCs w:val="18"/>
                </w:rPr>
                <w:t>Max</w:t>
              </w:r>
              <w:r w:rsidR="00C337AC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C337AC" w:rsidRPr="00C55D17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C337AC" w:rsidRDefault="00C337AC" w:rsidP="00C337AC"/>
    <w:p w:rsidR="00C337AC" w:rsidRDefault="00C337AC" w:rsidP="00C337AC"/>
    <w:p w:rsidR="00C337AC" w:rsidRPr="00F25E4A" w:rsidRDefault="00C337AC" w:rsidP="00C337AC">
      <w:pPr>
        <w:pStyle w:val="ad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返回消息要素</w:t>
      </w:r>
    </w:p>
    <w:p w:rsidR="00A562B6" w:rsidRDefault="00A562B6" w:rsidP="00746BC3">
      <w:pPr>
        <w:pStyle w:val="ad"/>
        <w:ind w:left="992"/>
        <w:jc w:val="left"/>
      </w:pPr>
      <w:r>
        <w:t>{</w:t>
      </w:r>
    </w:p>
    <w:p w:rsidR="00A562B6" w:rsidRDefault="00A562B6" w:rsidP="00A562B6">
      <w:pPr>
        <w:pStyle w:val="ad"/>
        <w:ind w:left="992"/>
      </w:pPr>
      <w:r>
        <w:t xml:space="preserve">  "REP": {</w:t>
      </w:r>
    </w:p>
    <w:p w:rsidR="00A562B6" w:rsidRDefault="00A562B6" w:rsidP="00A562B6">
      <w:pPr>
        <w:pStyle w:val="ad"/>
        <w:ind w:left="992"/>
      </w:pPr>
      <w:r>
        <w:t xml:space="preserve">    "name": "report_splmembercloseposition_query",</w:t>
      </w:r>
    </w:p>
    <w:p w:rsidR="00A562B6" w:rsidRDefault="00A562B6" w:rsidP="00A562B6">
      <w:pPr>
        <w:pStyle w:val="ad"/>
        <w:ind w:left="992"/>
      </w:pPr>
      <w:r>
        <w:lastRenderedPageBreak/>
        <w:t xml:space="preserve">    "message": "",</w:t>
      </w:r>
    </w:p>
    <w:p w:rsidR="00A562B6" w:rsidRDefault="00A562B6" w:rsidP="00A562B6">
      <w:pPr>
        <w:pStyle w:val="ad"/>
        <w:ind w:left="992"/>
      </w:pPr>
      <w:r>
        <w:t xml:space="preserve">    "retcode": "",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"QUANTITY_SUM": "</w:t>
      </w:r>
      <w:r>
        <w:rPr>
          <w:rFonts w:hint="eastAsia"/>
        </w:rPr>
        <w:t>平仓量合计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"CLOSE_PL_SUM": "</w:t>
      </w:r>
      <w:r>
        <w:rPr>
          <w:rFonts w:hint="eastAsia"/>
        </w:rPr>
        <w:t>平仓盈亏合计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"TRADE_FEE_SUM": "</w:t>
      </w:r>
      <w:r>
        <w:rPr>
          <w:rFonts w:hint="eastAsia"/>
        </w:rPr>
        <w:t>手续费合计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t xml:space="preserve">    "RESULTLIST": {</w:t>
      </w:r>
    </w:p>
    <w:p w:rsidR="00A562B6" w:rsidRDefault="00A562B6" w:rsidP="00A562B6">
      <w:pPr>
        <w:pStyle w:val="ad"/>
        <w:ind w:left="992"/>
      </w:pPr>
      <w:r>
        <w:t xml:space="preserve">      "REC": {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    "CLEAR_DATE": "</w:t>
      </w:r>
      <w:r>
        <w:rPr>
          <w:rFonts w:hint="eastAsia"/>
        </w:rPr>
        <w:t>结算日期，日期型，毫秒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    "CLOSE_TIME": "</w:t>
      </w:r>
      <w:r>
        <w:rPr>
          <w:rFonts w:hint="eastAsia"/>
        </w:rPr>
        <w:t>平仓时间，毫秒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    "COMMODITY_NAME": "</w:t>
      </w:r>
      <w:r>
        <w:rPr>
          <w:rFonts w:hint="eastAsia"/>
        </w:rPr>
        <w:t>商品名称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    "TRADE_NO": "</w:t>
      </w:r>
      <w:r>
        <w:rPr>
          <w:rFonts w:hint="eastAsia"/>
        </w:rPr>
        <w:t>平仓单号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    "QUANTITY": "</w:t>
      </w:r>
      <w:r>
        <w:rPr>
          <w:rFonts w:hint="eastAsia"/>
        </w:rPr>
        <w:t>平仓量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    "PRICE": "</w:t>
      </w:r>
      <w:r>
        <w:rPr>
          <w:rFonts w:hint="eastAsia"/>
        </w:rPr>
        <w:t>平仓价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    "HOLD_PRICE": "</w:t>
      </w:r>
      <w:r>
        <w:rPr>
          <w:rFonts w:hint="eastAsia"/>
        </w:rPr>
        <w:t>持仓价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    "CLOSE_PL": "</w:t>
      </w:r>
      <w:r>
        <w:rPr>
          <w:rFonts w:hint="eastAsia"/>
        </w:rPr>
        <w:t>平仓盈亏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    "TRADE_FEE": "</w:t>
      </w:r>
      <w:r>
        <w:rPr>
          <w:rFonts w:hint="eastAsia"/>
        </w:rPr>
        <w:t>手续费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    "OPEN_TRADE_NO": "</w:t>
      </w:r>
      <w:r>
        <w:rPr>
          <w:rFonts w:hint="eastAsia"/>
        </w:rPr>
        <w:t>建仓单号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    "OPEN_PRICE": "</w:t>
      </w:r>
      <w:r>
        <w:rPr>
          <w:rFonts w:hint="eastAsia"/>
        </w:rPr>
        <w:t>建仓价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    "HOLD_TIME": "</w:t>
      </w:r>
      <w:r>
        <w:rPr>
          <w:rFonts w:hint="eastAsia"/>
        </w:rPr>
        <w:t>建仓时间，毫秒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    "TRADE_TYPE": "</w:t>
      </w:r>
      <w:r>
        <w:rPr>
          <w:rFonts w:hint="eastAsia"/>
        </w:rPr>
        <w:t>平仓类型：</w:t>
      </w:r>
      <w:r>
        <w:rPr>
          <w:rFonts w:hint="eastAsia"/>
        </w:rPr>
        <w:t>1:</w:t>
      </w:r>
      <w:r>
        <w:rPr>
          <w:rFonts w:hint="eastAsia"/>
        </w:rPr>
        <w:t>市价成交</w:t>
      </w:r>
      <w:r>
        <w:rPr>
          <w:rFonts w:hint="eastAsia"/>
        </w:rPr>
        <w:t>,2:</w:t>
      </w:r>
      <w:r>
        <w:rPr>
          <w:rFonts w:hint="eastAsia"/>
        </w:rPr>
        <w:t>自动强平</w:t>
      </w:r>
      <w:r>
        <w:rPr>
          <w:rFonts w:hint="eastAsia"/>
        </w:rPr>
        <w:t>,3:</w:t>
      </w:r>
      <w:r>
        <w:rPr>
          <w:rFonts w:hint="eastAsia"/>
        </w:rPr>
        <w:t>手动强平</w:t>
      </w:r>
      <w:r>
        <w:rPr>
          <w:rFonts w:hint="eastAsia"/>
        </w:rPr>
        <w:t>,4:</w:t>
      </w:r>
      <w:r>
        <w:rPr>
          <w:rFonts w:hint="eastAsia"/>
        </w:rPr>
        <w:t>指价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    "OPERATE_TYPE": "</w:t>
      </w:r>
      <w:r>
        <w:rPr>
          <w:rFonts w:hint="eastAsia"/>
        </w:rPr>
        <w:t>操作类型：</w:t>
      </w:r>
      <w:r>
        <w:rPr>
          <w:rFonts w:hint="eastAsia"/>
        </w:rPr>
        <w:t>1:</w:t>
      </w:r>
      <w:r>
        <w:rPr>
          <w:rFonts w:hint="eastAsia"/>
        </w:rPr>
        <w:t>用户下单</w:t>
      </w:r>
      <w:r>
        <w:rPr>
          <w:rFonts w:hint="eastAsia"/>
        </w:rPr>
        <w:t>,2:</w:t>
      </w:r>
      <w:r>
        <w:rPr>
          <w:rFonts w:hint="eastAsia"/>
        </w:rPr>
        <w:t>电话下单</w:t>
      </w:r>
      <w:r>
        <w:rPr>
          <w:rFonts w:hint="eastAsia"/>
        </w:rPr>
        <w:t>,3:</w:t>
      </w:r>
      <w:r>
        <w:rPr>
          <w:rFonts w:hint="eastAsia"/>
        </w:rPr>
        <w:t>系统下单</w:t>
      </w:r>
      <w:r>
        <w:rPr>
          <w:rFonts w:hint="eastAsia"/>
        </w:rPr>
        <w:t>,4:</w:t>
      </w:r>
      <w:r>
        <w:rPr>
          <w:rFonts w:hint="eastAsia"/>
        </w:rPr>
        <w:t>批量指价</w:t>
      </w:r>
      <w:r>
        <w:rPr>
          <w:rFonts w:hint="eastAsia"/>
        </w:rPr>
        <w:t>",</w:t>
      </w:r>
    </w:p>
    <w:p w:rsidR="00A562B6" w:rsidRDefault="00A562B6" w:rsidP="00A562B6">
      <w:pPr>
        <w:pStyle w:val="ad"/>
        <w:ind w:left="992"/>
      </w:pPr>
      <w:r>
        <w:rPr>
          <w:rFonts w:hint="eastAsia"/>
        </w:rPr>
        <w:t xml:space="preserve">        "BS_FLAG": "</w:t>
      </w:r>
      <w:r>
        <w:rPr>
          <w:rFonts w:hint="eastAsia"/>
        </w:rPr>
        <w:t>买卖标志：</w:t>
      </w:r>
      <w:r>
        <w:rPr>
          <w:rFonts w:hint="eastAsia"/>
        </w:rPr>
        <w:t>1</w:t>
      </w:r>
      <w:r>
        <w:rPr>
          <w:rFonts w:hint="eastAsia"/>
        </w:rPr>
        <w:t>买；</w:t>
      </w:r>
      <w:r>
        <w:rPr>
          <w:rFonts w:hint="eastAsia"/>
        </w:rPr>
        <w:t>2</w:t>
      </w:r>
      <w:r>
        <w:rPr>
          <w:rFonts w:hint="eastAsia"/>
        </w:rPr>
        <w:t>卖</w:t>
      </w:r>
      <w:r>
        <w:rPr>
          <w:rFonts w:hint="eastAsia"/>
        </w:rPr>
        <w:t>"</w:t>
      </w:r>
    </w:p>
    <w:p w:rsidR="00A562B6" w:rsidRDefault="00A562B6" w:rsidP="00A562B6">
      <w:pPr>
        <w:pStyle w:val="ad"/>
        <w:ind w:left="992"/>
      </w:pPr>
      <w:r>
        <w:t xml:space="preserve">      }</w:t>
      </w:r>
    </w:p>
    <w:p w:rsidR="00A562B6" w:rsidRDefault="00A562B6" w:rsidP="00A562B6">
      <w:pPr>
        <w:pStyle w:val="ad"/>
        <w:ind w:left="992"/>
      </w:pPr>
      <w:r>
        <w:t xml:space="preserve">    }</w:t>
      </w:r>
    </w:p>
    <w:p w:rsidR="00A562B6" w:rsidRDefault="00A562B6" w:rsidP="00A562B6">
      <w:pPr>
        <w:pStyle w:val="ad"/>
        <w:ind w:left="992"/>
      </w:pPr>
      <w:r>
        <w:t xml:space="preserve">  }</w:t>
      </w:r>
    </w:p>
    <w:p w:rsidR="00C337AC" w:rsidRDefault="00A562B6" w:rsidP="00097908">
      <w:pPr>
        <w:pStyle w:val="ad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2"/>
        <w:gridCol w:w="425"/>
        <w:gridCol w:w="1276"/>
        <w:gridCol w:w="1559"/>
        <w:gridCol w:w="1701"/>
        <w:gridCol w:w="851"/>
        <w:gridCol w:w="1276"/>
        <w:gridCol w:w="1405"/>
      </w:tblGrid>
      <w:tr w:rsidR="00C337AC" w:rsidTr="00465658">
        <w:trPr>
          <w:jc w:val="center"/>
        </w:trPr>
        <w:tc>
          <w:tcPr>
            <w:tcW w:w="452" w:type="dxa"/>
            <w:shd w:val="clear" w:color="auto" w:fill="D9D9D9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05" w:type="dxa"/>
            <w:shd w:val="clear" w:color="auto" w:fill="D9D9D9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337AC" w:rsidRDefault="00C337AC" w:rsidP="00465658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C337AC" w:rsidRDefault="00C337AC" w:rsidP="00465658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C337AC" w:rsidRDefault="00C337AC" w:rsidP="00465658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C337AC" w:rsidRDefault="00C337AC" w:rsidP="00465658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平仓量合计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Fix10</w:t>
              </w:r>
              <w:r w:rsidR="00C337AC" w:rsidRPr="00576B6D">
                <w:rPr>
                  <w:rStyle w:val="ab"/>
                  <w:rFonts w:hint="eastAsia"/>
                  <w:sz w:val="18"/>
                  <w:szCs w:val="18"/>
                </w:rPr>
                <w:t>Digital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5" w:type="dxa"/>
          </w:tcPr>
          <w:p w:rsidR="00C337AC" w:rsidRDefault="00C337AC" w:rsidP="00465658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平仓盈亏合计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CLOSE_PL_SUM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CLOSE_PL_SUM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E5222B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C337AC" w:rsidRDefault="00C337AC" w:rsidP="00465658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手续费合计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E5222B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C337AC" w:rsidRDefault="00C337AC" w:rsidP="00465658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平仓时间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CLOSE_TIME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D0D0D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CLOSE_TIME</w:t>
            </w:r>
            <w:r w:rsidRPr="00E5222B">
              <w:rPr>
                <w:rFonts w:ascii="宋体" w:hAnsi="宋体" w:hint="eastAsia"/>
                <w:color w:val="0D0D0D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 w:rsidRPr="00E5222B">
                <w:rPr>
                  <w:rStyle w:val="ab"/>
                  <w:sz w:val="18"/>
                  <w:szCs w:val="18"/>
                </w:rPr>
                <w:t>Max</w:t>
              </w:r>
              <w:r w:rsidR="00C337AC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C337AC" w:rsidRPr="00E5222B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平仓单号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Fix15Di</w:t>
              </w:r>
              <w:r w:rsidR="00C337AC" w:rsidRPr="00576B6D">
                <w:rPr>
                  <w:rStyle w:val="ab"/>
                  <w:rFonts w:hint="eastAsia"/>
                  <w:sz w:val="18"/>
                  <w:szCs w:val="18"/>
                </w:rPr>
                <w:t>gital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平仓量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Fix10</w:t>
              </w:r>
              <w:r w:rsidR="00C337AC" w:rsidRPr="00576B6D">
                <w:rPr>
                  <w:rStyle w:val="ab"/>
                  <w:rFonts w:hint="eastAsia"/>
                  <w:sz w:val="18"/>
                  <w:szCs w:val="18"/>
                </w:rPr>
                <w:t>Digital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平仓价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C337AC" w:rsidRPr="00E5222B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持仓价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C337AC" w:rsidRPr="00E5222B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平仓盈亏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C337AC" w:rsidRPr="00E5222B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C337AC" w:rsidRPr="00E5222B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建仓单号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Fix15Di</w:t>
              </w:r>
              <w:r w:rsidR="00C337AC" w:rsidRPr="00576B6D">
                <w:rPr>
                  <w:rStyle w:val="ab"/>
                  <w:rFonts w:hint="eastAsia"/>
                  <w:sz w:val="18"/>
                  <w:szCs w:val="18"/>
                </w:rPr>
                <w:t>gital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19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建仓价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C337AC" w:rsidRPr="00E5222B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建仓时间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HOLD_TIME&gt;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平仓类型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TRADE_TYPE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TRADE_TYPE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C337AC" w:rsidRPr="00576B6D">
                <w:rPr>
                  <w:rStyle w:val="ab"/>
                  <w:rFonts w:hint="eastAsia"/>
                  <w:sz w:val="18"/>
                  <w:szCs w:val="18"/>
                </w:rPr>
                <w:t>Fix2Digital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hint="eastAsia"/>
                <w:color w:val="000000"/>
                <w:sz w:val="18"/>
                <w:szCs w:val="18"/>
              </w:rPr>
              <w:t>1: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市价成交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,2: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自动强平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,3: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手动强平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,4: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指价成交</w:t>
            </w:r>
          </w:p>
        </w:tc>
      </w:tr>
      <w:tr w:rsidR="00C337AC" w:rsidRPr="00831B58" w:rsidTr="00465658">
        <w:trPr>
          <w:jc w:val="center"/>
        </w:trPr>
        <w:tc>
          <w:tcPr>
            <w:tcW w:w="452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25" w:type="dxa"/>
          </w:tcPr>
          <w:p w:rsidR="00C337AC" w:rsidRDefault="00C337AC" w:rsidP="00465658">
            <w:r w:rsidRPr="00011AA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操作类型</w:t>
            </w:r>
          </w:p>
        </w:tc>
        <w:tc>
          <w:tcPr>
            <w:tcW w:w="1559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OPERATE_TYPE</w:t>
            </w:r>
          </w:p>
        </w:tc>
        <w:tc>
          <w:tcPr>
            <w:tcW w:w="1701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OPERATE_TYPE</w:t>
            </w:r>
            <w:r w:rsidRPr="00831B5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831B58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31B58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831B58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C337AC" w:rsidRPr="00576B6D">
                <w:rPr>
                  <w:rStyle w:val="ab"/>
                  <w:rFonts w:hint="eastAsia"/>
                  <w:sz w:val="18"/>
                  <w:szCs w:val="18"/>
                </w:rPr>
                <w:t>Fix2Digital</w:t>
              </w:r>
            </w:hyperlink>
          </w:p>
        </w:tc>
        <w:tc>
          <w:tcPr>
            <w:tcW w:w="1405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1:用户下单,2:电话下单,3:系统下单,4:批量指价下单</w:t>
            </w:r>
          </w:p>
        </w:tc>
      </w:tr>
      <w:tr w:rsidR="00C337AC" w:rsidRPr="00831B58" w:rsidTr="00465658">
        <w:trPr>
          <w:jc w:val="center"/>
        </w:trPr>
        <w:tc>
          <w:tcPr>
            <w:tcW w:w="452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425" w:type="dxa"/>
          </w:tcPr>
          <w:p w:rsidR="00C337AC" w:rsidRDefault="00C337AC" w:rsidP="00465658">
            <w:r w:rsidRPr="00011AA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59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701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831B5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831B58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31B58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831B58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C337AC" w:rsidRPr="00576B6D">
                <w:rPr>
                  <w:rStyle w:val="ab"/>
                  <w:rFonts w:hint="eastAsia"/>
                  <w:sz w:val="18"/>
                  <w:szCs w:val="18"/>
                </w:rPr>
                <w:t>Fix2Digital</w:t>
              </w:r>
            </w:hyperlink>
          </w:p>
        </w:tc>
        <w:tc>
          <w:tcPr>
            <w:tcW w:w="1405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</w:tbl>
    <w:p w:rsidR="00C337AC" w:rsidRDefault="00C337AC" w:rsidP="00C337AC"/>
    <w:p w:rsidR="00C337AC" w:rsidRPr="00C63B2E" w:rsidRDefault="00C337AC" w:rsidP="00C337AC"/>
    <w:p w:rsidR="00C337AC" w:rsidRPr="00F25E4A" w:rsidRDefault="00C337AC" w:rsidP="00C337AC">
      <w:pPr>
        <w:pStyle w:val="ad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使用规则</w:t>
      </w:r>
    </w:p>
    <w:p w:rsidR="00C337AC" w:rsidRDefault="00C337AC" w:rsidP="00C337AC">
      <w:pPr>
        <w:pStyle w:val="ac"/>
        <w:numPr>
          <w:ilvl w:val="1"/>
          <w:numId w:val="17"/>
        </w:numPr>
        <w:ind w:firstLineChars="0"/>
      </w:pPr>
      <w:r w:rsidRPr="00B42EE1">
        <w:rPr>
          <w:rFonts w:hint="eastAsia"/>
        </w:rPr>
        <w:t>本消息用来查询</w:t>
      </w:r>
      <w:r w:rsidR="00040505">
        <w:rPr>
          <w:rFonts w:hint="eastAsia"/>
        </w:rPr>
        <w:t>特别会员</w:t>
      </w:r>
      <w:r w:rsidRPr="00B42EE1">
        <w:rPr>
          <w:rFonts w:hint="eastAsia"/>
        </w:rPr>
        <w:t>平仓明细。</w:t>
      </w:r>
    </w:p>
    <w:p w:rsidR="00C337AC" w:rsidRPr="00BB6727" w:rsidRDefault="00C337AC" w:rsidP="00C337AC">
      <w:pPr>
        <w:pStyle w:val="ac"/>
        <w:numPr>
          <w:ilvl w:val="1"/>
          <w:numId w:val="17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C337AC" w:rsidRDefault="00C337AC" w:rsidP="00C337AC">
      <w:pPr>
        <w:rPr>
          <w:szCs w:val="21"/>
        </w:rPr>
      </w:pPr>
    </w:p>
    <w:p w:rsidR="00C337AC" w:rsidRPr="00C23C24" w:rsidRDefault="00C337AC" w:rsidP="00C337AC">
      <w:pPr>
        <w:rPr>
          <w:szCs w:val="21"/>
        </w:rPr>
      </w:pPr>
    </w:p>
    <w:p w:rsidR="00C337AC" w:rsidRPr="00CB6471" w:rsidRDefault="00C337AC" w:rsidP="00C337AC">
      <w:pPr>
        <w:pStyle w:val="ad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特别会员</w:t>
      </w:r>
      <w:r w:rsidRPr="00CB6471">
        <w:rPr>
          <w:rFonts w:hint="eastAsia"/>
          <w:b/>
          <w:sz w:val="28"/>
          <w:szCs w:val="28"/>
        </w:rPr>
        <w:t>报表</w:t>
      </w:r>
      <w:r w:rsidRPr="00CB6471">
        <w:rPr>
          <w:rFonts w:hint="eastAsia"/>
          <w:b/>
          <w:sz w:val="28"/>
          <w:szCs w:val="28"/>
        </w:rPr>
        <w:t>-</w:t>
      </w:r>
      <w:r w:rsidRPr="00CB6471">
        <w:rPr>
          <w:rFonts w:hint="eastAsia"/>
          <w:b/>
          <w:sz w:val="28"/>
          <w:szCs w:val="28"/>
        </w:rPr>
        <w:t>成交明细查询</w:t>
      </w:r>
    </w:p>
    <w:p w:rsidR="00C337AC" w:rsidRPr="00CB6471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业务功能</w:t>
      </w:r>
    </w:p>
    <w:p w:rsidR="00C337AC" w:rsidRDefault="00040505" w:rsidP="00C337AC">
      <w:pPr>
        <w:pStyle w:val="ad"/>
        <w:ind w:left="992" w:firstLineChars="0" w:firstLine="0"/>
      </w:pPr>
      <w:r w:rsidRPr="00040505">
        <w:rPr>
          <w:rFonts w:hint="eastAsia"/>
        </w:rPr>
        <w:t>特别会员</w:t>
      </w:r>
      <w:r w:rsidR="00C337AC">
        <w:rPr>
          <w:rFonts w:hint="eastAsia"/>
        </w:rPr>
        <w:t>成交明细查询</w:t>
      </w:r>
      <w:r w:rsidR="00C337AC">
        <w:rPr>
          <w:rFonts w:hint="eastAsia"/>
        </w:rPr>
        <w:t>(</w:t>
      </w:r>
      <w:r w:rsidR="00C337AC" w:rsidRPr="00BD22F3">
        <w:t>report_</w:t>
      </w:r>
      <w:r>
        <w:rPr>
          <w:rFonts w:hint="eastAsia"/>
        </w:rPr>
        <w:t>splmember</w:t>
      </w:r>
      <w:r w:rsidR="00C337AC" w:rsidRPr="00BD22F3">
        <w:t>orders_query</w:t>
      </w:r>
      <w:r w:rsidR="00C337AC">
        <w:rPr>
          <w:rFonts w:hint="eastAsia"/>
        </w:rPr>
        <w:t>)</w:t>
      </w:r>
      <w:r w:rsidR="00C337AC">
        <w:rPr>
          <w:rFonts w:hint="eastAsia"/>
        </w:rPr>
        <w:t>；</w:t>
      </w:r>
    </w:p>
    <w:p w:rsidR="00C337AC" w:rsidRDefault="00C337AC" w:rsidP="00C337AC">
      <w:pPr>
        <w:pStyle w:val="ad"/>
        <w:ind w:left="992" w:firstLineChars="0" w:firstLine="0"/>
      </w:pPr>
    </w:p>
    <w:p w:rsidR="00C337AC" w:rsidRPr="00CB6471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支持版本</w:t>
      </w:r>
    </w:p>
    <w:p w:rsidR="00C337AC" w:rsidRDefault="00C337AC" w:rsidP="00C337AC">
      <w:pPr>
        <w:pStyle w:val="ad"/>
        <w:tabs>
          <w:tab w:val="left" w:pos="4116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  <w:r>
        <w:tab/>
      </w:r>
    </w:p>
    <w:p w:rsidR="00C337AC" w:rsidRDefault="00C337AC" w:rsidP="00C337AC">
      <w:pPr>
        <w:pStyle w:val="ad"/>
        <w:ind w:left="992" w:firstLineChars="0" w:firstLine="0"/>
      </w:pPr>
    </w:p>
    <w:p w:rsidR="00C337AC" w:rsidRPr="00CB6471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标签名称</w:t>
      </w:r>
    </w:p>
    <w:p w:rsidR="00C337AC" w:rsidRDefault="003123B9" w:rsidP="00C337AC">
      <w:pPr>
        <w:pStyle w:val="ad"/>
        <w:tabs>
          <w:tab w:val="left" w:pos="4116"/>
        </w:tabs>
        <w:ind w:left="992" w:firstLineChars="0" w:firstLine="0"/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C337AC" w:rsidRPr="00BD22F3">
        <w:t>report_</w:t>
      </w:r>
      <w:r w:rsidR="00040505">
        <w:rPr>
          <w:rFonts w:hint="eastAsia"/>
        </w:rPr>
        <w:t>splmember</w:t>
      </w:r>
      <w:r w:rsidR="00040505" w:rsidRPr="00BD22F3">
        <w:t>orders</w:t>
      </w:r>
      <w:r w:rsidR="00C337AC" w:rsidRPr="00BD22F3">
        <w:t>_query</w:t>
      </w:r>
    </w:p>
    <w:p w:rsidR="00C337AC" w:rsidRPr="000E26F0" w:rsidRDefault="00C337AC" w:rsidP="00C337AC">
      <w:pPr>
        <w:pStyle w:val="ad"/>
        <w:tabs>
          <w:tab w:val="left" w:pos="4116"/>
        </w:tabs>
        <w:ind w:left="992" w:firstLineChars="0" w:firstLine="0"/>
      </w:pPr>
    </w:p>
    <w:p w:rsidR="00C337AC" w:rsidRPr="00CB6471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请求消息要素</w:t>
      </w:r>
    </w:p>
    <w:p w:rsidR="00A562B6" w:rsidRPr="00A562B6" w:rsidRDefault="00A562B6" w:rsidP="00A562B6">
      <w:pPr>
        <w:pStyle w:val="ad"/>
        <w:ind w:left="992"/>
        <w:rPr>
          <w:color w:val="000000"/>
        </w:rPr>
      </w:pPr>
      <w:r w:rsidRPr="00A562B6">
        <w:rPr>
          <w:color w:val="000000"/>
        </w:rPr>
        <w:t>{</w:t>
      </w:r>
    </w:p>
    <w:p w:rsidR="00A562B6" w:rsidRPr="00A562B6" w:rsidRDefault="00A562B6" w:rsidP="00A562B6">
      <w:pPr>
        <w:pStyle w:val="ad"/>
        <w:ind w:left="992"/>
        <w:rPr>
          <w:color w:val="000000"/>
        </w:rPr>
      </w:pPr>
      <w:r w:rsidRPr="00A562B6">
        <w:rPr>
          <w:color w:val="000000"/>
        </w:rPr>
        <w:t xml:space="preserve">  "MMTS": {</w:t>
      </w:r>
    </w:p>
    <w:p w:rsidR="00A562B6" w:rsidRPr="00A562B6" w:rsidRDefault="00A562B6" w:rsidP="00A562B6">
      <w:pPr>
        <w:pStyle w:val="ad"/>
        <w:ind w:left="992"/>
        <w:rPr>
          <w:color w:val="000000"/>
        </w:rPr>
      </w:pPr>
      <w:r w:rsidRPr="00A562B6">
        <w:rPr>
          <w:color w:val="000000"/>
        </w:rPr>
        <w:t xml:space="preserve">    "version": "1.0",</w:t>
      </w:r>
    </w:p>
    <w:p w:rsidR="00A562B6" w:rsidRPr="00A562B6" w:rsidRDefault="00A562B6" w:rsidP="00A562B6">
      <w:pPr>
        <w:pStyle w:val="ad"/>
        <w:ind w:left="992"/>
        <w:rPr>
          <w:color w:val="000000"/>
        </w:rPr>
      </w:pPr>
      <w:r w:rsidRPr="00A562B6">
        <w:rPr>
          <w:color w:val="000000"/>
        </w:rPr>
        <w:t xml:space="preserve">    "REQ": {</w:t>
      </w:r>
    </w:p>
    <w:p w:rsidR="00A562B6" w:rsidRPr="00A562B6" w:rsidRDefault="00A562B6" w:rsidP="00A562B6">
      <w:pPr>
        <w:pStyle w:val="ad"/>
        <w:ind w:left="992"/>
        <w:rPr>
          <w:color w:val="000000"/>
        </w:rPr>
      </w:pPr>
      <w:r w:rsidRPr="00A562B6">
        <w:rPr>
          <w:color w:val="000000"/>
        </w:rPr>
        <w:t xml:space="preserve">      "name": "report_ splmemberorders_query",</w:t>
      </w:r>
    </w:p>
    <w:p w:rsidR="00A562B6" w:rsidRPr="00A562B6" w:rsidRDefault="00A562B6" w:rsidP="00A562B6">
      <w:pPr>
        <w:pStyle w:val="ad"/>
        <w:ind w:left="992"/>
        <w:rPr>
          <w:color w:val="000000"/>
        </w:rPr>
      </w:pPr>
      <w:r w:rsidRPr="00A562B6">
        <w:rPr>
          <w:color w:val="000000"/>
        </w:rPr>
        <w:t xml:space="preserve">      "id": "",</w:t>
      </w:r>
    </w:p>
    <w:p w:rsidR="00A562B6" w:rsidRPr="00A562B6" w:rsidRDefault="00A562B6" w:rsidP="00A562B6">
      <w:pPr>
        <w:pStyle w:val="ad"/>
        <w:ind w:left="992"/>
        <w:rPr>
          <w:color w:val="000000"/>
        </w:rPr>
      </w:pPr>
      <w:r w:rsidRPr="00A562B6">
        <w:rPr>
          <w:rFonts w:hint="eastAsia"/>
          <w:color w:val="000000"/>
        </w:rPr>
        <w:t xml:space="preserve">      "USER_ID": "</w:t>
      </w:r>
      <w:r w:rsidRPr="00A562B6">
        <w:rPr>
          <w:rFonts w:hint="eastAsia"/>
          <w:color w:val="000000"/>
        </w:rPr>
        <w:t>登陆用户</w:t>
      </w:r>
      <w:r w:rsidRPr="00A562B6">
        <w:rPr>
          <w:rFonts w:hint="eastAsia"/>
          <w:color w:val="000000"/>
        </w:rPr>
        <w:t>ID",</w:t>
      </w:r>
    </w:p>
    <w:p w:rsidR="00A562B6" w:rsidRPr="00A562B6" w:rsidRDefault="00A562B6" w:rsidP="00A562B6">
      <w:pPr>
        <w:pStyle w:val="ad"/>
        <w:ind w:left="992"/>
        <w:rPr>
          <w:color w:val="000000"/>
        </w:rPr>
      </w:pPr>
      <w:r w:rsidRPr="00A562B6">
        <w:rPr>
          <w:color w:val="000000"/>
        </w:rPr>
        <w:t xml:space="preserve">      "SESSION_ID": "SESSION_ID",</w:t>
      </w:r>
    </w:p>
    <w:p w:rsidR="00A562B6" w:rsidRPr="00A562B6" w:rsidRDefault="00A562B6" w:rsidP="00A562B6">
      <w:pPr>
        <w:pStyle w:val="ad"/>
        <w:ind w:left="992"/>
        <w:rPr>
          <w:color w:val="000000"/>
        </w:rPr>
      </w:pPr>
      <w:r w:rsidRPr="00A562B6">
        <w:rPr>
          <w:rFonts w:hint="eastAsia"/>
          <w:color w:val="000000"/>
        </w:rPr>
        <w:t xml:space="preserve">      "ST": "</w:t>
      </w:r>
      <w:r w:rsidRPr="00A562B6">
        <w:rPr>
          <w:rFonts w:hint="eastAsia"/>
          <w:color w:val="000000"/>
        </w:rPr>
        <w:t>开始日期，日期型</w:t>
      </w:r>
      <w:r w:rsidRPr="00A562B6">
        <w:rPr>
          <w:rFonts w:hint="eastAsia"/>
          <w:color w:val="000000"/>
        </w:rPr>
        <w:t>,</w:t>
      </w:r>
      <w:r w:rsidRPr="00A562B6">
        <w:rPr>
          <w:rFonts w:hint="eastAsia"/>
          <w:color w:val="000000"/>
        </w:rPr>
        <w:t>毫秒</w:t>
      </w:r>
      <w:r w:rsidRPr="00A562B6">
        <w:rPr>
          <w:rFonts w:hint="eastAsia"/>
          <w:color w:val="000000"/>
        </w:rPr>
        <w:t>",</w:t>
      </w:r>
    </w:p>
    <w:p w:rsidR="00A562B6" w:rsidRPr="00A562B6" w:rsidRDefault="00A562B6" w:rsidP="00A562B6">
      <w:pPr>
        <w:pStyle w:val="ad"/>
        <w:ind w:left="992"/>
        <w:rPr>
          <w:color w:val="000000"/>
        </w:rPr>
      </w:pPr>
      <w:r w:rsidRPr="00A562B6">
        <w:rPr>
          <w:rFonts w:hint="eastAsia"/>
          <w:color w:val="000000"/>
        </w:rPr>
        <w:t xml:space="preserve">      "ET": "</w:t>
      </w:r>
      <w:r w:rsidRPr="00A562B6">
        <w:rPr>
          <w:rFonts w:hint="eastAsia"/>
          <w:color w:val="000000"/>
        </w:rPr>
        <w:t>结束日期，日期型</w:t>
      </w:r>
      <w:r w:rsidRPr="00A562B6">
        <w:rPr>
          <w:rFonts w:hint="eastAsia"/>
          <w:color w:val="000000"/>
        </w:rPr>
        <w:t>,</w:t>
      </w:r>
      <w:r w:rsidRPr="00A562B6">
        <w:rPr>
          <w:rFonts w:hint="eastAsia"/>
          <w:color w:val="000000"/>
        </w:rPr>
        <w:t>毫秒</w:t>
      </w:r>
      <w:r w:rsidRPr="00A562B6">
        <w:rPr>
          <w:rFonts w:hint="eastAsia"/>
          <w:color w:val="000000"/>
        </w:rPr>
        <w:t>",</w:t>
      </w:r>
    </w:p>
    <w:p w:rsidR="00A562B6" w:rsidRPr="00A562B6" w:rsidRDefault="00A562B6" w:rsidP="00A562B6">
      <w:pPr>
        <w:pStyle w:val="ad"/>
        <w:ind w:left="992"/>
        <w:rPr>
          <w:color w:val="000000"/>
        </w:rPr>
      </w:pPr>
      <w:r w:rsidRPr="00A562B6">
        <w:rPr>
          <w:rFonts w:hint="eastAsia"/>
          <w:color w:val="000000"/>
        </w:rPr>
        <w:t xml:space="preserve">      "STARTNUM": "</w:t>
      </w:r>
      <w:r w:rsidRPr="00A562B6">
        <w:rPr>
          <w:rFonts w:hint="eastAsia"/>
          <w:color w:val="000000"/>
        </w:rPr>
        <w:t>第几条开始</w:t>
      </w:r>
      <w:r w:rsidRPr="00A562B6">
        <w:rPr>
          <w:rFonts w:hint="eastAsia"/>
          <w:color w:val="000000"/>
        </w:rPr>
        <w:t>",</w:t>
      </w:r>
    </w:p>
    <w:p w:rsidR="00A562B6" w:rsidRPr="00A562B6" w:rsidRDefault="00A562B6" w:rsidP="00A562B6">
      <w:pPr>
        <w:pStyle w:val="ad"/>
        <w:ind w:left="992"/>
        <w:rPr>
          <w:color w:val="000000"/>
        </w:rPr>
      </w:pPr>
      <w:r w:rsidRPr="00A562B6">
        <w:rPr>
          <w:rFonts w:hint="eastAsia"/>
          <w:color w:val="000000"/>
        </w:rPr>
        <w:t xml:space="preserve">      "RECCNT": "</w:t>
      </w:r>
      <w:r w:rsidRPr="00A562B6">
        <w:rPr>
          <w:rFonts w:hint="eastAsia"/>
          <w:color w:val="000000"/>
        </w:rPr>
        <w:t>要多少条记录</w:t>
      </w:r>
      <w:r w:rsidRPr="00A562B6">
        <w:rPr>
          <w:rFonts w:hint="eastAsia"/>
          <w:color w:val="000000"/>
        </w:rPr>
        <w:t>",</w:t>
      </w:r>
    </w:p>
    <w:p w:rsidR="00A562B6" w:rsidRPr="00A562B6" w:rsidRDefault="00A562B6" w:rsidP="00A562B6">
      <w:pPr>
        <w:pStyle w:val="ad"/>
        <w:ind w:left="992"/>
        <w:rPr>
          <w:color w:val="000000"/>
        </w:rPr>
      </w:pPr>
      <w:r w:rsidRPr="00A562B6">
        <w:rPr>
          <w:rFonts w:hint="eastAsia"/>
          <w:color w:val="000000"/>
        </w:rPr>
        <w:t xml:space="preserve">      "SORTFLD": "</w:t>
      </w:r>
      <w:r w:rsidRPr="00A562B6">
        <w:rPr>
          <w:rFonts w:hint="eastAsia"/>
          <w:color w:val="000000"/>
        </w:rPr>
        <w:t>排序字段</w:t>
      </w:r>
      <w:r w:rsidRPr="00A562B6">
        <w:rPr>
          <w:rFonts w:hint="eastAsia"/>
          <w:color w:val="000000"/>
        </w:rPr>
        <w:t>",</w:t>
      </w:r>
    </w:p>
    <w:p w:rsidR="00A562B6" w:rsidRPr="00A562B6" w:rsidRDefault="00A562B6" w:rsidP="00A562B6">
      <w:pPr>
        <w:pStyle w:val="ad"/>
        <w:ind w:left="992"/>
        <w:rPr>
          <w:color w:val="000000"/>
        </w:rPr>
      </w:pPr>
      <w:r w:rsidRPr="00A562B6">
        <w:rPr>
          <w:rFonts w:hint="eastAsia"/>
          <w:color w:val="000000"/>
        </w:rPr>
        <w:t xml:space="preserve">      "ISDESC": "</w:t>
      </w:r>
      <w:r w:rsidRPr="00A562B6">
        <w:rPr>
          <w:rFonts w:hint="eastAsia"/>
          <w:color w:val="000000"/>
        </w:rPr>
        <w:t>升降序</w:t>
      </w:r>
      <w:r w:rsidRPr="00A562B6">
        <w:rPr>
          <w:rFonts w:hint="eastAsia"/>
          <w:color w:val="000000"/>
        </w:rPr>
        <w:t xml:space="preserve"> 0</w:t>
      </w:r>
      <w:r w:rsidRPr="00A562B6">
        <w:rPr>
          <w:rFonts w:hint="eastAsia"/>
          <w:color w:val="000000"/>
        </w:rPr>
        <w:t>：升序；</w:t>
      </w:r>
      <w:r w:rsidRPr="00A562B6">
        <w:rPr>
          <w:rFonts w:hint="eastAsia"/>
          <w:color w:val="000000"/>
        </w:rPr>
        <w:t>1</w:t>
      </w:r>
      <w:r w:rsidRPr="00A562B6">
        <w:rPr>
          <w:rFonts w:hint="eastAsia"/>
          <w:color w:val="000000"/>
        </w:rPr>
        <w:t>：降序；</w:t>
      </w:r>
      <w:r w:rsidRPr="00A562B6">
        <w:rPr>
          <w:rFonts w:hint="eastAsia"/>
          <w:color w:val="000000"/>
        </w:rPr>
        <w:t>"</w:t>
      </w:r>
    </w:p>
    <w:p w:rsidR="00A562B6" w:rsidRPr="00A562B6" w:rsidRDefault="00A562B6" w:rsidP="00A562B6">
      <w:pPr>
        <w:pStyle w:val="ad"/>
        <w:ind w:left="992"/>
        <w:rPr>
          <w:color w:val="000000"/>
        </w:rPr>
      </w:pPr>
      <w:r w:rsidRPr="00A562B6">
        <w:rPr>
          <w:color w:val="000000"/>
        </w:rPr>
        <w:t xml:space="preserve">    }</w:t>
      </w:r>
    </w:p>
    <w:p w:rsidR="00A562B6" w:rsidRPr="00A562B6" w:rsidRDefault="00A562B6" w:rsidP="00A562B6">
      <w:pPr>
        <w:pStyle w:val="ad"/>
        <w:ind w:left="992"/>
        <w:rPr>
          <w:color w:val="000000"/>
        </w:rPr>
      </w:pPr>
      <w:r w:rsidRPr="00A562B6">
        <w:rPr>
          <w:color w:val="000000"/>
        </w:rPr>
        <w:t xml:space="preserve">  }</w:t>
      </w:r>
    </w:p>
    <w:p w:rsidR="00C337AC" w:rsidRPr="00097908" w:rsidRDefault="00A562B6" w:rsidP="00097908">
      <w:pPr>
        <w:pStyle w:val="ad"/>
        <w:ind w:left="992" w:firstLineChars="0" w:firstLine="0"/>
        <w:rPr>
          <w:color w:val="000000"/>
        </w:rPr>
      </w:pPr>
      <w:r w:rsidRPr="00A562B6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505"/>
        <w:gridCol w:w="1639"/>
        <w:gridCol w:w="1590"/>
        <w:gridCol w:w="1651"/>
        <w:gridCol w:w="849"/>
        <w:gridCol w:w="1393"/>
        <w:gridCol w:w="841"/>
      </w:tblGrid>
      <w:tr w:rsidR="00C337AC" w:rsidRPr="00AF7A7C" w:rsidTr="00465658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C337AC" w:rsidRPr="00AF7A7C" w:rsidRDefault="0023512A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505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C337AC" w:rsidRPr="00C55D17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 w:rsidRPr="00C55D17">
                <w:rPr>
                  <w:rStyle w:val="ab"/>
                  <w:sz w:val="18"/>
                  <w:szCs w:val="18"/>
                </w:rPr>
                <w:t>Max</w:t>
              </w:r>
              <w:r w:rsidR="00C337AC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C337AC" w:rsidRPr="00C55D17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C337AC" w:rsidRDefault="00C337AC" w:rsidP="00C337AC"/>
    <w:p w:rsidR="00C337AC" w:rsidRDefault="00C337AC" w:rsidP="00C337AC"/>
    <w:p w:rsidR="00C337AC" w:rsidRPr="00CB6471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返回消息要素</w:t>
      </w:r>
    </w:p>
    <w:p w:rsidR="009B0BFB" w:rsidRPr="00097908" w:rsidRDefault="009B0BFB" w:rsidP="00097908">
      <w:pPr>
        <w:ind w:left="420" w:firstLine="420"/>
        <w:rPr>
          <w:color w:val="000000"/>
        </w:rPr>
      </w:pPr>
      <w:r w:rsidRPr="00097908">
        <w:rPr>
          <w:color w:val="000000"/>
        </w:rPr>
        <w:t>{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"MMTS": {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"version": "1.0",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"REP": {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"name": "report_ splmemberorders_query",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"message": "",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"retcode": "",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"TTLREC": "</w:t>
      </w:r>
      <w:r w:rsidRPr="009B0BFB">
        <w:rPr>
          <w:rFonts w:hint="eastAsia"/>
          <w:color w:val="000000"/>
        </w:rPr>
        <w:t>总记录数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"QUANTITY_SUM": "</w:t>
      </w:r>
      <w:r w:rsidRPr="009B0BFB">
        <w:rPr>
          <w:rFonts w:hint="eastAsia"/>
          <w:color w:val="000000"/>
        </w:rPr>
        <w:t>成交量总计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"TRADE_FUNDS_SUM": "</w:t>
      </w:r>
      <w:r w:rsidRPr="009B0BFB">
        <w:rPr>
          <w:rFonts w:hint="eastAsia"/>
          <w:color w:val="000000"/>
        </w:rPr>
        <w:t>成交金额总计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"TRADE_FEE_SUM": "</w:t>
      </w:r>
      <w:r w:rsidRPr="009B0BFB">
        <w:rPr>
          <w:rFonts w:hint="eastAsia"/>
          <w:color w:val="000000"/>
        </w:rPr>
        <w:t>手续费总计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"RESULTLIST": {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  "REC": {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"CLEAR_DATE": "</w:t>
      </w:r>
      <w:r w:rsidRPr="009B0BFB">
        <w:rPr>
          <w:rFonts w:hint="eastAsia"/>
          <w:color w:val="000000"/>
        </w:rPr>
        <w:t>结算日期，日期型，毫秒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"TRADE_NO": "</w:t>
      </w:r>
      <w:r w:rsidRPr="009B0BFB">
        <w:rPr>
          <w:rFonts w:hint="eastAsia"/>
          <w:color w:val="000000"/>
        </w:rPr>
        <w:t>成交单号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"COMMODITY_NAME": "</w:t>
      </w:r>
      <w:r w:rsidRPr="009B0BFB">
        <w:rPr>
          <w:rFonts w:hint="eastAsia"/>
          <w:color w:val="000000"/>
        </w:rPr>
        <w:t>商品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"QUANTITY": "</w:t>
      </w:r>
      <w:r w:rsidRPr="009B0BFB">
        <w:rPr>
          <w:rFonts w:hint="eastAsia"/>
          <w:color w:val="000000"/>
        </w:rPr>
        <w:t>成交量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"PRICE": "</w:t>
      </w:r>
      <w:r w:rsidRPr="009B0BFB">
        <w:rPr>
          <w:rFonts w:hint="eastAsia"/>
          <w:color w:val="000000"/>
        </w:rPr>
        <w:t>成交价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"TRADE_FUNDS": "</w:t>
      </w:r>
      <w:r w:rsidRPr="009B0BFB">
        <w:rPr>
          <w:rFonts w:hint="eastAsia"/>
          <w:color w:val="000000"/>
        </w:rPr>
        <w:t>成交金额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"TRADE_FEE": "</w:t>
      </w:r>
      <w:r w:rsidRPr="009B0BFB">
        <w:rPr>
          <w:rFonts w:hint="eastAsia"/>
          <w:color w:val="000000"/>
        </w:rPr>
        <w:t>手续费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"HOLD_TIME": "</w:t>
      </w:r>
      <w:r w:rsidRPr="009B0BFB">
        <w:rPr>
          <w:rFonts w:hint="eastAsia"/>
          <w:color w:val="000000"/>
        </w:rPr>
        <w:t>成交时间，毫秒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"BS_FLAG": "</w:t>
      </w:r>
      <w:r w:rsidRPr="009B0BFB">
        <w:rPr>
          <w:rFonts w:hint="eastAsia"/>
          <w:color w:val="000000"/>
        </w:rPr>
        <w:t>买卖标志：</w:t>
      </w:r>
      <w:r w:rsidRPr="009B0BFB">
        <w:rPr>
          <w:rFonts w:hint="eastAsia"/>
          <w:color w:val="000000"/>
        </w:rPr>
        <w:t>1</w:t>
      </w:r>
      <w:r w:rsidRPr="009B0BFB">
        <w:rPr>
          <w:rFonts w:hint="eastAsia"/>
          <w:color w:val="000000"/>
        </w:rPr>
        <w:t>买；</w:t>
      </w:r>
      <w:r w:rsidRPr="009B0BFB">
        <w:rPr>
          <w:rFonts w:hint="eastAsia"/>
          <w:color w:val="000000"/>
        </w:rPr>
        <w:t>2</w:t>
      </w:r>
      <w:r w:rsidRPr="009B0BFB">
        <w:rPr>
          <w:rFonts w:hint="eastAsia"/>
          <w:color w:val="000000"/>
        </w:rPr>
        <w:t>卖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Chars="200" w:left="2415" w:hangingChars="950" w:hanging="1995"/>
        <w:rPr>
          <w:color w:val="000000"/>
        </w:rPr>
      </w:pPr>
      <w:r w:rsidRPr="009B0BFB">
        <w:rPr>
          <w:rFonts w:hint="eastAsia"/>
          <w:color w:val="000000"/>
        </w:rPr>
        <w:t xml:space="preserve"> "TR_T": "</w:t>
      </w:r>
      <w:r w:rsidRPr="009B0BFB">
        <w:rPr>
          <w:rFonts w:hint="eastAsia"/>
          <w:color w:val="000000"/>
        </w:rPr>
        <w:t>成交类型：</w:t>
      </w:r>
      <w:r w:rsidRPr="009B0BFB">
        <w:rPr>
          <w:rFonts w:hint="eastAsia"/>
          <w:color w:val="000000"/>
        </w:rPr>
        <w:t>1-</w:t>
      </w:r>
      <w:r w:rsidRPr="009B0BFB">
        <w:rPr>
          <w:rFonts w:hint="eastAsia"/>
          <w:color w:val="000000"/>
        </w:rPr>
        <w:t>市价成交，用户下单；</w:t>
      </w:r>
      <w:r w:rsidRPr="009B0BFB">
        <w:rPr>
          <w:rFonts w:hint="eastAsia"/>
          <w:color w:val="000000"/>
        </w:rPr>
        <w:t>2-</w:t>
      </w:r>
      <w:r w:rsidRPr="009B0BFB">
        <w:rPr>
          <w:rFonts w:hint="eastAsia"/>
          <w:color w:val="000000"/>
        </w:rPr>
        <w:t>市价成交，电话下单；</w:t>
      </w:r>
      <w:r w:rsidRPr="009B0BFB">
        <w:rPr>
          <w:rFonts w:hint="eastAsia"/>
          <w:color w:val="000000"/>
        </w:rPr>
        <w:t xml:space="preserve"> 3-</w:t>
      </w:r>
      <w:r w:rsidRPr="009B0BFB">
        <w:rPr>
          <w:rFonts w:hint="eastAsia"/>
          <w:color w:val="000000"/>
        </w:rPr>
        <w:t>市价成交，系统下单；</w:t>
      </w:r>
      <w:r w:rsidRPr="009B0BFB">
        <w:rPr>
          <w:rFonts w:hint="eastAsia"/>
          <w:color w:val="000000"/>
        </w:rPr>
        <w:t>4-</w:t>
      </w:r>
      <w:r w:rsidRPr="009B0BFB">
        <w:rPr>
          <w:rFonts w:hint="eastAsia"/>
          <w:color w:val="000000"/>
        </w:rPr>
        <w:t>自动强平，系统下单；</w:t>
      </w:r>
      <w:r w:rsidRPr="009B0BFB">
        <w:rPr>
          <w:rFonts w:hint="eastAsia"/>
          <w:color w:val="000000"/>
        </w:rPr>
        <w:t xml:space="preserve"> 5-</w:t>
      </w:r>
      <w:r w:rsidRPr="009B0BFB">
        <w:rPr>
          <w:rFonts w:hint="eastAsia"/>
          <w:color w:val="000000"/>
        </w:rPr>
        <w:t>手动强平，系统下单；</w:t>
      </w:r>
      <w:r w:rsidRPr="009B0BFB">
        <w:rPr>
          <w:rFonts w:hint="eastAsia"/>
          <w:color w:val="000000"/>
        </w:rPr>
        <w:t>6-</w:t>
      </w:r>
      <w:r w:rsidRPr="009B0BFB">
        <w:rPr>
          <w:rFonts w:hint="eastAsia"/>
          <w:color w:val="000000"/>
        </w:rPr>
        <w:t>指价成交，系统下单；</w:t>
      </w:r>
      <w:r w:rsidRPr="009B0BFB">
        <w:rPr>
          <w:rFonts w:hint="eastAsia"/>
          <w:color w:val="000000"/>
        </w:rPr>
        <w:t xml:space="preserve"> 7-</w:t>
      </w:r>
      <w:r w:rsidRPr="009B0BFB">
        <w:rPr>
          <w:rFonts w:hint="eastAsia"/>
          <w:color w:val="000000"/>
        </w:rPr>
        <w:t>指价成交，电话下单；</w:t>
      </w:r>
      <w:r w:rsidRPr="009B0BFB">
        <w:rPr>
          <w:rFonts w:hint="eastAsia"/>
          <w:color w:val="000000"/>
        </w:rPr>
        <w:t>8-</w:t>
      </w:r>
      <w:r w:rsidRPr="009B0BFB">
        <w:rPr>
          <w:rFonts w:hint="eastAsia"/>
          <w:color w:val="000000"/>
        </w:rPr>
        <w:t>指价成交，批量指价下单</w:t>
      </w:r>
      <w:r w:rsidRPr="009B0BFB">
        <w:rPr>
          <w:rFonts w:hint="eastAsia"/>
          <w:color w:val="000000"/>
        </w:rPr>
        <w:t xml:space="preserve"> [2.66</w:t>
      </w:r>
      <w:r w:rsidRPr="009B0BFB">
        <w:rPr>
          <w:rFonts w:hint="eastAsia"/>
          <w:color w:val="000000"/>
        </w:rPr>
        <w:t>新增</w:t>
      </w:r>
      <w:r w:rsidRPr="009B0BFB">
        <w:rPr>
          <w:rFonts w:hint="eastAsia"/>
          <w:color w:val="000000"/>
        </w:rPr>
        <w:t>]"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  }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}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}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}</w:t>
      </w:r>
    </w:p>
    <w:p w:rsidR="00C337AC" w:rsidRPr="00097908" w:rsidRDefault="009B0BFB" w:rsidP="00097908">
      <w:pPr>
        <w:pStyle w:val="ad"/>
        <w:ind w:left="992" w:firstLineChars="0" w:firstLine="0"/>
        <w:rPr>
          <w:color w:val="000000"/>
        </w:rPr>
      </w:pPr>
      <w:r w:rsidRPr="009B0BFB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9"/>
        <w:gridCol w:w="15"/>
        <w:gridCol w:w="425"/>
        <w:gridCol w:w="1448"/>
        <w:gridCol w:w="1566"/>
        <w:gridCol w:w="1887"/>
        <w:gridCol w:w="897"/>
        <w:gridCol w:w="1301"/>
        <w:gridCol w:w="1007"/>
      </w:tblGrid>
      <w:tr w:rsidR="00C337AC" w:rsidRPr="00A27FC2" w:rsidTr="00465658">
        <w:trPr>
          <w:jc w:val="center"/>
        </w:trPr>
        <w:tc>
          <w:tcPr>
            <w:tcW w:w="414" w:type="dxa"/>
            <w:gridSpan w:val="2"/>
            <w:shd w:val="clear" w:color="auto" w:fill="D9D9D9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48" w:type="dxa"/>
            <w:shd w:val="clear" w:color="auto" w:fill="D9D9D9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87" w:type="dxa"/>
            <w:shd w:val="clear" w:color="auto" w:fill="D9D9D9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27FC2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97" w:type="dxa"/>
            <w:shd w:val="clear" w:color="auto" w:fill="D9D9D9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01" w:type="dxa"/>
            <w:shd w:val="clear" w:color="auto" w:fill="D9D9D9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07" w:type="dxa"/>
            <w:shd w:val="clear" w:color="auto" w:fill="D9D9D9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成交量总计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C337AC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0</w:t>
              </w:r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成交金额总计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TRADE_FUNDS_SUM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T</w:t>
            </w:r>
            <w:r w:rsidRPr="00A27FC2">
              <w:rPr>
                <w:rFonts w:ascii="宋体" w:hAnsi="宋体"/>
                <w:sz w:val="18"/>
                <w:szCs w:val="18"/>
              </w:rPr>
              <w:t>RADE_FUNDS_SUM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A27FC2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手续费总计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A27FC2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40" w:type="dxa"/>
            <w:gridSpan w:val="2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成交单号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D0D0D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  <w:r w:rsidRPr="00A27FC2">
              <w:rPr>
                <w:rFonts w:ascii="宋体" w:hAnsi="宋体" w:hint="eastAsia"/>
                <w:color w:val="0D0D0D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C337AC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5</w:t>
              </w:r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 w:rsidRPr="00A27FC2">
                <w:rPr>
                  <w:rStyle w:val="ab"/>
                  <w:sz w:val="18"/>
                  <w:szCs w:val="18"/>
                </w:rPr>
                <w:t>Max</w:t>
              </w:r>
              <w:r w:rsidR="00C337AC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C337AC" w:rsidRPr="00A27FC2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成交量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C337AC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0</w:t>
              </w:r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成交价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C337AC" w:rsidRPr="00A27FC2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成交金额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TRADE_FUNDS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TRADE_FUNDS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C337AC" w:rsidRPr="00A27FC2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C337AC" w:rsidRPr="00A27FC2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成交时间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HOLD_TIME&gt;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C337AC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Fix2</w:t>
              </w:r>
              <w:r w:rsidR="00C337AC" w:rsidRPr="00A27FC2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成交类型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A3C4E">
              <w:rPr>
                <w:rFonts w:ascii="宋体" w:hAnsi="宋体"/>
                <w:color w:val="000000"/>
                <w:sz w:val="18"/>
                <w:szCs w:val="18"/>
              </w:rPr>
              <w:t>TR_T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A3C4E">
              <w:rPr>
                <w:rFonts w:ascii="宋体" w:hAnsi="宋体"/>
                <w:color w:val="000000"/>
                <w:sz w:val="18"/>
                <w:szCs w:val="18"/>
              </w:rPr>
              <w:t>TR_T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C337AC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Fix2</w:t>
              </w:r>
              <w:r w:rsidR="00C337AC" w:rsidRPr="00A27FC2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337AC" w:rsidRPr="00C63B2E" w:rsidRDefault="00C337AC" w:rsidP="00C337AC"/>
    <w:p w:rsidR="00C337AC" w:rsidRPr="00CB6471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使用规则</w:t>
      </w:r>
    </w:p>
    <w:p w:rsidR="00C337AC" w:rsidRPr="00BB6727" w:rsidRDefault="00C337AC" w:rsidP="00C337AC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本消息用来查询客户成交</w:t>
      </w:r>
      <w:r w:rsidRPr="00B42EE1">
        <w:rPr>
          <w:rFonts w:hint="eastAsia"/>
        </w:rPr>
        <w:t>明细。</w:t>
      </w:r>
    </w:p>
    <w:p w:rsidR="00C337AC" w:rsidRPr="00BB6727" w:rsidRDefault="00C337AC" w:rsidP="00C337AC">
      <w:pPr>
        <w:pStyle w:val="ac"/>
        <w:numPr>
          <w:ilvl w:val="0"/>
          <w:numId w:val="18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C337AC" w:rsidRPr="00C23C24" w:rsidRDefault="00C337AC" w:rsidP="00C337AC">
      <w:pPr>
        <w:rPr>
          <w:szCs w:val="21"/>
        </w:rPr>
      </w:pPr>
    </w:p>
    <w:p w:rsidR="00C337AC" w:rsidRDefault="00C337AC" w:rsidP="00C337AC"/>
    <w:p w:rsidR="00C337AC" w:rsidRPr="00CB6471" w:rsidRDefault="00C337AC" w:rsidP="00C337AC">
      <w:pPr>
        <w:pStyle w:val="ad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特别会员</w:t>
      </w:r>
      <w:r w:rsidRPr="00CB6471">
        <w:rPr>
          <w:rFonts w:hint="eastAsia"/>
          <w:b/>
          <w:sz w:val="28"/>
          <w:szCs w:val="28"/>
        </w:rPr>
        <w:t>报表</w:t>
      </w:r>
      <w:r w:rsidRPr="00CB6471">
        <w:rPr>
          <w:rFonts w:hint="eastAsia"/>
          <w:b/>
          <w:sz w:val="28"/>
          <w:szCs w:val="28"/>
        </w:rPr>
        <w:t>-</w:t>
      </w:r>
      <w:r w:rsidRPr="00CB6471">
        <w:rPr>
          <w:rFonts w:hint="eastAsia"/>
          <w:b/>
          <w:sz w:val="28"/>
          <w:szCs w:val="28"/>
        </w:rPr>
        <w:t>持仓明细查询</w:t>
      </w:r>
    </w:p>
    <w:p w:rsidR="00C337AC" w:rsidRPr="00CB6471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业务功能</w:t>
      </w:r>
    </w:p>
    <w:p w:rsidR="00C337AC" w:rsidRDefault="00C337AC" w:rsidP="00C337AC">
      <w:pPr>
        <w:pStyle w:val="ad"/>
        <w:tabs>
          <w:tab w:val="left" w:pos="4116"/>
        </w:tabs>
        <w:ind w:left="992" w:firstLineChars="0" w:firstLine="0"/>
      </w:pPr>
      <w:r>
        <w:rPr>
          <w:rFonts w:hint="eastAsia"/>
        </w:rPr>
        <w:t>客户持仓明细查询</w:t>
      </w:r>
      <w:r>
        <w:rPr>
          <w:rFonts w:hint="eastAsia"/>
        </w:rPr>
        <w:t>(</w:t>
      </w:r>
      <w:r w:rsidRPr="00587F55">
        <w:t>report_</w:t>
      </w:r>
      <w:r w:rsidR="00DD04B2">
        <w:rPr>
          <w:rFonts w:hint="eastAsia"/>
        </w:rPr>
        <w:t>splmember</w:t>
      </w:r>
      <w:r w:rsidRPr="00587F55">
        <w:t>hold_query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337AC" w:rsidRDefault="00C337AC" w:rsidP="00C337AC">
      <w:pPr>
        <w:pStyle w:val="ad"/>
        <w:tabs>
          <w:tab w:val="left" w:pos="4116"/>
        </w:tabs>
        <w:ind w:left="992" w:firstLineChars="0" w:firstLine="0"/>
      </w:pPr>
    </w:p>
    <w:p w:rsidR="00C337AC" w:rsidRPr="00CB6471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支持版本</w:t>
      </w:r>
    </w:p>
    <w:p w:rsidR="00C337AC" w:rsidRDefault="00C337AC" w:rsidP="00C337AC">
      <w:pPr>
        <w:pStyle w:val="ad"/>
        <w:tabs>
          <w:tab w:val="left" w:pos="4116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C337AC" w:rsidRDefault="00C337AC" w:rsidP="00C337AC">
      <w:pPr>
        <w:pStyle w:val="ad"/>
        <w:tabs>
          <w:tab w:val="left" w:pos="4116"/>
        </w:tabs>
        <w:ind w:left="992" w:firstLineChars="0" w:firstLine="0"/>
      </w:pPr>
    </w:p>
    <w:p w:rsidR="00C337AC" w:rsidRPr="00CD3117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D3117">
        <w:rPr>
          <w:rFonts w:hint="eastAsia"/>
          <w:b/>
          <w:sz w:val="24"/>
          <w:szCs w:val="24"/>
        </w:rPr>
        <w:t>标签名称</w:t>
      </w:r>
    </w:p>
    <w:p w:rsidR="00C337AC" w:rsidRDefault="003123B9" w:rsidP="00C337AC">
      <w:pPr>
        <w:pStyle w:val="ad"/>
        <w:tabs>
          <w:tab w:val="left" w:pos="4116"/>
        </w:tabs>
        <w:ind w:left="992" w:firstLineChars="0" w:firstLine="0"/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C337AC" w:rsidRPr="002B68B7">
        <w:t>report_</w:t>
      </w:r>
      <w:r w:rsidR="00DD04B2">
        <w:rPr>
          <w:rFonts w:hint="eastAsia"/>
        </w:rPr>
        <w:t>splmember</w:t>
      </w:r>
      <w:r w:rsidR="00C337AC" w:rsidRPr="002B68B7">
        <w:t>hold_query</w:t>
      </w:r>
    </w:p>
    <w:p w:rsidR="00C337AC" w:rsidRPr="000E26F0" w:rsidRDefault="00C337AC" w:rsidP="00C337AC">
      <w:pPr>
        <w:pStyle w:val="ad"/>
        <w:tabs>
          <w:tab w:val="left" w:pos="4116"/>
        </w:tabs>
        <w:ind w:left="992" w:firstLineChars="0" w:firstLine="0"/>
      </w:pPr>
    </w:p>
    <w:p w:rsidR="00C337AC" w:rsidRPr="00CD3117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D3117">
        <w:rPr>
          <w:rFonts w:hint="eastAsia"/>
          <w:b/>
          <w:sz w:val="24"/>
          <w:szCs w:val="24"/>
        </w:rPr>
        <w:t>请求消息要素</w:t>
      </w:r>
    </w:p>
    <w:p w:rsidR="009B0BFB" w:rsidRPr="00097908" w:rsidRDefault="009B0BFB" w:rsidP="00097908">
      <w:pPr>
        <w:ind w:left="420" w:firstLine="420"/>
        <w:rPr>
          <w:color w:val="000000"/>
        </w:rPr>
      </w:pPr>
      <w:r w:rsidRPr="00097908">
        <w:rPr>
          <w:color w:val="000000"/>
        </w:rPr>
        <w:t>{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"MMTS": {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"version": "1.0",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"REQ": {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"name": "report_ splmemberhold_query",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"id": "",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"USER_ID": "</w:t>
      </w:r>
      <w:r w:rsidRPr="009B0BFB">
        <w:rPr>
          <w:rFonts w:hint="eastAsia"/>
          <w:color w:val="000000"/>
        </w:rPr>
        <w:t>登陆用户</w:t>
      </w:r>
      <w:r w:rsidRPr="009B0BFB">
        <w:rPr>
          <w:rFonts w:hint="eastAsia"/>
          <w:color w:val="000000"/>
        </w:rPr>
        <w:t>ID",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"SESSION_ID": "SESSION_ID",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"ST": "</w:t>
      </w:r>
      <w:r w:rsidRPr="009B0BFB">
        <w:rPr>
          <w:rFonts w:hint="eastAsia"/>
          <w:color w:val="000000"/>
        </w:rPr>
        <w:t>开始日期，日期型</w:t>
      </w:r>
      <w:r w:rsidRPr="009B0BFB">
        <w:rPr>
          <w:rFonts w:hint="eastAsia"/>
          <w:color w:val="000000"/>
        </w:rPr>
        <w:t>,</w:t>
      </w:r>
      <w:r w:rsidRPr="009B0BFB">
        <w:rPr>
          <w:rFonts w:hint="eastAsia"/>
          <w:color w:val="000000"/>
        </w:rPr>
        <w:t>毫秒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"ET": "</w:t>
      </w:r>
      <w:r w:rsidRPr="009B0BFB">
        <w:rPr>
          <w:rFonts w:hint="eastAsia"/>
          <w:color w:val="000000"/>
        </w:rPr>
        <w:t>结束日期，日期型</w:t>
      </w:r>
      <w:r w:rsidRPr="009B0BFB">
        <w:rPr>
          <w:rFonts w:hint="eastAsia"/>
          <w:color w:val="000000"/>
        </w:rPr>
        <w:t>,</w:t>
      </w:r>
      <w:r w:rsidRPr="009B0BFB">
        <w:rPr>
          <w:rFonts w:hint="eastAsia"/>
          <w:color w:val="000000"/>
        </w:rPr>
        <w:t>毫秒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"STARTNUM": "</w:t>
      </w:r>
      <w:r w:rsidRPr="009B0BFB">
        <w:rPr>
          <w:rFonts w:hint="eastAsia"/>
          <w:color w:val="000000"/>
        </w:rPr>
        <w:t>第几条开始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"RECCNT": "</w:t>
      </w:r>
      <w:r w:rsidRPr="009B0BFB">
        <w:rPr>
          <w:rFonts w:hint="eastAsia"/>
          <w:color w:val="000000"/>
        </w:rPr>
        <w:t>要多少条记录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"SORTFLD": "</w:t>
      </w:r>
      <w:r w:rsidRPr="009B0BFB">
        <w:rPr>
          <w:rFonts w:hint="eastAsia"/>
          <w:color w:val="000000"/>
        </w:rPr>
        <w:t>排序字段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"ISDESC": "</w:t>
      </w:r>
      <w:r w:rsidRPr="009B0BFB">
        <w:rPr>
          <w:rFonts w:hint="eastAsia"/>
          <w:color w:val="000000"/>
        </w:rPr>
        <w:t>升降序</w:t>
      </w:r>
      <w:r w:rsidRPr="009B0BFB">
        <w:rPr>
          <w:rFonts w:hint="eastAsia"/>
          <w:color w:val="000000"/>
        </w:rPr>
        <w:t xml:space="preserve"> 0</w:t>
      </w:r>
      <w:r w:rsidRPr="009B0BFB">
        <w:rPr>
          <w:rFonts w:hint="eastAsia"/>
          <w:color w:val="000000"/>
        </w:rPr>
        <w:t>：升序；</w:t>
      </w:r>
      <w:r w:rsidRPr="009B0BFB">
        <w:rPr>
          <w:rFonts w:hint="eastAsia"/>
          <w:color w:val="000000"/>
        </w:rPr>
        <w:t>1</w:t>
      </w:r>
      <w:r w:rsidRPr="009B0BFB">
        <w:rPr>
          <w:rFonts w:hint="eastAsia"/>
          <w:color w:val="000000"/>
        </w:rPr>
        <w:t>：降序；</w:t>
      </w:r>
      <w:r w:rsidRPr="009B0BFB">
        <w:rPr>
          <w:rFonts w:hint="eastAsia"/>
          <w:color w:val="000000"/>
        </w:rPr>
        <w:t>"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lastRenderedPageBreak/>
        <w:t xml:space="preserve">    }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}</w:t>
      </w:r>
    </w:p>
    <w:p w:rsidR="009B0BFB" w:rsidRPr="00097908" w:rsidRDefault="009B0BFB" w:rsidP="00097908">
      <w:pPr>
        <w:pStyle w:val="ad"/>
        <w:ind w:left="992" w:firstLineChars="0" w:firstLine="0"/>
        <w:rPr>
          <w:color w:val="000000"/>
        </w:rPr>
      </w:pPr>
      <w:r w:rsidRPr="009B0BFB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505"/>
        <w:gridCol w:w="1639"/>
        <w:gridCol w:w="1590"/>
        <w:gridCol w:w="1651"/>
        <w:gridCol w:w="849"/>
        <w:gridCol w:w="1393"/>
        <w:gridCol w:w="841"/>
      </w:tblGrid>
      <w:tr w:rsidR="00C337AC" w:rsidRPr="00AF7A7C" w:rsidTr="00465658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C337AC" w:rsidRPr="00AF7A7C" w:rsidRDefault="0023512A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C337AC" w:rsidRDefault="00C337AC" w:rsidP="00465658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C337AC" w:rsidRDefault="00C337AC" w:rsidP="00465658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C337AC" w:rsidRPr="00C55D17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C337AC" w:rsidRDefault="00C337AC" w:rsidP="00465658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C337AC" w:rsidRDefault="00C337AC" w:rsidP="00465658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C337AC" w:rsidRDefault="00C337AC" w:rsidP="00465658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C337AC" w:rsidRDefault="00C337AC" w:rsidP="00465658">
            <w:r w:rsidRPr="00B933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C337AC" w:rsidRDefault="00C337AC" w:rsidP="00465658">
            <w:r w:rsidRPr="00B933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C337AC" w:rsidRDefault="00C337AC" w:rsidP="00465658">
            <w:r w:rsidRPr="00B933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 w:rsidRPr="00C55D17">
                <w:rPr>
                  <w:rStyle w:val="ab"/>
                  <w:sz w:val="18"/>
                  <w:szCs w:val="18"/>
                </w:rPr>
                <w:t>Max</w:t>
              </w:r>
              <w:r w:rsidR="00C337AC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C337AC" w:rsidRPr="00C55D17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C337AC" w:rsidRDefault="00C337AC" w:rsidP="00465658">
            <w:r w:rsidRPr="00B933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C337AC" w:rsidRDefault="00C337AC" w:rsidP="00C337AC"/>
    <w:p w:rsidR="00C337AC" w:rsidRPr="00CD3117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D3117">
        <w:rPr>
          <w:rFonts w:hint="eastAsia"/>
          <w:b/>
          <w:sz w:val="24"/>
          <w:szCs w:val="24"/>
        </w:rPr>
        <w:t>返回消息要素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>{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"MMTS": {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"version": "1.0",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"REP": {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"name": "report_ splmemberhold_query",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"message": "",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"retcode": "",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"TTLREC": "</w:t>
      </w:r>
      <w:r w:rsidRPr="009B0BFB">
        <w:rPr>
          <w:rFonts w:hint="eastAsia"/>
          <w:color w:val="000000"/>
        </w:rPr>
        <w:t>总记录数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"HOLDQTY_SUM": "</w:t>
      </w:r>
      <w:r w:rsidRPr="009B0BFB">
        <w:rPr>
          <w:rFonts w:hint="eastAsia"/>
          <w:color w:val="000000"/>
        </w:rPr>
        <w:t>持仓量合计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"HOLDE_PL_SUM": "</w:t>
      </w:r>
      <w:r w:rsidRPr="009B0BFB">
        <w:rPr>
          <w:rFonts w:hint="eastAsia"/>
          <w:color w:val="000000"/>
        </w:rPr>
        <w:t>持仓盈亏合计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"HOLD_MARGIN_SUM": "</w:t>
      </w:r>
      <w:r w:rsidRPr="009B0BFB">
        <w:rPr>
          <w:rFonts w:hint="eastAsia"/>
          <w:color w:val="000000"/>
        </w:rPr>
        <w:t>占用保证金合计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"DELAY_FEE_SUM": "</w:t>
      </w:r>
      <w:r w:rsidRPr="009B0BFB">
        <w:rPr>
          <w:rFonts w:hint="eastAsia"/>
          <w:color w:val="000000"/>
        </w:rPr>
        <w:t>延期费合计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"DELAY_FEE_S_SUM": "</w:t>
      </w:r>
      <w:r w:rsidRPr="009B0BFB">
        <w:rPr>
          <w:rFonts w:hint="eastAsia"/>
          <w:color w:val="000000"/>
        </w:rPr>
        <w:t>延期交收补偿费合计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"RESULTLIST": {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  "REC": {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"CLEAR_DATE": "</w:t>
      </w:r>
      <w:r w:rsidRPr="009B0BFB">
        <w:rPr>
          <w:rFonts w:hint="eastAsia"/>
          <w:color w:val="000000"/>
        </w:rPr>
        <w:t>结算日期，日期型，毫秒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"COMMODITY_NAME": "</w:t>
      </w:r>
      <w:r w:rsidRPr="009B0BFB">
        <w:rPr>
          <w:rFonts w:hint="eastAsia"/>
          <w:color w:val="000000"/>
        </w:rPr>
        <w:t>商品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"HOLD_NO": "</w:t>
      </w:r>
      <w:r w:rsidRPr="009B0BFB">
        <w:rPr>
          <w:rFonts w:hint="eastAsia"/>
          <w:color w:val="000000"/>
        </w:rPr>
        <w:t>持仓单号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"HOLD_QTY": "</w:t>
      </w:r>
      <w:r w:rsidRPr="009B0BFB">
        <w:rPr>
          <w:rFonts w:hint="eastAsia"/>
          <w:color w:val="000000"/>
        </w:rPr>
        <w:t>持仓量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"HOLD_PRICE": "</w:t>
      </w:r>
      <w:r w:rsidRPr="009B0BFB">
        <w:rPr>
          <w:rFonts w:hint="eastAsia"/>
          <w:color w:val="000000"/>
        </w:rPr>
        <w:t>持仓价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"OPEN_PRICE": "</w:t>
      </w:r>
      <w:r w:rsidRPr="009B0BFB">
        <w:rPr>
          <w:rFonts w:hint="eastAsia"/>
          <w:color w:val="000000"/>
        </w:rPr>
        <w:t>建仓价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"CLEAR_PRICE": "</w:t>
      </w:r>
      <w:r w:rsidRPr="009B0BFB">
        <w:rPr>
          <w:rFonts w:hint="eastAsia"/>
          <w:color w:val="000000"/>
        </w:rPr>
        <w:t>结算价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"HOLD_PL": "</w:t>
      </w:r>
      <w:r w:rsidRPr="009B0BFB">
        <w:rPr>
          <w:rFonts w:hint="eastAsia"/>
          <w:color w:val="000000"/>
        </w:rPr>
        <w:t>持仓盈亏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"HOLD_MARGIN": "</w:t>
      </w:r>
      <w:r w:rsidRPr="009B0BFB">
        <w:rPr>
          <w:rFonts w:hint="eastAsia"/>
          <w:color w:val="000000"/>
        </w:rPr>
        <w:t>占用保证金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"HOLD_MARGIN_RATE": "</w:t>
      </w:r>
      <w:r w:rsidRPr="009B0BFB">
        <w:rPr>
          <w:rFonts w:hint="eastAsia"/>
          <w:color w:val="000000"/>
        </w:rPr>
        <w:t>持仓保证金比例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"DELAY_FEE": "</w:t>
      </w:r>
      <w:r w:rsidRPr="009B0BFB">
        <w:rPr>
          <w:rFonts w:hint="eastAsia"/>
          <w:color w:val="000000"/>
        </w:rPr>
        <w:t>延期费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"HOLD_TIME": "</w:t>
      </w:r>
      <w:r w:rsidRPr="009B0BFB">
        <w:rPr>
          <w:rFonts w:hint="eastAsia"/>
          <w:color w:val="000000"/>
        </w:rPr>
        <w:t>建仓时间，毫秒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"OPEN_TRADE_NO": "</w:t>
      </w:r>
      <w:r w:rsidRPr="009B0BFB">
        <w:rPr>
          <w:rFonts w:hint="eastAsia"/>
          <w:color w:val="000000"/>
        </w:rPr>
        <w:t>建仓单号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"BS_FLAG": "</w:t>
      </w:r>
      <w:r w:rsidRPr="009B0BFB">
        <w:rPr>
          <w:rFonts w:hint="eastAsia"/>
          <w:color w:val="000000"/>
        </w:rPr>
        <w:t>买卖标志：</w:t>
      </w:r>
      <w:r w:rsidRPr="009B0BFB">
        <w:rPr>
          <w:rFonts w:hint="eastAsia"/>
          <w:color w:val="000000"/>
        </w:rPr>
        <w:t>1</w:t>
      </w:r>
      <w:r w:rsidRPr="009B0BFB">
        <w:rPr>
          <w:rFonts w:hint="eastAsia"/>
          <w:color w:val="000000"/>
        </w:rPr>
        <w:t>买；</w:t>
      </w:r>
      <w:r w:rsidRPr="009B0BFB">
        <w:rPr>
          <w:rFonts w:hint="eastAsia"/>
          <w:color w:val="000000"/>
        </w:rPr>
        <w:t>2</w:t>
      </w:r>
      <w:r w:rsidRPr="009B0BFB">
        <w:rPr>
          <w:rFonts w:hint="eastAsia"/>
          <w:color w:val="000000"/>
        </w:rPr>
        <w:t>卖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"DELAY_FEE_S": "</w:t>
      </w:r>
      <w:r w:rsidRPr="009B0BFB">
        <w:rPr>
          <w:rFonts w:hint="eastAsia"/>
          <w:color w:val="000000"/>
        </w:rPr>
        <w:t>延期交收补偿费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"HOLD_TYPE": "</w:t>
      </w:r>
      <w:r w:rsidRPr="009B0BFB">
        <w:rPr>
          <w:rFonts w:hint="eastAsia"/>
          <w:color w:val="000000"/>
        </w:rPr>
        <w:t>成交类型：</w:t>
      </w:r>
      <w:r w:rsidRPr="009B0BFB">
        <w:rPr>
          <w:rFonts w:hint="eastAsia"/>
          <w:color w:val="000000"/>
        </w:rPr>
        <w:t>1-</w:t>
      </w:r>
      <w:r w:rsidRPr="009B0BFB">
        <w:rPr>
          <w:rFonts w:hint="eastAsia"/>
          <w:color w:val="000000"/>
        </w:rPr>
        <w:t>现货商品成交</w:t>
      </w:r>
      <w:r w:rsidRPr="009B0BFB">
        <w:rPr>
          <w:rFonts w:hint="eastAsia"/>
          <w:color w:val="000000"/>
        </w:rPr>
        <w:t>; 2-</w:t>
      </w:r>
      <w:r w:rsidRPr="009B0BFB">
        <w:rPr>
          <w:rFonts w:hint="eastAsia"/>
          <w:color w:val="000000"/>
        </w:rPr>
        <w:t>现货连续成交</w:t>
      </w:r>
      <w:r w:rsidRPr="009B0BFB">
        <w:rPr>
          <w:rFonts w:hint="eastAsia"/>
          <w:color w:val="000000"/>
        </w:rPr>
        <w:t>"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lastRenderedPageBreak/>
        <w:t xml:space="preserve">        }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}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}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}</w:t>
      </w:r>
    </w:p>
    <w:p w:rsidR="009B0BFB" w:rsidRPr="00097908" w:rsidRDefault="009B0BFB" w:rsidP="00097908">
      <w:pPr>
        <w:pStyle w:val="ad"/>
        <w:ind w:left="992" w:firstLineChars="0" w:firstLine="0"/>
        <w:rPr>
          <w:color w:val="000000"/>
        </w:rPr>
      </w:pPr>
      <w:r w:rsidRPr="009B0BFB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6"/>
        <w:gridCol w:w="396"/>
        <w:gridCol w:w="1481"/>
        <w:gridCol w:w="2191"/>
        <w:gridCol w:w="1892"/>
        <w:gridCol w:w="942"/>
        <w:gridCol w:w="1527"/>
        <w:gridCol w:w="843"/>
      </w:tblGrid>
      <w:tr w:rsidR="00C337AC" w:rsidRPr="00867470" w:rsidTr="00465658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81" w:type="dxa"/>
            <w:shd w:val="clear" w:color="auto" w:fill="D9D9D9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2191" w:type="dxa"/>
            <w:shd w:val="clear" w:color="auto" w:fill="D9D9D9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92" w:type="dxa"/>
            <w:shd w:val="clear" w:color="auto" w:fill="D9D9D9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67470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2" w:type="dxa"/>
            <w:shd w:val="clear" w:color="auto" w:fill="D9D9D9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527" w:type="dxa"/>
            <w:shd w:val="clear" w:color="auto" w:fill="D9D9D9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3" w:type="dxa"/>
            <w:shd w:val="clear" w:color="auto" w:fill="D9D9D9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C337AC" w:rsidRDefault="00C337AC" w:rsidP="00465658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C337AC" w:rsidRDefault="00C337AC" w:rsidP="00465658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C337AC" w:rsidRDefault="00C337AC" w:rsidP="00465658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C337AC" w:rsidRDefault="00C337AC" w:rsidP="00465658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持仓量总计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HOLDQTY_SUM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HOLDQTY_SUM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 w:rsidRPr="00867470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C337AC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0</w:t>
              </w:r>
              <w:r w:rsidR="00C337AC" w:rsidRPr="00867470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C337AC" w:rsidRDefault="00C337AC" w:rsidP="00465658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持仓盈亏合计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HOLDE_PL_SUM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HOLDE_PL_SUM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C337AC" w:rsidRDefault="00C337AC" w:rsidP="00465658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占用保证金合计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HOLD_MARGIN_SUM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C337AC" w:rsidRDefault="00C337AC" w:rsidP="00465658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延期费合计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DELAY_FEE_SUM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C337AC" w:rsidRDefault="00C337AC" w:rsidP="00465658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 w:rsidRPr="00867470">
                <w:rPr>
                  <w:rStyle w:val="ab"/>
                  <w:sz w:val="18"/>
                  <w:szCs w:val="18"/>
                </w:rPr>
                <w:t>Max</w:t>
              </w:r>
              <w:r w:rsidR="00C337AC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C337AC" w:rsidRPr="00867470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持仓单号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HOLD_NO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HOLD_NO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C337AC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5</w:t>
              </w:r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持仓量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HOLD_QTY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HOLD_QTY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C337AC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0</w:t>
              </w:r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持仓价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建仓价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结算价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CLEAR_PRICE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持仓盈亏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占用保证金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持仓保证金比例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HOLD_MARGIN_RATE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HOLD_MARGIN_RATE&gt;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C337AC" w:rsidRPr="001079CE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延期费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建仓时间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&lt;HOLD_TIME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建仓单号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OPEN_TRADE_NO&gt;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C337AC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0</w:t>
              </w:r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C337AC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Fix2</w:t>
              </w:r>
              <w:r w:rsidR="00C337AC" w:rsidRPr="00867470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687A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687A">
              <w:rPr>
                <w:rFonts w:ascii="宋体" w:hAnsi="宋体" w:hint="eastAsia"/>
                <w:color w:val="000000"/>
                <w:sz w:val="18"/>
                <w:szCs w:val="18"/>
              </w:rPr>
              <w:t>DELAY_FEE_S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687A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DELAY_FEE_S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A2687A" w:rsidRDefault="005D77B4" w:rsidP="00465658">
            <w:pPr>
              <w:rPr>
                <w:rStyle w:val="ab"/>
                <w:color w:val="auto"/>
                <w:u w:val="none"/>
              </w:rPr>
            </w:pPr>
            <w:hyperlink w:anchor="Amount" w:history="1">
              <w:r w:rsidR="00C337AC" w:rsidRPr="00867470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A2687A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C337AC" w:rsidRPr="00C63B2E" w:rsidRDefault="00C337AC" w:rsidP="00C337AC"/>
    <w:p w:rsidR="00C337AC" w:rsidRPr="00CD3117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D3117">
        <w:rPr>
          <w:rFonts w:hint="eastAsia"/>
          <w:b/>
          <w:sz w:val="24"/>
          <w:szCs w:val="24"/>
        </w:rPr>
        <w:t>使用规则</w:t>
      </w:r>
    </w:p>
    <w:p w:rsidR="00C337AC" w:rsidRPr="00BB6727" w:rsidRDefault="00C337AC" w:rsidP="00C337AC">
      <w:pPr>
        <w:pStyle w:val="ac"/>
        <w:numPr>
          <w:ilvl w:val="0"/>
          <w:numId w:val="25"/>
        </w:numPr>
        <w:ind w:firstLineChars="0"/>
      </w:pPr>
      <w:r w:rsidRPr="00BB6727">
        <w:rPr>
          <w:rFonts w:hint="eastAsia"/>
        </w:rPr>
        <w:t>本消息用来回应对方发来的</w:t>
      </w:r>
      <w:r w:rsidR="005823E9">
        <w:rPr>
          <w:rFonts w:hint="eastAsia"/>
        </w:rPr>
        <w:t>特别会员</w:t>
      </w:r>
      <w:r>
        <w:rPr>
          <w:rFonts w:hint="eastAsia"/>
        </w:rPr>
        <w:t>持仓明细查询</w:t>
      </w:r>
      <w:r w:rsidRPr="00BB6727">
        <w:rPr>
          <w:rFonts w:hint="eastAsia"/>
        </w:rPr>
        <w:t>。</w:t>
      </w:r>
    </w:p>
    <w:p w:rsidR="00C337AC" w:rsidRPr="00BB6727" w:rsidRDefault="00C337AC" w:rsidP="00C337AC">
      <w:pPr>
        <w:pStyle w:val="ac"/>
        <w:numPr>
          <w:ilvl w:val="0"/>
          <w:numId w:val="25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C337AC" w:rsidRPr="00C23C24" w:rsidRDefault="00C337AC" w:rsidP="00C337AC">
      <w:pPr>
        <w:rPr>
          <w:szCs w:val="21"/>
        </w:rPr>
      </w:pPr>
    </w:p>
    <w:p w:rsidR="00C337AC" w:rsidRDefault="00C337AC" w:rsidP="00C337AC"/>
    <w:p w:rsidR="00C337AC" w:rsidRPr="00C12085" w:rsidRDefault="00C337AC" w:rsidP="00C337AC">
      <w:pPr>
        <w:pStyle w:val="ad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特别会员</w:t>
      </w:r>
      <w:r w:rsidRPr="00C12085">
        <w:rPr>
          <w:rFonts w:hint="eastAsia"/>
          <w:b/>
          <w:sz w:val="28"/>
          <w:szCs w:val="28"/>
        </w:rPr>
        <w:t>报表</w:t>
      </w:r>
      <w:r w:rsidRPr="00C12085">
        <w:rPr>
          <w:rFonts w:hint="eastAsia"/>
          <w:b/>
          <w:sz w:val="28"/>
          <w:szCs w:val="28"/>
        </w:rPr>
        <w:t>-</w:t>
      </w:r>
      <w:r w:rsidRPr="00C12085">
        <w:rPr>
          <w:rFonts w:hint="eastAsia"/>
          <w:b/>
          <w:sz w:val="28"/>
          <w:szCs w:val="28"/>
        </w:rPr>
        <w:t>资金流水查询</w:t>
      </w:r>
    </w:p>
    <w:p w:rsidR="00C337AC" w:rsidRPr="00C12085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业务功能</w:t>
      </w:r>
    </w:p>
    <w:p w:rsidR="00C337AC" w:rsidRDefault="005823E9" w:rsidP="00C337AC">
      <w:pPr>
        <w:pStyle w:val="ad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特别会员</w:t>
      </w:r>
      <w:r w:rsidR="00C337AC" w:rsidRPr="00C12085">
        <w:rPr>
          <w:rFonts w:hint="eastAsia"/>
          <w:color w:val="000000"/>
        </w:rPr>
        <w:t>资金流水查询</w:t>
      </w:r>
      <w:r w:rsidR="00C337AC" w:rsidRPr="00C12085">
        <w:rPr>
          <w:rFonts w:hint="eastAsia"/>
          <w:color w:val="000000"/>
        </w:rPr>
        <w:t>(</w:t>
      </w:r>
      <w:r w:rsidR="00C337AC" w:rsidRPr="00C12085">
        <w:rPr>
          <w:color w:val="000000"/>
        </w:rPr>
        <w:t>report_</w:t>
      </w:r>
      <w:r>
        <w:rPr>
          <w:rFonts w:hint="eastAsia"/>
          <w:color w:val="000000"/>
        </w:rPr>
        <w:t>splmember</w:t>
      </w:r>
      <w:r w:rsidR="00C337AC" w:rsidRPr="00C12085">
        <w:rPr>
          <w:color w:val="000000"/>
        </w:rPr>
        <w:t>fundsflow_query</w:t>
      </w:r>
      <w:r w:rsidR="00C337AC" w:rsidRPr="00C12085">
        <w:rPr>
          <w:rFonts w:hint="eastAsia"/>
          <w:color w:val="000000"/>
        </w:rPr>
        <w:t>)</w:t>
      </w:r>
      <w:r w:rsidR="00C337AC" w:rsidRPr="00C12085">
        <w:rPr>
          <w:rFonts w:hint="eastAsia"/>
          <w:color w:val="000000"/>
        </w:rPr>
        <w:t>；</w:t>
      </w:r>
    </w:p>
    <w:p w:rsidR="00C337AC" w:rsidRPr="00C12085" w:rsidRDefault="00C337AC" w:rsidP="00C337AC">
      <w:pPr>
        <w:pStyle w:val="ad"/>
        <w:ind w:left="992" w:firstLineChars="0" w:firstLine="0"/>
        <w:rPr>
          <w:color w:val="000000"/>
        </w:rPr>
      </w:pPr>
    </w:p>
    <w:p w:rsidR="00C337AC" w:rsidRPr="00C12085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支持版本</w:t>
      </w:r>
    </w:p>
    <w:p w:rsidR="00C337AC" w:rsidRDefault="00C337AC" w:rsidP="00C337AC">
      <w:pPr>
        <w:pStyle w:val="ad"/>
        <w:ind w:left="992" w:firstLineChars="0" w:firstLine="0"/>
        <w:rPr>
          <w:color w:val="000000"/>
        </w:rPr>
      </w:pPr>
      <w:r w:rsidRPr="00C12085">
        <w:rPr>
          <w:rFonts w:hint="eastAsia"/>
          <w:color w:val="000000"/>
        </w:rPr>
        <w:t>1.0</w:t>
      </w:r>
      <w:r w:rsidRPr="00C12085">
        <w:rPr>
          <w:rFonts w:hint="eastAsia"/>
          <w:color w:val="000000"/>
        </w:rPr>
        <w:t>以上</w:t>
      </w:r>
    </w:p>
    <w:p w:rsidR="00C337AC" w:rsidRPr="00C12085" w:rsidRDefault="00C337AC" w:rsidP="00C337AC">
      <w:pPr>
        <w:pStyle w:val="ad"/>
        <w:ind w:left="992" w:firstLineChars="0" w:firstLine="0"/>
        <w:rPr>
          <w:color w:val="000000"/>
        </w:rPr>
      </w:pPr>
    </w:p>
    <w:p w:rsidR="00C337AC" w:rsidRPr="00C12085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标签名称</w:t>
      </w:r>
    </w:p>
    <w:p w:rsidR="00C337AC" w:rsidRDefault="005D6476" w:rsidP="00C337AC">
      <w:pPr>
        <w:pStyle w:val="ad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C337AC" w:rsidRPr="00C12085">
        <w:rPr>
          <w:color w:val="000000"/>
        </w:rPr>
        <w:t>report_</w:t>
      </w:r>
      <w:r w:rsidR="005823E9">
        <w:rPr>
          <w:rFonts w:hint="eastAsia"/>
          <w:color w:val="000000"/>
        </w:rPr>
        <w:t>splmember</w:t>
      </w:r>
      <w:r w:rsidR="005823E9" w:rsidRPr="00C12085">
        <w:rPr>
          <w:color w:val="000000"/>
        </w:rPr>
        <w:t>fundsflow</w:t>
      </w:r>
      <w:r w:rsidR="00C337AC" w:rsidRPr="00C12085">
        <w:rPr>
          <w:color w:val="000000"/>
        </w:rPr>
        <w:t>_query</w:t>
      </w:r>
    </w:p>
    <w:p w:rsidR="00C337AC" w:rsidRPr="00C12085" w:rsidRDefault="00C337AC" w:rsidP="00C337AC">
      <w:pPr>
        <w:pStyle w:val="ad"/>
        <w:ind w:left="992" w:firstLineChars="0" w:firstLine="0"/>
        <w:rPr>
          <w:color w:val="000000"/>
        </w:rPr>
      </w:pPr>
    </w:p>
    <w:p w:rsidR="00C337AC" w:rsidRPr="00C12085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请求消息要素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>{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"MMTS": {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"version": "1.0",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"REQ": {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"name": "report_ splmemberfundsflow_query",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"id": "",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"USER_ID": "</w:t>
      </w:r>
      <w:r w:rsidRPr="009B0BFB">
        <w:rPr>
          <w:rFonts w:hint="eastAsia"/>
          <w:color w:val="000000"/>
        </w:rPr>
        <w:t>登陆用户</w:t>
      </w:r>
      <w:r w:rsidRPr="009B0BFB">
        <w:rPr>
          <w:rFonts w:hint="eastAsia"/>
          <w:color w:val="000000"/>
        </w:rPr>
        <w:t>ID",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  "SESSION_ID": "SESSION_ID",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"ST": "</w:t>
      </w:r>
      <w:r w:rsidRPr="009B0BFB">
        <w:rPr>
          <w:rFonts w:hint="eastAsia"/>
          <w:color w:val="000000"/>
        </w:rPr>
        <w:t>开始日期，日期型</w:t>
      </w:r>
      <w:r w:rsidRPr="009B0BFB">
        <w:rPr>
          <w:rFonts w:hint="eastAsia"/>
          <w:color w:val="000000"/>
        </w:rPr>
        <w:t>,</w:t>
      </w:r>
      <w:r w:rsidRPr="009B0BFB">
        <w:rPr>
          <w:rFonts w:hint="eastAsia"/>
          <w:color w:val="000000"/>
        </w:rPr>
        <w:t>毫秒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"ET": "</w:t>
      </w:r>
      <w:r w:rsidRPr="009B0BFB">
        <w:rPr>
          <w:rFonts w:hint="eastAsia"/>
          <w:color w:val="000000"/>
        </w:rPr>
        <w:t>结束日期，日期型</w:t>
      </w:r>
      <w:r w:rsidRPr="009B0BFB">
        <w:rPr>
          <w:rFonts w:hint="eastAsia"/>
          <w:color w:val="000000"/>
        </w:rPr>
        <w:t>,</w:t>
      </w:r>
      <w:r w:rsidRPr="009B0BFB">
        <w:rPr>
          <w:rFonts w:hint="eastAsia"/>
          <w:color w:val="000000"/>
        </w:rPr>
        <w:t>毫秒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"STARTNUM": "</w:t>
      </w:r>
      <w:r w:rsidRPr="009B0BFB">
        <w:rPr>
          <w:rFonts w:hint="eastAsia"/>
          <w:color w:val="000000"/>
        </w:rPr>
        <w:t>第几条开始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"RECCNT": "</w:t>
      </w:r>
      <w:r w:rsidRPr="009B0BFB">
        <w:rPr>
          <w:rFonts w:hint="eastAsia"/>
          <w:color w:val="000000"/>
        </w:rPr>
        <w:t>要多少条记录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"SORTFLD": "</w:t>
      </w:r>
      <w:r w:rsidRPr="009B0BFB">
        <w:rPr>
          <w:rFonts w:hint="eastAsia"/>
          <w:color w:val="000000"/>
        </w:rPr>
        <w:t>排序字段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"ISDESC": "</w:t>
      </w:r>
      <w:r w:rsidRPr="009B0BFB">
        <w:rPr>
          <w:rFonts w:hint="eastAsia"/>
          <w:color w:val="000000"/>
        </w:rPr>
        <w:t>升降序：</w:t>
      </w:r>
      <w:r w:rsidRPr="009B0BFB">
        <w:rPr>
          <w:rFonts w:hint="eastAsia"/>
          <w:color w:val="000000"/>
        </w:rPr>
        <w:t>0-</w:t>
      </w:r>
      <w:r w:rsidRPr="009B0BFB">
        <w:rPr>
          <w:rFonts w:hint="eastAsia"/>
          <w:color w:val="000000"/>
        </w:rPr>
        <w:t>升序；</w:t>
      </w:r>
      <w:r w:rsidRPr="009B0BFB">
        <w:rPr>
          <w:rFonts w:hint="eastAsia"/>
          <w:color w:val="000000"/>
        </w:rPr>
        <w:t>1-</w:t>
      </w:r>
      <w:r w:rsidRPr="009B0BFB">
        <w:rPr>
          <w:rFonts w:hint="eastAsia"/>
          <w:color w:val="000000"/>
        </w:rPr>
        <w:t>降序；</w:t>
      </w:r>
      <w:r w:rsidRPr="009B0BFB">
        <w:rPr>
          <w:rFonts w:hint="eastAsia"/>
          <w:color w:val="000000"/>
        </w:rPr>
        <w:t>"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  }</w:t>
      </w:r>
    </w:p>
    <w:p w:rsidR="009B0BFB" w:rsidRPr="009B0BFB" w:rsidRDefault="009B0BFB" w:rsidP="009B0BFB">
      <w:pPr>
        <w:pStyle w:val="ad"/>
        <w:ind w:left="992"/>
        <w:rPr>
          <w:color w:val="000000"/>
        </w:rPr>
      </w:pPr>
      <w:r w:rsidRPr="009B0BFB">
        <w:rPr>
          <w:color w:val="000000"/>
        </w:rPr>
        <w:t xml:space="preserve">  }</w:t>
      </w:r>
    </w:p>
    <w:p w:rsidR="00C337AC" w:rsidRPr="00097908" w:rsidRDefault="009B0BFB" w:rsidP="00097908">
      <w:pPr>
        <w:pStyle w:val="ad"/>
        <w:ind w:left="992" w:firstLineChars="0" w:firstLine="0"/>
        <w:rPr>
          <w:color w:val="000000"/>
        </w:rPr>
      </w:pPr>
      <w:r w:rsidRPr="009B0BFB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505"/>
        <w:gridCol w:w="1639"/>
        <w:gridCol w:w="1590"/>
        <w:gridCol w:w="1651"/>
        <w:gridCol w:w="849"/>
        <w:gridCol w:w="1393"/>
        <w:gridCol w:w="841"/>
      </w:tblGrid>
      <w:tr w:rsidR="00C337AC" w:rsidRPr="00AF7A7C" w:rsidTr="00465658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C337AC" w:rsidRPr="00AF7A7C" w:rsidRDefault="0023512A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C337AC" w:rsidRPr="00C55D17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 w:rsidRPr="00C55D17">
                <w:rPr>
                  <w:rStyle w:val="ab"/>
                  <w:sz w:val="18"/>
                  <w:szCs w:val="18"/>
                </w:rPr>
                <w:t>Max</w:t>
              </w:r>
              <w:r w:rsidR="00C337AC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C337AC" w:rsidRPr="00C55D17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C337AC" w:rsidRDefault="00C337AC" w:rsidP="00C337AC"/>
    <w:p w:rsidR="00C337AC" w:rsidRPr="00C12085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返回消息要素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color w:val="000000"/>
        </w:rPr>
        <w:t>{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color w:val="000000"/>
        </w:rPr>
        <w:t xml:space="preserve">  "MMTS": {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color w:val="000000"/>
        </w:rPr>
        <w:t xml:space="preserve">    "version": "1.0",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color w:val="000000"/>
        </w:rPr>
        <w:t xml:space="preserve">    "REP": {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color w:val="000000"/>
        </w:rPr>
        <w:t xml:space="preserve">      "name": "report_ splmemberfundsflow_query",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color w:val="000000"/>
        </w:rPr>
        <w:t xml:space="preserve">      "message": "",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color w:val="000000"/>
        </w:rPr>
        <w:t xml:space="preserve">      "retcode": "",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rFonts w:hint="eastAsia"/>
          <w:color w:val="000000"/>
        </w:rPr>
        <w:t xml:space="preserve">      "TTLREC": "</w:t>
      </w:r>
      <w:r w:rsidRPr="007B10B6">
        <w:rPr>
          <w:rFonts w:hint="eastAsia"/>
          <w:color w:val="000000"/>
        </w:rPr>
        <w:t>总记录数</w:t>
      </w:r>
      <w:r w:rsidRPr="007B10B6">
        <w:rPr>
          <w:rFonts w:hint="eastAsia"/>
          <w:color w:val="000000"/>
        </w:rPr>
        <w:t>",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rFonts w:hint="eastAsia"/>
          <w:color w:val="000000"/>
        </w:rPr>
        <w:t xml:space="preserve">      "AMOUNT_SUM": "</w:t>
      </w:r>
      <w:r w:rsidRPr="007B10B6">
        <w:rPr>
          <w:rFonts w:hint="eastAsia"/>
          <w:color w:val="000000"/>
        </w:rPr>
        <w:t>变动金额总计</w:t>
      </w:r>
      <w:r w:rsidRPr="007B10B6">
        <w:rPr>
          <w:rFonts w:hint="eastAsia"/>
          <w:color w:val="000000"/>
        </w:rPr>
        <w:t>",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color w:val="000000"/>
        </w:rPr>
        <w:t xml:space="preserve">      "RESULTLIST": {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color w:val="000000"/>
        </w:rPr>
        <w:t xml:space="preserve">        "REC": {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rFonts w:hint="eastAsia"/>
          <w:color w:val="000000"/>
        </w:rPr>
        <w:t xml:space="preserve">          "CLEAR_DATE": "</w:t>
      </w:r>
      <w:r w:rsidRPr="007B10B6">
        <w:rPr>
          <w:rFonts w:hint="eastAsia"/>
          <w:color w:val="000000"/>
        </w:rPr>
        <w:t>结算日期，日期型，毫秒</w:t>
      </w:r>
      <w:r w:rsidRPr="007B10B6">
        <w:rPr>
          <w:rFonts w:hint="eastAsia"/>
          <w:color w:val="000000"/>
        </w:rPr>
        <w:t>",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rFonts w:hint="eastAsia"/>
          <w:color w:val="000000"/>
        </w:rPr>
        <w:t xml:space="preserve">          "FUND_FLOW": "</w:t>
      </w:r>
      <w:r w:rsidRPr="007B10B6">
        <w:rPr>
          <w:rFonts w:hint="eastAsia"/>
          <w:color w:val="000000"/>
        </w:rPr>
        <w:t>流水号</w:t>
      </w:r>
      <w:r w:rsidRPr="007B10B6">
        <w:rPr>
          <w:rFonts w:hint="eastAsia"/>
          <w:color w:val="000000"/>
        </w:rPr>
        <w:t>",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rFonts w:hint="eastAsia"/>
          <w:color w:val="000000"/>
        </w:rPr>
        <w:t xml:space="preserve">          "AMOUNT": "</w:t>
      </w:r>
      <w:r w:rsidRPr="007B10B6">
        <w:rPr>
          <w:rFonts w:hint="eastAsia"/>
          <w:color w:val="000000"/>
        </w:rPr>
        <w:t>变动金额</w:t>
      </w:r>
      <w:r w:rsidRPr="007B10B6">
        <w:rPr>
          <w:rFonts w:hint="eastAsia"/>
          <w:color w:val="000000"/>
        </w:rPr>
        <w:t>",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rFonts w:hint="eastAsia"/>
          <w:color w:val="000000"/>
        </w:rPr>
        <w:t xml:space="preserve">          "BALANCE": "</w:t>
      </w:r>
      <w:r w:rsidRPr="007B10B6">
        <w:rPr>
          <w:rFonts w:hint="eastAsia"/>
          <w:color w:val="000000"/>
        </w:rPr>
        <w:t>变动后金额</w:t>
      </w:r>
      <w:r w:rsidRPr="007B10B6">
        <w:rPr>
          <w:rFonts w:hint="eastAsia"/>
          <w:color w:val="000000"/>
        </w:rPr>
        <w:t>",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rFonts w:hint="eastAsia"/>
          <w:color w:val="000000"/>
        </w:rPr>
        <w:lastRenderedPageBreak/>
        <w:t xml:space="preserve">          "VOUCHER_NO": "</w:t>
      </w:r>
      <w:r w:rsidRPr="007B10B6">
        <w:rPr>
          <w:rFonts w:hint="eastAsia"/>
          <w:color w:val="000000"/>
        </w:rPr>
        <w:t>关联单号</w:t>
      </w:r>
      <w:r w:rsidRPr="007B10B6">
        <w:rPr>
          <w:rFonts w:hint="eastAsia"/>
          <w:color w:val="000000"/>
        </w:rPr>
        <w:t>",</w:t>
      </w:r>
    </w:p>
    <w:p w:rsidR="007B10B6" w:rsidRPr="007B10B6" w:rsidRDefault="007B10B6" w:rsidP="007B10B6">
      <w:pPr>
        <w:pStyle w:val="ad"/>
        <w:ind w:leftChars="200" w:left="2520" w:hangingChars="1000" w:hanging="2100"/>
        <w:rPr>
          <w:color w:val="000000"/>
        </w:rPr>
      </w:pPr>
      <w:r w:rsidRPr="007B10B6">
        <w:rPr>
          <w:rFonts w:hint="eastAsia"/>
          <w:color w:val="000000"/>
        </w:rPr>
        <w:t xml:space="preserve">     "OPR_CODE": "</w:t>
      </w:r>
      <w:r w:rsidRPr="007B10B6">
        <w:rPr>
          <w:rFonts w:hint="eastAsia"/>
          <w:color w:val="000000"/>
        </w:rPr>
        <w:t>业务代码：</w:t>
      </w:r>
      <w:r w:rsidRPr="007B10B6">
        <w:rPr>
          <w:rFonts w:hint="eastAsia"/>
          <w:color w:val="000000"/>
        </w:rPr>
        <w:t>101-</w:t>
      </w:r>
      <w:r w:rsidRPr="007B10B6">
        <w:rPr>
          <w:rFonts w:hint="eastAsia"/>
          <w:color w:val="000000"/>
        </w:rPr>
        <w:t>入金；</w:t>
      </w:r>
      <w:r w:rsidRPr="007B10B6">
        <w:rPr>
          <w:rFonts w:hint="eastAsia"/>
          <w:color w:val="000000"/>
        </w:rPr>
        <w:t>102-</w:t>
      </w:r>
      <w:r w:rsidRPr="007B10B6">
        <w:rPr>
          <w:rFonts w:hint="eastAsia"/>
          <w:color w:val="000000"/>
        </w:rPr>
        <w:t>出金；</w:t>
      </w:r>
      <w:r w:rsidRPr="007B10B6">
        <w:rPr>
          <w:rFonts w:hint="eastAsia"/>
          <w:color w:val="000000"/>
        </w:rPr>
        <w:t>103-</w:t>
      </w:r>
      <w:r w:rsidRPr="007B10B6">
        <w:rPr>
          <w:rFonts w:hint="eastAsia"/>
          <w:color w:val="000000"/>
        </w:rPr>
        <w:t>手续费；</w:t>
      </w:r>
      <w:r w:rsidRPr="007B10B6">
        <w:rPr>
          <w:rFonts w:hint="eastAsia"/>
          <w:color w:val="000000"/>
        </w:rPr>
        <w:t>104-</w:t>
      </w:r>
      <w:r w:rsidRPr="007B10B6">
        <w:rPr>
          <w:rFonts w:hint="eastAsia"/>
          <w:color w:val="000000"/>
        </w:rPr>
        <w:t>收保证金；</w:t>
      </w:r>
      <w:r w:rsidRPr="007B10B6">
        <w:rPr>
          <w:rFonts w:hint="eastAsia"/>
          <w:color w:val="000000"/>
        </w:rPr>
        <w:t>105-</w:t>
      </w:r>
      <w:r w:rsidRPr="007B10B6">
        <w:rPr>
          <w:rFonts w:hint="eastAsia"/>
          <w:color w:val="000000"/>
        </w:rPr>
        <w:t>退保证金；</w:t>
      </w:r>
      <w:r w:rsidRPr="007B10B6">
        <w:rPr>
          <w:rFonts w:hint="eastAsia"/>
          <w:color w:val="000000"/>
        </w:rPr>
        <w:t xml:space="preserve"> 106-</w:t>
      </w:r>
      <w:r w:rsidRPr="007B10B6">
        <w:rPr>
          <w:rFonts w:hint="eastAsia"/>
          <w:color w:val="000000"/>
        </w:rPr>
        <w:t>平仓盈亏；</w:t>
      </w:r>
      <w:r w:rsidRPr="007B10B6">
        <w:rPr>
          <w:rFonts w:hint="eastAsia"/>
          <w:color w:val="000000"/>
        </w:rPr>
        <w:t>107-</w:t>
      </w:r>
      <w:r w:rsidRPr="007B10B6">
        <w:rPr>
          <w:rFonts w:hint="eastAsia"/>
          <w:color w:val="000000"/>
        </w:rPr>
        <w:t>收浮亏；</w:t>
      </w:r>
      <w:r w:rsidRPr="007B10B6">
        <w:rPr>
          <w:rFonts w:hint="eastAsia"/>
          <w:color w:val="000000"/>
        </w:rPr>
        <w:t>108-</w:t>
      </w:r>
      <w:r w:rsidRPr="007B10B6">
        <w:rPr>
          <w:rFonts w:hint="eastAsia"/>
          <w:color w:val="000000"/>
        </w:rPr>
        <w:t>退浮亏；</w:t>
      </w:r>
      <w:r w:rsidRPr="007B10B6">
        <w:rPr>
          <w:rFonts w:hint="eastAsia"/>
          <w:color w:val="000000"/>
        </w:rPr>
        <w:t>110-</w:t>
      </w:r>
      <w:r w:rsidRPr="007B10B6">
        <w:rPr>
          <w:rFonts w:hint="eastAsia"/>
          <w:color w:val="000000"/>
        </w:rPr>
        <w:t>担保金入金；</w:t>
      </w:r>
      <w:r w:rsidRPr="007B10B6">
        <w:rPr>
          <w:rFonts w:hint="eastAsia"/>
          <w:color w:val="000000"/>
        </w:rPr>
        <w:t>111-</w:t>
      </w:r>
      <w:r w:rsidRPr="007B10B6">
        <w:rPr>
          <w:rFonts w:hint="eastAsia"/>
          <w:color w:val="000000"/>
        </w:rPr>
        <w:t>担保金出金；</w:t>
      </w:r>
      <w:r w:rsidRPr="007B10B6">
        <w:rPr>
          <w:rFonts w:hint="eastAsia"/>
          <w:color w:val="000000"/>
        </w:rPr>
        <w:t xml:space="preserve"> 112</w:t>
      </w:r>
      <w:r w:rsidRPr="007B10B6">
        <w:rPr>
          <w:rFonts w:hint="eastAsia"/>
          <w:color w:val="000000"/>
        </w:rPr>
        <w:t>交收货款；</w:t>
      </w:r>
      <w:r w:rsidRPr="007B10B6">
        <w:rPr>
          <w:rFonts w:hint="eastAsia"/>
          <w:color w:val="000000"/>
        </w:rPr>
        <w:t>113-</w:t>
      </w:r>
      <w:r w:rsidRPr="007B10B6">
        <w:rPr>
          <w:rFonts w:hint="eastAsia"/>
          <w:color w:val="000000"/>
        </w:rPr>
        <w:t>交收手续费；</w:t>
      </w:r>
      <w:r w:rsidRPr="007B10B6">
        <w:rPr>
          <w:rFonts w:hint="eastAsia"/>
          <w:color w:val="000000"/>
        </w:rPr>
        <w:t>114-</w:t>
      </w:r>
      <w:r w:rsidRPr="007B10B6">
        <w:rPr>
          <w:rFonts w:hint="eastAsia"/>
          <w:color w:val="000000"/>
        </w:rPr>
        <w:t>交收盈亏；</w:t>
      </w:r>
      <w:r w:rsidRPr="007B10B6">
        <w:rPr>
          <w:rFonts w:hint="eastAsia"/>
          <w:color w:val="000000"/>
        </w:rPr>
        <w:t>115-</w:t>
      </w:r>
      <w:r w:rsidRPr="007B10B6">
        <w:rPr>
          <w:rFonts w:hint="eastAsia"/>
          <w:color w:val="000000"/>
        </w:rPr>
        <w:t>增值税</w:t>
      </w:r>
      <w:r w:rsidRPr="007B10B6">
        <w:rPr>
          <w:rFonts w:hint="eastAsia"/>
          <w:color w:val="000000"/>
        </w:rPr>
        <w:t>",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rFonts w:hint="eastAsia"/>
          <w:color w:val="000000"/>
        </w:rPr>
        <w:t xml:space="preserve">          "CREATE_TIME": "</w:t>
      </w:r>
      <w:r w:rsidRPr="007B10B6">
        <w:rPr>
          <w:rFonts w:hint="eastAsia"/>
          <w:color w:val="000000"/>
        </w:rPr>
        <w:t>时间，毫秒</w:t>
      </w:r>
      <w:r w:rsidRPr="007B10B6">
        <w:rPr>
          <w:rFonts w:hint="eastAsia"/>
          <w:color w:val="000000"/>
        </w:rPr>
        <w:t>"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color w:val="000000"/>
        </w:rPr>
        <w:t xml:space="preserve">        }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color w:val="000000"/>
        </w:rPr>
        <w:t xml:space="preserve">      }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color w:val="000000"/>
        </w:rPr>
        <w:t xml:space="preserve">    }</w:t>
      </w:r>
    </w:p>
    <w:p w:rsidR="007B10B6" w:rsidRPr="007B10B6" w:rsidRDefault="007B10B6" w:rsidP="007B10B6">
      <w:pPr>
        <w:pStyle w:val="ad"/>
        <w:ind w:left="992"/>
        <w:rPr>
          <w:color w:val="000000"/>
        </w:rPr>
      </w:pPr>
      <w:r w:rsidRPr="007B10B6">
        <w:rPr>
          <w:color w:val="000000"/>
        </w:rPr>
        <w:t xml:space="preserve">  }</w:t>
      </w:r>
    </w:p>
    <w:p w:rsidR="007B10B6" w:rsidRDefault="007B10B6" w:rsidP="007B10B6">
      <w:pPr>
        <w:pStyle w:val="ad"/>
        <w:ind w:left="992" w:firstLineChars="0" w:firstLine="0"/>
        <w:rPr>
          <w:color w:val="000000"/>
        </w:rPr>
      </w:pPr>
      <w:r w:rsidRPr="007B10B6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6"/>
        <w:gridCol w:w="396"/>
        <w:gridCol w:w="1581"/>
        <w:gridCol w:w="1276"/>
        <w:gridCol w:w="1701"/>
        <w:gridCol w:w="992"/>
        <w:gridCol w:w="1418"/>
        <w:gridCol w:w="1908"/>
      </w:tblGrid>
      <w:tr w:rsidR="00C337AC" w:rsidRPr="005161C6" w:rsidTr="00465658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5161C6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08" w:type="dxa"/>
            <w:shd w:val="clear" w:color="auto" w:fill="D9D9D9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C337AC" w:rsidRDefault="00C337AC" w:rsidP="00465658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8" w:type="dxa"/>
            <w:vAlign w:val="center"/>
          </w:tcPr>
          <w:p w:rsidR="00C337AC" w:rsidRPr="005161C6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C337AC" w:rsidRDefault="00C337AC" w:rsidP="00465658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8" w:type="dxa"/>
            <w:vAlign w:val="center"/>
          </w:tcPr>
          <w:p w:rsidR="00C337AC" w:rsidRPr="005161C6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C337AC" w:rsidRDefault="00C337AC" w:rsidP="00465658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C337AC" w:rsidRPr="005161C6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C337AC" w:rsidRDefault="00C337AC" w:rsidP="00465658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变动金额总计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AMOUNT_SUM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AMOUNT_SUM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C337AC" w:rsidRPr="005161C6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5161C6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C337AC" w:rsidRDefault="00C337AC" w:rsidP="00465658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C337AC" w:rsidRPr="005161C6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C337AC" w:rsidRDefault="00C337AC" w:rsidP="00465658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C337AC" w:rsidRPr="005161C6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C337AC" w:rsidRDefault="00C337AC" w:rsidP="00465658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C337AC" w:rsidRPr="005161C6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C337AC" w:rsidRDefault="00C337AC" w:rsidP="00465658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流水号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FUND_FLOW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FUND_FLOW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C337AC" w:rsidRPr="005161C6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C337AC" w:rsidRPr="006805C5">
                <w:rPr>
                  <w:rStyle w:val="ab"/>
                  <w:rFonts w:hint="eastAsia"/>
                  <w:sz w:val="18"/>
                  <w:szCs w:val="18"/>
                </w:rPr>
                <w:t>Fix10Digital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C337AC" w:rsidRDefault="00C337AC" w:rsidP="00465658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变动金额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C337AC" w:rsidRPr="005161C6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5161C6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:rsidR="00C337AC" w:rsidRDefault="00C337AC" w:rsidP="00465658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变动后金额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BALANCE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C337AC" w:rsidRPr="005161C6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5161C6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:rsidR="00C337AC" w:rsidRDefault="00C337AC" w:rsidP="00465658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关联单号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VOUCHER_NO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VOUCHER_NO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C337AC" w:rsidRPr="005161C6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</w:t>
              </w:r>
              <w:r w:rsidR="00C337AC">
                <w:rPr>
                  <w:rStyle w:val="ab"/>
                  <w:rFonts w:hint="eastAsia"/>
                  <w:sz w:val="18"/>
                  <w:szCs w:val="18"/>
                </w:rPr>
                <w:t>16</w:t>
              </w:r>
              <w:r w:rsidR="00C337AC" w:rsidRPr="005161C6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:rsidR="00C337AC" w:rsidRDefault="00C337AC" w:rsidP="00465658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业务代码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OPR_CODE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OPR_CODE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C337AC" w:rsidRPr="005161C6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 w:rsidRPr="005161C6">
                <w:rPr>
                  <w:rStyle w:val="ab"/>
                  <w:sz w:val="18"/>
                  <w:szCs w:val="18"/>
                </w:rPr>
                <w:t>Max3Text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101入金 102 出金103手续费 104 收保证金 105 退保证金106 平仓盈亏 107 收浮亏 108 退浮亏 110担保金入金 111担保金出金 112交收货款  113交收手续费 114交收盈亏 115增值税</w:t>
            </w: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:rsidR="00C337AC" w:rsidRDefault="00C337AC" w:rsidP="00465658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CREATE_TIME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C337AC" w:rsidRPr="005161C6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337AC" w:rsidRPr="00C63B2E" w:rsidRDefault="00C337AC" w:rsidP="00C337AC"/>
    <w:p w:rsidR="00C337AC" w:rsidRPr="00C12085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使用规则</w:t>
      </w:r>
    </w:p>
    <w:p w:rsidR="00C337AC" w:rsidRPr="00BB6727" w:rsidRDefault="00C337AC" w:rsidP="00C337AC">
      <w:pPr>
        <w:pStyle w:val="ac"/>
        <w:numPr>
          <w:ilvl w:val="0"/>
          <w:numId w:val="26"/>
        </w:numPr>
        <w:ind w:firstLineChars="0"/>
      </w:pPr>
      <w:r w:rsidRPr="00BB6727">
        <w:rPr>
          <w:rFonts w:hint="eastAsia"/>
        </w:rPr>
        <w:t>本消息用来回应对方发来的</w:t>
      </w:r>
      <w:r w:rsidR="005823E9">
        <w:rPr>
          <w:rFonts w:hint="eastAsia"/>
        </w:rPr>
        <w:t>特别会员</w:t>
      </w:r>
      <w:r>
        <w:rPr>
          <w:rFonts w:hint="eastAsia"/>
        </w:rPr>
        <w:t>资金流水查询</w:t>
      </w:r>
      <w:r w:rsidRPr="00BB6727">
        <w:rPr>
          <w:rFonts w:hint="eastAsia"/>
        </w:rPr>
        <w:t>。</w:t>
      </w:r>
    </w:p>
    <w:p w:rsidR="00C337AC" w:rsidRPr="00BB6727" w:rsidRDefault="00C337AC" w:rsidP="00C337AC">
      <w:pPr>
        <w:pStyle w:val="ac"/>
        <w:numPr>
          <w:ilvl w:val="0"/>
          <w:numId w:val="26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C337AC" w:rsidRPr="00C23C24" w:rsidRDefault="00C337AC" w:rsidP="00C337AC">
      <w:pPr>
        <w:rPr>
          <w:szCs w:val="21"/>
        </w:rPr>
      </w:pPr>
    </w:p>
    <w:p w:rsidR="00C337AC" w:rsidRDefault="00C337AC" w:rsidP="00C337AC"/>
    <w:p w:rsidR="00C337AC" w:rsidRPr="00C12085" w:rsidRDefault="00C337AC" w:rsidP="00C337AC">
      <w:pPr>
        <w:pStyle w:val="ad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特别会员</w:t>
      </w:r>
      <w:r w:rsidRPr="00C12085">
        <w:rPr>
          <w:rFonts w:hint="eastAsia"/>
          <w:b/>
          <w:sz w:val="28"/>
          <w:szCs w:val="28"/>
        </w:rPr>
        <w:t>报表</w:t>
      </w:r>
      <w:r w:rsidRPr="00C12085">
        <w:rPr>
          <w:rFonts w:hint="eastAsia"/>
          <w:b/>
          <w:sz w:val="28"/>
          <w:szCs w:val="28"/>
        </w:rPr>
        <w:t>-</w:t>
      </w:r>
      <w:r w:rsidRPr="00C12085">
        <w:rPr>
          <w:rFonts w:hint="eastAsia"/>
          <w:b/>
          <w:sz w:val="28"/>
          <w:szCs w:val="28"/>
        </w:rPr>
        <w:t>资金状况查询</w:t>
      </w:r>
    </w:p>
    <w:p w:rsidR="00C337AC" w:rsidRPr="00C12085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业务功能</w:t>
      </w:r>
    </w:p>
    <w:p w:rsidR="00C337AC" w:rsidRDefault="00ED30C8" w:rsidP="00C337AC">
      <w:pPr>
        <w:pStyle w:val="ad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特别会员</w:t>
      </w:r>
      <w:r w:rsidR="00C337AC" w:rsidRPr="00C12085">
        <w:rPr>
          <w:rFonts w:hint="eastAsia"/>
          <w:color w:val="000000"/>
        </w:rPr>
        <w:t>资金状况查询</w:t>
      </w:r>
      <w:r w:rsidR="00C337AC" w:rsidRPr="00C12085">
        <w:rPr>
          <w:rFonts w:hint="eastAsia"/>
          <w:color w:val="000000"/>
        </w:rPr>
        <w:t>(</w:t>
      </w:r>
      <w:r w:rsidR="00242A66">
        <w:rPr>
          <w:color w:val="000000"/>
        </w:rPr>
        <w:t>report_</w:t>
      </w:r>
      <w:r w:rsidR="00242A66">
        <w:rPr>
          <w:rFonts w:hint="eastAsia"/>
          <w:color w:val="000000"/>
        </w:rPr>
        <w:t>splmemberf</w:t>
      </w:r>
      <w:r w:rsidR="00C337AC" w:rsidRPr="00C12085">
        <w:rPr>
          <w:color w:val="000000"/>
        </w:rPr>
        <w:t>undsstat_query</w:t>
      </w:r>
      <w:r w:rsidR="00C337AC" w:rsidRPr="00C12085">
        <w:rPr>
          <w:rFonts w:hint="eastAsia"/>
          <w:color w:val="000000"/>
        </w:rPr>
        <w:t>)</w:t>
      </w:r>
      <w:r w:rsidR="00C337AC" w:rsidRPr="00C12085">
        <w:rPr>
          <w:rFonts w:hint="eastAsia"/>
          <w:color w:val="000000"/>
        </w:rPr>
        <w:t>；</w:t>
      </w:r>
    </w:p>
    <w:p w:rsidR="00C337AC" w:rsidRPr="00C12085" w:rsidRDefault="00C337AC" w:rsidP="00C337AC">
      <w:pPr>
        <w:pStyle w:val="ad"/>
        <w:ind w:left="992" w:firstLineChars="0" w:firstLine="0"/>
        <w:rPr>
          <w:color w:val="000000"/>
        </w:rPr>
      </w:pPr>
    </w:p>
    <w:p w:rsidR="00C337AC" w:rsidRPr="00C12085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支持版本</w:t>
      </w:r>
    </w:p>
    <w:p w:rsidR="00C337AC" w:rsidRDefault="00C337AC" w:rsidP="00C337AC">
      <w:pPr>
        <w:pStyle w:val="ad"/>
        <w:ind w:left="992" w:firstLineChars="0" w:firstLine="0"/>
        <w:rPr>
          <w:color w:val="000000"/>
        </w:rPr>
      </w:pPr>
      <w:r w:rsidRPr="00C12085">
        <w:rPr>
          <w:rFonts w:hint="eastAsia"/>
          <w:color w:val="000000"/>
        </w:rPr>
        <w:t>1.0</w:t>
      </w:r>
      <w:r w:rsidRPr="00C12085">
        <w:rPr>
          <w:rFonts w:hint="eastAsia"/>
          <w:color w:val="000000"/>
        </w:rPr>
        <w:t>以上</w:t>
      </w:r>
    </w:p>
    <w:p w:rsidR="00C337AC" w:rsidRPr="00C12085" w:rsidRDefault="00C337AC" w:rsidP="00C337AC">
      <w:pPr>
        <w:pStyle w:val="ad"/>
        <w:ind w:left="992" w:firstLineChars="0" w:firstLine="0"/>
        <w:rPr>
          <w:color w:val="000000"/>
        </w:rPr>
      </w:pPr>
    </w:p>
    <w:p w:rsidR="00C337AC" w:rsidRPr="00C12085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lastRenderedPageBreak/>
        <w:t>标签名称</w:t>
      </w:r>
    </w:p>
    <w:p w:rsidR="00C337AC" w:rsidRDefault="003123B9" w:rsidP="00C337AC">
      <w:pPr>
        <w:pStyle w:val="ad"/>
        <w:ind w:left="992" w:firstLineChars="0" w:firstLine="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C337AC" w:rsidRPr="00C12085">
        <w:rPr>
          <w:color w:val="000000"/>
        </w:rPr>
        <w:t>report_</w:t>
      </w:r>
      <w:r w:rsidR="00242A66">
        <w:rPr>
          <w:rFonts w:hint="eastAsia"/>
          <w:color w:val="000000"/>
        </w:rPr>
        <w:t>splmemberf</w:t>
      </w:r>
      <w:r w:rsidR="00242A66" w:rsidRPr="00C12085">
        <w:rPr>
          <w:color w:val="000000"/>
        </w:rPr>
        <w:t>undsstat</w:t>
      </w:r>
      <w:r w:rsidR="00C337AC" w:rsidRPr="00C12085">
        <w:rPr>
          <w:color w:val="000000"/>
        </w:rPr>
        <w:t>_query</w:t>
      </w:r>
    </w:p>
    <w:p w:rsidR="00C337AC" w:rsidRPr="00C12085" w:rsidRDefault="00C337AC" w:rsidP="00C337AC">
      <w:pPr>
        <w:pStyle w:val="ad"/>
        <w:ind w:left="992" w:firstLineChars="0" w:firstLine="0"/>
        <w:rPr>
          <w:color w:val="000000"/>
        </w:rPr>
      </w:pPr>
    </w:p>
    <w:p w:rsidR="00C337AC" w:rsidRPr="00C12085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请求消息要素</w:t>
      </w:r>
    </w:p>
    <w:p w:rsidR="00DA33D8" w:rsidRPr="00DA33D8" w:rsidRDefault="00DA33D8" w:rsidP="00DA33D8">
      <w:pPr>
        <w:pStyle w:val="ad"/>
        <w:ind w:left="992"/>
        <w:rPr>
          <w:color w:val="000000"/>
        </w:rPr>
      </w:pPr>
      <w:r w:rsidRPr="00DA33D8">
        <w:rPr>
          <w:color w:val="000000"/>
        </w:rPr>
        <w:t>{</w:t>
      </w:r>
    </w:p>
    <w:p w:rsidR="00DA33D8" w:rsidRPr="00DA33D8" w:rsidRDefault="00DA33D8" w:rsidP="00DA33D8">
      <w:pPr>
        <w:pStyle w:val="ad"/>
        <w:ind w:left="992"/>
        <w:rPr>
          <w:color w:val="000000"/>
        </w:rPr>
      </w:pPr>
      <w:r w:rsidRPr="00DA33D8">
        <w:rPr>
          <w:color w:val="000000"/>
        </w:rPr>
        <w:t xml:space="preserve">  "MMTS": {</w:t>
      </w:r>
    </w:p>
    <w:p w:rsidR="00DA33D8" w:rsidRPr="00DA33D8" w:rsidRDefault="00DA33D8" w:rsidP="00DA33D8">
      <w:pPr>
        <w:pStyle w:val="ad"/>
        <w:ind w:left="992"/>
        <w:rPr>
          <w:color w:val="000000"/>
        </w:rPr>
      </w:pPr>
      <w:r w:rsidRPr="00DA33D8">
        <w:rPr>
          <w:color w:val="000000"/>
        </w:rPr>
        <w:t xml:space="preserve">    "version": "1.0",</w:t>
      </w:r>
    </w:p>
    <w:p w:rsidR="00DA33D8" w:rsidRPr="00DA33D8" w:rsidRDefault="00DA33D8" w:rsidP="00DA33D8">
      <w:pPr>
        <w:pStyle w:val="ad"/>
        <w:ind w:left="992"/>
        <w:rPr>
          <w:color w:val="000000"/>
        </w:rPr>
      </w:pPr>
      <w:r w:rsidRPr="00DA33D8">
        <w:rPr>
          <w:color w:val="000000"/>
        </w:rPr>
        <w:t xml:space="preserve">    "REQ": {</w:t>
      </w:r>
    </w:p>
    <w:p w:rsidR="00DA33D8" w:rsidRPr="00DA33D8" w:rsidRDefault="00DA33D8" w:rsidP="00DA33D8">
      <w:pPr>
        <w:pStyle w:val="ad"/>
        <w:ind w:left="992"/>
        <w:rPr>
          <w:color w:val="000000"/>
        </w:rPr>
      </w:pPr>
      <w:r w:rsidRPr="00DA33D8">
        <w:rPr>
          <w:color w:val="000000"/>
        </w:rPr>
        <w:t xml:space="preserve">      "name": "report_ splmemberfundsstat_query",</w:t>
      </w:r>
    </w:p>
    <w:p w:rsidR="00DA33D8" w:rsidRPr="00DA33D8" w:rsidRDefault="00DA33D8" w:rsidP="00DA33D8">
      <w:pPr>
        <w:pStyle w:val="ad"/>
        <w:ind w:left="992"/>
        <w:rPr>
          <w:color w:val="000000"/>
        </w:rPr>
      </w:pPr>
      <w:r w:rsidRPr="00DA33D8">
        <w:rPr>
          <w:color w:val="000000"/>
        </w:rPr>
        <w:t xml:space="preserve">      "id": "",</w:t>
      </w:r>
    </w:p>
    <w:p w:rsidR="00DA33D8" w:rsidRPr="00DA33D8" w:rsidRDefault="00DA33D8" w:rsidP="00DA33D8">
      <w:pPr>
        <w:pStyle w:val="ad"/>
        <w:ind w:left="992"/>
        <w:rPr>
          <w:color w:val="000000"/>
        </w:rPr>
      </w:pPr>
      <w:r w:rsidRPr="00DA33D8">
        <w:rPr>
          <w:rFonts w:hint="eastAsia"/>
          <w:color w:val="000000"/>
        </w:rPr>
        <w:t xml:space="preserve">      "USER_ID": "</w:t>
      </w:r>
      <w:r w:rsidRPr="00DA33D8">
        <w:rPr>
          <w:rFonts w:hint="eastAsia"/>
          <w:color w:val="000000"/>
        </w:rPr>
        <w:t>登陆用户</w:t>
      </w:r>
      <w:r w:rsidRPr="00DA33D8">
        <w:rPr>
          <w:rFonts w:hint="eastAsia"/>
          <w:color w:val="000000"/>
        </w:rPr>
        <w:t>ID",</w:t>
      </w:r>
    </w:p>
    <w:p w:rsidR="00DA33D8" w:rsidRPr="00DA33D8" w:rsidRDefault="00DA33D8" w:rsidP="00DA33D8">
      <w:pPr>
        <w:pStyle w:val="ad"/>
        <w:ind w:left="992"/>
        <w:rPr>
          <w:color w:val="000000"/>
        </w:rPr>
      </w:pPr>
      <w:r w:rsidRPr="00DA33D8">
        <w:rPr>
          <w:color w:val="000000"/>
        </w:rPr>
        <w:t xml:space="preserve">      "SESSION_ID": "SESSION_ID",</w:t>
      </w:r>
    </w:p>
    <w:p w:rsidR="00DA33D8" w:rsidRPr="00DA33D8" w:rsidRDefault="00DA33D8" w:rsidP="00DA33D8">
      <w:pPr>
        <w:pStyle w:val="ad"/>
        <w:ind w:left="992"/>
        <w:rPr>
          <w:color w:val="000000"/>
        </w:rPr>
      </w:pPr>
      <w:r w:rsidRPr="00DA33D8">
        <w:rPr>
          <w:rFonts w:hint="eastAsia"/>
          <w:color w:val="000000"/>
        </w:rPr>
        <w:t xml:space="preserve">      "ST": "</w:t>
      </w:r>
      <w:r w:rsidRPr="00DA33D8">
        <w:rPr>
          <w:rFonts w:hint="eastAsia"/>
          <w:color w:val="000000"/>
        </w:rPr>
        <w:t>开始日期，日期型</w:t>
      </w:r>
      <w:r w:rsidRPr="00DA33D8">
        <w:rPr>
          <w:rFonts w:hint="eastAsia"/>
          <w:color w:val="000000"/>
        </w:rPr>
        <w:t>,</w:t>
      </w:r>
      <w:r w:rsidRPr="00DA33D8">
        <w:rPr>
          <w:rFonts w:hint="eastAsia"/>
          <w:color w:val="000000"/>
        </w:rPr>
        <w:t>毫秒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992"/>
        <w:rPr>
          <w:color w:val="000000"/>
        </w:rPr>
      </w:pPr>
      <w:r w:rsidRPr="00DA33D8">
        <w:rPr>
          <w:rFonts w:hint="eastAsia"/>
          <w:color w:val="000000"/>
        </w:rPr>
        <w:t xml:space="preserve">      "ET": "</w:t>
      </w:r>
      <w:r w:rsidRPr="00DA33D8">
        <w:rPr>
          <w:rFonts w:hint="eastAsia"/>
          <w:color w:val="000000"/>
        </w:rPr>
        <w:t>结束日期，日期型</w:t>
      </w:r>
      <w:r w:rsidRPr="00DA33D8">
        <w:rPr>
          <w:rFonts w:hint="eastAsia"/>
          <w:color w:val="000000"/>
        </w:rPr>
        <w:t>,</w:t>
      </w:r>
      <w:r w:rsidRPr="00DA33D8">
        <w:rPr>
          <w:rFonts w:hint="eastAsia"/>
          <w:color w:val="000000"/>
        </w:rPr>
        <w:t>毫秒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992"/>
        <w:rPr>
          <w:color w:val="000000"/>
        </w:rPr>
      </w:pPr>
      <w:r w:rsidRPr="00DA33D8">
        <w:rPr>
          <w:rFonts w:hint="eastAsia"/>
          <w:color w:val="000000"/>
        </w:rPr>
        <w:t xml:space="preserve">      "STARTNUM": "</w:t>
      </w:r>
      <w:r w:rsidRPr="00DA33D8">
        <w:rPr>
          <w:rFonts w:hint="eastAsia"/>
          <w:color w:val="000000"/>
        </w:rPr>
        <w:t>第几条开始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992"/>
        <w:rPr>
          <w:color w:val="000000"/>
        </w:rPr>
      </w:pPr>
      <w:r w:rsidRPr="00DA33D8">
        <w:rPr>
          <w:rFonts w:hint="eastAsia"/>
          <w:color w:val="000000"/>
        </w:rPr>
        <w:t xml:space="preserve">      "RECCNT": "</w:t>
      </w:r>
      <w:r w:rsidRPr="00DA33D8">
        <w:rPr>
          <w:rFonts w:hint="eastAsia"/>
          <w:color w:val="000000"/>
        </w:rPr>
        <w:t>要多少条记录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992"/>
        <w:rPr>
          <w:color w:val="000000"/>
        </w:rPr>
      </w:pPr>
      <w:r w:rsidRPr="00DA33D8">
        <w:rPr>
          <w:rFonts w:hint="eastAsia"/>
          <w:color w:val="000000"/>
        </w:rPr>
        <w:t xml:space="preserve">      "SORTFLD": "</w:t>
      </w:r>
      <w:r w:rsidRPr="00DA33D8">
        <w:rPr>
          <w:rFonts w:hint="eastAsia"/>
          <w:color w:val="000000"/>
        </w:rPr>
        <w:t>排序字段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992"/>
        <w:rPr>
          <w:color w:val="000000"/>
        </w:rPr>
      </w:pPr>
      <w:r w:rsidRPr="00DA33D8">
        <w:rPr>
          <w:rFonts w:hint="eastAsia"/>
          <w:color w:val="000000"/>
        </w:rPr>
        <w:t xml:space="preserve">      "ISDESC": "</w:t>
      </w:r>
      <w:r w:rsidRPr="00DA33D8">
        <w:rPr>
          <w:rFonts w:hint="eastAsia"/>
          <w:color w:val="000000"/>
        </w:rPr>
        <w:t>升降序：</w:t>
      </w:r>
      <w:r w:rsidRPr="00DA33D8">
        <w:rPr>
          <w:rFonts w:hint="eastAsia"/>
          <w:color w:val="000000"/>
        </w:rPr>
        <w:t>0-</w:t>
      </w:r>
      <w:r w:rsidRPr="00DA33D8">
        <w:rPr>
          <w:rFonts w:hint="eastAsia"/>
          <w:color w:val="000000"/>
        </w:rPr>
        <w:t>升序；</w:t>
      </w:r>
      <w:r w:rsidRPr="00DA33D8">
        <w:rPr>
          <w:rFonts w:hint="eastAsia"/>
          <w:color w:val="000000"/>
        </w:rPr>
        <w:t>1-</w:t>
      </w:r>
      <w:r w:rsidRPr="00DA33D8">
        <w:rPr>
          <w:rFonts w:hint="eastAsia"/>
          <w:color w:val="000000"/>
        </w:rPr>
        <w:t>降序；</w:t>
      </w:r>
      <w:r w:rsidRPr="00DA33D8">
        <w:rPr>
          <w:rFonts w:hint="eastAsia"/>
          <w:color w:val="000000"/>
        </w:rPr>
        <w:t>"</w:t>
      </w:r>
    </w:p>
    <w:p w:rsidR="00DA33D8" w:rsidRPr="00DA33D8" w:rsidRDefault="00DA33D8" w:rsidP="00DA33D8">
      <w:pPr>
        <w:pStyle w:val="ad"/>
        <w:ind w:left="992"/>
        <w:rPr>
          <w:color w:val="000000"/>
        </w:rPr>
      </w:pPr>
      <w:r w:rsidRPr="00DA33D8">
        <w:rPr>
          <w:color w:val="000000"/>
        </w:rPr>
        <w:t xml:space="preserve">    }</w:t>
      </w:r>
    </w:p>
    <w:p w:rsidR="00DA33D8" w:rsidRPr="00DA33D8" w:rsidRDefault="00DA33D8" w:rsidP="00DA33D8">
      <w:pPr>
        <w:pStyle w:val="ad"/>
        <w:ind w:left="992"/>
        <w:rPr>
          <w:color w:val="000000"/>
        </w:rPr>
      </w:pPr>
      <w:r w:rsidRPr="00DA33D8">
        <w:rPr>
          <w:color w:val="000000"/>
        </w:rPr>
        <w:t xml:space="preserve">  }</w:t>
      </w:r>
    </w:p>
    <w:p w:rsidR="00DA33D8" w:rsidRDefault="00DA33D8" w:rsidP="00DA33D8">
      <w:pPr>
        <w:pStyle w:val="ad"/>
        <w:ind w:left="992" w:firstLineChars="0" w:firstLine="0"/>
        <w:rPr>
          <w:color w:val="000000"/>
        </w:rPr>
      </w:pPr>
      <w:r w:rsidRPr="00DA33D8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505"/>
        <w:gridCol w:w="1638"/>
        <w:gridCol w:w="1590"/>
        <w:gridCol w:w="1652"/>
        <w:gridCol w:w="849"/>
        <w:gridCol w:w="1393"/>
        <w:gridCol w:w="841"/>
      </w:tblGrid>
      <w:tr w:rsidR="00C337AC" w:rsidRPr="00AF7A7C" w:rsidTr="00465658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C337AC" w:rsidRPr="00AF7A7C" w:rsidRDefault="0023512A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C337AC" w:rsidRPr="00C55D17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C337AC" w:rsidRPr="00C55D17">
                <w:rPr>
                  <w:rStyle w:val="ab"/>
                  <w:sz w:val="18"/>
                  <w:szCs w:val="18"/>
                </w:rPr>
                <w:t>Max</w:t>
              </w:r>
              <w:r w:rsidR="00C337AC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C337AC" w:rsidRPr="00C55D17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C337AC" w:rsidRDefault="00C337AC" w:rsidP="00C337AC"/>
    <w:p w:rsidR="00C337AC" w:rsidRPr="00C12085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返回消息要素</w:t>
      </w:r>
    </w:p>
    <w:p w:rsidR="00DA33D8" w:rsidRPr="00DA33D8" w:rsidRDefault="00DA33D8" w:rsidP="00DA33D8">
      <w:pPr>
        <w:ind w:left="840" w:firstLine="420"/>
        <w:rPr>
          <w:color w:val="000000"/>
        </w:rPr>
      </w:pPr>
      <w:r w:rsidRPr="00DA33D8">
        <w:rPr>
          <w:color w:val="000000"/>
        </w:rPr>
        <w:t>{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color w:val="000000"/>
        </w:rPr>
        <w:t xml:space="preserve">  "MMTS": {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color w:val="000000"/>
        </w:rPr>
        <w:t xml:space="preserve">    "version": "1.0",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color w:val="000000"/>
        </w:rPr>
        <w:t xml:space="preserve">    "REP": {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color w:val="000000"/>
        </w:rPr>
        <w:t xml:space="preserve">      "name": "report_ splmemberfundsstat_query",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color w:val="000000"/>
        </w:rPr>
        <w:t xml:space="preserve">      "message": "",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color w:val="000000"/>
        </w:rPr>
        <w:t xml:space="preserve">      "retcode": "",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"TTLREC": "</w:t>
      </w:r>
      <w:r w:rsidRPr="00DA33D8">
        <w:rPr>
          <w:rFonts w:hint="eastAsia"/>
          <w:color w:val="000000"/>
        </w:rPr>
        <w:t>总记录数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"FUNDIO_SUM": "</w:t>
      </w:r>
      <w:r w:rsidRPr="00DA33D8">
        <w:rPr>
          <w:rFonts w:hint="eastAsia"/>
          <w:color w:val="000000"/>
        </w:rPr>
        <w:t>出入金总计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"CLOSEPL_SUM": "</w:t>
      </w:r>
      <w:r w:rsidRPr="00DA33D8">
        <w:rPr>
          <w:rFonts w:hint="eastAsia"/>
          <w:color w:val="000000"/>
        </w:rPr>
        <w:t>平仓盈亏总计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"HOLDPL_SUM": "</w:t>
      </w:r>
      <w:r w:rsidRPr="00DA33D8">
        <w:rPr>
          <w:rFonts w:hint="eastAsia"/>
          <w:color w:val="000000"/>
        </w:rPr>
        <w:t>持仓盈亏总计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"TRADEFEE_SUM": "</w:t>
      </w:r>
      <w:r w:rsidRPr="00DA33D8">
        <w:rPr>
          <w:rFonts w:hint="eastAsia"/>
          <w:color w:val="000000"/>
        </w:rPr>
        <w:t>交易手续费总计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"DELAYFEE_SUM": "</w:t>
      </w:r>
      <w:r w:rsidRPr="00DA33D8">
        <w:rPr>
          <w:rFonts w:hint="eastAsia"/>
          <w:color w:val="000000"/>
        </w:rPr>
        <w:t>交易延期费总计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lastRenderedPageBreak/>
        <w:t xml:space="preserve">      "MARGIN_SUM": "</w:t>
      </w:r>
      <w:r w:rsidRPr="00DA33D8">
        <w:rPr>
          <w:rFonts w:hint="eastAsia"/>
          <w:color w:val="000000"/>
        </w:rPr>
        <w:t>占用交易保证金总计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"SETTLEPL_SUM": "</w:t>
      </w:r>
      <w:r w:rsidRPr="00DA33D8">
        <w:rPr>
          <w:rFonts w:hint="eastAsia"/>
          <w:color w:val="000000"/>
        </w:rPr>
        <w:t>交收盈亏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"SETTLEFEE_SUM": "</w:t>
      </w:r>
      <w:r w:rsidRPr="00DA33D8">
        <w:rPr>
          <w:rFonts w:hint="eastAsia"/>
          <w:color w:val="000000"/>
        </w:rPr>
        <w:t>交收手续费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"SETTLEDELAYFEE_SUM": "</w:t>
      </w:r>
      <w:r w:rsidRPr="00DA33D8">
        <w:rPr>
          <w:rFonts w:hint="eastAsia"/>
          <w:color w:val="000000"/>
        </w:rPr>
        <w:t>延期交收补偿费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"SETTLEMARGIN_SUM": "</w:t>
      </w:r>
      <w:r w:rsidRPr="00DA33D8">
        <w:rPr>
          <w:rFonts w:hint="eastAsia"/>
          <w:color w:val="000000"/>
        </w:rPr>
        <w:t>占用交收保证金总计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"FROZENPAY_SUM": "</w:t>
      </w:r>
      <w:r w:rsidRPr="00DA33D8">
        <w:rPr>
          <w:rFonts w:hint="eastAsia"/>
          <w:color w:val="000000"/>
        </w:rPr>
        <w:t>冻结</w:t>
      </w:r>
      <w:r w:rsidRPr="00DA33D8">
        <w:rPr>
          <w:rFonts w:hint="eastAsia"/>
          <w:color w:val="000000"/>
        </w:rPr>
        <w:t>/</w:t>
      </w:r>
      <w:r w:rsidRPr="00DA33D8">
        <w:rPr>
          <w:rFonts w:hint="eastAsia"/>
          <w:color w:val="000000"/>
        </w:rPr>
        <w:t>占用货款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"PAY_SUM": "</w:t>
      </w:r>
      <w:r w:rsidRPr="00DA33D8">
        <w:rPr>
          <w:rFonts w:hint="eastAsia"/>
          <w:color w:val="000000"/>
        </w:rPr>
        <w:t>支付</w:t>
      </w:r>
      <w:r w:rsidRPr="00DA33D8">
        <w:rPr>
          <w:rFonts w:hint="eastAsia"/>
          <w:color w:val="000000"/>
        </w:rPr>
        <w:t>/</w:t>
      </w:r>
      <w:r w:rsidRPr="00DA33D8">
        <w:rPr>
          <w:rFonts w:hint="eastAsia"/>
          <w:color w:val="000000"/>
        </w:rPr>
        <w:t>收取货款合计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"PENALTY_SUM": "</w:t>
      </w:r>
      <w:r w:rsidRPr="00DA33D8">
        <w:rPr>
          <w:rFonts w:hint="eastAsia"/>
          <w:color w:val="000000"/>
        </w:rPr>
        <w:t>违约金合计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"PLEDGE_FUNDS_SUM": "</w:t>
      </w:r>
      <w:r w:rsidRPr="00DA33D8">
        <w:rPr>
          <w:rFonts w:hint="eastAsia"/>
          <w:color w:val="000000"/>
        </w:rPr>
        <w:t>质押资金合计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color w:val="000000"/>
        </w:rPr>
        <w:t xml:space="preserve">      "RESULTLIST": {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color w:val="000000"/>
        </w:rPr>
        <w:t xml:space="preserve">        "REC": {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"CLEAR_DATE": "</w:t>
      </w:r>
      <w:r w:rsidRPr="00DA33D8">
        <w:rPr>
          <w:rFonts w:hint="eastAsia"/>
          <w:color w:val="000000"/>
        </w:rPr>
        <w:t>结算日期，日期型，毫秒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"LAST_CAPITAL": "</w:t>
      </w:r>
      <w:r w:rsidRPr="00DA33D8">
        <w:rPr>
          <w:rFonts w:hint="eastAsia"/>
          <w:color w:val="000000"/>
        </w:rPr>
        <w:t>期初权益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"FUNDIO": "</w:t>
      </w:r>
      <w:r w:rsidRPr="00DA33D8">
        <w:rPr>
          <w:rFonts w:hint="eastAsia"/>
          <w:color w:val="000000"/>
        </w:rPr>
        <w:t>出入金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"CLOSE_PL": "</w:t>
      </w:r>
      <w:r w:rsidRPr="00DA33D8">
        <w:rPr>
          <w:rFonts w:hint="eastAsia"/>
          <w:color w:val="000000"/>
        </w:rPr>
        <w:t>平仓盈亏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"HOLD_PL": "</w:t>
      </w:r>
      <w:r w:rsidRPr="00DA33D8">
        <w:rPr>
          <w:rFonts w:hint="eastAsia"/>
          <w:color w:val="000000"/>
        </w:rPr>
        <w:t>持仓盈亏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"TRADE_FEE": "</w:t>
      </w:r>
      <w:r w:rsidRPr="00DA33D8">
        <w:rPr>
          <w:rFonts w:hint="eastAsia"/>
          <w:color w:val="000000"/>
        </w:rPr>
        <w:t>手续费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"DELAY_FEE": "</w:t>
      </w:r>
      <w:r w:rsidRPr="00DA33D8">
        <w:rPr>
          <w:rFonts w:hint="eastAsia"/>
          <w:color w:val="000000"/>
        </w:rPr>
        <w:t>延期费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"MARGIN": "</w:t>
      </w:r>
      <w:r w:rsidRPr="00DA33D8">
        <w:rPr>
          <w:rFonts w:hint="eastAsia"/>
          <w:color w:val="000000"/>
        </w:rPr>
        <w:t>占用保证金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"CAPITAL": "</w:t>
      </w:r>
      <w:r w:rsidRPr="00DA33D8">
        <w:rPr>
          <w:rFonts w:hint="eastAsia"/>
          <w:color w:val="000000"/>
        </w:rPr>
        <w:t>期末权益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"STATUS": "</w:t>
      </w:r>
      <w:r w:rsidRPr="00DA33D8">
        <w:rPr>
          <w:rFonts w:hint="eastAsia"/>
          <w:color w:val="000000"/>
        </w:rPr>
        <w:t>特别会员状态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"RISK_RATE": "</w:t>
      </w:r>
      <w:r w:rsidRPr="00DA33D8">
        <w:rPr>
          <w:rFonts w:hint="eastAsia"/>
          <w:color w:val="000000"/>
        </w:rPr>
        <w:t>风险率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"SETTLEPL": "</w:t>
      </w:r>
      <w:r w:rsidRPr="00DA33D8">
        <w:rPr>
          <w:rFonts w:hint="eastAsia"/>
          <w:color w:val="000000"/>
        </w:rPr>
        <w:t>交收盈亏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"SETTLEFEE": "</w:t>
      </w:r>
      <w:r w:rsidRPr="00DA33D8">
        <w:rPr>
          <w:rFonts w:hint="eastAsia"/>
          <w:color w:val="000000"/>
        </w:rPr>
        <w:t>交收手续费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"SETTLEDELAYFEE": "</w:t>
      </w:r>
      <w:r w:rsidRPr="00DA33D8">
        <w:rPr>
          <w:rFonts w:hint="eastAsia"/>
          <w:color w:val="000000"/>
        </w:rPr>
        <w:t>延期交收补偿费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"SETTLEMARGIN": "</w:t>
      </w:r>
      <w:r w:rsidRPr="00DA33D8">
        <w:rPr>
          <w:rFonts w:hint="eastAsia"/>
          <w:color w:val="000000"/>
        </w:rPr>
        <w:t>占用交收保证金总计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"FROZENPAY": "</w:t>
      </w:r>
      <w:r w:rsidRPr="00DA33D8">
        <w:rPr>
          <w:rFonts w:hint="eastAsia"/>
          <w:color w:val="000000"/>
        </w:rPr>
        <w:t>冻结</w:t>
      </w:r>
      <w:r w:rsidRPr="00DA33D8">
        <w:rPr>
          <w:rFonts w:hint="eastAsia"/>
          <w:color w:val="000000"/>
        </w:rPr>
        <w:t>/</w:t>
      </w:r>
      <w:r w:rsidRPr="00DA33D8">
        <w:rPr>
          <w:rFonts w:hint="eastAsia"/>
          <w:color w:val="000000"/>
        </w:rPr>
        <w:t>占用货款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"PAY": "</w:t>
      </w:r>
      <w:r w:rsidRPr="00DA33D8">
        <w:rPr>
          <w:rFonts w:hint="eastAsia"/>
          <w:color w:val="000000"/>
        </w:rPr>
        <w:t>支付</w:t>
      </w:r>
      <w:r w:rsidRPr="00DA33D8">
        <w:rPr>
          <w:rFonts w:hint="eastAsia"/>
          <w:color w:val="000000"/>
        </w:rPr>
        <w:t>/</w:t>
      </w:r>
      <w:r w:rsidRPr="00DA33D8">
        <w:rPr>
          <w:rFonts w:hint="eastAsia"/>
          <w:color w:val="000000"/>
        </w:rPr>
        <w:t>收取货款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"PENALTY": "</w:t>
      </w:r>
      <w:r w:rsidRPr="00DA33D8">
        <w:rPr>
          <w:rFonts w:hint="eastAsia"/>
          <w:color w:val="000000"/>
        </w:rPr>
        <w:t>违约金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"PLEDGE_FUNDS": "</w:t>
      </w:r>
      <w:r w:rsidRPr="00DA33D8">
        <w:rPr>
          <w:rFonts w:hint="eastAsia"/>
          <w:color w:val="000000"/>
        </w:rPr>
        <w:t>质押资金</w:t>
      </w:r>
      <w:r w:rsidRPr="00DA33D8">
        <w:rPr>
          <w:rFonts w:hint="eastAsia"/>
          <w:color w:val="000000"/>
        </w:rPr>
        <w:t>"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color w:val="000000"/>
        </w:rPr>
        <w:t xml:space="preserve">        }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color w:val="000000"/>
        </w:rPr>
        <w:t xml:space="preserve">      }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color w:val="000000"/>
        </w:rPr>
        <w:t xml:space="preserve">    }</w:t>
      </w:r>
    </w:p>
    <w:p w:rsidR="00DA33D8" w:rsidRPr="00DA33D8" w:rsidRDefault="00DA33D8" w:rsidP="00DA33D8">
      <w:pPr>
        <w:pStyle w:val="ad"/>
        <w:ind w:left="1260"/>
        <w:rPr>
          <w:color w:val="000000"/>
        </w:rPr>
      </w:pPr>
      <w:r w:rsidRPr="00DA33D8">
        <w:rPr>
          <w:color w:val="000000"/>
        </w:rPr>
        <w:t xml:space="preserve">  }</w:t>
      </w:r>
    </w:p>
    <w:p w:rsidR="0028413D" w:rsidRPr="00C12085" w:rsidRDefault="00DA33D8" w:rsidP="00DA33D8">
      <w:pPr>
        <w:pStyle w:val="ad"/>
        <w:ind w:left="1260" w:firstLineChars="0" w:firstLine="0"/>
        <w:rPr>
          <w:color w:val="000000"/>
        </w:rPr>
      </w:pPr>
      <w:r w:rsidRPr="00DA33D8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2"/>
        <w:gridCol w:w="333"/>
        <w:gridCol w:w="1580"/>
        <w:gridCol w:w="2052"/>
        <w:gridCol w:w="2272"/>
        <w:gridCol w:w="850"/>
        <w:gridCol w:w="1701"/>
        <w:gridCol w:w="428"/>
      </w:tblGrid>
      <w:tr w:rsidR="00C337AC" w:rsidRPr="00C86801" w:rsidTr="00465658">
        <w:trPr>
          <w:jc w:val="center"/>
        </w:trPr>
        <w:tc>
          <w:tcPr>
            <w:tcW w:w="452" w:type="dxa"/>
            <w:shd w:val="clear" w:color="auto" w:fill="D9D9D9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33" w:type="dxa"/>
            <w:shd w:val="clear" w:color="auto" w:fill="D9D9D9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0" w:type="dxa"/>
            <w:shd w:val="clear" w:color="auto" w:fill="D9D9D9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2052" w:type="dxa"/>
            <w:shd w:val="clear" w:color="auto" w:fill="D9D9D9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2272" w:type="dxa"/>
            <w:shd w:val="clear" w:color="auto" w:fill="D9D9D9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86801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428" w:type="dxa"/>
            <w:shd w:val="clear" w:color="auto" w:fill="D9D9D9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33" w:type="dxa"/>
          </w:tcPr>
          <w:p w:rsidR="00C337AC" w:rsidRDefault="00C337AC" w:rsidP="00465658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33" w:type="dxa"/>
          </w:tcPr>
          <w:p w:rsidR="00C337AC" w:rsidRDefault="00C337AC" w:rsidP="00465658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33" w:type="dxa"/>
          </w:tcPr>
          <w:p w:rsidR="00C337AC" w:rsidRDefault="00C337AC" w:rsidP="00465658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33" w:type="dxa"/>
          </w:tcPr>
          <w:p w:rsidR="00C337AC" w:rsidRDefault="00C337AC" w:rsidP="00465658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出入金总计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33" w:type="dxa"/>
          </w:tcPr>
          <w:p w:rsidR="00C337AC" w:rsidRDefault="00C337AC" w:rsidP="00465658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平仓盈亏总计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CLOSEPL_SUM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CLOSEPL_SUM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33" w:type="dxa"/>
          </w:tcPr>
          <w:p w:rsidR="00C337AC" w:rsidRDefault="00C337AC" w:rsidP="00465658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持仓盈亏总计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HOLDPL_SUM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HOLDPL_SUM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33" w:type="dxa"/>
          </w:tcPr>
          <w:p w:rsidR="00C337AC" w:rsidRDefault="00C337AC" w:rsidP="00465658">
            <w:r w:rsidRPr="005C17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手续费总计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TRADEFEE_SUM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TRADEFEE_SUM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33" w:type="dxa"/>
          </w:tcPr>
          <w:p w:rsidR="00C337AC" w:rsidRDefault="00C337AC" w:rsidP="00465658">
            <w:r w:rsidRPr="005C17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延期费总计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DELAYFEE_SUM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DELAYFEE_SUM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33" w:type="dxa"/>
          </w:tcPr>
          <w:p w:rsidR="00C337AC" w:rsidRDefault="00C337AC" w:rsidP="00465658">
            <w:r w:rsidRPr="005C17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占用保证金总计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MARGIN_SUM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MARGIN_SUM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33" w:type="dxa"/>
          </w:tcPr>
          <w:p w:rsidR="00C337AC" w:rsidRDefault="00C337AC" w:rsidP="00465658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收客户延期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费总计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GET_CUSTOMER_DELAY_FEE_SUM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GET_CUSTOMER_DELAY_FEE_SUM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11</w:t>
            </w:r>
          </w:p>
        </w:tc>
        <w:tc>
          <w:tcPr>
            <w:tcW w:w="333" w:type="dxa"/>
          </w:tcPr>
          <w:p w:rsidR="00C337AC" w:rsidRDefault="00C337AC" w:rsidP="00465658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交特别会员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延期费总计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GIVE_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SM_DELAY_FEE_SUM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GIVE_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SM_DELAY_FEE_SUM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33" w:type="dxa"/>
          </w:tcPr>
          <w:p w:rsidR="00C337AC" w:rsidRDefault="00C337AC" w:rsidP="00465658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会员留存延期费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MEMBER_RETENTION_DELAY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_FEE_SUM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MEMBER_RETENTION_DELAY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33" w:type="dxa"/>
          </w:tcPr>
          <w:p w:rsidR="00C337AC" w:rsidRPr="003345E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交收盈亏合计</w:t>
            </w:r>
          </w:p>
        </w:tc>
        <w:tc>
          <w:tcPr>
            <w:tcW w:w="2052" w:type="dxa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SETTLEPL_SUM</w:t>
            </w:r>
          </w:p>
        </w:tc>
        <w:tc>
          <w:tcPr>
            <w:tcW w:w="227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&lt;SETTLEPL_SUM&gt;</w:t>
            </w:r>
          </w:p>
        </w:tc>
        <w:tc>
          <w:tcPr>
            <w:tcW w:w="850" w:type="dxa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Default="005D77B4" w:rsidP="00465658"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33" w:type="dxa"/>
          </w:tcPr>
          <w:p w:rsidR="00C337AC" w:rsidRPr="003345E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交收手续费合计</w:t>
            </w:r>
          </w:p>
        </w:tc>
        <w:tc>
          <w:tcPr>
            <w:tcW w:w="2052" w:type="dxa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SETTLEFEE_SUM</w:t>
            </w:r>
          </w:p>
        </w:tc>
        <w:tc>
          <w:tcPr>
            <w:tcW w:w="227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&lt;SETTLEFEE_SUM&gt;</w:t>
            </w:r>
          </w:p>
        </w:tc>
        <w:tc>
          <w:tcPr>
            <w:tcW w:w="850" w:type="dxa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Default="005D77B4" w:rsidP="00465658"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33" w:type="dxa"/>
          </w:tcPr>
          <w:p w:rsidR="00C337AC" w:rsidRPr="003345E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延期交收补偿费合计</w:t>
            </w:r>
          </w:p>
        </w:tc>
        <w:tc>
          <w:tcPr>
            <w:tcW w:w="2052" w:type="dxa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SETTLEDELAYFEE_SUM</w:t>
            </w:r>
          </w:p>
        </w:tc>
        <w:tc>
          <w:tcPr>
            <w:tcW w:w="227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&lt;SETTLEDELAYFEE_SUM&gt;</w:t>
            </w:r>
          </w:p>
        </w:tc>
        <w:tc>
          <w:tcPr>
            <w:tcW w:w="850" w:type="dxa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Default="005D77B4" w:rsidP="00465658"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333" w:type="dxa"/>
          </w:tcPr>
          <w:p w:rsidR="00C337AC" w:rsidRPr="003345E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占用交收保证金总计</w:t>
            </w:r>
          </w:p>
        </w:tc>
        <w:tc>
          <w:tcPr>
            <w:tcW w:w="2052" w:type="dxa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SETTLEMARGIN_SUM</w:t>
            </w:r>
          </w:p>
        </w:tc>
        <w:tc>
          <w:tcPr>
            <w:tcW w:w="227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&lt;SETTLEMARGIN_SUM&gt;</w:t>
            </w:r>
          </w:p>
        </w:tc>
        <w:tc>
          <w:tcPr>
            <w:tcW w:w="850" w:type="dxa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Default="005D77B4" w:rsidP="00465658"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333" w:type="dxa"/>
          </w:tcPr>
          <w:p w:rsidR="00C337AC" w:rsidRPr="003345E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冻结/占用货款合计</w:t>
            </w:r>
          </w:p>
        </w:tc>
        <w:tc>
          <w:tcPr>
            <w:tcW w:w="2052" w:type="dxa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FROZENPAY_SUM</w:t>
            </w:r>
          </w:p>
        </w:tc>
        <w:tc>
          <w:tcPr>
            <w:tcW w:w="227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&lt;FROZENPAY_SUM&gt;</w:t>
            </w:r>
          </w:p>
        </w:tc>
        <w:tc>
          <w:tcPr>
            <w:tcW w:w="850" w:type="dxa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Default="005D77B4" w:rsidP="00465658"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3202F" w:rsidRPr="00C86801" w:rsidTr="00465658">
        <w:trPr>
          <w:jc w:val="center"/>
        </w:trPr>
        <w:tc>
          <w:tcPr>
            <w:tcW w:w="452" w:type="dxa"/>
            <w:vAlign w:val="center"/>
          </w:tcPr>
          <w:p w:rsidR="00F3202F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" w:type="dxa"/>
          </w:tcPr>
          <w:p w:rsidR="00F3202F" w:rsidRPr="005C1792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3202F">
              <w:rPr>
                <w:rFonts w:ascii="宋体" w:hAnsi="宋体" w:hint="eastAsia"/>
                <w:color w:val="000000"/>
                <w:sz w:val="18"/>
                <w:szCs w:val="18"/>
              </w:rPr>
              <w:t>支付/收取货款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合计</w:t>
            </w:r>
          </w:p>
        </w:tc>
        <w:tc>
          <w:tcPr>
            <w:tcW w:w="2052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3202F">
              <w:rPr>
                <w:rFonts w:ascii="宋体" w:hAnsi="宋体"/>
                <w:color w:val="000000"/>
                <w:sz w:val="18"/>
                <w:szCs w:val="18"/>
              </w:rPr>
              <w:t>PAY_SUM</w:t>
            </w:r>
          </w:p>
        </w:tc>
        <w:tc>
          <w:tcPr>
            <w:tcW w:w="2272" w:type="dxa"/>
            <w:vAlign w:val="center"/>
          </w:tcPr>
          <w:p w:rsidR="00F3202F" w:rsidRDefault="00F3202F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3202F">
              <w:rPr>
                <w:rFonts w:ascii="宋体" w:hAnsi="宋体"/>
                <w:sz w:val="18"/>
                <w:szCs w:val="18"/>
              </w:rPr>
              <w:t>PAY_SUM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F3202F" w:rsidRDefault="00F3202F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F3202F" w:rsidRDefault="005D77B4" w:rsidP="00465658">
            <w:hyperlink w:anchor="Amount" w:history="1">
              <w:r w:rsidR="00F3202F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3202F" w:rsidRPr="00C86801" w:rsidTr="00465658">
        <w:trPr>
          <w:jc w:val="center"/>
        </w:trPr>
        <w:tc>
          <w:tcPr>
            <w:tcW w:w="452" w:type="dxa"/>
            <w:vAlign w:val="center"/>
          </w:tcPr>
          <w:p w:rsidR="00F3202F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" w:type="dxa"/>
          </w:tcPr>
          <w:p w:rsidR="00F3202F" w:rsidRPr="005C1792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违约金合计</w:t>
            </w:r>
          </w:p>
        </w:tc>
        <w:tc>
          <w:tcPr>
            <w:tcW w:w="2052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3202F">
              <w:rPr>
                <w:rFonts w:ascii="宋体" w:hAnsi="宋体"/>
                <w:color w:val="000000"/>
                <w:sz w:val="18"/>
                <w:szCs w:val="18"/>
              </w:rPr>
              <w:t>PENALTY_SUM</w:t>
            </w:r>
          </w:p>
        </w:tc>
        <w:tc>
          <w:tcPr>
            <w:tcW w:w="2272" w:type="dxa"/>
            <w:vAlign w:val="center"/>
          </w:tcPr>
          <w:p w:rsidR="00F3202F" w:rsidRDefault="00F3202F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3202F">
              <w:rPr>
                <w:rFonts w:ascii="宋体" w:hAnsi="宋体"/>
                <w:sz w:val="18"/>
                <w:szCs w:val="18"/>
              </w:rPr>
              <w:t>PENALTY_SUM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F3202F" w:rsidRDefault="00F3202F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F3202F" w:rsidRDefault="005D77B4" w:rsidP="00465658">
            <w:hyperlink w:anchor="Amount" w:history="1">
              <w:r w:rsidR="00F3202F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3202F" w:rsidRPr="00C86801" w:rsidTr="00465658">
        <w:trPr>
          <w:jc w:val="center"/>
        </w:trPr>
        <w:tc>
          <w:tcPr>
            <w:tcW w:w="452" w:type="dxa"/>
            <w:vAlign w:val="center"/>
          </w:tcPr>
          <w:p w:rsidR="00F3202F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" w:type="dxa"/>
          </w:tcPr>
          <w:p w:rsidR="00F3202F" w:rsidRPr="005C1792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质押资金合计</w:t>
            </w:r>
          </w:p>
        </w:tc>
        <w:tc>
          <w:tcPr>
            <w:tcW w:w="2052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3202F">
              <w:rPr>
                <w:rFonts w:ascii="宋体" w:hAnsi="宋体"/>
                <w:color w:val="000000"/>
                <w:sz w:val="18"/>
                <w:szCs w:val="18"/>
              </w:rPr>
              <w:t>PLEDGE_FUNDS_SUM</w:t>
            </w:r>
          </w:p>
        </w:tc>
        <w:tc>
          <w:tcPr>
            <w:tcW w:w="2272" w:type="dxa"/>
            <w:vAlign w:val="center"/>
          </w:tcPr>
          <w:p w:rsidR="00F3202F" w:rsidRDefault="00F3202F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3202F">
              <w:rPr>
                <w:rFonts w:ascii="宋体" w:hAnsi="宋体"/>
                <w:sz w:val="18"/>
                <w:szCs w:val="18"/>
              </w:rPr>
              <w:t>PLEDGE_FUNDS_SUM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F3202F" w:rsidRDefault="00F3202F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F3202F" w:rsidRDefault="005D77B4" w:rsidP="00465658">
            <w:hyperlink w:anchor="Amount" w:history="1">
              <w:r w:rsidR="00F3202F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333" w:type="dxa"/>
          </w:tcPr>
          <w:p w:rsidR="00C337AC" w:rsidRDefault="00C337AC" w:rsidP="00465658">
            <w:r w:rsidRPr="005C17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333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期初权益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LAST_CAPITAL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LAST_CAPITAL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Style w:val="ab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出入金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平仓盈亏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持仓盈亏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延期费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DELAY_FEE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DELAY_FEE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占用保证金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MARGIN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MARGIN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期末权益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CAPITAL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CAPITAL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客户状态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STATUS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 w:rsidRPr="00C86801">
                <w:rPr>
                  <w:rStyle w:val="ab"/>
                  <w:sz w:val="18"/>
                  <w:szCs w:val="18"/>
                </w:rPr>
                <w:t>Max</w:t>
              </w:r>
              <w:r w:rsidR="00C337AC">
                <w:rPr>
                  <w:rStyle w:val="ab"/>
                  <w:rFonts w:hint="eastAsia"/>
                  <w:sz w:val="18"/>
                  <w:szCs w:val="18"/>
                </w:rPr>
                <w:t>1</w:t>
              </w:r>
              <w:r w:rsidR="00C337AC" w:rsidRPr="00C86801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风险率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RISK_RATE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RISK_RATE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5D77B4" w:rsidP="00465658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C337AC" w:rsidRPr="00684FCD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AC" w:rsidRPr="006A3C4E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交收盈亏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SETTLEPL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&lt;SETTLEPL&gt;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5D77B4" w:rsidP="00465658">
            <w:hyperlink w:anchor="DecimalNumber" w:history="1">
              <w:r w:rsidR="00C337AC" w:rsidRPr="006A3C4E">
                <w:rPr>
                  <w:rStyle w:val="ab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AC" w:rsidRPr="006A3C4E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交收手续费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SETTLEFEE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&lt;SETTLEFEE&gt;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5D77B4" w:rsidP="00465658">
            <w:hyperlink w:anchor="DecimalNumber" w:history="1">
              <w:r w:rsidR="00C337AC" w:rsidRPr="006A3C4E">
                <w:rPr>
                  <w:rStyle w:val="ab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AC" w:rsidRPr="006A3C4E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SETTLEDELAYFEE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&lt;SETTLEDELAYFEE&gt;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5D77B4" w:rsidP="00465658">
            <w:hyperlink w:anchor="DecimalNumber" w:history="1">
              <w:r w:rsidR="00C337AC" w:rsidRPr="006A3C4E">
                <w:rPr>
                  <w:rStyle w:val="ab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AC" w:rsidRPr="006A3C4E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占用交收保证金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SETTLEMARGIN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&lt;SETTLEMARGIN&gt;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5D77B4" w:rsidP="00465658">
            <w:hyperlink w:anchor="DecimalNumber" w:history="1">
              <w:r w:rsidR="00C337AC" w:rsidRPr="006A3C4E">
                <w:rPr>
                  <w:rStyle w:val="ab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AC" w:rsidRPr="006A3C4E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冻结/占用货款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FROZENPAY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&lt;FROZENPAY&gt;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5D77B4" w:rsidP="00465658">
            <w:hyperlink w:anchor="DecimalNumber" w:history="1">
              <w:r w:rsidR="00C337AC" w:rsidRPr="006A3C4E">
                <w:rPr>
                  <w:rStyle w:val="ab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AC" w:rsidRPr="006A3C4E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支付/收取货款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PAY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&lt;PAY&gt;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5D77B4" w:rsidP="00465658">
            <w:hyperlink w:anchor="DecimalNumber" w:history="1">
              <w:r w:rsidR="00C337AC" w:rsidRPr="006A3C4E">
                <w:rPr>
                  <w:rStyle w:val="ab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AC" w:rsidRPr="006A3C4E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违约金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/>
                <w:color w:val="000000"/>
                <w:sz w:val="18"/>
                <w:szCs w:val="18"/>
              </w:rPr>
              <w:t>PENALTY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</w:t>
            </w:r>
            <w:r w:rsidRPr="006A3C4E">
              <w:rPr>
                <w:rFonts w:ascii="宋体" w:hAnsi="宋体"/>
                <w:sz w:val="18"/>
                <w:szCs w:val="18"/>
              </w:rPr>
              <w:t>PENALTY</w:t>
            </w:r>
            <w:r w:rsidRPr="006A3C4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5D77B4" w:rsidP="00465658">
            <w:hyperlink w:anchor="DecimalNumber" w:history="1">
              <w:r w:rsidR="00C337AC" w:rsidRPr="006A3C4E">
                <w:rPr>
                  <w:rStyle w:val="ab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3202F" w:rsidRPr="00C86801" w:rsidTr="00F3202F">
        <w:trPr>
          <w:jc w:val="center"/>
        </w:trPr>
        <w:tc>
          <w:tcPr>
            <w:tcW w:w="452" w:type="dxa"/>
            <w:vAlign w:val="center"/>
          </w:tcPr>
          <w:p w:rsidR="00F3202F" w:rsidRDefault="00F3202F" w:rsidP="00F32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" w:type="dxa"/>
          </w:tcPr>
          <w:p w:rsidR="00F3202F" w:rsidRPr="005C1792" w:rsidRDefault="00F3202F" w:rsidP="00F32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F3202F" w:rsidRPr="00C86801" w:rsidRDefault="00F3202F" w:rsidP="00F3202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质押资金</w:t>
            </w:r>
          </w:p>
        </w:tc>
        <w:tc>
          <w:tcPr>
            <w:tcW w:w="2052" w:type="dxa"/>
            <w:vAlign w:val="center"/>
          </w:tcPr>
          <w:p w:rsidR="00F3202F" w:rsidRPr="00C86801" w:rsidRDefault="00F3202F" w:rsidP="00F3202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3202F">
              <w:rPr>
                <w:rFonts w:ascii="宋体" w:hAnsi="宋体"/>
                <w:color w:val="000000"/>
                <w:sz w:val="18"/>
                <w:szCs w:val="18"/>
              </w:rPr>
              <w:t>PLEDGE_FUNDS</w:t>
            </w:r>
          </w:p>
        </w:tc>
        <w:tc>
          <w:tcPr>
            <w:tcW w:w="2272" w:type="dxa"/>
            <w:vAlign w:val="center"/>
          </w:tcPr>
          <w:p w:rsidR="00F3202F" w:rsidRDefault="00F3202F" w:rsidP="00F32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sz w:val="18"/>
                <w:szCs w:val="18"/>
              </w:rPr>
              <w:t>PLEDGE_FUNDS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F3202F" w:rsidRDefault="00F3202F" w:rsidP="00F3202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F3202F" w:rsidRDefault="005D77B4" w:rsidP="00F3202F">
            <w:hyperlink w:anchor="Amount" w:history="1">
              <w:r w:rsidR="00F3202F" w:rsidRPr="00C86801">
                <w:rPr>
                  <w:rStyle w:val="ab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F3202F" w:rsidRPr="00C86801" w:rsidRDefault="00F3202F" w:rsidP="00F3202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337AC" w:rsidRPr="00C63B2E" w:rsidRDefault="00C337AC" w:rsidP="00C337AC"/>
    <w:p w:rsidR="00C337AC" w:rsidRPr="006C7168" w:rsidRDefault="00C337AC" w:rsidP="00C337AC">
      <w:pPr>
        <w:pStyle w:val="ad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6C7168">
        <w:rPr>
          <w:rFonts w:hint="eastAsia"/>
          <w:b/>
          <w:sz w:val="24"/>
          <w:szCs w:val="24"/>
        </w:rPr>
        <w:t>使用规则</w:t>
      </w:r>
    </w:p>
    <w:p w:rsidR="00C337AC" w:rsidRPr="00BB6727" w:rsidRDefault="00C337AC" w:rsidP="00C337AC">
      <w:pPr>
        <w:pStyle w:val="ac"/>
        <w:numPr>
          <w:ilvl w:val="0"/>
          <w:numId w:val="27"/>
        </w:numPr>
        <w:ind w:firstLineChars="0"/>
      </w:pPr>
      <w:r w:rsidRPr="00BB6727">
        <w:rPr>
          <w:rFonts w:hint="eastAsia"/>
        </w:rPr>
        <w:t>本消息用来回应对方发来的</w:t>
      </w:r>
      <w:r w:rsidR="0070411D">
        <w:rPr>
          <w:rFonts w:hint="eastAsia"/>
        </w:rPr>
        <w:t>特别会员</w:t>
      </w:r>
      <w:r>
        <w:rPr>
          <w:rFonts w:hint="eastAsia"/>
        </w:rPr>
        <w:t>资金状况查询</w:t>
      </w:r>
      <w:r w:rsidRPr="00BB6727">
        <w:rPr>
          <w:rFonts w:hint="eastAsia"/>
        </w:rPr>
        <w:t>。</w:t>
      </w:r>
    </w:p>
    <w:p w:rsidR="0050679E" w:rsidRDefault="00C337AC" w:rsidP="00C337AC">
      <w:pPr>
        <w:pStyle w:val="ac"/>
        <w:ind w:left="420" w:firstLineChars="0" w:firstLine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50679E" w:rsidRDefault="0050679E" w:rsidP="0051397F">
      <w:pPr>
        <w:pStyle w:val="ac"/>
        <w:ind w:left="420" w:firstLineChars="0" w:firstLine="0"/>
      </w:pPr>
    </w:p>
    <w:p w:rsidR="0050679E" w:rsidRDefault="0050679E" w:rsidP="0051397F">
      <w:pPr>
        <w:pStyle w:val="ac"/>
        <w:ind w:left="420" w:firstLineChars="0" w:firstLine="0"/>
      </w:pPr>
    </w:p>
    <w:p w:rsidR="0050679E" w:rsidRDefault="0050679E" w:rsidP="0051397F">
      <w:pPr>
        <w:pStyle w:val="ac"/>
        <w:ind w:left="420" w:firstLineChars="0" w:firstLine="0"/>
      </w:pPr>
    </w:p>
    <w:p w:rsidR="0050679E" w:rsidRDefault="0050679E" w:rsidP="001B6A20">
      <w:pPr>
        <w:pStyle w:val="ac"/>
        <w:ind w:firstLineChars="0" w:firstLine="0"/>
      </w:pPr>
    </w:p>
    <w:p w:rsidR="0050679E" w:rsidRDefault="0050679E" w:rsidP="0051397F">
      <w:pPr>
        <w:pStyle w:val="ac"/>
        <w:ind w:left="420" w:firstLineChars="0" w:firstLine="0"/>
      </w:pPr>
    </w:p>
    <w:p w:rsidR="003D7D27" w:rsidRDefault="003D7D27" w:rsidP="00F44F50">
      <w:pPr>
        <w:jc w:val="center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公告协议</w:t>
      </w:r>
    </w:p>
    <w:p w:rsidR="003D7D27" w:rsidRPr="00454980" w:rsidRDefault="003D7D27" w:rsidP="00D51B16">
      <w:pPr>
        <w:pStyle w:val="ad"/>
        <w:numPr>
          <w:ilvl w:val="0"/>
          <w:numId w:val="19"/>
        </w:numPr>
        <w:ind w:firstLineChars="0"/>
        <w:outlineLvl w:val="1"/>
        <w:rPr>
          <w:b/>
          <w:sz w:val="28"/>
          <w:szCs w:val="28"/>
        </w:rPr>
      </w:pPr>
      <w:r w:rsidRPr="00454980">
        <w:rPr>
          <w:rFonts w:hint="eastAsia"/>
          <w:b/>
          <w:sz w:val="28"/>
          <w:szCs w:val="28"/>
        </w:rPr>
        <w:lastRenderedPageBreak/>
        <w:t>公告列表查询</w:t>
      </w:r>
    </w:p>
    <w:p w:rsidR="003D7D27" w:rsidRPr="00454980" w:rsidRDefault="003D7D27" w:rsidP="00D51B16">
      <w:pPr>
        <w:pStyle w:val="ad"/>
        <w:numPr>
          <w:ilvl w:val="1"/>
          <w:numId w:val="20"/>
        </w:numPr>
        <w:ind w:firstLineChars="0"/>
        <w:outlineLvl w:val="2"/>
        <w:rPr>
          <w:b/>
          <w:sz w:val="24"/>
          <w:szCs w:val="24"/>
        </w:rPr>
      </w:pPr>
      <w:r w:rsidRPr="00454980">
        <w:rPr>
          <w:rFonts w:hint="eastAsia"/>
          <w:b/>
          <w:sz w:val="24"/>
          <w:szCs w:val="24"/>
        </w:rPr>
        <w:t>业务功能</w:t>
      </w:r>
    </w:p>
    <w:p w:rsidR="003D7D27" w:rsidRDefault="003D7D27" w:rsidP="0045498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公告列表查询</w:t>
      </w:r>
      <w:r>
        <w:rPr>
          <w:rFonts w:hint="eastAsia"/>
        </w:rPr>
        <w:t>(</w:t>
      </w:r>
      <w:r w:rsidRPr="00106182">
        <w:t>notice_list_query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454980" w:rsidRDefault="00454980" w:rsidP="00454980">
      <w:pPr>
        <w:pStyle w:val="ad"/>
        <w:tabs>
          <w:tab w:val="left" w:pos="5640"/>
        </w:tabs>
        <w:ind w:left="992" w:firstLineChars="0" w:firstLine="0"/>
      </w:pPr>
    </w:p>
    <w:p w:rsidR="003D7D27" w:rsidRPr="00454980" w:rsidRDefault="003D7D27" w:rsidP="00D51B16">
      <w:pPr>
        <w:pStyle w:val="ad"/>
        <w:numPr>
          <w:ilvl w:val="1"/>
          <w:numId w:val="20"/>
        </w:numPr>
        <w:ind w:firstLineChars="0"/>
        <w:outlineLvl w:val="2"/>
        <w:rPr>
          <w:b/>
          <w:sz w:val="24"/>
          <w:szCs w:val="24"/>
        </w:rPr>
      </w:pPr>
      <w:r w:rsidRPr="00454980">
        <w:rPr>
          <w:rFonts w:hint="eastAsia"/>
          <w:b/>
          <w:sz w:val="24"/>
          <w:szCs w:val="24"/>
        </w:rPr>
        <w:t>支持版本</w:t>
      </w:r>
    </w:p>
    <w:p w:rsidR="003D7D27" w:rsidRDefault="003D7D27" w:rsidP="0045498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454980" w:rsidRDefault="00454980" w:rsidP="00454980">
      <w:pPr>
        <w:pStyle w:val="ad"/>
        <w:tabs>
          <w:tab w:val="left" w:pos="5640"/>
        </w:tabs>
        <w:ind w:left="992" w:firstLineChars="0" w:firstLine="0"/>
      </w:pPr>
    </w:p>
    <w:p w:rsidR="003D7D27" w:rsidRPr="00454980" w:rsidRDefault="003D7D27" w:rsidP="00D51B16">
      <w:pPr>
        <w:pStyle w:val="ad"/>
        <w:numPr>
          <w:ilvl w:val="1"/>
          <w:numId w:val="20"/>
        </w:numPr>
        <w:ind w:firstLineChars="0"/>
        <w:outlineLvl w:val="2"/>
        <w:rPr>
          <w:b/>
          <w:sz w:val="24"/>
          <w:szCs w:val="24"/>
        </w:rPr>
      </w:pPr>
      <w:r w:rsidRPr="00454980">
        <w:rPr>
          <w:rFonts w:hint="eastAsia"/>
          <w:b/>
          <w:sz w:val="24"/>
          <w:szCs w:val="24"/>
        </w:rPr>
        <w:t>标签名称</w:t>
      </w:r>
    </w:p>
    <w:p w:rsidR="003D7D27" w:rsidRDefault="005D6476" w:rsidP="00454980">
      <w:pPr>
        <w:pStyle w:val="ad"/>
        <w:tabs>
          <w:tab w:val="left" w:pos="5640"/>
        </w:tabs>
        <w:ind w:left="992" w:firstLineChars="0" w:firstLine="0"/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3D7D27" w:rsidRPr="00106182">
        <w:t>notice_list_query</w:t>
      </w:r>
    </w:p>
    <w:p w:rsidR="003D7D27" w:rsidRPr="00454980" w:rsidRDefault="003D7D27" w:rsidP="00D51B16">
      <w:pPr>
        <w:pStyle w:val="ad"/>
        <w:numPr>
          <w:ilvl w:val="1"/>
          <w:numId w:val="20"/>
        </w:numPr>
        <w:ind w:firstLineChars="0"/>
        <w:outlineLvl w:val="2"/>
        <w:rPr>
          <w:b/>
          <w:sz w:val="24"/>
          <w:szCs w:val="24"/>
        </w:rPr>
      </w:pPr>
      <w:r w:rsidRPr="00454980">
        <w:rPr>
          <w:rFonts w:hint="eastAsia"/>
          <w:b/>
          <w:sz w:val="24"/>
          <w:szCs w:val="24"/>
        </w:rPr>
        <w:t>请求消息要素</w:t>
      </w:r>
    </w:p>
    <w:p w:rsidR="0028413D" w:rsidRDefault="0028413D" w:rsidP="0028413D">
      <w:pPr>
        <w:pStyle w:val="ad"/>
        <w:ind w:left="992"/>
      </w:pPr>
      <w:r>
        <w:t>{</w:t>
      </w:r>
    </w:p>
    <w:p w:rsidR="0028413D" w:rsidRDefault="0028413D" w:rsidP="0028413D">
      <w:pPr>
        <w:pStyle w:val="ad"/>
        <w:ind w:left="992"/>
      </w:pPr>
      <w:r>
        <w:t xml:space="preserve">  "MMTS": {</w:t>
      </w:r>
    </w:p>
    <w:p w:rsidR="0028413D" w:rsidRDefault="0028413D" w:rsidP="0028413D">
      <w:pPr>
        <w:pStyle w:val="ad"/>
        <w:ind w:left="992"/>
      </w:pPr>
      <w:r>
        <w:t xml:space="preserve">    "version": "1.0",</w:t>
      </w:r>
    </w:p>
    <w:p w:rsidR="0028413D" w:rsidRDefault="0028413D" w:rsidP="0028413D">
      <w:pPr>
        <w:pStyle w:val="ad"/>
        <w:ind w:left="992"/>
      </w:pPr>
      <w:r>
        <w:t xml:space="preserve">    "REQ": {</w:t>
      </w:r>
    </w:p>
    <w:p w:rsidR="0028413D" w:rsidRDefault="0028413D" w:rsidP="0028413D">
      <w:pPr>
        <w:pStyle w:val="ad"/>
        <w:ind w:left="992"/>
      </w:pPr>
      <w:r>
        <w:t xml:space="preserve">      "name": "notice_list_query",</w:t>
      </w:r>
    </w:p>
    <w:p w:rsidR="0028413D" w:rsidRDefault="0028413D" w:rsidP="0028413D">
      <w:pPr>
        <w:pStyle w:val="ad"/>
        <w:ind w:left="992"/>
      </w:pPr>
      <w:r>
        <w:t xml:space="preserve">      "id": "",</w:t>
      </w:r>
    </w:p>
    <w:p w:rsidR="0028413D" w:rsidRDefault="0028413D" w:rsidP="0028413D">
      <w:pPr>
        <w:pStyle w:val="ad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28413D" w:rsidRDefault="0028413D" w:rsidP="0028413D">
      <w:pPr>
        <w:pStyle w:val="ad"/>
        <w:ind w:left="992"/>
      </w:pPr>
      <w:r>
        <w:t xml:space="preserve">      "SESSION_ID": "SESSION_ID",</w:t>
      </w:r>
    </w:p>
    <w:p w:rsidR="0028413D" w:rsidRDefault="0028413D" w:rsidP="0028413D">
      <w:pPr>
        <w:pStyle w:val="ad"/>
        <w:ind w:left="992"/>
      </w:pPr>
      <w:r>
        <w:rPr>
          <w:rFonts w:hint="eastAsia"/>
        </w:rPr>
        <w:t xml:space="preserve">      "EFFECTIVE": "1-</w:t>
      </w:r>
      <w:r>
        <w:rPr>
          <w:rFonts w:hint="eastAsia"/>
        </w:rPr>
        <w:t>有效；</w:t>
      </w:r>
      <w:r>
        <w:rPr>
          <w:rFonts w:hint="eastAsia"/>
        </w:rPr>
        <w:t>2-</w:t>
      </w:r>
      <w:r>
        <w:rPr>
          <w:rFonts w:hint="eastAsia"/>
        </w:rPr>
        <w:t>过期</w:t>
      </w:r>
      <w:r>
        <w:rPr>
          <w:rFonts w:hint="eastAsia"/>
        </w:rPr>
        <w:t>",</w:t>
      </w:r>
    </w:p>
    <w:p w:rsidR="0028413D" w:rsidRDefault="0028413D" w:rsidP="0028413D">
      <w:pPr>
        <w:pStyle w:val="ad"/>
        <w:ind w:left="992"/>
      </w:pPr>
      <w:r>
        <w:rPr>
          <w:rFonts w:hint="eastAsia"/>
        </w:rPr>
        <w:t xml:space="preserve">      "TYPE": "</w:t>
      </w:r>
      <w:r>
        <w:rPr>
          <w:rFonts w:hint="eastAsia"/>
        </w:rPr>
        <w:t>公告类型：</w:t>
      </w:r>
      <w:r>
        <w:rPr>
          <w:rFonts w:hint="eastAsia"/>
        </w:rPr>
        <w:t>1-</w:t>
      </w:r>
      <w:r>
        <w:rPr>
          <w:rFonts w:hint="eastAsia"/>
        </w:rPr>
        <w:t>风险类；</w:t>
      </w:r>
      <w:r>
        <w:rPr>
          <w:rFonts w:hint="eastAsia"/>
        </w:rPr>
        <w:t>2-</w:t>
      </w:r>
      <w:r>
        <w:rPr>
          <w:rFonts w:hint="eastAsia"/>
        </w:rPr>
        <w:t>广播类；</w:t>
      </w:r>
      <w:r>
        <w:rPr>
          <w:rFonts w:hint="eastAsia"/>
        </w:rPr>
        <w:t>3-</w:t>
      </w:r>
      <w:r>
        <w:rPr>
          <w:rFonts w:hint="eastAsia"/>
        </w:rPr>
        <w:t>管理类；空为全部</w:t>
      </w:r>
      <w:r>
        <w:rPr>
          <w:rFonts w:hint="eastAsia"/>
        </w:rPr>
        <w:t>",</w:t>
      </w:r>
    </w:p>
    <w:p w:rsidR="0028413D" w:rsidRDefault="0028413D" w:rsidP="0028413D">
      <w:pPr>
        <w:pStyle w:val="ad"/>
        <w:ind w:left="992"/>
      </w:pPr>
      <w:r>
        <w:rPr>
          <w:rFonts w:hint="eastAsia"/>
        </w:rPr>
        <w:t xml:space="preserve">      "ST": "</w:t>
      </w:r>
      <w:r>
        <w:rPr>
          <w:rFonts w:hint="eastAsia"/>
        </w:rPr>
        <w:t>发布</w:t>
      </w:r>
      <w:r>
        <w:rPr>
          <w:rFonts w:hint="eastAsia"/>
        </w:rPr>
        <w:t>:</w:t>
      </w:r>
      <w:r>
        <w:rPr>
          <w:rFonts w:hint="eastAsia"/>
        </w:rPr>
        <w:t>开始日期，日期型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28413D" w:rsidRDefault="0028413D" w:rsidP="0028413D">
      <w:pPr>
        <w:pStyle w:val="ad"/>
        <w:ind w:left="992"/>
      </w:pPr>
      <w:r>
        <w:rPr>
          <w:rFonts w:hint="eastAsia"/>
        </w:rPr>
        <w:t xml:space="preserve">      "ET": "</w:t>
      </w:r>
      <w:r>
        <w:rPr>
          <w:rFonts w:hint="eastAsia"/>
        </w:rPr>
        <w:t>发布</w:t>
      </w:r>
      <w:r>
        <w:rPr>
          <w:rFonts w:hint="eastAsia"/>
        </w:rPr>
        <w:t>:</w:t>
      </w:r>
      <w:r>
        <w:rPr>
          <w:rFonts w:hint="eastAsia"/>
        </w:rPr>
        <w:t>结束日期，日期型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28413D" w:rsidRDefault="0028413D" w:rsidP="0028413D">
      <w:pPr>
        <w:pStyle w:val="ad"/>
        <w:ind w:left="992"/>
      </w:pPr>
      <w:r>
        <w:rPr>
          <w:rFonts w:hint="eastAsia"/>
        </w:rPr>
        <w:t xml:space="preserve">      "EXPIRE_ST": "</w:t>
      </w:r>
      <w:r>
        <w:rPr>
          <w:rFonts w:hint="eastAsia"/>
        </w:rPr>
        <w:t>失效</w:t>
      </w:r>
      <w:r>
        <w:rPr>
          <w:rFonts w:hint="eastAsia"/>
        </w:rPr>
        <w:t>:</w:t>
      </w:r>
      <w:r>
        <w:rPr>
          <w:rFonts w:hint="eastAsia"/>
        </w:rPr>
        <w:t>开始日期，日期型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28413D" w:rsidRDefault="0028413D" w:rsidP="0028413D">
      <w:pPr>
        <w:pStyle w:val="ad"/>
        <w:ind w:left="992"/>
      </w:pPr>
      <w:r>
        <w:rPr>
          <w:rFonts w:hint="eastAsia"/>
        </w:rPr>
        <w:t xml:space="preserve">      "EXPIRE_ET": "</w:t>
      </w:r>
      <w:r>
        <w:rPr>
          <w:rFonts w:hint="eastAsia"/>
        </w:rPr>
        <w:t>失效</w:t>
      </w:r>
      <w:r>
        <w:rPr>
          <w:rFonts w:hint="eastAsia"/>
        </w:rPr>
        <w:t>:</w:t>
      </w:r>
      <w:r>
        <w:rPr>
          <w:rFonts w:hint="eastAsia"/>
        </w:rPr>
        <w:t>结束日期，日期型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28413D" w:rsidRDefault="0028413D" w:rsidP="0028413D">
      <w:pPr>
        <w:pStyle w:val="ad"/>
        <w:ind w:left="992"/>
      </w:pPr>
      <w:r>
        <w:rPr>
          <w:rFonts w:hint="eastAsia"/>
        </w:rPr>
        <w:t xml:space="preserve">      "TITLE": "</w:t>
      </w:r>
      <w:r>
        <w:rPr>
          <w:rFonts w:hint="eastAsia"/>
        </w:rPr>
        <w:t>主题</w:t>
      </w:r>
      <w:r>
        <w:rPr>
          <w:rFonts w:hint="eastAsia"/>
        </w:rPr>
        <w:t>",</w:t>
      </w:r>
    </w:p>
    <w:p w:rsidR="0028413D" w:rsidRDefault="0028413D" w:rsidP="0028413D">
      <w:pPr>
        <w:pStyle w:val="ad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第几条开始</w:t>
      </w:r>
      <w:r>
        <w:rPr>
          <w:rFonts w:hint="eastAsia"/>
        </w:rPr>
        <w:t>",</w:t>
      </w:r>
    </w:p>
    <w:p w:rsidR="0028413D" w:rsidRDefault="0028413D" w:rsidP="0028413D">
      <w:pPr>
        <w:pStyle w:val="ad"/>
        <w:ind w:left="992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28413D" w:rsidRDefault="0028413D" w:rsidP="0028413D">
      <w:pPr>
        <w:pStyle w:val="ad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28413D" w:rsidRDefault="0028413D" w:rsidP="0028413D">
      <w:pPr>
        <w:pStyle w:val="ad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</w:t>
      </w:r>
    </w:p>
    <w:p w:rsidR="0028413D" w:rsidRDefault="0028413D" w:rsidP="0028413D">
      <w:pPr>
        <w:pStyle w:val="ad"/>
        <w:ind w:left="992"/>
      </w:pPr>
      <w:r>
        <w:t xml:space="preserve">    }</w:t>
      </w:r>
    </w:p>
    <w:p w:rsidR="0028413D" w:rsidRDefault="0028413D" w:rsidP="0028413D">
      <w:pPr>
        <w:pStyle w:val="ad"/>
        <w:ind w:left="992"/>
      </w:pPr>
      <w:r>
        <w:t xml:space="preserve">  }</w:t>
      </w:r>
    </w:p>
    <w:p w:rsidR="003D7D27" w:rsidRPr="00580979" w:rsidRDefault="0028413D" w:rsidP="00097908">
      <w:pPr>
        <w:pStyle w:val="ad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503"/>
        <w:gridCol w:w="1630"/>
        <w:gridCol w:w="1587"/>
        <w:gridCol w:w="1652"/>
        <w:gridCol w:w="847"/>
        <w:gridCol w:w="1134"/>
        <w:gridCol w:w="1117"/>
      </w:tblGrid>
      <w:tr w:rsidR="003D7D27" w:rsidRPr="00DE5456" w:rsidTr="005B279E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3D7D27" w:rsidRPr="00DE5456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3" w:type="dxa"/>
            <w:shd w:val="clear" w:color="auto" w:fill="D9D9D9"/>
            <w:vAlign w:val="center"/>
          </w:tcPr>
          <w:p w:rsidR="003D7D27" w:rsidRPr="00DE5456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0" w:type="dxa"/>
            <w:shd w:val="clear" w:color="auto" w:fill="D9D9D9"/>
            <w:vAlign w:val="center"/>
          </w:tcPr>
          <w:p w:rsidR="003D7D27" w:rsidRPr="00DE5456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7" w:type="dxa"/>
            <w:shd w:val="clear" w:color="auto" w:fill="D9D9D9"/>
            <w:vAlign w:val="center"/>
          </w:tcPr>
          <w:p w:rsidR="003D7D27" w:rsidRPr="00DE5456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3D7D27" w:rsidRPr="00DE5456" w:rsidRDefault="0023512A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7" w:type="dxa"/>
            <w:shd w:val="clear" w:color="auto" w:fill="D9D9D9"/>
            <w:vAlign w:val="center"/>
          </w:tcPr>
          <w:p w:rsidR="003D7D27" w:rsidRPr="00DE5456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D7D27" w:rsidRPr="00DE5456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117" w:type="dxa"/>
            <w:shd w:val="clear" w:color="auto" w:fill="D9D9D9"/>
            <w:vAlign w:val="center"/>
          </w:tcPr>
          <w:p w:rsidR="003D7D27" w:rsidRPr="00DE5456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3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3D7D27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3D7D27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3D7D27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3D7D27" w:rsidRPr="00DE5456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3D7D27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有效/过期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EFFECTIVE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EFFECTIVE&gt;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3D7D27">
                <w:rPr>
                  <w:rStyle w:val="ab"/>
                  <w:rFonts w:hint="eastAsia"/>
                  <w:sz w:val="18"/>
                  <w:szCs w:val="18"/>
                </w:rPr>
                <w:t>Max1</w:t>
              </w:r>
              <w:r w:rsidR="003D7D27" w:rsidRPr="00DE5456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1有效；2过期</w:t>
            </w: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公告类型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TYPE&gt;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3D7D27" w:rsidRPr="00DE545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1:风险类;2:广播类;3:管理类；空为全部</w:t>
            </w: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3D7D27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3D7D27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失效开始日期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EXPIRE_ST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EXPIRE_ST&gt;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134" w:type="dxa"/>
            <w:vAlign w:val="center"/>
          </w:tcPr>
          <w:p w:rsidR="003D7D27" w:rsidRPr="00DE5456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3D7D27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失效结束日期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EXPIRE_ET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EXPIRE_ET&gt;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134" w:type="dxa"/>
            <w:vAlign w:val="center"/>
          </w:tcPr>
          <w:p w:rsidR="003D7D27" w:rsidRPr="00DE5456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DateTime" w:history="1">
              <w:r w:rsidR="003D7D27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主题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TITLE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TITLE&gt;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134" w:type="dxa"/>
            <w:vAlign w:val="center"/>
          </w:tcPr>
          <w:p w:rsidR="003D7D27" w:rsidRPr="00DE5456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3D7D27" w:rsidRPr="00DE5456">
                <w:rPr>
                  <w:rStyle w:val="ab"/>
                  <w:sz w:val="18"/>
                  <w:szCs w:val="18"/>
                </w:rPr>
                <w:t>Max</w:t>
              </w:r>
              <w:r w:rsidR="003D7D27">
                <w:rPr>
                  <w:rStyle w:val="ab"/>
                  <w:rFonts w:hint="eastAsia"/>
                  <w:sz w:val="18"/>
                  <w:szCs w:val="18"/>
                </w:rPr>
                <w:t>256</w:t>
              </w:r>
              <w:r w:rsidR="003D7D27" w:rsidRPr="00DE5456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/>
                <w:sz w:val="18"/>
                <w:szCs w:val="18"/>
              </w:rPr>
              <w:t>STARTNUM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3D7D27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/>
                <w:sz w:val="18"/>
                <w:szCs w:val="18"/>
              </w:rPr>
              <w:t>RECCNT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3D7D27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DE5456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134" w:type="dxa"/>
            <w:vAlign w:val="center"/>
          </w:tcPr>
          <w:p w:rsidR="003D7D27" w:rsidRPr="00DE5456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3D7D27" w:rsidRPr="00DE5456">
                <w:rPr>
                  <w:rStyle w:val="ab"/>
                  <w:sz w:val="18"/>
                  <w:szCs w:val="18"/>
                </w:rPr>
                <w:t>Max</w:t>
              </w:r>
              <w:r w:rsidR="003D7D27">
                <w:rPr>
                  <w:rStyle w:val="ab"/>
                  <w:rFonts w:hint="eastAsia"/>
                  <w:sz w:val="18"/>
                  <w:szCs w:val="18"/>
                </w:rPr>
                <w:t>32</w:t>
              </w:r>
              <w:r w:rsidR="003D7D27" w:rsidRPr="00DE5456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DE5456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DE5456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DE5456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DE5456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134" w:type="dxa"/>
            <w:vAlign w:val="center"/>
          </w:tcPr>
          <w:p w:rsidR="003D7D27" w:rsidRPr="00DE5456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3D7D27" w:rsidRPr="00DE545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3D7D27" w:rsidRDefault="003D7D27" w:rsidP="003D7D27"/>
    <w:p w:rsidR="003D7D27" w:rsidRPr="00454980" w:rsidRDefault="003D7D27" w:rsidP="00D51B16">
      <w:pPr>
        <w:pStyle w:val="ad"/>
        <w:numPr>
          <w:ilvl w:val="1"/>
          <w:numId w:val="20"/>
        </w:numPr>
        <w:ind w:firstLineChars="0"/>
        <w:outlineLvl w:val="2"/>
        <w:rPr>
          <w:b/>
          <w:sz w:val="24"/>
          <w:szCs w:val="24"/>
        </w:rPr>
      </w:pPr>
      <w:r w:rsidRPr="00454980">
        <w:rPr>
          <w:rFonts w:hint="eastAsia"/>
          <w:b/>
          <w:sz w:val="24"/>
          <w:szCs w:val="24"/>
        </w:rPr>
        <w:t>返回消息要素</w:t>
      </w:r>
    </w:p>
    <w:p w:rsidR="0028413D" w:rsidRDefault="0028413D" w:rsidP="0028413D">
      <w:pPr>
        <w:ind w:left="840"/>
      </w:pPr>
      <w:r>
        <w:t>{</w:t>
      </w:r>
    </w:p>
    <w:p w:rsidR="0028413D" w:rsidRDefault="0028413D" w:rsidP="0028413D">
      <w:pPr>
        <w:ind w:left="840"/>
      </w:pPr>
      <w:r>
        <w:t xml:space="preserve">  "MMTS": {</w:t>
      </w:r>
    </w:p>
    <w:p w:rsidR="0028413D" w:rsidRDefault="0028413D" w:rsidP="0028413D">
      <w:pPr>
        <w:ind w:left="840"/>
      </w:pPr>
      <w:r>
        <w:t xml:space="preserve">    "version": "1.0",</w:t>
      </w:r>
    </w:p>
    <w:p w:rsidR="0028413D" w:rsidRDefault="0028413D" w:rsidP="0028413D">
      <w:pPr>
        <w:ind w:left="840"/>
      </w:pPr>
      <w:r>
        <w:t xml:space="preserve">    "REP": {</w:t>
      </w:r>
    </w:p>
    <w:p w:rsidR="0028413D" w:rsidRDefault="0028413D" w:rsidP="0028413D">
      <w:pPr>
        <w:ind w:left="840"/>
      </w:pPr>
      <w:r>
        <w:t xml:space="preserve">      "name": "notice_list_query",</w:t>
      </w:r>
    </w:p>
    <w:p w:rsidR="0028413D" w:rsidRDefault="0028413D" w:rsidP="0028413D">
      <w:pPr>
        <w:ind w:left="840"/>
      </w:pPr>
      <w:r>
        <w:t xml:space="preserve">      "message": "",</w:t>
      </w:r>
    </w:p>
    <w:p w:rsidR="0028413D" w:rsidRDefault="0028413D" w:rsidP="0028413D">
      <w:pPr>
        <w:ind w:left="840"/>
      </w:pPr>
      <w:r>
        <w:t xml:space="preserve">      "retcode": "",</w:t>
      </w:r>
    </w:p>
    <w:p w:rsidR="0028413D" w:rsidRDefault="0028413D" w:rsidP="0028413D">
      <w:pPr>
        <w:ind w:left="840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28413D" w:rsidRDefault="0028413D" w:rsidP="0028413D">
      <w:pPr>
        <w:ind w:left="840"/>
      </w:pPr>
      <w:r>
        <w:t xml:space="preserve">      "RESULTLIST": {</w:t>
      </w:r>
    </w:p>
    <w:p w:rsidR="0028413D" w:rsidRDefault="0028413D" w:rsidP="0028413D">
      <w:pPr>
        <w:ind w:left="840"/>
      </w:pPr>
      <w:r>
        <w:t xml:space="preserve">        "REC": {</w:t>
      </w:r>
    </w:p>
    <w:p w:rsidR="0028413D" w:rsidRDefault="0028413D" w:rsidP="0028413D">
      <w:pPr>
        <w:ind w:left="840"/>
      </w:pPr>
      <w:r>
        <w:rPr>
          <w:rFonts w:hint="eastAsia"/>
        </w:rPr>
        <w:t xml:space="preserve">          "ID": "</w:t>
      </w:r>
      <w:r>
        <w:rPr>
          <w:rFonts w:hint="eastAsia"/>
        </w:rPr>
        <w:t>公告</w:t>
      </w:r>
      <w:r>
        <w:rPr>
          <w:rFonts w:hint="eastAsia"/>
        </w:rPr>
        <w:t>id",</w:t>
      </w:r>
    </w:p>
    <w:p w:rsidR="0028413D" w:rsidRDefault="0028413D" w:rsidP="0028413D">
      <w:pPr>
        <w:ind w:left="840"/>
      </w:pPr>
      <w:r>
        <w:rPr>
          <w:rFonts w:hint="eastAsia"/>
        </w:rPr>
        <w:t xml:space="preserve">          "TITLE": "</w:t>
      </w:r>
      <w:r>
        <w:rPr>
          <w:rFonts w:hint="eastAsia"/>
        </w:rPr>
        <w:t>主题</w:t>
      </w:r>
      <w:r>
        <w:rPr>
          <w:rFonts w:hint="eastAsia"/>
        </w:rPr>
        <w:t>",</w:t>
      </w:r>
    </w:p>
    <w:p w:rsidR="0028413D" w:rsidRDefault="0028413D" w:rsidP="0028413D">
      <w:pPr>
        <w:ind w:left="840"/>
      </w:pPr>
      <w:r>
        <w:rPr>
          <w:rFonts w:hint="eastAsia"/>
        </w:rPr>
        <w:t xml:space="preserve">          "TYPE": "</w:t>
      </w:r>
      <w:r>
        <w:rPr>
          <w:rFonts w:hint="eastAsia"/>
        </w:rPr>
        <w:t>公告类型：</w:t>
      </w:r>
      <w:r>
        <w:rPr>
          <w:rFonts w:hint="eastAsia"/>
        </w:rPr>
        <w:t>1-</w:t>
      </w:r>
      <w:r>
        <w:rPr>
          <w:rFonts w:hint="eastAsia"/>
        </w:rPr>
        <w:t>风险类；</w:t>
      </w:r>
      <w:r>
        <w:rPr>
          <w:rFonts w:hint="eastAsia"/>
        </w:rPr>
        <w:t>2-</w:t>
      </w:r>
      <w:r>
        <w:rPr>
          <w:rFonts w:hint="eastAsia"/>
        </w:rPr>
        <w:t>广播类；</w:t>
      </w:r>
      <w:r>
        <w:rPr>
          <w:rFonts w:hint="eastAsia"/>
        </w:rPr>
        <w:t>3-</w:t>
      </w:r>
      <w:r>
        <w:rPr>
          <w:rFonts w:hint="eastAsia"/>
        </w:rPr>
        <w:t>管理类</w:t>
      </w:r>
      <w:r>
        <w:rPr>
          <w:rFonts w:hint="eastAsia"/>
        </w:rPr>
        <w:t>",</w:t>
      </w:r>
    </w:p>
    <w:p w:rsidR="0028413D" w:rsidRDefault="0028413D" w:rsidP="0028413D">
      <w:pPr>
        <w:ind w:left="840"/>
      </w:pPr>
      <w:r>
        <w:rPr>
          <w:rFonts w:hint="eastAsia"/>
        </w:rPr>
        <w:t xml:space="preserve">          "PUBLISH": "</w:t>
      </w:r>
      <w:r>
        <w:rPr>
          <w:rFonts w:hint="eastAsia"/>
        </w:rPr>
        <w:t>发布机构</w:t>
      </w:r>
      <w:r>
        <w:rPr>
          <w:rFonts w:hint="eastAsia"/>
        </w:rPr>
        <w:t>",</w:t>
      </w:r>
    </w:p>
    <w:p w:rsidR="0028413D" w:rsidRDefault="0028413D" w:rsidP="0028413D">
      <w:pPr>
        <w:ind w:left="840"/>
      </w:pPr>
      <w:r>
        <w:rPr>
          <w:rFonts w:hint="eastAsia"/>
        </w:rPr>
        <w:t xml:space="preserve">          "SEND_TIME": "</w:t>
      </w:r>
      <w:r>
        <w:rPr>
          <w:rFonts w:hint="eastAsia"/>
        </w:rPr>
        <w:t>发送时间，毫秒</w:t>
      </w:r>
      <w:r>
        <w:rPr>
          <w:rFonts w:hint="eastAsia"/>
        </w:rPr>
        <w:t>",</w:t>
      </w:r>
    </w:p>
    <w:p w:rsidR="0028413D" w:rsidRDefault="0028413D" w:rsidP="0028413D">
      <w:pPr>
        <w:ind w:left="840"/>
      </w:pPr>
      <w:r>
        <w:rPr>
          <w:rFonts w:hint="eastAsia"/>
        </w:rPr>
        <w:t xml:space="preserve">          "EXPIRY_TIME": "</w:t>
      </w:r>
      <w:r>
        <w:rPr>
          <w:rFonts w:hint="eastAsia"/>
        </w:rPr>
        <w:t>失效时间，毫秒</w:t>
      </w:r>
      <w:r>
        <w:rPr>
          <w:rFonts w:hint="eastAsia"/>
        </w:rPr>
        <w:t>"</w:t>
      </w:r>
    </w:p>
    <w:p w:rsidR="0028413D" w:rsidRDefault="0028413D" w:rsidP="0028413D">
      <w:pPr>
        <w:ind w:left="840"/>
      </w:pPr>
      <w:r>
        <w:t xml:space="preserve">        }</w:t>
      </w:r>
    </w:p>
    <w:p w:rsidR="0028413D" w:rsidRDefault="0028413D" w:rsidP="0028413D">
      <w:pPr>
        <w:ind w:left="840"/>
      </w:pPr>
      <w:r>
        <w:t xml:space="preserve">      }</w:t>
      </w:r>
    </w:p>
    <w:p w:rsidR="0028413D" w:rsidRDefault="0028413D" w:rsidP="0028413D">
      <w:pPr>
        <w:ind w:left="840"/>
      </w:pPr>
      <w:r>
        <w:t xml:space="preserve">    }</w:t>
      </w:r>
    </w:p>
    <w:p w:rsidR="0028413D" w:rsidRDefault="0028413D" w:rsidP="0028413D">
      <w:pPr>
        <w:ind w:left="840"/>
      </w:pPr>
      <w:r>
        <w:t xml:space="preserve">  }</w:t>
      </w:r>
    </w:p>
    <w:p w:rsidR="003D7D27" w:rsidRPr="00B85319" w:rsidRDefault="0028413D" w:rsidP="0028413D">
      <w:pPr>
        <w:ind w:left="840"/>
      </w:pPr>
      <w: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6"/>
        <w:gridCol w:w="396"/>
        <w:gridCol w:w="1581"/>
        <w:gridCol w:w="1985"/>
        <w:gridCol w:w="1984"/>
        <w:gridCol w:w="851"/>
        <w:gridCol w:w="1417"/>
        <w:gridCol w:w="1058"/>
      </w:tblGrid>
      <w:tr w:rsidR="003D7D27" w:rsidRPr="00A23E15" w:rsidTr="005B279E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23E15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8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3D7D27" w:rsidRDefault="003D7D27" w:rsidP="005B279E">
            <w:r w:rsidRPr="000E00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985" w:type="dxa"/>
            <w:vAlign w:val="center"/>
          </w:tcPr>
          <w:p w:rsidR="003D7D27" w:rsidRPr="00A23E15" w:rsidRDefault="00EF5089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D7D27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3D7D27" w:rsidRDefault="003D7D27" w:rsidP="005B279E">
            <w:r w:rsidRPr="000E00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D7D27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3D7D27" w:rsidRDefault="003D7D27" w:rsidP="005B279E">
            <w:r w:rsidRPr="000E00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3D7D27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3D7D27" w:rsidRDefault="003D7D27" w:rsidP="005B279E">
            <w:r w:rsidRPr="000E00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D7D27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D7D27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公告id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ID&gt;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3D7D27" w:rsidRPr="00DE545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3D7D2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5</w:t>
              </w:r>
              <w:r w:rsidR="003D7D27" w:rsidRPr="00DE545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主题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TITLE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3D7D27" w:rsidRPr="00DE5456">
                <w:rPr>
                  <w:rStyle w:val="ab"/>
                  <w:sz w:val="18"/>
                  <w:szCs w:val="18"/>
                </w:rPr>
                <w:t>Max</w:t>
              </w:r>
              <w:r w:rsidR="003D7D27">
                <w:rPr>
                  <w:rStyle w:val="ab"/>
                  <w:rFonts w:hint="eastAsia"/>
                  <w:sz w:val="18"/>
                  <w:szCs w:val="18"/>
                </w:rPr>
                <w:t>256</w:t>
              </w:r>
              <w:r w:rsidR="003D7D27" w:rsidRPr="00DE5456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公告类型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TYPE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3D7D27" w:rsidRPr="00DE545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1:风险类;2:广播类;3:管理类</w:t>
            </w: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发布机构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PUBLISH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PUBLISH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D7D27" w:rsidRPr="00DE5456">
                <w:rPr>
                  <w:rStyle w:val="ab"/>
                  <w:sz w:val="18"/>
                  <w:szCs w:val="18"/>
                </w:rPr>
                <w:t>Max</w:t>
              </w:r>
              <w:r w:rsidR="003D7D27">
                <w:rPr>
                  <w:rStyle w:val="ab"/>
                  <w:rFonts w:hint="eastAsia"/>
                  <w:sz w:val="18"/>
                  <w:szCs w:val="18"/>
                </w:rPr>
                <w:t>128</w:t>
              </w:r>
              <w:r w:rsidR="003D7D27" w:rsidRPr="00DE5456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发送时间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SEND_TIME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SEND_TIME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3D7D27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失效时间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EXPIRY_TIME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EXPIRY_TIME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3D7D27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D7D27" w:rsidRPr="00C63B2E" w:rsidRDefault="003D7D27" w:rsidP="003D7D27"/>
    <w:p w:rsidR="003D7D27" w:rsidRPr="00454980" w:rsidRDefault="003D7D27" w:rsidP="00D51B16">
      <w:pPr>
        <w:pStyle w:val="ad"/>
        <w:numPr>
          <w:ilvl w:val="1"/>
          <w:numId w:val="20"/>
        </w:numPr>
        <w:ind w:firstLineChars="0"/>
        <w:outlineLvl w:val="2"/>
        <w:rPr>
          <w:b/>
          <w:sz w:val="24"/>
          <w:szCs w:val="24"/>
        </w:rPr>
      </w:pPr>
      <w:r w:rsidRPr="00454980">
        <w:rPr>
          <w:rFonts w:hint="eastAsia"/>
          <w:b/>
          <w:sz w:val="24"/>
          <w:szCs w:val="24"/>
        </w:rPr>
        <w:t>使用规则</w:t>
      </w:r>
    </w:p>
    <w:p w:rsidR="003D7D27" w:rsidRPr="00BB6727" w:rsidRDefault="003D7D27" w:rsidP="00D51B16">
      <w:pPr>
        <w:pStyle w:val="ac"/>
        <w:numPr>
          <w:ilvl w:val="0"/>
          <w:numId w:val="23"/>
        </w:numPr>
        <w:ind w:firstLineChars="0"/>
      </w:pPr>
      <w:r w:rsidRPr="00BB6727">
        <w:rPr>
          <w:rFonts w:hint="eastAsia"/>
        </w:rPr>
        <w:lastRenderedPageBreak/>
        <w:t>本消息用来回应对方发来的</w:t>
      </w:r>
      <w:r>
        <w:rPr>
          <w:rFonts w:hint="eastAsia"/>
        </w:rPr>
        <w:t>公告列表查询呢</w:t>
      </w:r>
    </w:p>
    <w:p w:rsidR="003D7D27" w:rsidRPr="00A62B3A" w:rsidRDefault="003D7D27" w:rsidP="00D51B16">
      <w:pPr>
        <w:pStyle w:val="ac"/>
        <w:numPr>
          <w:ilvl w:val="0"/>
          <w:numId w:val="23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3D7D27" w:rsidRDefault="003D7D27" w:rsidP="003D7D27"/>
    <w:p w:rsidR="003D7D27" w:rsidRPr="00454980" w:rsidRDefault="003D7D27" w:rsidP="00D51B16">
      <w:pPr>
        <w:pStyle w:val="ad"/>
        <w:numPr>
          <w:ilvl w:val="0"/>
          <w:numId w:val="19"/>
        </w:numPr>
        <w:ind w:firstLineChars="0"/>
        <w:outlineLvl w:val="1"/>
        <w:rPr>
          <w:b/>
          <w:sz w:val="28"/>
          <w:szCs w:val="28"/>
        </w:rPr>
      </w:pPr>
      <w:bookmarkStart w:id="508" w:name="_Toc351540268"/>
      <w:r w:rsidRPr="00454980">
        <w:rPr>
          <w:rFonts w:hint="eastAsia"/>
          <w:b/>
          <w:sz w:val="28"/>
          <w:szCs w:val="28"/>
        </w:rPr>
        <w:t>公告内容查询</w:t>
      </w:r>
      <w:bookmarkEnd w:id="508"/>
    </w:p>
    <w:p w:rsidR="003D7D27" w:rsidRPr="00C12085" w:rsidRDefault="003D7D27" w:rsidP="00D51B16">
      <w:pPr>
        <w:pStyle w:val="ad"/>
        <w:numPr>
          <w:ilvl w:val="1"/>
          <w:numId w:val="19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业务功能</w:t>
      </w:r>
    </w:p>
    <w:p w:rsidR="003D7D27" w:rsidRDefault="003D7D27" w:rsidP="00C12085">
      <w:pPr>
        <w:pStyle w:val="ad"/>
        <w:ind w:left="992" w:firstLineChars="0" w:firstLine="0"/>
      </w:pPr>
      <w:r>
        <w:rPr>
          <w:rFonts w:hint="eastAsia"/>
        </w:rPr>
        <w:t>公告内容查询</w:t>
      </w:r>
      <w:r>
        <w:rPr>
          <w:rFonts w:hint="eastAsia"/>
        </w:rPr>
        <w:t>(</w:t>
      </w:r>
      <w:r w:rsidRPr="00F908C5">
        <w:t>notice_content_query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12085" w:rsidRDefault="00C12085" w:rsidP="00C12085">
      <w:pPr>
        <w:pStyle w:val="ad"/>
        <w:ind w:left="992" w:firstLineChars="0" w:firstLine="0"/>
      </w:pPr>
    </w:p>
    <w:p w:rsidR="003D7D27" w:rsidRPr="00C12085" w:rsidRDefault="003D7D27" w:rsidP="00D51B16">
      <w:pPr>
        <w:pStyle w:val="ad"/>
        <w:numPr>
          <w:ilvl w:val="1"/>
          <w:numId w:val="19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支持版本</w:t>
      </w:r>
    </w:p>
    <w:p w:rsidR="003D7D27" w:rsidRDefault="003D7D27" w:rsidP="00C12085">
      <w:pPr>
        <w:pStyle w:val="ad"/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C12085" w:rsidRDefault="00C12085" w:rsidP="00C12085">
      <w:pPr>
        <w:pStyle w:val="ad"/>
        <w:ind w:left="992" w:firstLineChars="0" w:firstLine="0"/>
      </w:pPr>
    </w:p>
    <w:p w:rsidR="003D7D27" w:rsidRPr="00C12085" w:rsidRDefault="003D7D27" w:rsidP="00D51B16">
      <w:pPr>
        <w:pStyle w:val="ad"/>
        <w:numPr>
          <w:ilvl w:val="1"/>
          <w:numId w:val="19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标签名称</w:t>
      </w:r>
    </w:p>
    <w:p w:rsidR="003D7D27" w:rsidRDefault="005D6476" w:rsidP="00C12085">
      <w:pPr>
        <w:pStyle w:val="ad"/>
        <w:ind w:left="992" w:firstLineChars="0" w:firstLine="0"/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3D7D27" w:rsidRPr="00F908C5">
        <w:t>notice_content_query</w:t>
      </w:r>
    </w:p>
    <w:p w:rsidR="00C12085" w:rsidRPr="000E26F0" w:rsidRDefault="00C12085" w:rsidP="00C12085">
      <w:pPr>
        <w:pStyle w:val="ad"/>
        <w:ind w:left="992" w:firstLineChars="0" w:firstLine="0"/>
      </w:pPr>
    </w:p>
    <w:p w:rsidR="003D7D27" w:rsidRPr="00C12085" w:rsidRDefault="003D7D27" w:rsidP="00D51B16">
      <w:pPr>
        <w:pStyle w:val="ad"/>
        <w:numPr>
          <w:ilvl w:val="1"/>
          <w:numId w:val="19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请求消息要素</w:t>
      </w:r>
    </w:p>
    <w:p w:rsidR="007C728A" w:rsidRDefault="007C728A" w:rsidP="007C728A">
      <w:pPr>
        <w:pStyle w:val="ad"/>
        <w:ind w:left="1260"/>
      </w:pPr>
      <w:r>
        <w:t>{</w:t>
      </w:r>
    </w:p>
    <w:p w:rsidR="007C728A" w:rsidRDefault="007C728A" w:rsidP="007C728A">
      <w:pPr>
        <w:pStyle w:val="ad"/>
        <w:ind w:left="1260"/>
      </w:pPr>
      <w:r>
        <w:t xml:space="preserve">  "MMTS": {</w:t>
      </w:r>
    </w:p>
    <w:p w:rsidR="007C728A" w:rsidRDefault="007C728A" w:rsidP="007C728A">
      <w:pPr>
        <w:pStyle w:val="ad"/>
        <w:ind w:left="1260"/>
      </w:pPr>
      <w:r>
        <w:t xml:space="preserve">    "version": "1.0",</w:t>
      </w:r>
    </w:p>
    <w:p w:rsidR="007C728A" w:rsidRDefault="007C728A" w:rsidP="007C728A">
      <w:pPr>
        <w:pStyle w:val="ad"/>
        <w:ind w:left="1260"/>
      </w:pPr>
      <w:r>
        <w:t xml:space="preserve">    "REQ": {</w:t>
      </w:r>
    </w:p>
    <w:p w:rsidR="007C728A" w:rsidRDefault="007C728A" w:rsidP="007C728A">
      <w:pPr>
        <w:pStyle w:val="ad"/>
        <w:ind w:left="1260"/>
      </w:pPr>
      <w:r>
        <w:t xml:space="preserve">      "name": "notice_content_query",</w:t>
      </w:r>
    </w:p>
    <w:p w:rsidR="007C728A" w:rsidRDefault="007C728A" w:rsidP="007C728A">
      <w:pPr>
        <w:pStyle w:val="ad"/>
        <w:ind w:left="1260"/>
      </w:pPr>
      <w:r>
        <w:t xml:space="preserve">      "id": "",</w:t>
      </w:r>
    </w:p>
    <w:p w:rsidR="007C728A" w:rsidRDefault="007C728A" w:rsidP="007C728A">
      <w:pPr>
        <w:pStyle w:val="ad"/>
        <w:ind w:left="1260"/>
      </w:pPr>
      <w:r>
        <w:rPr>
          <w:rFonts w:hint="eastAsia"/>
        </w:rPr>
        <w:t xml:space="preserve">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7C728A" w:rsidRDefault="007C728A" w:rsidP="007C728A">
      <w:pPr>
        <w:pStyle w:val="ad"/>
        <w:ind w:left="1260"/>
      </w:pPr>
      <w:r>
        <w:t xml:space="preserve">      "SESSION_ID": "SESSION_ID",</w:t>
      </w:r>
    </w:p>
    <w:p w:rsidR="007C728A" w:rsidRDefault="007C728A" w:rsidP="007C728A">
      <w:pPr>
        <w:pStyle w:val="ad"/>
        <w:ind w:left="1260"/>
      </w:pPr>
      <w:r>
        <w:rPr>
          <w:rFonts w:hint="eastAsia"/>
        </w:rPr>
        <w:t xml:space="preserve">      "NOTICE_ID": "</w:t>
      </w:r>
      <w:r>
        <w:rPr>
          <w:rFonts w:hint="eastAsia"/>
        </w:rPr>
        <w:t>公告</w:t>
      </w:r>
      <w:r>
        <w:rPr>
          <w:rFonts w:hint="eastAsia"/>
        </w:rPr>
        <w:t>ID",</w:t>
      </w:r>
    </w:p>
    <w:p w:rsidR="007C728A" w:rsidRDefault="007C728A" w:rsidP="007C728A">
      <w:pPr>
        <w:pStyle w:val="ad"/>
        <w:ind w:left="1260"/>
      </w:pPr>
      <w:r>
        <w:rPr>
          <w:rFonts w:hint="eastAsia"/>
        </w:rPr>
        <w:t xml:space="preserve">      "TYPE": "</w:t>
      </w:r>
      <w:r>
        <w:rPr>
          <w:rFonts w:hint="eastAsia"/>
        </w:rPr>
        <w:t>公告类型：</w:t>
      </w:r>
      <w:r>
        <w:rPr>
          <w:rFonts w:hint="eastAsia"/>
        </w:rPr>
        <w:t>1-</w:t>
      </w:r>
      <w:r>
        <w:rPr>
          <w:rFonts w:hint="eastAsia"/>
        </w:rPr>
        <w:t>风险类；</w:t>
      </w:r>
      <w:r>
        <w:rPr>
          <w:rFonts w:hint="eastAsia"/>
        </w:rPr>
        <w:t>2-</w:t>
      </w:r>
      <w:r>
        <w:rPr>
          <w:rFonts w:hint="eastAsia"/>
        </w:rPr>
        <w:t>广播类；</w:t>
      </w:r>
      <w:r>
        <w:rPr>
          <w:rFonts w:hint="eastAsia"/>
        </w:rPr>
        <w:t>3-</w:t>
      </w:r>
      <w:r>
        <w:rPr>
          <w:rFonts w:hint="eastAsia"/>
        </w:rPr>
        <w:t>管理类</w:t>
      </w:r>
      <w:r>
        <w:rPr>
          <w:rFonts w:hint="eastAsia"/>
        </w:rPr>
        <w:t>(1-</w:t>
      </w:r>
      <w:r>
        <w:rPr>
          <w:rFonts w:hint="eastAsia"/>
        </w:rPr>
        <w:t>交易库公告；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3-</w:t>
      </w:r>
      <w:r>
        <w:rPr>
          <w:rFonts w:hint="eastAsia"/>
        </w:rPr>
        <w:t>主库公告</w:t>
      </w:r>
      <w:r>
        <w:rPr>
          <w:rFonts w:hint="eastAsia"/>
        </w:rPr>
        <w:t>)",</w:t>
      </w:r>
    </w:p>
    <w:p w:rsidR="007C728A" w:rsidRDefault="007C728A" w:rsidP="007C728A">
      <w:pPr>
        <w:pStyle w:val="ad"/>
        <w:ind w:left="1260"/>
      </w:pPr>
      <w:r>
        <w:rPr>
          <w:rFonts w:hint="eastAsia"/>
        </w:rPr>
        <w:t xml:space="preserve">      "EFFECTIVE": "1</w:t>
      </w:r>
      <w:r>
        <w:rPr>
          <w:rFonts w:hint="eastAsia"/>
        </w:rPr>
        <w:t>有效；</w:t>
      </w:r>
      <w:r>
        <w:rPr>
          <w:rFonts w:hint="eastAsia"/>
        </w:rPr>
        <w:t>2</w:t>
      </w:r>
      <w:r>
        <w:rPr>
          <w:rFonts w:hint="eastAsia"/>
        </w:rPr>
        <w:t>过期</w:t>
      </w:r>
      <w:r>
        <w:rPr>
          <w:rFonts w:hint="eastAsia"/>
        </w:rPr>
        <w:t>"</w:t>
      </w:r>
    </w:p>
    <w:p w:rsidR="007C728A" w:rsidRDefault="007C728A" w:rsidP="007C728A">
      <w:pPr>
        <w:pStyle w:val="ad"/>
        <w:ind w:left="1260"/>
      </w:pPr>
      <w:r>
        <w:t xml:space="preserve">    }</w:t>
      </w:r>
    </w:p>
    <w:p w:rsidR="007C728A" w:rsidRDefault="007C728A" w:rsidP="007C728A">
      <w:pPr>
        <w:pStyle w:val="ad"/>
        <w:ind w:left="1260"/>
      </w:pPr>
      <w:r>
        <w:t xml:space="preserve">  }</w:t>
      </w:r>
    </w:p>
    <w:p w:rsidR="007C728A" w:rsidRPr="00580979" w:rsidRDefault="007C728A" w:rsidP="007C728A">
      <w:pPr>
        <w:pStyle w:val="ad"/>
        <w:ind w:left="1260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4"/>
        <w:gridCol w:w="498"/>
        <w:gridCol w:w="1608"/>
        <w:gridCol w:w="1578"/>
        <w:gridCol w:w="1641"/>
        <w:gridCol w:w="843"/>
        <w:gridCol w:w="1206"/>
        <w:gridCol w:w="1097"/>
      </w:tblGrid>
      <w:tr w:rsidR="003D7D27" w:rsidRPr="00F908C5" w:rsidTr="005B279E">
        <w:trPr>
          <w:jc w:val="center"/>
        </w:trPr>
        <w:tc>
          <w:tcPr>
            <w:tcW w:w="474" w:type="dxa"/>
            <w:shd w:val="clear" w:color="auto" w:fill="D9D9D9"/>
            <w:vAlign w:val="center"/>
          </w:tcPr>
          <w:p w:rsidR="003D7D27" w:rsidRPr="00F908C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98" w:type="dxa"/>
            <w:shd w:val="clear" w:color="auto" w:fill="D9D9D9"/>
            <w:vAlign w:val="center"/>
          </w:tcPr>
          <w:p w:rsidR="003D7D27" w:rsidRPr="00F908C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08" w:type="dxa"/>
            <w:shd w:val="clear" w:color="auto" w:fill="D9D9D9"/>
            <w:vAlign w:val="center"/>
          </w:tcPr>
          <w:p w:rsidR="003D7D27" w:rsidRPr="00F908C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3D7D27" w:rsidRPr="00F908C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41" w:type="dxa"/>
            <w:shd w:val="clear" w:color="auto" w:fill="D9D9D9"/>
            <w:vAlign w:val="center"/>
          </w:tcPr>
          <w:p w:rsidR="003D7D27" w:rsidRPr="00F908C5" w:rsidRDefault="0023512A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3" w:type="dxa"/>
            <w:shd w:val="clear" w:color="auto" w:fill="D9D9D9"/>
            <w:vAlign w:val="center"/>
          </w:tcPr>
          <w:p w:rsidR="003D7D27" w:rsidRPr="00F908C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3D7D27" w:rsidRPr="00F908C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97" w:type="dxa"/>
            <w:shd w:val="clear" w:color="auto" w:fill="D9D9D9"/>
            <w:vAlign w:val="center"/>
          </w:tcPr>
          <w:p w:rsidR="003D7D27" w:rsidRPr="00F908C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D7D27" w:rsidRPr="00F908C5" w:rsidTr="005B279E">
        <w:trPr>
          <w:jc w:val="center"/>
        </w:trPr>
        <w:tc>
          <w:tcPr>
            <w:tcW w:w="474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98" w:type="dxa"/>
          </w:tcPr>
          <w:p w:rsidR="003D7D27" w:rsidRDefault="003D7D27" w:rsidP="005B279E">
            <w:r w:rsidRPr="003E69E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0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7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41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3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3D7D27" w:rsidRPr="00F908C5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3D7D27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97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F908C5" w:rsidTr="005B279E">
        <w:trPr>
          <w:jc w:val="center"/>
        </w:trPr>
        <w:tc>
          <w:tcPr>
            <w:tcW w:w="474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98" w:type="dxa"/>
          </w:tcPr>
          <w:p w:rsidR="003D7D27" w:rsidRDefault="003D7D27" w:rsidP="005B279E">
            <w:r w:rsidRPr="003E69E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0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7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41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3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3D7D27" w:rsidRPr="00F908C5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3D7D27">
                <w:rPr>
                  <w:rStyle w:val="ab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97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F908C5" w:rsidTr="005B279E">
        <w:trPr>
          <w:jc w:val="center"/>
        </w:trPr>
        <w:tc>
          <w:tcPr>
            <w:tcW w:w="474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98" w:type="dxa"/>
          </w:tcPr>
          <w:p w:rsidR="003D7D27" w:rsidRDefault="003D7D27" w:rsidP="005B279E">
            <w:r w:rsidRPr="003E69E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0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7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41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3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3D7D27" w:rsidRPr="00F908C5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3D7D27">
                <w:rPr>
                  <w:rStyle w:val="ab"/>
                  <w:rFonts w:hint="eastAsia"/>
                  <w:sz w:val="18"/>
                  <w:szCs w:val="18"/>
                </w:rPr>
                <w:t>Max20</w:t>
              </w:r>
              <w:r w:rsidR="003D7D27" w:rsidRPr="00F908C5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1097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F908C5" w:rsidTr="005B279E">
        <w:trPr>
          <w:jc w:val="center"/>
        </w:trPr>
        <w:tc>
          <w:tcPr>
            <w:tcW w:w="474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98" w:type="dxa"/>
          </w:tcPr>
          <w:p w:rsidR="003D7D27" w:rsidRDefault="003D7D27" w:rsidP="005B279E">
            <w:r w:rsidRPr="003E69E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0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7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41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908C5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3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3D7D27" w:rsidRPr="00F908C5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Number" w:history="1">
              <w:r w:rsidR="003D7D27" w:rsidRPr="00B131DA">
                <w:rPr>
                  <w:rStyle w:val="ab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97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F908C5" w:rsidTr="005B279E">
        <w:trPr>
          <w:jc w:val="center"/>
        </w:trPr>
        <w:tc>
          <w:tcPr>
            <w:tcW w:w="474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98" w:type="dxa"/>
          </w:tcPr>
          <w:p w:rsidR="003D7D27" w:rsidRDefault="003D7D27" w:rsidP="005B279E">
            <w:r w:rsidRPr="003E69E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0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公告ID</w:t>
            </w:r>
          </w:p>
        </w:tc>
        <w:tc>
          <w:tcPr>
            <w:tcW w:w="157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NOTICE_ID</w:t>
            </w:r>
          </w:p>
        </w:tc>
        <w:tc>
          <w:tcPr>
            <w:tcW w:w="1641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NOTICE_ID&gt;</w:t>
            </w:r>
          </w:p>
        </w:tc>
        <w:tc>
          <w:tcPr>
            <w:tcW w:w="843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3D7D27" w:rsidRPr="00F908C5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3D7D27" w:rsidRPr="00DE545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3D7D2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5</w:t>
              </w:r>
              <w:r w:rsidR="003D7D27" w:rsidRPr="00DE545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97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F908C5" w:rsidTr="005B279E">
        <w:trPr>
          <w:jc w:val="center"/>
        </w:trPr>
        <w:tc>
          <w:tcPr>
            <w:tcW w:w="474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98" w:type="dxa"/>
          </w:tcPr>
          <w:p w:rsidR="003D7D27" w:rsidRDefault="003D7D27" w:rsidP="005B279E">
            <w:r w:rsidRPr="003E69E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0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公告类型</w:t>
            </w:r>
          </w:p>
        </w:tc>
        <w:tc>
          <w:tcPr>
            <w:tcW w:w="157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641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TYPE&gt;</w:t>
            </w:r>
          </w:p>
        </w:tc>
        <w:tc>
          <w:tcPr>
            <w:tcW w:w="843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3D7D27" w:rsidRPr="00F908C5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FixNDigital" w:history="1">
              <w:r w:rsidR="003D7D27" w:rsidRPr="00DE545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1097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1:风险类;2:广播类;3:管理类；</w:t>
            </w:r>
          </w:p>
        </w:tc>
      </w:tr>
      <w:tr w:rsidR="003D7D27" w:rsidRPr="00F908C5" w:rsidTr="005B279E">
        <w:trPr>
          <w:jc w:val="center"/>
        </w:trPr>
        <w:tc>
          <w:tcPr>
            <w:tcW w:w="474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98" w:type="dxa"/>
          </w:tcPr>
          <w:p w:rsidR="003D7D27" w:rsidRDefault="003D7D27" w:rsidP="005B279E">
            <w:r w:rsidRPr="003E69E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0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有效/过期</w:t>
            </w:r>
          </w:p>
        </w:tc>
        <w:tc>
          <w:tcPr>
            <w:tcW w:w="157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EFFECTIVE</w:t>
            </w:r>
          </w:p>
        </w:tc>
        <w:tc>
          <w:tcPr>
            <w:tcW w:w="1641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EFFECTIVE&gt;</w:t>
            </w:r>
          </w:p>
        </w:tc>
        <w:tc>
          <w:tcPr>
            <w:tcW w:w="843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3D7D27" w:rsidRPr="00F908C5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3D7D27">
                <w:rPr>
                  <w:rStyle w:val="ab"/>
                  <w:rFonts w:hint="eastAsia"/>
                  <w:sz w:val="18"/>
                  <w:szCs w:val="18"/>
                </w:rPr>
                <w:t>Max1</w:t>
              </w:r>
              <w:r w:rsidR="003D7D27" w:rsidRPr="00DE5456">
                <w:rPr>
                  <w:rStyle w:val="ab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1097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1有效；2过期</w:t>
            </w:r>
          </w:p>
        </w:tc>
      </w:tr>
    </w:tbl>
    <w:p w:rsidR="003D7D27" w:rsidRDefault="003D7D27" w:rsidP="003D7D27"/>
    <w:p w:rsidR="003D7D27" w:rsidRPr="00C12085" w:rsidRDefault="003D7D27" w:rsidP="00D51B16">
      <w:pPr>
        <w:pStyle w:val="ad"/>
        <w:numPr>
          <w:ilvl w:val="1"/>
          <w:numId w:val="19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返回消息要素</w:t>
      </w:r>
    </w:p>
    <w:p w:rsidR="009518F4" w:rsidRDefault="009518F4" w:rsidP="009518F4">
      <w:pPr>
        <w:pStyle w:val="ad"/>
        <w:ind w:left="1260"/>
      </w:pPr>
      <w:r>
        <w:t>{</w:t>
      </w:r>
    </w:p>
    <w:p w:rsidR="009518F4" w:rsidRDefault="009518F4" w:rsidP="009518F4">
      <w:pPr>
        <w:pStyle w:val="ad"/>
        <w:ind w:left="1260"/>
      </w:pPr>
      <w:r>
        <w:t xml:space="preserve">  "MMTS": {</w:t>
      </w:r>
    </w:p>
    <w:p w:rsidR="009518F4" w:rsidRDefault="009518F4" w:rsidP="009518F4">
      <w:pPr>
        <w:pStyle w:val="ad"/>
        <w:ind w:left="1260"/>
      </w:pPr>
      <w:r>
        <w:t xml:space="preserve">    "version": "1.0",</w:t>
      </w:r>
    </w:p>
    <w:p w:rsidR="009518F4" w:rsidRDefault="009518F4" w:rsidP="009518F4">
      <w:pPr>
        <w:pStyle w:val="ad"/>
        <w:ind w:left="1260"/>
      </w:pPr>
      <w:r>
        <w:t xml:space="preserve">    "REP": {</w:t>
      </w:r>
    </w:p>
    <w:p w:rsidR="009518F4" w:rsidRDefault="009518F4" w:rsidP="009518F4">
      <w:pPr>
        <w:pStyle w:val="ad"/>
        <w:ind w:left="1260"/>
      </w:pPr>
      <w:r>
        <w:t xml:space="preserve">      "name": "notice_content_query",</w:t>
      </w:r>
    </w:p>
    <w:p w:rsidR="009518F4" w:rsidRDefault="009518F4" w:rsidP="009518F4">
      <w:pPr>
        <w:pStyle w:val="ad"/>
        <w:ind w:left="1260"/>
      </w:pPr>
      <w:r>
        <w:lastRenderedPageBreak/>
        <w:t xml:space="preserve">      "message": "",</w:t>
      </w:r>
    </w:p>
    <w:p w:rsidR="009518F4" w:rsidRDefault="009518F4" w:rsidP="009518F4">
      <w:pPr>
        <w:pStyle w:val="ad"/>
        <w:ind w:left="1260"/>
      </w:pPr>
      <w:r>
        <w:t xml:space="preserve">      "retcode": "",</w:t>
      </w:r>
    </w:p>
    <w:p w:rsidR="009518F4" w:rsidRDefault="009518F4" w:rsidP="009518F4">
      <w:pPr>
        <w:pStyle w:val="ad"/>
        <w:ind w:left="1260"/>
      </w:pPr>
      <w:r>
        <w:rPr>
          <w:rFonts w:hint="eastAsia"/>
        </w:rPr>
        <w:t xml:space="preserve">      "ID": "</w:t>
      </w:r>
      <w:r>
        <w:rPr>
          <w:rFonts w:hint="eastAsia"/>
        </w:rPr>
        <w:t>公告</w:t>
      </w:r>
      <w:r>
        <w:rPr>
          <w:rFonts w:hint="eastAsia"/>
        </w:rPr>
        <w:t>id",</w:t>
      </w:r>
    </w:p>
    <w:p w:rsidR="009518F4" w:rsidRDefault="009518F4" w:rsidP="009518F4">
      <w:pPr>
        <w:pStyle w:val="ad"/>
        <w:ind w:left="1260"/>
      </w:pPr>
      <w:r>
        <w:rPr>
          <w:rFonts w:hint="eastAsia"/>
        </w:rPr>
        <w:t xml:space="preserve">      "TITLE": "</w:t>
      </w:r>
      <w:r>
        <w:rPr>
          <w:rFonts w:hint="eastAsia"/>
        </w:rPr>
        <w:t>主题</w:t>
      </w:r>
      <w:r>
        <w:rPr>
          <w:rFonts w:hint="eastAsia"/>
        </w:rPr>
        <w:t>",</w:t>
      </w:r>
    </w:p>
    <w:p w:rsidR="009518F4" w:rsidRDefault="009518F4" w:rsidP="009518F4">
      <w:pPr>
        <w:pStyle w:val="ad"/>
        <w:ind w:left="1260"/>
      </w:pPr>
      <w:r>
        <w:rPr>
          <w:rFonts w:hint="eastAsia"/>
        </w:rPr>
        <w:t xml:space="preserve">      "CONTENT": "</w:t>
      </w:r>
      <w:r>
        <w:rPr>
          <w:rFonts w:hint="eastAsia"/>
        </w:rPr>
        <w:t>内容</w:t>
      </w:r>
      <w:r>
        <w:rPr>
          <w:rFonts w:hint="eastAsia"/>
        </w:rPr>
        <w:t>",</w:t>
      </w:r>
    </w:p>
    <w:p w:rsidR="009518F4" w:rsidRDefault="009518F4" w:rsidP="009518F4">
      <w:pPr>
        <w:pStyle w:val="ad"/>
        <w:ind w:left="1260"/>
      </w:pPr>
      <w:r>
        <w:rPr>
          <w:rFonts w:hint="eastAsia"/>
        </w:rPr>
        <w:t xml:space="preserve">      "TYPE": "</w:t>
      </w:r>
      <w:r>
        <w:rPr>
          <w:rFonts w:hint="eastAsia"/>
        </w:rPr>
        <w:t>公告类型</w:t>
      </w:r>
      <w:r>
        <w:rPr>
          <w:rFonts w:hint="eastAsia"/>
        </w:rPr>
        <w:t>1:</w:t>
      </w:r>
      <w:r>
        <w:rPr>
          <w:rFonts w:hint="eastAsia"/>
        </w:rPr>
        <w:t>风险类</w:t>
      </w:r>
      <w:r>
        <w:rPr>
          <w:rFonts w:hint="eastAsia"/>
        </w:rPr>
        <w:t>;2:</w:t>
      </w:r>
      <w:r>
        <w:rPr>
          <w:rFonts w:hint="eastAsia"/>
        </w:rPr>
        <w:t>广播类</w:t>
      </w:r>
      <w:r>
        <w:rPr>
          <w:rFonts w:hint="eastAsia"/>
        </w:rPr>
        <w:t>;3:</w:t>
      </w:r>
      <w:r>
        <w:rPr>
          <w:rFonts w:hint="eastAsia"/>
        </w:rPr>
        <w:t>管理类</w:t>
      </w:r>
      <w:r>
        <w:rPr>
          <w:rFonts w:hint="eastAsia"/>
        </w:rPr>
        <w:t>",</w:t>
      </w:r>
    </w:p>
    <w:p w:rsidR="009518F4" w:rsidRDefault="009518F4" w:rsidP="009518F4">
      <w:pPr>
        <w:pStyle w:val="ad"/>
        <w:ind w:left="1260"/>
      </w:pPr>
      <w:r>
        <w:rPr>
          <w:rFonts w:hint="eastAsia"/>
        </w:rPr>
        <w:t xml:space="preserve">      "PUBLISH": "</w:t>
      </w:r>
      <w:r>
        <w:rPr>
          <w:rFonts w:hint="eastAsia"/>
        </w:rPr>
        <w:t>发布机构</w:t>
      </w:r>
      <w:r>
        <w:rPr>
          <w:rFonts w:hint="eastAsia"/>
        </w:rPr>
        <w:t>",</w:t>
      </w:r>
    </w:p>
    <w:p w:rsidR="009518F4" w:rsidRDefault="009518F4" w:rsidP="009518F4">
      <w:pPr>
        <w:pStyle w:val="ad"/>
        <w:ind w:left="1260"/>
      </w:pPr>
      <w:r>
        <w:rPr>
          <w:rFonts w:hint="eastAsia"/>
        </w:rPr>
        <w:t xml:space="preserve">      "SEND_TIME": "</w:t>
      </w:r>
      <w:r>
        <w:rPr>
          <w:rFonts w:hint="eastAsia"/>
        </w:rPr>
        <w:t>发送时间，毫秒</w:t>
      </w:r>
      <w:r>
        <w:rPr>
          <w:rFonts w:hint="eastAsia"/>
        </w:rPr>
        <w:t>",</w:t>
      </w:r>
    </w:p>
    <w:p w:rsidR="009518F4" w:rsidRDefault="009518F4" w:rsidP="009518F4">
      <w:pPr>
        <w:pStyle w:val="ad"/>
        <w:ind w:left="1260"/>
      </w:pPr>
      <w:r>
        <w:rPr>
          <w:rFonts w:hint="eastAsia"/>
        </w:rPr>
        <w:t xml:space="preserve">      "EXPIRY_TIME": "</w:t>
      </w:r>
      <w:r>
        <w:rPr>
          <w:rFonts w:hint="eastAsia"/>
        </w:rPr>
        <w:t>失效时间，毫秒</w:t>
      </w:r>
      <w:r>
        <w:rPr>
          <w:rFonts w:hint="eastAsia"/>
        </w:rPr>
        <w:t>"</w:t>
      </w:r>
    </w:p>
    <w:p w:rsidR="009518F4" w:rsidRDefault="009518F4" w:rsidP="009518F4">
      <w:pPr>
        <w:pStyle w:val="ad"/>
        <w:ind w:left="1260"/>
      </w:pPr>
      <w:r>
        <w:t xml:space="preserve">    }</w:t>
      </w:r>
    </w:p>
    <w:p w:rsidR="009518F4" w:rsidRDefault="009518F4" w:rsidP="009518F4">
      <w:pPr>
        <w:pStyle w:val="ad"/>
        <w:ind w:left="1260"/>
      </w:pPr>
      <w:r>
        <w:t xml:space="preserve">  }</w:t>
      </w:r>
    </w:p>
    <w:p w:rsidR="009518F4" w:rsidRDefault="009518F4" w:rsidP="009518F4">
      <w:pPr>
        <w:pStyle w:val="ad"/>
        <w:ind w:left="1260" w:firstLineChars="0" w:firstLine="0"/>
      </w:pPr>
      <w: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6"/>
        <w:gridCol w:w="396"/>
        <w:gridCol w:w="1581"/>
        <w:gridCol w:w="1985"/>
        <w:gridCol w:w="1701"/>
        <w:gridCol w:w="1134"/>
        <w:gridCol w:w="1417"/>
        <w:gridCol w:w="1058"/>
      </w:tblGrid>
      <w:tr w:rsidR="003D7D27" w:rsidRPr="00A23E15" w:rsidTr="005B279E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23E15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8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985" w:type="dxa"/>
            <w:vAlign w:val="center"/>
          </w:tcPr>
          <w:p w:rsidR="003D7D27" w:rsidRPr="00A23E15" w:rsidRDefault="00EF5089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D7D27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D7D27">
                <w:rPr>
                  <w:rStyle w:val="ab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公告id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ID&gt;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3D7D27" w:rsidRPr="00DE545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</w:t>
              </w:r>
              <w:r w:rsidR="003D7D27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5</w:t>
              </w:r>
              <w:r w:rsidR="003D7D27" w:rsidRPr="00DE545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主题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TITLE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3D7D27" w:rsidRPr="00DE5456">
                <w:rPr>
                  <w:rStyle w:val="ab"/>
                  <w:sz w:val="18"/>
                  <w:szCs w:val="18"/>
                </w:rPr>
                <w:t>Max</w:t>
              </w:r>
              <w:r w:rsidR="003D7D27">
                <w:rPr>
                  <w:rStyle w:val="ab"/>
                  <w:rFonts w:hint="eastAsia"/>
                  <w:sz w:val="18"/>
                  <w:szCs w:val="18"/>
                </w:rPr>
                <w:t>256</w:t>
              </w:r>
              <w:r w:rsidR="003D7D27" w:rsidRPr="00DE5456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&lt;CONTENT&gt;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Style w:val="ab"/>
                <w:sz w:val="18"/>
                <w:szCs w:val="18"/>
              </w:rPr>
            </w:pPr>
            <w:hyperlink w:anchor="MaxNText" w:history="1">
              <w:r w:rsidR="003D7D27">
                <w:rPr>
                  <w:rStyle w:val="ab"/>
                  <w:sz w:val="18"/>
                  <w:szCs w:val="18"/>
                </w:rPr>
                <w:t>Max</w:t>
              </w:r>
              <w:r w:rsidR="003D7D27">
                <w:rPr>
                  <w:rStyle w:val="ab"/>
                  <w:rFonts w:hint="eastAsia"/>
                  <w:sz w:val="18"/>
                  <w:szCs w:val="18"/>
                </w:rPr>
                <w:t>20</w:t>
              </w:r>
              <w:r w:rsidR="003D7D27" w:rsidRPr="00A23E15">
                <w:rPr>
                  <w:rStyle w:val="ab"/>
                  <w:rFonts w:hint="eastAsia"/>
                  <w:sz w:val="18"/>
                  <w:szCs w:val="18"/>
                </w:rPr>
                <w:t>00</w:t>
              </w:r>
              <w:r w:rsidR="003D7D27" w:rsidRPr="00A23E15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公告类型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TYPE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3D7D27" w:rsidRPr="00DE545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1:风险类;2:广播类;3:管理类</w:t>
            </w: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发布机构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PUBLISH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PUBLISH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D7D27" w:rsidRPr="00DE5456">
                <w:rPr>
                  <w:rStyle w:val="ab"/>
                  <w:sz w:val="18"/>
                  <w:szCs w:val="18"/>
                </w:rPr>
                <w:t>Max</w:t>
              </w:r>
              <w:r w:rsidR="003D7D27">
                <w:rPr>
                  <w:rStyle w:val="ab"/>
                  <w:rFonts w:hint="eastAsia"/>
                  <w:sz w:val="18"/>
                  <w:szCs w:val="18"/>
                </w:rPr>
                <w:t>128</w:t>
              </w:r>
              <w:r w:rsidR="003D7D27" w:rsidRPr="00DE5456">
                <w:rPr>
                  <w:rStyle w:val="ab"/>
                  <w:sz w:val="18"/>
                  <w:szCs w:val="18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发送时间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SEND_TIME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SEND_TIME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3D7D27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失效时间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EXPIRY_TIME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EXPIRY_TIME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5D77B4" w:rsidP="005B279E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3D7D27" w:rsidRPr="00C806E6">
                <w:rPr>
                  <w:rStyle w:val="ab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D7D27" w:rsidRDefault="003D7D27" w:rsidP="003D7D27"/>
    <w:p w:rsidR="003D7D27" w:rsidRPr="00C63B2E" w:rsidRDefault="003D7D27" w:rsidP="003D7D27"/>
    <w:p w:rsidR="003D7D27" w:rsidRPr="00C12085" w:rsidRDefault="003D7D27" w:rsidP="00D51B16">
      <w:pPr>
        <w:pStyle w:val="ad"/>
        <w:numPr>
          <w:ilvl w:val="1"/>
          <w:numId w:val="19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使用规则</w:t>
      </w:r>
    </w:p>
    <w:p w:rsidR="003D7D27" w:rsidRPr="00BB6727" w:rsidRDefault="003D7D27" w:rsidP="00D51B16">
      <w:pPr>
        <w:pStyle w:val="ac"/>
        <w:numPr>
          <w:ilvl w:val="0"/>
          <w:numId w:val="24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公告内容查询</w:t>
      </w:r>
      <w:r w:rsidRPr="00BB6727">
        <w:rPr>
          <w:rFonts w:hint="eastAsia"/>
        </w:rPr>
        <w:t>。</w:t>
      </w:r>
    </w:p>
    <w:p w:rsidR="003D7D27" w:rsidRDefault="003D7D27" w:rsidP="00D51B16">
      <w:pPr>
        <w:pStyle w:val="ac"/>
        <w:numPr>
          <w:ilvl w:val="0"/>
          <w:numId w:val="24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A814B7" w:rsidRDefault="00A814B7" w:rsidP="00D51B16">
      <w:pPr>
        <w:pStyle w:val="ac"/>
        <w:ind w:firstLineChars="0" w:firstLine="0"/>
      </w:pPr>
    </w:p>
    <w:p w:rsidR="00D51B16" w:rsidRDefault="00812526" w:rsidP="00D51B16">
      <w:pPr>
        <w:pStyle w:val="ac"/>
        <w:ind w:firstLineChars="0" w:firstLine="0"/>
      </w:pPr>
      <w:r>
        <w:rPr>
          <w:rFonts w:hint="eastAsia"/>
        </w:rPr>
        <w:t>@end</w:t>
      </w: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D51B16" w:rsidRDefault="00D51B16" w:rsidP="00D51B16">
      <w:pPr>
        <w:pStyle w:val="ac"/>
        <w:ind w:firstLineChars="0" w:firstLine="0"/>
      </w:pPr>
    </w:p>
    <w:p w:rsidR="00F44F50" w:rsidRPr="00F44F50" w:rsidRDefault="00F44F50" w:rsidP="008B4920">
      <w:pPr>
        <w:outlineLvl w:val="2"/>
        <w:rPr>
          <w:b/>
          <w:sz w:val="24"/>
          <w:szCs w:val="24"/>
        </w:rPr>
      </w:pPr>
    </w:p>
    <w:sectPr w:rsidR="00F44F50" w:rsidRPr="00F44F50" w:rsidSect="009D67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3" w:author="admin" w:date="2014-02-20T14:05:00Z" w:initials="a">
    <w:p w:rsidR="00E14EF4" w:rsidRDefault="00E14EF4">
      <w:pPr>
        <w:pStyle w:val="aff0"/>
      </w:pPr>
      <w:r>
        <w:rPr>
          <w:rStyle w:val="aff4"/>
        </w:rPr>
        <w:annotationRef/>
      </w:r>
      <w:r>
        <w:rPr>
          <w:rFonts w:hint="eastAsia"/>
        </w:rPr>
        <w:t>新增协议</w:t>
      </w:r>
      <w:r>
        <w:t>，撤销撮合委托单</w:t>
      </w:r>
    </w:p>
  </w:comment>
  <w:comment w:id="14" w:author="admin" w:date="2014-05-29T14:31:00Z" w:initials="a">
    <w:p w:rsidR="00E14EF4" w:rsidRDefault="00E14EF4" w:rsidP="00432DF6">
      <w:pPr>
        <w:pStyle w:val="aff0"/>
      </w:pPr>
      <w:r>
        <w:rPr>
          <w:rStyle w:val="aff4"/>
        </w:rPr>
        <w:annotationRef/>
      </w:r>
      <w:r>
        <w:rPr>
          <w:rFonts w:hint="eastAsia"/>
        </w:rPr>
        <w:t>新增撮合</w:t>
      </w:r>
      <w:r>
        <w:t>建仓协议</w:t>
      </w:r>
    </w:p>
  </w:comment>
  <w:comment w:id="15" w:author="admin" w:date="2014-11-26T15:34:00Z" w:initials="a">
    <w:p w:rsidR="00E14EF4" w:rsidRDefault="00E14EF4" w:rsidP="00AC7678">
      <w:pPr>
        <w:pStyle w:val="aff0"/>
      </w:pPr>
      <w:r>
        <w:rPr>
          <w:rStyle w:val="aff4"/>
        </w:rPr>
        <w:annotationRef/>
      </w:r>
      <w:r>
        <w:rPr>
          <w:rFonts w:hint="eastAsia"/>
        </w:rPr>
        <w:t>新增撮合</w:t>
      </w:r>
      <w:r>
        <w:t>建仓协议</w:t>
      </w:r>
    </w:p>
  </w:comment>
  <w:comment w:id="24" w:author="Yin" w:date="2014-09-05T16:34:00Z" w:initials="Y">
    <w:p w:rsidR="00E14EF4" w:rsidRDefault="00E14EF4" w:rsidP="00D14DEA">
      <w:pPr>
        <w:pStyle w:val="aff0"/>
      </w:pPr>
      <w:r>
        <w:rPr>
          <w:rStyle w:val="aff4"/>
        </w:rPr>
        <w:annotationRef/>
      </w:r>
      <w:r>
        <w:rPr>
          <w:rFonts w:hint="eastAsia"/>
        </w:rPr>
        <w:t>增加</w:t>
      </w:r>
      <w:r>
        <w:t>签订风险提示书</w:t>
      </w:r>
    </w:p>
  </w:comment>
  <w:comment w:id="25" w:author="Yin" w:date="2014-09-05T16:34:00Z" w:initials="Y">
    <w:p w:rsidR="00E14EF4" w:rsidRDefault="00E14EF4" w:rsidP="00D14DEA">
      <w:pPr>
        <w:pStyle w:val="aff0"/>
      </w:pPr>
      <w:r>
        <w:rPr>
          <w:rStyle w:val="aff4"/>
        </w:rPr>
        <w:annotationRef/>
      </w:r>
      <w:r>
        <w:rPr>
          <w:rFonts w:hint="eastAsia"/>
        </w:rPr>
        <w:t>增加</w:t>
      </w:r>
      <w:r>
        <w:t>签订风险提示书</w:t>
      </w:r>
    </w:p>
  </w:comment>
  <w:comment w:id="23" w:author="wangyong" w:date="2014-09-05T16:36:00Z" w:initials="w">
    <w:p w:rsidR="00E14EF4" w:rsidRDefault="00E14EF4">
      <w:pPr>
        <w:pStyle w:val="aff0"/>
      </w:pPr>
      <w:r>
        <w:rPr>
          <w:rStyle w:val="aff4"/>
        </w:rPr>
        <w:annotationRef/>
      </w:r>
      <w:r>
        <w:rPr>
          <w:rFonts w:hint="eastAsia"/>
        </w:rPr>
        <w:t>新增挂牌协议，不使用</w:t>
      </w:r>
    </w:p>
  </w:comment>
  <w:comment w:id="26" w:author="wangyong" w:date="2014-09-10T11:12:00Z" w:initials="w">
    <w:p w:rsidR="00E14EF4" w:rsidRDefault="00E14EF4">
      <w:pPr>
        <w:pStyle w:val="aff0"/>
      </w:pPr>
      <w:r>
        <w:rPr>
          <w:rStyle w:val="aff4"/>
        </w:rPr>
        <w:annotationRef/>
      </w:r>
      <w:r>
        <w:rPr>
          <w:rFonts w:hint="eastAsia"/>
        </w:rPr>
        <w:t xml:space="preserve">TB </w:t>
      </w:r>
      <w:r>
        <w:rPr>
          <w:rFonts w:hint="eastAsia"/>
        </w:rPr>
        <w:t>新增</w:t>
      </w:r>
    </w:p>
  </w:comment>
  <w:comment w:id="27" w:author="wangyong" w:date="2014-12-24T10:35:00Z" w:initials="w">
    <w:p w:rsidR="00E14EF4" w:rsidRDefault="00E14EF4" w:rsidP="00FA1987">
      <w:pPr>
        <w:pStyle w:val="aff0"/>
      </w:pPr>
      <w:r>
        <w:rPr>
          <w:rStyle w:val="aff4"/>
        </w:rPr>
        <w:annotationRef/>
      </w:r>
      <w:r>
        <w:rPr>
          <w:rFonts w:hint="eastAsia"/>
        </w:rPr>
        <w:t xml:space="preserve">TB </w:t>
      </w:r>
      <w:r>
        <w:rPr>
          <w:rFonts w:hint="eastAsia"/>
        </w:rPr>
        <w:t>新增</w:t>
      </w:r>
    </w:p>
  </w:comment>
  <w:comment w:id="29" w:author="admin" w:date="2014-02-21T16:30:00Z" w:initials="a">
    <w:p w:rsidR="00E14EF4" w:rsidRDefault="00E14EF4">
      <w:pPr>
        <w:pStyle w:val="aff0"/>
      </w:pPr>
      <w:r>
        <w:rPr>
          <w:rStyle w:val="aff4"/>
        </w:rPr>
        <w:annotationRef/>
      </w:r>
      <w:r>
        <w:rPr>
          <w:rFonts w:hint="eastAsia"/>
        </w:rPr>
        <w:t>新办客户行情信息查询</w:t>
      </w:r>
    </w:p>
  </w:comment>
  <w:comment w:id="54" w:author="wangyong" w:date="2014-09-20T10:05:00Z" w:initials="w">
    <w:p w:rsidR="00E14EF4" w:rsidRPr="00764725" w:rsidRDefault="00E14EF4">
      <w:pPr>
        <w:pStyle w:val="aff0"/>
      </w:pPr>
      <w:r>
        <w:rPr>
          <w:rStyle w:val="aff4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 xml:space="preserve"> by wy</w:t>
      </w:r>
    </w:p>
  </w:comment>
  <w:comment w:id="392" w:author="admin" w:date="2014-02-21T16:31:00Z" w:initials="a">
    <w:p w:rsidR="00E14EF4" w:rsidRDefault="00E14EF4">
      <w:pPr>
        <w:pStyle w:val="aff0"/>
      </w:pPr>
      <w:r>
        <w:rPr>
          <w:rStyle w:val="aff4"/>
        </w:rPr>
        <w:annotationRef/>
      </w:r>
      <w:r>
        <w:rPr>
          <w:rFonts w:hint="eastAsia"/>
        </w:rPr>
        <w:t>新版</w:t>
      </w:r>
      <w:r>
        <w:t>会员行情信息查询</w:t>
      </w:r>
    </w:p>
  </w:comment>
  <w:comment w:id="437" w:author="admin" w:date="2014-02-21T16:32:00Z" w:initials="a">
    <w:p w:rsidR="00E14EF4" w:rsidRDefault="00E14EF4">
      <w:pPr>
        <w:pStyle w:val="aff0"/>
      </w:pPr>
      <w:r>
        <w:rPr>
          <w:rStyle w:val="aff4"/>
        </w:rPr>
        <w:annotationRef/>
      </w:r>
      <w:r>
        <w:rPr>
          <w:rFonts w:hint="eastAsia"/>
        </w:rPr>
        <w:t>新增</w:t>
      </w:r>
      <w:r>
        <w:t>特别会员行情信息查询</w:t>
      </w:r>
      <w:r>
        <w:rPr>
          <w:rFonts w:hint="eastAsia"/>
        </w:rPr>
        <w:t>，</w:t>
      </w:r>
      <w:r>
        <w:t>0x05</w:t>
      </w:r>
    </w:p>
  </w:comment>
  <w:comment w:id="487" w:author="admin" w:date="2014-02-21T16:33:00Z" w:initials="a">
    <w:p w:rsidR="00E14EF4" w:rsidRDefault="00E14EF4">
      <w:pPr>
        <w:pStyle w:val="aff0"/>
      </w:pPr>
      <w:r>
        <w:rPr>
          <w:rStyle w:val="aff4"/>
        </w:rPr>
        <w:annotationRef/>
      </w:r>
      <w:r>
        <w:rPr>
          <w:rFonts w:hint="eastAsia"/>
        </w:rPr>
        <w:t>新增</w:t>
      </w:r>
      <w:r>
        <w:rPr>
          <w:rFonts w:hint="eastAsia"/>
        </w:rPr>
        <w:t>TOP5</w:t>
      </w:r>
      <w:r>
        <w:rPr>
          <w:rFonts w:hint="eastAsia"/>
        </w:rPr>
        <w:t>协议</w:t>
      </w:r>
      <w:r>
        <w:rPr>
          <w:rFonts w:hint="eastAsia"/>
        </w:rPr>
        <w:t xml:space="preserve"> 0x06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F3B9F6" w15:done="0"/>
  <w15:commentEx w15:paraId="2731EB75" w15:done="0"/>
  <w15:commentEx w15:paraId="4122C038" w15:done="0"/>
  <w15:commentEx w15:paraId="6D350094" w15:done="0"/>
  <w15:commentEx w15:paraId="25641E9C" w15:done="0"/>
  <w15:commentEx w15:paraId="0CF70F6E" w15:done="0"/>
  <w15:commentEx w15:paraId="7D17B0BF" w15:done="0"/>
  <w15:commentEx w15:paraId="10E47BA9" w15:done="0"/>
  <w15:commentEx w15:paraId="2868C801" w15:done="0"/>
  <w15:commentEx w15:paraId="56CD9E63" w15:done="0"/>
  <w15:commentEx w15:paraId="29421582" w15:done="0"/>
  <w15:commentEx w15:paraId="673FD206" w15:done="0"/>
  <w15:commentEx w15:paraId="16691A0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F94" w:rsidRDefault="00D96F94" w:rsidP="005B279E">
      <w:r>
        <w:separator/>
      </w:r>
    </w:p>
  </w:endnote>
  <w:endnote w:type="continuationSeparator" w:id="1">
    <w:p w:rsidR="00D96F94" w:rsidRDefault="00D96F94" w:rsidP="005B2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F94" w:rsidRDefault="00D96F94" w:rsidP="005B279E">
      <w:r>
        <w:separator/>
      </w:r>
    </w:p>
  </w:footnote>
  <w:footnote w:type="continuationSeparator" w:id="1">
    <w:p w:rsidR="00D96F94" w:rsidRDefault="00D96F94" w:rsidP="005B27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8037A"/>
    <w:multiLevelType w:val="hybridMultilevel"/>
    <w:tmpl w:val="1666CD2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">
    <w:nsid w:val="0D0D6F0B"/>
    <w:multiLevelType w:val="multilevel"/>
    <w:tmpl w:val="3A9A8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>
    <w:nsid w:val="0FE03730"/>
    <w:multiLevelType w:val="hybridMultilevel"/>
    <w:tmpl w:val="FA08C8E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>
    <w:nsid w:val="122E13CA"/>
    <w:multiLevelType w:val="hybridMultilevel"/>
    <w:tmpl w:val="B5843AD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4">
    <w:nsid w:val="136E10CB"/>
    <w:multiLevelType w:val="hybridMultilevel"/>
    <w:tmpl w:val="F426E73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36A4B95C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>
    <w:nsid w:val="142C221A"/>
    <w:multiLevelType w:val="hybridMultilevel"/>
    <w:tmpl w:val="EFA2D20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6">
    <w:nsid w:val="19C12639"/>
    <w:multiLevelType w:val="multilevel"/>
    <w:tmpl w:val="3A9A8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">
    <w:nsid w:val="1F6363A7"/>
    <w:multiLevelType w:val="multilevel"/>
    <w:tmpl w:val="3A9A8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>
    <w:nsid w:val="25D10D8D"/>
    <w:multiLevelType w:val="hybridMultilevel"/>
    <w:tmpl w:val="093EEDE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9">
    <w:nsid w:val="2F9A6952"/>
    <w:multiLevelType w:val="hybridMultilevel"/>
    <w:tmpl w:val="68D40E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0">
    <w:nsid w:val="30E32CC5"/>
    <w:multiLevelType w:val="hybridMultilevel"/>
    <w:tmpl w:val="9384CCD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1">
    <w:nsid w:val="347B7ED7"/>
    <w:multiLevelType w:val="multilevel"/>
    <w:tmpl w:val="3A9A8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>
    <w:nsid w:val="3BE3339E"/>
    <w:multiLevelType w:val="hybridMultilevel"/>
    <w:tmpl w:val="D778BCD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3">
    <w:nsid w:val="3D006479"/>
    <w:multiLevelType w:val="multilevel"/>
    <w:tmpl w:val="2E70FE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E8B0F2B"/>
    <w:multiLevelType w:val="hybridMultilevel"/>
    <w:tmpl w:val="0966FA7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5">
    <w:nsid w:val="42F61E24"/>
    <w:multiLevelType w:val="hybridMultilevel"/>
    <w:tmpl w:val="FF840C0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449A0DAA"/>
    <w:multiLevelType w:val="hybridMultilevel"/>
    <w:tmpl w:val="E5F0E60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7">
    <w:nsid w:val="45504479"/>
    <w:multiLevelType w:val="multilevel"/>
    <w:tmpl w:val="2E70FE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8785C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E072AD0"/>
    <w:multiLevelType w:val="hybridMultilevel"/>
    <w:tmpl w:val="5DEA37B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0">
    <w:nsid w:val="510C037A"/>
    <w:multiLevelType w:val="hybridMultilevel"/>
    <w:tmpl w:val="7BF29658"/>
    <w:lvl w:ilvl="0" w:tplc="04090001">
      <w:start w:val="1"/>
      <w:numFmt w:val="bullet"/>
      <w:pStyle w:val="a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1">
    <w:nsid w:val="518F2C43"/>
    <w:multiLevelType w:val="multilevel"/>
    <w:tmpl w:val="2E70FE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A996EEC"/>
    <w:multiLevelType w:val="multilevel"/>
    <w:tmpl w:val="3A9A8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">
    <w:nsid w:val="5BDD7BDB"/>
    <w:multiLevelType w:val="multilevel"/>
    <w:tmpl w:val="2E70FE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D4F6425"/>
    <w:multiLevelType w:val="hybridMultilevel"/>
    <w:tmpl w:val="3214A1C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5">
    <w:nsid w:val="5FC30F50"/>
    <w:multiLevelType w:val="multilevel"/>
    <w:tmpl w:val="2E70FE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20B10B6"/>
    <w:multiLevelType w:val="hybridMultilevel"/>
    <w:tmpl w:val="96E090E2"/>
    <w:lvl w:ilvl="0" w:tplc="0409000F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pStyle w:val="a1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a2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pStyle w:val="a3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pStyle w:val="a4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pStyle w:val="a5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pStyle w:val="a6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6260FA"/>
    <w:multiLevelType w:val="multilevel"/>
    <w:tmpl w:val="6492A05A"/>
    <w:lvl w:ilvl="0">
      <w:start w:val="1"/>
      <w:numFmt w:val="decimal"/>
      <w:pStyle w:val="7"/>
      <w:suff w:val="nothing"/>
      <w:lvlText w:val="表%1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674D316A"/>
    <w:multiLevelType w:val="hybridMultilevel"/>
    <w:tmpl w:val="DC7E8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6E19F1"/>
    <w:multiLevelType w:val="hybridMultilevel"/>
    <w:tmpl w:val="BE16D4A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0">
    <w:nsid w:val="6B6F3EDB"/>
    <w:multiLevelType w:val="multilevel"/>
    <w:tmpl w:val="2E70FE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CEA2025"/>
    <w:multiLevelType w:val="multilevel"/>
    <w:tmpl w:val="4AFE6D10"/>
    <w:lvl w:ilvl="0">
      <w:start w:val="1"/>
      <w:numFmt w:val="none"/>
      <w:pStyle w:val="6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3"/>
      <w:suff w:val="nothing"/>
      <w:lvlText w:val="%1%2.%3.%4　"/>
      <w:lvlJc w:val="left"/>
      <w:pPr>
        <w:ind w:left="56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4"/>
      <w:suff w:val="nothing"/>
      <w:lvlText w:val="%1%2.%3.%4.%5　"/>
      <w:lvlJc w:val="left"/>
      <w:pPr>
        <w:ind w:left="115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2">
    <w:nsid w:val="6F2A6F49"/>
    <w:multiLevelType w:val="multilevel"/>
    <w:tmpl w:val="3A9A8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3">
    <w:nsid w:val="730719D8"/>
    <w:multiLevelType w:val="multilevel"/>
    <w:tmpl w:val="3A9A8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4">
    <w:nsid w:val="74344EBF"/>
    <w:multiLevelType w:val="multilevel"/>
    <w:tmpl w:val="3A9A8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5">
    <w:nsid w:val="76CD6077"/>
    <w:multiLevelType w:val="hybridMultilevel"/>
    <w:tmpl w:val="F8CA173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6">
    <w:nsid w:val="7769368C"/>
    <w:multiLevelType w:val="hybridMultilevel"/>
    <w:tmpl w:val="A3A8E91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7">
    <w:nsid w:val="7BF25244"/>
    <w:multiLevelType w:val="hybridMultilevel"/>
    <w:tmpl w:val="9E44368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>
    <w:nsid w:val="7C592DE8"/>
    <w:multiLevelType w:val="hybridMultilevel"/>
    <w:tmpl w:val="96AE0FB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>
    <w:nsid w:val="7E322106"/>
    <w:multiLevelType w:val="multilevel"/>
    <w:tmpl w:val="113A389E"/>
    <w:lvl w:ilvl="0">
      <w:start w:val="1"/>
      <w:numFmt w:val="decimal"/>
      <w:pStyle w:val="10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>
    <w:nsid w:val="7E957857"/>
    <w:multiLevelType w:val="hybridMultilevel"/>
    <w:tmpl w:val="7396D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5C92EA3A">
      <w:start w:val="2"/>
      <w:numFmt w:val="bullet"/>
      <w:lvlText w:val="·"/>
      <w:lvlJc w:val="left"/>
      <w:pPr>
        <w:ind w:left="1200" w:hanging="360"/>
      </w:pPr>
      <w:rPr>
        <w:rFonts w:ascii="Calibri" w:eastAsia="宋体" w:hAnsi="Calibri" w:cs="Times New Roman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E9A1F5B"/>
    <w:multiLevelType w:val="hybridMultilevel"/>
    <w:tmpl w:val="37FC3E5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num w:numId="1">
    <w:abstractNumId w:val="32"/>
  </w:num>
  <w:num w:numId="2">
    <w:abstractNumId w:val="26"/>
  </w:num>
  <w:num w:numId="3">
    <w:abstractNumId w:val="20"/>
  </w:num>
  <w:num w:numId="4">
    <w:abstractNumId w:val="37"/>
  </w:num>
  <w:num w:numId="5">
    <w:abstractNumId w:val="4"/>
  </w:num>
  <w:num w:numId="6">
    <w:abstractNumId w:val="33"/>
  </w:num>
  <w:num w:numId="7">
    <w:abstractNumId w:val="6"/>
  </w:num>
  <w:num w:numId="8">
    <w:abstractNumId w:val="39"/>
  </w:num>
  <w:num w:numId="9">
    <w:abstractNumId w:val="31"/>
  </w:num>
  <w:num w:numId="10">
    <w:abstractNumId w:val="27"/>
  </w:num>
  <w:num w:numId="11">
    <w:abstractNumId w:val="23"/>
  </w:num>
  <w:num w:numId="12">
    <w:abstractNumId w:val="25"/>
  </w:num>
  <w:num w:numId="13">
    <w:abstractNumId w:val="1"/>
  </w:num>
  <w:num w:numId="14">
    <w:abstractNumId w:val="7"/>
  </w:num>
  <w:num w:numId="15">
    <w:abstractNumId w:val="21"/>
  </w:num>
  <w:num w:numId="16">
    <w:abstractNumId w:val="13"/>
  </w:num>
  <w:num w:numId="17">
    <w:abstractNumId w:val="40"/>
  </w:num>
  <w:num w:numId="18">
    <w:abstractNumId w:val="36"/>
  </w:num>
  <w:num w:numId="19">
    <w:abstractNumId w:val="11"/>
  </w:num>
  <w:num w:numId="20">
    <w:abstractNumId w:val="22"/>
  </w:num>
  <w:num w:numId="21">
    <w:abstractNumId w:val="38"/>
  </w:num>
  <w:num w:numId="22">
    <w:abstractNumId w:val="34"/>
  </w:num>
  <w:num w:numId="23">
    <w:abstractNumId w:val="3"/>
  </w:num>
  <w:num w:numId="24">
    <w:abstractNumId w:val="2"/>
  </w:num>
  <w:num w:numId="25">
    <w:abstractNumId w:val="41"/>
  </w:num>
  <w:num w:numId="26">
    <w:abstractNumId w:val="12"/>
  </w:num>
  <w:num w:numId="27">
    <w:abstractNumId w:val="24"/>
  </w:num>
  <w:num w:numId="28">
    <w:abstractNumId w:val="29"/>
  </w:num>
  <w:num w:numId="29">
    <w:abstractNumId w:val="8"/>
  </w:num>
  <w:num w:numId="30">
    <w:abstractNumId w:val="14"/>
  </w:num>
  <w:num w:numId="31">
    <w:abstractNumId w:val="16"/>
  </w:num>
  <w:num w:numId="32">
    <w:abstractNumId w:val="15"/>
  </w:num>
  <w:num w:numId="33">
    <w:abstractNumId w:val="30"/>
  </w:num>
  <w:num w:numId="34">
    <w:abstractNumId w:val="17"/>
  </w:num>
  <w:num w:numId="35">
    <w:abstractNumId w:val="9"/>
  </w:num>
  <w:num w:numId="36">
    <w:abstractNumId w:val="10"/>
  </w:num>
  <w:num w:numId="37">
    <w:abstractNumId w:val="35"/>
  </w:num>
  <w:num w:numId="38">
    <w:abstractNumId w:val="0"/>
  </w:num>
  <w:num w:numId="39">
    <w:abstractNumId w:val="19"/>
  </w:num>
  <w:num w:numId="40">
    <w:abstractNumId w:val="5"/>
  </w:num>
  <w:num w:numId="41">
    <w:abstractNumId w:val="28"/>
  </w:num>
  <w:num w:numId="42">
    <w:abstractNumId w:val="18"/>
  </w:num>
  <w:numIdMacAtCleanup w:val="4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A1A"/>
    <w:rsid w:val="00001203"/>
    <w:rsid w:val="00005012"/>
    <w:rsid w:val="00007E24"/>
    <w:rsid w:val="0001006A"/>
    <w:rsid w:val="00010E94"/>
    <w:rsid w:val="00011758"/>
    <w:rsid w:val="000121C8"/>
    <w:rsid w:val="00013753"/>
    <w:rsid w:val="000230E7"/>
    <w:rsid w:val="00025A79"/>
    <w:rsid w:val="0002794C"/>
    <w:rsid w:val="00036A84"/>
    <w:rsid w:val="000402A9"/>
    <w:rsid w:val="00040505"/>
    <w:rsid w:val="000409BB"/>
    <w:rsid w:val="00042A6E"/>
    <w:rsid w:val="00042B87"/>
    <w:rsid w:val="000478DA"/>
    <w:rsid w:val="00050F03"/>
    <w:rsid w:val="00053942"/>
    <w:rsid w:val="00054EF1"/>
    <w:rsid w:val="00060D45"/>
    <w:rsid w:val="000630E0"/>
    <w:rsid w:val="00065009"/>
    <w:rsid w:val="0006560F"/>
    <w:rsid w:val="000732DE"/>
    <w:rsid w:val="00076E18"/>
    <w:rsid w:val="00082BDC"/>
    <w:rsid w:val="00086858"/>
    <w:rsid w:val="00093898"/>
    <w:rsid w:val="00093FAA"/>
    <w:rsid w:val="00097908"/>
    <w:rsid w:val="000B644A"/>
    <w:rsid w:val="000B7D81"/>
    <w:rsid w:val="000C0376"/>
    <w:rsid w:val="000C2823"/>
    <w:rsid w:val="000C7E56"/>
    <w:rsid w:val="000D216A"/>
    <w:rsid w:val="000D2E2A"/>
    <w:rsid w:val="000E4409"/>
    <w:rsid w:val="00102691"/>
    <w:rsid w:val="00103936"/>
    <w:rsid w:val="00103E7F"/>
    <w:rsid w:val="001074FD"/>
    <w:rsid w:val="001140F0"/>
    <w:rsid w:val="00120CCB"/>
    <w:rsid w:val="00123722"/>
    <w:rsid w:val="0012631D"/>
    <w:rsid w:val="00135A33"/>
    <w:rsid w:val="00135DD0"/>
    <w:rsid w:val="00136342"/>
    <w:rsid w:val="00142FB7"/>
    <w:rsid w:val="00153E44"/>
    <w:rsid w:val="00164C03"/>
    <w:rsid w:val="00170F6C"/>
    <w:rsid w:val="00176F18"/>
    <w:rsid w:val="00176FBB"/>
    <w:rsid w:val="00180B17"/>
    <w:rsid w:val="00185073"/>
    <w:rsid w:val="00185134"/>
    <w:rsid w:val="00186032"/>
    <w:rsid w:val="001A238A"/>
    <w:rsid w:val="001A2500"/>
    <w:rsid w:val="001B22D4"/>
    <w:rsid w:val="001B3974"/>
    <w:rsid w:val="001B432E"/>
    <w:rsid w:val="001B45F9"/>
    <w:rsid w:val="001B6A20"/>
    <w:rsid w:val="001C69C4"/>
    <w:rsid w:val="001D1A5D"/>
    <w:rsid w:val="001D7C5F"/>
    <w:rsid w:val="001E296C"/>
    <w:rsid w:val="001E5771"/>
    <w:rsid w:val="001E6A96"/>
    <w:rsid w:val="001E701F"/>
    <w:rsid w:val="001F5E98"/>
    <w:rsid w:val="002035AC"/>
    <w:rsid w:val="0020428E"/>
    <w:rsid w:val="00204405"/>
    <w:rsid w:val="00206167"/>
    <w:rsid w:val="00212730"/>
    <w:rsid w:val="00214BA9"/>
    <w:rsid w:val="00214DBE"/>
    <w:rsid w:val="00215943"/>
    <w:rsid w:val="00220EE4"/>
    <w:rsid w:val="00223619"/>
    <w:rsid w:val="00232358"/>
    <w:rsid w:val="0023512A"/>
    <w:rsid w:val="00237C81"/>
    <w:rsid w:val="002406FB"/>
    <w:rsid w:val="00242A66"/>
    <w:rsid w:val="00262973"/>
    <w:rsid w:val="0027581F"/>
    <w:rsid w:val="00281558"/>
    <w:rsid w:val="0028413D"/>
    <w:rsid w:val="002849F4"/>
    <w:rsid w:val="00293827"/>
    <w:rsid w:val="00293FF6"/>
    <w:rsid w:val="002A0F39"/>
    <w:rsid w:val="002B1EC9"/>
    <w:rsid w:val="002B5FF8"/>
    <w:rsid w:val="002C3040"/>
    <w:rsid w:val="002C68C1"/>
    <w:rsid w:val="002D43E6"/>
    <w:rsid w:val="002E34C0"/>
    <w:rsid w:val="002E66A4"/>
    <w:rsid w:val="002F0C1B"/>
    <w:rsid w:val="002F1216"/>
    <w:rsid w:val="002F5ADB"/>
    <w:rsid w:val="002F7238"/>
    <w:rsid w:val="00300CBC"/>
    <w:rsid w:val="00303275"/>
    <w:rsid w:val="0030759C"/>
    <w:rsid w:val="00311488"/>
    <w:rsid w:val="003123B9"/>
    <w:rsid w:val="003124A5"/>
    <w:rsid w:val="00317C4E"/>
    <w:rsid w:val="0032333F"/>
    <w:rsid w:val="003275F8"/>
    <w:rsid w:val="003279E0"/>
    <w:rsid w:val="00327E35"/>
    <w:rsid w:val="003340B4"/>
    <w:rsid w:val="003348F0"/>
    <w:rsid w:val="00342F79"/>
    <w:rsid w:val="00346736"/>
    <w:rsid w:val="0034755C"/>
    <w:rsid w:val="00350D2C"/>
    <w:rsid w:val="0035296F"/>
    <w:rsid w:val="003529E1"/>
    <w:rsid w:val="00352C6D"/>
    <w:rsid w:val="00362DD1"/>
    <w:rsid w:val="00363867"/>
    <w:rsid w:val="00367860"/>
    <w:rsid w:val="00374385"/>
    <w:rsid w:val="0037642B"/>
    <w:rsid w:val="00384C96"/>
    <w:rsid w:val="00385BB3"/>
    <w:rsid w:val="00386248"/>
    <w:rsid w:val="0038721A"/>
    <w:rsid w:val="00396522"/>
    <w:rsid w:val="003973AF"/>
    <w:rsid w:val="00397F32"/>
    <w:rsid w:val="003A093A"/>
    <w:rsid w:val="003A1F55"/>
    <w:rsid w:val="003A2AC7"/>
    <w:rsid w:val="003A7348"/>
    <w:rsid w:val="003B0B42"/>
    <w:rsid w:val="003B31FE"/>
    <w:rsid w:val="003B5775"/>
    <w:rsid w:val="003C186B"/>
    <w:rsid w:val="003C4F39"/>
    <w:rsid w:val="003D061D"/>
    <w:rsid w:val="003D4B42"/>
    <w:rsid w:val="003D5F0D"/>
    <w:rsid w:val="003D7D27"/>
    <w:rsid w:val="003E0579"/>
    <w:rsid w:val="003E4245"/>
    <w:rsid w:val="003F00C0"/>
    <w:rsid w:val="003F2707"/>
    <w:rsid w:val="003F603D"/>
    <w:rsid w:val="00406455"/>
    <w:rsid w:val="004211BE"/>
    <w:rsid w:val="00422785"/>
    <w:rsid w:val="00422C18"/>
    <w:rsid w:val="0042316D"/>
    <w:rsid w:val="00423D29"/>
    <w:rsid w:val="0042412B"/>
    <w:rsid w:val="00425BB1"/>
    <w:rsid w:val="00431D68"/>
    <w:rsid w:val="00432DF6"/>
    <w:rsid w:val="00437FF5"/>
    <w:rsid w:val="00441208"/>
    <w:rsid w:val="00453939"/>
    <w:rsid w:val="00454980"/>
    <w:rsid w:val="00462343"/>
    <w:rsid w:val="0046293E"/>
    <w:rsid w:val="00465658"/>
    <w:rsid w:val="0046700D"/>
    <w:rsid w:val="0046717D"/>
    <w:rsid w:val="00472656"/>
    <w:rsid w:val="00472A7E"/>
    <w:rsid w:val="00472B9D"/>
    <w:rsid w:val="00474E30"/>
    <w:rsid w:val="00483E9F"/>
    <w:rsid w:val="00486A74"/>
    <w:rsid w:val="00487A22"/>
    <w:rsid w:val="00490FE1"/>
    <w:rsid w:val="0049667E"/>
    <w:rsid w:val="004A587B"/>
    <w:rsid w:val="004A65A8"/>
    <w:rsid w:val="004B1924"/>
    <w:rsid w:val="004B1ACE"/>
    <w:rsid w:val="004B20DC"/>
    <w:rsid w:val="004B539E"/>
    <w:rsid w:val="004C4D97"/>
    <w:rsid w:val="004C5F94"/>
    <w:rsid w:val="004C7D3E"/>
    <w:rsid w:val="004D51E8"/>
    <w:rsid w:val="004D61AC"/>
    <w:rsid w:val="004E0959"/>
    <w:rsid w:val="004E253F"/>
    <w:rsid w:val="004E37E8"/>
    <w:rsid w:val="004E65C7"/>
    <w:rsid w:val="004F0225"/>
    <w:rsid w:val="004F2C61"/>
    <w:rsid w:val="0050679E"/>
    <w:rsid w:val="005102DF"/>
    <w:rsid w:val="00513280"/>
    <w:rsid w:val="0051397F"/>
    <w:rsid w:val="005165F3"/>
    <w:rsid w:val="00520D77"/>
    <w:rsid w:val="00527DBF"/>
    <w:rsid w:val="00540841"/>
    <w:rsid w:val="00540AEF"/>
    <w:rsid w:val="00542A92"/>
    <w:rsid w:val="005436F0"/>
    <w:rsid w:val="00546AFE"/>
    <w:rsid w:val="005509FD"/>
    <w:rsid w:val="00551EF2"/>
    <w:rsid w:val="005619E7"/>
    <w:rsid w:val="005702D0"/>
    <w:rsid w:val="005725DB"/>
    <w:rsid w:val="0058065A"/>
    <w:rsid w:val="005823E9"/>
    <w:rsid w:val="0059091C"/>
    <w:rsid w:val="00590B05"/>
    <w:rsid w:val="00590D22"/>
    <w:rsid w:val="005941A2"/>
    <w:rsid w:val="005A05C3"/>
    <w:rsid w:val="005A6E1F"/>
    <w:rsid w:val="005B279E"/>
    <w:rsid w:val="005B6D74"/>
    <w:rsid w:val="005C3272"/>
    <w:rsid w:val="005D1C0C"/>
    <w:rsid w:val="005D2EF8"/>
    <w:rsid w:val="005D3C23"/>
    <w:rsid w:val="005D6476"/>
    <w:rsid w:val="005D77B4"/>
    <w:rsid w:val="005D7938"/>
    <w:rsid w:val="005F1632"/>
    <w:rsid w:val="005F6599"/>
    <w:rsid w:val="005F79BF"/>
    <w:rsid w:val="00600D21"/>
    <w:rsid w:val="00607233"/>
    <w:rsid w:val="00615377"/>
    <w:rsid w:val="00626598"/>
    <w:rsid w:val="006326E0"/>
    <w:rsid w:val="006362F7"/>
    <w:rsid w:val="00636C62"/>
    <w:rsid w:val="00654036"/>
    <w:rsid w:val="00655DE2"/>
    <w:rsid w:val="00656141"/>
    <w:rsid w:val="006610F1"/>
    <w:rsid w:val="006612FC"/>
    <w:rsid w:val="00665025"/>
    <w:rsid w:val="006662E1"/>
    <w:rsid w:val="00673838"/>
    <w:rsid w:val="00677AA4"/>
    <w:rsid w:val="006812E5"/>
    <w:rsid w:val="00681B69"/>
    <w:rsid w:val="006842B6"/>
    <w:rsid w:val="006909E8"/>
    <w:rsid w:val="0069187F"/>
    <w:rsid w:val="00694A5E"/>
    <w:rsid w:val="006A3C4E"/>
    <w:rsid w:val="006A5EC1"/>
    <w:rsid w:val="006B28A0"/>
    <w:rsid w:val="006B6770"/>
    <w:rsid w:val="006B7660"/>
    <w:rsid w:val="006C6753"/>
    <w:rsid w:val="006C6FF3"/>
    <w:rsid w:val="006C7168"/>
    <w:rsid w:val="006D0C2C"/>
    <w:rsid w:val="006D2FD3"/>
    <w:rsid w:val="006F5606"/>
    <w:rsid w:val="00700249"/>
    <w:rsid w:val="0070411D"/>
    <w:rsid w:val="00705285"/>
    <w:rsid w:val="007056BC"/>
    <w:rsid w:val="00705F90"/>
    <w:rsid w:val="00706C0A"/>
    <w:rsid w:val="0071141F"/>
    <w:rsid w:val="007135E9"/>
    <w:rsid w:val="00716E31"/>
    <w:rsid w:val="00721BC1"/>
    <w:rsid w:val="00722523"/>
    <w:rsid w:val="00727C37"/>
    <w:rsid w:val="00733276"/>
    <w:rsid w:val="007343CF"/>
    <w:rsid w:val="00736D9D"/>
    <w:rsid w:val="0074423B"/>
    <w:rsid w:val="0074525A"/>
    <w:rsid w:val="00745D6D"/>
    <w:rsid w:val="00746BC3"/>
    <w:rsid w:val="00747428"/>
    <w:rsid w:val="007500C8"/>
    <w:rsid w:val="007500D8"/>
    <w:rsid w:val="0075086D"/>
    <w:rsid w:val="007515B0"/>
    <w:rsid w:val="0075599B"/>
    <w:rsid w:val="00756FCA"/>
    <w:rsid w:val="007636EF"/>
    <w:rsid w:val="00764725"/>
    <w:rsid w:val="007674F5"/>
    <w:rsid w:val="00786D66"/>
    <w:rsid w:val="00792F79"/>
    <w:rsid w:val="00792FF6"/>
    <w:rsid w:val="00795F48"/>
    <w:rsid w:val="007A061D"/>
    <w:rsid w:val="007A68DE"/>
    <w:rsid w:val="007B10B6"/>
    <w:rsid w:val="007B30F6"/>
    <w:rsid w:val="007B481D"/>
    <w:rsid w:val="007B5A20"/>
    <w:rsid w:val="007B74B2"/>
    <w:rsid w:val="007B79E0"/>
    <w:rsid w:val="007C2A05"/>
    <w:rsid w:val="007C4CE5"/>
    <w:rsid w:val="007C656E"/>
    <w:rsid w:val="007C728A"/>
    <w:rsid w:val="007D572F"/>
    <w:rsid w:val="007D65E4"/>
    <w:rsid w:val="007F087F"/>
    <w:rsid w:val="00803A43"/>
    <w:rsid w:val="008061AA"/>
    <w:rsid w:val="0080695C"/>
    <w:rsid w:val="00807338"/>
    <w:rsid w:val="008076B6"/>
    <w:rsid w:val="00811B70"/>
    <w:rsid w:val="00812526"/>
    <w:rsid w:val="00827757"/>
    <w:rsid w:val="00834E8B"/>
    <w:rsid w:val="0084433C"/>
    <w:rsid w:val="00851D00"/>
    <w:rsid w:val="0085456F"/>
    <w:rsid w:val="00856551"/>
    <w:rsid w:val="008568BF"/>
    <w:rsid w:val="00860EC6"/>
    <w:rsid w:val="00863300"/>
    <w:rsid w:val="00872141"/>
    <w:rsid w:val="008738E5"/>
    <w:rsid w:val="00882834"/>
    <w:rsid w:val="00884A4A"/>
    <w:rsid w:val="008862B8"/>
    <w:rsid w:val="00890680"/>
    <w:rsid w:val="008913F2"/>
    <w:rsid w:val="0089164E"/>
    <w:rsid w:val="00893944"/>
    <w:rsid w:val="00894F15"/>
    <w:rsid w:val="008950CF"/>
    <w:rsid w:val="00895B55"/>
    <w:rsid w:val="008972C1"/>
    <w:rsid w:val="008A52C0"/>
    <w:rsid w:val="008B049B"/>
    <w:rsid w:val="008B1F05"/>
    <w:rsid w:val="008B44CF"/>
    <w:rsid w:val="008B4920"/>
    <w:rsid w:val="008C2CB1"/>
    <w:rsid w:val="008C2E77"/>
    <w:rsid w:val="008D0BCB"/>
    <w:rsid w:val="008D5299"/>
    <w:rsid w:val="008D5B98"/>
    <w:rsid w:val="008E06CE"/>
    <w:rsid w:val="008E2738"/>
    <w:rsid w:val="008E3FC5"/>
    <w:rsid w:val="008E4782"/>
    <w:rsid w:val="008F6CC2"/>
    <w:rsid w:val="008F71C2"/>
    <w:rsid w:val="008F7B92"/>
    <w:rsid w:val="009011D0"/>
    <w:rsid w:val="00907468"/>
    <w:rsid w:val="00914E06"/>
    <w:rsid w:val="00920CCA"/>
    <w:rsid w:val="00924BEA"/>
    <w:rsid w:val="00926AF1"/>
    <w:rsid w:val="0093672D"/>
    <w:rsid w:val="009518F4"/>
    <w:rsid w:val="00952EF6"/>
    <w:rsid w:val="00953C04"/>
    <w:rsid w:val="00953F7A"/>
    <w:rsid w:val="00961C3B"/>
    <w:rsid w:val="00961EA0"/>
    <w:rsid w:val="009630FA"/>
    <w:rsid w:val="00963CE8"/>
    <w:rsid w:val="00964328"/>
    <w:rsid w:val="009722E3"/>
    <w:rsid w:val="00976E35"/>
    <w:rsid w:val="00981540"/>
    <w:rsid w:val="0098381C"/>
    <w:rsid w:val="00987125"/>
    <w:rsid w:val="00991811"/>
    <w:rsid w:val="00997E29"/>
    <w:rsid w:val="009A063A"/>
    <w:rsid w:val="009A2478"/>
    <w:rsid w:val="009A2B60"/>
    <w:rsid w:val="009A3781"/>
    <w:rsid w:val="009A614D"/>
    <w:rsid w:val="009B0BFB"/>
    <w:rsid w:val="009B7CB8"/>
    <w:rsid w:val="009C12D9"/>
    <w:rsid w:val="009C1581"/>
    <w:rsid w:val="009C22F5"/>
    <w:rsid w:val="009C30E8"/>
    <w:rsid w:val="009D275F"/>
    <w:rsid w:val="009D2DDB"/>
    <w:rsid w:val="009D6723"/>
    <w:rsid w:val="009E02BB"/>
    <w:rsid w:val="009E186C"/>
    <w:rsid w:val="009F0597"/>
    <w:rsid w:val="009F07BB"/>
    <w:rsid w:val="009F25A6"/>
    <w:rsid w:val="009F3A35"/>
    <w:rsid w:val="009F7701"/>
    <w:rsid w:val="00A001A4"/>
    <w:rsid w:val="00A10B56"/>
    <w:rsid w:val="00A112FF"/>
    <w:rsid w:val="00A11799"/>
    <w:rsid w:val="00A1361E"/>
    <w:rsid w:val="00A1367E"/>
    <w:rsid w:val="00A233CF"/>
    <w:rsid w:val="00A2687A"/>
    <w:rsid w:val="00A27908"/>
    <w:rsid w:val="00A321A5"/>
    <w:rsid w:val="00A34677"/>
    <w:rsid w:val="00A562B6"/>
    <w:rsid w:val="00A61778"/>
    <w:rsid w:val="00A66F76"/>
    <w:rsid w:val="00A679A0"/>
    <w:rsid w:val="00A70164"/>
    <w:rsid w:val="00A73A39"/>
    <w:rsid w:val="00A811D7"/>
    <w:rsid w:val="00A814B7"/>
    <w:rsid w:val="00A85DDA"/>
    <w:rsid w:val="00A917BE"/>
    <w:rsid w:val="00A93023"/>
    <w:rsid w:val="00AA0994"/>
    <w:rsid w:val="00AB5DB4"/>
    <w:rsid w:val="00AC2D7D"/>
    <w:rsid w:val="00AC4A8D"/>
    <w:rsid w:val="00AC7678"/>
    <w:rsid w:val="00AD117C"/>
    <w:rsid w:val="00AD3315"/>
    <w:rsid w:val="00AD3545"/>
    <w:rsid w:val="00AD69F2"/>
    <w:rsid w:val="00AD764D"/>
    <w:rsid w:val="00AE4D66"/>
    <w:rsid w:val="00AF77C4"/>
    <w:rsid w:val="00B064B0"/>
    <w:rsid w:val="00B070E3"/>
    <w:rsid w:val="00B12B4E"/>
    <w:rsid w:val="00B267C2"/>
    <w:rsid w:val="00B32AB9"/>
    <w:rsid w:val="00B34114"/>
    <w:rsid w:val="00B3702F"/>
    <w:rsid w:val="00B37733"/>
    <w:rsid w:val="00B377DF"/>
    <w:rsid w:val="00B378EA"/>
    <w:rsid w:val="00B4046E"/>
    <w:rsid w:val="00B43343"/>
    <w:rsid w:val="00B55481"/>
    <w:rsid w:val="00B65ADB"/>
    <w:rsid w:val="00B71948"/>
    <w:rsid w:val="00B75BCE"/>
    <w:rsid w:val="00B827A2"/>
    <w:rsid w:val="00B84C07"/>
    <w:rsid w:val="00B85156"/>
    <w:rsid w:val="00B91E4E"/>
    <w:rsid w:val="00B92F60"/>
    <w:rsid w:val="00B9373F"/>
    <w:rsid w:val="00B94D30"/>
    <w:rsid w:val="00B973E7"/>
    <w:rsid w:val="00BA0C64"/>
    <w:rsid w:val="00BA19F2"/>
    <w:rsid w:val="00BA31FB"/>
    <w:rsid w:val="00BA3365"/>
    <w:rsid w:val="00BA3920"/>
    <w:rsid w:val="00BB33E3"/>
    <w:rsid w:val="00BB3CC3"/>
    <w:rsid w:val="00BB4B4D"/>
    <w:rsid w:val="00BD7A31"/>
    <w:rsid w:val="00BF16E4"/>
    <w:rsid w:val="00BF1852"/>
    <w:rsid w:val="00BF2C76"/>
    <w:rsid w:val="00BF2E22"/>
    <w:rsid w:val="00C05EFB"/>
    <w:rsid w:val="00C12085"/>
    <w:rsid w:val="00C13ECF"/>
    <w:rsid w:val="00C15D8D"/>
    <w:rsid w:val="00C229AB"/>
    <w:rsid w:val="00C337AC"/>
    <w:rsid w:val="00C43844"/>
    <w:rsid w:val="00C46FC3"/>
    <w:rsid w:val="00C50AC0"/>
    <w:rsid w:val="00C5648C"/>
    <w:rsid w:val="00C611BE"/>
    <w:rsid w:val="00C631FD"/>
    <w:rsid w:val="00C73414"/>
    <w:rsid w:val="00C7796A"/>
    <w:rsid w:val="00C77BFC"/>
    <w:rsid w:val="00C8087C"/>
    <w:rsid w:val="00C832D0"/>
    <w:rsid w:val="00C8508D"/>
    <w:rsid w:val="00C851FD"/>
    <w:rsid w:val="00C91D99"/>
    <w:rsid w:val="00CA227F"/>
    <w:rsid w:val="00CA3065"/>
    <w:rsid w:val="00CA422D"/>
    <w:rsid w:val="00CB15BC"/>
    <w:rsid w:val="00CB6471"/>
    <w:rsid w:val="00CC5328"/>
    <w:rsid w:val="00CD019E"/>
    <w:rsid w:val="00CD3117"/>
    <w:rsid w:val="00CD586D"/>
    <w:rsid w:val="00CE1DD7"/>
    <w:rsid w:val="00CE63E5"/>
    <w:rsid w:val="00CE6477"/>
    <w:rsid w:val="00CF5F5C"/>
    <w:rsid w:val="00D01BDD"/>
    <w:rsid w:val="00D04C0F"/>
    <w:rsid w:val="00D10EE1"/>
    <w:rsid w:val="00D13FB7"/>
    <w:rsid w:val="00D1469B"/>
    <w:rsid w:val="00D14DEA"/>
    <w:rsid w:val="00D228DA"/>
    <w:rsid w:val="00D235F0"/>
    <w:rsid w:val="00D342C2"/>
    <w:rsid w:val="00D34448"/>
    <w:rsid w:val="00D35566"/>
    <w:rsid w:val="00D40168"/>
    <w:rsid w:val="00D4308B"/>
    <w:rsid w:val="00D47E01"/>
    <w:rsid w:val="00D51B16"/>
    <w:rsid w:val="00D60774"/>
    <w:rsid w:val="00D65441"/>
    <w:rsid w:val="00D66206"/>
    <w:rsid w:val="00D76FC0"/>
    <w:rsid w:val="00D776C7"/>
    <w:rsid w:val="00D8352B"/>
    <w:rsid w:val="00D876DC"/>
    <w:rsid w:val="00D96F94"/>
    <w:rsid w:val="00DA0D4C"/>
    <w:rsid w:val="00DA0EA5"/>
    <w:rsid w:val="00DA1443"/>
    <w:rsid w:val="00DA1DE3"/>
    <w:rsid w:val="00DA33D8"/>
    <w:rsid w:val="00DB11EB"/>
    <w:rsid w:val="00DD04B2"/>
    <w:rsid w:val="00DD0755"/>
    <w:rsid w:val="00DD4B78"/>
    <w:rsid w:val="00DE1A1A"/>
    <w:rsid w:val="00DE3F2C"/>
    <w:rsid w:val="00DE73BD"/>
    <w:rsid w:val="00DF4704"/>
    <w:rsid w:val="00DF542A"/>
    <w:rsid w:val="00DF587D"/>
    <w:rsid w:val="00E0146E"/>
    <w:rsid w:val="00E02E88"/>
    <w:rsid w:val="00E03A9D"/>
    <w:rsid w:val="00E06937"/>
    <w:rsid w:val="00E06AC7"/>
    <w:rsid w:val="00E0706D"/>
    <w:rsid w:val="00E102CF"/>
    <w:rsid w:val="00E14EF4"/>
    <w:rsid w:val="00E15B7C"/>
    <w:rsid w:val="00E20C4E"/>
    <w:rsid w:val="00E23DDC"/>
    <w:rsid w:val="00E2472B"/>
    <w:rsid w:val="00E26B75"/>
    <w:rsid w:val="00E34CE3"/>
    <w:rsid w:val="00E351D0"/>
    <w:rsid w:val="00E41091"/>
    <w:rsid w:val="00E42BC1"/>
    <w:rsid w:val="00E43B26"/>
    <w:rsid w:val="00E46958"/>
    <w:rsid w:val="00E5166E"/>
    <w:rsid w:val="00E54364"/>
    <w:rsid w:val="00E552BF"/>
    <w:rsid w:val="00E56242"/>
    <w:rsid w:val="00E607AF"/>
    <w:rsid w:val="00E63F3A"/>
    <w:rsid w:val="00E644A6"/>
    <w:rsid w:val="00E651D7"/>
    <w:rsid w:val="00E65A59"/>
    <w:rsid w:val="00E7072A"/>
    <w:rsid w:val="00E716EB"/>
    <w:rsid w:val="00E73E16"/>
    <w:rsid w:val="00E750B1"/>
    <w:rsid w:val="00E81D46"/>
    <w:rsid w:val="00E86E8F"/>
    <w:rsid w:val="00E94179"/>
    <w:rsid w:val="00E96429"/>
    <w:rsid w:val="00EA06D0"/>
    <w:rsid w:val="00EA6751"/>
    <w:rsid w:val="00EB1F22"/>
    <w:rsid w:val="00EB357D"/>
    <w:rsid w:val="00EB516D"/>
    <w:rsid w:val="00EC25EC"/>
    <w:rsid w:val="00EC4D4F"/>
    <w:rsid w:val="00EC638D"/>
    <w:rsid w:val="00EC7751"/>
    <w:rsid w:val="00EC78FB"/>
    <w:rsid w:val="00ED30C8"/>
    <w:rsid w:val="00ED77E8"/>
    <w:rsid w:val="00EE587F"/>
    <w:rsid w:val="00EF4C9C"/>
    <w:rsid w:val="00EF5089"/>
    <w:rsid w:val="00F02849"/>
    <w:rsid w:val="00F133BD"/>
    <w:rsid w:val="00F14984"/>
    <w:rsid w:val="00F212C3"/>
    <w:rsid w:val="00F2234C"/>
    <w:rsid w:val="00F25E4A"/>
    <w:rsid w:val="00F3027A"/>
    <w:rsid w:val="00F3202F"/>
    <w:rsid w:val="00F34A2B"/>
    <w:rsid w:val="00F44F50"/>
    <w:rsid w:val="00F47DFA"/>
    <w:rsid w:val="00F5611F"/>
    <w:rsid w:val="00F603CC"/>
    <w:rsid w:val="00F66F7B"/>
    <w:rsid w:val="00F76442"/>
    <w:rsid w:val="00F77065"/>
    <w:rsid w:val="00F81FA2"/>
    <w:rsid w:val="00F85DB5"/>
    <w:rsid w:val="00F901F2"/>
    <w:rsid w:val="00F924FE"/>
    <w:rsid w:val="00F92919"/>
    <w:rsid w:val="00FA08BF"/>
    <w:rsid w:val="00FA1987"/>
    <w:rsid w:val="00FA3DF9"/>
    <w:rsid w:val="00FA46DA"/>
    <w:rsid w:val="00FA4866"/>
    <w:rsid w:val="00FB0F37"/>
    <w:rsid w:val="00FB3872"/>
    <w:rsid w:val="00FB62A0"/>
    <w:rsid w:val="00FB6B1C"/>
    <w:rsid w:val="00FD602C"/>
    <w:rsid w:val="00FE0E18"/>
    <w:rsid w:val="00FE69B4"/>
    <w:rsid w:val="00FF5DC3"/>
    <w:rsid w:val="00FF6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9D6723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7"/>
    <w:next w:val="a7"/>
    <w:link w:val="1Char"/>
    <w:qFormat/>
    <w:rsid w:val="006326E0"/>
    <w:pPr>
      <w:keepNext/>
      <w:keepLines/>
      <w:widowControl/>
      <w:numPr>
        <w:numId w:val="8"/>
      </w:numPr>
      <w:spacing w:after="330" w:line="360" w:lineRule="auto"/>
      <w:jc w:val="left"/>
      <w:outlineLvl w:val="0"/>
    </w:pPr>
    <w:rPr>
      <w:rFonts w:ascii="宋体" w:eastAsia="黑体" w:hAnsi="宋体"/>
      <w:b/>
      <w:kern w:val="44"/>
      <w:sz w:val="30"/>
      <w:szCs w:val="20"/>
    </w:rPr>
  </w:style>
  <w:style w:type="paragraph" w:styleId="20">
    <w:name w:val="heading 2"/>
    <w:basedOn w:val="a7"/>
    <w:next w:val="a7"/>
    <w:link w:val="2Char"/>
    <w:qFormat/>
    <w:rsid w:val="006326E0"/>
    <w:pPr>
      <w:keepNext/>
      <w:widowControl/>
      <w:spacing w:line="360" w:lineRule="auto"/>
      <w:outlineLvl w:val="1"/>
    </w:pPr>
    <w:rPr>
      <w:rFonts w:ascii="宋体" w:hAnsi="宋体"/>
      <w:b/>
      <w:bCs/>
      <w:kern w:val="0"/>
      <w:sz w:val="28"/>
      <w:szCs w:val="19"/>
    </w:rPr>
  </w:style>
  <w:style w:type="paragraph" w:styleId="30">
    <w:name w:val="heading 3"/>
    <w:basedOn w:val="a7"/>
    <w:next w:val="a7"/>
    <w:link w:val="3Char"/>
    <w:qFormat/>
    <w:rsid w:val="009D6723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24"/>
      <w:szCs w:val="32"/>
    </w:rPr>
  </w:style>
  <w:style w:type="paragraph" w:styleId="40">
    <w:name w:val="heading 4"/>
    <w:basedOn w:val="a7"/>
    <w:next w:val="a7"/>
    <w:link w:val="4Char"/>
    <w:qFormat/>
    <w:rsid w:val="009D6723"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50">
    <w:name w:val="heading 5"/>
    <w:basedOn w:val="a7"/>
    <w:next w:val="a7"/>
    <w:link w:val="5Char"/>
    <w:unhideWhenUsed/>
    <w:qFormat/>
    <w:rsid w:val="00DD4B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7"/>
    <w:next w:val="a7"/>
    <w:link w:val="6Char"/>
    <w:qFormat/>
    <w:rsid w:val="006326E0"/>
    <w:pPr>
      <w:widowControl/>
      <w:spacing w:before="240" w:after="60"/>
      <w:outlineLvl w:val="5"/>
    </w:pPr>
    <w:rPr>
      <w:rFonts w:ascii="Arial" w:hAnsi="Arial"/>
      <w:b/>
      <w:i/>
      <w:kern w:val="0"/>
      <w:sz w:val="22"/>
      <w:szCs w:val="20"/>
    </w:rPr>
  </w:style>
  <w:style w:type="paragraph" w:styleId="70">
    <w:name w:val="heading 7"/>
    <w:basedOn w:val="a7"/>
    <w:next w:val="a7"/>
    <w:link w:val="7Char"/>
    <w:qFormat/>
    <w:rsid w:val="006326E0"/>
    <w:pPr>
      <w:widowControl/>
      <w:spacing w:before="240" w:after="60"/>
      <w:outlineLvl w:val="6"/>
    </w:pPr>
    <w:rPr>
      <w:rFonts w:ascii="Arial" w:hAnsi="Arial"/>
      <w:b/>
      <w:kern w:val="0"/>
      <w:sz w:val="20"/>
      <w:szCs w:val="20"/>
    </w:rPr>
  </w:style>
  <w:style w:type="paragraph" w:styleId="8">
    <w:name w:val="heading 8"/>
    <w:basedOn w:val="a7"/>
    <w:next w:val="a7"/>
    <w:link w:val="8Char"/>
    <w:qFormat/>
    <w:rsid w:val="006326E0"/>
    <w:pPr>
      <w:widowControl/>
      <w:spacing w:before="240" w:after="60"/>
      <w:outlineLvl w:val="7"/>
    </w:pPr>
    <w:rPr>
      <w:rFonts w:ascii="Arial" w:hAnsi="Arial"/>
      <w:b/>
      <w:i/>
      <w:kern w:val="0"/>
      <w:sz w:val="20"/>
      <w:szCs w:val="20"/>
    </w:rPr>
  </w:style>
  <w:style w:type="paragraph" w:styleId="9">
    <w:name w:val="heading 9"/>
    <w:basedOn w:val="a7"/>
    <w:next w:val="a7"/>
    <w:link w:val="9Char"/>
    <w:qFormat/>
    <w:rsid w:val="006326E0"/>
    <w:pPr>
      <w:widowControl/>
      <w:spacing w:before="240" w:after="60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Char">
    <w:name w:val="标题 1 Char"/>
    <w:basedOn w:val="a8"/>
    <w:link w:val="10"/>
    <w:rsid w:val="006326E0"/>
    <w:rPr>
      <w:rFonts w:ascii="宋体" w:eastAsia="黑体" w:hAnsi="宋体" w:cs="Times New Roman"/>
      <w:b/>
      <w:kern w:val="44"/>
      <w:sz w:val="30"/>
      <w:szCs w:val="20"/>
    </w:rPr>
  </w:style>
  <w:style w:type="character" w:customStyle="1" w:styleId="2Char">
    <w:name w:val="标题 2 Char"/>
    <w:basedOn w:val="a8"/>
    <w:link w:val="20"/>
    <w:rsid w:val="006326E0"/>
    <w:rPr>
      <w:rFonts w:ascii="宋体" w:eastAsia="宋体" w:hAnsi="宋体" w:cs="Times New Roman"/>
      <w:b/>
      <w:bCs/>
      <w:kern w:val="0"/>
      <w:sz w:val="28"/>
      <w:szCs w:val="19"/>
    </w:rPr>
  </w:style>
  <w:style w:type="character" w:customStyle="1" w:styleId="3Char">
    <w:name w:val="标题 3 Char"/>
    <w:basedOn w:val="a8"/>
    <w:link w:val="30"/>
    <w:rsid w:val="009D6723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8"/>
    <w:link w:val="40"/>
    <w:rsid w:val="009D6723"/>
    <w:rPr>
      <w:rFonts w:ascii="Arial" w:eastAsia="宋体" w:hAnsi="Arial" w:cs="Times New Roman"/>
      <w:b/>
      <w:bCs/>
      <w:sz w:val="24"/>
      <w:szCs w:val="28"/>
    </w:rPr>
  </w:style>
  <w:style w:type="character" w:customStyle="1" w:styleId="5Char">
    <w:name w:val="标题 5 Char"/>
    <w:basedOn w:val="a8"/>
    <w:link w:val="50"/>
    <w:rsid w:val="00DD4B78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8"/>
    <w:link w:val="60"/>
    <w:rsid w:val="006326E0"/>
    <w:rPr>
      <w:rFonts w:ascii="Arial" w:eastAsia="宋体" w:hAnsi="Arial" w:cs="Times New Roman"/>
      <w:b/>
      <w:i/>
      <w:kern w:val="0"/>
      <w:sz w:val="22"/>
      <w:szCs w:val="20"/>
    </w:rPr>
  </w:style>
  <w:style w:type="character" w:customStyle="1" w:styleId="7Char">
    <w:name w:val="标题 7 Char"/>
    <w:basedOn w:val="a8"/>
    <w:link w:val="70"/>
    <w:rsid w:val="006326E0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8Char">
    <w:name w:val="标题 8 Char"/>
    <w:basedOn w:val="a8"/>
    <w:link w:val="8"/>
    <w:rsid w:val="006326E0"/>
    <w:rPr>
      <w:rFonts w:ascii="Arial" w:eastAsia="宋体" w:hAnsi="Arial" w:cs="Times New Roman"/>
      <w:b/>
      <w:i/>
      <w:kern w:val="0"/>
      <w:sz w:val="20"/>
      <w:szCs w:val="20"/>
    </w:rPr>
  </w:style>
  <w:style w:type="character" w:customStyle="1" w:styleId="9Char">
    <w:name w:val="标题 9 Char"/>
    <w:basedOn w:val="a8"/>
    <w:link w:val="9"/>
    <w:rsid w:val="006326E0"/>
    <w:rPr>
      <w:rFonts w:ascii="Arial" w:eastAsia="宋体" w:hAnsi="Arial" w:cs="Times New Roman"/>
      <w:b/>
      <w:i/>
      <w:kern w:val="0"/>
      <w:sz w:val="18"/>
      <w:szCs w:val="20"/>
    </w:rPr>
  </w:style>
  <w:style w:type="character" w:styleId="ab">
    <w:name w:val="Hyperlink"/>
    <w:uiPriority w:val="99"/>
    <w:rsid w:val="009D6723"/>
    <w:rPr>
      <w:color w:val="0000FF"/>
      <w:u w:val="single"/>
    </w:rPr>
  </w:style>
  <w:style w:type="paragraph" w:customStyle="1" w:styleId="ac">
    <w:name w:val="段"/>
    <w:rsid w:val="009D6723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5">
    <w:name w:val="样式 宋体 小四 行距: 1.5 倍行距"/>
    <w:basedOn w:val="a7"/>
    <w:rsid w:val="009D6723"/>
    <w:pPr>
      <w:spacing w:line="360" w:lineRule="auto"/>
    </w:pPr>
    <w:rPr>
      <w:rFonts w:ascii="宋体" w:hAnsi="宋体" w:cs="宋体"/>
      <w:szCs w:val="20"/>
    </w:rPr>
  </w:style>
  <w:style w:type="paragraph" w:styleId="ad">
    <w:name w:val="List Paragraph"/>
    <w:basedOn w:val="a7"/>
    <w:uiPriority w:val="34"/>
    <w:qFormat/>
    <w:rsid w:val="009D6723"/>
    <w:pPr>
      <w:ind w:firstLineChars="200" w:firstLine="420"/>
    </w:pPr>
  </w:style>
  <w:style w:type="paragraph" w:customStyle="1" w:styleId="22207415">
    <w:name w:val="样式 宋体 小四 左侧:  2.22 厘米 首行缩进:  0.74 厘米 行距: 1.5 倍行距"/>
    <w:basedOn w:val="a7"/>
    <w:rsid w:val="008B4920"/>
    <w:pPr>
      <w:spacing w:line="360" w:lineRule="auto"/>
      <w:ind w:left="1260" w:firstLine="420"/>
    </w:pPr>
    <w:rPr>
      <w:rFonts w:ascii="宋体" w:hAnsi="宋体" w:cs="宋体"/>
      <w:szCs w:val="20"/>
    </w:rPr>
  </w:style>
  <w:style w:type="paragraph" w:styleId="HTML">
    <w:name w:val="HTML Preformatted"/>
    <w:basedOn w:val="a7"/>
    <w:link w:val="HTMLChar"/>
    <w:rsid w:val="00DD4B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8"/>
    <w:link w:val="HTML"/>
    <w:rsid w:val="00DD4B78"/>
    <w:rPr>
      <w:rFonts w:ascii="宋体" w:eastAsia="宋体" w:hAnsi="宋体" w:cs="宋体"/>
      <w:kern w:val="0"/>
      <w:sz w:val="24"/>
      <w:szCs w:val="24"/>
    </w:rPr>
  </w:style>
  <w:style w:type="paragraph" w:styleId="ae">
    <w:name w:val="Balloon Text"/>
    <w:basedOn w:val="a7"/>
    <w:link w:val="Char"/>
    <w:uiPriority w:val="99"/>
    <w:semiHidden/>
    <w:unhideWhenUsed/>
    <w:rsid w:val="00DD4B78"/>
    <w:rPr>
      <w:sz w:val="18"/>
      <w:szCs w:val="18"/>
    </w:rPr>
  </w:style>
  <w:style w:type="character" w:customStyle="1" w:styleId="Char">
    <w:name w:val="批注框文本 Char"/>
    <w:basedOn w:val="a8"/>
    <w:link w:val="ae"/>
    <w:uiPriority w:val="99"/>
    <w:semiHidden/>
    <w:rsid w:val="00DD4B78"/>
    <w:rPr>
      <w:rFonts w:ascii="Calibri" w:eastAsia="宋体" w:hAnsi="Calibri" w:cs="Times New Roman"/>
      <w:sz w:val="18"/>
      <w:szCs w:val="18"/>
    </w:rPr>
  </w:style>
  <w:style w:type="paragraph" w:customStyle="1" w:styleId="151">
    <w:name w:val="样式 宋体 小四 行距: 1.5 倍行距1"/>
    <w:basedOn w:val="a7"/>
    <w:rsid w:val="006326E0"/>
    <w:pPr>
      <w:spacing w:line="360" w:lineRule="auto"/>
      <w:ind w:leftChars="800" w:left="1680"/>
    </w:pPr>
    <w:rPr>
      <w:rFonts w:ascii="宋体" w:hAnsi="宋体" w:cs="宋体"/>
      <w:szCs w:val="20"/>
    </w:rPr>
  </w:style>
  <w:style w:type="paragraph" w:styleId="af">
    <w:name w:val="Body Text Indent"/>
    <w:basedOn w:val="a7"/>
    <w:link w:val="Char0"/>
    <w:rsid w:val="006326E0"/>
    <w:pPr>
      <w:spacing w:line="360" w:lineRule="auto"/>
      <w:ind w:firstLine="420"/>
    </w:pPr>
    <w:rPr>
      <w:rFonts w:ascii="Times New Roman" w:hAnsi="Times New Roman"/>
      <w:szCs w:val="24"/>
    </w:rPr>
  </w:style>
  <w:style w:type="character" w:customStyle="1" w:styleId="Char0">
    <w:name w:val="正文文本缩进 Char"/>
    <w:basedOn w:val="a8"/>
    <w:link w:val="af"/>
    <w:rsid w:val="006326E0"/>
    <w:rPr>
      <w:rFonts w:ascii="Times New Roman" w:eastAsia="宋体" w:hAnsi="Times New Roman" w:cs="Times New Roman"/>
      <w:szCs w:val="24"/>
    </w:rPr>
  </w:style>
  <w:style w:type="character" w:customStyle="1" w:styleId="text5">
    <w:name w:val="text5"/>
    <w:basedOn w:val="a8"/>
    <w:rsid w:val="006326E0"/>
  </w:style>
  <w:style w:type="character" w:styleId="af0">
    <w:name w:val="page number"/>
    <w:basedOn w:val="a8"/>
    <w:rsid w:val="006326E0"/>
  </w:style>
  <w:style w:type="paragraph" w:styleId="af1">
    <w:name w:val="footer"/>
    <w:basedOn w:val="a7"/>
    <w:link w:val="Char1"/>
    <w:rsid w:val="006326E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1">
    <w:name w:val="页脚 Char"/>
    <w:basedOn w:val="a8"/>
    <w:link w:val="af1"/>
    <w:rsid w:val="006326E0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7"/>
    <w:link w:val="3Char0"/>
    <w:rsid w:val="006326E0"/>
    <w:pPr>
      <w:spacing w:line="360" w:lineRule="auto"/>
      <w:ind w:leftChars="-1" w:left="-2"/>
    </w:pPr>
    <w:rPr>
      <w:rFonts w:ascii="Times New Roman" w:hAnsi="Times New Roman"/>
      <w:szCs w:val="24"/>
    </w:rPr>
  </w:style>
  <w:style w:type="character" w:customStyle="1" w:styleId="3Char0">
    <w:name w:val="正文文本缩进 3 Char"/>
    <w:basedOn w:val="a8"/>
    <w:link w:val="31"/>
    <w:rsid w:val="006326E0"/>
    <w:rPr>
      <w:rFonts w:ascii="Times New Roman" w:eastAsia="宋体" w:hAnsi="Times New Roman" w:cs="Times New Roman"/>
      <w:szCs w:val="24"/>
    </w:rPr>
  </w:style>
  <w:style w:type="paragraph" w:styleId="af2">
    <w:name w:val="header"/>
    <w:basedOn w:val="a7"/>
    <w:link w:val="Char2"/>
    <w:rsid w:val="0063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Char2">
    <w:name w:val="页眉 Char"/>
    <w:basedOn w:val="a8"/>
    <w:link w:val="af2"/>
    <w:rsid w:val="006326E0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样式1"/>
    <w:basedOn w:val="a7"/>
    <w:next w:val="af3"/>
    <w:rsid w:val="006326E0"/>
    <w:rPr>
      <w:rFonts w:ascii="Times New Roman" w:hAnsi="Times New Roman"/>
      <w:szCs w:val="24"/>
    </w:rPr>
  </w:style>
  <w:style w:type="paragraph" w:styleId="af3">
    <w:name w:val="Document Map"/>
    <w:basedOn w:val="a7"/>
    <w:link w:val="Char3"/>
    <w:semiHidden/>
    <w:rsid w:val="006326E0"/>
    <w:pPr>
      <w:shd w:val="clear" w:color="auto" w:fill="000080"/>
    </w:pPr>
    <w:rPr>
      <w:rFonts w:ascii="Times New Roman" w:hAnsi="Times New Roman"/>
      <w:szCs w:val="24"/>
    </w:rPr>
  </w:style>
  <w:style w:type="character" w:customStyle="1" w:styleId="Char3">
    <w:name w:val="文档结构图 Char"/>
    <w:basedOn w:val="a8"/>
    <w:link w:val="af3"/>
    <w:semiHidden/>
    <w:rsid w:val="006326E0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4">
    <w:name w:val="Body Text"/>
    <w:basedOn w:val="a7"/>
    <w:link w:val="Char4"/>
    <w:rsid w:val="006326E0"/>
    <w:pPr>
      <w:spacing w:line="360" w:lineRule="auto"/>
    </w:pPr>
    <w:rPr>
      <w:rFonts w:ascii="Times New Roman" w:hAnsi="Times New Roman"/>
      <w:szCs w:val="24"/>
    </w:rPr>
  </w:style>
  <w:style w:type="character" w:customStyle="1" w:styleId="Char4">
    <w:name w:val="正文文本 Char"/>
    <w:basedOn w:val="a8"/>
    <w:link w:val="af4"/>
    <w:rsid w:val="006326E0"/>
    <w:rPr>
      <w:rFonts w:ascii="Times New Roman" w:eastAsia="宋体" w:hAnsi="Times New Roman" w:cs="Times New Roman"/>
      <w:szCs w:val="24"/>
    </w:rPr>
  </w:style>
  <w:style w:type="paragraph" w:styleId="21">
    <w:name w:val="Body Text Indent 2"/>
    <w:basedOn w:val="a7"/>
    <w:link w:val="2Char0"/>
    <w:rsid w:val="006326E0"/>
    <w:pPr>
      <w:widowControl/>
      <w:ind w:left="1134"/>
      <w:jc w:val="left"/>
    </w:pPr>
    <w:rPr>
      <w:rFonts w:ascii="Times New Roman" w:hAnsi="Times New Roman"/>
      <w:kern w:val="0"/>
      <w:sz w:val="24"/>
      <w:szCs w:val="20"/>
    </w:rPr>
  </w:style>
  <w:style w:type="character" w:customStyle="1" w:styleId="2Char0">
    <w:name w:val="正文文本缩进 2 Char"/>
    <w:basedOn w:val="a8"/>
    <w:link w:val="21"/>
    <w:rsid w:val="006326E0"/>
    <w:rPr>
      <w:rFonts w:ascii="Times New Roman" w:eastAsia="宋体" w:hAnsi="Times New Roman" w:cs="Times New Roman"/>
      <w:kern w:val="0"/>
      <w:sz w:val="24"/>
      <w:szCs w:val="20"/>
    </w:rPr>
  </w:style>
  <w:style w:type="paragraph" w:styleId="af5">
    <w:name w:val="Normal (Web)"/>
    <w:basedOn w:val="a7"/>
    <w:rsid w:val="006326E0"/>
    <w:pPr>
      <w:widowControl/>
      <w:spacing w:before="100" w:beforeAutospacing="1" w:after="100" w:afterAutospacing="1"/>
      <w:jc w:val="left"/>
    </w:pPr>
    <w:rPr>
      <w:rFonts w:ascii="宋体" w:hAnsi="宋体"/>
      <w:color w:val="FFFFCC"/>
      <w:kern w:val="0"/>
      <w:sz w:val="24"/>
      <w:szCs w:val="24"/>
    </w:rPr>
  </w:style>
  <w:style w:type="character" w:styleId="af6">
    <w:name w:val="FollowedHyperlink"/>
    <w:rsid w:val="006326E0"/>
    <w:rPr>
      <w:color w:val="800080"/>
      <w:u w:val="single"/>
    </w:rPr>
  </w:style>
  <w:style w:type="character" w:styleId="af7">
    <w:name w:val="Strong"/>
    <w:qFormat/>
    <w:rsid w:val="006326E0"/>
    <w:rPr>
      <w:b/>
      <w:bCs/>
    </w:rPr>
  </w:style>
  <w:style w:type="paragraph" w:styleId="af8">
    <w:name w:val="caption"/>
    <w:basedOn w:val="a7"/>
    <w:next w:val="a7"/>
    <w:qFormat/>
    <w:rsid w:val="006326E0"/>
    <w:pPr>
      <w:widowControl/>
      <w:tabs>
        <w:tab w:val="left" w:pos="5400"/>
      </w:tabs>
      <w:spacing w:before="240" w:after="240"/>
      <w:ind w:left="5400" w:hanging="1296"/>
    </w:pPr>
    <w:rPr>
      <w:rFonts w:ascii="Arial" w:hAnsi="Arial"/>
      <w:b/>
      <w:kern w:val="0"/>
      <w:sz w:val="20"/>
      <w:szCs w:val="20"/>
    </w:rPr>
  </w:style>
  <w:style w:type="paragraph" w:customStyle="1" w:styleId="Code80Heading">
    <w:name w:val="Code 80 Heading"/>
    <w:basedOn w:val="40"/>
    <w:next w:val="Code80Text"/>
    <w:rsid w:val="006326E0"/>
    <w:pPr>
      <w:keepLines w:val="0"/>
      <w:widowControl/>
      <w:pBdr>
        <w:bottom w:val="single" w:sz="6" w:space="1" w:color="auto"/>
      </w:pBdr>
      <w:spacing w:before="240" w:after="120" w:line="240" w:lineRule="auto"/>
      <w:ind w:left="720"/>
      <w:outlineLvl w:val="9"/>
    </w:pPr>
    <w:rPr>
      <w:bCs w:val="0"/>
      <w:kern w:val="0"/>
      <w:sz w:val="20"/>
      <w:szCs w:val="20"/>
    </w:rPr>
  </w:style>
  <w:style w:type="paragraph" w:customStyle="1" w:styleId="Code80Text">
    <w:name w:val="Code 80 Text"/>
    <w:basedOn w:val="a7"/>
    <w:rsid w:val="006326E0"/>
    <w:pPr>
      <w:widowControl/>
      <w:spacing w:after="120"/>
      <w:ind w:left="720"/>
    </w:pPr>
    <w:rPr>
      <w:rFonts w:ascii="Arial" w:hAnsi="Arial"/>
      <w:kern w:val="0"/>
      <w:sz w:val="20"/>
      <w:szCs w:val="20"/>
    </w:rPr>
  </w:style>
  <w:style w:type="paragraph" w:customStyle="1" w:styleId="Code80Source">
    <w:name w:val="Code 80 Source"/>
    <w:basedOn w:val="a7"/>
    <w:rsid w:val="006326E0"/>
    <w:pPr>
      <w:widowControl/>
      <w:tabs>
        <w:tab w:val="left" w:pos="360"/>
      </w:tabs>
      <w:ind w:left="720"/>
    </w:pPr>
    <w:rPr>
      <w:rFonts w:ascii="Courier New" w:hAnsi="Courier New"/>
      <w:kern w:val="0"/>
      <w:sz w:val="20"/>
      <w:szCs w:val="20"/>
    </w:rPr>
  </w:style>
  <w:style w:type="paragraph" w:customStyle="1" w:styleId="CodeNormal">
    <w:name w:val="Code Normal"/>
    <w:basedOn w:val="a7"/>
    <w:rsid w:val="006326E0"/>
    <w:pPr>
      <w:widowControl/>
      <w:spacing w:after="160"/>
      <w:ind w:left="4105"/>
    </w:pPr>
    <w:rPr>
      <w:rFonts w:ascii="Courier New" w:hAnsi="Courier New"/>
      <w:kern w:val="0"/>
      <w:sz w:val="20"/>
      <w:szCs w:val="20"/>
    </w:rPr>
  </w:style>
  <w:style w:type="paragraph" w:customStyle="1" w:styleId="CoverText">
    <w:name w:val="Cover Text"/>
    <w:basedOn w:val="a7"/>
    <w:rsid w:val="006326E0"/>
    <w:pPr>
      <w:widowControl/>
    </w:pPr>
    <w:rPr>
      <w:rFonts w:ascii="Arial" w:hAnsi="Arial"/>
      <w:kern w:val="0"/>
      <w:sz w:val="24"/>
      <w:szCs w:val="20"/>
    </w:rPr>
  </w:style>
  <w:style w:type="paragraph" w:customStyle="1" w:styleId="Headingnonumber">
    <w:name w:val="Heading (nonumber)"/>
    <w:basedOn w:val="a7"/>
    <w:next w:val="a7"/>
    <w:rsid w:val="006326E0"/>
    <w:pPr>
      <w:widowControl/>
      <w:pBdr>
        <w:top w:val="single" w:sz="48" w:space="2" w:color="auto"/>
      </w:pBdr>
      <w:tabs>
        <w:tab w:val="right" w:pos="9720"/>
      </w:tabs>
      <w:spacing w:after="1720"/>
      <w:ind w:left="4105"/>
      <w:jc w:val="right"/>
    </w:pPr>
    <w:rPr>
      <w:rFonts w:ascii="Arial" w:hAnsi="Arial"/>
      <w:b/>
      <w:kern w:val="28"/>
      <w:sz w:val="36"/>
      <w:szCs w:val="20"/>
    </w:rPr>
  </w:style>
  <w:style w:type="paragraph" w:customStyle="1" w:styleId="Image">
    <w:name w:val="Image"/>
    <w:basedOn w:val="a7"/>
    <w:next w:val="af8"/>
    <w:rsid w:val="006326E0"/>
    <w:pPr>
      <w:keepNext/>
      <w:widowControl/>
      <w:spacing w:before="440" w:after="120"/>
      <w:ind w:left="4105"/>
    </w:pPr>
    <w:rPr>
      <w:rFonts w:ascii="Arial" w:hAnsi="Arial"/>
      <w:kern w:val="0"/>
      <w:sz w:val="20"/>
      <w:szCs w:val="20"/>
    </w:rPr>
  </w:style>
  <w:style w:type="paragraph" w:customStyle="1" w:styleId="KeyWord">
    <w:name w:val="Key Word"/>
    <w:basedOn w:val="a7"/>
    <w:rsid w:val="006326E0"/>
    <w:pPr>
      <w:widowControl/>
      <w:tabs>
        <w:tab w:val="right" w:pos="3240"/>
      </w:tabs>
      <w:spacing w:before="320" w:after="120"/>
      <w:ind w:left="4105" w:hanging="3600"/>
    </w:pPr>
    <w:rPr>
      <w:rFonts w:ascii="Arial" w:hAnsi="Arial"/>
      <w:kern w:val="0"/>
      <w:sz w:val="20"/>
      <w:szCs w:val="20"/>
    </w:rPr>
  </w:style>
  <w:style w:type="paragraph" w:styleId="af9">
    <w:name w:val="List Bullet"/>
    <w:basedOn w:val="a7"/>
    <w:autoRedefine/>
    <w:rsid w:val="006326E0"/>
    <w:pPr>
      <w:widowControl/>
      <w:spacing w:after="60"/>
      <w:ind w:left="3960" w:hanging="360"/>
    </w:pPr>
    <w:rPr>
      <w:rFonts w:ascii="Arial" w:hAnsi="Arial"/>
      <w:kern w:val="0"/>
      <w:sz w:val="20"/>
      <w:szCs w:val="20"/>
    </w:rPr>
  </w:style>
  <w:style w:type="paragraph" w:customStyle="1" w:styleId="RevisionText">
    <w:name w:val="Revision Text"/>
    <w:basedOn w:val="a7"/>
    <w:rsid w:val="006326E0"/>
    <w:pPr>
      <w:widowControl/>
      <w:spacing w:after="60"/>
    </w:pPr>
    <w:rPr>
      <w:rFonts w:ascii="Arial" w:hAnsi="Arial"/>
      <w:kern w:val="0"/>
      <w:sz w:val="18"/>
      <w:szCs w:val="20"/>
    </w:rPr>
  </w:style>
  <w:style w:type="paragraph" w:styleId="afa">
    <w:name w:val="List Number"/>
    <w:basedOn w:val="a7"/>
    <w:rsid w:val="006326E0"/>
    <w:pPr>
      <w:widowControl/>
      <w:spacing w:after="60"/>
      <w:ind w:left="3960" w:hanging="360"/>
    </w:pPr>
    <w:rPr>
      <w:rFonts w:ascii="Arial" w:hAnsi="Arial"/>
      <w:kern w:val="0"/>
      <w:sz w:val="20"/>
      <w:szCs w:val="20"/>
    </w:rPr>
  </w:style>
  <w:style w:type="paragraph" w:styleId="22">
    <w:name w:val="List Number 2"/>
    <w:basedOn w:val="a7"/>
    <w:rsid w:val="006326E0"/>
    <w:pPr>
      <w:widowControl/>
      <w:spacing w:after="60"/>
      <w:ind w:left="4320" w:hanging="360"/>
    </w:pPr>
    <w:rPr>
      <w:rFonts w:ascii="Arial" w:hAnsi="Arial"/>
      <w:kern w:val="0"/>
      <w:sz w:val="20"/>
      <w:szCs w:val="20"/>
    </w:rPr>
  </w:style>
  <w:style w:type="paragraph" w:styleId="afb">
    <w:name w:val="Subtitle"/>
    <w:next w:val="a7"/>
    <w:link w:val="Char5"/>
    <w:qFormat/>
    <w:rsid w:val="006326E0"/>
    <w:pPr>
      <w:spacing w:after="60"/>
      <w:jc w:val="right"/>
    </w:pPr>
    <w:rPr>
      <w:rFonts w:ascii="Arial" w:eastAsia="宋体" w:hAnsi="Arial" w:cs="Times New Roman"/>
      <w:i/>
      <w:noProof/>
      <w:kern w:val="0"/>
      <w:sz w:val="28"/>
      <w:szCs w:val="20"/>
    </w:rPr>
  </w:style>
  <w:style w:type="character" w:customStyle="1" w:styleId="Char5">
    <w:name w:val="副标题 Char"/>
    <w:basedOn w:val="a8"/>
    <w:link w:val="afb"/>
    <w:rsid w:val="006326E0"/>
    <w:rPr>
      <w:rFonts w:ascii="Arial" w:eastAsia="宋体" w:hAnsi="Arial" w:cs="Times New Roman"/>
      <w:i/>
      <w:noProof/>
      <w:kern w:val="0"/>
      <w:sz w:val="28"/>
      <w:szCs w:val="20"/>
    </w:rPr>
  </w:style>
  <w:style w:type="paragraph" w:customStyle="1" w:styleId="TableText">
    <w:name w:val="Table Text"/>
    <w:basedOn w:val="a7"/>
    <w:rsid w:val="006326E0"/>
    <w:pPr>
      <w:widowControl/>
      <w:spacing w:before="60" w:after="60"/>
    </w:pPr>
    <w:rPr>
      <w:rFonts w:ascii="Arial" w:hAnsi="Arial"/>
      <w:kern w:val="0"/>
      <w:sz w:val="20"/>
      <w:szCs w:val="20"/>
    </w:rPr>
  </w:style>
  <w:style w:type="paragraph" w:styleId="afc">
    <w:name w:val="Title"/>
    <w:next w:val="afb"/>
    <w:link w:val="Char6"/>
    <w:qFormat/>
    <w:rsid w:val="006326E0"/>
    <w:pPr>
      <w:pBdr>
        <w:top w:val="single" w:sz="48" w:space="1" w:color="auto"/>
      </w:pBdr>
      <w:spacing w:after="60"/>
      <w:ind w:left="3600"/>
      <w:jc w:val="right"/>
    </w:pPr>
    <w:rPr>
      <w:rFonts w:ascii="Arial" w:eastAsia="宋体" w:hAnsi="Arial" w:cs="Times New Roman"/>
      <w:b/>
      <w:noProof/>
      <w:kern w:val="28"/>
      <w:sz w:val="40"/>
      <w:szCs w:val="20"/>
    </w:rPr>
  </w:style>
  <w:style w:type="character" w:customStyle="1" w:styleId="Char6">
    <w:name w:val="标题 Char"/>
    <w:basedOn w:val="a8"/>
    <w:link w:val="afc"/>
    <w:rsid w:val="006326E0"/>
    <w:rPr>
      <w:rFonts w:ascii="Arial" w:eastAsia="宋体" w:hAnsi="Arial" w:cs="Times New Roman"/>
      <w:b/>
      <w:noProof/>
      <w:kern w:val="28"/>
      <w:sz w:val="40"/>
      <w:szCs w:val="20"/>
    </w:rPr>
  </w:style>
  <w:style w:type="paragraph" w:styleId="12">
    <w:name w:val="toc 1"/>
    <w:basedOn w:val="30"/>
    <w:next w:val="a7"/>
    <w:autoRedefine/>
    <w:uiPriority w:val="39"/>
    <w:rsid w:val="006326E0"/>
    <w:pPr>
      <w:keepNext w:val="0"/>
      <w:keepLines w:val="0"/>
      <w:widowControl/>
      <w:tabs>
        <w:tab w:val="left" w:pos="400"/>
        <w:tab w:val="right" w:leader="dot" w:pos="9540"/>
      </w:tabs>
      <w:spacing w:before="0" w:after="0" w:line="360" w:lineRule="auto"/>
      <w:ind w:rightChars="300" w:right="630"/>
      <w:jc w:val="left"/>
      <w:outlineLvl w:val="9"/>
    </w:pPr>
    <w:rPr>
      <w:bCs w:val="0"/>
      <w:sz w:val="21"/>
      <w:szCs w:val="24"/>
    </w:rPr>
  </w:style>
  <w:style w:type="paragraph" w:styleId="23">
    <w:name w:val="toc 2"/>
    <w:basedOn w:val="a7"/>
    <w:next w:val="a7"/>
    <w:autoRedefine/>
    <w:uiPriority w:val="39"/>
    <w:rsid w:val="006326E0"/>
    <w:pPr>
      <w:widowControl/>
      <w:tabs>
        <w:tab w:val="right" w:leader="dot" w:pos="9540"/>
      </w:tabs>
      <w:ind w:left="200" w:rightChars="-38" w:right="-80"/>
      <w:jc w:val="left"/>
    </w:pPr>
    <w:rPr>
      <w:rFonts w:ascii="Times New Roman" w:hAnsi="Times New Roman"/>
      <w:smallCaps/>
      <w:noProof/>
      <w:kern w:val="0"/>
      <w:szCs w:val="21"/>
    </w:rPr>
  </w:style>
  <w:style w:type="paragraph" w:styleId="32">
    <w:name w:val="toc 3"/>
    <w:basedOn w:val="a7"/>
    <w:next w:val="a7"/>
    <w:autoRedefine/>
    <w:uiPriority w:val="39"/>
    <w:rsid w:val="006326E0"/>
    <w:pPr>
      <w:widowControl/>
      <w:ind w:left="400"/>
      <w:jc w:val="left"/>
    </w:pPr>
    <w:rPr>
      <w:rFonts w:ascii="Times New Roman" w:hAnsi="Times New Roman"/>
      <w:i/>
      <w:kern w:val="0"/>
      <w:sz w:val="20"/>
      <w:szCs w:val="20"/>
    </w:rPr>
  </w:style>
  <w:style w:type="paragraph" w:styleId="TOC">
    <w:name w:val="TOC Heading"/>
    <w:basedOn w:val="10"/>
    <w:uiPriority w:val="39"/>
    <w:qFormat/>
    <w:rsid w:val="006326E0"/>
    <w:pPr>
      <w:keepLines w:val="0"/>
      <w:pBdr>
        <w:top w:val="single" w:sz="48" w:space="1" w:color="auto"/>
      </w:pBdr>
      <w:tabs>
        <w:tab w:val="right" w:pos="9781"/>
      </w:tabs>
      <w:spacing w:before="240" w:after="1440" w:line="240" w:lineRule="auto"/>
      <w:ind w:right="-28"/>
      <w:jc w:val="right"/>
      <w:outlineLvl w:val="9"/>
    </w:pPr>
    <w:rPr>
      <w:rFonts w:ascii="Arial" w:hAnsi="Arial"/>
      <w:kern w:val="28"/>
      <w:sz w:val="36"/>
    </w:rPr>
  </w:style>
  <w:style w:type="paragraph" w:customStyle="1" w:styleId="SimpleText">
    <w:name w:val="Simple Text"/>
    <w:basedOn w:val="a7"/>
    <w:rsid w:val="006326E0"/>
    <w:pPr>
      <w:widowControl/>
      <w:ind w:left="4105"/>
    </w:pPr>
    <w:rPr>
      <w:rFonts w:ascii="Arial" w:hAnsi="Arial"/>
      <w:kern w:val="0"/>
      <w:sz w:val="20"/>
      <w:szCs w:val="20"/>
    </w:rPr>
  </w:style>
  <w:style w:type="paragraph" w:customStyle="1" w:styleId="CodeBodyText">
    <w:name w:val="Code Body Text"/>
    <w:basedOn w:val="a7"/>
    <w:rsid w:val="006326E0"/>
    <w:pPr>
      <w:widowControl/>
      <w:ind w:left="720"/>
    </w:pPr>
    <w:rPr>
      <w:rFonts w:ascii="Courier New" w:hAnsi="Courier New"/>
      <w:kern w:val="0"/>
      <w:sz w:val="20"/>
      <w:szCs w:val="20"/>
    </w:rPr>
  </w:style>
  <w:style w:type="paragraph" w:customStyle="1" w:styleId="CodeHeader">
    <w:name w:val="Code Header"/>
    <w:basedOn w:val="40"/>
    <w:rsid w:val="006326E0"/>
    <w:pPr>
      <w:keepLines w:val="0"/>
      <w:widowControl/>
      <w:pBdr>
        <w:bottom w:val="single" w:sz="6" w:space="1" w:color="auto"/>
      </w:pBdr>
      <w:spacing w:before="240" w:after="120" w:line="240" w:lineRule="auto"/>
      <w:ind w:left="720"/>
      <w:outlineLvl w:val="9"/>
    </w:pPr>
    <w:rPr>
      <w:bCs w:val="0"/>
      <w:kern w:val="0"/>
      <w:sz w:val="20"/>
      <w:szCs w:val="20"/>
    </w:rPr>
  </w:style>
  <w:style w:type="paragraph" w:customStyle="1" w:styleId="CodeNormalText">
    <w:name w:val="Code Normal Text"/>
    <w:basedOn w:val="a7"/>
    <w:rsid w:val="006326E0"/>
    <w:pPr>
      <w:widowControl/>
      <w:spacing w:after="120"/>
      <w:ind w:left="720"/>
    </w:pPr>
    <w:rPr>
      <w:rFonts w:ascii="Arial" w:hAnsi="Arial"/>
      <w:kern w:val="0"/>
      <w:sz w:val="20"/>
      <w:szCs w:val="20"/>
    </w:rPr>
  </w:style>
  <w:style w:type="paragraph" w:customStyle="1" w:styleId="Imagecentered">
    <w:name w:val="Image (centered)"/>
    <w:basedOn w:val="Image"/>
    <w:next w:val="af8"/>
    <w:rsid w:val="006326E0"/>
    <w:pPr>
      <w:ind w:left="0"/>
      <w:jc w:val="center"/>
    </w:pPr>
  </w:style>
  <w:style w:type="paragraph" w:styleId="afd">
    <w:name w:val="Normal Indent"/>
    <w:basedOn w:val="a7"/>
    <w:rsid w:val="006326E0"/>
    <w:pPr>
      <w:widowControl/>
      <w:tabs>
        <w:tab w:val="left" w:pos="4111"/>
      </w:tabs>
      <w:spacing w:after="120"/>
      <w:ind w:left="4111" w:hanging="1559"/>
    </w:pPr>
    <w:rPr>
      <w:rFonts w:ascii="Arial" w:hAnsi="Arial"/>
      <w:kern w:val="0"/>
      <w:sz w:val="20"/>
      <w:szCs w:val="20"/>
    </w:rPr>
  </w:style>
  <w:style w:type="character" w:customStyle="1" w:styleId="Char7">
    <w:name w:val="脚注文本 Char"/>
    <w:basedOn w:val="a8"/>
    <w:link w:val="afe"/>
    <w:semiHidden/>
    <w:rsid w:val="006326E0"/>
    <w:rPr>
      <w:rFonts w:ascii="Arial" w:eastAsia="宋体" w:hAnsi="Arial" w:cs="Times New Roman"/>
      <w:kern w:val="0"/>
      <w:sz w:val="20"/>
      <w:szCs w:val="20"/>
    </w:rPr>
  </w:style>
  <w:style w:type="paragraph" w:styleId="afe">
    <w:name w:val="footnote text"/>
    <w:basedOn w:val="a7"/>
    <w:link w:val="Char7"/>
    <w:semiHidden/>
    <w:rsid w:val="006326E0"/>
    <w:pPr>
      <w:widowControl/>
      <w:spacing w:after="120"/>
      <w:ind w:left="4105"/>
    </w:pPr>
    <w:rPr>
      <w:rFonts w:ascii="Arial" w:hAnsi="Arial"/>
      <w:kern w:val="0"/>
      <w:sz w:val="20"/>
      <w:szCs w:val="20"/>
    </w:rPr>
  </w:style>
  <w:style w:type="paragraph" w:customStyle="1" w:styleId="Heading">
    <w:name w:val="Heading"/>
    <w:basedOn w:val="TOC"/>
    <w:rsid w:val="006326E0"/>
    <w:pPr>
      <w:tabs>
        <w:tab w:val="right" w:pos="9630"/>
      </w:tabs>
    </w:pPr>
  </w:style>
  <w:style w:type="paragraph" w:customStyle="1" w:styleId="ListBullett2">
    <w:name w:val="List Bullett 2"/>
    <w:basedOn w:val="af9"/>
    <w:rsid w:val="006326E0"/>
    <w:pPr>
      <w:ind w:left="4320"/>
    </w:pPr>
  </w:style>
  <w:style w:type="paragraph" w:customStyle="1" w:styleId="BulletDbl">
    <w:name w:val="BulletDbl"/>
    <w:basedOn w:val="a7"/>
    <w:rsid w:val="006326E0"/>
    <w:pPr>
      <w:widowControl/>
      <w:spacing w:after="120"/>
      <w:ind w:left="4464" w:hanging="360"/>
    </w:pPr>
    <w:rPr>
      <w:rFonts w:ascii="Arial" w:hAnsi="Arial"/>
      <w:b/>
      <w:kern w:val="0"/>
      <w:sz w:val="20"/>
      <w:szCs w:val="20"/>
    </w:rPr>
  </w:style>
  <w:style w:type="paragraph" w:customStyle="1" w:styleId="BulletSgl">
    <w:name w:val="BulletSgl"/>
    <w:basedOn w:val="a7"/>
    <w:rsid w:val="006326E0"/>
    <w:pPr>
      <w:widowControl/>
      <w:spacing w:after="120"/>
      <w:ind w:left="4464" w:hanging="360"/>
    </w:pPr>
    <w:rPr>
      <w:rFonts w:ascii="Arial" w:hAnsi="Arial"/>
      <w:b/>
      <w:kern w:val="0"/>
      <w:sz w:val="20"/>
      <w:szCs w:val="20"/>
    </w:rPr>
  </w:style>
  <w:style w:type="paragraph" w:customStyle="1" w:styleId="CoverTitle">
    <w:name w:val="Cover Title"/>
    <w:basedOn w:val="a7"/>
    <w:rsid w:val="006326E0"/>
    <w:pPr>
      <w:widowControl/>
      <w:pBdr>
        <w:top w:val="single" w:sz="48" w:space="1" w:color="auto"/>
      </w:pBdr>
      <w:tabs>
        <w:tab w:val="right" w:pos="9781"/>
      </w:tabs>
      <w:spacing w:after="120"/>
      <w:ind w:left="4105"/>
    </w:pPr>
    <w:rPr>
      <w:rFonts w:ascii="Arial" w:hAnsi="Arial"/>
      <w:b/>
      <w:kern w:val="0"/>
      <w:sz w:val="36"/>
      <w:szCs w:val="20"/>
    </w:rPr>
  </w:style>
  <w:style w:type="paragraph" w:customStyle="1" w:styleId="EmdashDbl">
    <w:name w:val="EmdashDbl"/>
    <w:basedOn w:val="a7"/>
    <w:rsid w:val="006326E0"/>
    <w:pPr>
      <w:widowControl/>
      <w:spacing w:after="120"/>
      <w:ind w:left="4824" w:hanging="360"/>
    </w:pPr>
    <w:rPr>
      <w:rFonts w:ascii="Arial" w:hAnsi="Arial"/>
      <w:b/>
      <w:kern w:val="0"/>
      <w:sz w:val="20"/>
      <w:szCs w:val="20"/>
    </w:rPr>
  </w:style>
  <w:style w:type="paragraph" w:customStyle="1" w:styleId="EmdashSgl">
    <w:name w:val="EmdashSgl"/>
    <w:basedOn w:val="a7"/>
    <w:rsid w:val="006326E0"/>
    <w:pPr>
      <w:widowControl/>
      <w:spacing w:after="120"/>
      <w:ind w:left="4824" w:hanging="360"/>
    </w:pPr>
    <w:rPr>
      <w:rFonts w:ascii="Arial" w:hAnsi="Arial"/>
      <w:b/>
      <w:kern w:val="0"/>
      <w:sz w:val="20"/>
      <w:szCs w:val="20"/>
    </w:rPr>
  </w:style>
  <w:style w:type="paragraph" w:customStyle="1" w:styleId="FooterCover">
    <w:name w:val="FooterCover"/>
    <w:basedOn w:val="af1"/>
    <w:rsid w:val="006326E0"/>
    <w:pPr>
      <w:widowControl/>
      <w:tabs>
        <w:tab w:val="clear" w:pos="4153"/>
        <w:tab w:val="clear" w:pos="8306"/>
        <w:tab w:val="right" w:pos="9720"/>
      </w:tabs>
      <w:snapToGrid/>
      <w:spacing w:after="120"/>
      <w:jc w:val="both"/>
    </w:pPr>
    <w:rPr>
      <w:rFonts w:ascii="Arial" w:hAnsi="Arial"/>
      <w:b/>
      <w:kern w:val="0"/>
      <w:sz w:val="16"/>
      <w:szCs w:val="20"/>
    </w:rPr>
  </w:style>
  <w:style w:type="paragraph" w:customStyle="1" w:styleId="Formtext">
    <w:name w:val="Form text"/>
    <w:basedOn w:val="a7"/>
    <w:rsid w:val="006326E0"/>
    <w:pPr>
      <w:widowControl/>
      <w:spacing w:after="120"/>
      <w:ind w:left="4105"/>
    </w:pPr>
    <w:rPr>
      <w:rFonts w:ascii="Times" w:hAnsi="Times"/>
      <w:kern w:val="0"/>
      <w:sz w:val="20"/>
      <w:szCs w:val="20"/>
    </w:rPr>
  </w:style>
  <w:style w:type="paragraph" w:customStyle="1" w:styleId="Hang">
    <w:name w:val="Hang"/>
    <w:basedOn w:val="a7"/>
    <w:next w:val="a7"/>
    <w:rsid w:val="006326E0"/>
    <w:pPr>
      <w:widowControl/>
      <w:tabs>
        <w:tab w:val="right" w:pos="3744"/>
        <w:tab w:val="left" w:pos="4104"/>
      </w:tabs>
      <w:spacing w:after="120"/>
      <w:ind w:left="4105" w:hanging="4104"/>
    </w:pPr>
    <w:rPr>
      <w:rFonts w:ascii="Arial" w:hAnsi="Arial"/>
      <w:b/>
      <w:kern w:val="0"/>
      <w:sz w:val="20"/>
      <w:szCs w:val="20"/>
    </w:rPr>
  </w:style>
  <w:style w:type="paragraph" w:customStyle="1" w:styleId="HeaderFirst">
    <w:name w:val="HeaderFirst"/>
    <w:basedOn w:val="af2"/>
    <w:rsid w:val="006326E0"/>
    <w:pPr>
      <w:widowControl/>
      <w:pBdr>
        <w:bottom w:val="none" w:sz="0" w:space="0" w:color="auto"/>
      </w:pBdr>
      <w:tabs>
        <w:tab w:val="clear" w:pos="4153"/>
        <w:tab w:val="clear" w:pos="8306"/>
      </w:tabs>
      <w:snapToGrid/>
      <w:spacing w:after="120"/>
      <w:jc w:val="both"/>
    </w:pPr>
    <w:rPr>
      <w:rFonts w:ascii="Arial" w:hAnsi="Arial"/>
      <w:b/>
      <w:kern w:val="0"/>
      <w:sz w:val="16"/>
      <w:szCs w:val="20"/>
    </w:rPr>
  </w:style>
  <w:style w:type="paragraph" w:customStyle="1" w:styleId="Heading0">
    <w:name w:val="Heading 0"/>
    <w:basedOn w:val="10"/>
    <w:next w:val="a7"/>
    <w:rsid w:val="006326E0"/>
    <w:pPr>
      <w:keepLines w:val="0"/>
      <w:pBdr>
        <w:top w:val="single" w:sz="48" w:space="1" w:color="auto"/>
      </w:pBdr>
      <w:tabs>
        <w:tab w:val="right" w:pos="9781"/>
      </w:tabs>
      <w:spacing w:before="240" w:after="1440" w:line="240" w:lineRule="auto"/>
      <w:ind w:right="-28"/>
      <w:jc w:val="both"/>
      <w:outlineLvl w:val="9"/>
    </w:pPr>
    <w:rPr>
      <w:rFonts w:ascii="Arial" w:hAnsi="Arial"/>
      <w:b w:val="0"/>
      <w:kern w:val="28"/>
      <w:sz w:val="36"/>
    </w:rPr>
  </w:style>
  <w:style w:type="paragraph" w:customStyle="1" w:styleId="Heading20">
    <w:name w:val="Heading 2 0"/>
    <w:basedOn w:val="20"/>
    <w:next w:val="a7"/>
    <w:rsid w:val="006326E0"/>
    <w:pPr>
      <w:pBdr>
        <w:top w:val="single" w:sz="18" w:space="1" w:color="auto"/>
        <w:bottom w:val="single" w:sz="6" w:space="1" w:color="auto"/>
      </w:pBdr>
      <w:spacing w:before="480" w:after="120" w:line="240" w:lineRule="auto"/>
      <w:ind w:left="360" w:right="-28" w:hanging="360"/>
      <w:outlineLvl w:val="9"/>
    </w:pPr>
    <w:rPr>
      <w:rFonts w:ascii="Arial" w:hAnsi="Arial"/>
      <w:bCs w:val="0"/>
      <w:szCs w:val="20"/>
    </w:rPr>
  </w:style>
  <w:style w:type="paragraph" w:customStyle="1" w:styleId="TableHead">
    <w:name w:val="TableHead"/>
    <w:basedOn w:val="a7"/>
    <w:rsid w:val="006326E0"/>
    <w:pPr>
      <w:widowControl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TableText0">
    <w:name w:val="TableText"/>
    <w:basedOn w:val="a7"/>
    <w:rsid w:val="006326E0"/>
    <w:pPr>
      <w:widowControl/>
    </w:pPr>
    <w:rPr>
      <w:rFonts w:ascii="Arial" w:hAnsi="Arial"/>
      <w:kern w:val="0"/>
      <w:sz w:val="20"/>
      <w:szCs w:val="20"/>
    </w:rPr>
  </w:style>
  <w:style w:type="paragraph" w:customStyle="1" w:styleId="Ttulo12">
    <w:name w:val="Título 1/2"/>
    <w:basedOn w:val="10"/>
    <w:rsid w:val="006326E0"/>
    <w:pPr>
      <w:keepLines w:val="0"/>
      <w:pBdr>
        <w:top w:val="single" w:sz="48" w:space="1" w:color="auto"/>
      </w:pBdr>
      <w:tabs>
        <w:tab w:val="right" w:pos="9781"/>
      </w:tabs>
      <w:spacing w:before="240" w:after="1440" w:line="240" w:lineRule="auto"/>
      <w:ind w:left="4395" w:right="-28" w:hanging="291"/>
      <w:outlineLvl w:val="9"/>
    </w:pPr>
    <w:rPr>
      <w:rFonts w:ascii="Arial" w:hAnsi="Arial"/>
      <w:b w:val="0"/>
      <w:kern w:val="28"/>
      <w:sz w:val="36"/>
    </w:rPr>
  </w:style>
  <w:style w:type="paragraph" w:styleId="1">
    <w:name w:val="index 1"/>
    <w:basedOn w:val="a7"/>
    <w:next w:val="a7"/>
    <w:autoRedefine/>
    <w:semiHidden/>
    <w:rsid w:val="006326E0"/>
    <w:pPr>
      <w:widowControl/>
      <w:numPr>
        <w:ilvl w:val="1"/>
        <w:numId w:val="9"/>
      </w:numPr>
      <w:tabs>
        <w:tab w:val="right" w:leader="dot" w:pos="4514"/>
      </w:tabs>
      <w:spacing w:after="120"/>
      <w:ind w:left="200" w:hanging="200"/>
    </w:pPr>
    <w:rPr>
      <w:rFonts w:ascii="Arial" w:hAnsi="Arial"/>
      <w:kern w:val="0"/>
      <w:sz w:val="20"/>
      <w:szCs w:val="20"/>
    </w:rPr>
  </w:style>
  <w:style w:type="paragraph" w:styleId="2">
    <w:name w:val="index 2"/>
    <w:basedOn w:val="a7"/>
    <w:next w:val="a7"/>
    <w:autoRedefine/>
    <w:semiHidden/>
    <w:rsid w:val="006326E0"/>
    <w:pPr>
      <w:widowControl/>
      <w:numPr>
        <w:ilvl w:val="2"/>
        <w:numId w:val="9"/>
      </w:numPr>
      <w:tabs>
        <w:tab w:val="right" w:leader="dot" w:pos="4514"/>
      </w:tabs>
      <w:spacing w:after="120"/>
      <w:ind w:left="400" w:hanging="200"/>
    </w:pPr>
    <w:rPr>
      <w:rFonts w:ascii="Arial" w:hAnsi="Arial"/>
      <w:kern w:val="0"/>
      <w:sz w:val="20"/>
      <w:szCs w:val="20"/>
    </w:rPr>
  </w:style>
  <w:style w:type="paragraph" w:styleId="3">
    <w:name w:val="index 3"/>
    <w:basedOn w:val="a7"/>
    <w:next w:val="a7"/>
    <w:autoRedefine/>
    <w:semiHidden/>
    <w:rsid w:val="006326E0"/>
    <w:pPr>
      <w:widowControl/>
      <w:numPr>
        <w:ilvl w:val="3"/>
        <w:numId w:val="9"/>
      </w:numPr>
      <w:tabs>
        <w:tab w:val="right" w:leader="dot" w:pos="4514"/>
      </w:tabs>
      <w:spacing w:after="120"/>
      <w:ind w:left="600" w:hanging="200"/>
    </w:pPr>
    <w:rPr>
      <w:rFonts w:ascii="Arial" w:hAnsi="Arial"/>
      <w:kern w:val="0"/>
      <w:sz w:val="20"/>
      <w:szCs w:val="20"/>
    </w:rPr>
  </w:style>
  <w:style w:type="paragraph" w:styleId="4">
    <w:name w:val="index 4"/>
    <w:basedOn w:val="a7"/>
    <w:next w:val="a7"/>
    <w:autoRedefine/>
    <w:semiHidden/>
    <w:rsid w:val="006326E0"/>
    <w:pPr>
      <w:widowControl/>
      <w:numPr>
        <w:ilvl w:val="4"/>
        <w:numId w:val="9"/>
      </w:numPr>
      <w:tabs>
        <w:tab w:val="right" w:leader="dot" w:pos="4514"/>
      </w:tabs>
      <w:spacing w:after="120"/>
      <w:ind w:left="800" w:hanging="200"/>
    </w:pPr>
    <w:rPr>
      <w:rFonts w:ascii="Arial" w:hAnsi="Arial"/>
      <w:kern w:val="0"/>
      <w:sz w:val="20"/>
      <w:szCs w:val="20"/>
    </w:rPr>
  </w:style>
  <w:style w:type="paragraph" w:styleId="5">
    <w:name w:val="index 5"/>
    <w:basedOn w:val="a7"/>
    <w:next w:val="a7"/>
    <w:autoRedefine/>
    <w:semiHidden/>
    <w:rsid w:val="006326E0"/>
    <w:pPr>
      <w:widowControl/>
      <w:numPr>
        <w:ilvl w:val="5"/>
        <w:numId w:val="9"/>
      </w:numPr>
      <w:tabs>
        <w:tab w:val="right" w:leader="dot" w:pos="4514"/>
      </w:tabs>
      <w:spacing w:after="120"/>
      <w:ind w:left="1000" w:hanging="200"/>
    </w:pPr>
    <w:rPr>
      <w:rFonts w:ascii="Arial" w:hAnsi="Arial"/>
      <w:kern w:val="0"/>
      <w:sz w:val="20"/>
      <w:szCs w:val="20"/>
    </w:rPr>
  </w:style>
  <w:style w:type="paragraph" w:styleId="6">
    <w:name w:val="index 6"/>
    <w:basedOn w:val="a7"/>
    <w:next w:val="a7"/>
    <w:autoRedefine/>
    <w:semiHidden/>
    <w:rsid w:val="006326E0"/>
    <w:pPr>
      <w:widowControl/>
      <w:numPr>
        <w:ilvl w:val="6"/>
        <w:numId w:val="9"/>
      </w:numPr>
      <w:tabs>
        <w:tab w:val="right" w:leader="dot" w:pos="4514"/>
      </w:tabs>
      <w:spacing w:after="120"/>
      <w:ind w:left="1200" w:hanging="200"/>
    </w:pPr>
    <w:rPr>
      <w:rFonts w:ascii="Arial" w:hAnsi="Arial"/>
      <w:kern w:val="0"/>
      <w:sz w:val="20"/>
      <w:szCs w:val="20"/>
    </w:rPr>
  </w:style>
  <w:style w:type="paragraph" w:styleId="7">
    <w:name w:val="index 7"/>
    <w:basedOn w:val="a7"/>
    <w:next w:val="a7"/>
    <w:autoRedefine/>
    <w:semiHidden/>
    <w:rsid w:val="006326E0"/>
    <w:pPr>
      <w:widowControl/>
      <w:numPr>
        <w:numId w:val="10"/>
      </w:numPr>
      <w:tabs>
        <w:tab w:val="right" w:leader="dot" w:pos="4514"/>
      </w:tabs>
      <w:spacing w:after="120"/>
      <w:ind w:left="1400" w:hanging="200"/>
    </w:pPr>
    <w:rPr>
      <w:rFonts w:ascii="Arial" w:hAnsi="Arial"/>
      <w:kern w:val="0"/>
      <w:sz w:val="20"/>
      <w:szCs w:val="20"/>
    </w:rPr>
  </w:style>
  <w:style w:type="paragraph" w:styleId="aff">
    <w:name w:val="index heading"/>
    <w:basedOn w:val="a7"/>
    <w:next w:val="1"/>
    <w:semiHidden/>
    <w:rsid w:val="006326E0"/>
    <w:pPr>
      <w:widowControl/>
      <w:spacing w:after="120"/>
      <w:ind w:left="4105"/>
    </w:pPr>
    <w:rPr>
      <w:rFonts w:ascii="Arial" w:hAnsi="Arial"/>
      <w:kern w:val="0"/>
      <w:sz w:val="20"/>
      <w:szCs w:val="20"/>
    </w:rPr>
  </w:style>
  <w:style w:type="character" w:customStyle="1" w:styleId="Char8">
    <w:name w:val="批注文字 Char"/>
    <w:basedOn w:val="a8"/>
    <w:link w:val="aff0"/>
    <w:uiPriority w:val="99"/>
    <w:semiHidden/>
    <w:rsid w:val="006326E0"/>
    <w:rPr>
      <w:rFonts w:ascii="Times New Roman" w:eastAsia="宋体" w:hAnsi="Times New Roman" w:cs="Times New Roman"/>
      <w:szCs w:val="24"/>
    </w:rPr>
  </w:style>
  <w:style w:type="paragraph" w:styleId="aff0">
    <w:name w:val="annotation text"/>
    <w:basedOn w:val="a7"/>
    <w:link w:val="Char8"/>
    <w:uiPriority w:val="99"/>
    <w:semiHidden/>
    <w:unhideWhenUsed/>
    <w:rsid w:val="006326E0"/>
    <w:pPr>
      <w:jc w:val="left"/>
    </w:pPr>
    <w:rPr>
      <w:rFonts w:ascii="Times New Roman" w:hAnsi="Times New Roman"/>
      <w:szCs w:val="24"/>
    </w:rPr>
  </w:style>
  <w:style w:type="character" w:customStyle="1" w:styleId="Char9">
    <w:name w:val="批注主题 Char"/>
    <w:basedOn w:val="Char8"/>
    <w:link w:val="aff1"/>
    <w:uiPriority w:val="99"/>
    <w:semiHidden/>
    <w:rsid w:val="006326E0"/>
    <w:rPr>
      <w:rFonts w:ascii="Times New Roman" w:eastAsia="宋体" w:hAnsi="Times New Roman" w:cs="Times New Roman"/>
      <w:b/>
      <w:bCs/>
      <w:szCs w:val="24"/>
    </w:rPr>
  </w:style>
  <w:style w:type="paragraph" w:styleId="aff1">
    <w:name w:val="annotation subject"/>
    <w:basedOn w:val="aff0"/>
    <w:next w:val="aff0"/>
    <w:link w:val="Char9"/>
    <w:uiPriority w:val="99"/>
    <w:semiHidden/>
    <w:unhideWhenUsed/>
    <w:rsid w:val="006326E0"/>
    <w:rPr>
      <w:b/>
      <w:bCs/>
    </w:rPr>
  </w:style>
  <w:style w:type="paragraph" w:customStyle="1" w:styleId="a0">
    <w:name w:val="前言、引言标题"/>
    <w:next w:val="a7"/>
    <w:rsid w:val="006326E0"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1">
    <w:name w:val="章标题"/>
    <w:next w:val="ac"/>
    <w:rsid w:val="006326E0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2">
    <w:name w:val="一级条标题"/>
    <w:next w:val="ac"/>
    <w:rsid w:val="006326E0"/>
    <w:pPr>
      <w:numPr>
        <w:ilvl w:val="2"/>
        <w:numId w:val="2"/>
      </w:num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3">
    <w:name w:val="二级条标题"/>
    <w:basedOn w:val="a2"/>
    <w:next w:val="ac"/>
    <w:rsid w:val="006326E0"/>
    <w:pPr>
      <w:numPr>
        <w:ilvl w:val="3"/>
      </w:numPr>
      <w:outlineLvl w:val="3"/>
    </w:pPr>
  </w:style>
  <w:style w:type="paragraph" w:customStyle="1" w:styleId="a4">
    <w:name w:val="三级条标题"/>
    <w:basedOn w:val="a3"/>
    <w:next w:val="ac"/>
    <w:rsid w:val="006326E0"/>
    <w:pPr>
      <w:numPr>
        <w:ilvl w:val="4"/>
      </w:numPr>
      <w:outlineLvl w:val="4"/>
    </w:pPr>
  </w:style>
  <w:style w:type="paragraph" w:customStyle="1" w:styleId="a5">
    <w:name w:val="四级条标题"/>
    <w:basedOn w:val="a4"/>
    <w:next w:val="ac"/>
    <w:rsid w:val="006326E0"/>
    <w:pPr>
      <w:numPr>
        <w:ilvl w:val="5"/>
      </w:numPr>
      <w:outlineLvl w:val="5"/>
    </w:pPr>
  </w:style>
  <w:style w:type="paragraph" w:customStyle="1" w:styleId="a6">
    <w:name w:val="五级条标题"/>
    <w:basedOn w:val="a5"/>
    <w:next w:val="ac"/>
    <w:rsid w:val="006326E0"/>
    <w:pPr>
      <w:numPr>
        <w:ilvl w:val="6"/>
      </w:numPr>
      <w:outlineLvl w:val="6"/>
    </w:pPr>
  </w:style>
  <w:style w:type="paragraph" w:customStyle="1" w:styleId="a">
    <w:name w:val="正文表标题"/>
    <w:next w:val="ac"/>
    <w:rsid w:val="006326E0"/>
    <w:pPr>
      <w:numPr>
        <w:numId w:val="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4">
    <w:name w:val="列出段落2"/>
    <w:basedOn w:val="a7"/>
    <w:uiPriority w:val="34"/>
    <w:qFormat/>
    <w:rsid w:val="006326E0"/>
    <w:pPr>
      <w:ind w:firstLineChars="200" w:firstLine="420"/>
    </w:pPr>
    <w:rPr>
      <w:rFonts w:ascii="Times New Roman" w:hAnsi="Times New Roman"/>
      <w:szCs w:val="24"/>
    </w:rPr>
  </w:style>
  <w:style w:type="paragraph" w:customStyle="1" w:styleId="13">
    <w:name w:val="列出段落1"/>
    <w:basedOn w:val="a7"/>
    <w:rsid w:val="006326E0"/>
    <w:pPr>
      <w:ind w:firstLineChars="200" w:firstLine="420"/>
    </w:pPr>
    <w:rPr>
      <w:rFonts w:ascii="Times New Roman" w:hAnsi="Times New Roman"/>
      <w:szCs w:val="24"/>
    </w:rPr>
  </w:style>
  <w:style w:type="paragraph" w:styleId="aff2">
    <w:name w:val="No Spacing"/>
    <w:link w:val="Chara"/>
    <w:uiPriority w:val="1"/>
    <w:qFormat/>
    <w:rsid w:val="006326E0"/>
    <w:rPr>
      <w:rFonts w:ascii="Calibri" w:eastAsia="宋体" w:hAnsi="Calibri" w:cs="Times New Roman"/>
      <w:kern w:val="0"/>
      <w:sz w:val="22"/>
    </w:rPr>
  </w:style>
  <w:style w:type="character" w:customStyle="1" w:styleId="Chara">
    <w:name w:val="无间隔 Char"/>
    <w:link w:val="aff2"/>
    <w:uiPriority w:val="1"/>
    <w:rsid w:val="006326E0"/>
    <w:rPr>
      <w:rFonts w:ascii="Calibri" w:eastAsia="宋体" w:hAnsi="Calibri" w:cs="Times New Roman"/>
      <w:kern w:val="0"/>
      <w:sz w:val="22"/>
    </w:rPr>
  </w:style>
  <w:style w:type="paragraph" w:styleId="41">
    <w:name w:val="toc 4"/>
    <w:basedOn w:val="a7"/>
    <w:next w:val="a7"/>
    <w:autoRedefine/>
    <w:semiHidden/>
    <w:rsid w:val="001B45F9"/>
    <w:pPr>
      <w:widowControl/>
      <w:ind w:left="600"/>
      <w:jc w:val="left"/>
    </w:pPr>
    <w:rPr>
      <w:rFonts w:ascii="Times New Roman" w:hAnsi="Times New Roman"/>
      <w:kern w:val="0"/>
      <w:sz w:val="18"/>
      <w:szCs w:val="20"/>
    </w:rPr>
  </w:style>
  <w:style w:type="paragraph" w:styleId="51">
    <w:name w:val="toc 5"/>
    <w:basedOn w:val="a7"/>
    <w:next w:val="a7"/>
    <w:autoRedefine/>
    <w:semiHidden/>
    <w:rsid w:val="001B45F9"/>
    <w:pPr>
      <w:widowControl/>
      <w:ind w:left="800"/>
      <w:jc w:val="left"/>
    </w:pPr>
    <w:rPr>
      <w:rFonts w:ascii="Times New Roman" w:hAnsi="Times New Roman"/>
      <w:kern w:val="0"/>
      <w:sz w:val="18"/>
      <w:szCs w:val="20"/>
    </w:rPr>
  </w:style>
  <w:style w:type="paragraph" w:styleId="61">
    <w:name w:val="toc 6"/>
    <w:basedOn w:val="a7"/>
    <w:next w:val="a7"/>
    <w:autoRedefine/>
    <w:semiHidden/>
    <w:rsid w:val="001B45F9"/>
    <w:pPr>
      <w:widowControl/>
      <w:ind w:left="1000"/>
      <w:jc w:val="left"/>
    </w:pPr>
    <w:rPr>
      <w:rFonts w:ascii="Times New Roman" w:hAnsi="Times New Roman"/>
      <w:kern w:val="0"/>
      <w:sz w:val="18"/>
      <w:szCs w:val="20"/>
    </w:rPr>
  </w:style>
  <w:style w:type="paragraph" w:styleId="71">
    <w:name w:val="toc 7"/>
    <w:basedOn w:val="a7"/>
    <w:next w:val="a7"/>
    <w:autoRedefine/>
    <w:semiHidden/>
    <w:rsid w:val="001B45F9"/>
    <w:pPr>
      <w:widowControl/>
      <w:ind w:left="1200"/>
      <w:jc w:val="left"/>
    </w:pPr>
    <w:rPr>
      <w:rFonts w:ascii="Times New Roman" w:hAnsi="Times New Roman"/>
      <w:kern w:val="0"/>
      <w:sz w:val="18"/>
      <w:szCs w:val="20"/>
    </w:rPr>
  </w:style>
  <w:style w:type="paragraph" w:styleId="80">
    <w:name w:val="toc 8"/>
    <w:basedOn w:val="a7"/>
    <w:next w:val="a7"/>
    <w:autoRedefine/>
    <w:semiHidden/>
    <w:rsid w:val="001B45F9"/>
    <w:pPr>
      <w:widowControl/>
      <w:ind w:left="1400"/>
      <w:jc w:val="left"/>
    </w:pPr>
    <w:rPr>
      <w:rFonts w:ascii="Times New Roman" w:hAnsi="Times New Roman"/>
      <w:kern w:val="0"/>
      <w:sz w:val="18"/>
      <w:szCs w:val="20"/>
    </w:rPr>
  </w:style>
  <w:style w:type="paragraph" w:styleId="90">
    <w:name w:val="toc 9"/>
    <w:basedOn w:val="a7"/>
    <w:next w:val="a7"/>
    <w:autoRedefine/>
    <w:semiHidden/>
    <w:rsid w:val="001B45F9"/>
    <w:pPr>
      <w:widowControl/>
      <w:ind w:left="1600"/>
      <w:jc w:val="left"/>
    </w:pPr>
    <w:rPr>
      <w:rFonts w:ascii="Times New Roman" w:hAnsi="Times New Roman"/>
      <w:kern w:val="0"/>
      <w:sz w:val="18"/>
      <w:szCs w:val="20"/>
    </w:rPr>
  </w:style>
  <w:style w:type="character" w:styleId="aff3">
    <w:name w:val="footnote reference"/>
    <w:semiHidden/>
    <w:rsid w:val="001B45F9"/>
    <w:rPr>
      <w:vertAlign w:val="superscript"/>
    </w:rPr>
  </w:style>
  <w:style w:type="paragraph" w:styleId="81">
    <w:name w:val="index 8"/>
    <w:basedOn w:val="a7"/>
    <w:next w:val="a7"/>
    <w:autoRedefine/>
    <w:semiHidden/>
    <w:rsid w:val="001B45F9"/>
    <w:pPr>
      <w:widowControl/>
      <w:tabs>
        <w:tab w:val="right" w:leader="dot" w:pos="4514"/>
      </w:tabs>
      <w:spacing w:after="120"/>
      <w:ind w:left="1600" w:hanging="200"/>
    </w:pPr>
    <w:rPr>
      <w:rFonts w:ascii="Arial" w:hAnsi="Arial"/>
      <w:kern w:val="0"/>
      <w:sz w:val="20"/>
      <w:szCs w:val="20"/>
    </w:rPr>
  </w:style>
  <w:style w:type="paragraph" w:styleId="91">
    <w:name w:val="index 9"/>
    <w:basedOn w:val="a7"/>
    <w:next w:val="a7"/>
    <w:autoRedefine/>
    <w:semiHidden/>
    <w:rsid w:val="001B45F9"/>
    <w:pPr>
      <w:widowControl/>
      <w:tabs>
        <w:tab w:val="right" w:leader="dot" w:pos="4514"/>
      </w:tabs>
      <w:spacing w:after="120"/>
      <w:ind w:left="1800" w:hanging="200"/>
    </w:pPr>
    <w:rPr>
      <w:rFonts w:ascii="Arial" w:hAnsi="Arial"/>
      <w:kern w:val="0"/>
      <w:sz w:val="20"/>
      <w:szCs w:val="20"/>
    </w:rPr>
  </w:style>
  <w:style w:type="character" w:styleId="aff4">
    <w:name w:val="annotation reference"/>
    <w:uiPriority w:val="99"/>
    <w:semiHidden/>
    <w:unhideWhenUsed/>
    <w:rsid w:val="001B45F9"/>
    <w:rPr>
      <w:sz w:val="21"/>
      <w:szCs w:val="21"/>
    </w:rPr>
  </w:style>
  <w:style w:type="table" w:styleId="aff5">
    <w:name w:val="Table Grid"/>
    <w:basedOn w:val="a9"/>
    <w:uiPriority w:val="59"/>
    <w:rsid w:val="001B45F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Revision"/>
    <w:hidden/>
    <w:uiPriority w:val="99"/>
    <w:semiHidden/>
    <w:rsid w:val="005725DB"/>
    <w:rPr>
      <w:rFonts w:ascii="Calibri" w:eastAsia="宋体" w:hAnsi="Calibri" w:cs="Times New Roman"/>
    </w:rPr>
  </w:style>
  <w:style w:type="character" w:customStyle="1" w:styleId="invest-period">
    <w:name w:val="invest-period"/>
    <w:basedOn w:val="a8"/>
    <w:rsid w:val="00981540"/>
  </w:style>
  <w:style w:type="character" w:customStyle="1" w:styleId="Char10">
    <w:name w:val="脚注文本 Char1"/>
    <w:basedOn w:val="a8"/>
    <w:uiPriority w:val="99"/>
    <w:semiHidden/>
    <w:rsid w:val="00981540"/>
    <w:rPr>
      <w:rFonts w:ascii="Calibri" w:eastAsia="宋体" w:hAnsi="Calibri" w:cs="Times New Roman"/>
      <w:sz w:val="18"/>
      <w:szCs w:val="18"/>
    </w:rPr>
  </w:style>
  <w:style w:type="character" w:customStyle="1" w:styleId="Char11">
    <w:name w:val="批注文字 Char1"/>
    <w:basedOn w:val="a8"/>
    <w:uiPriority w:val="99"/>
    <w:semiHidden/>
    <w:rsid w:val="00981540"/>
    <w:rPr>
      <w:rFonts w:ascii="Calibri" w:eastAsia="宋体" w:hAnsi="Calibri" w:cs="Times New Roman"/>
    </w:rPr>
  </w:style>
  <w:style w:type="character" w:customStyle="1" w:styleId="Char12">
    <w:name w:val="批注主题 Char1"/>
    <w:basedOn w:val="Char11"/>
    <w:uiPriority w:val="99"/>
    <w:semiHidden/>
    <w:rsid w:val="00981540"/>
    <w:rPr>
      <w:rFonts w:ascii="Calibri" w:eastAsia="宋体" w:hAnsi="Calibri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55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31DD2-E781-44D9-B808-1CC1B01DE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12402</TotalTime>
  <Pages>144</Pages>
  <Words>29516</Words>
  <Characters>168246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xiaowuqiang</cp:lastModifiedBy>
  <cp:revision>407</cp:revision>
  <dcterms:created xsi:type="dcterms:W3CDTF">2014-02-20T00:37:00Z</dcterms:created>
  <dcterms:modified xsi:type="dcterms:W3CDTF">2015-11-24T09:07:00Z</dcterms:modified>
</cp:coreProperties>
</file>