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531D" w:rsidRDefault="0037531D">
      <w:pPr>
        <w:rPr>
          <w:lang w:val="zh-CN"/>
        </w:rPr>
      </w:pPr>
      <w:bookmarkStart w:id="0" w:name="_Toc143587606"/>
      <w:bookmarkStart w:id="1" w:name="_Toc203195026"/>
      <w:bookmarkStart w:id="2" w:name="_Toc205720701"/>
    </w:p>
    <w:p w:rsidR="0037531D" w:rsidRDefault="0037531D">
      <w:pPr>
        <w:rPr>
          <w:lang w:val="zh-CN"/>
        </w:rPr>
      </w:pPr>
    </w:p>
    <w:p w:rsidR="0037531D" w:rsidRDefault="0037531D">
      <w:pPr>
        <w:rPr>
          <w:lang w:val="zh-CN"/>
        </w:rPr>
      </w:pPr>
    </w:p>
    <w:p w:rsidR="0037531D" w:rsidRDefault="0037531D">
      <w:pPr>
        <w:rPr>
          <w:lang w:val="zh-CN"/>
        </w:rPr>
      </w:pPr>
    </w:p>
    <w:p w:rsidR="0037531D" w:rsidRDefault="0037531D">
      <w:pPr>
        <w:rPr>
          <w:lang w:val="zh-CN"/>
        </w:rPr>
      </w:pPr>
    </w:p>
    <w:p w:rsidR="003F3318" w:rsidRDefault="009A024B" w:rsidP="00EF736D">
      <w:pPr>
        <w:spacing w:beforeLines="100" w:afterLines="100"/>
        <w:jc w:val="center"/>
        <w:rPr>
          <w:b/>
          <w:sz w:val="48"/>
          <w:szCs w:val="48"/>
          <w:lang w:val="zh-CN"/>
        </w:rPr>
      </w:pPr>
      <w:r>
        <w:rPr>
          <w:rFonts w:hint="eastAsia"/>
          <w:b/>
          <w:sz w:val="48"/>
          <w:szCs w:val="48"/>
          <w:lang w:val="zh-CN"/>
        </w:rPr>
        <w:t>广西</w:t>
      </w:r>
      <w:r w:rsidR="00954595">
        <w:rPr>
          <w:rFonts w:hint="eastAsia"/>
          <w:b/>
          <w:sz w:val="48"/>
          <w:szCs w:val="48"/>
          <w:lang w:val="zh-CN"/>
        </w:rPr>
        <w:t>黄金交易二级系统</w:t>
      </w:r>
      <w:r w:rsidR="003F3318">
        <w:rPr>
          <w:rFonts w:hint="eastAsia"/>
          <w:b/>
          <w:sz w:val="48"/>
          <w:szCs w:val="48"/>
          <w:lang w:val="zh-CN"/>
        </w:rPr>
        <w:t>详细设计</w:t>
      </w:r>
    </w:p>
    <w:p w:rsidR="004634ED" w:rsidRDefault="00435DDC" w:rsidP="00EF736D">
      <w:pPr>
        <w:spacing w:beforeLines="100" w:afterLines="100"/>
        <w:jc w:val="center"/>
        <w:rPr>
          <w:b/>
          <w:sz w:val="48"/>
          <w:szCs w:val="48"/>
          <w:lang w:val="zh-CN"/>
        </w:rPr>
      </w:pPr>
      <w:r>
        <w:rPr>
          <w:rFonts w:hint="eastAsia"/>
          <w:b/>
          <w:sz w:val="48"/>
          <w:szCs w:val="48"/>
          <w:lang w:val="zh-CN"/>
        </w:rPr>
        <w:t>渠道</w:t>
      </w:r>
      <w:r w:rsidR="003F3318">
        <w:rPr>
          <w:rFonts w:hint="eastAsia"/>
          <w:b/>
          <w:sz w:val="48"/>
          <w:szCs w:val="48"/>
          <w:lang w:val="zh-CN"/>
        </w:rPr>
        <w:t>接口说明书</w:t>
      </w:r>
    </w:p>
    <w:p w:rsidR="004634ED" w:rsidRDefault="003F3318" w:rsidP="00EF736D">
      <w:pPr>
        <w:spacing w:beforeLines="100" w:afterLines="100"/>
        <w:jc w:val="center"/>
        <w:rPr>
          <w:b/>
          <w:sz w:val="48"/>
          <w:szCs w:val="48"/>
          <w:lang w:val="zh-CN"/>
        </w:rPr>
      </w:pPr>
      <w:r>
        <w:rPr>
          <w:rFonts w:hint="eastAsia"/>
          <w:b/>
          <w:sz w:val="48"/>
          <w:szCs w:val="48"/>
          <w:lang w:val="zh-CN"/>
        </w:rPr>
        <w:t>（交易</w:t>
      </w:r>
      <w:r w:rsidR="005848FE">
        <w:rPr>
          <w:rFonts w:hint="eastAsia"/>
          <w:b/>
          <w:sz w:val="48"/>
          <w:szCs w:val="48"/>
          <w:lang w:val="zh-CN"/>
        </w:rPr>
        <w:t>部分</w:t>
      </w:r>
      <w:r>
        <w:rPr>
          <w:rFonts w:hint="eastAsia"/>
          <w:b/>
          <w:sz w:val="48"/>
          <w:szCs w:val="48"/>
          <w:lang w:val="zh-CN"/>
        </w:rPr>
        <w:t>）</w:t>
      </w:r>
    </w:p>
    <w:p w:rsidR="0037531D" w:rsidRDefault="0037531D">
      <w:pPr>
        <w:rPr>
          <w:lang w:val="zh-CN"/>
        </w:rPr>
      </w:pPr>
    </w:p>
    <w:p w:rsidR="0037531D" w:rsidRDefault="0037531D">
      <w:pPr>
        <w:rPr>
          <w:lang w:val="zh-CN"/>
        </w:rPr>
      </w:pPr>
    </w:p>
    <w:p w:rsidR="0037531D" w:rsidRDefault="0037531D">
      <w:pPr>
        <w:rPr>
          <w:lang w:val="zh-CN"/>
        </w:rPr>
      </w:pPr>
    </w:p>
    <w:p w:rsidR="0037531D" w:rsidRDefault="0037531D">
      <w:pPr>
        <w:rPr>
          <w:lang w:val="zh-CN"/>
        </w:rPr>
      </w:pPr>
    </w:p>
    <w:p w:rsidR="0037531D" w:rsidRDefault="0037531D">
      <w:pPr>
        <w:rPr>
          <w:lang w:val="zh-CN"/>
        </w:rPr>
      </w:pPr>
    </w:p>
    <w:p w:rsidR="0037531D" w:rsidRDefault="0037531D">
      <w:pPr>
        <w:rPr>
          <w:lang w:val="zh-CN"/>
        </w:rPr>
      </w:pPr>
    </w:p>
    <w:p w:rsidR="0037531D" w:rsidRDefault="0037531D">
      <w:pPr>
        <w:rPr>
          <w:lang w:val="zh-CN"/>
        </w:rPr>
      </w:pPr>
    </w:p>
    <w:p w:rsidR="0037531D" w:rsidRPr="000F1C89" w:rsidRDefault="0037531D">
      <w:pPr>
        <w:jc w:val="center"/>
        <w:rPr>
          <w:sz w:val="32"/>
          <w:szCs w:val="32"/>
          <w:lang w:val="zh-CN"/>
        </w:rPr>
      </w:pPr>
    </w:p>
    <w:p w:rsidR="0037531D" w:rsidRPr="000F1C89" w:rsidRDefault="0037531D">
      <w:pPr>
        <w:jc w:val="center"/>
        <w:rPr>
          <w:sz w:val="32"/>
          <w:szCs w:val="32"/>
          <w:lang w:val="zh-CN"/>
        </w:rPr>
      </w:pPr>
      <w:r w:rsidRPr="000F1C89">
        <w:rPr>
          <w:rFonts w:hint="eastAsia"/>
          <w:sz w:val="32"/>
          <w:szCs w:val="32"/>
          <w:lang w:val="zh-CN"/>
        </w:rPr>
        <w:t>201</w:t>
      </w:r>
      <w:r w:rsidR="00954595" w:rsidRPr="000F1C89">
        <w:rPr>
          <w:rFonts w:hint="eastAsia"/>
          <w:sz w:val="32"/>
          <w:szCs w:val="32"/>
          <w:lang w:val="zh-CN"/>
        </w:rPr>
        <w:t>6</w:t>
      </w:r>
      <w:r w:rsidRPr="000F1C89">
        <w:rPr>
          <w:rFonts w:hint="eastAsia"/>
          <w:sz w:val="32"/>
          <w:szCs w:val="32"/>
          <w:lang w:val="zh-CN"/>
        </w:rPr>
        <w:t>年</w:t>
      </w:r>
      <w:r w:rsidR="00FC5B2C" w:rsidRPr="000F1C89">
        <w:rPr>
          <w:rFonts w:hint="eastAsia"/>
          <w:sz w:val="32"/>
          <w:szCs w:val="32"/>
          <w:lang w:val="zh-CN"/>
        </w:rPr>
        <w:t>5</w:t>
      </w:r>
      <w:r w:rsidRPr="000F1C89">
        <w:rPr>
          <w:rFonts w:hint="eastAsia"/>
          <w:sz w:val="32"/>
          <w:szCs w:val="32"/>
          <w:lang w:val="zh-CN"/>
        </w:rPr>
        <w:t>月</w:t>
      </w:r>
    </w:p>
    <w:p w:rsidR="00EE25E7" w:rsidRPr="000F1C89" w:rsidRDefault="00FC5B2C">
      <w:pPr>
        <w:jc w:val="center"/>
        <w:rPr>
          <w:sz w:val="32"/>
          <w:szCs w:val="32"/>
          <w:lang w:val="zh-CN"/>
        </w:rPr>
      </w:pPr>
      <w:r w:rsidRPr="000F1C89">
        <w:rPr>
          <w:rFonts w:hint="eastAsia"/>
          <w:sz w:val="32"/>
          <w:szCs w:val="32"/>
          <w:lang w:val="zh-CN"/>
        </w:rPr>
        <w:t>横琴微服科技开发有限公司</w:t>
      </w:r>
    </w:p>
    <w:p w:rsidR="00FC5B2C" w:rsidRPr="000F1C89" w:rsidRDefault="00FC5B2C">
      <w:pPr>
        <w:jc w:val="center"/>
        <w:rPr>
          <w:sz w:val="32"/>
          <w:szCs w:val="32"/>
          <w:lang w:val="zh-CN"/>
        </w:rPr>
      </w:pPr>
    </w:p>
    <w:p w:rsidR="00FC5B2C" w:rsidRDefault="00FC5B2C">
      <w:pPr>
        <w:jc w:val="center"/>
        <w:rPr>
          <w:lang w:val="zh-CN"/>
        </w:rPr>
      </w:pPr>
    </w:p>
    <w:p w:rsidR="0037531D" w:rsidRDefault="0037531D" w:rsidP="00365E6B">
      <w:pPr>
        <w:pStyle w:val="affb"/>
        <w:ind w:left="-617" w:right="-382"/>
      </w:pPr>
      <w:r>
        <w:rPr>
          <w:kern w:val="44"/>
          <w:lang w:val="zh-CN"/>
        </w:rPr>
        <w:br w:type="page"/>
      </w:r>
    </w:p>
    <w:p w:rsidR="0037531D" w:rsidRDefault="0037531D">
      <w:pPr>
        <w:pStyle w:val="affb"/>
        <w:ind w:left="-617" w:right="-382"/>
      </w:pPr>
      <w:r>
        <w:rPr>
          <w:rFonts w:hint="eastAsia"/>
        </w:rPr>
        <w:t>文档修订历史</w:t>
      </w:r>
    </w:p>
    <w:p w:rsidR="0037531D" w:rsidRDefault="0037531D"/>
    <w:tbl>
      <w:tblPr>
        <w:tblW w:w="8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728"/>
        <w:gridCol w:w="3888"/>
        <w:gridCol w:w="2160"/>
      </w:tblGrid>
      <w:tr w:rsidR="0037531D" w:rsidTr="00FC5B2C">
        <w:trPr>
          <w:trHeight w:val="340"/>
          <w:jc w:val="center"/>
        </w:trPr>
        <w:tc>
          <w:tcPr>
            <w:tcW w:w="778" w:type="dxa"/>
          </w:tcPr>
          <w:p w:rsidR="0037531D" w:rsidRPr="0037531D" w:rsidRDefault="0037531D">
            <w:pPr>
              <w:pStyle w:val="60"/>
            </w:pPr>
            <w:r w:rsidRPr="0037531D">
              <w:rPr>
                <w:rFonts w:hint="eastAsia"/>
              </w:rPr>
              <w:t>版本</w:t>
            </w:r>
          </w:p>
        </w:tc>
        <w:tc>
          <w:tcPr>
            <w:tcW w:w="1728" w:type="dxa"/>
          </w:tcPr>
          <w:p w:rsidR="0037531D" w:rsidRPr="0037531D" w:rsidRDefault="0037531D">
            <w:pPr>
              <w:pStyle w:val="60"/>
            </w:pPr>
            <w:r w:rsidRPr="0037531D">
              <w:rPr>
                <w:rFonts w:hint="eastAsia"/>
              </w:rPr>
              <w:t>日期</w:t>
            </w:r>
          </w:p>
        </w:tc>
        <w:tc>
          <w:tcPr>
            <w:tcW w:w="3888" w:type="dxa"/>
          </w:tcPr>
          <w:p w:rsidR="0037531D" w:rsidRPr="0037531D" w:rsidRDefault="0037531D">
            <w:pPr>
              <w:pStyle w:val="60"/>
            </w:pPr>
            <w:r w:rsidRPr="0037531D">
              <w:rPr>
                <w:rFonts w:hint="eastAsia"/>
              </w:rPr>
              <w:t>描述</w:t>
            </w:r>
          </w:p>
        </w:tc>
        <w:tc>
          <w:tcPr>
            <w:tcW w:w="2160" w:type="dxa"/>
          </w:tcPr>
          <w:p w:rsidR="0037531D" w:rsidRPr="0037531D" w:rsidRDefault="0037531D">
            <w:pPr>
              <w:pStyle w:val="60"/>
            </w:pPr>
            <w:r w:rsidRPr="0037531D">
              <w:rPr>
                <w:rFonts w:hint="eastAsia"/>
              </w:rPr>
              <w:t>文档所有者</w:t>
            </w:r>
          </w:p>
        </w:tc>
      </w:tr>
      <w:tr w:rsidR="0037531D" w:rsidTr="00FC5B2C">
        <w:trPr>
          <w:trHeight w:val="340"/>
          <w:jc w:val="center"/>
        </w:trPr>
        <w:tc>
          <w:tcPr>
            <w:tcW w:w="778" w:type="dxa"/>
          </w:tcPr>
          <w:p w:rsidR="0037531D" w:rsidRDefault="00727B8D">
            <w:r>
              <w:rPr>
                <w:rFonts w:hint="eastAsia"/>
              </w:rPr>
              <w:t>V1.0</w:t>
            </w:r>
          </w:p>
        </w:tc>
        <w:tc>
          <w:tcPr>
            <w:tcW w:w="1728" w:type="dxa"/>
          </w:tcPr>
          <w:p w:rsidR="0037531D" w:rsidRDefault="00AC3EB6">
            <w:r>
              <w:rPr>
                <w:rFonts w:hint="eastAsia"/>
              </w:rPr>
              <w:t>2016.4.11</w:t>
            </w:r>
          </w:p>
        </w:tc>
        <w:tc>
          <w:tcPr>
            <w:tcW w:w="3888" w:type="dxa"/>
          </w:tcPr>
          <w:p w:rsidR="0037531D" w:rsidRDefault="00AC3EB6">
            <w:r>
              <w:rPr>
                <w:rFonts w:hint="eastAsia"/>
              </w:rPr>
              <w:t>初稿</w:t>
            </w:r>
          </w:p>
        </w:tc>
        <w:tc>
          <w:tcPr>
            <w:tcW w:w="2160" w:type="dxa"/>
          </w:tcPr>
          <w:p w:rsidR="0037531D" w:rsidRDefault="00FC5B2C">
            <w:r>
              <w:rPr>
                <w:rFonts w:hint="eastAsia"/>
              </w:rPr>
              <w:t>程世禄</w:t>
            </w:r>
          </w:p>
        </w:tc>
      </w:tr>
      <w:tr w:rsidR="00FC5B2C" w:rsidTr="00FC5B2C">
        <w:trPr>
          <w:trHeight w:val="340"/>
          <w:jc w:val="center"/>
        </w:trPr>
        <w:tc>
          <w:tcPr>
            <w:tcW w:w="778" w:type="dxa"/>
          </w:tcPr>
          <w:p w:rsidR="00FC5B2C" w:rsidRDefault="00FC5B2C"/>
        </w:tc>
        <w:tc>
          <w:tcPr>
            <w:tcW w:w="1728" w:type="dxa"/>
          </w:tcPr>
          <w:p w:rsidR="00FC5B2C" w:rsidRDefault="00FC5B2C">
            <w:r>
              <w:rPr>
                <w:rFonts w:hint="eastAsia"/>
              </w:rPr>
              <w:t>2016.7.20</w:t>
            </w:r>
          </w:p>
        </w:tc>
        <w:tc>
          <w:tcPr>
            <w:tcW w:w="3888" w:type="dxa"/>
          </w:tcPr>
          <w:p w:rsidR="00FC5B2C" w:rsidRDefault="00FC5B2C">
            <w:r>
              <w:rPr>
                <w:rFonts w:hint="eastAsia"/>
              </w:rPr>
              <w:t>修订文字描述</w:t>
            </w:r>
          </w:p>
        </w:tc>
        <w:tc>
          <w:tcPr>
            <w:tcW w:w="2160" w:type="dxa"/>
          </w:tcPr>
          <w:p w:rsidR="00FC5B2C" w:rsidRDefault="00FC5B2C">
            <w:r>
              <w:rPr>
                <w:rFonts w:hint="eastAsia"/>
              </w:rPr>
              <w:t>程世禄</w:t>
            </w:r>
          </w:p>
        </w:tc>
      </w:tr>
      <w:tr w:rsidR="00FC5B2C" w:rsidTr="00FC5B2C">
        <w:trPr>
          <w:trHeight w:val="340"/>
          <w:jc w:val="center"/>
        </w:trPr>
        <w:tc>
          <w:tcPr>
            <w:tcW w:w="778" w:type="dxa"/>
          </w:tcPr>
          <w:p w:rsidR="00FC5B2C" w:rsidRDefault="00FC5B2C"/>
        </w:tc>
        <w:tc>
          <w:tcPr>
            <w:tcW w:w="1728" w:type="dxa"/>
          </w:tcPr>
          <w:p w:rsidR="00FC5B2C" w:rsidRDefault="00BD1AD8">
            <w:r>
              <w:rPr>
                <w:rFonts w:hint="eastAsia"/>
              </w:rPr>
              <w:t>2016.8.1</w:t>
            </w:r>
          </w:p>
        </w:tc>
        <w:tc>
          <w:tcPr>
            <w:tcW w:w="3888" w:type="dxa"/>
          </w:tcPr>
          <w:p w:rsidR="00FC5B2C" w:rsidRDefault="00BD1AD8">
            <w:r>
              <w:rPr>
                <w:rFonts w:hint="eastAsia"/>
              </w:rPr>
              <w:t>修改</w:t>
            </w:r>
            <w:r>
              <w:rPr>
                <w:rFonts w:hint="eastAsia"/>
              </w:rPr>
              <w:t>Socket</w:t>
            </w:r>
            <w:r>
              <w:rPr>
                <w:rFonts w:hint="eastAsia"/>
              </w:rPr>
              <w:t>通讯模式</w:t>
            </w:r>
          </w:p>
        </w:tc>
        <w:tc>
          <w:tcPr>
            <w:tcW w:w="2160" w:type="dxa"/>
          </w:tcPr>
          <w:p w:rsidR="00FC5B2C" w:rsidRDefault="00BD1AD8">
            <w:r>
              <w:rPr>
                <w:rFonts w:hint="eastAsia"/>
              </w:rPr>
              <w:t>程世禄</w:t>
            </w:r>
          </w:p>
        </w:tc>
      </w:tr>
      <w:tr w:rsidR="00FC5B2C" w:rsidTr="00FC5B2C">
        <w:trPr>
          <w:trHeight w:val="340"/>
          <w:jc w:val="center"/>
        </w:trPr>
        <w:tc>
          <w:tcPr>
            <w:tcW w:w="778" w:type="dxa"/>
          </w:tcPr>
          <w:p w:rsidR="00FC5B2C" w:rsidRDefault="00FC5B2C"/>
        </w:tc>
        <w:tc>
          <w:tcPr>
            <w:tcW w:w="1728" w:type="dxa"/>
          </w:tcPr>
          <w:p w:rsidR="00FC5B2C" w:rsidRDefault="0096799E">
            <w:r>
              <w:rPr>
                <w:rFonts w:hint="eastAsia"/>
              </w:rPr>
              <w:t>2016.8.12</w:t>
            </w:r>
          </w:p>
        </w:tc>
        <w:tc>
          <w:tcPr>
            <w:tcW w:w="3888" w:type="dxa"/>
          </w:tcPr>
          <w:p w:rsidR="00FC5B2C" w:rsidRDefault="0096799E">
            <w:r>
              <w:rPr>
                <w:rFonts w:hint="eastAsia"/>
              </w:rPr>
              <w:t>增加</w:t>
            </w:r>
            <w:r>
              <w:rPr>
                <w:rFonts w:hint="eastAsia"/>
              </w:rPr>
              <w:t>C999</w:t>
            </w:r>
            <w:r>
              <w:rPr>
                <w:rFonts w:hint="eastAsia"/>
              </w:rPr>
              <w:t>通讯测试交易</w:t>
            </w:r>
          </w:p>
        </w:tc>
        <w:tc>
          <w:tcPr>
            <w:tcW w:w="2160" w:type="dxa"/>
          </w:tcPr>
          <w:p w:rsidR="00FC5B2C" w:rsidRDefault="0096799E">
            <w:r>
              <w:rPr>
                <w:rFonts w:hint="eastAsia"/>
              </w:rPr>
              <w:t>程世禄</w:t>
            </w:r>
          </w:p>
        </w:tc>
      </w:tr>
      <w:tr w:rsidR="00FC5B2C" w:rsidTr="00FC5B2C">
        <w:trPr>
          <w:trHeight w:val="340"/>
          <w:jc w:val="center"/>
        </w:trPr>
        <w:tc>
          <w:tcPr>
            <w:tcW w:w="778" w:type="dxa"/>
          </w:tcPr>
          <w:p w:rsidR="00FC5B2C" w:rsidRDefault="00FC5B2C"/>
        </w:tc>
        <w:tc>
          <w:tcPr>
            <w:tcW w:w="1728" w:type="dxa"/>
          </w:tcPr>
          <w:p w:rsidR="00FC5B2C" w:rsidRDefault="00FC5B2C"/>
        </w:tc>
        <w:tc>
          <w:tcPr>
            <w:tcW w:w="3888" w:type="dxa"/>
          </w:tcPr>
          <w:p w:rsidR="003D0EFD" w:rsidRDefault="003D0EFD" w:rsidP="003D0EFD">
            <w:r>
              <w:rPr>
                <w:rFonts w:hint="eastAsia"/>
              </w:rPr>
              <w:t>1.</w:t>
            </w:r>
            <w:r>
              <w:rPr>
                <w:rFonts w:hint="eastAsia"/>
              </w:rPr>
              <w:t>响应代码</w:t>
            </w:r>
            <w:r>
              <w:rPr>
                <w:rFonts w:hint="eastAsia"/>
              </w:rPr>
              <w:t>RspCode</w:t>
            </w:r>
            <w:r>
              <w:rPr>
                <w:rFonts w:hint="eastAsia"/>
              </w:rPr>
              <w:t>，从</w:t>
            </w:r>
            <w:r>
              <w:rPr>
                <w:rFonts w:hint="eastAsia"/>
              </w:rPr>
              <w:t>6</w:t>
            </w:r>
            <w:r>
              <w:rPr>
                <w:rFonts w:hint="eastAsia"/>
              </w:rPr>
              <w:t>位变更到</w:t>
            </w:r>
            <w:r>
              <w:rPr>
                <w:rFonts w:hint="eastAsia"/>
              </w:rPr>
              <w:t>8</w:t>
            </w:r>
            <w:r>
              <w:rPr>
                <w:rFonts w:hint="eastAsia"/>
              </w:rPr>
              <w:t>位，成功为“</w:t>
            </w:r>
            <w:r>
              <w:rPr>
                <w:rFonts w:hint="eastAsia"/>
              </w:rPr>
              <w:t>00000000</w:t>
            </w:r>
            <w:r>
              <w:rPr>
                <w:rFonts w:hint="eastAsia"/>
              </w:rPr>
              <w:t>”</w:t>
            </w:r>
          </w:p>
          <w:p w:rsidR="003D0EFD" w:rsidRDefault="003D0EFD" w:rsidP="003D0EFD">
            <w:r>
              <w:rPr>
                <w:rFonts w:hint="eastAsia"/>
              </w:rPr>
              <w:t>2.C201</w:t>
            </w:r>
            <w:r>
              <w:rPr>
                <w:rFonts w:hint="eastAsia"/>
              </w:rPr>
              <w:t>，增加请求字段</w:t>
            </w:r>
          </w:p>
          <w:p w:rsidR="003D0EFD" w:rsidRDefault="003D0EFD" w:rsidP="003D0EFD">
            <w:r>
              <w:rPr>
                <w:rFonts w:hint="eastAsia"/>
              </w:rPr>
              <w:t>3.</w:t>
            </w:r>
            <w:r>
              <w:rPr>
                <w:rFonts w:hint="eastAsia"/>
              </w:rPr>
              <w:t>增加</w:t>
            </w:r>
            <w:r>
              <w:rPr>
                <w:rFonts w:hint="eastAsia"/>
              </w:rPr>
              <w:t>C206</w:t>
            </w:r>
            <w:r>
              <w:rPr>
                <w:rFonts w:hint="eastAsia"/>
              </w:rPr>
              <w:t>上传证件交易</w:t>
            </w:r>
          </w:p>
          <w:p w:rsidR="003D0EFD" w:rsidRDefault="003D0EFD" w:rsidP="003D0EFD">
            <w:r>
              <w:rPr>
                <w:rFonts w:hint="eastAsia"/>
              </w:rPr>
              <w:t>4.</w:t>
            </w:r>
            <w:r>
              <w:rPr>
                <w:rFonts w:hint="eastAsia"/>
              </w:rPr>
              <w:t>取消</w:t>
            </w:r>
            <w:r>
              <w:rPr>
                <w:rFonts w:hint="eastAsia"/>
              </w:rPr>
              <w:t>C701</w:t>
            </w:r>
            <w:r>
              <w:rPr>
                <w:rFonts w:hint="eastAsia"/>
              </w:rPr>
              <w:t>客户风险度查询</w:t>
            </w:r>
          </w:p>
          <w:p w:rsidR="003D0EFD" w:rsidRDefault="003D0EFD" w:rsidP="003D0EFD">
            <w:r>
              <w:rPr>
                <w:rFonts w:hint="eastAsia"/>
              </w:rPr>
              <w:t>5.C705</w:t>
            </w:r>
            <w:r>
              <w:rPr>
                <w:rFonts w:hint="eastAsia"/>
              </w:rPr>
              <w:t>，增加响应字段</w:t>
            </w:r>
          </w:p>
          <w:p w:rsidR="003D0EFD" w:rsidRDefault="003D0EFD" w:rsidP="003D0EFD">
            <w:r>
              <w:rPr>
                <w:rFonts w:hint="eastAsia"/>
              </w:rPr>
              <w:t>6.</w:t>
            </w:r>
            <w:r>
              <w:rPr>
                <w:rFonts w:hint="eastAsia"/>
              </w:rPr>
              <w:t>分页查询框架请求报文体【当前第几页】</w:t>
            </w:r>
            <w:r>
              <w:rPr>
                <w:rFonts w:hint="eastAsia"/>
              </w:rPr>
              <w:t>h_start_num</w:t>
            </w:r>
            <w:r>
              <w:rPr>
                <w:rFonts w:hint="eastAsia"/>
              </w:rPr>
              <w:t>和【每页记录数】</w:t>
            </w:r>
            <w:r>
              <w:rPr>
                <w:rFonts w:hint="eastAsia"/>
              </w:rPr>
              <w:t>h_query_num</w:t>
            </w:r>
            <w:r>
              <w:rPr>
                <w:rFonts w:hint="eastAsia"/>
              </w:rPr>
              <w:t>改为必填</w:t>
            </w:r>
          </w:p>
          <w:p w:rsidR="003D0EFD" w:rsidRDefault="003D0EFD" w:rsidP="003D0EFD">
            <w:r>
              <w:rPr>
                <w:rFonts w:hint="eastAsia"/>
              </w:rPr>
              <w:t>7.</w:t>
            </w:r>
            <w:r>
              <w:rPr>
                <w:rFonts w:hint="eastAsia"/>
              </w:rPr>
              <w:t>分页查询框架中所有结果集全部命名为</w:t>
            </w:r>
            <w:r>
              <w:rPr>
                <w:rFonts w:hint="eastAsia"/>
              </w:rPr>
              <w:t>list</w:t>
            </w:r>
            <w:r>
              <w:rPr>
                <w:rFonts w:hint="eastAsia"/>
              </w:rPr>
              <w:t>，并对</w:t>
            </w:r>
            <w:r>
              <w:rPr>
                <w:rFonts w:hint="eastAsia"/>
              </w:rPr>
              <w:t>list</w:t>
            </w:r>
            <w:r>
              <w:rPr>
                <w:rFonts w:hint="eastAsia"/>
              </w:rPr>
              <w:t>进行了格式描述</w:t>
            </w:r>
          </w:p>
          <w:p w:rsidR="00FC5B2C" w:rsidRDefault="003D0EFD" w:rsidP="003D0EFD">
            <w:r>
              <w:rPr>
                <w:rFonts w:hint="eastAsia"/>
              </w:rPr>
              <w:t>8.C801</w:t>
            </w:r>
            <w:r>
              <w:rPr>
                <w:rFonts w:hint="eastAsia"/>
              </w:rPr>
              <w:t>中响应字段</w:t>
            </w:r>
            <w:r>
              <w:rPr>
                <w:rFonts w:hint="eastAsia"/>
              </w:rPr>
              <w:t>in_account_fla</w:t>
            </w:r>
            <w:r>
              <w:rPr>
                <w:rFonts w:hint="eastAsia"/>
              </w:rPr>
              <w:t>更正为</w:t>
            </w:r>
            <w:r>
              <w:rPr>
                <w:rFonts w:hint="eastAsia"/>
              </w:rPr>
              <w:t>in_account_flag</w:t>
            </w:r>
          </w:p>
          <w:p w:rsidR="00063291" w:rsidRDefault="00063291" w:rsidP="003D0EFD">
            <w:r>
              <w:rPr>
                <w:rFonts w:hint="eastAsia"/>
              </w:rPr>
              <w:t>9.C301</w:t>
            </w:r>
            <w:r>
              <w:rPr>
                <w:rFonts w:hint="eastAsia"/>
              </w:rPr>
              <w:t>操作符更正为</w:t>
            </w:r>
            <w:r>
              <w:rPr>
                <w:rFonts w:hint="eastAsia"/>
              </w:rPr>
              <w:t>2</w:t>
            </w:r>
          </w:p>
          <w:p w:rsidR="00A82206" w:rsidRDefault="00A82206" w:rsidP="003D0EFD">
            <w:r>
              <w:rPr>
                <w:rFonts w:hint="eastAsia"/>
              </w:rPr>
              <w:t>10.</w:t>
            </w:r>
            <w:r>
              <w:rPr>
                <w:rFonts w:hint="eastAsia"/>
              </w:rPr>
              <w:t>常量</w:t>
            </w:r>
            <w:r>
              <w:rPr>
                <w:rFonts w:hint="eastAsia"/>
              </w:rPr>
              <w:t>term_type</w:t>
            </w:r>
            <w:r>
              <w:rPr>
                <w:rFonts w:hint="eastAsia"/>
              </w:rPr>
              <w:t>，增加三个渠道编码</w:t>
            </w:r>
          </w:p>
          <w:p w:rsidR="006A5393" w:rsidRDefault="006A5393" w:rsidP="003D0EFD">
            <w:r>
              <w:rPr>
                <w:rFonts w:hint="eastAsia"/>
              </w:rPr>
              <w:t>11.C803</w:t>
            </w:r>
            <w:r>
              <w:rPr>
                <w:rFonts w:hint="eastAsia"/>
              </w:rPr>
              <w:t>响应增加【交易日期】字段</w:t>
            </w:r>
          </w:p>
          <w:p w:rsidR="006A5393" w:rsidRDefault="006A5393" w:rsidP="003D0EFD">
            <w:r>
              <w:rPr>
                <w:rFonts w:hint="eastAsia"/>
              </w:rPr>
              <w:t>12.</w:t>
            </w:r>
            <w:r w:rsidR="00787009">
              <w:rPr>
                <w:rFonts w:hint="eastAsia"/>
              </w:rPr>
              <w:t>C803</w:t>
            </w:r>
            <w:r w:rsidR="00787009">
              <w:rPr>
                <w:rFonts w:hint="eastAsia"/>
              </w:rPr>
              <w:t>，</w:t>
            </w:r>
            <w:r>
              <w:rPr>
                <w:rFonts w:hint="eastAsia"/>
              </w:rPr>
              <w:t>C804</w:t>
            </w:r>
            <w:r w:rsidR="00787009">
              <w:rPr>
                <w:rFonts w:hint="eastAsia"/>
              </w:rPr>
              <w:t>，</w:t>
            </w:r>
            <w:r w:rsidR="00787009">
              <w:rPr>
                <w:rFonts w:hint="eastAsia"/>
              </w:rPr>
              <w:t>C809</w:t>
            </w:r>
            <w:r w:rsidR="00787009">
              <w:rPr>
                <w:rFonts w:hint="eastAsia"/>
              </w:rPr>
              <w:t>，</w:t>
            </w:r>
            <w:r w:rsidR="00787009">
              <w:rPr>
                <w:rFonts w:hint="eastAsia"/>
              </w:rPr>
              <w:t>C810</w:t>
            </w:r>
            <w:r>
              <w:rPr>
                <w:rFonts w:hint="eastAsia"/>
              </w:rPr>
              <w:t>请求增加【开平标志】字段</w:t>
            </w:r>
          </w:p>
          <w:p w:rsidR="006A5393" w:rsidRPr="006A5393" w:rsidRDefault="009B191F" w:rsidP="003D0EFD">
            <w:r>
              <w:rPr>
                <w:rFonts w:hint="eastAsia"/>
              </w:rPr>
              <w:lastRenderedPageBreak/>
              <w:t>13.C813</w:t>
            </w:r>
            <w:r w:rsidR="003800AB">
              <w:rPr>
                <w:rFonts w:hint="eastAsia"/>
              </w:rPr>
              <w:t>响应增加【计费</w:t>
            </w:r>
            <w:r>
              <w:rPr>
                <w:rFonts w:hint="eastAsia"/>
              </w:rPr>
              <w:t>品种】字段</w:t>
            </w:r>
          </w:p>
        </w:tc>
        <w:tc>
          <w:tcPr>
            <w:tcW w:w="2160" w:type="dxa"/>
          </w:tcPr>
          <w:p w:rsidR="00FC5B2C" w:rsidRDefault="002A1BFD">
            <w:r>
              <w:rPr>
                <w:rFonts w:hint="eastAsia"/>
              </w:rPr>
              <w:lastRenderedPageBreak/>
              <w:t>肖而茂</w:t>
            </w:r>
          </w:p>
        </w:tc>
      </w:tr>
      <w:tr w:rsidR="00DC21FE" w:rsidTr="00FC5B2C">
        <w:trPr>
          <w:trHeight w:val="340"/>
          <w:jc w:val="center"/>
        </w:trPr>
        <w:tc>
          <w:tcPr>
            <w:tcW w:w="778" w:type="dxa"/>
          </w:tcPr>
          <w:p w:rsidR="00DC21FE" w:rsidRDefault="00DC21FE"/>
        </w:tc>
        <w:tc>
          <w:tcPr>
            <w:tcW w:w="1728" w:type="dxa"/>
          </w:tcPr>
          <w:p w:rsidR="00DC21FE" w:rsidRDefault="00DC21FE">
            <w:r>
              <w:rPr>
                <w:rFonts w:hint="eastAsia"/>
              </w:rPr>
              <w:t>20160920</w:t>
            </w:r>
          </w:p>
        </w:tc>
        <w:tc>
          <w:tcPr>
            <w:tcW w:w="3888" w:type="dxa"/>
          </w:tcPr>
          <w:p w:rsidR="00DC21FE" w:rsidRDefault="00DC21FE">
            <w:r>
              <w:rPr>
                <w:rFonts w:hint="eastAsia"/>
              </w:rPr>
              <w:t xml:space="preserve">C004 </w:t>
            </w:r>
            <w:r>
              <w:rPr>
                <w:rFonts w:hint="eastAsia"/>
              </w:rPr>
              <w:t>响应增加【客户名称】字段</w:t>
            </w:r>
          </w:p>
          <w:p w:rsidR="002F7BBE" w:rsidRDefault="002F7BBE">
            <w:r>
              <w:rPr>
                <w:rFonts w:hint="eastAsia"/>
              </w:rPr>
              <w:t xml:space="preserve">C801 </w:t>
            </w:r>
            <w:r>
              <w:rPr>
                <w:rFonts w:hint="eastAsia"/>
              </w:rPr>
              <w:t>响应删除一个流水号</w:t>
            </w:r>
          </w:p>
          <w:p w:rsidR="00CA6885" w:rsidRDefault="00CA6885">
            <w:r>
              <w:rPr>
                <w:rFonts w:hint="eastAsia"/>
              </w:rPr>
              <w:t>C201</w:t>
            </w:r>
            <w:r>
              <w:rPr>
                <w:rFonts w:hint="eastAsia"/>
              </w:rPr>
              <w:t>删除标志</w:t>
            </w:r>
            <w:r>
              <w:rPr>
                <w:rFonts w:hint="eastAsia"/>
              </w:rPr>
              <w:t>2</w:t>
            </w:r>
          </w:p>
        </w:tc>
        <w:tc>
          <w:tcPr>
            <w:tcW w:w="2160" w:type="dxa"/>
          </w:tcPr>
          <w:p w:rsidR="00DC21FE" w:rsidRPr="002F7BBE" w:rsidRDefault="002A1BFD">
            <w:r>
              <w:rPr>
                <w:rFonts w:hint="eastAsia"/>
              </w:rPr>
              <w:t>肖而茂</w:t>
            </w:r>
          </w:p>
        </w:tc>
      </w:tr>
      <w:tr w:rsidR="00EF736D" w:rsidTr="00FC5B2C">
        <w:trPr>
          <w:trHeight w:val="340"/>
          <w:jc w:val="center"/>
          <w:ins w:id="3" w:author="xiaowei" w:date="2016-10-31T12:58:00Z"/>
        </w:trPr>
        <w:tc>
          <w:tcPr>
            <w:tcW w:w="778" w:type="dxa"/>
          </w:tcPr>
          <w:p w:rsidR="00EF736D" w:rsidRDefault="00EF736D">
            <w:pPr>
              <w:rPr>
                <w:ins w:id="4" w:author="xiaowei" w:date="2016-10-31T12:58:00Z"/>
              </w:rPr>
            </w:pPr>
          </w:p>
        </w:tc>
        <w:tc>
          <w:tcPr>
            <w:tcW w:w="1728" w:type="dxa"/>
          </w:tcPr>
          <w:p w:rsidR="00EF736D" w:rsidRDefault="00EF736D">
            <w:pPr>
              <w:rPr>
                <w:ins w:id="5" w:author="xiaowei" w:date="2016-10-31T12:58:00Z"/>
                <w:rFonts w:hint="eastAsia"/>
              </w:rPr>
            </w:pPr>
            <w:ins w:id="6" w:author="xiaowei" w:date="2016-10-31T12:58:00Z">
              <w:r>
                <w:rPr>
                  <w:rFonts w:hint="eastAsia"/>
                </w:rPr>
                <w:t>2016092</w:t>
              </w:r>
              <w:r>
                <w:rPr>
                  <w:rFonts w:hint="eastAsia"/>
                </w:rPr>
                <w:t>4</w:t>
              </w:r>
            </w:ins>
          </w:p>
        </w:tc>
        <w:tc>
          <w:tcPr>
            <w:tcW w:w="3888" w:type="dxa"/>
          </w:tcPr>
          <w:p w:rsidR="00EF736D" w:rsidRDefault="00EF736D">
            <w:pPr>
              <w:rPr>
                <w:ins w:id="7" w:author="xiaowei" w:date="2016-10-31T12:58:00Z"/>
                <w:rFonts w:hint="eastAsia"/>
              </w:rPr>
            </w:pPr>
            <w:ins w:id="8" w:author="xiaowei" w:date="2016-10-31T12:58:00Z">
              <w:r w:rsidRPr="00EF736D">
                <w:rPr>
                  <w:rFonts w:hint="eastAsia"/>
                </w:rPr>
                <w:t>修改接口文档，增加</w:t>
              </w:r>
              <w:r w:rsidRPr="00EF736D">
                <w:rPr>
                  <w:rFonts w:hint="eastAsia"/>
                </w:rPr>
                <w:t>C606</w:t>
              </w:r>
              <w:r w:rsidRPr="00EF736D">
                <w:rPr>
                  <w:rFonts w:hint="eastAsia"/>
                </w:rPr>
                <w:t>，公告信息一体化查询接口</w:t>
              </w:r>
            </w:ins>
          </w:p>
        </w:tc>
        <w:tc>
          <w:tcPr>
            <w:tcW w:w="2160" w:type="dxa"/>
          </w:tcPr>
          <w:p w:rsidR="00EF736D" w:rsidRDefault="00EF736D">
            <w:pPr>
              <w:rPr>
                <w:ins w:id="9" w:author="xiaowei" w:date="2016-10-31T12:58:00Z"/>
                <w:rFonts w:hint="eastAsia"/>
              </w:rPr>
            </w:pPr>
            <w:ins w:id="10" w:author="xiaowei" w:date="2016-10-31T12:58:00Z">
              <w:r>
                <w:rPr>
                  <w:rFonts w:hint="eastAsia"/>
                </w:rPr>
                <w:t>肖维</w:t>
              </w:r>
            </w:ins>
          </w:p>
        </w:tc>
      </w:tr>
      <w:tr w:rsidR="00DC21FE" w:rsidTr="00FC5B2C">
        <w:trPr>
          <w:trHeight w:val="340"/>
          <w:jc w:val="center"/>
        </w:trPr>
        <w:tc>
          <w:tcPr>
            <w:tcW w:w="778" w:type="dxa"/>
          </w:tcPr>
          <w:p w:rsidR="00DC21FE" w:rsidRDefault="00DC21FE"/>
        </w:tc>
        <w:tc>
          <w:tcPr>
            <w:tcW w:w="1728" w:type="dxa"/>
          </w:tcPr>
          <w:p w:rsidR="00DC21FE" w:rsidRDefault="00265CFD">
            <w:ins w:id="11" w:author="csl" w:date="2016-09-27T18:11:00Z">
              <w:r>
                <w:rPr>
                  <w:rFonts w:hint="eastAsia"/>
                </w:rPr>
                <w:t>20160927</w:t>
              </w:r>
            </w:ins>
          </w:p>
        </w:tc>
        <w:tc>
          <w:tcPr>
            <w:tcW w:w="3888" w:type="dxa"/>
          </w:tcPr>
          <w:p w:rsidR="00DC21FE" w:rsidRDefault="00265CFD">
            <w:ins w:id="12" w:author="csl" w:date="2016-09-27T18:11:00Z">
              <w:r>
                <w:rPr>
                  <w:rFonts w:hint="eastAsia"/>
                </w:rPr>
                <w:t>为便于接口管理，修改</w:t>
              </w:r>
              <w:r>
                <w:rPr>
                  <w:rFonts w:hint="eastAsia"/>
                </w:rPr>
                <w:t>term_type</w:t>
              </w:r>
              <w:r>
                <w:rPr>
                  <w:rFonts w:hint="eastAsia"/>
                </w:rPr>
                <w:t>终端类型的码表。</w:t>
              </w:r>
            </w:ins>
          </w:p>
        </w:tc>
        <w:tc>
          <w:tcPr>
            <w:tcW w:w="2160" w:type="dxa"/>
          </w:tcPr>
          <w:p w:rsidR="00DC21FE" w:rsidRDefault="00265CFD">
            <w:ins w:id="13" w:author="csl" w:date="2016-09-27T18:11:00Z">
              <w:r>
                <w:rPr>
                  <w:rFonts w:hint="eastAsia"/>
                </w:rPr>
                <w:t>程世禄</w:t>
              </w:r>
            </w:ins>
          </w:p>
        </w:tc>
      </w:tr>
      <w:tr w:rsidR="00DC21FE" w:rsidTr="00FC5B2C">
        <w:trPr>
          <w:trHeight w:val="340"/>
          <w:jc w:val="center"/>
        </w:trPr>
        <w:tc>
          <w:tcPr>
            <w:tcW w:w="778" w:type="dxa"/>
          </w:tcPr>
          <w:p w:rsidR="00DC21FE" w:rsidRDefault="00DC21FE"/>
        </w:tc>
        <w:tc>
          <w:tcPr>
            <w:tcW w:w="1728" w:type="dxa"/>
          </w:tcPr>
          <w:p w:rsidR="00DC21FE" w:rsidRDefault="00DC21FE"/>
        </w:tc>
        <w:tc>
          <w:tcPr>
            <w:tcW w:w="3888" w:type="dxa"/>
          </w:tcPr>
          <w:p w:rsidR="00DC21FE" w:rsidRDefault="00DC21FE"/>
        </w:tc>
        <w:tc>
          <w:tcPr>
            <w:tcW w:w="2160" w:type="dxa"/>
          </w:tcPr>
          <w:p w:rsidR="00DC21FE" w:rsidRDefault="00DC21FE"/>
        </w:tc>
      </w:tr>
    </w:tbl>
    <w:p w:rsidR="0037531D" w:rsidRDefault="0037531D"/>
    <w:p w:rsidR="0037531D" w:rsidRPr="00564936" w:rsidRDefault="0037531D">
      <w:pPr>
        <w:sectPr w:rsidR="0037531D" w:rsidRPr="00564936">
          <w:headerReference w:type="default" r:id="rId8"/>
          <w:pgSz w:w="11906" w:h="16838"/>
          <w:pgMar w:top="1440" w:right="1800" w:bottom="1440" w:left="1800" w:header="851" w:footer="992" w:gutter="0"/>
          <w:cols w:space="720"/>
          <w:docGrid w:type="lines" w:linePitch="312"/>
        </w:sectPr>
      </w:pPr>
    </w:p>
    <w:p w:rsidR="0096799E" w:rsidRPr="00C57943" w:rsidRDefault="0026413A">
      <w:pPr>
        <w:pStyle w:val="11"/>
        <w:tabs>
          <w:tab w:val="left" w:pos="960"/>
          <w:tab w:val="right" w:leader="dot" w:pos="8302"/>
        </w:tabs>
        <w:rPr>
          <w:rFonts w:cs="Times New Roman"/>
          <w:b w:val="0"/>
          <w:bCs w:val="0"/>
          <w:caps w:val="0"/>
          <w:noProof/>
          <w:sz w:val="21"/>
          <w:szCs w:val="22"/>
        </w:rPr>
      </w:pPr>
      <w:r w:rsidRPr="0026413A">
        <w:lastRenderedPageBreak/>
        <w:fldChar w:fldCharType="begin"/>
      </w:r>
      <w:r w:rsidR="0037531D">
        <w:instrText xml:space="preserve"> TOC \o "1-3" \h \z \u </w:instrText>
      </w:r>
      <w:r w:rsidRPr="0026413A">
        <w:fldChar w:fldCharType="separate"/>
      </w:r>
      <w:hyperlink w:anchor="_Toc458763502" w:history="1">
        <w:r w:rsidR="0096799E" w:rsidRPr="00E558AE">
          <w:rPr>
            <w:rStyle w:val="a8"/>
            <w:rFonts w:hint="eastAsia"/>
            <w:noProof/>
          </w:rPr>
          <w:t>第一章</w:t>
        </w:r>
        <w:r w:rsidR="0096799E" w:rsidRPr="00C57943">
          <w:rPr>
            <w:rFonts w:cs="Times New Roman"/>
            <w:b w:val="0"/>
            <w:bCs w:val="0"/>
            <w:caps w:val="0"/>
            <w:noProof/>
            <w:sz w:val="21"/>
            <w:szCs w:val="22"/>
          </w:rPr>
          <w:tab/>
        </w:r>
        <w:r w:rsidR="0096799E" w:rsidRPr="00E558AE">
          <w:rPr>
            <w:rStyle w:val="a8"/>
            <w:rFonts w:hint="eastAsia"/>
            <w:noProof/>
          </w:rPr>
          <w:t>概述</w:t>
        </w:r>
        <w:r w:rsidR="0096799E">
          <w:rPr>
            <w:noProof/>
            <w:webHidden/>
          </w:rPr>
          <w:tab/>
        </w:r>
        <w:r>
          <w:rPr>
            <w:noProof/>
            <w:webHidden/>
          </w:rPr>
          <w:fldChar w:fldCharType="begin"/>
        </w:r>
        <w:r w:rsidR="0096799E">
          <w:rPr>
            <w:noProof/>
            <w:webHidden/>
          </w:rPr>
          <w:instrText xml:space="preserve"> PAGEREF _Toc458763502 \h </w:instrText>
        </w:r>
        <w:r>
          <w:rPr>
            <w:noProof/>
            <w:webHidden/>
          </w:rPr>
        </w:r>
        <w:r>
          <w:rPr>
            <w:noProof/>
            <w:webHidden/>
          </w:rPr>
          <w:fldChar w:fldCharType="separate"/>
        </w:r>
        <w:r w:rsidR="0096799E">
          <w:rPr>
            <w:noProof/>
            <w:webHidden/>
          </w:rPr>
          <w:t>1</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03" w:history="1">
        <w:r w:rsidR="0096799E" w:rsidRPr="00E558AE">
          <w:rPr>
            <w:rStyle w:val="a8"/>
            <w:noProof/>
          </w:rPr>
          <w:t>1.1</w:t>
        </w:r>
        <w:r w:rsidR="0096799E" w:rsidRPr="00E558AE">
          <w:rPr>
            <w:rStyle w:val="a8"/>
            <w:rFonts w:hint="eastAsia"/>
            <w:noProof/>
          </w:rPr>
          <w:t>目标和范围</w:t>
        </w:r>
        <w:r w:rsidR="0096799E">
          <w:rPr>
            <w:noProof/>
            <w:webHidden/>
          </w:rPr>
          <w:tab/>
        </w:r>
        <w:r>
          <w:rPr>
            <w:noProof/>
            <w:webHidden/>
          </w:rPr>
          <w:fldChar w:fldCharType="begin"/>
        </w:r>
        <w:r w:rsidR="0096799E">
          <w:rPr>
            <w:noProof/>
            <w:webHidden/>
          </w:rPr>
          <w:instrText xml:space="preserve"> PAGEREF _Toc458763503 \h </w:instrText>
        </w:r>
        <w:r>
          <w:rPr>
            <w:noProof/>
            <w:webHidden/>
          </w:rPr>
        </w:r>
        <w:r>
          <w:rPr>
            <w:noProof/>
            <w:webHidden/>
          </w:rPr>
          <w:fldChar w:fldCharType="separate"/>
        </w:r>
        <w:r w:rsidR="0096799E">
          <w:rPr>
            <w:noProof/>
            <w:webHidden/>
          </w:rPr>
          <w:t>1</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04" w:history="1">
        <w:r w:rsidR="0096799E" w:rsidRPr="00E558AE">
          <w:rPr>
            <w:rStyle w:val="a8"/>
            <w:noProof/>
          </w:rPr>
          <w:t>1.2</w:t>
        </w:r>
        <w:r w:rsidR="0096799E" w:rsidRPr="00E558AE">
          <w:rPr>
            <w:rStyle w:val="a8"/>
            <w:rFonts w:hint="eastAsia"/>
            <w:noProof/>
          </w:rPr>
          <w:t>文档读者</w:t>
        </w:r>
        <w:r w:rsidR="0096799E">
          <w:rPr>
            <w:noProof/>
            <w:webHidden/>
          </w:rPr>
          <w:tab/>
        </w:r>
        <w:r>
          <w:rPr>
            <w:noProof/>
            <w:webHidden/>
          </w:rPr>
          <w:fldChar w:fldCharType="begin"/>
        </w:r>
        <w:r w:rsidR="0096799E">
          <w:rPr>
            <w:noProof/>
            <w:webHidden/>
          </w:rPr>
          <w:instrText xml:space="preserve"> PAGEREF _Toc458763504 \h </w:instrText>
        </w:r>
        <w:r>
          <w:rPr>
            <w:noProof/>
            <w:webHidden/>
          </w:rPr>
        </w:r>
        <w:r>
          <w:rPr>
            <w:noProof/>
            <w:webHidden/>
          </w:rPr>
          <w:fldChar w:fldCharType="separate"/>
        </w:r>
        <w:r w:rsidR="0096799E">
          <w:rPr>
            <w:noProof/>
            <w:webHidden/>
          </w:rPr>
          <w:t>1</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05" w:history="1">
        <w:r w:rsidR="0096799E" w:rsidRPr="00E558AE">
          <w:rPr>
            <w:rStyle w:val="a8"/>
            <w:noProof/>
          </w:rPr>
          <w:t>1.3</w:t>
        </w:r>
        <w:r w:rsidR="0096799E" w:rsidRPr="00E558AE">
          <w:rPr>
            <w:rStyle w:val="a8"/>
            <w:rFonts w:hint="eastAsia"/>
            <w:noProof/>
          </w:rPr>
          <w:t>名词解释</w:t>
        </w:r>
        <w:r w:rsidR="0096799E">
          <w:rPr>
            <w:noProof/>
            <w:webHidden/>
          </w:rPr>
          <w:tab/>
        </w:r>
        <w:r>
          <w:rPr>
            <w:noProof/>
            <w:webHidden/>
          </w:rPr>
          <w:fldChar w:fldCharType="begin"/>
        </w:r>
        <w:r w:rsidR="0096799E">
          <w:rPr>
            <w:noProof/>
            <w:webHidden/>
          </w:rPr>
          <w:instrText xml:space="preserve"> PAGEREF _Toc458763505 \h </w:instrText>
        </w:r>
        <w:r>
          <w:rPr>
            <w:noProof/>
            <w:webHidden/>
          </w:rPr>
        </w:r>
        <w:r>
          <w:rPr>
            <w:noProof/>
            <w:webHidden/>
          </w:rPr>
          <w:fldChar w:fldCharType="separate"/>
        </w:r>
        <w:r w:rsidR="0096799E">
          <w:rPr>
            <w:noProof/>
            <w:webHidden/>
          </w:rPr>
          <w:t>1</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06" w:history="1">
        <w:r w:rsidR="0096799E" w:rsidRPr="00E558AE">
          <w:rPr>
            <w:rStyle w:val="a8"/>
            <w:noProof/>
          </w:rPr>
          <w:t>1.4</w:t>
        </w:r>
        <w:r w:rsidR="0096799E" w:rsidRPr="00E558AE">
          <w:rPr>
            <w:rStyle w:val="a8"/>
            <w:rFonts w:hint="eastAsia"/>
            <w:noProof/>
          </w:rPr>
          <w:t>基本约定</w:t>
        </w:r>
        <w:r w:rsidR="0096799E">
          <w:rPr>
            <w:noProof/>
            <w:webHidden/>
          </w:rPr>
          <w:tab/>
        </w:r>
        <w:r>
          <w:rPr>
            <w:noProof/>
            <w:webHidden/>
          </w:rPr>
          <w:fldChar w:fldCharType="begin"/>
        </w:r>
        <w:r w:rsidR="0096799E">
          <w:rPr>
            <w:noProof/>
            <w:webHidden/>
          </w:rPr>
          <w:instrText xml:space="preserve"> PAGEREF _Toc458763506 \h </w:instrText>
        </w:r>
        <w:r>
          <w:rPr>
            <w:noProof/>
            <w:webHidden/>
          </w:rPr>
        </w:r>
        <w:r>
          <w:rPr>
            <w:noProof/>
            <w:webHidden/>
          </w:rPr>
          <w:fldChar w:fldCharType="separate"/>
        </w:r>
        <w:r w:rsidR="0096799E">
          <w:rPr>
            <w:noProof/>
            <w:webHidden/>
          </w:rPr>
          <w:t>5</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07" w:history="1">
        <w:r w:rsidR="0096799E" w:rsidRPr="00E558AE">
          <w:rPr>
            <w:rStyle w:val="a8"/>
            <w:noProof/>
          </w:rPr>
          <w:t>1.4.1</w:t>
        </w:r>
        <w:r w:rsidR="0096799E" w:rsidRPr="00E558AE">
          <w:rPr>
            <w:rStyle w:val="a8"/>
            <w:rFonts w:hint="eastAsia"/>
            <w:noProof/>
          </w:rPr>
          <w:t>单位约定</w:t>
        </w:r>
        <w:r w:rsidR="0096799E">
          <w:rPr>
            <w:noProof/>
            <w:webHidden/>
          </w:rPr>
          <w:tab/>
        </w:r>
        <w:r>
          <w:rPr>
            <w:noProof/>
            <w:webHidden/>
          </w:rPr>
          <w:fldChar w:fldCharType="begin"/>
        </w:r>
        <w:r w:rsidR="0096799E">
          <w:rPr>
            <w:noProof/>
            <w:webHidden/>
          </w:rPr>
          <w:instrText xml:space="preserve"> PAGEREF _Toc458763507 \h </w:instrText>
        </w:r>
        <w:r>
          <w:rPr>
            <w:noProof/>
            <w:webHidden/>
          </w:rPr>
        </w:r>
        <w:r>
          <w:rPr>
            <w:noProof/>
            <w:webHidden/>
          </w:rPr>
          <w:fldChar w:fldCharType="separate"/>
        </w:r>
        <w:r w:rsidR="0096799E">
          <w:rPr>
            <w:noProof/>
            <w:webHidden/>
          </w:rPr>
          <w:t>5</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08" w:history="1">
        <w:r w:rsidR="0096799E" w:rsidRPr="00E558AE">
          <w:rPr>
            <w:rStyle w:val="a8"/>
            <w:noProof/>
          </w:rPr>
          <w:t>1.4.2</w:t>
        </w:r>
        <w:r w:rsidR="0096799E" w:rsidRPr="00E558AE">
          <w:rPr>
            <w:rStyle w:val="a8"/>
            <w:rFonts w:hint="eastAsia"/>
            <w:noProof/>
          </w:rPr>
          <w:t>格式约定</w:t>
        </w:r>
        <w:r w:rsidR="0096799E">
          <w:rPr>
            <w:noProof/>
            <w:webHidden/>
          </w:rPr>
          <w:tab/>
        </w:r>
        <w:r>
          <w:rPr>
            <w:noProof/>
            <w:webHidden/>
          </w:rPr>
          <w:fldChar w:fldCharType="begin"/>
        </w:r>
        <w:r w:rsidR="0096799E">
          <w:rPr>
            <w:noProof/>
            <w:webHidden/>
          </w:rPr>
          <w:instrText xml:space="preserve"> PAGEREF _Toc458763508 \h </w:instrText>
        </w:r>
        <w:r>
          <w:rPr>
            <w:noProof/>
            <w:webHidden/>
          </w:rPr>
        </w:r>
        <w:r>
          <w:rPr>
            <w:noProof/>
            <w:webHidden/>
          </w:rPr>
          <w:fldChar w:fldCharType="separate"/>
        </w:r>
        <w:r w:rsidR="0096799E">
          <w:rPr>
            <w:noProof/>
            <w:webHidden/>
          </w:rPr>
          <w:t>6</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09" w:history="1">
        <w:r w:rsidR="0096799E" w:rsidRPr="00E558AE">
          <w:rPr>
            <w:rStyle w:val="a8"/>
            <w:noProof/>
          </w:rPr>
          <w:t>1.4.3</w:t>
        </w:r>
        <w:r w:rsidR="0096799E" w:rsidRPr="00E558AE">
          <w:rPr>
            <w:rStyle w:val="a8"/>
            <w:rFonts w:hint="eastAsia"/>
            <w:noProof/>
          </w:rPr>
          <w:t>符号约定</w:t>
        </w:r>
        <w:r w:rsidR="0096799E">
          <w:rPr>
            <w:noProof/>
            <w:webHidden/>
          </w:rPr>
          <w:tab/>
        </w:r>
        <w:r>
          <w:rPr>
            <w:noProof/>
            <w:webHidden/>
          </w:rPr>
          <w:fldChar w:fldCharType="begin"/>
        </w:r>
        <w:r w:rsidR="0096799E">
          <w:rPr>
            <w:noProof/>
            <w:webHidden/>
          </w:rPr>
          <w:instrText xml:space="preserve"> PAGEREF _Toc458763509 \h </w:instrText>
        </w:r>
        <w:r>
          <w:rPr>
            <w:noProof/>
            <w:webHidden/>
          </w:rPr>
        </w:r>
        <w:r>
          <w:rPr>
            <w:noProof/>
            <w:webHidden/>
          </w:rPr>
          <w:fldChar w:fldCharType="separate"/>
        </w:r>
        <w:r w:rsidR="0096799E">
          <w:rPr>
            <w:noProof/>
            <w:webHidden/>
          </w:rPr>
          <w:t>6</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10" w:history="1">
        <w:r w:rsidR="0096799E" w:rsidRPr="00E558AE">
          <w:rPr>
            <w:rStyle w:val="a8"/>
            <w:noProof/>
          </w:rPr>
          <w:t>1.4.4</w:t>
        </w:r>
        <w:r w:rsidR="0096799E" w:rsidRPr="00E558AE">
          <w:rPr>
            <w:rStyle w:val="a8"/>
            <w:rFonts w:hint="eastAsia"/>
            <w:noProof/>
          </w:rPr>
          <w:t>类型定义</w:t>
        </w:r>
        <w:r w:rsidR="0096799E">
          <w:rPr>
            <w:noProof/>
            <w:webHidden/>
          </w:rPr>
          <w:tab/>
        </w:r>
        <w:r>
          <w:rPr>
            <w:noProof/>
            <w:webHidden/>
          </w:rPr>
          <w:fldChar w:fldCharType="begin"/>
        </w:r>
        <w:r w:rsidR="0096799E">
          <w:rPr>
            <w:noProof/>
            <w:webHidden/>
          </w:rPr>
          <w:instrText xml:space="preserve"> PAGEREF _Toc458763510 \h </w:instrText>
        </w:r>
        <w:r>
          <w:rPr>
            <w:noProof/>
            <w:webHidden/>
          </w:rPr>
        </w:r>
        <w:r>
          <w:rPr>
            <w:noProof/>
            <w:webHidden/>
          </w:rPr>
          <w:fldChar w:fldCharType="separate"/>
        </w:r>
        <w:r w:rsidR="0096799E">
          <w:rPr>
            <w:noProof/>
            <w:webHidden/>
          </w:rPr>
          <w:t>6</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11" w:history="1">
        <w:r w:rsidR="0096799E" w:rsidRPr="00E558AE">
          <w:rPr>
            <w:rStyle w:val="a8"/>
            <w:noProof/>
          </w:rPr>
          <w:t>1.4.5</w:t>
        </w:r>
        <w:r w:rsidR="0096799E" w:rsidRPr="00E558AE">
          <w:rPr>
            <w:rStyle w:val="a8"/>
            <w:rFonts w:hint="eastAsia"/>
            <w:noProof/>
          </w:rPr>
          <w:t>转义规则</w:t>
        </w:r>
        <w:r w:rsidR="0096799E">
          <w:rPr>
            <w:noProof/>
            <w:webHidden/>
          </w:rPr>
          <w:tab/>
        </w:r>
        <w:r>
          <w:rPr>
            <w:noProof/>
            <w:webHidden/>
          </w:rPr>
          <w:fldChar w:fldCharType="begin"/>
        </w:r>
        <w:r w:rsidR="0096799E">
          <w:rPr>
            <w:noProof/>
            <w:webHidden/>
          </w:rPr>
          <w:instrText xml:space="preserve"> PAGEREF _Toc458763511 \h </w:instrText>
        </w:r>
        <w:r>
          <w:rPr>
            <w:noProof/>
            <w:webHidden/>
          </w:rPr>
        </w:r>
        <w:r>
          <w:rPr>
            <w:noProof/>
            <w:webHidden/>
          </w:rPr>
          <w:fldChar w:fldCharType="separate"/>
        </w:r>
        <w:r w:rsidR="0096799E">
          <w:rPr>
            <w:noProof/>
            <w:webHidden/>
          </w:rPr>
          <w:t>7</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12" w:history="1">
        <w:r w:rsidR="0096799E" w:rsidRPr="00E558AE">
          <w:rPr>
            <w:rStyle w:val="a8"/>
            <w:noProof/>
          </w:rPr>
          <w:t>1.4.6</w:t>
        </w:r>
        <w:r w:rsidR="0096799E" w:rsidRPr="00E558AE">
          <w:rPr>
            <w:rStyle w:val="a8"/>
            <w:rFonts w:hint="eastAsia"/>
            <w:noProof/>
          </w:rPr>
          <w:t>字符集</w:t>
        </w:r>
        <w:r w:rsidR="0096799E">
          <w:rPr>
            <w:noProof/>
            <w:webHidden/>
          </w:rPr>
          <w:tab/>
        </w:r>
        <w:r>
          <w:rPr>
            <w:noProof/>
            <w:webHidden/>
          </w:rPr>
          <w:fldChar w:fldCharType="begin"/>
        </w:r>
        <w:r w:rsidR="0096799E">
          <w:rPr>
            <w:noProof/>
            <w:webHidden/>
          </w:rPr>
          <w:instrText xml:space="preserve"> PAGEREF _Toc458763512 \h </w:instrText>
        </w:r>
        <w:r>
          <w:rPr>
            <w:noProof/>
            <w:webHidden/>
          </w:rPr>
        </w:r>
        <w:r>
          <w:rPr>
            <w:noProof/>
            <w:webHidden/>
          </w:rPr>
          <w:fldChar w:fldCharType="separate"/>
        </w:r>
        <w:r w:rsidR="0096799E">
          <w:rPr>
            <w:noProof/>
            <w:webHidden/>
          </w:rPr>
          <w:t>7</w:t>
        </w:r>
        <w:r>
          <w:rPr>
            <w:noProof/>
            <w:webHidden/>
          </w:rPr>
          <w:fldChar w:fldCharType="end"/>
        </w:r>
      </w:hyperlink>
    </w:p>
    <w:p w:rsidR="0096799E" w:rsidRPr="00C57943" w:rsidRDefault="0026413A">
      <w:pPr>
        <w:pStyle w:val="11"/>
        <w:tabs>
          <w:tab w:val="left" w:pos="960"/>
          <w:tab w:val="right" w:leader="dot" w:pos="8302"/>
        </w:tabs>
        <w:rPr>
          <w:rFonts w:cs="Times New Roman"/>
          <w:b w:val="0"/>
          <w:bCs w:val="0"/>
          <w:caps w:val="0"/>
          <w:noProof/>
          <w:sz w:val="21"/>
          <w:szCs w:val="22"/>
        </w:rPr>
      </w:pPr>
      <w:hyperlink w:anchor="_Toc458763513" w:history="1">
        <w:r w:rsidR="0096799E" w:rsidRPr="00E558AE">
          <w:rPr>
            <w:rStyle w:val="a8"/>
            <w:rFonts w:hint="eastAsia"/>
            <w:noProof/>
          </w:rPr>
          <w:t>第二章</w:t>
        </w:r>
        <w:r w:rsidR="0096799E" w:rsidRPr="00C57943">
          <w:rPr>
            <w:rFonts w:cs="Times New Roman"/>
            <w:b w:val="0"/>
            <w:bCs w:val="0"/>
            <w:caps w:val="0"/>
            <w:noProof/>
            <w:sz w:val="21"/>
            <w:szCs w:val="22"/>
          </w:rPr>
          <w:tab/>
        </w:r>
        <w:r w:rsidR="0096799E" w:rsidRPr="00E558AE">
          <w:rPr>
            <w:rStyle w:val="a8"/>
            <w:noProof/>
          </w:rPr>
          <w:t>HTTP</w:t>
        </w:r>
        <w:r w:rsidR="0096799E" w:rsidRPr="00E558AE">
          <w:rPr>
            <w:rStyle w:val="a8"/>
            <w:rFonts w:hint="eastAsia"/>
            <w:noProof/>
          </w:rPr>
          <w:t>协议说明（暂未开放）</w:t>
        </w:r>
        <w:r w:rsidR="0096799E">
          <w:rPr>
            <w:noProof/>
            <w:webHidden/>
          </w:rPr>
          <w:tab/>
        </w:r>
        <w:r>
          <w:rPr>
            <w:noProof/>
            <w:webHidden/>
          </w:rPr>
          <w:fldChar w:fldCharType="begin"/>
        </w:r>
        <w:r w:rsidR="0096799E">
          <w:rPr>
            <w:noProof/>
            <w:webHidden/>
          </w:rPr>
          <w:instrText xml:space="preserve"> PAGEREF _Toc458763513 \h </w:instrText>
        </w:r>
        <w:r>
          <w:rPr>
            <w:noProof/>
            <w:webHidden/>
          </w:rPr>
        </w:r>
        <w:r>
          <w:rPr>
            <w:noProof/>
            <w:webHidden/>
          </w:rPr>
          <w:fldChar w:fldCharType="separate"/>
        </w:r>
        <w:r w:rsidR="0096799E">
          <w:rPr>
            <w:noProof/>
            <w:webHidden/>
          </w:rPr>
          <w:t>7</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14" w:history="1">
        <w:r w:rsidR="0096799E" w:rsidRPr="00E558AE">
          <w:rPr>
            <w:rStyle w:val="a8"/>
            <w:noProof/>
          </w:rPr>
          <w:t>2.1</w:t>
        </w:r>
        <w:r w:rsidR="0096799E" w:rsidRPr="00E558AE">
          <w:rPr>
            <w:rStyle w:val="a8"/>
            <w:rFonts w:hint="eastAsia"/>
            <w:noProof/>
          </w:rPr>
          <w:t>通讯方式</w:t>
        </w:r>
        <w:r w:rsidR="0096799E">
          <w:rPr>
            <w:noProof/>
            <w:webHidden/>
          </w:rPr>
          <w:tab/>
        </w:r>
        <w:r>
          <w:rPr>
            <w:noProof/>
            <w:webHidden/>
          </w:rPr>
          <w:fldChar w:fldCharType="begin"/>
        </w:r>
        <w:r w:rsidR="0096799E">
          <w:rPr>
            <w:noProof/>
            <w:webHidden/>
          </w:rPr>
          <w:instrText xml:space="preserve"> PAGEREF _Toc458763514 \h </w:instrText>
        </w:r>
        <w:r>
          <w:rPr>
            <w:noProof/>
            <w:webHidden/>
          </w:rPr>
        </w:r>
        <w:r>
          <w:rPr>
            <w:noProof/>
            <w:webHidden/>
          </w:rPr>
          <w:fldChar w:fldCharType="separate"/>
        </w:r>
        <w:r w:rsidR="0096799E">
          <w:rPr>
            <w:noProof/>
            <w:webHidden/>
          </w:rPr>
          <w:t>7</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15" w:history="1">
        <w:r w:rsidR="0096799E" w:rsidRPr="00E558AE">
          <w:rPr>
            <w:rStyle w:val="a8"/>
            <w:noProof/>
          </w:rPr>
          <w:t>2.2</w:t>
        </w:r>
        <w:r w:rsidR="0096799E" w:rsidRPr="00E558AE">
          <w:rPr>
            <w:rStyle w:val="a8"/>
            <w:rFonts w:hint="eastAsia"/>
            <w:noProof/>
          </w:rPr>
          <w:t>报文结构</w:t>
        </w:r>
        <w:r w:rsidR="0096799E">
          <w:rPr>
            <w:noProof/>
            <w:webHidden/>
          </w:rPr>
          <w:tab/>
        </w:r>
        <w:r>
          <w:rPr>
            <w:noProof/>
            <w:webHidden/>
          </w:rPr>
          <w:fldChar w:fldCharType="begin"/>
        </w:r>
        <w:r w:rsidR="0096799E">
          <w:rPr>
            <w:noProof/>
            <w:webHidden/>
          </w:rPr>
          <w:instrText xml:space="preserve"> PAGEREF _Toc458763515 \h </w:instrText>
        </w:r>
        <w:r>
          <w:rPr>
            <w:noProof/>
            <w:webHidden/>
          </w:rPr>
        </w:r>
        <w:r>
          <w:rPr>
            <w:noProof/>
            <w:webHidden/>
          </w:rPr>
          <w:fldChar w:fldCharType="separate"/>
        </w:r>
        <w:r w:rsidR="0096799E">
          <w:rPr>
            <w:noProof/>
            <w:webHidden/>
          </w:rPr>
          <w:t>7</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16" w:history="1">
        <w:r w:rsidR="0096799E" w:rsidRPr="00E558AE">
          <w:rPr>
            <w:rStyle w:val="a8"/>
            <w:noProof/>
          </w:rPr>
          <w:t>2.2.1</w:t>
        </w:r>
        <w:r w:rsidR="0096799E" w:rsidRPr="00E558AE">
          <w:rPr>
            <w:rStyle w:val="a8"/>
            <w:rFonts w:hint="eastAsia"/>
            <w:noProof/>
          </w:rPr>
          <w:t>请求方式</w:t>
        </w:r>
        <w:r w:rsidR="0096799E">
          <w:rPr>
            <w:noProof/>
            <w:webHidden/>
          </w:rPr>
          <w:tab/>
        </w:r>
        <w:r>
          <w:rPr>
            <w:noProof/>
            <w:webHidden/>
          </w:rPr>
          <w:fldChar w:fldCharType="begin"/>
        </w:r>
        <w:r w:rsidR="0096799E">
          <w:rPr>
            <w:noProof/>
            <w:webHidden/>
          </w:rPr>
          <w:instrText xml:space="preserve"> PAGEREF _Toc458763516 \h </w:instrText>
        </w:r>
        <w:r>
          <w:rPr>
            <w:noProof/>
            <w:webHidden/>
          </w:rPr>
        </w:r>
        <w:r>
          <w:rPr>
            <w:noProof/>
            <w:webHidden/>
          </w:rPr>
          <w:fldChar w:fldCharType="separate"/>
        </w:r>
        <w:r w:rsidR="0096799E">
          <w:rPr>
            <w:noProof/>
            <w:webHidden/>
          </w:rPr>
          <w:t>7</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17" w:history="1">
        <w:r w:rsidR="0096799E" w:rsidRPr="00E558AE">
          <w:rPr>
            <w:rStyle w:val="a8"/>
            <w:noProof/>
          </w:rPr>
          <w:t>2.2.1</w:t>
        </w:r>
        <w:r w:rsidR="0096799E" w:rsidRPr="00E558AE">
          <w:rPr>
            <w:rStyle w:val="a8"/>
            <w:rFonts w:hint="eastAsia"/>
            <w:noProof/>
          </w:rPr>
          <w:t>响应方式</w:t>
        </w:r>
        <w:r w:rsidR="0096799E">
          <w:rPr>
            <w:noProof/>
            <w:webHidden/>
          </w:rPr>
          <w:tab/>
        </w:r>
        <w:r>
          <w:rPr>
            <w:noProof/>
            <w:webHidden/>
          </w:rPr>
          <w:fldChar w:fldCharType="begin"/>
        </w:r>
        <w:r w:rsidR="0096799E">
          <w:rPr>
            <w:noProof/>
            <w:webHidden/>
          </w:rPr>
          <w:instrText xml:space="preserve"> PAGEREF _Toc458763517 \h </w:instrText>
        </w:r>
        <w:r>
          <w:rPr>
            <w:noProof/>
            <w:webHidden/>
          </w:rPr>
        </w:r>
        <w:r>
          <w:rPr>
            <w:noProof/>
            <w:webHidden/>
          </w:rPr>
          <w:fldChar w:fldCharType="separate"/>
        </w:r>
        <w:r w:rsidR="0096799E">
          <w:rPr>
            <w:noProof/>
            <w:webHidden/>
          </w:rPr>
          <w:t>8</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18" w:history="1">
        <w:r w:rsidR="0096799E" w:rsidRPr="00E558AE">
          <w:rPr>
            <w:rStyle w:val="a8"/>
            <w:noProof/>
          </w:rPr>
          <w:t>2.3</w:t>
        </w:r>
        <w:r w:rsidR="0096799E" w:rsidRPr="00E558AE">
          <w:rPr>
            <w:rStyle w:val="a8"/>
            <w:rFonts w:hint="eastAsia"/>
            <w:noProof/>
          </w:rPr>
          <w:t>加密方式</w:t>
        </w:r>
        <w:r w:rsidR="0096799E">
          <w:rPr>
            <w:noProof/>
            <w:webHidden/>
          </w:rPr>
          <w:tab/>
        </w:r>
        <w:r>
          <w:rPr>
            <w:noProof/>
            <w:webHidden/>
          </w:rPr>
          <w:fldChar w:fldCharType="begin"/>
        </w:r>
        <w:r w:rsidR="0096799E">
          <w:rPr>
            <w:noProof/>
            <w:webHidden/>
          </w:rPr>
          <w:instrText xml:space="preserve"> PAGEREF _Toc458763518 \h </w:instrText>
        </w:r>
        <w:r>
          <w:rPr>
            <w:noProof/>
            <w:webHidden/>
          </w:rPr>
        </w:r>
        <w:r>
          <w:rPr>
            <w:noProof/>
            <w:webHidden/>
          </w:rPr>
          <w:fldChar w:fldCharType="separate"/>
        </w:r>
        <w:r w:rsidR="0096799E">
          <w:rPr>
            <w:noProof/>
            <w:webHidden/>
          </w:rPr>
          <w:t>8</w:t>
        </w:r>
        <w:r>
          <w:rPr>
            <w:noProof/>
            <w:webHidden/>
          </w:rPr>
          <w:fldChar w:fldCharType="end"/>
        </w:r>
      </w:hyperlink>
    </w:p>
    <w:p w:rsidR="0096799E" w:rsidRPr="00C57943" w:rsidRDefault="0026413A">
      <w:pPr>
        <w:pStyle w:val="11"/>
        <w:tabs>
          <w:tab w:val="left" w:pos="960"/>
          <w:tab w:val="right" w:leader="dot" w:pos="8302"/>
        </w:tabs>
        <w:rPr>
          <w:rFonts w:cs="Times New Roman"/>
          <w:b w:val="0"/>
          <w:bCs w:val="0"/>
          <w:caps w:val="0"/>
          <w:noProof/>
          <w:sz w:val="21"/>
          <w:szCs w:val="22"/>
        </w:rPr>
      </w:pPr>
      <w:hyperlink w:anchor="_Toc458763519" w:history="1">
        <w:r w:rsidR="0096799E" w:rsidRPr="00E558AE">
          <w:rPr>
            <w:rStyle w:val="a8"/>
            <w:rFonts w:hint="eastAsia"/>
            <w:noProof/>
          </w:rPr>
          <w:t>第三章</w:t>
        </w:r>
        <w:r w:rsidR="0096799E" w:rsidRPr="00C57943">
          <w:rPr>
            <w:rFonts w:cs="Times New Roman"/>
            <w:b w:val="0"/>
            <w:bCs w:val="0"/>
            <w:caps w:val="0"/>
            <w:noProof/>
            <w:sz w:val="21"/>
            <w:szCs w:val="22"/>
          </w:rPr>
          <w:tab/>
        </w:r>
        <w:r w:rsidR="0096799E" w:rsidRPr="00E558AE">
          <w:rPr>
            <w:rStyle w:val="a8"/>
            <w:noProof/>
          </w:rPr>
          <w:t>SOCKET</w:t>
        </w:r>
        <w:r w:rsidR="0096799E" w:rsidRPr="00E558AE">
          <w:rPr>
            <w:rStyle w:val="a8"/>
            <w:rFonts w:hint="eastAsia"/>
            <w:noProof/>
          </w:rPr>
          <w:t>协议说明（推荐使用）</w:t>
        </w:r>
        <w:r w:rsidR="0096799E">
          <w:rPr>
            <w:noProof/>
            <w:webHidden/>
          </w:rPr>
          <w:tab/>
        </w:r>
        <w:r>
          <w:rPr>
            <w:noProof/>
            <w:webHidden/>
          </w:rPr>
          <w:fldChar w:fldCharType="begin"/>
        </w:r>
        <w:r w:rsidR="0096799E">
          <w:rPr>
            <w:noProof/>
            <w:webHidden/>
          </w:rPr>
          <w:instrText xml:space="preserve"> PAGEREF _Toc458763519 \h </w:instrText>
        </w:r>
        <w:r>
          <w:rPr>
            <w:noProof/>
            <w:webHidden/>
          </w:rPr>
        </w:r>
        <w:r>
          <w:rPr>
            <w:noProof/>
            <w:webHidden/>
          </w:rPr>
          <w:fldChar w:fldCharType="separate"/>
        </w:r>
        <w:r w:rsidR="0096799E">
          <w:rPr>
            <w:noProof/>
            <w:webHidden/>
          </w:rPr>
          <w:t>9</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20" w:history="1">
        <w:r w:rsidR="0096799E" w:rsidRPr="00E558AE">
          <w:rPr>
            <w:rStyle w:val="a8"/>
            <w:noProof/>
          </w:rPr>
          <w:t>3.1</w:t>
        </w:r>
        <w:r w:rsidR="0096799E" w:rsidRPr="00E558AE">
          <w:rPr>
            <w:rStyle w:val="a8"/>
            <w:rFonts w:hint="eastAsia"/>
            <w:noProof/>
          </w:rPr>
          <w:t>通讯方式</w:t>
        </w:r>
        <w:r w:rsidR="0096799E">
          <w:rPr>
            <w:noProof/>
            <w:webHidden/>
          </w:rPr>
          <w:tab/>
        </w:r>
        <w:r>
          <w:rPr>
            <w:noProof/>
            <w:webHidden/>
          </w:rPr>
          <w:fldChar w:fldCharType="begin"/>
        </w:r>
        <w:r w:rsidR="0096799E">
          <w:rPr>
            <w:noProof/>
            <w:webHidden/>
          </w:rPr>
          <w:instrText xml:space="preserve"> PAGEREF _Toc458763520 \h </w:instrText>
        </w:r>
        <w:r>
          <w:rPr>
            <w:noProof/>
            <w:webHidden/>
          </w:rPr>
        </w:r>
        <w:r>
          <w:rPr>
            <w:noProof/>
            <w:webHidden/>
          </w:rPr>
          <w:fldChar w:fldCharType="separate"/>
        </w:r>
        <w:r w:rsidR="0096799E">
          <w:rPr>
            <w:noProof/>
            <w:webHidden/>
          </w:rPr>
          <w:t>9</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21" w:history="1">
        <w:r w:rsidR="0096799E" w:rsidRPr="00E558AE">
          <w:rPr>
            <w:rStyle w:val="a8"/>
            <w:noProof/>
          </w:rPr>
          <w:t>3.2</w:t>
        </w:r>
        <w:r w:rsidR="0096799E" w:rsidRPr="00E558AE">
          <w:rPr>
            <w:rStyle w:val="a8"/>
            <w:rFonts w:hint="eastAsia"/>
            <w:noProof/>
          </w:rPr>
          <w:t>报文结构</w:t>
        </w:r>
        <w:r w:rsidR="0096799E">
          <w:rPr>
            <w:noProof/>
            <w:webHidden/>
          </w:rPr>
          <w:tab/>
        </w:r>
        <w:r>
          <w:rPr>
            <w:noProof/>
            <w:webHidden/>
          </w:rPr>
          <w:fldChar w:fldCharType="begin"/>
        </w:r>
        <w:r w:rsidR="0096799E">
          <w:rPr>
            <w:noProof/>
            <w:webHidden/>
          </w:rPr>
          <w:instrText xml:space="preserve"> PAGEREF _Toc458763521 \h </w:instrText>
        </w:r>
        <w:r>
          <w:rPr>
            <w:noProof/>
            <w:webHidden/>
          </w:rPr>
        </w:r>
        <w:r>
          <w:rPr>
            <w:noProof/>
            <w:webHidden/>
          </w:rPr>
          <w:fldChar w:fldCharType="separate"/>
        </w:r>
        <w:r w:rsidR="0096799E">
          <w:rPr>
            <w:noProof/>
            <w:webHidden/>
          </w:rPr>
          <w:t>9</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22" w:history="1">
        <w:r w:rsidR="0096799E" w:rsidRPr="00E558AE">
          <w:rPr>
            <w:rStyle w:val="a8"/>
            <w:noProof/>
          </w:rPr>
          <w:t>3.2.1</w:t>
        </w:r>
        <w:r w:rsidR="0096799E" w:rsidRPr="00E558AE">
          <w:rPr>
            <w:rStyle w:val="a8"/>
            <w:rFonts w:hint="eastAsia"/>
            <w:noProof/>
          </w:rPr>
          <w:t>密文结构：</w:t>
        </w:r>
        <w:r w:rsidR="0096799E">
          <w:rPr>
            <w:noProof/>
            <w:webHidden/>
          </w:rPr>
          <w:tab/>
        </w:r>
        <w:r>
          <w:rPr>
            <w:noProof/>
            <w:webHidden/>
          </w:rPr>
          <w:fldChar w:fldCharType="begin"/>
        </w:r>
        <w:r w:rsidR="0096799E">
          <w:rPr>
            <w:noProof/>
            <w:webHidden/>
          </w:rPr>
          <w:instrText xml:space="preserve"> PAGEREF _Toc458763522 \h </w:instrText>
        </w:r>
        <w:r>
          <w:rPr>
            <w:noProof/>
            <w:webHidden/>
          </w:rPr>
        </w:r>
        <w:r>
          <w:rPr>
            <w:noProof/>
            <w:webHidden/>
          </w:rPr>
          <w:fldChar w:fldCharType="separate"/>
        </w:r>
        <w:r w:rsidR="0096799E">
          <w:rPr>
            <w:noProof/>
            <w:webHidden/>
          </w:rPr>
          <w:t>10</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23" w:history="1">
        <w:r w:rsidR="0096799E" w:rsidRPr="00E558AE">
          <w:rPr>
            <w:rStyle w:val="a8"/>
            <w:noProof/>
          </w:rPr>
          <w:t>3.2.2</w:t>
        </w:r>
        <w:r w:rsidR="0096799E" w:rsidRPr="00E558AE">
          <w:rPr>
            <w:rStyle w:val="a8"/>
            <w:rFonts w:hint="eastAsia"/>
            <w:noProof/>
          </w:rPr>
          <w:t>明文结构：</w:t>
        </w:r>
        <w:r w:rsidR="0096799E">
          <w:rPr>
            <w:noProof/>
            <w:webHidden/>
          </w:rPr>
          <w:tab/>
        </w:r>
        <w:r>
          <w:rPr>
            <w:noProof/>
            <w:webHidden/>
          </w:rPr>
          <w:fldChar w:fldCharType="begin"/>
        </w:r>
        <w:r w:rsidR="0096799E">
          <w:rPr>
            <w:noProof/>
            <w:webHidden/>
          </w:rPr>
          <w:instrText xml:space="preserve"> PAGEREF _Toc458763523 \h </w:instrText>
        </w:r>
        <w:r>
          <w:rPr>
            <w:noProof/>
            <w:webHidden/>
          </w:rPr>
        </w:r>
        <w:r>
          <w:rPr>
            <w:noProof/>
            <w:webHidden/>
          </w:rPr>
          <w:fldChar w:fldCharType="separate"/>
        </w:r>
        <w:r w:rsidR="0096799E">
          <w:rPr>
            <w:noProof/>
            <w:webHidden/>
          </w:rPr>
          <w:t>11</w:t>
        </w:r>
        <w:r>
          <w:rPr>
            <w:noProof/>
            <w:webHidden/>
          </w:rPr>
          <w:fldChar w:fldCharType="end"/>
        </w:r>
      </w:hyperlink>
    </w:p>
    <w:p w:rsidR="0096799E" w:rsidRPr="00C57943" w:rsidRDefault="0026413A">
      <w:pPr>
        <w:pStyle w:val="11"/>
        <w:tabs>
          <w:tab w:val="left" w:pos="960"/>
          <w:tab w:val="right" w:leader="dot" w:pos="8302"/>
        </w:tabs>
        <w:rPr>
          <w:rFonts w:cs="Times New Roman"/>
          <w:b w:val="0"/>
          <w:bCs w:val="0"/>
          <w:caps w:val="0"/>
          <w:noProof/>
          <w:sz w:val="21"/>
          <w:szCs w:val="22"/>
        </w:rPr>
      </w:pPr>
      <w:hyperlink w:anchor="_Toc458763524" w:history="1">
        <w:r w:rsidR="0096799E" w:rsidRPr="00E558AE">
          <w:rPr>
            <w:rStyle w:val="a8"/>
            <w:rFonts w:hint="eastAsia"/>
            <w:noProof/>
          </w:rPr>
          <w:t>第四章</w:t>
        </w:r>
        <w:r w:rsidR="0096799E" w:rsidRPr="00C57943">
          <w:rPr>
            <w:rFonts w:cs="Times New Roman"/>
            <w:b w:val="0"/>
            <w:bCs w:val="0"/>
            <w:caps w:val="0"/>
            <w:noProof/>
            <w:sz w:val="21"/>
            <w:szCs w:val="22"/>
          </w:rPr>
          <w:tab/>
        </w:r>
        <w:r w:rsidR="0096799E" w:rsidRPr="00E558AE">
          <w:rPr>
            <w:rStyle w:val="a8"/>
            <w:rFonts w:hint="eastAsia"/>
            <w:noProof/>
          </w:rPr>
          <w:t>报文体说明</w:t>
        </w:r>
        <w:r w:rsidR="0096799E">
          <w:rPr>
            <w:noProof/>
            <w:webHidden/>
          </w:rPr>
          <w:tab/>
        </w:r>
        <w:r>
          <w:rPr>
            <w:noProof/>
            <w:webHidden/>
          </w:rPr>
          <w:fldChar w:fldCharType="begin"/>
        </w:r>
        <w:r w:rsidR="0096799E">
          <w:rPr>
            <w:noProof/>
            <w:webHidden/>
          </w:rPr>
          <w:instrText xml:space="preserve"> PAGEREF _Toc458763524 \h </w:instrText>
        </w:r>
        <w:r>
          <w:rPr>
            <w:noProof/>
            <w:webHidden/>
          </w:rPr>
        </w:r>
        <w:r>
          <w:rPr>
            <w:noProof/>
            <w:webHidden/>
          </w:rPr>
          <w:fldChar w:fldCharType="separate"/>
        </w:r>
        <w:r w:rsidR="0096799E">
          <w:rPr>
            <w:noProof/>
            <w:webHidden/>
          </w:rPr>
          <w:t>12</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25" w:history="1">
        <w:r w:rsidR="0096799E" w:rsidRPr="00E558AE">
          <w:rPr>
            <w:rStyle w:val="a8"/>
            <w:noProof/>
          </w:rPr>
          <w:t>4.1</w:t>
        </w:r>
        <w:r w:rsidR="0096799E" w:rsidRPr="00E558AE">
          <w:rPr>
            <w:rStyle w:val="a8"/>
            <w:rFonts w:hint="eastAsia"/>
            <w:noProof/>
          </w:rPr>
          <w:t>报文体</w:t>
        </w:r>
        <w:r w:rsidR="0096799E">
          <w:rPr>
            <w:noProof/>
            <w:webHidden/>
          </w:rPr>
          <w:tab/>
        </w:r>
        <w:r>
          <w:rPr>
            <w:noProof/>
            <w:webHidden/>
          </w:rPr>
          <w:fldChar w:fldCharType="begin"/>
        </w:r>
        <w:r w:rsidR="0096799E">
          <w:rPr>
            <w:noProof/>
            <w:webHidden/>
          </w:rPr>
          <w:instrText xml:space="preserve"> PAGEREF _Toc458763525 \h </w:instrText>
        </w:r>
        <w:r>
          <w:rPr>
            <w:noProof/>
            <w:webHidden/>
          </w:rPr>
        </w:r>
        <w:r>
          <w:rPr>
            <w:noProof/>
            <w:webHidden/>
          </w:rPr>
          <w:fldChar w:fldCharType="separate"/>
        </w:r>
        <w:r w:rsidR="0096799E">
          <w:rPr>
            <w:noProof/>
            <w:webHidden/>
          </w:rPr>
          <w:t>12</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26" w:history="1">
        <w:r w:rsidR="0096799E" w:rsidRPr="00E558AE">
          <w:rPr>
            <w:rStyle w:val="a8"/>
            <w:noProof/>
          </w:rPr>
          <w:t>4.1.1</w:t>
        </w:r>
        <w:r w:rsidR="0096799E" w:rsidRPr="00E558AE">
          <w:rPr>
            <w:rStyle w:val="a8"/>
            <w:rFonts w:hint="eastAsia"/>
            <w:noProof/>
          </w:rPr>
          <w:t>安全认证</w:t>
        </w:r>
        <w:r w:rsidR="0096799E" w:rsidRPr="00E558AE">
          <w:rPr>
            <w:rStyle w:val="a8"/>
            <w:noProof/>
          </w:rPr>
          <w:t>[C0XX]</w:t>
        </w:r>
        <w:r w:rsidR="0096799E">
          <w:rPr>
            <w:noProof/>
            <w:webHidden/>
          </w:rPr>
          <w:tab/>
        </w:r>
        <w:r>
          <w:rPr>
            <w:noProof/>
            <w:webHidden/>
          </w:rPr>
          <w:fldChar w:fldCharType="begin"/>
        </w:r>
        <w:r w:rsidR="0096799E">
          <w:rPr>
            <w:noProof/>
            <w:webHidden/>
          </w:rPr>
          <w:instrText xml:space="preserve"> PAGEREF _Toc458763526 \h </w:instrText>
        </w:r>
        <w:r>
          <w:rPr>
            <w:noProof/>
            <w:webHidden/>
          </w:rPr>
        </w:r>
        <w:r>
          <w:rPr>
            <w:noProof/>
            <w:webHidden/>
          </w:rPr>
          <w:fldChar w:fldCharType="separate"/>
        </w:r>
        <w:r w:rsidR="0096799E">
          <w:rPr>
            <w:noProof/>
            <w:webHidden/>
          </w:rPr>
          <w:t>12</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27" w:history="1">
        <w:r w:rsidR="0096799E" w:rsidRPr="00E558AE">
          <w:rPr>
            <w:rStyle w:val="a8"/>
            <w:noProof/>
          </w:rPr>
          <w:t>4.1.2</w:t>
        </w:r>
        <w:r w:rsidR="0096799E" w:rsidRPr="00E558AE">
          <w:rPr>
            <w:rStyle w:val="a8"/>
            <w:rFonts w:hint="eastAsia"/>
            <w:noProof/>
          </w:rPr>
          <w:t>基础信息类</w:t>
        </w:r>
        <w:r w:rsidR="0096799E" w:rsidRPr="00E558AE">
          <w:rPr>
            <w:rStyle w:val="a8"/>
            <w:noProof/>
          </w:rPr>
          <w:t>[C1XX]</w:t>
        </w:r>
        <w:r w:rsidR="0096799E">
          <w:rPr>
            <w:noProof/>
            <w:webHidden/>
          </w:rPr>
          <w:tab/>
        </w:r>
        <w:r>
          <w:rPr>
            <w:noProof/>
            <w:webHidden/>
          </w:rPr>
          <w:fldChar w:fldCharType="begin"/>
        </w:r>
        <w:r w:rsidR="0096799E">
          <w:rPr>
            <w:noProof/>
            <w:webHidden/>
          </w:rPr>
          <w:instrText xml:space="preserve"> PAGEREF _Toc458763527 \h </w:instrText>
        </w:r>
        <w:r>
          <w:rPr>
            <w:noProof/>
            <w:webHidden/>
          </w:rPr>
        </w:r>
        <w:r>
          <w:rPr>
            <w:noProof/>
            <w:webHidden/>
          </w:rPr>
          <w:fldChar w:fldCharType="separate"/>
        </w:r>
        <w:r w:rsidR="0096799E">
          <w:rPr>
            <w:noProof/>
            <w:webHidden/>
          </w:rPr>
          <w:t>19</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28" w:history="1">
        <w:r w:rsidR="0096799E" w:rsidRPr="00E558AE">
          <w:rPr>
            <w:rStyle w:val="a8"/>
            <w:noProof/>
          </w:rPr>
          <w:t>4.1.3</w:t>
        </w:r>
        <w:r w:rsidR="0096799E" w:rsidRPr="00E558AE">
          <w:rPr>
            <w:rStyle w:val="a8"/>
            <w:rFonts w:hint="eastAsia"/>
            <w:noProof/>
          </w:rPr>
          <w:t>客户管理</w:t>
        </w:r>
        <w:r w:rsidR="0096799E" w:rsidRPr="00E558AE">
          <w:rPr>
            <w:rStyle w:val="a8"/>
            <w:noProof/>
          </w:rPr>
          <w:t>[C2XX]</w:t>
        </w:r>
        <w:r w:rsidR="0096799E">
          <w:rPr>
            <w:noProof/>
            <w:webHidden/>
          </w:rPr>
          <w:tab/>
        </w:r>
        <w:r>
          <w:rPr>
            <w:noProof/>
            <w:webHidden/>
          </w:rPr>
          <w:fldChar w:fldCharType="begin"/>
        </w:r>
        <w:r w:rsidR="0096799E">
          <w:rPr>
            <w:noProof/>
            <w:webHidden/>
          </w:rPr>
          <w:instrText xml:space="preserve"> PAGEREF _Toc458763528 \h </w:instrText>
        </w:r>
        <w:r>
          <w:rPr>
            <w:noProof/>
            <w:webHidden/>
          </w:rPr>
        </w:r>
        <w:r>
          <w:rPr>
            <w:noProof/>
            <w:webHidden/>
          </w:rPr>
          <w:fldChar w:fldCharType="separate"/>
        </w:r>
        <w:r w:rsidR="0096799E">
          <w:rPr>
            <w:noProof/>
            <w:webHidden/>
          </w:rPr>
          <w:t>37</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29" w:history="1">
        <w:r w:rsidR="0096799E" w:rsidRPr="00E558AE">
          <w:rPr>
            <w:rStyle w:val="a8"/>
            <w:noProof/>
          </w:rPr>
          <w:t>4.1.4</w:t>
        </w:r>
        <w:r w:rsidR="0096799E" w:rsidRPr="00E558AE">
          <w:rPr>
            <w:rStyle w:val="a8"/>
            <w:rFonts w:hint="eastAsia"/>
            <w:noProof/>
          </w:rPr>
          <w:t>资金管理</w:t>
        </w:r>
        <w:r w:rsidR="0096799E" w:rsidRPr="00E558AE">
          <w:rPr>
            <w:rStyle w:val="a8"/>
            <w:noProof/>
          </w:rPr>
          <w:t>[C3XX]</w:t>
        </w:r>
        <w:r w:rsidR="0096799E">
          <w:rPr>
            <w:noProof/>
            <w:webHidden/>
          </w:rPr>
          <w:tab/>
        </w:r>
        <w:r>
          <w:rPr>
            <w:noProof/>
            <w:webHidden/>
          </w:rPr>
          <w:fldChar w:fldCharType="begin"/>
        </w:r>
        <w:r w:rsidR="0096799E">
          <w:rPr>
            <w:noProof/>
            <w:webHidden/>
          </w:rPr>
          <w:instrText xml:space="preserve"> PAGEREF _Toc458763529 \h </w:instrText>
        </w:r>
        <w:r>
          <w:rPr>
            <w:noProof/>
            <w:webHidden/>
          </w:rPr>
        </w:r>
        <w:r>
          <w:rPr>
            <w:noProof/>
            <w:webHidden/>
          </w:rPr>
          <w:fldChar w:fldCharType="separate"/>
        </w:r>
        <w:r w:rsidR="0096799E">
          <w:rPr>
            <w:noProof/>
            <w:webHidden/>
          </w:rPr>
          <w:t>43</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30" w:history="1">
        <w:r w:rsidR="0096799E" w:rsidRPr="00E558AE">
          <w:rPr>
            <w:rStyle w:val="a8"/>
            <w:noProof/>
          </w:rPr>
          <w:t>4.1.5</w:t>
        </w:r>
        <w:r w:rsidR="0096799E" w:rsidRPr="00E558AE">
          <w:rPr>
            <w:rStyle w:val="a8"/>
            <w:rFonts w:hint="eastAsia"/>
            <w:noProof/>
          </w:rPr>
          <w:t>交易管理</w:t>
        </w:r>
        <w:r w:rsidR="0096799E" w:rsidRPr="00E558AE">
          <w:rPr>
            <w:rStyle w:val="a8"/>
            <w:noProof/>
          </w:rPr>
          <w:t>[C4XX]</w:t>
        </w:r>
        <w:r w:rsidR="0096799E">
          <w:rPr>
            <w:noProof/>
            <w:webHidden/>
          </w:rPr>
          <w:tab/>
        </w:r>
        <w:r>
          <w:rPr>
            <w:noProof/>
            <w:webHidden/>
          </w:rPr>
          <w:fldChar w:fldCharType="begin"/>
        </w:r>
        <w:r w:rsidR="0096799E">
          <w:rPr>
            <w:noProof/>
            <w:webHidden/>
          </w:rPr>
          <w:instrText xml:space="preserve"> PAGEREF _Toc458763530 \h </w:instrText>
        </w:r>
        <w:r>
          <w:rPr>
            <w:noProof/>
            <w:webHidden/>
          </w:rPr>
        </w:r>
        <w:r>
          <w:rPr>
            <w:noProof/>
            <w:webHidden/>
          </w:rPr>
          <w:fldChar w:fldCharType="separate"/>
        </w:r>
        <w:r w:rsidR="0096799E">
          <w:rPr>
            <w:noProof/>
            <w:webHidden/>
          </w:rPr>
          <w:t>46</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31" w:history="1">
        <w:r w:rsidR="0096799E" w:rsidRPr="00E558AE">
          <w:rPr>
            <w:rStyle w:val="a8"/>
            <w:noProof/>
          </w:rPr>
          <w:t>4.1.6</w:t>
        </w:r>
        <w:r w:rsidR="0096799E" w:rsidRPr="00E558AE">
          <w:rPr>
            <w:rStyle w:val="a8"/>
            <w:rFonts w:hint="eastAsia"/>
            <w:noProof/>
          </w:rPr>
          <w:t>仓储管理</w:t>
        </w:r>
        <w:r w:rsidR="0096799E" w:rsidRPr="00E558AE">
          <w:rPr>
            <w:rStyle w:val="a8"/>
            <w:noProof/>
          </w:rPr>
          <w:t>[C5XX]</w:t>
        </w:r>
        <w:r w:rsidR="0096799E">
          <w:rPr>
            <w:noProof/>
            <w:webHidden/>
          </w:rPr>
          <w:tab/>
        </w:r>
        <w:r>
          <w:rPr>
            <w:noProof/>
            <w:webHidden/>
          </w:rPr>
          <w:fldChar w:fldCharType="begin"/>
        </w:r>
        <w:r w:rsidR="0096799E">
          <w:rPr>
            <w:noProof/>
            <w:webHidden/>
          </w:rPr>
          <w:instrText xml:space="preserve"> PAGEREF _Toc458763531 \h </w:instrText>
        </w:r>
        <w:r>
          <w:rPr>
            <w:noProof/>
            <w:webHidden/>
          </w:rPr>
        </w:r>
        <w:r>
          <w:rPr>
            <w:noProof/>
            <w:webHidden/>
          </w:rPr>
          <w:fldChar w:fldCharType="separate"/>
        </w:r>
        <w:r w:rsidR="0096799E">
          <w:rPr>
            <w:noProof/>
            <w:webHidden/>
          </w:rPr>
          <w:t>62</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32" w:history="1">
        <w:r w:rsidR="0096799E" w:rsidRPr="00E558AE">
          <w:rPr>
            <w:rStyle w:val="a8"/>
            <w:noProof/>
          </w:rPr>
          <w:t>4.1.7</w:t>
        </w:r>
        <w:r w:rsidR="0096799E" w:rsidRPr="00E558AE">
          <w:rPr>
            <w:rStyle w:val="a8"/>
            <w:rFonts w:hint="eastAsia"/>
            <w:noProof/>
          </w:rPr>
          <w:t>资讯管理</w:t>
        </w:r>
        <w:r w:rsidR="0096799E" w:rsidRPr="00E558AE">
          <w:rPr>
            <w:rStyle w:val="a8"/>
            <w:noProof/>
          </w:rPr>
          <w:t>[C6XX]</w:t>
        </w:r>
        <w:r w:rsidR="0096799E">
          <w:rPr>
            <w:noProof/>
            <w:webHidden/>
          </w:rPr>
          <w:tab/>
        </w:r>
        <w:r>
          <w:rPr>
            <w:noProof/>
            <w:webHidden/>
          </w:rPr>
          <w:fldChar w:fldCharType="begin"/>
        </w:r>
        <w:r w:rsidR="0096799E">
          <w:rPr>
            <w:noProof/>
            <w:webHidden/>
          </w:rPr>
          <w:instrText xml:space="preserve"> PAGEREF _Toc458763532 \h </w:instrText>
        </w:r>
        <w:r>
          <w:rPr>
            <w:noProof/>
            <w:webHidden/>
          </w:rPr>
        </w:r>
        <w:r>
          <w:rPr>
            <w:noProof/>
            <w:webHidden/>
          </w:rPr>
          <w:fldChar w:fldCharType="separate"/>
        </w:r>
        <w:r w:rsidR="0096799E">
          <w:rPr>
            <w:noProof/>
            <w:webHidden/>
          </w:rPr>
          <w:t>65</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33" w:history="1">
        <w:r w:rsidR="0096799E" w:rsidRPr="00E558AE">
          <w:rPr>
            <w:rStyle w:val="a8"/>
            <w:noProof/>
          </w:rPr>
          <w:t>4.1.1</w:t>
        </w:r>
        <w:r w:rsidR="0096799E" w:rsidRPr="00E558AE">
          <w:rPr>
            <w:rStyle w:val="a8"/>
            <w:rFonts w:hint="eastAsia"/>
            <w:noProof/>
          </w:rPr>
          <w:t>普通查询</w:t>
        </w:r>
        <w:r w:rsidR="0096799E" w:rsidRPr="00E558AE">
          <w:rPr>
            <w:rStyle w:val="a8"/>
            <w:noProof/>
          </w:rPr>
          <w:t>[C7XX]</w:t>
        </w:r>
        <w:r w:rsidR="0096799E">
          <w:rPr>
            <w:noProof/>
            <w:webHidden/>
          </w:rPr>
          <w:tab/>
        </w:r>
        <w:r>
          <w:rPr>
            <w:noProof/>
            <w:webHidden/>
          </w:rPr>
          <w:fldChar w:fldCharType="begin"/>
        </w:r>
        <w:r w:rsidR="0096799E">
          <w:rPr>
            <w:noProof/>
            <w:webHidden/>
          </w:rPr>
          <w:instrText xml:space="preserve"> PAGEREF _Toc458763533 \h </w:instrText>
        </w:r>
        <w:r>
          <w:rPr>
            <w:noProof/>
            <w:webHidden/>
          </w:rPr>
        </w:r>
        <w:r>
          <w:rPr>
            <w:noProof/>
            <w:webHidden/>
          </w:rPr>
          <w:fldChar w:fldCharType="separate"/>
        </w:r>
        <w:r w:rsidR="0096799E">
          <w:rPr>
            <w:noProof/>
            <w:webHidden/>
          </w:rPr>
          <w:t>68</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34" w:history="1">
        <w:r w:rsidR="0096799E" w:rsidRPr="00E558AE">
          <w:rPr>
            <w:rStyle w:val="a8"/>
            <w:noProof/>
          </w:rPr>
          <w:t>4.1.2</w:t>
        </w:r>
        <w:r w:rsidR="0096799E" w:rsidRPr="00E558AE">
          <w:rPr>
            <w:rStyle w:val="a8"/>
            <w:rFonts w:hint="eastAsia"/>
            <w:noProof/>
          </w:rPr>
          <w:t>分页查询</w:t>
        </w:r>
        <w:r w:rsidR="0096799E" w:rsidRPr="00E558AE">
          <w:rPr>
            <w:rStyle w:val="a8"/>
            <w:noProof/>
          </w:rPr>
          <w:t>[C8XX]</w:t>
        </w:r>
        <w:r w:rsidR="0096799E">
          <w:rPr>
            <w:noProof/>
            <w:webHidden/>
          </w:rPr>
          <w:tab/>
        </w:r>
        <w:r>
          <w:rPr>
            <w:noProof/>
            <w:webHidden/>
          </w:rPr>
          <w:fldChar w:fldCharType="begin"/>
        </w:r>
        <w:r w:rsidR="0096799E">
          <w:rPr>
            <w:noProof/>
            <w:webHidden/>
          </w:rPr>
          <w:instrText xml:space="preserve"> PAGEREF _Toc458763534 \h </w:instrText>
        </w:r>
        <w:r>
          <w:rPr>
            <w:noProof/>
            <w:webHidden/>
          </w:rPr>
        </w:r>
        <w:r>
          <w:rPr>
            <w:noProof/>
            <w:webHidden/>
          </w:rPr>
          <w:fldChar w:fldCharType="separate"/>
        </w:r>
        <w:r w:rsidR="0096799E">
          <w:rPr>
            <w:noProof/>
            <w:webHidden/>
          </w:rPr>
          <w:t>78</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35" w:history="1">
        <w:r w:rsidR="0096799E" w:rsidRPr="00E558AE">
          <w:rPr>
            <w:rStyle w:val="a8"/>
            <w:noProof/>
          </w:rPr>
          <w:t>4.1.3</w:t>
        </w:r>
        <w:r w:rsidR="0096799E" w:rsidRPr="00E558AE">
          <w:rPr>
            <w:rStyle w:val="a8"/>
            <w:rFonts w:hint="eastAsia"/>
            <w:noProof/>
          </w:rPr>
          <w:t>通讯测试</w:t>
        </w:r>
        <w:r w:rsidR="0096799E" w:rsidRPr="00E558AE">
          <w:rPr>
            <w:rStyle w:val="a8"/>
            <w:noProof/>
          </w:rPr>
          <w:t>[C999]</w:t>
        </w:r>
        <w:r w:rsidR="0096799E">
          <w:rPr>
            <w:noProof/>
            <w:webHidden/>
          </w:rPr>
          <w:tab/>
        </w:r>
        <w:r>
          <w:rPr>
            <w:noProof/>
            <w:webHidden/>
          </w:rPr>
          <w:fldChar w:fldCharType="begin"/>
        </w:r>
        <w:r w:rsidR="0096799E">
          <w:rPr>
            <w:noProof/>
            <w:webHidden/>
          </w:rPr>
          <w:instrText xml:space="preserve"> PAGEREF _Toc458763535 \h </w:instrText>
        </w:r>
        <w:r>
          <w:rPr>
            <w:noProof/>
            <w:webHidden/>
          </w:rPr>
        </w:r>
        <w:r>
          <w:rPr>
            <w:noProof/>
            <w:webHidden/>
          </w:rPr>
          <w:fldChar w:fldCharType="separate"/>
        </w:r>
        <w:r w:rsidR="0096799E">
          <w:rPr>
            <w:noProof/>
            <w:webHidden/>
          </w:rPr>
          <w:t>123</w:t>
        </w:r>
        <w:r>
          <w:rPr>
            <w:noProof/>
            <w:webHidden/>
          </w:rPr>
          <w:fldChar w:fldCharType="end"/>
        </w:r>
      </w:hyperlink>
    </w:p>
    <w:p w:rsidR="0096799E" w:rsidRPr="00C57943" w:rsidRDefault="0026413A">
      <w:pPr>
        <w:pStyle w:val="11"/>
        <w:tabs>
          <w:tab w:val="left" w:pos="960"/>
          <w:tab w:val="right" w:leader="dot" w:pos="8302"/>
        </w:tabs>
        <w:rPr>
          <w:rFonts w:cs="Times New Roman"/>
          <w:b w:val="0"/>
          <w:bCs w:val="0"/>
          <w:caps w:val="0"/>
          <w:noProof/>
          <w:sz w:val="21"/>
          <w:szCs w:val="22"/>
        </w:rPr>
      </w:pPr>
      <w:hyperlink w:anchor="_Toc458763536" w:history="1">
        <w:r w:rsidR="0096799E" w:rsidRPr="00E558AE">
          <w:rPr>
            <w:rStyle w:val="a8"/>
            <w:rFonts w:hint="eastAsia"/>
            <w:noProof/>
          </w:rPr>
          <w:t>第五章</w:t>
        </w:r>
        <w:r w:rsidR="0096799E" w:rsidRPr="00C57943">
          <w:rPr>
            <w:rFonts w:cs="Times New Roman"/>
            <w:b w:val="0"/>
            <w:bCs w:val="0"/>
            <w:caps w:val="0"/>
            <w:noProof/>
            <w:sz w:val="21"/>
            <w:szCs w:val="22"/>
          </w:rPr>
          <w:tab/>
        </w:r>
        <w:r w:rsidR="0096799E" w:rsidRPr="00E558AE">
          <w:rPr>
            <w:rStyle w:val="a8"/>
            <w:rFonts w:hint="eastAsia"/>
            <w:noProof/>
          </w:rPr>
          <w:t>常量定义</w:t>
        </w:r>
        <w:r w:rsidR="0096799E">
          <w:rPr>
            <w:noProof/>
            <w:webHidden/>
          </w:rPr>
          <w:tab/>
        </w:r>
        <w:r>
          <w:rPr>
            <w:noProof/>
            <w:webHidden/>
          </w:rPr>
          <w:fldChar w:fldCharType="begin"/>
        </w:r>
        <w:r w:rsidR="0096799E">
          <w:rPr>
            <w:noProof/>
            <w:webHidden/>
          </w:rPr>
          <w:instrText xml:space="preserve"> PAGEREF _Toc458763536 \h </w:instrText>
        </w:r>
        <w:r>
          <w:rPr>
            <w:noProof/>
            <w:webHidden/>
          </w:rPr>
        </w:r>
        <w:r>
          <w:rPr>
            <w:noProof/>
            <w:webHidden/>
          </w:rPr>
          <w:fldChar w:fldCharType="separate"/>
        </w:r>
        <w:r w:rsidR="0096799E">
          <w:rPr>
            <w:noProof/>
            <w:webHidden/>
          </w:rPr>
          <w:t>124</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37" w:history="1">
        <w:r w:rsidR="0096799E" w:rsidRPr="00E558AE">
          <w:rPr>
            <w:rStyle w:val="a8"/>
            <w:noProof/>
          </w:rPr>
          <w:t>acct_type</w:t>
        </w:r>
        <w:r w:rsidR="0096799E" w:rsidRPr="00E558AE">
          <w:rPr>
            <w:rStyle w:val="a8"/>
            <w:rFonts w:hint="eastAsia"/>
            <w:noProof/>
          </w:rPr>
          <w:t>（账户类型）</w:t>
        </w:r>
        <w:r w:rsidR="0096799E">
          <w:rPr>
            <w:noProof/>
            <w:webHidden/>
          </w:rPr>
          <w:tab/>
        </w:r>
        <w:r>
          <w:rPr>
            <w:noProof/>
            <w:webHidden/>
          </w:rPr>
          <w:fldChar w:fldCharType="begin"/>
        </w:r>
        <w:r w:rsidR="0096799E">
          <w:rPr>
            <w:noProof/>
            <w:webHidden/>
          </w:rPr>
          <w:instrText xml:space="preserve"> PAGEREF _Toc458763537 \h </w:instrText>
        </w:r>
        <w:r>
          <w:rPr>
            <w:noProof/>
            <w:webHidden/>
          </w:rPr>
        </w:r>
        <w:r>
          <w:rPr>
            <w:noProof/>
            <w:webHidden/>
          </w:rPr>
          <w:fldChar w:fldCharType="separate"/>
        </w:r>
        <w:r w:rsidR="0096799E">
          <w:rPr>
            <w:noProof/>
            <w:webHidden/>
          </w:rPr>
          <w:t>124</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38" w:history="1">
        <w:r w:rsidR="0096799E" w:rsidRPr="00E558AE">
          <w:rPr>
            <w:rStyle w:val="a8"/>
            <w:noProof/>
          </w:rPr>
          <w:t>exch_type</w:t>
        </w:r>
        <w:r w:rsidR="0096799E" w:rsidRPr="00E558AE">
          <w:rPr>
            <w:rStyle w:val="a8"/>
            <w:rFonts w:hint="eastAsia"/>
            <w:noProof/>
          </w:rPr>
          <w:t>（交易类型）</w:t>
        </w:r>
        <w:r w:rsidR="0096799E">
          <w:rPr>
            <w:noProof/>
            <w:webHidden/>
          </w:rPr>
          <w:tab/>
        </w:r>
        <w:r>
          <w:rPr>
            <w:noProof/>
            <w:webHidden/>
          </w:rPr>
          <w:fldChar w:fldCharType="begin"/>
        </w:r>
        <w:r w:rsidR="0096799E">
          <w:rPr>
            <w:noProof/>
            <w:webHidden/>
          </w:rPr>
          <w:instrText xml:space="preserve"> PAGEREF _Toc458763538 \h </w:instrText>
        </w:r>
        <w:r>
          <w:rPr>
            <w:noProof/>
            <w:webHidden/>
          </w:rPr>
        </w:r>
        <w:r>
          <w:rPr>
            <w:noProof/>
            <w:webHidden/>
          </w:rPr>
          <w:fldChar w:fldCharType="separate"/>
        </w:r>
        <w:r w:rsidR="0096799E">
          <w:rPr>
            <w:noProof/>
            <w:webHidden/>
          </w:rPr>
          <w:t>124</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39" w:history="1">
        <w:r w:rsidR="0096799E" w:rsidRPr="00E558AE">
          <w:rPr>
            <w:rStyle w:val="a8"/>
            <w:noProof/>
          </w:rPr>
          <w:t>b_buyorsell</w:t>
        </w:r>
        <w:r w:rsidR="0096799E" w:rsidRPr="00E558AE">
          <w:rPr>
            <w:rStyle w:val="a8"/>
            <w:rFonts w:hint="eastAsia"/>
            <w:noProof/>
          </w:rPr>
          <w:t>（买卖方向）</w:t>
        </w:r>
        <w:r w:rsidR="0096799E">
          <w:rPr>
            <w:noProof/>
            <w:webHidden/>
          </w:rPr>
          <w:tab/>
        </w:r>
        <w:r>
          <w:rPr>
            <w:noProof/>
            <w:webHidden/>
          </w:rPr>
          <w:fldChar w:fldCharType="begin"/>
        </w:r>
        <w:r w:rsidR="0096799E">
          <w:rPr>
            <w:noProof/>
            <w:webHidden/>
          </w:rPr>
          <w:instrText xml:space="preserve"> PAGEREF _Toc458763539 \h </w:instrText>
        </w:r>
        <w:r>
          <w:rPr>
            <w:noProof/>
            <w:webHidden/>
          </w:rPr>
        </w:r>
        <w:r>
          <w:rPr>
            <w:noProof/>
            <w:webHidden/>
          </w:rPr>
          <w:fldChar w:fldCharType="separate"/>
        </w:r>
        <w:r w:rsidR="0096799E">
          <w:rPr>
            <w:noProof/>
            <w:webHidden/>
          </w:rPr>
          <w:t>125</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40" w:history="1">
        <w:r w:rsidR="0096799E" w:rsidRPr="00E558AE">
          <w:rPr>
            <w:rStyle w:val="a8"/>
            <w:noProof/>
          </w:rPr>
          <w:t>b_offset_flag</w:t>
        </w:r>
        <w:r w:rsidR="0096799E" w:rsidRPr="00E558AE">
          <w:rPr>
            <w:rStyle w:val="a8"/>
            <w:rFonts w:hint="eastAsia"/>
            <w:noProof/>
          </w:rPr>
          <w:t>（开平标志）</w:t>
        </w:r>
        <w:r w:rsidR="0096799E">
          <w:rPr>
            <w:noProof/>
            <w:webHidden/>
          </w:rPr>
          <w:tab/>
        </w:r>
        <w:r>
          <w:rPr>
            <w:noProof/>
            <w:webHidden/>
          </w:rPr>
          <w:fldChar w:fldCharType="begin"/>
        </w:r>
        <w:r w:rsidR="0096799E">
          <w:rPr>
            <w:noProof/>
            <w:webHidden/>
          </w:rPr>
          <w:instrText xml:space="preserve"> PAGEREF _Toc458763540 \h </w:instrText>
        </w:r>
        <w:r>
          <w:rPr>
            <w:noProof/>
            <w:webHidden/>
          </w:rPr>
        </w:r>
        <w:r>
          <w:rPr>
            <w:noProof/>
            <w:webHidden/>
          </w:rPr>
          <w:fldChar w:fldCharType="separate"/>
        </w:r>
        <w:r w:rsidR="0096799E">
          <w:rPr>
            <w:noProof/>
            <w:webHidden/>
          </w:rPr>
          <w:t>125</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41" w:history="1">
        <w:r w:rsidR="0096799E" w:rsidRPr="00E558AE">
          <w:rPr>
            <w:rStyle w:val="a8"/>
            <w:noProof/>
          </w:rPr>
          <w:t>b_deli_flag</w:t>
        </w:r>
        <w:r w:rsidR="0096799E" w:rsidRPr="00E558AE">
          <w:rPr>
            <w:rStyle w:val="a8"/>
            <w:rFonts w:hint="eastAsia"/>
            <w:noProof/>
          </w:rPr>
          <w:t>（交割标志）</w:t>
        </w:r>
        <w:r w:rsidR="0096799E">
          <w:rPr>
            <w:noProof/>
            <w:webHidden/>
          </w:rPr>
          <w:tab/>
        </w:r>
        <w:r>
          <w:rPr>
            <w:noProof/>
            <w:webHidden/>
          </w:rPr>
          <w:fldChar w:fldCharType="begin"/>
        </w:r>
        <w:r w:rsidR="0096799E">
          <w:rPr>
            <w:noProof/>
            <w:webHidden/>
          </w:rPr>
          <w:instrText xml:space="preserve"> PAGEREF _Toc458763541 \h </w:instrText>
        </w:r>
        <w:r>
          <w:rPr>
            <w:noProof/>
            <w:webHidden/>
          </w:rPr>
        </w:r>
        <w:r>
          <w:rPr>
            <w:noProof/>
            <w:webHidden/>
          </w:rPr>
          <w:fldChar w:fldCharType="separate"/>
        </w:r>
        <w:r w:rsidR="0096799E">
          <w:rPr>
            <w:noProof/>
            <w:webHidden/>
          </w:rPr>
          <w:t>125</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42" w:history="1">
        <w:r w:rsidR="0096799E" w:rsidRPr="00E558AE">
          <w:rPr>
            <w:rStyle w:val="a8"/>
            <w:noProof/>
          </w:rPr>
          <w:t>b_entr_stat</w:t>
        </w:r>
        <w:r w:rsidR="0096799E" w:rsidRPr="00E558AE">
          <w:rPr>
            <w:rStyle w:val="a8"/>
            <w:rFonts w:hint="eastAsia"/>
            <w:noProof/>
          </w:rPr>
          <w:t>（委托状态）</w:t>
        </w:r>
        <w:r w:rsidR="0096799E">
          <w:rPr>
            <w:noProof/>
            <w:webHidden/>
          </w:rPr>
          <w:tab/>
        </w:r>
        <w:r>
          <w:rPr>
            <w:noProof/>
            <w:webHidden/>
          </w:rPr>
          <w:fldChar w:fldCharType="begin"/>
        </w:r>
        <w:r w:rsidR="0096799E">
          <w:rPr>
            <w:noProof/>
            <w:webHidden/>
          </w:rPr>
          <w:instrText xml:space="preserve"> PAGEREF _Toc458763542 \h </w:instrText>
        </w:r>
        <w:r>
          <w:rPr>
            <w:noProof/>
            <w:webHidden/>
          </w:rPr>
        </w:r>
        <w:r>
          <w:rPr>
            <w:noProof/>
            <w:webHidden/>
          </w:rPr>
          <w:fldChar w:fldCharType="separate"/>
        </w:r>
        <w:r w:rsidR="0096799E">
          <w:rPr>
            <w:noProof/>
            <w:webHidden/>
          </w:rPr>
          <w:t>125</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43" w:history="1">
        <w:r w:rsidR="0096799E" w:rsidRPr="00E558AE">
          <w:rPr>
            <w:rStyle w:val="a8"/>
            <w:noProof/>
          </w:rPr>
          <w:t>b_market_id</w:t>
        </w:r>
        <w:r w:rsidR="0096799E" w:rsidRPr="00E558AE">
          <w:rPr>
            <w:rStyle w:val="a8"/>
            <w:rFonts w:hint="eastAsia"/>
            <w:noProof/>
          </w:rPr>
          <w:t>（交易市场）</w:t>
        </w:r>
        <w:r w:rsidR="0096799E">
          <w:rPr>
            <w:noProof/>
            <w:webHidden/>
          </w:rPr>
          <w:tab/>
        </w:r>
        <w:r>
          <w:rPr>
            <w:noProof/>
            <w:webHidden/>
          </w:rPr>
          <w:fldChar w:fldCharType="begin"/>
        </w:r>
        <w:r w:rsidR="0096799E">
          <w:rPr>
            <w:noProof/>
            <w:webHidden/>
          </w:rPr>
          <w:instrText xml:space="preserve"> PAGEREF _Toc458763543 \h </w:instrText>
        </w:r>
        <w:r>
          <w:rPr>
            <w:noProof/>
            <w:webHidden/>
          </w:rPr>
        </w:r>
        <w:r>
          <w:rPr>
            <w:noProof/>
            <w:webHidden/>
          </w:rPr>
          <w:fldChar w:fldCharType="separate"/>
        </w:r>
        <w:r w:rsidR="0096799E">
          <w:rPr>
            <w:noProof/>
            <w:webHidden/>
          </w:rPr>
          <w:t>126</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44" w:history="1">
        <w:r w:rsidR="0096799E" w:rsidRPr="00E558AE">
          <w:rPr>
            <w:rStyle w:val="a8"/>
            <w:noProof/>
          </w:rPr>
          <w:t>b_area_code</w:t>
        </w:r>
        <w:r w:rsidR="0096799E" w:rsidRPr="00E558AE">
          <w:rPr>
            <w:rStyle w:val="a8"/>
            <w:rFonts w:hint="eastAsia"/>
            <w:noProof/>
          </w:rPr>
          <w:t>（地区代码）</w:t>
        </w:r>
        <w:r w:rsidR="0096799E">
          <w:rPr>
            <w:noProof/>
            <w:webHidden/>
          </w:rPr>
          <w:tab/>
        </w:r>
        <w:r>
          <w:rPr>
            <w:noProof/>
            <w:webHidden/>
          </w:rPr>
          <w:fldChar w:fldCharType="begin"/>
        </w:r>
        <w:r w:rsidR="0096799E">
          <w:rPr>
            <w:noProof/>
            <w:webHidden/>
          </w:rPr>
          <w:instrText xml:space="preserve"> PAGEREF _Toc458763544 \h </w:instrText>
        </w:r>
        <w:r>
          <w:rPr>
            <w:noProof/>
            <w:webHidden/>
          </w:rPr>
        </w:r>
        <w:r>
          <w:rPr>
            <w:noProof/>
            <w:webHidden/>
          </w:rPr>
          <w:fldChar w:fldCharType="separate"/>
        </w:r>
        <w:r w:rsidR="0096799E">
          <w:rPr>
            <w:noProof/>
            <w:webHidden/>
          </w:rPr>
          <w:t>126</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45" w:history="1">
        <w:r w:rsidR="0096799E" w:rsidRPr="00E558AE">
          <w:rPr>
            <w:rStyle w:val="a8"/>
            <w:noProof/>
          </w:rPr>
          <w:t>b_sheet_stat</w:t>
        </w:r>
        <w:r w:rsidR="0096799E" w:rsidRPr="00E558AE">
          <w:rPr>
            <w:rStyle w:val="a8"/>
            <w:rFonts w:hint="eastAsia"/>
            <w:noProof/>
          </w:rPr>
          <w:t>（提货单状态）</w:t>
        </w:r>
        <w:r w:rsidR="0096799E">
          <w:rPr>
            <w:noProof/>
            <w:webHidden/>
          </w:rPr>
          <w:tab/>
        </w:r>
        <w:r>
          <w:rPr>
            <w:noProof/>
            <w:webHidden/>
          </w:rPr>
          <w:fldChar w:fldCharType="begin"/>
        </w:r>
        <w:r w:rsidR="0096799E">
          <w:rPr>
            <w:noProof/>
            <w:webHidden/>
          </w:rPr>
          <w:instrText xml:space="preserve"> PAGEREF _Toc458763545 \h </w:instrText>
        </w:r>
        <w:r>
          <w:rPr>
            <w:noProof/>
            <w:webHidden/>
          </w:rPr>
        </w:r>
        <w:r>
          <w:rPr>
            <w:noProof/>
            <w:webHidden/>
          </w:rPr>
          <w:fldChar w:fldCharType="separate"/>
        </w:r>
        <w:r w:rsidR="0096799E">
          <w:rPr>
            <w:noProof/>
            <w:webHidden/>
          </w:rPr>
          <w:t>128</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46" w:history="1">
        <w:r w:rsidR="0096799E" w:rsidRPr="00E558AE">
          <w:rPr>
            <w:rStyle w:val="a8"/>
            <w:noProof/>
          </w:rPr>
          <w:t>term_type</w:t>
        </w:r>
        <w:r w:rsidR="0096799E" w:rsidRPr="00E558AE">
          <w:rPr>
            <w:rStyle w:val="a8"/>
            <w:rFonts w:hint="eastAsia"/>
            <w:noProof/>
          </w:rPr>
          <w:t>（渠道类型）</w:t>
        </w:r>
        <w:r w:rsidR="0096799E">
          <w:rPr>
            <w:noProof/>
            <w:webHidden/>
          </w:rPr>
          <w:tab/>
        </w:r>
        <w:r>
          <w:rPr>
            <w:noProof/>
            <w:webHidden/>
          </w:rPr>
          <w:fldChar w:fldCharType="begin"/>
        </w:r>
        <w:r w:rsidR="0096799E">
          <w:rPr>
            <w:noProof/>
            <w:webHidden/>
          </w:rPr>
          <w:instrText xml:space="preserve"> PAGEREF _Toc458763546 \h </w:instrText>
        </w:r>
        <w:r>
          <w:rPr>
            <w:noProof/>
            <w:webHidden/>
          </w:rPr>
        </w:r>
        <w:r>
          <w:rPr>
            <w:noProof/>
            <w:webHidden/>
          </w:rPr>
          <w:fldChar w:fldCharType="separate"/>
        </w:r>
        <w:r w:rsidR="0096799E">
          <w:rPr>
            <w:noProof/>
            <w:webHidden/>
          </w:rPr>
          <w:t>128</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47" w:history="1">
        <w:r w:rsidR="0096799E" w:rsidRPr="00E558AE">
          <w:rPr>
            <w:rStyle w:val="a8"/>
            <w:noProof/>
          </w:rPr>
          <w:t>risk_type</w:t>
        </w:r>
        <w:r w:rsidR="0096799E" w:rsidRPr="00E558AE">
          <w:rPr>
            <w:rStyle w:val="a8"/>
            <w:rFonts w:hint="eastAsia"/>
            <w:noProof/>
          </w:rPr>
          <w:t>（风险通知单类型）</w:t>
        </w:r>
        <w:r w:rsidR="0096799E">
          <w:rPr>
            <w:noProof/>
            <w:webHidden/>
          </w:rPr>
          <w:tab/>
        </w:r>
        <w:r>
          <w:rPr>
            <w:noProof/>
            <w:webHidden/>
          </w:rPr>
          <w:fldChar w:fldCharType="begin"/>
        </w:r>
        <w:r w:rsidR="0096799E">
          <w:rPr>
            <w:noProof/>
            <w:webHidden/>
          </w:rPr>
          <w:instrText xml:space="preserve"> PAGEREF _Toc458763547 \h </w:instrText>
        </w:r>
        <w:r>
          <w:rPr>
            <w:noProof/>
            <w:webHidden/>
          </w:rPr>
        </w:r>
        <w:r>
          <w:rPr>
            <w:noProof/>
            <w:webHidden/>
          </w:rPr>
          <w:fldChar w:fldCharType="separate"/>
        </w:r>
        <w:r w:rsidR="0096799E">
          <w:rPr>
            <w:noProof/>
            <w:webHidden/>
          </w:rPr>
          <w:t>129</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48" w:history="1">
        <w:r w:rsidR="0096799E" w:rsidRPr="00E558AE">
          <w:rPr>
            <w:rStyle w:val="a8"/>
            <w:noProof/>
          </w:rPr>
          <w:t>fee_code</w:t>
        </w:r>
        <w:r w:rsidR="0096799E" w:rsidRPr="00E558AE">
          <w:rPr>
            <w:rStyle w:val="a8"/>
            <w:rFonts w:hint="eastAsia"/>
            <w:noProof/>
          </w:rPr>
          <w:t>（费用类型）</w:t>
        </w:r>
        <w:r w:rsidR="0096799E">
          <w:rPr>
            <w:noProof/>
            <w:webHidden/>
          </w:rPr>
          <w:tab/>
        </w:r>
        <w:r>
          <w:rPr>
            <w:noProof/>
            <w:webHidden/>
          </w:rPr>
          <w:fldChar w:fldCharType="begin"/>
        </w:r>
        <w:r w:rsidR="0096799E">
          <w:rPr>
            <w:noProof/>
            <w:webHidden/>
          </w:rPr>
          <w:instrText xml:space="preserve"> PAGEREF _Toc458763548 \h </w:instrText>
        </w:r>
        <w:r>
          <w:rPr>
            <w:noProof/>
            <w:webHidden/>
          </w:rPr>
        </w:r>
        <w:r>
          <w:rPr>
            <w:noProof/>
            <w:webHidden/>
          </w:rPr>
          <w:fldChar w:fldCharType="separate"/>
        </w:r>
        <w:r w:rsidR="0096799E">
          <w:rPr>
            <w:noProof/>
            <w:webHidden/>
          </w:rPr>
          <w:t>129</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49" w:history="1">
        <w:r w:rsidR="0096799E" w:rsidRPr="00E558AE">
          <w:rPr>
            <w:rStyle w:val="a8"/>
            <w:noProof/>
          </w:rPr>
          <w:t>access_way</w:t>
        </w:r>
        <w:r w:rsidR="0096799E" w:rsidRPr="00E558AE">
          <w:rPr>
            <w:rStyle w:val="a8"/>
            <w:rFonts w:hint="eastAsia"/>
            <w:noProof/>
          </w:rPr>
          <w:t>（资金划转方向）</w:t>
        </w:r>
        <w:r w:rsidR="0096799E">
          <w:rPr>
            <w:noProof/>
            <w:webHidden/>
          </w:rPr>
          <w:tab/>
        </w:r>
        <w:r>
          <w:rPr>
            <w:noProof/>
            <w:webHidden/>
          </w:rPr>
          <w:fldChar w:fldCharType="begin"/>
        </w:r>
        <w:r w:rsidR="0096799E">
          <w:rPr>
            <w:noProof/>
            <w:webHidden/>
          </w:rPr>
          <w:instrText xml:space="preserve"> PAGEREF _Toc458763549 \h </w:instrText>
        </w:r>
        <w:r>
          <w:rPr>
            <w:noProof/>
            <w:webHidden/>
          </w:rPr>
        </w:r>
        <w:r>
          <w:rPr>
            <w:noProof/>
            <w:webHidden/>
          </w:rPr>
          <w:fldChar w:fldCharType="separate"/>
        </w:r>
        <w:r w:rsidR="0096799E">
          <w:rPr>
            <w:noProof/>
            <w:webHidden/>
          </w:rPr>
          <w:t>130</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50" w:history="1">
        <w:r w:rsidR="0096799E" w:rsidRPr="00E558AE">
          <w:rPr>
            <w:rStyle w:val="a8"/>
            <w:noProof/>
          </w:rPr>
          <w:t>open_channel</w:t>
        </w:r>
        <w:r w:rsidR="0096799E" w:rsidRPr="00E558AE">
          <w:rPr>
            <w:rStyle w:val="a8"/>
            <w:rFonts w:hint="eastAsia"/>
            <w:noProof/>
          </w:rPr>
          <w:t>（客户交易开通渠道）</w:t>
        </w:r>
        <w:r w:rsidR="0096799E">
          <w:rPr>
            <w:noProof/>
            <w:webHidden/>
          </w:rPr>
          <w:tab/>
        </w:r>
        <w:r>
          <w:rPr>
            <w:noProof/>
            <w:webHidden/>
          </w:rPr>
          <w:fldChar w:fldCharType="begin"/>
        </w:r>
        <w:r w:rsidR="0096799E">
          <w:rPr>
            <w:noProof/>
            <w:webHidden/>
          </w:rPr>
          <w:instrText xml:space="preserve"> PAGEREF _Toc458763550 \h </w:instrText>
        </w:r>
        <w:r>
          <w:rPr>
            <w:noProof/>
            <w:webHidden/>
          </w:rPr>
        </w:r>
        <w:r>
          <w:rPr>
            <w:noProof/>
            <w:webHidden/>
          </w:rPr>
          <w:fldChar w:fldCharType="separate"/>
        </w:r>
        <w:r w:rsidR="0096799E">
          <w:rPr>
            <w:noProof/>
            <w:webHidden/>
          </w:rPr>
          <w:t>130</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51" w:history="1">
        <w:r w:rsidR="0096799E" w:rsidRPr="00E558AE">
          <w:rPr>
            <w:rStyle w:val="a8"/>
            <w:noProof/>
          </w:rPr>
          <w:t>cert_type</w:t>
        </w:r>
        <w:r w:rsidR="0096799E" w:rsidRPr="00E558AE">
          <w:rPr>
            <w:rStyle w:val="a8"/>
            <w:rFonts w:hint="eastAsia"/>
            <w:noProof/>
          </w:rPr>
          <w:t>（证件类型）</w:t>
        </w:r>
        <w:r w:rsidR="0096799E">
          <w:rPr>
            <w:noProof/>
            <w:webHidden/>
          </w:rPr>
          <w:tab/>
        </w:r>
        <w:r>
          <w:rPr>
            <w:noProof/>
            <w:webHidden/>
          </w:rPr>
          <w:fldChar w:fldCharType="begin"/>
        </w:r>
        <w:r w:rsidR="0096799E">
          <w:rPr>
            <w:noProof/>
            <w:webHidden/>
          </w:rPr>
          <w:instrText xml:space="preserve"> PAGEREF _Toc458763551 \h </w:instrText>
        </w:r>
        <w:r>
          <w:rPr>
            <w:noProof/>
            <w:webHidden/>
          </w:rPr>
        </w:r>
        <w:r>
          <w:rPr>
            <w:noProof/>
            <w:webHidden/>
          </w:rPr>
          <w:fldChar w:fldCharType="separate"/>
        </w:r>
        <w:r w:rsidR="0096799E">
          <w:rPr>
            <w:noProof/>
            <w:webHidden/>
          </w:rPr>
          <w:t>131</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52" w:history="1">
        <w:r w:rsidR="0096799E" w:rsidRPr="00E558AE">
          <w:rPr>
            <w:rStyle w:val="a8"/>
            <w:noProof/>
          </w:rPr>
          <w:t>corp_type</w:t>
        </w:r>
        <w:r w:rsidR="0096799E" w:rsidRPr="00E558AE">
          <w:rPr>
            <w:rStyle w:val="a8"/>
            <w:rFonts w:hint="eastAsia"/>
            <w:noProof/>
          </w:rPr>
          <w:t>（企业类型）</w:t>
        </w:r>
        <w:r w:rsidR="0096799E">
          <w:rPr>
            <w:noProof/>
            <w:webHidden/>
          </w:rPr>
          <w:tab/>
        </w:r>
        <w:r>
          <w:rPr>
            <w:noProof/>
            <w:webHidden/>
          </w:rPr>
          <w:fldChar w:fldCharType="begin"/>
        </w:r>
        <w:r w:rsidR="0096799E">
          <w:rPr>
            <w:noProof/>
            <w:webHidden/>
          </w:rPr>
          <w:instrText xml:space="preserve"> PAGEREF _Toc458763552 \h </w:instrText>
        </w:r>
        <w:r>
          <w:rPr>
            <w:noProof/>
            <w:webHidden/>
          </w:rPr>
        </w:r>
        <w:r>
          <w:rPr>
            <w:noProof/>
            <w:webHidden/>
          </w:rPr>
          <w:fldChar w:fldCharType="separate"/>
        </w:r>
        <w:r w:rsidR="0096799E">
          <w:rPr>
            <w:noProof/>
            <w:webHidden/>
          </w:rPr>
          <w:t>131</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53" w:history="1">
        <w:r w:rsidR="0096799E" w:rsidRPr="00E558AE">
          <w:rPr>
            <w:rStyle w:val="a8"/>
            <w:noProof/>
          </w:rPr>
          <w:t>yes_no</w:t>
        </w:r>
        <w:r w:rsidR="0096799E" w:rsidRPr="00E558AE">
          <w:rPr>
            <w:rStyle w:val="a8"/>
            <w:rFonts w:hint="eastAsia"/>
            <w:noProof/>
          </w:rPr>
          <w:t>（是否标志）</w:t>
        </w:r>
        <w:r w:rsidR="0096799E">
          <w:rPr>
            <w:noProof/>
            <w:webHidden/>
          </w:rPr>
          <w:tab/>
        </w:r>
        <w:r>
          <w:rPr>
            <w:noProof/>
            <w:webHidden/>
          </w:rPr>
          <w:fldChar w:fldCharType="begin"/>
        </w:r>
        <w:r w:rsidR="0096799E">
          <w:rPr>
            <w:noProof/>
            <w:webHidden/>
          </w:rPr>
          <w:instrText xml:space="preserve"> PAGEREF _Toc458763553 \h </w:instrText>
        </w:r>
        <w:r>
          <w:rPr>
            <w:noProof/>
            <w:webHidden/>
          </w:rPr>
        </w:r>
        <w:r>
          <w:rPr>
            <w:noProof/>
            <w:webHidden/>
          </w:rPr>
          <w:fldChar w:fldCharType="separate"/>
        </w:r>
        <w:r w:rsidR="0096799E">
          <w:rPr>
            <w:noProof/>
            <w:webHidden/>
          </w:rPr>
          <w:t>131</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54" w:history="1">
        <w:r w:rsidR="0096799E" w:rsidRPr="00E558AE">
          <w:rPr>
            <w:rStyle w:val="a8"/>
            <w:noProof/>
          </w:rPr>
          <w:t>acct_stat</w:t>
        </w:r>
        <w:r w:rsidR="0096799E" w:rsidRPr="00E558AE">
          <w:rPr>
            <w:rStyle w:val="a8"/>
            <w:rFonts w:hint="eastAsia"/>
            <w:noProof/>
          </w:rPr>
          <w:t>（账户状态）</w:t>
        </w:r>
        <w:r w:rsidR="0096799E">
          <w:rPr>
            <w:noProof/>
            <w:webHidden/>
          </w:rPr>
          <w:tab/>
        </w:r>
        <w:r>
          <w:rPr>
            <w:noProof/>
            <w:webHidden/>
          </w:rPr>
          <w:fldChar w:fldCharType="begin"/>
        </w:r>
        <w:r w:rsidR="0096799E">
          <w:rPr>
            <w:noProof/>
            <w:webHidden/>
          </w:rPr>
          <w:instrText xml:space="preserve"> PAGEREF _Toc458763554 \h </w:instrText>
        </w:r>
        <w:r>
          <w:rPr>
            <w:noProof/>
            <w:webHidden/>
          </w:rPr>
        </w:r>
        <w:r>
          <w:rPr>
            <w:noProof/>
            <w:webHidden/>
          </w:rPr>
          <w:fldChar w:fldCharType="separate"/>
        </w:r>
        <w:r w:rsidR="0096799E">
          <w:rPr>
            <w:noProof/>
            <w:webHidden/>
          </w:rPr>
          <w:t>132</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55" w:history="1">
        <w:r w:rsidR="0096799E" w:rsidRPr="00E558AE">
          <w:rPr>
            <w:rStyle w:val="a8"/>
            <w:noProof/>
          </w:rPr>
          <w:t>trans_type</w:t>
        </w:r>
        <w:r w:rsidR="0096799E" w:rsidRPr="00E558AE">
          <w:rPr>
            <w:rStyle w:val="a8"/>
            <w:rFonts w:hint="eastAsia"/>
            <w:noProof/>
          </w:rPr>
          <w:t>（库存变动类型）</w:t>
        </w:r>
        <w:r w:rsidR="0096799E">
          <w:rPr>
            <w:noProof/>
            <w:webHidden/>
          </w:rPr>
          <w:tab/>
        </w:r>
        <w:r>
          <w:rPr>
            <w:noProof/>
            <w:webHidden/>
          </w:rPr>
          <w:fldChar w:fldCharType="begin"/>
        </w:r>
        <w:r w:rsidR="0096799E">
          <w:rPr>
            <w:noProof/>
            <w:webHidden/>
          </w:rPr>
          <w:instrText xml:space="preserve"> PAGEREF _Toc458763555 \h </w:instrText>
        </w:r>
        <w:r>
          <w:rPr>
            <w:noProof/>
            <w:webHidden/>
          </w:rPr>
        </w:r>
        <w:r>
          <w:rPr>
            <w:noProof/>
            <w:webHidden/>
          </w:rPr>
          <w:fldChar w:fldCharType="separate"/>
        </w:r>
        <w:r w:rsidR="0096799E">
          <w:rPr>
            <w:noProof/>
            <w:webHidden/>
          </w:rPr>
          <w:t>132</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56" w:history="1">
        <w:r w:rsidR="0096799E" w:rsidRPr="00E558AE">
          <w:rPr>
            <w:rStyle w:val="a8"/>
            <w:noProof/>
          </w:rPr>
          <w:t>pwd_type</w:t>
        </w:r>
        <w:r w:rsidR="0096799E" w:rsidRPr="00E558AE">
          <w:rPr>
            <w:rStyle w:val="a8"/>
            <w:rFonts w:hint="eastAsia"/>
            <w:noProof/>
          </w:rPr>
          <w:t>（密码类型）</w:t>
        </w:r>
        <w:r w:rsidR="0096799E">
          <w:rPr>
            <w:noProof/>
            <w:webHidden/>
          </w:rPr>
          <w:tab/>
        </w:r>
        <w:r>
          <w:rPr>
            <w:noProof/>
            <w:webHidden/>
          </w:rPr>
          <w:fldChar w:fldCharType="begin"/>
        </w:r>
        <w:r w:rsidR="0096799E">
          <w:rPr>
            <w:noProof/>
            <w:webHidden/>
          </w:rPr>
          <w:instrText xml:space="preserve"> PAGEREF _Toc458763556 \h </w:instrText>
        </w:r>
        <w:r>
          <w:rPr>
            <w:noProof/>
            <w:webHidden/>
          </w:rPr>
        </w:r>
        <w:r>
          <w:rPr>
            <w:noProof/>
            <w:webHidden/>
          </w:rPr>
          <w:fldChar w:fldCharType="separate"/>
        </w:r>
        <w:r w:rsidR="0096799E">
          <w:rPr>
            <w:noProof/>
            <w:webHidden/>
          </w:rPr>
          <w:t>133</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57" w:history="1">
        <w:r w:rsidR="0096799E" w:rsidRPr="00E558AE">
          <w:rPr>
            <w:rStyle w:val="a8"/>
            <w:noProof/>
          </w:rPr>
          <w:t>acct_fare_type</w:t>
        </w:r>
        <w:r w:rsidR="0096799E" w:rsidRPr="00E558AE">
          <w:rPr>
            <w:rStyle w:val="a8"/>
            <w:rFonts w:hint="eastAsia"/>
            <w:noProof/>
          </w:rPr>
          <w:t>（手续费类型）</w:t>
        </w:r>
        <w:r w:rsidR="0096799E">
          <w:rPr>
            <w:noProof/>
            <w:webHidden/>
          </w:rPr>
          <w:tab/>
        </w:r>
        <w:r>
          <w:rPr>
            <w:noProof/>
            <w:webHidden/>
          </w:rPr>
          <w:fldChar w:fldCharType="begin"/>
        </w:r>
        <w:r w:rsidR="0096799E">
          <w:rPr>
            <w:noProof/>
            <w:webHidden/>
          </w:rPr>
          <w:instrText xml:space="preserve"> PAGEREF _Toc458763557 \h </w:instrText>
        </w:r>
        <w:r>
          <w:rPr>
            <w:noProof/>
            <w:webHidden/>
          </w:rPr>
        </w:r>
        <w:r>
          <w:rPr>
            <w:noProof/>
            <w:webHidden/>
          </w:rPr>
          <w:fldChar w:fldCharType="separate"/>
        </w:r>
        <w:r w:rsidR="0096799E">
          <w:rPr>
            <w:noProof/>
            <w:webHidden/>
          </w:rPr>
          <w:t>133</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58" w:history="1">
        <w:r w:rsidR="0096799E" w:rsidRPr="00E558AE">
          <w:rPr>
            <w:rStyle w:val="a8"/>
            <w:noProof/>
          </w:rPr>
          <w:t>b_order_type (</w:t>
        </w:r>
        <w:r w:rsidR="0096799E" w:rsidRPr="00E558AE">
          <w:rPr>
            <w:rStyle w:val="a8"/>
            <w:rFonts w:hint="eastAsia"/>
            <w:noProof/>
          </w:rPr>
          <w:t>指令类型</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_Toc458763558 \h </w:instrText>
        </w:r>
        <w:r>
          <w:rPr>
            <w:noProof/>
            <w:webHidden/>
          </w:rPr>
        </w:r>
        <w:r>
          <w:rPr>
            <w:noProof/>
            <w:webHidden/>
          </w:rPr>
          <w:fldChar w:fldCharType="separate"/>
        </w:r>
        <w:r w:rsidR="0096799E">
          <w:rPr>
            <w:noProof/>
            <w:webHidden/>
          </w:rPr>
          <w:t>134</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59" w:history="1">
        <w:r w:rsidR="0096799E" w:rsidRPr="00E558AE">
          <w:rPr>
            <w:rStyle w:val="a8"/>
            <w:noProof/>
          </w:rPr>
          <w:t>cov_type (</w:t>
        </w:r>
        <w:r w:rsidR="0096799E" w:rsidRPr="00E558AE">
          <w:rPr>
            <w:rStyle w:val="a8"/>
            <w:rFonts w:hint="eastAsia"/>
            <w:noProof/>
          </w:rPr>
          <w:t>平仓方式</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_Toc458763559 \h </w:instrText>
        </w:r>
        <w:r>
          <w:rPr>
            <w:noProof/>
            <w:webHidden/>
          </w:rPr>
        </w:r>
        <w:r>
          <w:rPr>
            <w:noProof/>
            <w:webHidden/>
          </w:rPr>
          <w:fldChar w:fldCharType="separate"/>
        </w:r>
        <w:r w:rsidR="0096799E">
          <w:rPr>
            <w:noProof/>
            <w:webHidden/>
          </w:rPr>
          <w:t>134</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60" w:history="1">
        <w:r w:rsidR="0096799E" w:rsidRPr="00E558AE">
          <w:rPr>
            <w:rStyle w:val="a8"/>
            <w:noProof/>
          </w:rPr>
          <w:t>m_sys_stat (</w:t>
        </w:r>
        <w:r w:rsidR="0096799E" w:rsidRPr="00E558AE">
          <w:rPr>
            <w:rStyle w:val="a8"/>
            <w:rFonts w:hint="eastAsia"/>
            <w:noProof/>
          </w:rPr>
          <w:t>二级系统状态</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_Toc458763560 \h </w:instrText>
        </w:r>
        <w:r>
          <w:rPr>
            <w:noProof/>
            <w:webHidden/>
          </w:rPr>
        </w:r>
        <w:r>
          <w:rPr>
            <w:noProof/>
            <w:webHidden/>
          </w:rPr>
          <w:fldChar w:fldCharType="separate"/>
        </w:r>
        <w:r w:rsidR="0096799E">
          <w:rPr>
            <w:noProof/>
            <w:webHidden/>
          </w:rPr>
          <w:t>134</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61" w:history="1">
        <w:r w:rsidR="0096799E" w:rsidRPr="00E558AE">
          <w:rPr>
            <w:rStyle w:val="a8"/>
            <w:noProof/>
          </w:rPr>
          <w:t>b_sys_stat (</w:t>
        </w:r>
        <w:r w:rsidR="0096799E" w:rsidRPr="00E558AE">
          <w:rPr>
            <w:rStyle w:val="a8"/>
            <w:rFonts w:hint="eastAsia"/>
            <w:noProof/>
          </w:rPr>
          <w:t>交易所系统状态</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_Toc458763561 \h </w:instrText>
        </w:r>
        <w:r>
          <w:rPr>
            <w:noProof/>
            <w:webHidden/>
          </w:rPr>
        </w:r>
        <w:r>
          <w:rPr>
            <w:noProof/>
            <w:webHidden/>
          </w:rPr>
          <w:fldChar w:fldCharType="separate"/>
        </w:r>
        <w:r w:rsidR="0096799E">
          <w:rPr>
            <w:noProof/>
            <w:webHidden/>
          </w:rPr>
          <w:t>135</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62" w:history="1">
        <w:r w:rsidR="0096799E" w:rsidRPr="00E558AE">
          <w:rPr>
            <w:rStyle w:val="a8"/>
            <w:noProof/>
          </w:rPr>
          <w:t>b_variety_type (</w:t>
        </w:r>
        <w:r w:rsidR="0096799E" w:rsidRPr="00E558AE">
          <w:rPr>
            <w:rStyle w:val="a8"/>
            <w:rFonts w:hint="eastAsia"/>
            <w:noProof/>
          </w:rPr>
          <w:t>品种类别</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_Toc458763562 \h </w:instrText>
        </w:r>
        <w:r>
          <w:rPr>
            <w:noProof/>
            <w:webHidden/>
          </w:rPr>
        </w:r>
        <w:r>
          <w:rPr>
            <w:noProof/>
            <w:webHidden/>
          </w:rPr>
          <w:fldChar w:fldCharType="separate"/>
        </w:r>
        <w:r w:rsidR="0096799E">
          <w:rPr>
            <w:noProof/>
            <w:webHidden/>
          </w:rPr>
          <w:t>135</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63" w:history="1">
        <w:r w:rsidR="0096799E" w:rsidRPr="00E558AE">
          <w:rPr>
            <w:rStyle w:val="a8"/>
            <w:noProof/>
          </w:rPr>
          <w:t>currency_id (</w:t>
        </w:r>
        <w:r w:rsidR="0096799E" w:rsidRPr="00E558AE">
          <w:rPr>
            <w:rStyle w:val="a8"/>
            <w:rFonts w:hint="eastAsia"/>
            <w:noProof/>
          </w:rPr>
          <w:t>币种</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_Toc458763563 \h </w:instrText>
        </w:r>
        <w:r>
          <w:rPr>
            <w:noProof/>
            <w:webHidden/>
          </w:rPr>
        </w:r>
        <w:r>
          <w:rPr>
            <w:noProof/>
            <w:webHidden/>
          </w:rPr>
          <w:fldChar w:fldCharType="separate"/>
        </w:r>
        <w:r w:rsidR="0096799E">
          <w:rPr>
            <w:noProof/>
            <w:webHidden/>
          </w:rPr>
          <w:t>135</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64" w:history="1">
        <w:r w:rsidR="0096799E" w:rsidRPr="00E558AE">
          <w:rPr>
            <w:rStyle w:val="a8"/>
            <w:noProof/>
          </w:rPr>
          <w:t>b_inst_stat (</w:t>
        </w:r>
        <w:r w:rsidR="0096799E" w:rsidRPr="00E558AE">
          <w:rPr>
            <w:rStyle w:val="a8"/>
            <w:rFonts w:hint="eastAsia"/>
            <w:noProof/>
          </w:rPr>
          <w:t>合约交易状态</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_Toc458763564 \h </w:instrText>
        </w:r>
        <w:r>
          <w:rPr>
            <w:noProof/>
            <w:webHidden/>
          </w:rPr>
        </w:r>
        <w:r>
          <w:rPr>
            <w:noProof/>
            <w:webHidden/>
          </w:rPr>
          <w:fldChar w:fldCharType="separate"/>
        </w:r>
        <w:r w:rsidR="0096799E">
          <w:rPr>
            <w:noProof/>
            <w:webHidden/>
          </w:rPr>
          <w:t>136</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65" w:history="1">
        <w:r w:rsidR="0096799E" w:rsidRPr="00E558AE">
          <w:rPr>
            <w:rStyle w:val="a8"/>
            <w:noProof/>
          </w:rPr>
          <w:t>b_exch_unit (</w:t>
        </w:r>
        <w:r w:rsidR="0096799E" w:rsidRPr="00E558AE">
          <w:rPr>
            <w:rStyle w:val="a8"/>
            <w:rFonts w:hint="eastAsia"/>
            <w:noProof/>
          </w:rPr>
          <w:t>计量单位</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_Toc458763565 \h </w:instrText>
        </w:r>
        <w:r>
          <w:rPr>
            <w:noProof/>
            <w:webHidden/>
          </w:rPr>
        </w:r>
        <w:r>
          <w:rPr>
            <w:noProof/>
            <w:webHidden/>
          </w:rPr>
          <w:fldChar w:fldCharType="separate"/>
        </w:r>
        <w:r w:rsidR="0096799E">
          <w:rPr>
            <w:noProof/>
            <w:webHidden/>
          </w:rPr>
          <w:t>136</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66" w:history="1">
        <w:r w:rsidR="0096799E" w:rsidRPr="00E558AE">
          <w:rPr>
            <w:rStyle w:val="a8"/>
            <w:noProof/>
          </w:rPr>
          <w:t>para_type (</w:t>
        </w:r>
        <w:r w:rsidR="0096799E" w:rsidRPr="00E558AE">
          <w:rPr>
            <w:rStyle w:val="a8"/>
            <w:rFonts w:hint="eastAsia"/>
            <w:noProof/>
          </w:rPr>
          <w:t>参数类型</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_Toc458763566 \h </w:instrText>
        </w:r>
        <w:r>
          <w:rPr>
            <w:noProof/>
            <w:webHidden/>
          </w:rPr>
        </w:r>
        <w:r>
          <w:rPr>
            <w:noProof/>
            <w:webHidden/>
          </w:rPr>
          <w:fldChar w:fldCharType="separate"/>
        </w:r>
        <w:r w:rsidR="0096799E">
          <w:rPr>
            <w:noProof/>
            <w:webHidden/>
          </w:rPr>
          <w:t>136</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67" w:history="1">
        <w:r w:rsidR="0096799E" w:rsidRPr="00E558AE">
          <w:rPr>
            <w:rStyle w:val="a8"/>
            <w:noProof/>
          </w:rPr>
          <w:t>sex_code (</w:t>
        </w:r>
        <w:r w:rsidR="0096799E" w:rsidRPr="00E558AE">
          <w:rPr>
            <w:rStyle w:val="a8"/>
            <w:rFonts w:hint="eastAsia"/>
            <w:noProof/>
          </w:rPr>
          <w:t>性别</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_Toc458763567 \h </w:instrText>
        </w:r>
        <w:r>
          <w:rPr>
            <w:noProof/>
            <w:webHidden/>
          </w:rPr>
        </w:r>
        <w:r>
          <w:rPr>
            <w:noProof/>
            <w:webHidden/>
          </w:rPr>
          <w:fldChar w:fldCharType="separate"/>
        </w:r>
        <w:r w:rsidR="0096799E">
          <w:rPr>
            <w:noProof/>
            <w:webHidden/>
          </w:rPr>
          <w:t>137</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68" w:history="1">
        <w:r w:rsidR="0096799E" w:rsidRPr="00E558AE">
          <w:rPr>
            <w:rStyle w:val="a8"/>
            <w:noProof/>
          </w:rPr>
          <w:t>fare_mode (</w:t>
        </w:r>
        <w:r w:rsidR="0096799E" w:rsidRPr="00E558AE">
          <w:rPr>
            <w:rStyle w:val="a8"/>
            <w:rFonts w:hint="eastAsia"/>
            <w:noProof/>
          </w:rPr>
          <w:t>收费模式</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_Toc458763568 \h </w:instrText>
        </w:r>
        <w:r>
          <w:rPr>
            <w:noProof/>
            <w:webHidden/>
          </w:rPr>
        </w:r>
        <w:r>
          <w:rPr>
            <w:noProof/>
            <w:webHidden/>
          </w:rPr>
          <w:fldChar w:fldCharType="separate"/>
        </w:r>
        <w:r w:rsidR="0096799E">
          <w:rPr>
            <w:noProof/>
            <w:webHidden/>
          </w:rPr>
          <w:t>137</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69" w:history="1">
        <w:r w:rsidR="0096799E" w:rsidRPr="00E558AE">
          <w:rPr>
            <w:rStyle w:val="a8"/>
            <w:noProof/>
          </w:rPr>
          <w:t>b_send_stat (</w:t>
        </w:r>
        <w:r w:rsidR="0096799E" w:rsidRPr="00E558AE">
          <w:rPr>
            <w:rStyle w:val="a8"/>
            <w:rFonts w:hint="eastAsia"/>
            <w:noProof/>
          </w:rPr>
          <w:t>发送状态</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_Toc458763569 \h </w:instrText>
        </w:r>
        <w:r>
          <w:rPr>
            <w:noProof/>
            <w:webHidden/>
          </w:rPr>
        </w:r>
        <w:r>
          <w:rPr>
            <w:noProof/>
            <w:webHidden/>
          </w:rPr>
          <w:fldChar w:fldCharType="separate"/>
        </w:r>
        <w:r w:rsidR="0096799E">
          <w:rPr>
            <w:noProof/>
            <w:webHidden/>
          </w:rPr>
          <w:t>137</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70" w:history="1">
        <w:r w:rsidR="0096799E" w:rsidRPr="00E558AE">
          <w:rPr>
            <w:rStyle w:val="a8"/>
            <w:noProof/>
          </w:rPr>
          <w:t>f_busi_type (</w:t>
        </w:r>
        <w:r w:rsidR="0096799E" w:rsidRPr="00E558AE">
          <w:rPr>
            <w:rStyle w:val="a8"/>
            <w:rFonts w:hint="eastAsia"/>
            <w:noProof/>
          </w:rPr>
          <w:t>业务类型</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_Toc458763570 \h </w:instrText>
        </w:r>
        <w:r>
          <w:rPr>
            <w:noProof/>
            <w:webHidden/>
          </w:rPr>
        </w:r>
        <w:r>
          <w:rPr>
            <w:noProof/>
            <w:webHidden/>
          </w:rPr>
          <w:fldChar w:fldCharType="separate"/>
        </w:r>
        <w:r w:rsidR="0096799E">
          <w:rPr>
            <w:noProof/>
            <w:webHidden/>
          </w:rPr>
          <w:t>138</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71" w:history="1">
        <w:r w:rsidR="0096799E" w:rsidRPr="00E558AE">
          <w:rPr>
            <w:rStyle w:val="a8"/>
            <w:noProof/>
          </w:rPr>
          <w:t>cancel_flag (</w:t>
        </w:r>
        <w:r w:rsidR="0096799E" w:rsidRPr="00E558AE">
          <w:rPr>
            <w:rStyle w:val="a8"/>
            <w:rFonts w:hint="eastAsia"/>
            <w:noProof/>
          </w:rPr>
          <w:t>撤单标志</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_Toc458763571 \h </w:instrText>
        </w:r>
        <w:r>
          <w:rPr>
            <w:noProof/>
            <w:webHidden/>
          </w:rPr>
        </w:r>
        <w:r>
          <w:rPr>
            <w:noProof/>
            <w:webHidden/>
          </w:rPr>
          <w:fldChar w:fldCharType="separate"/>
        </w:r>
        <w:r w:rsidR="0096799E">
          <w:rPr>
            <w:noProof/>
            <w:webHidden/>
          </w:rPr>
          <w:t>138</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72" w:history="1">
        <w:r w:rsidR="0096799E" w:rsidRPr="00E558AE">
          <w:rPr>
            <w:rStyle w:val="a8"/>
            <w:noProof/>
          </w:rPr>
          <w:t>b_pickup_type (</w:t>
        </w:r>
        <w:r w:rsidR="0096799E" w:rsidRPr="00E558AE">
          <w:rPr>
            <w:rStyle w:val="a8"/>
            <w:rFonts w:hint="eastAsia"/>
            <w:noProof/>
          </w:rPr>
          <w:t>提货类型</w:t>
        </w:r>
        <w:r w:rsidR="0096799E" w:rsidRPr="00E558AE">
          <w:rPr>
            <w:rStyle w:val="a8"/>
            <w:noProof/>
          </w:rPr>
          <w:t>)</w:t>
        </w:r>
        <w:r w:rsidR="0096799E">
          <w:rPr>
            <w:noProof/>
            <w:webHidden/>
          </w:rPr>
          <w:tab/>
        </w:r>
        <w:r>
          <w:rPr>
            <w:noProof/>
            <w:webHidden/>
          </w:rPr>
          <w:fldChar w:fldCharType="begin"/>
        </w:r>
        <w:r w:rsidR="0096799E">
          <w:rPr>
            <w:noProof/>
            <w:webHidden/>
          </w:rPr>
          <w:instrText xml:space="preserve"> PAGEREF _Toc458763572 \h </w:instrText>
        </w:r>
        <w:r>
          <w:rPr>
            <w:noProof/>
            <w:webHidden/>
          </w:rPr>
        </w:r>
        <w:r>
          <w:rPr>
            <w:noProof/>
            <w:webHidden/>
          </w:rPr>
          <w:fldChar w:fldCharType="separate"/>
        </w:r>
        <w:r w:rsidR="0096799E">
          <w:rPr>
            <w:noProof/>
            <w:webHidden/>
          </w:rPr>
          <w:t>138</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73" w:history="1">
        <w:r w:rsidR="0096799E" w:rsidRPr="00E558AE">
          <w:rPr>
            <w:rStyle w:val="a8"/>
            <w:noProof/>
          </w:rPr>
          <w:t>b_longorshort</w:t>
        </w:r>
        <w:r w:rsidR="0096799E" w:rsidRPr="00E558AE">
          <w:rPr>
            <w:rStyle w:val="a8"/>
            <w:rFonts w:hint="eastAsia"/>
            <w:noProof/>
          </w:rPr>
          <w:t>（多空标志）</w:t>
        </w:r>
        <w:r w:rsidR="0096799E">
          <w:rPr>
            <w:noProof/>
            <w:webHidden/>
          </w:rPr>
          <w:tab/>
        </w:r>
        <w:r>
          <w:rPr>
            <w:noProof/>
            <w:webHidden/>
          </w:rPr>
          <w:fldChar w:fldCharType="begin"/>
        </w:r>
        <w:r w:rsidR="0096799E">
          <w:rPr>
            <w:noProof/>
            <w:webHidden/>
          </w:rPr>
          <w:instrText xml:space="preserve"> PAGEREF _Toc458763573 \h </w:instrText>
        </w:r>
        <w:r>
          <w:rPr>
            <w:noProof/>
            <w:webHidden/>
          </w:rPr>
        </w:r>
        <w:r>
          <w:rPr>
            <w:noProof/>
            <w:webHidden/>
          </w:rPr>
          <w:fldChar w:fldCharType="separate"/>
        </w:r>
        <w:r w:rsidR="0096799E">
          <w:rPr>
            <w:noProof/>
            <w:webHidden/>
          </w:rPr>
          <w:t>139</w:t>
        </w:r>
        <w:r>
          <w:rPr>
            <w:noProof/>
            <w:webHidden/>
          </w:rPr>
          <w:fldChar w:fldCharType="end"/>
        </w:r>
      </w:hyperlink>
    </w:p>
    <w:p w:rsidR="0096799E" w:rsidRPr="00C57943" w:rsidRDefault="0026413A">
      <w:pPr>
        <w:pStyle w:val="11"/>
        <w:tabs>
          <w:tab w:val="left" w:pos="960"/>
          <w:tab w:val="right" w:leader="dot" w:pos="8302"/>
        </w:tabs>
        <w:rPr>
          <w:rFonts w:cs="Times New Roman"/>
          <w:b w:val="0"/>
          <w:bCs w:val="0"/>
          <w:caps w:val="0"/>
          <w:noProof/>
          <w:sz w:val="21"/>
          <w:szCs w:val="22"/>
        </w:rPr>
      </w:pPr>
      <w:hyperlink w:anchor="_Toc458763574" w:history="1">
        <w:r w:rsidR="0096799E" w:rsidRPr="00E558AE">
          <w:rPr>
            <w:rStyle w:val="a8"/>
            <w:rFonts w:hint="eastAsia"/>
            <w:noProof/>
          </w:rPr>
          <w:t>第六章</w:t>
        </w:r>
        <w:r w:rsidR="0096799E" w:rsidRPr="00C57943">
          <w:rPr>
            <w:rFonts w:cs="Times New Roman"/>
            <w:b w:val="0"/>
            <w:bCs w:val="0"/>
            <w:caps w:val="0"/>
            <w:noProof/>
            <w:sz w:val="21"/>
            <w:szCs w:val="22"/>
          </w:rPr>
          <w:tab/>
        </w:r>
        <w:r w:rsidR="0096799E" w:rsidRPr="00E558AE">
          <w:rPr>
            <w:rStyle w:val="a8"/>
            <w:rFonts w:hint="eastAsia"/>
            <w:noProof/>
          </w:rPr>
          <w:t>错误码</w:t>
        </w:r>
        <w:r w:rsidR="0096799E">
          <w:rPr>
            <w:noProof/>
            <w:webHidden/>
          </w:rPr>
          <w:tab/>
        </w:r>
        <w:r>
          <w:rPr>
            <w:noProof/>
            <w:webHidden/>
          </w:rPr>
          <w:fldChar w:fldCharType="begin"/>
        </w:r>
        <w:r w:rsidR="0096799E">
          <w:rPr>
            <w:noProof/>
            <w:webHidden/>
          </w:rPr>
          <w:instrText xml:space="preserve"> PAGEREF _Toc458763574 \h </w:instrText>
        </w:r>
        <w:r>
          <w:rPr>
            <w:noProof/>
            <w:webHidden/>
          </w:rPr>
        </w:r>
        <w:r>
          <w:rPr>
            <w:noProof/>
            <w:webHidden/>
          </w:rPr>
          <w:fldChar w:fldCharType="separate"/>
        </w:r>
        <w:r w:rsidR="0096799E">
          <w:rPr>
            <w:noProof/>
            <w:webHidden/>
          </w:rPr>
          <w:t>139</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75" w:history="1">
        <w:r w:rsidR="0096799E" w:rsidRPr="00E558AE">
          <w:rPr>
            <w:rStyle w:val="a8"/>
            <w:noProof/>
          </w:rPr>
          <w:t>6.1</w:t>
        </w:r>
        <w:r w:rsidR="0096799E" w:rsidRPr="00E558AE">
          <w:rPr>
            <w:rStyle w:val="a8"/>
            <w:rFonts w:hint="eastAsia"/>
            <w:noProof/>
          </w:rPr>
          <w:t>基本错误码</w:t>
        </w:r>
        <w:r w:rsidR="0096799E">
          <w:rPr>
            <w:noProof/>
            <w:webHidden/>
          </w:rPr>
          <w:tab/>
        </w:r>
        <w:r>
          <w:rPr>
            <w:noProof/>
            <w:webHidden/>
          </w:rPr>
          <w:fldChar w:fldCharType="begin"/>
        </w:r>
        <w:r w:rsidR="0096799E">
          <w:rPr>
            <w:noProof/>
            <w:webHidden/>
          </w:rPr>
          <w:instrText xml:space="preserve"> PAGEREF _Toc458763575 \h </w:instrText>
        </w:r>
        <w:r>
          <w:rPr>
            <w:noProof/>
            <w:webHidden/>
          </w:rPr>
        </w:r>
        <w:r>
          <w:rPr>
            <w:noProof/>
            <w:webHidden/>
          </w:rPr>
          <w:fldChar w:fldCharType="separate"/>
        </w:r>
        <w:r w:rsidR="0096799E">
          <w:rPr>
            <w:noProof/>
            <w:webHidden/>
          </w:rPr>
          <w:t>139</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76" w:history="1">
        <w:r w:rsidR="0096799E" w:rsidRPr="00E558AE">
          <w:rPr>
            <w:rStyle w:val="a8"/>
            <w:noProof/>
          </w:rPr>
          <w:t>6.2</w:t>
        </w:r>
        <w:r w:rsidR="0096799E" w:rsidRPr="00E558AE">
          <w:rPr>
            <w:rStyle w:val="a8"/>
            <w:rFonts w:hint="eastAsia"/>
            <w:noProof/>
          </w:rPr>
          <w:t>账户相关错误码</w:t>
        </w:r>
        <w:r w:rsidR="0096799E" w:rsidRPr="00E558AE">
          <w:rPr>
            <w:rStyle w:val="a8"/>
            <w:noProof/>
          </w:rPr>
          <w:t xml:space="preserve"> HJ1XXXX</w:t>
        </w:r>
        <w:r w:rsidR="0096799E">
          <w:rPr>
            <w:noProof/>
            <w:webHidden/>
          </w:rPr>
          <w:tab/>
        </w:r>
        <w:r>
          <w:rPr>
            <w:noProof/>
            <w:webHidden/>
          </w:rPr>
          <w:fldChar w:fldCharType="begin"/>
        </w:r>
        <w:r w:rsidR="0096799E">
          <w:rPr>
            <w:noProof/>
            <w:webHidden/>
          </w:rPr>
          <w:instrText xml:space="preserve"> PAGEREF _Toc458763576 \h </w:instrText>
        </w:r>
        <w:r>
          <w:rPr>
            <w:noProof/>
            <w:webHidden/>
          </w:rPr>
        </w:r>
        <w:r>
          <w:rPr>
            <w:noProof/>
            <w:webHidden/>
          </w:rPr>
          <w:fldChar w:fldCharType="separate"/>
        </w:r>
        <w:r w:rsidR="0096799E">
          <w:rPr>
            <w:noProof/>
            <w:webHidden/>
          </w:rPr>
          <w:t>140</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77" w:history="1">
        <w:r w:rsidR="0096799E" w:rsidRPr="00E558AE">
          <w:rPr>
            <w:rStyle w:val="a8"/>
            <w:noProof/>
          </w:rPr>
          <w:t>6.3</w:t>
        </w:r>
        <w:r w:rsidR="0096799E" w:rsidRPr="00E558AE">
          <w:rPr>
            <w:rStyle w:val="a8"/>
            <w:rFonts w:hint="eastAsia"/>
            <w:noProof/>
          </w:rPr>
          <w:t>资金相关错误码</w:t>
        </w:r>
        <w:r w:rsidR="0096799E" w:rsidRPr="00E558AE">
          <w:rPr>
            <w:rStyle w:val="a8"/>
            <w:noProof/>
          </w:rPr>
          <w:t xml:space="preserve"> HJ2XXXX</w:t>
        </w:r>
        <w:r w:rsidR="0096799E">
          <w:rPr>
            <w:noProof/>
            <w:webHidden/>
          </w:rPr>
          <w:tab/>
        </w:r>
        <w:r>
          <w:rPr>
            <w:noProof/>
            <w:webHidden/>
          </w:rPr>
          <w:fldChar w:fldCharType="begin"/>
        </w:r>
        <w:r w:rsidR="0096799E">
          <w:rPr>
            <w:noProof/>
            <w:webHidden/>
          </w:rPr>
          <w:instrText xml:space="preserve"> PAGEREF _Toc458763577 \h </w:instrText>
        </w:r>
        <w:r>
          <w:rPr>
            <w:noProof/>
            <w:webHidden/>
          </w:rPr>
        </w:r>
        <w:r>
          <w:rPr>
            <w:noProof/>
            <w:webHidden/>
          </w:rPr>
          <w:fldChar w:fldCharType="separate"/>
        </w:r>
        <w:r w:rsidR="0096799E">
          <w:rPr>
            <w:noProof/>
            <w:webHidden/>
          </w:rPr>
          <w:t>144</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78" w:history="1">
        <w:r w:rsidR="0096799E" w:rsidRPr="00E558AE">
          <w:rPr>
            <w:rStyle w:val="a8"/>
            <w:noProof/>
          </w:rPr>
          <w:t>6.4</w:t>
        </w:r>
        <w:r w:rsidR="0096799E" w:rsidRPr="00E558AE">
          <w:rPr>
            <w:rStyle w:val="a8"/>
            <w:rFonts w:hint="eastAsia"/>
            <w:noProof/>
          </w:rPr>
          <w:t>仓储相关错误码</w:t>
        </w:r>
        <w:r w:rsidR="0096799E" w:rsidRPr="00E558AE">
          <w:rPr>
            <w:rStyle w:val="a8"/>
            <w:noProof/>
          </w:rPr>
          <w:t xml:space="preserve"> HJ3XXXX</w:t>
        </w:r>
        <w:r w:rsidR="0096799E">
          <w:rPr>
            <w:noProof/>
            <w:webHidden/>
          </w:rPr>
          <w:tab/>
        </w:r>
        <w:r>
          <w:rPr>
            <w:noProof/>
            <w:webHidden/>
          </w:rPr>
          <w:fldChar w:fldCharType="begin"/>
        </w:r>
        <w:r w:rsidR="0096799E">
          <w:rPr>
            <w:noProof/>
            <w:webHidden/>
          </w:rPr>
          <w:instrText xml:space="preserve"> PAGEREF _Toc458763578 \h </w:instrText>
        </w:r>
        <w:r>
          <w:rPr>
            <w:noProof/>
            <w:webHidden/>
          </w:rPr>
        </w:r>
        <w:r>
          <w:rPr>
            <w:noProof/>
            <w:webHidden/>
          </w:rPr>
          <w:fldChar w:fldCharType="separate"/>
        </w:r>
        <w:r w:rsidR="0096799E">
          <w:rPr>
            <w:noProof/>
            <w:webHidden/>
          </w:rPr>
          <w:t>145</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79" w:history="1">
        <w:r w:rsidR="0096799E" w:rsidRPr="00E558AE">
          <w:rPr>
            <w:rStyle w:val="a8"/>
            <w:noProof/>
          </w:rPr>
          <w:t>6.5</w:t>
        </w:r>
        <w:r w:rsidR="0096799E" w:rsidRPr="00E558AE">
          <w:rPr>
            <w:rStyle w:val="a8"/>
            <w:rFonts w:hint="eastAsia"/>
            <w:noProof/>
          </w:rPr>
          <w:t>交易相关错误码</w:t>
        </w:r>
        <w:r w:rsidR="0096799E" w:rsidRPr="00E558AE">
          <w:rPr>
            <w:rStyle w:val="a8"/>
            <w:noProof/>
          </w:rPr>
          <w:t xml:space="preserve"> HJ4XXXX</w:t>
        </w:r>
        <w:r w:rsidR="0096799E">
          <w:rPr>
            <w:noProof/>
            <w:webHidden/>
          </w:rPr>
          <w:tab/>
        </w:r>
        <w:r>
          <w:rPr>
            <w:noProof/>
            <w:webHidden/>
          </w:rPr>
          <w:fldChar w:fldCharType="begin"/>
        </w:r>
        <w:r w:rsidR="0096799E">
          <w:rPr>
            <w:noProof/>
            <w:webHidden/>
          </w:rPr>
          <w:instrText xml:space="preserve"> PAGEREF _Toc458763579 \h </w:instrText>
        </w:r>
        <w:r>
          <w:rPr>
            <w:noProof/>
            <w:webHidden/>
          </w:rPr>
        </w:r>
        <w:r>
          <w:rPr>
            <w:noProof/>
            <w:webHidden/>
          </w:rPr>
          <w:fldChar w:fldCharType="separate"/>
        </w:r>
        <w:r w:rsidR="0096799E">
          <w:rPr>
            <w:noProof/>
            <w:webHidden/>
          </w:rPr>
          <w:t>147</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80" w:history="1">
        <w:r w:rsidR="0096799E" w:rsidRPr="00E558AE">
          <w:rPr>
            <w:rStyle w:val="a8"/>
            <w:noProof/>
          </w:rPr>
          <w:t>6.6</w:t>
        </w:r>
        <w:r w:rsidR="0096799E" w:rsidRPr="00E558AE">
          <w:rPr>
            <w:rStyle w:val="a8"/>
            <w:rFonts w:hint="eastAsia"/>
            <w:noProof/>
          </w:rPr>
          <w:t>系统相关错误</w:t>
        </w:r>
        <w:r w:rsidR="0096799E" w:rsidRPr="00E558AE">
          <w:rPr>
            <w:rStyle w:val="a8"/>
            <w:noProof/>
          </w:rPr>
          <w:t xml:space="preserve"> HJ5XXXX</w:t>
        </w:r>
        <w:r w:rsidR="0096799E">
          <w:rPr>
            <w:noProof/>
            <w:webHidden/>
          </w:rPr>
          <w:tab/>
        </w:r>
        <w:r>
          <w:rPr>
            <w:noProof/>
            <w:webHidden/>
          </w:rPr>
          <w:fldChar w:fldCharType="begin"/>
        </w:r>
        <w:r w:rsidR="0096799E">
          <w:rPr>
            <w:noProof/>
            <w:webHidden/>
          </w:rPr>
          <w:instrText xml:space="preserve"> PAGEREF _Toc458763580 \h </w:instrText>
        </w:r>
        <w:r>
          <w:rPr>
            <w:noProof/>
            <w:webHidden/>
          </w:rPr>
        </w:r>
        <w:r>
          <w:rPr>
            <w:noProof/>
            <w:webHidden/>
          </w:rPr>
          <w:fldChar w:fldCharType="separate"/>
        </w:r>
        <w:r w:rsidR="0096799E">
          <w:rPr>
            <w:noProof/>
            <w:webHidden/>
          </w:rPr>
          <w:t>149</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81" w:history="1">
        <w:r w:rsidR="0096799E" w:rsidRPr="00E558AE">
          <w:rPr>
            <w:rStyle w:val="a8"/>
            <w:noProof/>
          </w:rPr>
          <w:t>6.7</w:t>
        </w:r>
        <w:r w:rsidR="0096799E" w:rsidRPr="00E558AE">
          <w:rPr>
            <w:rStyle w:val="a8"/>
            <w:rFonts w:hint="eastAsia"/>
            <w:noProof/>
          </w:rPr>
          <w:t>数据库相关错误码</w:t>
        </w:r>
        <w:r w:rsidR="0096799E" w:rsidRPr="00E558AE">
          <w:rPr>
            <w:rStyle w:val="a8"/>
            <w:noProof/>
          </w:rPr>
          <w:t xml:space="preserve"> HJ6XXXX</w:t>
        </w:r>
        <w:r w:rsidR="0096799E">
          <w:rPr>
            <w:noProof/>
            <w:webHidden/>
          </w:rPr>
          <w:tab/>
        </w:r>
        <w:r>
          <w:rPr>
            <w:noProof/>
            <w:webHidden/>
          </w:rPr>
          <w:fldChar w:fldCharType="begin"/>
        </w:r>
        <w:r w:rsidR="0096799E">
          <w:rPr>
            <w:noProof/>
            <w:webHidden/>
          </w:rPr>
          <w:instrText xml:space="preserve"> PAGEREF _Toc458763581 \h </w:instrText>
        </w:r>
        <w:r>
          <w:rPr>
            <w:noProof/>
            <w:webHidden/>
          </w:rPr>
        </w:r>
        <w:r>
          <w:rPr>
            <w:noProof/>
            <w:webHidden/>
          </w:rPr>
          <w:fldChar w:fldCharType="separate"/>
        </w:r>
        <w:r w:rsidR="0096799E">
          <w:rPr>
            <w:noProof/>
            <w:webHidden/>
          </w:rPr>
          <w:t>150</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82" w:history="1">
        <w:r w:rsidR="0096799E" w:rsidRPr="00E558AE">
          <w:rPr>
            <w:rStyle w:val="a8"/>
            <w:noProof/>
          </w:rPr>
          <w:t>6.8</w:t>
        </w:r>
        <w:r w:rsidR="0096799E" w:rsidRPr="00E558AE">
          <w:rPr>
            <w:rStyle w:val="a8"/>
            <w:rFonts w:hint="eastAsia"/>
            <w:noProof/>
          </w:rPr>
          <w:t>程序异常相关错误码</w:t>
        </w:r>
        <w:r w:rsidR="0096799E" w:rsidRPr="00E558AE">
          <w:rPr>
            <w:rStyle w:val="a8"/>
            <w:noProof/>
          </w:rPr>
          <w:t xml:space="preserve"> HJ7XXXX</w:t>
        </w:r>
        <w:r w:rsidR="0096799E">
          <w:rPr>
            <w:noProof/>
            <w:webHidden/>
          </w:rPr>
          <w:tab/>
        </w:r>
        <w:r>
          <w:rPr>
            <w:noProof/>
            <w:webHidden/>
          </w:rPr>
          <w:fldChar w:fldCharType="begin"/>
        </w:r>
        <w:r w:rsidR="0096799E">
          <w:rPr>
            <w:noProof/>
            <w:webHidden/>
          </w:rPr>
          <w:instrText xml:space="preserve"> PAGEREF _Toc458763582 \h </w:instrText>
        </w:r>
        <w:r>
          <w:rPr>
            <w:noProof/>
            <w:webHidden/>
          </w:rPr>
        </w:r>
        <w:r>
          <w:rPr>
            <w:noProof/>
            <w:webHidden/>
          </w:rPr>
          <w:fldChar w:fldCharType="separate"/>
        </w:r>
        <w:r w:rsidR="0096799E">
          <w:rPr>
            <w:noProof/>
            <w:webHidden/>
          </w:rPr>
          <w:t>150</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83" w:history="1">
        <w:r w:rsidR="0096799E" w:rsidRPr="00E558AE">
          <w:rPr>
            <w:rStyle w:val="a8"/>
            <w:noProof/>
          </w:rPr>
          <w:t>6.9</w:t>
        </w:r>
        <w:r w:rsidR="0096799E" w:rsidRPr="00E558AE">
          <w:rPr>
            <w:rStyle w:val="a8"/>
            <w:rFonts w:hint="eastAsia"/>
            <w:noProof/>
          </w:rPr>
          <w:t>查询相关错误码</w:t>
        </w:r>
        <w:r w:rsidR="0096799E" w:rsidRPr="00E558AE">
          <w:rPr>
            <w:rStyle w:val="a8"/>
            <w:noProof/>
          </w:rPr>
          <w:t xml:space="preserve"> HJ8XXXX</w:t>
        </w:r>
        <w:r w:rsidR="0096799E">
          <w:rPr>
            <w:noProof/>
            <w:webHidden/>
          </w:rPr>
          <w:tab/>
        </w:r>
        <w:r>
          <w:rPr>
            <w:noProof/>
            <w:webHidden/>
          </w:rPr>
          <w:fldChar w:fldCharType="begin"/>
        </w:r>
        <w:r w:rsidR="0096799E">
          <w:rPr>
            <w:noProof/>
            <w:webHidden/>
          </w:rPr>
          <w:instrText xml:space="preserve"> PAGEREF _Toc458763583 \h </w:instrText>
        </w:r>
        <w:r>
          <w:rPr>
            <w:noProof/>
            <w:webHidden/>
          </w:rPr>
        </w:r>
        <w:r>
          <w:rPr>
            <w:noProof/>
            <w:webHidden/>
          </w:rPr>
          <w:fldChar w:fldCharType="separate"/>
        </w:r>
        <w:r w:rsidR="0096799E">
          <w:rPr>
            <w:noProof/>
            <w:webHidden/>
          </w:rPr>
          <w:t>150</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84" w:history="1">
        <w:r w:rsidR="0096799E" w:rsidRPr="00E558AE">
          <w:rPr>
            <w:rStyle w:val="a8"/>
            <w:noProof/>
          </w:rPr>
          <w:t>6.10</w:t>
        </w:r>
        <w:r w:rsidR="0096799E" w:rsidRPr="00E558AE">
          <w:rPr>
            <w:rStyle w:val="a8"/>
            <w:rFonts w:hint="eastAsia"/>
            <w:noProof/>
          </w:rPr>
          <w:t>交易所错误码</w:t>
        </w:r>
        <w:r w:rsidR="0096799E" w:rsidRPr="00E558AE">
          <w:rPr>
            <w:rStyle w:val="a8"/>
            <w:noProof/>
          </w:rPr>
          <w:t xml:space="preserve"> HJ9XXX</w:t>
        </w:r>
        <w:r w:rsidR="0096799E">
          <w:rPr>
            <w:noProof/>
            <w:webHidden/>
          </w:rPr>
          <w:tab/>
        </w:r>
        <w:r>
          <w:rPr>
            <w:noProof/>
            <w:webHidden/>
          </w:rPr>
          <w:fldChar w:fldCharType="begin"/>
        </w:r>
        <w:r w:rsidR="0096799E">
          <w:rPr>
            <w:noProof/>
            <w:webHidden/>
          </w:rPr>
          <w:instrText xml:space="preserve"> PAGEREF _Toc458763584 \h </w:instrText>
        </w:r>
        <w:r>
          <w:rPr>
            <w:noProof/>
            <w:webHidden/>
          </w:rPr>
        </w:r>
        <w:r>
          <w:rPr>
            <w:noProof/>
            <w:webHidden/>
          </w:rPr>
          <w:fldChar w:fldCharType="separate"/>
        </w:r>
        <w:r w:rsidR="0096799E">
          <w:rPr>
            <w:noProof/>
            <w:webHidden/>
          </w:rPr>
          <w:t>151</w:t>
        </w:r>
        <w:r>
          <w:rPr>
            <w:noProof/>
            <w:webHidden/>
          </w:rPr>
          <w:fldChar w:fldCharType="end"/>
        </w:r>
      </w:hyperlink>
    </w:p>
    <w:p w:rsidR="0096799E" w:rsidRPr="00C57943" w:rsidRDefault="0026413A">
      <w:pPr>
        <w:pStyle w:val="11"/>
        <w:tabs>
          <w:tab w:val="left" w:pos="960"/>
          <w:tab w:val="right" w:leader="dot" w:pos="8302"/>
        </w:tabs>
        <w:rPr>
          <w:rFonts w:cs="Times New Roman"/>
          <w:b w:val="0"/>
          <w:bCs w:val="0"/>
          <w:caps w:val="0"/>
          <w:noProof/>
          <w:sz w:val="21"/>
          <w:szCs w:val="22"/>
        </w:rPr>
      </w:pPr>
      <w:hyperlink w:anchor="_Toc458763585" w:history="1">
        <w:r w:rsidR="0096799E" w:rsidRPr="00E558AE">
          <w:rPr>
            <w:rStyle w:val="a8"/>
            <w:rFonts w:hint="eastAsia"/>
            <w:noProof/>
          </w:rPr>
          <w:t>第七章</w:t>
        </w:r>
        <w:r w:rsidR="0096799E" w:rsidRPr="00C57943">
          <w:rPr>
            <w:rFonts w:cs="Times New Roman"/>
            <w:b w:val="0"/>
            <w:bCs w:val="0"/>
            <w:caps w:val="0"/>
            <w:noProof/>
            <w:sz w:val="21"/>
            <w:szCs w:val="22"/>
          </w:rPr>
          <w:tab/>
        </w:r>
        <w:r w:rsidR="0096799E" w:rsidRPr="00E558AE">
          <w:rPr>
            <w:rStyle w:val="a8"/>
            <w:rFonts w:hint="eastAsia"/>
            <w:noProof/>
          </w:rPr>
          <w:t>技术接口常见问题解答</w:t>
        </w:r>
        <w:r w:rsidR="0096799E">
          <w:rPr>
            <w:noProof/>
            <w:webHidden/>
          </w:rPr>
          <w:tab/>
        </w:r>
        <w:r>
          <w:rPr>
            <w:noProof/>
            <w:webHidden/>
          </w:rPr>
          <w:fldChar w:fldCharType="begin"/>
        </w:r>
        <w:r w:rsidR="0096799E">
          <w:rPr>
            <w:noProof/>
            <w:webHidden/>
          </w:rPr>
          <w:instrText xml:space="preserve"> PAGEREF _Toc458763585 \h </w:instrText>
        </w:r>
        <w:r>
          <w:rPr>
            <w:noProof/>
            <w:webHidden/>
          </w:rPr>
        </w:r>
        <w:r>
          <w:rPr>
            <w:noProof/>
            <w:webHidden/>
          </w:rPr>
          <w:fldChar w:fldCharType="separate"/>
        </w:r>
        <w:r w:rsidR="0096799E">
          <w:rPr>
            <w:noProof/>
            <w:webHidden/>
          </w:rPr>
          <w:t>155</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86" w:history="1">
        <w:r w:rsidR="0096799E" w:rsidRPr="00E558AE">
          <w:rPr>
            <w:rStyle w:val="a8"/>
            <w:noProof/>
          </w:rPr>
          <w:t>7.1 Socket</w:t>
        </w:r>
        <w:r w:rsidR="0096799E" w:rsidRPr="00E558AE">
          <w:rPr>
            <w:rStyle w:val="a8"/>
            <w:rFonts w:hint="eastAsia"/>
            <w:noProof/>
          </w:rPr>
          <w:t>通讯方式的加解密常见问题解答</w:t>
        </w:r>
        <w:r w:rsidR="0096799E">
          <w:rPr>
            <w:noProof/>
            <w:webHidden/>
          </w:rPr>
          <w:tab/>
        </w:r>
        <w:r>
          <w:rPr>
            <w:noProof/>
            <w:webHidden/>
          </w:rPr>
          <w:fldChar w:fldCharType="begin"/>
        </w:r>
        <w:r w:rsidR="0096799E">
          <w:rPr>
            <w:noProof/>
            <w:webHidden/>
          </w:rPr>
          <w:instrText xml:space="preserve"> PAGEREF _Toc458763586 \h </w:instrText>
        </w:r>
        <w:r>
          <w:rPr>
            <w:noProof/>
            <w:webHidden/>
          </w:rPr>
        </w:r>
        <w:r>
          <w:rPr>
            <w:noProof/>
            <w:webHidden/>
          </w:rPr>
          <w:fldChar w:fldCharType="separate"/>
        </w:r>
        <w:r w:rsidR="0096799E">
          <w:rPr>
            <w:noProof/>
            <w:webHidden/>
          </w:rPr>
          <w:t>155</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87" w:history="1">
        <w:r w:rsidR="0096799E" w:rsidRPr="00E558AE">
          <w:rPr>
            <w:rStyle w:val="a8"/>
            <w:noProof/>
          </w:rPr>
          <w:t>7.1.1</w:t>
        </w:r>
        <w:r w:rsidR="0096799E" w:rsidRPr="00E558AE">
          <w:rPr>
            <w:rStyle w:val="a8"/>
            <w:rFonts w:hint="eastAsia"/>
            <w:noProof/>
          </w:rPr>
          <w:t>密文结构中“证书编号”是什么，怎么获得？</w:t>
        </w:r>
        <w:r w:rsidR="0096799E">
          <w:rPr>
            <w:noProof/>
            <w:webHidden/>
          </w:rPr>
          <w:tab/>
        </w:r>
        <w:r>
          <w:rPr>
            <w:noProof/>
            <w:webHidden/>
          </w:rPr>
          <w:fldChar w:fldCharType="begin"/>
        </w:r>
        <w:r w:rsidR="0096799E">
          <w:rPr>
            <w:noProof/>
            <w:webHidden/>
          </w:rPr>
          <w:instrText xml:space="preserve"> PAGEREF _Toc458763587 \h </w:instrText>
        </w:r>
        <w:r>
          <w:rPr>
            <w:noProof/>
            <w:webHidden/>
          </w:rPr>
        </w:r>
        <w:r>
          <w:rPr>
            <w:noProof/>
            <w:webHidden/>
          </w:rPr>
          <w:fldChar w:fldCharType="separate"/>
        </w:r>
        <w:r w:rsidR="0096799E">
          <w:rPr>
            <w:noProof/>
            <w:webHidden/>
          </w:rPr>
          <w:t>155</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88" w:history="1">
        <w:r w:rsidR="0096799E" w:rsidRPr="00E558AE">
          <w:rPr>
            <w:rStyle w:val="a8"/>
            <w:noProof/>
          </w:rPr>
          <w:t>7.1.2 RSA</w:t>
        </w:r>
        <w:r w:rsidR="0096799E" w:rsidRPr="00E558AE">
          <w:rPr>
            <w:rStyle w:val="a8"/>
            <w:rFonts w:hint="eastAsia"/>
            <w:noProof/>
          </w:rPr>
          <w:t>算法需要用到的公钥证书怎么获得？</w:t>
        </w:r>
        <w:r w:rsidR="0096799E">
          <w:rPr>
            <w:noProof/>
            <w:webHidden/>
          </w:rPr>
          <w:tab/>
        </w:r>
        <w:r>
          <w:rPr>
            <w:noProof/>
            <w:webHidden/>
          </w:rPr>
          <w:fldChar w:fldCharType="begin"/>
        </w:r>
        <w:r w:rsidR="0096799E">
          <w:rPr>
            <w:noProof/>
            <w:webHidden/>
          </w:rPr>
          <w:instrText xml:space="preserve"> PAGEREF _Toc458763588 \h </w:instrText>
        </w:r>
        <w:r>
          <w:rPr>
            <w:noProof/>
            <w:webHidden/>
          </w:rPr>
        </w:r>
        <w:r>
          <w:rPr>
            <w:noProof/>
            <w:webHidden/>
          </w:rPr>
          <w:fldChar w:fldCharType="separate"/>
        </w:r>
        <w:r w:rsidR="0096799E">
          <w:rPr>
            <w:noProof/>
            <w:webHidden/>
          </w:rPr>
          <w:t>156</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89" w:history="1">
        <w:r w:rsidR="0096799E" w:rsidRPr="00E558AE">
          <w:rPr>
            <w:rStyle w:val="a8"/>
            <w:noProof/>
          </w:rPr>
          <w:t>7.1.3 RSA</w:t>
        </w:r>
        <w:r w:rsidR="0096799E" w:rsidRPr="00E558AE">
          <w:rPr>
            <w:rStyle w:val="a8"/>
            <w:rFonts w:hint="eastAsia"/>
            <w:noProof/>
          </w:rPr>
          <w:t>算法的加密过程？</w:t>
        </w:r>
        <w:r w:rsidR="0096799E">
          <w:rPr>
            <w:noProof/>
            <w:webHidden/>
          </w:rPr>
          <w:tab/>
        </w:r>
        <w:r>
          <w:rPr>
            <w:noProof/>
            <w:webHidden/>
          </w:rPr>
          <w:fldChar w:fldCharType="begin"/>
        </w:r>
        <w:r w:rsidR="0096799E">
          <w:rPr>
            <w:noProof/>
            <w:webHidden/>
          </w:rPr>
          <w:instrText xml:space="preserve"> PAGEREF _Toc458763589 \h </w:instrText>
        </w:r>
        <w:r>
          <w:rPr>
            <w:noProof/>
            <w:webHidden/>
          </w:rPr>
        </w:r>
        <w:r>
          <w:rPr>
            <w:noProof/>
            <w:webHidden/>
          </w:rPr>
          <w:fldChar w:fldCharType="separate"/>
        </w:r>
        <w:r w:rsidR="0096799E">
          <w:rPr>
            <w:noProof/>
            <w:webHidden/>
          </w:rPr>
          <w:t>156</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90" w:history="1">
        <w:r w:rsidR="0096799E" w:rsidRPr="00E558AE">
          <w:rPr>
            <w:rStyle w:val="a8"/>
            <w:noProof/>
          </w:rPr>
          <w:t>7.1.4 3DES</w:t>
        </w:r>
        <w:r w:rsidR="0096799E" w:rsidRPr="00E558AE">
          <w:rPr>
            <w:rStyle w:val="a8"/>
            <w:rFonts w:hint="eastAsia"/>
            <w:noProof/>
          </w:rPr>
          <w:t>算法加密时需要用到的</w:t>
        </w:r>
        <w:r w:rsidR="0096799E" w:rsidRPr="00E558AE">
          <w:rPr>
            <w:rStyle w:val="a8"/>
            <w:noProof/>
          </w:rPr>
          <w:t>IV</w:t>
        </w:r>
        <w:r w:rsidR="0096799E" w:rsidRPr="00E558AE">
          <w:rPr>
            <w:rStyle w:val="a8"/>
            <w:rFonts w:hint="eastAsia"/>
            <w:noProof/>
          </w:rPr>
          <w:t>向量怎么获得？</w:t>
        </w:r>
        <w:r w:rsidR="0096799E">
          <w:rPr>
            <w:noProof/>
            <w:webHidden/>
          </w:rPr>
          <w:tab/>
        </w:r>
        <w:r>
          <w:rPr>
            <w:noProof/>
            <w:webHidden/>
          </w:rPr>
          <w:fldChar w:fldCharType="begin"/>
        </w:r>
        <w:r w:rsidR="0096799E">
          <w:rPr>
            <w:noProof/>
            <w:webHidden/>
          </w:rPr>
          <w:instrText xml:space="preserve"> PAGEREF _Toc458763590 \h </w:instrText>
        </w:r>
        <w:r>
          <w:rPr>
            <w:noProof/>
            <w:webHidden/>
          </w:rPr>
        </w:r>
        <w:r>
          <w:rPr>
            <w:noProof/>
            <w:webHidden/>
          </w:rPr>
          <w:fldChar w:fldCharType="separate"/>
        </w:r>
        <w:r w:rsidR="0096799E">
          <w:rPr>
            <w:noProof/>
            <w:webHidden/>
          </w:rPr>
          <w:t>156</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91" w:history="1">
        <w:r w:rsidR="0096799E" w:rsidRPr="00E558AE">
          <w:rPr>
            <w:rStyle w:val="a8"/>
            <w:noProof/>
          </w:rPr>
          <w:t>7.1.5</w:t>
        </w:r>
        <w:r w:rsidR="0096799E" w:rsidRPr="00E558AE">
          <w:rPr>
            <w:rStyle w:val="a8"/>
            <w:rFonts w:hint="eastAsia"/>
            <w:noProof/>
          </w:rPr>
          <w:t>响应报文的定义了多种加密方式，如何解析？</w:t>
        </w:r>
        <w:r w:rsidR="0096799E">
          <w:rPr>
            <w:noProof/>
            <w:webHidden/>
          </w:rPr>
          <w:tab/>
        </w:r>
        <w:r>
          <w:rPr>
            <w:noProof/>
            <w:webHidden/>
          </w:rPr>
          <w:fldChar w:fldCharType="begin"/>
        </w:r>
        <w:r w:rsidR="0096799E">
          <w:rPr>
            <w:noProof/>
            <w:webHidden/>
          </w:rPr>
          <w:instrText xml:space="preserve"> PAGEREF _Toc458763591 \h </w:instrText>
        </w:r>
        <w:r>
          <w:rPr>
            <w:noProof/>
            <w:webHidden/>
          </w:rPr>
        </w:r>
        <w:r>
          <w:rPr>
            <w:noProof/>
            <w:webHidden/>
          </w:rPr>
          <w:fldChar w:fldCharType="separate"/>
        </w:r>
        <w:r w:rsidR="0096799E">
          <w:rPr>
            <w:noProof/>
            <w:webHidden/>
          </w:rPr>
          <w:t>157</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592" w:history="1">
        <w:r w:rsidR="0096799E" w:rsidRPr="00E558AE">
          <w:rPr>
            <w:rStyle w:val="a8"/>
            <w:noProof/>
          </w:rPr>
          <w:t>7.2</w:t>
        </w:r>
        <w:r w:rsidR="0096799E" w:rsidRPr="00E558AE">
          <w:rPr>
            <w:rStyle w:val="a8"/>
            <w:rFonts w:hint="eastAsia"/>
            <w:noProof/>
          </w:rPr>
          <w:t>报文相关字段填写来源的常见问题</w:t>
        </w:r>
        <w:r w:rsidR="0096799E">
          <w:rPr>
            <w:noProof/>
            <w:webHidden/>
          </w:rPr>
          <w:tab/>
        </w:r>
        <w:r>
          <w:rPr>
            <w:noProof/>
            <w:webHidden/>
          </w:rPr>
          <w:fldChar w:fldCharType="begin"/>
        </w:r>
        <w:r w:rsidR="0096799E">
          <w:rPr>
            <w:noProof/>
            <w:webHidden/>
          </w:rPr>
          <w:instrText xml:space="preserve"> PAGEREF _Toc458763592 \h </w:instrText>
        </w:r>
        <w:r>
          <w:rPr>
            <w:noProof/>
            <w:webHidden/>
          </w:rPr>
        </w:r>
        <w:r>
          <w:rPr>
            <w:noProof/>
            <w:webHidden/>
          </w:rPr>
          <w:fldChar w:fldCharType="separate"/>
        </w:r>
        <w:r w:rsidR="0096799E">
          <w:rPr>
            <w:noProof/>
            <w:webHidden/>
          </w:rPr>
          <w:t>157</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93" w:history="1">
        <w:r w:rsidR="0096799E" w:rsidRPr="00E558AE">
          <w:rPr>
            <w:rStyle w:val="a8"/>
            <w:noProof/>
          </w:rPr>
          <w:t>7.2.1</w:t>
        </w:r>
        <w:r w:rsidR="0096799E" w:rsidRPr="00E558AE">
          <w:rPr>
            <w:rStyle w:val="a8"/>
            <w:rFonts w:hint="eastAsia"/>
            <w:noProof/>
          </w:rPr>
          <w:t>每个报文中包括的操作标志（</w:t>
        </w:r>
        <w:r w:rsidR="0096799E" w:rsidRPr="00E558AE">
          <w:rPr>
            <w:rStyle w:val="a8"/>
            <w:noProof/>
          </w:rPr>
          <w:t>oper_flag</w:t>
        </w:r>
        <w:r w:rsidR="0096799E" w:rsidRPr="00E558AE">
          <w:rPr>
            <w:rStyle w:val="a8"/>
            <w:rFonts w:hint="eastAsia"/>
            <w:noProof/>
          </w:rPr>
          <w:t>）字段是什么意思？</w:t>
        </w:r>
        <w:r w:rsidR="0096799E">
          <w:rPr>
            <w:noProof/>
            <w:webHidden/>
          </w:rPr>
          <w:tab/>
        </w:r>
        <w:r>
          <w:rPr>
            <w:noProof/>
            <w:webHidden/>
          </w:rPr>
          <w:fldChar w:fldCharType="begin"/>
        </w:r>
        <w:r w:rsidR="0096799E">
          <w:rPr>
            <w:noProof/>
            <w:webHidden/>
          </w:rPr>
          <w:instrText xml:space="preserve"> PAGEREF _Toc458763593 \h </w:instrText>
        </w:r>
        <w:r>
          <w:rPr>
            <w:noProof/>
            <w:webHidden/>
          </w:rPr>
        </w:r>
        <w:r>
          <w:rPr>
            <w:noProof/>
            <w:webHidden/>
          </w:rPr>
          <w:fldChar w:fldCharType="separate"/>
        </w:r>
        <w:r w:rsidR="0096799E">
          <w:rPr>
            <w:noProof/>
            <w:webHidden/>
          </w:rPr>
          <w:t>157</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94" w:history="1">
        <w:r w:rsidR="0096799E" w:rsidRPr="00E558AE">
          <w:rPr>
            <w:rStyle w:val="a8"/>
            <w:noProof/>
          </w:rPr>
          <w:t>7.2.2</w:t>
        </w:r>
        <w:r w:rsidR="0096799E" w:rsidRPr="00E558AE">
          <w:rPr>
            <w:rStyle w:val="a8"/>
            <w:rFonts w:hint="eastAsia"/>
            <w:noProof/>
          </w:rPr>
          <w:t>为什么有的接口同时支持</w:t>
        </w:r>
        <w:r w:rsidR="0096799E" w:rsidRPr="00E558AE">
          <w:rPr>
            <w:rStyle w:val="a8"/>
            <w:noProof/>
          </w:rPr>
          <w:t xml:space="preserve"> RSA</w:t>
        </w:r>
        <w:r w:rsidR="0096799E" w:rsidRPr="00E558AE">
          <w:rPr>
            <w:rStyle w:val="a8"/>
            <w:rFonts w:hint="eastAsia"/>
            <w:noProof/>
          </w:rPr>
          <w:t>算法和</w:t>
        </w:r>
        <w:r w:rsidR="0096799E" w:rsidRPr="00E558AE">
          <w:rPr>
            <w:rStyle w:val="a8"/>
            <w:noProof/>
          </w:rPr>
          <w:t>3DES</w:t>
        </w:r>
        <w:r w:rsidR="0096799E" w:rsidRPr="00E558AE">
          <w:rPr>
            <w:rStyle w:val="a8"/>
            <w:rFonts w:hint="eastAsia"/>
            <w:noProof/>
          </w:rPr>
          <w:t>算法？</w:t>
        </w:r>
        <w:r w:rsidR="0096799E">
          <w:rPr>
            <w:noProof/>
            <w:webHidden/>
          </w:rPr>
          <w:tab/>
        </w:r>
        <w:r>
          <w:rPr>
            <w:noProof/>
            <w:webHidden/>
          </w:rPr>
          <w:fldChar w:fldCharType="begin"/>
        </w:r>
        <w:r w:rsidR="0096799E">
          <w:rPr>
            <w:noProof/>
            <w:webHidden/>
          </w:rPr>
          <w:instrText xml:space="preserve"> PAGEREF _Toc458763594 \h </w:instrText>
        </w:r>
        <w:r>
          <w:rPr>
            <w:noProof/>
            <w:webHidden/>
          </w:rPr>
        </w:r>
        <w:r>
          <w:rPr>
            <w:noProof/>
            <w:webHidden/>
          </w:rPr>
          <w:fldChar w:fldCharType="separate"/>
        </w:r>
        <w:r w:rsidR="0096799E">
          <w:rPr>
            <w:noProof/>
            <w:webHidden/>
          </w:rPr>
          <w:t>157</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95" w:history="1">
        <w:r w:rsidR="0096799E" w:rsidRPr="00E558AE">
          <w:rPr>
            <w:rStyle w:val="a8"/>
            <w:noProof/>
          </w:rPr>
          <w:t>7.2.3</w:t>
        </w:r>
        <w:r w:rsidR="0096799E" w:rsidRPr="00E558AE">
          <w:rPr>
            <w:rStyle w:val="a8"/>
            <w:rFonts w:hint="eastAsia"/>
            <w:noProof/>
          </w:rPr>
          <w:t>请分别列举请求报文和响应报文的示例格式。</w:t>
        </w:r>
        <w:r w:rsidR="0096799E">
          <w:rPr>
            <w:noProof/>
            <w:webHidden/>
          </w:rPr>
          <w:tab/>
        </w:r>
        <w:r>
          <w:rPr>
            <w:noProof/>
            <w:webHidden/>
          </w:rPr>
          <w:fldChar w:fldCharType="begin"/>
        </w:r>
        <w:r w:rsidR="0096799E">
          <w:rPr>
            <w:noProof/>
            <w:webHidden/>
          </w:rPr>
          <w:instrText xml:space="preserve"> PAGEREF _Toc458763595 \h </w:instrText>
        </w:r>
        <w:r>
          <w:rPr>
            <w:noProof/>
            <w:webHidden/>
          </w:rPr>
        </w:r>
        <w:r>
          <w:rPr>
            <w:noProof/>
            <w:webHidden/>
          </w:rPr>
          <w:fldChar w:fldCharType="separate"/>
        </w:r>
        <w:r w:rsidR="0096799E">
          <w:rPr>
            <w:noProof/>
            <w:webHidden/>
          </w:rPr>
          <w:t>157</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96" w:history="1">
        <w:r w:rsidR="0096799E" w:rsidRPr="00E558AE">
          <w:rPr>
            <w:rStyle w:val="a8"/>
            <w:noProof/>
          </w:rPr>
          <w:t>7.2.4 C201</w:t>
        </w:r>
        <w:r w:rsidR="0096799E" w:rsidRPr="00E558AE">
          <w:rPr>
            <w:rStyle w:val="a8"/>
            <w:rFonts w:hint="eastAsia"/>
            <w:noProof/>
          </w:rPr>
          <w:t>接口“</w:t>
        </w:r>
        <w:r w:rsidR="0096799E" w:rsidRPr="00E558AE">
          <w:rPr>
            <w:rStyle w:val="a8"/>
            <w:noProof/>
          </w:rPr>
          <w:t>2</w:t>
        </w:r>
        <w:r w:rsidR="0096799E" w:rsidRPr="00E558AE">
          <w:rPr>
            <w:rStyle w:val="a8"/>
            <w:rFonts w:hint="eastAsia"/>
            <w:noProof/>
          </w:rPr>
          <w:t>：个人开户”和“</w:t>
        </w:r>
        <w:r w:rsidR="0096799E" w:rsidRPr="00E558AE">
          <w:rPr>
            <w:rStyle w:val="a8"/>
            <w:noProof/>
          </w:rPr>
          <w:t>4</w:t>
        </w:r>
        <w:r w:rsidR="0096799E" w:rsidRPr="00E558AE">
          <w:rPr>
            <w:rStyle w:val="a8"/>
            <w:rFonts w:hint="eastAsia"/>
            <w:noProof/>
          </w:rPr>
          <w:t>：个人预开户”有什么区别？</w:t>
        </w:r>
        <w:r w:rsidR="0096799E">
          <w:rPr>
            <w:noProof/>
            <w:webHidden/>
          </w:rPr>
          <w:tab/>
        </w:r>
        <w:r>
          <w:rPr>
            <w:noProof/>
            <w:webHidden/>
          </w:rPr>
          <w:fldChar w:fldCharType="begin"/>
        </w:r>
        <w:r w:rsidR="0096799E">
          <w:rPr>
            <w:noProof/>
            <w:webHidden/>
          </w:rPr>
          <w:instrText xml:space="preserve"> PAGEREF _Toc458763596 \h </w:instrText>
        </w:r>
        <w:r>
          <w:rPr>
            <w:noProof/>
            <w:webHidden/>
          </w:rPr>
        </w:r>
        <w:r>
          <w:rPr>
            <w:noProof/>
            <w:webHidden/>
          </w:rPr>
          <w:fldChar w:fldCharType="separate"/>
        </w:r>
        <w:r w:rsidR="0096799E">
          <w:rPr>
            <w:noProof/>
            <w:webHidden/>
          </w:rPr>
          <w:t>157</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97" w:history="1">
        <w:r w:rsidR="0096799E" w:rsidRPr="00E558AE">
          <w:rPr>
            <w:rStyle w:val="a8"/>
            <w:noProof/>
          </w:rPr>
          <w:t>7.2.5 C201</w:t>
        </w:r>
        <w:r w:rsidR="0096799E" w:rsidRPr="00E558AE">
          <w:rPr>
            <w:rStyle w:val="a8"/>
            <w:rFonts w:hint="eastAsia"/>
            <w:noProof/>
          </w:rPr>
          <w:t>接口的“</w:t>
        </w:r>
        <w:r w:rsidR="0096799E" w:rsidRPr="00E558AE">
          <w:rPr>
            <w:rStyle w:val="a8"/>
            <w:noProof/>
          </w:rPr>
          <w:t>cust_id,branch_id,broker_id,grade_id</w:t>
        </w:r>
        <w:r w:rsidR="0096799E" w:rsidRPr="00E558AE">
          <w:rPr>
            <w:rStyle w:val="a8"/>
            <w:rFonts w:hint="eastAsia"/>
            <w:noProof/>
          </w:rPr>
          <w:t>”如何获得？</w:t>
        </w:r>
        <w:r w:rsidR="0096799E">
          <w:rPr>
            <w:noProof/>
            <w:webHidden/>
          </w:rPr>
          <w:tab/>
        </w:r>
        <w:r>
          <w:rPr>
            <w:noProof/>
            <w:webHidden/>
          </w:rPr>
          <w:fldChar w:fldCharType="begin"/>
        </w:r>
        <w:r w:rsidR="0096799E">
          <w:rPr>
            <w:noProof/>
            <w:webHidden/>
          </w:rPr>
          <w:instrText xml:space="preserve"> PAGEREF _Toc458763597 \h </w:instrText>
        </w:r>
        <w:r>
          <w:rPr>
            <w:noProof/>
            <w:webHidden/>
          </w:rPr>
        </w:r>
        <w:r>
          <w:rPr>
            <w:noProof/>
            <w:webHidden/>
          </w:rPr>
          <w:fldChar w:fldCharType="separate"/>
        </w:r>
        <w:r w:rsidR="0096799E">
          <w:rPr>
            <w:noProof/>
            <w:webHidden/>
          </w:rPr>
          <w:t>158</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98" w:history="1">
        <w:r w:rsidR="0096799E" w:rsidRPr="00E558AE">
          <w:rPr>
            <w:rStyle w:val="a8"/>
            <w:noProof/>
          </w:rPr>
          <w:t>7.2.6</w:t>
        </w:r>
        <w:r w:rsidR="0096799E" w:rsidRPr="00E558AE">
          <w:rPr>
            <w:rStyle w:val="a8"/>
            <w:rFonts w:hint="eastAsia"/>
            <w:noProof/>
          </w:rPr>
          <w:t>日结单确认交易什么时候执行？</w:t>
        </w:r>
        <w:r w:rsidR="0096799E">
          <w:rPr>
            <w:noProof/>
            <w:webHidden/>
          </w:rPr>
          <w:tab/>
        </w:r>
        <w:r>
          <w:rPr>
            <w:noProof/>
            <w:webHidden/>
          </w:rPr>
          <w:fldChar w:fldCharType="begin"/>
        </w:r>
        <w:r w:rsidR="0096799E">
          <w:rPr>
            <w:noProof/>
            <w:webHidden/>
          </w:rPr>
          <w:instrText xml:space="preserve"> PAGEREF _Toc458763598 \h </w:instrText>
        </w:r>
        <w:r>
          <w:rPr>
            <w:noProof/>
            <w:webHidden/>
          </w:rPr>
        </w:r>
        <w:r>
          <w:rPr>
            <w:noProof/>
            <w:webHidden/>
          </w:rPr>
          <w:fldChar w:fldCharType="separate"/>
        </w:r>
        <w:r w:rsidR="0096799E">
          <w:rPr>
            <w:noProof/>
            <w:webHidden/>
          </w:rPr>
          <w:t>158</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599" w:history="1">
        <w:r w:rsidR="0096799E" w:rsidRPr="00E558AE">
          <w:rPr>
            <w:rStyle w:val="a8"/>
            <w:noProof/>
          </w:rPr>
          <w:t>7.2.7</w:t>
        </w:r>
        <w:r w:rsidR="0096799E" w:rsidRPr="00E558AE">
          <w:rPr>
            <w:rStyle w:val="a8"/>
            <w:rFonts w:hint="eastAsia"/>
            <w:noProof/>
          </w:rPr>
          <w:t>业务报文头中的流水号（</w:t>
        </w:r>
        <w:r w:rsidR="0096799E" w:rsidRPr="00E558AE">
          <w:rPr>
            <w:rStyle w:val="a8"/>
            <w:noProof/>
          </w:rPr>
          <w:t>SerialNo</w:t>
        </w:r>
        <w:r w:rsidR="0096799E" w:rsidRPr="00E558AE">
          <w:rPr>
            <w:rStyle w:val="a8"/>
            <w:rFonts w:hint="eastAsia"/>
            <w:noProof/>
          </w:rPr>
          <w:t>）</w:t>
        </w:r>
        <w:r w:rsidR="0096799E" w:rsidRPr="00E558AE">
          <w:rPr>
            <w:rStyle w:val="a8"/>
            <w:noProof/>
          </w:rPr>
          <w:t xml:space="preserve"> 8</w:t>
        </w:r>
        <w:r w:rsidR="0096799E" w:rsidRPr="00E558AE">
          <w:rPr>
            <w:rStyle w:val="a8"/>
            <w:rFonts w:hint="eastAsia"/>
            <w:noProof/>
          </w:rPr>
          <w:t>位长度太少</w:t>
        </w:r>
        <w:r w:rsidR="0096799E">
          <w:rPr>
            <w:noProof/>
            <w:webHidden/>
          </w:rPr>
          <w:tab/>
        </w:r>
        <w:r>
          <w:rPr>
            <w:noProof/>
            <w:webHidden/>
          </w:rPr>
          <w:fldChar w:fldCharType="begin"/>
        </w:r>
        <w:r w:rsidR="0096799E">
          <w:rPr>
            <w:noProof/>
            <w:webHidden/>
          </w:rPr>
          <w:instrText xml:space="preserve"> PAGEREF _Toc458763599 \h </w:instrText>
        </w:r>
        <w:r>
          <w:rPr>
            <w:noProof/>
            <w:webHidden/>
          </w:rPr>
        </w:r>
        <w:r>
          <w:rPr>
            <w:noProof/>
            <w:webHidden/>
          </w:rPr>
          <w:fldChar w:fldCharType="separate"/>
        </w:r>
        <w:r w:rsidR="0096799E">
          <w:rPr>
            <w:noProof/>
            <w:webHidden/>
          </w:rPr>
          <w:t>158</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600" w:history="1">
        <w:r w:rsidR="0096799E" w:rsidRPr="00E558AE">
          <w:rPr>
            <w:rStyle w:val="a8"/>
            <w:noProof/>
          </w:rPr>
          <w:t>7.2.8</w:t>
        </w:r>
        <w:r w:rsidR="0096799E" w:rsidRPr="00E558AE">
          <w:rPr>
            <w:rStyle w:val="a8"/>
            <w:rFonts w:hint="eastAsia"/>
            <w:noProof/>
          </w:rPr>
          <w:t>交易报文中的客户端流水号（</w:t>
        </w:r>
        <w:r w:rsidR="0096799E" w:rsidRPr="00E558AE">
          <w:rPr>
            <w:rStyle w:val="a8"/>
            <w:noProof/>
          </w:rPr>
          <w:t>client_serial_no</w:t>
        </w:r>
        <w:r w:rsidR="0096799E" w:rsidRPr="00E558AE">
          <w:rPr>
            <w:rStyle w:val="a8"/>
            <w:rFonts w:hint="eastAsia"/>
            <w:noProof/>
          </w:rPr>
          <w:t>）与报文头中的流水号（</w:t>
        </w:r>
        <w:r w:rsidR="0096799E" w:rsidRPr="00E558AE">
          <w:rPr>
            <w:rStyle w:val="a8"/>
            <w:noProof/>
          </w:rPr>
          <w:t>SerialNo</w:t>
        </w:r>
        <w:r w:rsidR="0096799E" w:rsidRPr="00E558AE">
          <w:rPr>
            <w:rStyle w:val="a8"/>
            <w:rFonts w:hint="eastAsia"/>
            <w:noProof/>
          </w:rPr>
          <w:t>）有什么区别和使用？</w:t>
        </w:r>
        <w:r w:rsidR="0096799E">
          <w:rPr>
            <w:noProof/>
            <w:webHidden/>
          </w:rPr>
          <w:tab/>
        </w:r>
        <w:r>
          <w:rPr>
            <w:noProof/>
            <w:webHidden/>
          </w:rPr>
          <w:fldChar w:fldCharType="begin"/>
        </w:r>
        <w:r w:rsidR="0096799E">
          <w:rPr>
            <w:noProof/>
            <w:webHidden/>
          </w:rPr>
          <w:instrText xml:space="preserve"> PAGEREF _Toc458763600 \h </w:instrText>
        </w:r>
        <w:r>
          <w:rPr>
            <w:noProof/>
            <w:webHidden/>
          </w:rPr>
        </w:r>
        <w:r>
          <w:rPr>
            <w:noProof/>
            <w:webHidden/>
          </w:rPr>
          <w:fldChar w:fldCharType="separate"/>
        </w:r>
        <w:r w:rsidR="0096799E">
          <w:rPr>
            <w:noProof/>
            <w:webHidden/>
          </w:rPr>
          <w:t>158</w:t>
        </w:r>
        <w:r>
          <w:rPr>
            <w:noProof/>
            <w:webHidden/>
          </w:rPr>
          <w:fldChar w:fldCharType="end"/>
        </w:r>
      </w:hyperlink>
    </w:p>
    <w:p w:rsidR="0096799E" w:rsidRPr="00C57943" w:rsidRDefault="0026413A">
      <w:pPr>
        <w:pStyle w:val="23"/>
        <w:tabs>
          <w:tab w:val="right" w:leader="dot" w:pos="8302"/>
        </w:tabs>
        <w:rPr>
          <w:rFonts w:cs="Times New Roman"/>
          <w:smallCaps w:val="0"/>
          <w:noProof/>
          <w:sz w:val="21"/>
          <w:szCs w:val="22"/>
        </w:rPr>
      </w:pPr>
      <w:hyperlink w:anchor="_Toc458763601" w:history="1">
        <w:r w:rsidR="0096799E" w:rsidRPr="00E558AE">
          <w:rPr>
            <w:rStyle w:val="a8"/>
            <w:noProof/>
          </w:rPr>
          <w:t>7.3</w:t>
        </w:r>
        <w:r w:rsidR="0096799E" w:rsidRPr="00E558AE">
          <w:rPr>
            <w:rStyle w:val="a8"/>
            <w:rFonts w:hint="eastAsia"/>
            <w:noProof/>
          </w:rPr>
          <w:t>其它常见问题</w:t>
        </w:r>
        <w:r w:rsidR="0096799E">
          <w:rPr>
            <w:noProof/>
            <w:webHidden/>
          </w:rPr>
          <w:tab/>
        </w:r>
        <w:r>
          <w:rPr>
            <w:noProof/>
            <w:webHidden/>
          </w:rPr>
          <w:fldChar w:fldCharType="begin"/>
        </w:r>
        <w:r w:rsidR="0096799E">
          <w:rPr>
            <w:noProof/>
            <w:webHidden/>
          </w:rPr>
          <w:instrText xml:space="preserve"> PAGEREF _Toc458763601 \h </w:instrText>
        </w:r>
        <w:r>
          <w:rPr>
            <w:noProof/>
            <w:webHidden/>
          </w:rPr>
        </w:r>
        <w:r>
          <w:rPr>
            <w:noProof/>
            <w:webHidden/>
          </w:rPr>
          <w:fldChar w:fldCharType="separate"/>
        </w:r>
        <w:r w:rsidR="0096799E">
          <w:rPr>
            <w:noProof/>
            <w:webHidden/>
          </w:rPr>
          <w:t>159</w:t>
        </w:r>
        <w:r>
          <w:rPr>
            <w:noProof/>
            <w:webHidden/>
          </w:rPr>
          <w:fldChar w:fldCharType="end"/>
        </w:r>
      </w:hyperlink>
    </w:p>
    <w:p w:rsidR="0096799E" w:rsidRPr="00C57943" w:rsidRDefault="0026413A">
      <w:pPr>
        <w:pStyle w:val="34"/>
        <w:tabs>
          <w:tab w:val="right" w:leader="dot" w:pos="8302"/>
        </w:tabs>
        <w:rPr>
          <w:rFonts w:cs="Times New Roman"/>
          <w:i w:val="0"/>
          <w:iCs w:val="0"/>
          <w:noProof/>
          <w:sz w:val="21"/>
          <w:szCs w:val="22"/>
        </w:rPr>
      </w:pPr>
      <w:hyperlink w:anchor="_Toc458763602" w:history="1">
        <w:r w:rsidR="0096799E" w:rsidRPr="00E558AE">
          <w:rPr>
            <w:rStyle w:val="a8"/>
            <w:noProof/>
          </w:rPr>
          <w:t>7.3.1</w:t>
        </w:r>
        <w:r w:rsidR="0096799E" w:rsidRPr="00E558AE">
          <w:rPr>
            <w:rStyle w:val="a8"/>
            <w:rFonts w:hint="eastAsia"/>
            <w:noProof/>
          </w:rPr>
          <w:t>错误码对应的错误描述难理解怎么办？</w:t>
        </w:r>
        <w:r w:rsidR="0096799E">
          <w:rPr>
            <w:noProof/>
            <w:webHidden/>
          </w:rPr>
          <w:tab/>
        </w:r>
        <w:r>
          <w:rPr>
            <w:noProof/>
            <w:webHidden/>
          </w:rPr>
          <w:fldChar w:fldCharType="begin"/>
        </w:r>
        <w:r w:rsidR="0096799E">
          <w:rPr>
            <w:noProof/>
            <w:webHidden/>
          </w:rPr>
          <w:instrText xml:space="preserve"> PAGEREF _Toc458763602 \h </w:instrText>
        </w:r>
        <w:r>
          <w:rPr>
            <w:noProof/>
            <w:webHidden/>
          </w:rPr>
        </w:r>
        <w:r>
          <w:rPr>
            <w:noProof/>
            <w:webHidden/>
          </w:rPr>
          <w:fldChar w:fldCharType="separate"/>
        </w:r>
        <w:r w:rsidR="0096799E">
          <w:rPr>
            <w:noProof/>
            <w:webHidden/>
          </w:rPr>
          <w:t>159</w:t>
        </w:r>
        <w:r>
          <w:rPr>
            <w:noProof/>
            <w:webHidden/>
          </w:rPr>
          <w:fldChar w:fldCharType="end"/>
        </w:r>
      </w:hyperlink>
    </w:p>
    <w:p w:rsidR="0037531D" w:rsidRDefault="0026413A">
      <w:r>
        <w:fldChar w:fldCharType="end"/>
      </w:r>
    </w:p>
    <w:p w:rsidR="0037531D" w:rsidRDefault="0037531D"/>
    <w:p w:rsidR="0037531D" w:rsidRDefault="0037531D">
      <w:pPr>
        <w:sectPr w:rsidR="0037531D">
          <w:footerReference w:type="default" r:id="rId9"/>
          <w:pgSz w:w="11906" w:h="16838"/>
          <w:pgMar w:top="1440" w:right="1797" w:bottom="1440" w:left="1797" w:header="851" w:footer="992" w:gutter="0"/>
          <w:pgNumType w:fmt="lowerRoman" w:start="1"/>
          <w:cols w:space="720"/>
          <w:docGrid w:type="lines" w:linePitch="312"/>
        </w:sectPr>
      </w:pPr>
      <w:bookmarkStart w:id="14" w:name="_Toc243103611"/>
      <w:bookmarkStart w:id="15" w:name="_Toc330993892"/>
      <w:bookmarkStart w:id="16" w:name="_Toc205724170"/>
      <w:bookmarkEnd w:id="0"/>
      <w:bookmarkEnd w:id="1"/>
      <w:bookmarkEnd w:id="2"/>
    </w:p>
    <w:p w:rsidR="0037531D" w:rsidRDefault="0037531D">
      <w:pPr>
        <w:pStyle w:val="1"/>
      </w:pPr>
      <w:bookmarkStart w:id="17" w:name="_Toc381258106"/>
      <w:bookmarkStart w:id="18" w:name="_Toc381368057"/>
      <w:bookmarkStart w:id="19" w:name="_Toc382472163"/>
      <w:bookmarkStart w:id="20" w:name="_Toc458763502"/>
      <w:r>
        <w:rPr>
          <w:rFonts w:hint="eastAsia"/>
        </w:rPr>
        <w:lastRenderedPageBreak/>
        <w:t>概</w:t>
      </w:r>
      <w:r>
        <w:t>述</w:t>
      </w:r>
      <w:bookmarkEnd w:id="17"/>
      <w:bookmarkEnd w:id="18"/>
      <w:bookmarkEnd w:id="19"/>
      <w:bookmarkEnd w:id="20"/>
    </w:p>
    <w:p w:rsidR="0037531D" w:rsidRDefault="0037531D">
      <w:pPr>
        <w:pStyle w:val="2"/>
      </w:pPr>
      <w:bookmarkStart w:id="21" w:name="_Toc381258107"/>
      <w:bookmarkStart w:id="22" w:name="_Toc381368058"/>
      <w:bookmarkStart w:id="23" w:name="_Toc382472164"/>
      <w:bookmarkStart w:id="24" w:name="_Toc458763503"/>
      <w:r>
        <w:rPr>
          <w:rFonts w:hint="eastAsia"/>
        </w:rPr>
        <w:t>目标和范围</w:t>
      </w:r>
      <w:bookmarkEnd w:id="21"/>
      <w:bookmarkEnd w:id="22"/>
      <w:bookmarkEnd w:id="23"/>
      <w:bookmarkEnd w:id="24"/>
    </w:p>
    <w:p w:rsidR="0037531D" w:rsidRDefault="0037531D">
      <w:r>
        <w:rPr>
          <w:rFonts w:hint="eastAsia"/>
        </w:rPr>
        <w:tab/>
      </w:r>
      <w:r>
        <w:rPr>
          <w:rFonts w:hint="eastAsia"/>
        </w:rPr>
        <w:t>本文档详细描述</w:t>
      </w:r>
      <w:r w:rsidR="00963BFF">
        <w:rPr>
          <w:rFonts w:ascii="宋体" w:hAnsi="宋体" w:hint="eastAsia"/>
        </w:rPr>
        <w:t>黄金交易二级系统渠道</w:t>
      </w:r>
      <w:r>
        <w:rPr>
          <w:rFonts w:ascii="宋体" w:hAnsi="宋体" w:cs="宋体" w:hint="eastAsia"/>
          <w:kern w:val="0"/>
        </w:rPr>
        <w:t>接口标准的定义</w:t>
      </w:r>
      <w:r>
        <w:rPr>
          <w:rFonts w:hint="eastAsia"/>
        </w:rPr>
        <w:t>，本文将作为</w:t>
      </w:r>
      <w:r w:rsidR="00963BFF">
        <w:rPr>
          <w:rFonts w:ascii="宋体" w:hAnsi="宋体" w:hint="eastAsia"/>
        </w:rPr>
        <w:t>黄金交易二级系统</w:t>
      </w:r>
      <w:r>
        <w:rPr>
          <w:rFonts w:ascii="宋体" w:hAnsi="宋体" w:cs="宋体" w:hint="eastAsia"/>
          <w:kern w:val="0"/>
        </w:rPr>
        <w:t>与</w:t>
      </w:r>
      <w:r w:rsidR="00963BFF">
        <w:rPr>
          <w:rFonts w:ascii="宋体" w:hAnsi="宋体" w:cs="宋体" w:hint="eastAsia"/>
          <w:kern w:val="0"/>
        </w:rPr>
        <w:t>渠道</w:t>
      </w:r>
      <w:r>
        <w:rPr>
          <w:rFonts w:hint="eastAsia"/>
        </w:rPr>
        <w:t>进行接口交互的依据，并且将来需要通过协议接口接入</w:t>
      </w:r>
      <w:r w:rsidR="00963BFF">
        <w:rPr>
          <w:rFonts w:hint="eastAsia"/>
        </w:rPr>
        <w:t>黄金交易二级系统</w:t>
      </w:r>
      <w:r>
        <w:rPr>
          <w:rFonts w:hint="eastAsia"/>
        </w:rPr>
        <w:t>将以此文档作为接口开发的依据。</w:t>
      </w:r>
    </w:p>
    <w:p w:rsidR="002F3597" w:rsidRDefault="002F3597">
      <w:r>
        <w:rPr>
          <w:rFonts w:hint="eastAsia"/>
        </w:rPr>
        <w:tab/>
      </w:r>
      <w:r>
        <w:rPr>
          <w:rFonts w:hint="eastAsia"/>
        </w:rPr>
        <w:t>本文档描述了两种协议方式：</w:t>
      </w:r>
      <w:r>
        <w:rPr>
          <w:rFonts w:hint="eastAsia"/>
        </w:rPr>
        <w:t>HTTP</w:t>
      </w:r>
      <w:r>
        <w:rPr>
          <w:rFonts w:hint="eastAsia"/>
        </w:rPr>
        <w:t>协议方式和</w:t>
      </w:r>
      <w:r>
        <w:rPr>
          <w:rFonts w:hint="eastAsia"/>
        </w:rPr>
        <w:t xml:space="preserve"> SOCKET</w:t>
      </w:r>
      <w:r>
        <w:rPr>
          <w:rFonts w:hint="eastAsia"/>
        </w:rPr>
        <w:t>协议方式。开发者根据</w:t>
      </w:r>
      <w:r w:rsidR="001E4095">
        <w:rPr>
          <w:rFonts w:hint="eastAsia"/>
        </w:rPr>
        <w:t>选择的协议方式，查看相应的章节说明。第四章报文体说明对于两种协议方式都通用。</w:t>
      </w:r>
    </w:p>
    <w:p w:rsidR="0037531D" w:rsidRDefault="0037531D">
      <w:pPr>
        <w:pStyle w:val="2"/>
      </w:pPr>
      <w:bookmarkStart w:id="25" w:name="_Toc381258108"/>
      <w:bookmarkStart w:id="26" w:name="_Toc381368059"/>
      <w:bookmarkStart w:id="27" w:name="_Toc382472165"/>
      <w:bookmarkStart w:id="28" w:name="_Toc458763504"/>
      <w:r>
        <w:rPr>
          <w:rFonts w:hint="eastAsia"/>
        </w:rPr>
        <w:t>文档读者</w:t>
      </w:r>
      <w:bookmarkEnd w:id="25"/>
      <w:bookmarkEnd w:id="26"/>
      <w:bookmarkEnd w:id="27"/>
      <w:bookmarkEnd w:id="28"/>
    </w:p>
    <w:p w:rsidR="0037531D" w:rsidRDefault="0037531D">
      <w:pPr>
        <w:pStyle w:val="aff9"/>
        <w:ind w:firstLine="480"/>
      </w:pPr>
      <w:r>
        <w:rPr>
          <w:rFonts w:hint="eastAsia"/>
        </w:rPr>
        <w:t>本接口标准说明书的适用读者为：</w:t>
      </w:r>
      <w:r w:rsidR="001C58F4">
        <w:rPr>
          <w:rFonts w:hint="eastAsia"/>
        </w:rPr>
        <w:t>黄金交易二级系统开发人员、渠道开发人员。</w:t>
      </w:r>
    </w:p>
    <w:p w:rsidR="0037531D" w:rsidRDefault="0037531D">
      <w:pPr>
        <w:pStyle w:val="2"/>
      </w:pPr>
      <w:bookmarkStart w:id="29" w:name="_Toc381368060"/>
      <w:bookmarkStart w:id="30" w:name="_Toc381258109"/>
      <w:bookmarkStart w:id="31" w:name="_Toc382472166"/>
      <w:bookmarkStart w:id="32" w:name="_Toc458763505"/>
      <w:r>
        <w:rPr>
          <w:rFonts w:hint="eastAsia"/>
        </w:rPr>
        <w:t>名词</w:t>
      </w:r>
      <w:bookmarkEnd w:id="29"/>
      <w:bookmarkEnd w:id="30"/>
      <w:r>
        <w:rPr>
          <w:rFonts w:hint="eastAsia"/>
        </w:rPr>
        <w:t>解释</w:t>
      </w:r>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6237"/>
      </w:tblGrid>
      <w:tr w:rsidR="00AD1CA2" w:rsidTr="00AD1CA2">
        <w:tc>
          <w:tcPr>
            <w:tcW w:w="2235" w:type="dxa"/>
          </w:tcPr>
          <w:p w:rsidR="00AD1CA2" w:rsidRDefault="00AD1CA2" w:rsidP="0037531D">
            <w:pPr>
              <w:pStyle w:val="aff9"/>
              <w:widowControl w:val="0"/>
              <w:ind w:firstLine="480"/>
              <w:jc w:val="both"/>
            </w:pPr>
            <w:r>
              <w:rPr>
                <w:rFonts w:hint="eastAsia"/>
              </w:rPr>
              <w:t>名词定义</w:t>
            </w:r>
          </w:p>
        </w:tc>
        <w:tc>
          <w:tcPr>
            <w:tcW w:w="6237" w:type="dxa"/>
          </w:tcPr>
          <w:p w:rsidR="00AD1CA2" w:rsidRDefault="00AD1CA2" w:rsidP="0037531D">
            <w:pPr>
              <w:pStyle w:val="aff9"/>
              <w:widowControl w:val="0"/>
              <w:ind w:firstLine="480"/>
              <w:jc w:val="both"/>
            </w:pPr>
            <w:r>
              <w:rPr>
                <w:rFonts w:hint="eastAsia"/>
              </w:rPr>
              <w:t>解释说明</w:t>
            </w:r>
          </w:p>
        </w:tc>
      </w:tr>
      <w:tr w:rsidR="00AD1CA2" w:rsidTr="00AD1CA2">
        <w:tc>
          <w:tcPr>
            <w:tcW w:w="2235" w:type="dxa"/>
          </w:tcPr>
          <w:p w:rsidR="00AD1CA2" w:rsidRDefault="00AD1CA2" w:rsidP="00A82E6B">
            <w:r w:rsidRPr="0037383C">
              <w:rPr>
                <w:rFonts w:hint="eastAsia"/>
              </w:rPr>
              <w:t>客户号</w:t>
            </w:r>
          </w:p>
          <w:p w:rsidR="00AD1CA2" w:rsidRPr="0037383C" w:rsidRDefault="00AD1CA2" w:rsidP="00A82E6B">
            <w:r>
              <w:rPr>
                <w:rFonts w:hint="eastAsia"/>
              </w:rPr>
              <w:t>acct_no</w:t>
            </w:r>
          </w:p>
        </w:tc>
        <w:tc>
          <w:tcPr>
            <w:tcW w:w="6237" w:type="dxa"/>
          </w:tcPr>
          <w:p w:rsidR="00AD1CA2" w:rsidRPr="0037383C" w:rsidRDefault="00AD1CA2" w:rsidP="00A82E6B">
            <w:r w:rsidRPr="0037383C">
              <w:rPr>
                <w:rFonts w:hint="eastAsia"/>
              </w:rPr>
              <w:t>代表客户在黄金交易系统中的唯一身份标识</w:t>
            </w:r>
            <w:r w:rsidRPr="0037383C">
              <w:rPr>
                <w:rFonts w:hint="eastAsia"/>
              </w:rPr>
              <w:t>ID</w:t>
            </w:r>
            <w:r w:rsidRPr="0037383C">
              <w:rPr>
                <w:rFonts w:hint="eastAsia"/>
              </w:rPr>
              <w:t>，</w:t>
            </w:r>
            <w:r>
              <w:rPr>
                <w:rFonts w:hint="eastAsia"/>
              </w:rPr>
              <w:t>不一定</w:t>
            </w:r>
            <w:r w:rsidRPr="0037383C">
              <w:rPr>
                <w:rFonts w:hint="eastAsia"/>
              </w:rPr>
              <w:t>与上海黄金交易所生成的客户黄金交易编码相同。</w:t>
            </w:r>
          </w:p>
        </w:tc>
      </w:tr>
      <w:tr w:rsidR="00AD1CA2" w:rsidRPr="002767C1" w:rsidTr="00AD1CA2">
        <w:tc>
          <w:tcPr>
            <w:tcW w:w="2235" w:type="dxa"/>
          </w:tcPr>
          <w:p w:rsidR="00AD1CA2" w:rsidRDefault="00AD1CA2" w:rsidP="00A82E6B">
            <w:r>
              <w:rPr>
                <w:rFonts w:hint="eastAsia"/>
              </w:rPr>
              <w:t>黄金交易编码</w:t>
            </w:r>
          </w:p>
          <w:p w:rsidR="00AD1CA2" w:rsidRPr="0037383C" w:rsidRDefault="00AD1CA2" w:rsidP="00A82E6B">
            <w:r>
              <w:rPr>
                <w:rFonts w:hint="eastAsia"/>
              </w:rPr>
              <w:t>cust_id</w:t>
            </w:r>
          </w:p>
        </w:tc>
        <w:tc>
          <w:tcPr>
            <w:tcW w:w="6237" w:type="dxa"/>
          </w:tcPr>
          <w:p w:rsidR="00AD1CA2" w:rsidRPr="0037383C" w:rsidRDefault="00AD1CA2" w:rsidP="00A82E6B">
            <w:r w:rsidRPr="0037383C">
              <w:rPr>
                <w:rFonts w:hint="eastAsia"/>
              </w:rPr>
              <w:t>上海黄金交易所生成的客户黄金交易编码</w:t>
            </w:r>
            <w:r>
              <w:rPr>
                <w:rFonts w:hint="eastAsia"/>
              </w:rPr>
              <w:t>，黄金交易编码和席位代码联合可以唯一确定一个客户。</w:t>
            </w:r>
          </w:p>
        </w:tc>
      </w:tr>
      <w:tr w:rsidR="00AD1CA2" w:rsidRPr="002767C1" w:rsidTr="00AD1CA2">
        <w:tc>
          <w:tcPr>
            <w:tcW w:w="2235" w:type="dxa"/>
          </w:tcPr>
          <w:p w:rsidR="00AD1CA2" w:rsidRDefault="00AD1CA2" w:rsidP="00A82E6B">
            <w:r>
              <w:rPr>
                <w:rFonts w:hint="eastAsia"/>
              </w:rPr>
              <w:t>席位代码</w:t>
            </w:r>
          </w:p>
          <w:p w:rsidR="00AD1CA2" w:rsidRDefault="00AD1CA2" w:rsidP="00A82E6B">
            <w:r>
              <w:rPr>
                <w:rFonts w:hint="eastAsia"/>
              </w:rPr>
              <w:t>member_id</w:t>
            </w:r>
          </w:p>
        </w:tc>
        <w:tc>
          <w:tcPr>
            <w:tcW w:w="6237" w:type="dxa"/>
          </w:tcPr>
          <w:p w:rsidR="00AD1CA2" w:rsidRPr="0037383C" w:rsidRDefault="00AD1CA2" w:rsidP="00A82E6B">
            <w:r w:rsidRPr="0037383C">
              <w:rPr>
                <w:rFonts w:hint="eastAsia"/>
              </w:rPr>
              <w:t>上海黄金交易所</w:t>
            </w:r>
            <w:r>
              <w:rPr>
                <w:rFonts w:hint="eastAsia"/>
              </w:rPr>
              <w:t>为每个会员分配不同的席位代码，客户绑定到席位下。黄金交易编码和席位代码联合可以唯一确定一个客户。</w:t>
            </w:r>
          </w:p>
        </w:tc>
      </w:tr>
      <w:tr w:rsidR="00AD1CA2" w:rsidRPr="002767C1" w:rsidTr="00AD1CA2">
        <w:tc>
          <w:tcPr>
            <w:tcW w:w="2235" w:type="dxa"/>
          </w:tcPr>
          <w:p w:rsidR="00AD1CA2" w:rsidRDefault="00AD1CA2" w:rsidP="00A82E6B">
            <w:r>
              <w:rPr>
                <w:rFonts w:hint="eastAsia"/>
              </w:rPr>
              <w:t>银行代码</w:t>
            </w:r>
          </w:p>
          <w:p w:rsidR="00AD1CA2" w:rsidRDefault="00AD1CA2" w:rsidP="00A82E6B">
            <w:r>
              <w:t>bank_no</w:t>
            </w:r>
          </w:p>
        </w:tc>
        <w:tc>
          <w:tcPr>
            <w:tcW w:w="6237" w:type="dxa"/>
          </w:tcPr>
          <w:p w:rsidR="00AD1CA2" w:rsidRPr="0037383C" w:rsidRDefault="00AD1CA2" w:rsidP="00A82E6B">
            <w:r>
              <w:rPr>
                <w:rFonts w:hint="eastAsia"/>
              </w:rPr>
              <w:t>代表不同银行在黄金交易系统中的唯一身份标识</w:t>
            </w:r>
            <w:r>
              <w:rPr>
                <w:rFonts w:hint="eastAsia"/>
              </w:rPr>
              <w:t>ID</w:t>
            </w:r>
            <w:r>
              <w:rPr>
                <w:rFonts w:hint="eastAsia"/>
              </w:rPr>
              <w:t>，</w:t>
            </w:r>
          </w:p>
        </w:tc>
      </w:tr>
      <w:tr w:rsidR="00AD1CA2" w:rsidTr="00AD1CA2">
        <w:tc>
          <w:tcPr>
            <w:tcW w:w="2235" w:type="dxa"/>
          </w:tcPr>
          <w:p w:rsidR="00AD1CA2" w:rsidRDefault="00AD1CA2" w:rsidP="00A82E6B">
            <w:r w:rsidRPr="0037383C">
              <w:rPr>
                <w:rFonts w:hint="eastAsia"/>
              </w:rPr>
              <w:t>银行账号</w:t>
            </w:r>
          </w:p>
          <w:p w:rsidR="00AD1CA2" w:rsidRPr="0037383C" w:rsidRDefault="00AD1CA2" w:rsidP="00A82E6B">
            <w:pPr>
              <w:rPr>
                <w:noProof/>
              </w:rPr>
            </w:pPr>
            <w:r>
              <w:rPr>
                <w:noProof/>
              </w:rPr>
              <w:t>a</w:t>
            </w:r>
            <w:r w:rsidRPr="0037383C">
              <w:rPr>
                <w:noProof/>
              </w:rPr>
              <w:t>ccount_no</w:t>
            </w:r>
          </w:p>
        </w:tc>
        <w:tc>
          <w:tcPr>
            <w:tcW w:w="6237" w:type="dxa"/>
          </w:tcPr>
          <w:p w:rsidR="00AD1CA2" w:rsidRPr="0037383C" w:rsidRDefault="00AD1CA2" w:rsidP="00D45FBF">
            <w:r w:rsidRPr="0037383C">
              <w:rPr>
                <w:rFonts w:hint="eastAsia"/>
              </w:rPr>
              <w:t>客户在</w:t>
            </w:r>
            <w:r>
              <w:rPr>
                <w:rFonts w:hint="eastAsia"/>
              </w:rPr>
              <w:t>一个</w:t>
            </w:r>
            <w:r w:rsidRPr="0037383C">
              <w:rPr>
                <w:rFonts w:hint="eastAsia"/>
              </w:rPr>
              <w:t>银行主机</w:t>
            </w:r>
            <w:r>
              <w:rPr>
                <w:rFonts w:hint="eastAsia"/>
              </w:rPr>
              <w:t>内</w:t>
            </w:r>
            <w:r w:rsidRPr="0037383C">
              <w:rPr>
                <w:rFonts w:hint="eastAsia"/>
              </w:rPr>
              <w:t>的唯一身份标识</w:t>
            </w:r>
            <w:r w:rsidRPr="0037383C">
              <w:rPr>
                <w:rFonts w:hint="eastAsia"/>
              </w:rPr>
              <w:t>ID</w:t>
            </w:r>
            <w:r>
              <w:rPr>
                <w:rFonts w:hint="eastAsia"/>
              </w:rPr>
              <w:t>。银行代码和银行账号联合可以唯一确定一个客户。</w:t>
            </w:r>
          </w:p>
        </w:tc>
      </w:tr>
      <w:tr w:rsidR="00AD1CA2" w:rsidTr="00AD1CA2">
        <w:tc>
          <w:tcPr>
            <w:tcW w:w="2235" w:type="dxa"/>
          </w:tcPr>
          <w:p w:rsidR="00AD1CA2" w:rsidRDefault="00AD1CA2" w:rsidP="00A82E6B">
            <w:r w:rsidRPr="0037383C">
              <w:rPr>
                <w:rFonts w:hint="eastAsia"/>
              </w:rPr>
              <w:t>本地报单号</w:t>
            </w:r>
          </w:p>
          <w:p w:rsidR="00AD1CA2" w:rsidRPr="0037383C" w:rsidRDefault="00AD1CA2" w:rsidP="00A82E6B">
            <w:r>
              <w:rPr>
                <w:rFonts w:hint="eastAsia"/>
              </w:rPr>
              <w:lastRenderedPageBreak/>
              <w:t>local_order_no</w:t>
            </w:r>
          </w:p>
        </w:tc>
        <w:tc>
          <w:tcPr>
            <w:tcW w:w="6237" w:type="dxa"/>
          </w:tcPr>
          <w:p w:rsidR="00AD1CA2" w:rsidRPr="0037383C" w:rsidRDefault="00AD1CA2" w:rsidP="00A82E6B">
            <w:r w:rsidRPr="0037383C">
              <w:rPr>
                <w:rFonts w:hint="eastAsia"/>
              </w:rPr>
              <w:lastRenderedPageBreak/>
              <w:t>交易委托时黄金交易系统内部生成的报单唯一标识</w:t>
            </w:r>
            <w:r w:rsidRPr="0037383C">
              <w:rPr>
                <w:rFonts w:hint="eastAsia"/>
              </w:rPr>
              <w:t>ID</w:t>
            </w:r>
            <w:r w:rsidRPr="0037383C">
              <w:rPr>
                <w:rFonts w:hint="eastAsia"/>
              </w:rPr>
              <w:t>，与</w:t>
            </w:r>
            <w:r w:rsidRPr="0037383C">
              <w:rPr>
                <w:rFonts w:hint="eastAsia"/>
              </w:rPr>
              <w:lastRenderedPageBreak/>
              <w:t>一期系统的“合同号”相似。</w:t>
            </w:r>
          </w:p>
        </w:tc>
      </w:tr>
      <w:tr w:rsidR="00AD1CA2" w:rsidTr="00AD1CA2">
        <w:tc>
          <w:tcPr>
            <w:tcW w:w="2235" w:type="dxa"/>
          </w:tcPr>
          <w:p w:rsidR="00AD1CA2" w:rsidRDefault="00AD1CA2" w:rsidP="00A82E6B">
            <w:r w:rsidRPr="0037383C">
              <w:rPr>
                <w:rFonts w:hint="eastAsia"/>
              </w:rPr>
              <w:lastRenderedPageBreak/>
              <w:t>报单号</w:t>
            </w:r>
          </w:p>
          <w:p w:rsidR="00AD1CA2" w:rsidRPr="0037383C" w:rsidRDefault="00AD1CA2" w:rsidP="00A82E6B">
            <w:r>
              <w:rPr>
                <w:rFonts w:hint="eastAsia"/>
              </w:rPr>
              <w:t>order_no</w:t>
            </w:r>
          </w:p>
        </w:tc>
        <w:tc>
          <w:tcPr>
            <w:tcW w:w="6237" w:type="dxa"/>
          </w:tcPr>
          <w:p w:rsidR="00AD1CA2" w:rsidRPr="0037383C" w:rsidRDefault="00AD1CA2" w:rsidP="00A82E6B">
            <w:r w:rsidRPr="0037383C">
              <w:rPr>
                <w:rFonts w:hint="eastAsia"/>
              </w:rPr>
              <w:t>二级系统将客户的交易委托转发至交易所主机系统后，交易所主机系统生成的报单唯一标识</w:t>
            </w:r>
            <w:r w:rsidRPr="0037383C">
              <w:rPr>
                <w:rFonts w:hint="eastAsia"/>
              </w:rPr>
              <w:t>ID</w:t>
            </w:r>
            <w:r w:rsidRPr="0037383C">
              <w:rPr>
                <w:rFonts w:hint="eastAsia"/>
              </w:rPr>
              <w:t>。该号可用在报单查询和撤单上。</w:t>
            </w:r>
          </w:p>
        </w:tc>
      </w:tr>
      <w:tr w:rsidR="00AD1CA2" w:rsidTr="00AD1CA2">
        <w:tc>
          <w:tcPr>
            <w:tcW w:w="2235" w:type="dxa"/>
          </w:tcPr>
          <w:p w:rsidR="00AD1CA2" w:rsidRDefault="00AD1CA2" w:rsidP="00A82E6B">
            <w:r w:rsidRPr="0037383C">
              <w:rPr>
                <w:rFonts w:hint="eastAsia"/>
              </w:rPr>
              <w:t>代理机构</w:t>
            </w:r>
          </w:p>
          <w:p w:rsidR="00AD1CA2" w:rsidRDefault="00AD1CA2" w:rsidP="00A82E6B">
            <w:r>
              <w:rPr>
                <w:rFonts w:hint="eastAsia"/>
              </w:rPr>
              <w:t>branch_id</w:t>
            </w:r>
          </w:p>
        </w:tc>
        <w:tc>
          <w:tcPr>
            <w:tcW w:w="6237" w:type="dxa"/>
          </w:tcPr>
          <w:p w:rsidR="00AD1CA2" w:rsidRPr="0037383C" w:rsidRDefault="00AD1CA2" w:rsidP="00A82E6B">
            <w:r>
              <w:rPr>
                <w:rFonts w:hint="eastAsia"/>
              </w:rPr>
              <w:t>银行网点或代理商的机构编号</w:t>
            </w:r>
          </w:p>
        </w:tc>
      </w:tr>
      <w:tr w:rsidR="00AD1CA2" w:rsidTr="00AD1CA2">
        <w:tc>
          <w:tcPr>
            <w:tcW w:w="2235" w:type="dxa"/>
          </w:tcPr>
          <w:p w:rsidR="00AD1CA2" w:rsidRDefault="00AD1CA2" w:rsidP="00A82E6B">
            <w:r>
              <w:rPr>
                <w:rFonts w:hint="eastAsia"/>
              </w:rPr>
              <w:t>交易日</w:t>
            </w:r>
          </w:p>
          <w:p w:rsidR="00EC73BB" w:rsidRPr="0037383C" w:rsidRDefault="00EC73BB" w:rsidP="00A82E6B">
            <w:r>
              <w:rPr>
                <w:rFonts w:hint="eastAsia"/>
              </w:rPr>
              <w:t>exch_date</w:t>
            </w:r>
          </w:p>
        </w:tc>
        <w:tc>
          <w:tcPr>
            <w:tcW w:w="6237" w:type="dxa"/>
          </w:tcPr>
          <w:p w:rsidR="00AD1CA2" w:rsidRDefault="00AD1CA2" w:rsidP="0066499A">
            <w:pPr>
              <w:rPr>
                <w:rFonts w:ascii="宋体" w:hAnsi="宋体"/>
                <w:bCs/>
                <w:noProof/>
                <w:sz w:val="21"/>
                <w:szCs w:val="21"/>
              </w:rPr>
            </w:pPr>
            <w:r>
              <w:rPr>
                <w:rFonts w:ascii="宋体" w:hAnsi="宋体" w:hint="eastAsia"/>
                <w:bCs/>
                <w:noProof/>
                <w:sz w:val="21"/>
                <w:szCs w:val="21"/>
              </w:rPr>
              <w:t>周一至周五，20：00至 次日16：40为一个交易日。</w:t>
            </w:r>
          </w:p>
          <w:p w:rsidR="00AD1CA2" w:rsidRDefault="00AD1CA2" w:rsidP="0066499A">
            <w:pPr>
              <w:rPr>
                <w:rFonts w:ascii="宋体" w:hAnsi="宋体"/>
                <w:bCs/>
                <w:noProof/>
                <w:sz w:val="21"/>
                <w:szCs w:val="21"/>
              </w:rPr>
            </w:pPr>
            <w:r>
              <w:rPr>
                <w:rFonts w:ascii="宋体" w:hAnsi="宋体" w:hint="eastAsia"/>
                <w:bCs/>
                <w:noProof/>
                <w:sz w:val="21"/>
                <w:szCs w:val="21"/>
              </w:rPr>
              <w:t>周五20：00至下周一16：40为一个交易日。</w:t>
            </w:r>
          </w:p>
          <w:p w:rsidR="00AD1CA2" w:rsidRPr="0066499A" w:rsidRDefault="00AD1CA2" w:rsidP="0066499A">
            <w:r>
              <w:rPr>
                <w:rFonts w:ascii="宋体" w:hAnsi="宋体" w:hint="eastAsia"/>
                <w:bCs/>
                <w:noProof/>
                <w:sz w:val="21"/>
                <w:szCs w:val="21"/>
              </w:rPr>
              <w:t>如发生变化请以交易所公告为准。</w:t>
            </w:r>
          </w:p>
        </w:tc>
      </w:tr>
      <w:tr w:rsidR="00AD1CA2" w:rsidTr="00AD1CA2">
        <w:tc>
          <w:tcPr>
            <w:tcW w:w="2235" w:type="dxa"/>
          </w:tcPr>
          <w:p w:rsidR="00AD1CA2" w:rsidRPr="0037383C" w:rsidRDefault="00AD1CA2" w:rsidP="00A82E6B">
            <w:r>
              <w:rPr>
                <w:rFonts w:hint="eastAsia"/>
              </w:rPr>
              <w:t>自然日</w:t>
            </w:r>
          </w:p>
        </w:tc>
        <w:tc>
          <w:tcPr>
            <w:tcW w:w="6237" w:type="dxa"/>
          </w:tcPr>
          <w:p w:rsidR="00AD1CA2" w:rsidRDefault="00AD1CA2" w:rsidP="00A82E6B">
            <w:r>
              <w:rPr>
                <w:rFonts w:hint="eastAsia"/>
              </w:rPr>
              <w:t>指正常的日期。</w:t>
            </w:r>
          </w:p>
        </w:tc>
      </w:tr>
      <w:tr w:rsidR="00AD1CA2" w:rsidTr="00AD1CA2">
        <w:tc>
          <w:tcPr>
            <w:tcW w:w="2235" w:type="dxa"/>
          </w:tcPr>
          <w:p w:rsidR="00AD1CA2" w:rsidRPr="0037383C" w:rsidRDefault="00AD1CA2" w:rsidP="00A82E6B">
            <w:r w:rsidRPr="007E32AE">
              <w:rPr>
                <w:rFonts w:hint="eastAsia"/>
              </w:rPr>
              <w:t>保证金</w:t>
            </w:r>
          </w:p>
        </w:tc>
        <w:tc>
          <w:tcPr>
            <w:tcW w:w="6237" w:type="dxa"/>
          </w:tcPr>
          <w:p w:rsidR="00AD1CA2" w:rsidRDefault="00AD1CA2" w:rsidP="00A82E6B">
            <w:r w:rsidRPr="005C56BF">
              <w:rPr>
                <w:rFonts w:ascii="宋体" w:hAnsi="宋体" w:hint="eastAsia"/>
                <w:bCs/>
                <w:noProof/>
                <w:sz w:val="21"/>
                <w:szCs w:val="21"/>
              </w:rPr>
              <w:t>是指客户进行黄金交易前必须预先缴纳、委托交易时将被立即冻结、成交时将被立即扣划的资金，分为可用保证金和可提保证金。可用保证金是客户可以用于委托交易的保证金，可提保证金是客户可以自主划回自身银行账户的保证金</w:t>
            </w:r>
          </w:p>
        </w:tc>
      </w:tr>
      <w:tr w:rsidR="00AD1CA2" w:rsidTr="00AD1CA2">
        <w:tc>
          <w:tcPr>
            <w:tcW w:w="2235" w:type="dxa"/>
          </w:tcPr>
          <w:p w:rsidR="00AD1CA2" w:rsidRPr="0037383C" w:rsidRDefault="00AD1CA2" w:rsidP="00A82E6B">
            <w:r w:rsidRPr="00F34ADB">
              <w:rPr>
                <w:rFonts w:hint="eastAsia"/>
              </w:rPr>
              <w:t>入金</w:t>
            </w:r>
          </w:p>
        </w:tc>
        <w:tc>
          <w:tcPr>
            <w:tcW w:w="6237" w:type="dxa"/>
          </w:tcPr>
          <w:p w:rsidR="00AD1CA2" w:rsidRDefault="00AD1CA2" w:rsidP="00A82E6B">
            <w:r w:rsidRPr="005C56BF">
              <w:rPr>
                <w:rFonts w:ascii="宋体" w:hAnsi="宋体" w:hint="eastAsia"/>
                <w:bCs/>
                <w:noProof/>
                <w:sz w:val="21"/>
                <w:szCs w:val="21"/>
              </w:rPr>
              <w:t>是指客户预缴保证金，即客户将自身银行账户的活期存款资金划</w:t>
            </w:r>
            <w:r>
              <w:rPr>
                <w:rFonts w:ascii="宋体" w:hAnsi="宋体" w:hint="eastAsia"/>
                <w:bCs/>
                <w:noProof/>
                <w:sz w:val="21"/>
                <w:szCs w:val="21"/>
              </w:rPr>
              <w:t>给二级系统</w:t>
            </w:r>
            <w:r w:rsidRPr="005C56BF">
              <w:rPr>
                <w:rFonts w:ascii="宋体" w:hAnsi="宋体" w:hint="eastAsia"/>
                <w:bCs/>
                <w:noProof/>
                <w:sz w:val="21"/>
                <w:szCs w:val="21"/>
              </w:rPr>
              <w:t>作为保证金，用于开展黄金交易</w:t>
            </w:r>
            <w:r>
              <w:rPr>
                <w:rFonts w:ascii="宋体" w:hAnsi="宋体" w:hint="eastAsia"/>
                <w:bCs/>
                <w:noProof/>
                <w:sz w:val="21"/>
                <w:szCs w:val="21"/>
              </w:rPr>
              <w:t>。</w:t>
            </w:r>
          </w:p>
        </w:tc>
      </w:tr>
      <w:tr w:rsidR="00AD1CA2" w:rsidTr="00AD1CA2">
        <w:tc>
          <w:tcPr>
            <w:tcW w:w="2235" w:type="dxa"/>
          </w:tcPr>
          <w:p w:rsidR="00AD1CA2" w:rsidRPr="0037383C" w:rsidRDefault="00AD1CA2" w:rsidP="00A82E6B">
            <w:r>
              <w:rPr>
                <w:rFonts w:hint="eastAsia"/>
              </w:rPr>
              <w:t>出金</w:t>
            </w:r>
          </w:p>
        </w:tc>
        <w:tc>
          <w:tcPr>
            <w:tcW w:w="6237" w:type="dxa"/>
          </w:tcPr>
          <w:p w:rsidR="00AD1CA2" w:rsidRDefault="00AD1CA2" w:rsidP="00A82E6B">
            <w:r w:rsidRPr="005C56BF">
              <w:rPr>
                <w:rFonts w:ascii="宋体" w:hAnsi="宋体" w:hint="eastAsia"/>
                <w:bCs/>
                <w:noProof/>
                <w:sz w:val="21"/>
                <w:szCs w:val="21"/>
              </w:rPr>
              <w:t>是指客户将可提保证金划回自身银行账户</w:t>
            </w:r>
            <w:r>
              <w:rPr>
                <w:rFonts w:ascii="宋体" w:hAnsi="宋体" w:hint="eastAsia"/>
                <w:bCs/>
                <w:noProof/>
                <w:sz w:val="21"/>
                <w:szCs w:val="21"/>
              </w:rPr>
              <w:t>。</w:t>
            </w:r>
          </w:p>
        </w:tc>
      </w:tr>
      <w:tr w:rsidR="00AD1CA2" w:rsidTr="00AD1CA2">
        <w:tc>
          <w:tcPr>
            <w:tcW w:w="2235" w:type="dxa"/>
          </w:tcPr>
          <w:p w:rsidR="00AD1CA2" w:rsidRDefault="00AD1CA2" w:rsidP="00A82E6B">
            <w:r w:rsidRPr="003C3CE4">
              <w:rPr>
                <w:rFonts w:hint="eastAsia"/>
              </w:rPr>
              <w:t>交易密码</w:t>
            </w:r>
          </w:p>
          <w:p w:rsidR="00AD1CA2" w:rsidRDefault="00AD1CA2" w:rsidP="00A82E6B">
            <w:r>
              <w:rPr>
                <w:rFonts w:hint="eastAsia"/>
              </w:rPr>
              <w:t>exch_pwd</w:t>
            </w:r>
          </w:p>
        </w:tc>
        <w:tc>
          <w:tcPr>
            <w:tcW w:w="6237" w:type="dxa"/>
          </w:tcPr>
          <w:p w:rsidR="00AD1CA2" w:rsidRPr="005C56BF" w:rsidRDefault="00AD1CA2" w:rsidP="00576C66">
            <w:pPr>
              <w:rPr>
                <w:rFonts w:ascii="宋体" w:hAnsi="宋体"/>
                <w:bCs/>
                <w:noProof/>
                <w:sz w:val="21"/>
                <w:szCs w:val="21"/>
              </w:rPr>
            </w:pPr>
            <w:r>
              <w:rPr>
                <w:rFonts w:ascii="宋体" w:hAnsi="宋体" w:hint="eastAsia"/>
                <w:bCs/>
                <w:noProof/>
                <w:sz w:val="21"/>
                <w:szCs w:val="21"/>
              </w:rPr>
              <w:t>是指客户</w:t>
            </w:r>
            <w:r w:rsidRPr="003C3CE4">
              <w:rPr>
                <w:rFonts w:ascii="宋体" w:hAnsi="宋体" w:hint="eastAsia"/>
                <w:bCs/>
                <w:noProof/>
                <w:sz w:val="21"/>
                <w:szCs w:val="21"/>
              </w:rPr>
              <w:t>登录的密码</w:t>
            </w:r>
            <w:r>
              <w:rPr>
                <w:rFonts w:ascii="宋体" w:hAnsi="宋体" w:hint="eastAsia"/>
                <w:bCs/>
                <w:noProof/>
                <w:sz w:val="21"/>
                <w:szCs w:val="21"/>
              </w:rPr>
              <w:t>，此密码成功后可进行除出入金操作外的所有业务。</w:t>
            </w:r>
            <w:r w:rsidR="00EE453B">
              <w:rPr>
                <w:rFonts w:ascii="宋体" w:hAnsi="宋体" w:hint="eastAsia"/>
                <w:bCs/>
                <w:noProof/>
                <w:sz w:val="21"/>
                <w:szCs w:val="21"/>
              </w:rPr>
              <w:t>32位MD5小写密文</w:t>
            </w:r>
          </w:p>
        </w:tc>
      </w:tr>
      <w:tr w:rsidR="00AD1CA2" w:rsidTr="00AD1CA2">
        <w:tc>
          <w:tcPr>
            <w:tcW w:w="2235" w:type="dxa"/>
          </w:tcPr>
          <w:p w:rsidR="00AD1CA2" w:rsidRDefault="00AD1CA2" w:rsidP="00A82E6B">
            <w:r w:rsidRPr="003C3CE4">
              <w:rPr>
                <w:rFonts w:hint="eastAsia"/>
              </w:rPr>
              <w:t>资金密码</w:t>
            </w:r>
          </w:p>
          <w:p w:rsidR="00AD1CA2" w:rsidRPr="003C3CE4" w:rsidRDefault="00AD1CA2" w:rsidP="00A82E6B">
            <w:r>
              <w:rPr>
                <w:rFonts w:hint="eastAsia"/>
              </w:rPr>
              <w:t>fund_pwd</w:t>
            </w:r>
          </w:p>
        </w:tc>
        <w:tc>
          <w:tcPr>
            <w:tcW w:w="6237" w:type="dxa"/>
          </w:tcPr>
          <w:p w:rsidR="00AD1CA2" w:rsidRPr="005C56BF" w:rsidRDefault="00AD1CA2" w:rsidP="003C3CE4">
            <w:pPr>
              <w:rPr>
                <w:rFonts w:ascii="宋体" w:hAnsi="宋体"/>
                <w:bCs/>
                <w:noProof/>
                <w:sz w:val="21"/>
                <w:szCs w:val="21"/>
              </w:rPr>
            </w:pPr>
            <w:r w:rsidRPr="003C3CE4">
              <w:rPr>
                <w:rFonts w:ascii="宋体" w:hAnsi="宋体" w:hint="eastAsia"/>
                <w:bCs/>
                <w:noProof/>
                <w:sz w:val="21"/>
                <w:szCs w:val="21"/>
              </w:rPr>
              <w:t>是指客户办理入金和出金的密码</w:t>
            </w:r>
            <w:r w:rsidR="00B52237">
              <w:rPr>
                <w:rFonts w:ascii="宋体" w:hAnsi="宋体" w:hint="eastAsia"/>
                <w:bCs/>
                <w:noProof/>
                <w:sz w:val="21"/>
                <w:szCs w:val="21"/>
              </w:rPr>
              <w:t>。32位MD5小写密文</w:t>
            </w:r>
          </w:p>
        </w:tc>
      </w:tr>
      <w:tr w:rsidR="00AD1CA2" w:rsidRPr="00405643" w:rsidTr="00AD1CA2">
        <w:tc>
          <w:tcPr>
            <w:tcW w:w="2235" w:type="dxa"/>
          </w:tcPr>
          <w:p w:rsidR="00AD1CA2" w:rsidRDefault="00AD1CA2" w:rsidP="00A82E6B">
            <w:r>
              <w:rPr>
                <w:rFonts w:hint="eastAsia"/>
              </w:rPr>
              <w:t>交易市场类型</w:t>
            </w:r>
          </w:p>
          <w:p w:rsidR="00AD1CA2" w:rsidRPr="003C3CE4" w:rsidRDefault="00AD1CA2" w:rsidP="00A82E6B">
            <w:r w:rsidRPr="00966961">
              <w:t>market_id</w:t>
            </w:r>
          </w:p>
        </w:tc>
        <w:tc>
          <w:tcPr>
            <w:tcW w:w="6237" w:type="dxa"/>
          </w:tcPr>
          <w:p w:rsidR="00AD1CA2" w:rsidRDefault="00AD1CA2" w:rsidP="00412FC8">
            <w:pPr>
              <w:rPr>
                <w:rFonts w:ascii="宋体" w:hAnsi="宋体"/>
                <w:bCs/>
                <w:noProof/>
                <w:sz w:val="21"/>
                <w:szCs w:val="21"/>
              </w:rPr>
            </w:pPr>
            <w:r w:rsidRPr="00412FC8">
              <w:rPr>
                <w:rFonts w:ascii="宋体" w:hAnsi="宋体" w:hint="eastAsia"/>
                <w:bCs/>
                <w:noProof/>
                <w:sz w:val="21"/>
                <w:szCs w:val="21"/>
              </w:rPr>
              <w:t>根据交易方式不同， 交易所挂盘合约分为现货实盘合约</w:t>
            </w:r>
            <w:r>
              <w:rPr>
                <w:rFonts w:ascii="宋体" w:hAnsi="宋体" w:hint="eastAsia"/>
                <w:bCs/>
                <w:noProof/>
                <w:sz w:val="21"/>
                <w:szCs w:val="21"/>
              </w:rPr>
              <w:t>（简称现货市场）</w:t>
            </w:r>
            <w:r w:rsidRPr="00412FC8">
              <w:rPr>
                <w:rFonts w:ascii="宋体" w:hAnsi="宋体" w:hint="eastAsia"/>
                <w:bCs/>
                <w:noProof/>
                <w:sz w:val="21"/>
                <w:szCs w:val="21"/>
              </w:rPr>
              <w:t>、现货即期合约</w:t>
            </w:r>
            <w:r>
              <w:rPr>
                <w:rFonts w:ascii="宋体" w:hAnsi="宋体" w:hint="eastAsia"/>
                <w:bCs/>
                <w:noProof/>
                <w:sz w:val="21"/>
                <w:szCs w:val="21"/>
              </w:rPr>
              <w:t>（简称远期市场）</w:t>
            </w:r>
            <w:r w:rsidRPr="00412FC8">
              <w:rPr>
                <w:rFonts w:ascii="宋体" w:hAnsi="宋体" w:hint="eastAsia"/>
                <w:bCs/>
                <w:noProof/>
                <w:sz w:val="21"/>
                <w:szCs w:val="21"/>
              </w:rPr>
              <w:t>、现货延期交收合约</w:t>
            </w:r>
            <w:r>
              <w:rPr>
                <w:rFonts w:ascii="宋体" w:hAnsi="宋体" w:hint="eastAsia"/>
                <w:bCs/>
                <w:noProof/>
                <w:sz w:val="21"/>
                <w:szCs w:val="21"/>
              </w:rPr>
              <w:t>（简称延期市场）。</w:t>
            </w:r>
          </w:p>
          <w:p w:rsidR="00AD1CA2" w:rsidRDefault="00AD1CA2" w:rsidP="00412FC8">
            <w:pPr>
              <w:rPr>
                <w:rFonts w:ascii="宋体" w:hAnsi="宋体"/>
                <w:bCs/>
                <w:noProof/>
                <w:sz w:val="21"/>
                <w:szCs w:val="21"/>
              </w:rPr>
            </w:pPr>
            <w:r w:rsidRPr="002C32EB">
              <w:rPr>
                <w:rFonts w:ascii="宋体" w:hAnsi="宋体" w:hint="eastAsia"/>
                <w:bCs/>
                <w:noProof/>
                <w:sz w:val="21"/>
                <w:szCs w:val="21"/>
              </w:rPr>
              <w:t>现货实盘合约交易， 买方报价时必须有全额资金，卖方报价时交易账户中必须有相应的实物。报价后，对应的资金或实物即被冻结；</w:t>
            </w:r>
          </w:p>
          <w:p w:rsidR="00AD1CA2" w:rsidRDefault="00AD1CA2" w:rsidP="00412FC8">
            <w:pPr>
              <w:rPr>
                <w:rFonts w:ascii="宋体" w:hAnsi="宋体"/>
                <w:bCs/>
                <w:noProof/>
                <w:sz w:val="21"/>
                <w:szCs w:val="21"/>
              </w:rPr>
            </w:pPr>
          </w:p>
          <w:p w:rsidR="00AD1CA2" w:rsidRDefault="00AD1CA2" w:rsidP="00412FC8">
            <w:pPr>
              <w:rPr>
                <w:rFonts w:ascii="宋体" w:hAnsi="宋体"/>
                <w:bCs/>
                <w:noProof/>
                <w:sz w:val="21"/>
                <w:szCs w:val="21"/>
              </w:rPr>
            </w:pPr>
            <w:r w:rsidRPr="002C32EB">
              <w:rPr>
                <w:rFonts w:ascii="宋体" w:hAnsi="宋体" w:hint="eastAsia"/>
                <w:bCs/>
                <w:noProof/>
                <w:sz w:val="21"/>
                <w:szCs w:val="21"/>
              </w:rPr>
              <w:t>现货即期交易</w:t>
            </w:r>
            <w:r>
              <w:rPr>
                <w:rFonts w:ascii="宋体" w:hAnsi="宋体" w:hint="eastAsia"/>
                <w:bCs/>
                <w:noProof/>
                <w:sz w:val="21"/>
                <w:szCs w:val="21"/>
              </w:rPr>
              <w:t>，</w:t>
            </w:r>
            <w:r w:rsidRPr="002C32EB">
              <w:rPr>
                <w:rFonts w:ascii="宋体" w:hAnsi="宋体" w:hint="eastAsia"/>
                <w:bCs/>
                <w:noProof/>
                <w:sz w:val="21"/>
                <w:szCs w:val="21"/>
              </w:rPr>
              <w:t>客户进行买报价或卖报价时，必须有 20%的保证金</w:t>
            </w:r>
            <w:r>
              <w:rPr>
                <w:rFonts w:ascii="宋体" w:hAnsi="宋体" w:hint="eastAsia"/>
                <w:bCs/>
                <w:noProof/>
                <w:sz w:val="21"/>
                <w:szCs w:val="21"/>
              </w:rPr>
              <w:t>，</w:t>
            </w:r>
            <w:r w:rsidRPr="002C32EB">
              <w:rPr>
                <w:rFonts w:ascii="宋体" w:hAnsi="宋体" w:hint="eastAsia"/>
                <w:bCs/>
                <w:noProof/>
                <w:sz w:val="21"/>
                <w:szCs w:val="21"/>
              </w:rPr>
              <w:lastRenderedPageBreak/>
              <w:t>T+2 交易日</w:t>
            </w:r>
            <w:r>
              <w:rPr>
                <w:rFonts w:ascii="宋体" w:hAnsi="宋体" w:hint="eastAsia"/>
                <w:bCs/>
                <w:noProof/>
                <w:sz w:val="21"/>
                <w:szCs w:val="21"/>
              </w:rPr>
              <w:t>进行实物交割；</w:t>
            </w:r>
          </w:p>
          <w:p w:rsidR="00AD1CA2" w:rsidRDefault="00AD1CA2" w:rsidP="00412FC8">
            <w:pPr>
              <w:rPr>
                <w:rFonts w:ascii="宋体" w:hAnsi="宋体"/>
                <w:bCs/>
                <w:noProof/>
                <w:sz w:val="21"/>
                <w:szCs w:val="21"/>
              </w:rPr>
            </w:pPr>
          </w:p>
          <w:p w:rsidR="00AD1CA2" w:rsidRPr="002C32EB" w:rsidRDefault="00AD1CA2" w:rsidP="002C32EB">
            <w:pPr>
              <w:rPr>
                <w:rFonts w:ascii="宋体" w:hAnsi="宋体"/>
                <w:bCs/>
                <w:noProof/>
                <w:sz w:val="21"/>
                <w:szCs w:val="21"/>
              </w:rPr>
            </w:pPr>
            <w:r w:rsidRPr="002C32EB">
              <w:rPr>
                <w:rFonts w:ascii="宋体" w:hAnsi="宋体" w:hint="eastAsia"/>
                <w:bCs/>
                <w:noProof/>
                <w:sz w:val="21"/>
                <w:szCs w:val="21"/>
              </w:rPr>
              <w:t>现货延期交收交易</w:t>
            </w:r>
            <w:r>
              <w:rPr>
                <w:rFonts w:ascii="宋体" w:hAnsi="宋体" w:hint="eastAsia"/>
                <w:bCs/>
                <w:noProof/>
                <w:sz w:val="21"/>
                <w:szCs w:val="21"/>
              </w:rPr>
              <w:t>，</w:t>
            </w:r>
            <w:r w:rsidRPr="002C32EB">
              <w:rPr>
                <w:rFonts w:ascii="宋体" w:hAnsi="宋体" w:hint="eastAsia"/>
                <w:bCs/>
                <w:noProof/>
                <w:sz w:val="21"/>
                <w:szCs w:val="21"/>
              </w:rPr>
              <w:t>是指以支付保证金的形式在交易所集中买卖某种延期交收合约的交易活动，客户可以选择合约成交当日交割，也可以延期交割</w:t>
            </w:r>
          </w:p>
        </w:tc>
      </w:tr>
      <w:tr w:rsidR="00AD1CA2" w:rsidRPr="00405643" w:rsidTr="00AD1CA2">
        <w:tc>
          <w:tcPr>
            <w:tcW w:w="2235" w:type="dxa"/>
          </w:tcPr>
          <w:p w:rsidR="00AD1CA2" w:rsidRDefault="00AD1CA2" w:rsidP="00A82E6B">
            <w:r>
              <w:rPr>
                <w:rFonts w:hint="eastAsia"/>
              </w:rPr>
              <w:lastRenderedPageBreak/>
              <w:t>合约代码</w:t>
            </w:r>
          </w:p>
          <w:p w:rsidR="00AD1CA2" w:rsidRDefault="00AD1CA2" w:rsidP="00A82E6B">
            <w:r w:rsidRPr="00966961">
              <w:t>prod_code</w:t>
            </w:r>
          </w:p>
        </w:tc>
        <w:tc>
          <w:tcPr>
            <w:tcW w:w="6237" w:type="dxa"/>
          </w:tcPr>
          <w:p w:rsidR="00AD1CA2" w:rsidRDefault="00AD1CA2" w:rsidP="00412FC8">
            <w:pPr>
              <w:rPr>
                <w:rFonts w:ascii="宋体" w:hAnsi="宋体"/>
                <w:bCs/>
                <w:noProof/>
                <w:sz w:val="21"/>
                <w:szCs w:val="21"/>
              </w:rPr>
            </w:pPr>
            <w:r w:rsidRPr="005C56BF">
              <w:rPr>
                <w:rFonts w:ascii="宋体" w:hAnsi="宋体" w:hint="eastAsia"/>
                <w:bCs/>
                <w:noProof/>
                <w:sz w:val="21"/>
                <w:szCs w:val="21"/>
              </w:rPr>
              <w:t>是指上海黄金交易所用于区分不同交易品种的代码</w:t>
            </w:r>
            <w:r>
              <w:rPr>
                <w:rFonts w:ascii="宋体" w:hAnsi="宋体" w:hint="eastAsia"/>
                <w:bCs/>
                <w:noProof/>
                <w:sz w:val="21"/>
                <w:szCs w:val="21"/>
              </w:rPr>
              <w:t>。</w:t>
            </w:r>
          </w:p>
          <w:p w:rsidR="00AD1CA2" w:rsidRPr="00EF0144" w:rsidRDefault="00AD1CA2" w:rsidP="00EF0144">
            <w:pPr>
              <w:rPr>
                <w:rFonts w:ascii="宋体" w:hAnsi="宋体"/>
                <w:bCs/>
                <w:noProof/>
                <w:sz w:val="21"/>
                <w:szCs w:val="21"/>
              </w:rPr>
            </w:pPr>
            <w:r w:rsidRPr="00EF0144">
              <w:rPr>
                <w:rFonts w:ascii="宋体" w:hAnsi="宋体" w:hint="eastAsia"/>
                <w:bCs/>
                <w:noProof/>
                <w:sz w:val="21"/>
                <w:szCs w:val="21"/>
              </w:rPr>
              <w:t xml:space="preserve">现货实盘合约包括： Au50g、 Au100g、 Au99.99、 Au99.95、 Au99.5、Pt99.95、iAu100g、iAu99.99、iAu99.5； </w:t>
            </w:r>
          </w:p>
          <w:p w:rsidR="00AD1CA2" w:rsidRPr="00EF0144" w:rsidRDefault="00AD1CA2" w:rsidP="00EF0144">
            <w:pPr>
              <w:rPr>
                <w:rFonts w:ascii="宋体" w:hAnsi="宋体"/>
                <w:bCs/>
                <w:noProof/>
                <w:sz w:val="21"/>
                <w:szCs w:val="21"/>
              </w:rPr>
            </w:pPr>
            <w:r w:rsidRPr="00EF0144">
              <w:rPr>
                <w:rFonts w:ascii="宋体" w:hAnsi="宋体" w:hint="eastAsia"/>
                <w:bCs/>
                <w:noProof/>
                <w:sz w:val="21"/>
                <w:szCs w:val="21"/>
              </w:rPr>
              <w:t xml:space="preserve">现货即期合约包括：Ag99.9 和 Ag99.99； </w:t>
            </w:r>
          </w:p>
          <w:p w:rsidR="00AD1CA2" w:rsidRPr="00EF0144" w:rsidRDefault="00AD1CA2" w:rsidP="00EF0144">
            <w:pPr>
              <w:rPr>
                <w:rFonts w:ascii="宋体" w:hAnsi="宋体"/>
                <w:bCs/>
                <w:noProof/>
                <w:sz w:val="21"/>
                <w:szCs w:val="21"/>
              </w:rPr>
            </w:pPr>
            <w:r w:rsidRPr="00EF0144">
              <w:rPr>
                <w:rFonts w:ascii="宋体" w:hAnsi="宋体" w:hint="eastAsia"/>
                <w:bCs/>
                <w:noProof/>
                <w:sz w:val="21"/>
                <w:szCs w:val="21"/>
              </w:rPr>
              <w:t>现货延期交收合约包括：Au（T+D） 、Au（T+N1） 、Au（T+N2） 、</w:t>
            </w:r>
          </w:p>
          <w:p w:rsidR="00AD1CA2" w:rsidRPr="00412FC8" w:rsidRDefault="00AD1CA2" w:rsidP="00EF0144">
            <w:pPr>
              <w:rPr>
                <w:rFonts w:ascii="宋体" w:hAnsi="宋体"/>
                <w:bCs/>
                <w:noProof/>
                <w:sz w:val="21"/>
                <w:szCs w:val="21"/>
              </w:rPr>
            </w:pPr>
            <w:r w:rsidRPr="00EF0144">
              <w:rPr>
                <w:rFonts w:ascii="宋体" w:hAnsi="宋体" w:hint="eastAsia"/>
                <w:bCs/>
                <w:noProof/>
                <w:sz w:val="21"/>
                <w:szCs w:val="21"/>
              </w:rPr>
              <w:t>mAu（T+D） 、Ag（T+D）</w:t>
            </w:r>
          </w:p>
        </w:tc>
      </w:tr>
      <w:tr w:rsidR="00AD1CA2" w:rsidRPr="00405643" w:rsidTr="00AD1CA2">
        <w:tc>
          <w:tcPr>
            <w:tcW w:w="2235" w:type="dxa"/>
          </w:tcPr>
          <w:p w:rsidR="00AD1CA2" w:rsidRDefault="00AD1CA2" w:rsidP="00A82E6B">
            <w:r w:rsidRPr="00C14190">
              <w:rPr>
                <w:rFonts w:hint="eastAsia"/>
              </w:rPr>
              <w:t>实物交割</w:t>
            </w:r>
          </w:p>
        </w:tc>
        <w:tc>
          <w:tcPr>
            <w:tcW w:w="6237" w:type="dxa"/>
          </w:tcPr>
          <w:p w:rsidR="00AD1CA2" w:rsidRPr="005C56BF" w:rsidRDefault="00AD1CA2" w:rsidP="00C14190">
            <w:pPr>
              <w:rPr>
                <w:rFonts w:ascii="宋体" w:hAnsi="宋体"/>
                <w:bCs/>
                <w:noProof/>
                <w:sz w:val="21"/>
                <w:szCs w:val="21"/>
              </w:rPr>
            </w:pPr>
            <w:r w:rsidRPr="00C14190">
              <w:rPr>
                <w:rFonts w:ascii="宋体" w:hAnsi="宋体" w:hint="eastAsia"/>
                <w:bCs/>
                <w:noProof/>
                <w:sz w:val="21"/>
                <w:szCs w:val="21"/>
              </w:rPr>
              <w:t>实物交割是指为履行交易合约，交易所进行的相应实物所有权的转移行为</w:t>
            </w:r>
            <w:r>
              <w:rPr>
                <w:rFonts w:ascii="宋体" w:hAnsi="宋体" w:hint="eastAsia"/>
                <w:bCs/>
                <w:noProof/>
                <w:sz w:val="21"/>
                <w:szCs w:val="21"/>
              </w:rPr>
              <w:t>。</w:t>
            </w:r>
          </w:p>
        </w:tc>
      </w:tr>
      <w:tr w:rsidR="00AD1CA2" w:rsidRPr="009A0AFC" w:rsidTr="00AD1CA2">
        <w:tc>
          <w:tcPr>
            <w:tcW w:w="2235" w:type="dxa"/>
          </w:tcPr>
          <w:p w:rsidR="00AD1CA2" w:rsidRDefault="00AD1CA2" w:rsidP="00A82E6B">
            <w:r>
              <w:rPr>
                <w:rFonts w:hint="eastAsia"/>
              </w:rPr>
              <w:t>交割品种代码</w:t>
            </w:r>
          </w:p>
          <w:p w:rsidR="00AD1CA2" w:rsidRDefault="00AD1CA2" w:rsidP="00A82E6B">
            <w:r w:rsidRPr="00D422B9">
              <w:t>variety_id</w:t>
            </w:r>
          </w:p>
        </w:tc>
        <w:tc>
          <w:tcPr>
            <w:tcW w:w="6237" w:type="dxa"/>
          </w:tcPr>
          <w:p w:rsidR="00AD1CA2" w:rsidRDefault="00AD1CA2" w:rsidP="00412FC8">
            <w:pPr>
              <w:rPr>
                <w:rFonts w:ascii="宋体" w:hAnsi="宋体"/>
                <w:bCs/>
                <w:noProof/>
                <w:sz w:val="21"/>
                <w:szCs w:val="21"/>
              </w:rPr>
            </w:pPr>
            <w:r>
              <w:rPr>
                <w:rFonts w:ascii="宋体" w:hAnsi="宋体" w:hint="eastAsia"/>
                <w:bCs/>
                <w:noProof/>
                <w:sz w:val="21"/>
                <w:szCs w:val="21"/>
              </w:rPr>
              <w:t>合约代码表示的是交易品种的代码，用于买卖交易中；</w:t>
            </w:r>
          </w:p>
          <w:p w:rsidR="00AD1CA2" w:rsidRDefault="00AD1CA2" w:rsidP="00412FC8">
            <w:pPr>
              <w:rPr>
                <w:rFonts w:ascii="宋体" w:hAnsi="宋体"/>
                <w:bCs/>
                <w:noProof/>
                <w:sz w:val="21"/>
                <w:szCs w:val="21"/>
              </w:rPr>
            </w:pPr>
            <w:r>
              <w:rPr>
                <w:rFonts w:ascii="宋体" w:hAnsi="宋体" w:hint="eastAsia"/>
                <w:bCs/>
                <w:noProof/>
                <w:sz w:val="21"/>
                <w:szCs w:val="21"/>
              </w:rPr>
              <w:t>交割品种代码表示的实物的代码，用于实物交割中；</w:t>
            </w:r>
          </w:p>
          <w:p w:rsidR="00AD1CA2" w:rsidRDefault="00AD1CA2" w:rsidP="00412FC8">
            <w:pPr>
              <w:rPr>
                <w:rFonts w:ascii="宋体" w:hAnsi="宋体"/>
                <w:bCs/>
                <w:noProof/>
                <w:sz w:val="21"/>
                <w:szCs w:val="21"/>
              </w:rPr>
            </w:pPr>
            <w:r>
              <w:rPr>
                <w:rFonts w:ascii="宋体" w:hAnsi="宋体" w:hint="eastAsia"/>
                <w:bCs/>
                <w:noProof/>
                <w:sz w:val="21"/>
                <w:szCs w:val="21"/>
              </w:rPr>
              <w:t>合约代码和交割代码之间的对应关系可以通过</w:t>
            </w:r>
          </w:p>
          <w:p w:rsidR="00AD1CA2" w:rsidRPr="009A0AFC" w:rsidRDefault="00AD1CA2" w:rsidP="00412FC8">
            <w:pPr>
              <w:rPr>
                <w:rFonts w:ascii="宋体" w:hAnsi="宋体"/>
                <w:bCs/>
                <w:noProof/>
                <w:sz w:val="21"/>
                <w:szCs w:val="21"/>
              </w:rPr>
            </w:pPr>
            <w:r>
              <w:rPr>
                <w:rFonts w:ascii="宋体" w:hAnsi="宋体" w:hint="eastAsia"/>
                <w:bCs/>
                <w:noProof/>
                <w:sz w:val="21"/>
                <w:szCs w:val="21"/>
              </w:rPr>
              <w:t>“</w:t>
            </w:r>
            <w:r w:rsidRPr="009A0AFC">
              <w:rPr>
                <w:rFonts w:ascii="宋体" w:hAnsi="宋体" w:hint="eastAsia"/>
                <w:bCs/>
                <w:noProof/>
                <w:sz w:val="21"/>
                <w:szCs w:val="21"/>
              </w:rPr>
              <w:t>合约代码查询[C101]</w:t>
            </w:r>
            <w:r>
              <w:rPr>
                <w:rFonts w:ascii="宋体" w:hAnsi="宋体" w:hint="eastAsia"/>
                <w:bCs/>
                <w:noProof/>
                <w:sz w:val="21"/>
                <w:szCs w:val="21"/>
              </w:rPr>
              <w:t>” 这个交易获得。</w:t>
            </w:r>
          </w:p>
        </w:tc>
      </w:tr>
      <w:tr w:rsidR="00AD1CA2" w:rsidRPr="009A0AFC" w:rsidTr="00AD1CA2">
        <w:tc>
          <w:tcPr>
            <w:tcW w:w="2235" w:type="dxa"/>
          </w:tcPr>
          <w:p w:rsidR="00AD1CA2" w:rsidRDefault="00AD1CA2" w:rsidP="00A82E6B">
            <w:r>
              <w:rPr>
                <w:rFonts w:hint="eastAsia"/>
              </w:rPr>
              <w:t>替代交割品种</w:t>
            </w:r>
          </w:p>
        </w:tc>
        <w:tc>
          <w:tcPr>
            <w:tcW w:w="6237" w:type="dxa"/>
          </w:tcPr>
          <w:p w:rsidR="00AD1CA2" w:rsidRDefault="00AD1CA2" w:rsidP="00412FC8">
            <w:pPr>
              <w:rPr>
                <w:rFonts w:ascii="宋体" w:hAnsi="宋体"/>
                <w:bCs/>
                <w:noProof/>
                <w:sz w:val="21"/>
                <w:szCs w:val="21"/>
              </w:rPr>
            </w:pPr>
            <w:r>
              <w:rPr>
                <w:rFonts w:ascii="宋体" w:hAnsi="宋体" w:hint="eastAsia"/>
                <w:bCs/>
                <w:noProof/>
                <w:sz w:val="21"/>
                <w:szCs w:val="21"/>
              </w:rPr>
              <w:t>“</w:t>
            </w:r>
            <w:r w:rsidRPr="009A0AFC">
              <w:rPr>
                <w:rFonts w:ascii="宋体" w:hAnsi="宋体" w:hint="eastAsia"/>
                <w:bCs/>
                <w:noProof/>
                <w:sz w:val="21"/>
                <w:szCs w:val="21"/>
              </w:rPr>
              <w:t>合约代码查询[C101]</w:t>
            </w:r>
            <w:r>
              <w:rPr>
                <w:rFonts w:ascii="宋体" w:hAnsi="宋体" w:hint="eastAsia"/>
                <w:bCs/>
                <w:noProof/>
                <w:sz w:val="21"/>
                <w:szCs w:val="21"/>
              </w:rPr>
              <w:t>” 这个交易获得的合约代码和交割代码之间的对应关系为 默认的对应关系，如果合约代码的默认交割品种库存不足，可以用其他品种代替交割。</w:t>
            </w:r>
          </w:p>
          <w:p w:rsidR="00AD1CA2" w:rsidRDefault="00AD1CA2" w:rsidP="00412FC8">
            <w:pPr>
              <w:rPr>
                <w:rFonts w:ascii="宋体" w:hAnsi="宋体"/>
                <w:bCs/>
                <w:noProof/>
                <w:sz w:val="21"/>
                <w:szCs w:val="21"/>
              </w:rPr>
            </w:pPr>
            <w:r>
              <w:rPr>
                <w:rFonts w:ascii="宋体" w:hAnsi="宋体" w:hint="eastAsia"/>
                <w:bCs/>
                <w:noProof/>
                <w:sz w:val="21"/>
                <w:szCs w:val="21"/>
              </w:rPr>
              <w:t>合约代码和替代交割品种之间的对应关系和优先顺序可以通过</w:t>
            </w:r>
          </w:p>
          <w:p w:rsidR="00AD1CA2" w:rsidRPr="0005109B" w:rsidRDefault="00AD1CA2" w:rsidP="00412FC8">
            <w:pPr>
              <w:rPr>
                <w:rFonts w:ascii="宋体" w:hAnsi="宋体"/>
                <w:bCs/>
                <w:noProof/>
                <w:sz w:val="21"/>
                <w:szCs w:val="21"/>
              </w:rPr>
            </w:pPr>
            <w:r>
              <w:rPr>
                <w:rFonts w:ascii="宋体" w:hAnsi="宋体" w:hint="eastAsia"/>
                <w:bCs/>
                <w:noProof/>
                <w:sz w:val="21"/>
                <w:szCs w:val="21"/>
              </w:rPr>
              <w:t>“</w:t>
            </w:r>
            <w:r>
              <w:rPr>
                <w:rFonts w:hint="eastAsia"/>
              </w:rPr>
              <w:t>替代交割品种查询</w:t>
            </w:r>
            <w:r>
              <w:rPr>
                <w:rFonts w:hint="eastAsia"/>
              </w:rPr>
              <w:t>[C103]</w:t>
            </w:r>
            <w:r>
              <w:rPr>
                <w:rFonts w:ascii="宋体" w:hAnsi="宋体" w:hint="eastAsia"/>
                <w:bCs/>
                <w:noProof/>
                <w:sz w:val="21"/>
                <w:szCs w:val="21"/>
              </w:rPr>
              <w:t>”这个交易获得。</w:t>
            </w:r>
          </w:p>
        </w:tc>
      </w:tr>
      <w:tr w:rsidR="00AD1CA2" w:rsidRPr="009A0AFC" w:rsidTr="00AD1CA2">
        <w:tc>
          <w:tcPr>
            <w:tcW w:w="2235" w:type="dxa"/>
          </w:tcPr>
          <w:p w:rsidR="00AD1CA2" w:rsidRDefault="00AD1CA2" w:rsidP="00A82E6B">
            <w:r>
              <w:rPr>
                <w:rFonts w:hint="eastAsia"/>
              </w:rPr>
              <w:t>委托报单</w:t>
            </w:r>
          </w:p>
        </w:tc>
        <w:tc>
          <w:tcPr>
            <w:tcW w:w="6237" w:type="dxa"/>
          </w:tcPr>
          <w:p w:rsidR="00AD1CA2" w:rsidRDefault="00AD1CA2" w:rsidP="00412FC8">
            <w:pPr>
              <w:rPr>
                <w:rFonts w:ascii="宋体" w:hAnsi="宋体"/>
                <w:bCs/>
                <w:noProof/>
                <w:sz w:val="21"/>
                <w:szCs w:val="21"/>
              </w:rPr>
            </w:pPr>
            <w:r>
              <w:rPr>
                <w:rFonts w:ascii="宋体" w:hAnsi="宋体" w:hint="eastAsia"/>
                <w:bCs/>
                <w:noProof/>
                <w:sz w:val="21"/>
                <w:szCs w:val="21"/>
              </w:rPr>
              <w:t>把订单报入到上海黄金交易所，等待其他客户</w:t>
            </w:r>
            <w:r w:rsidRPr="00FB4583">
              <w:rPr>
                <w:rFonts w:ascii="宋体" w:hAnsi="宋体" w:hint="eastAsia"/>
                <w:bCs/>
                <w:noProof/>
                <w:sz w:val="21"/>
                <w:szCs w:val="21"/>
              </w:rPr>
              <w:t>报价</w:t>
            </w:r>
            <w:r>
              <w:rPr>
                <w:rFonts w:ascii="宋体" w:hAnsi="宋体" w:hint="eastAsia"/>
                <w:bCs/>
                <w:noProof/>
                <w:sz w:val="21"/>
                <w:szCs w:val="21"/>
              </w:rPr>
              <w:t>。只代表已经报入并不代表已经成交。</w:t>
            </w:r>
          </w:p>
          <w:p w:rsidR="00AD1CA2" w:rsidRDefault="00AD1CA2" w:rsidP="00412FC8">
            <w:pPr>
              <w:rPr>
                <w:rFonts w:ascii="宋体" w:hAnsi="宋体"/>
                <w:bCs/>
                <w:noProof/>
                <w:sz w:val="21"/>
                <w:szCs w:val="21"/>
              </w:rPr>
            </w:pPr>
            <w:r>
              <w:rPr>
                <w:rFonts w:ascii="宋体" w:hAnsi="宋体" w:hint="eastAsia"/>
                <w:bCs/>
                <w:noProof/>
                <w:sz w:val="21"/>
                <w:szCs w:val="21"/>
              </w:rPr>
              <w:t>直到其他客户的报价满足条件则状态变为成交或部分成交；</w:t>
            </w:r>
          </w:p>
          <w:p w:rsidR="00AD1CA2" w:rsidRDefault="00AD1CA2" w:rsidP="00412FC8">
            <w:pPr>
              <w:rPr>
                <w:rFonts w:ascii="宋体" w:hAnsi="宋体"/>
                <w:bCs/>
                <w:noProof/>
                <w:sz w:val="21"/>
                <w:szCs w:val="21"/>
              </w:rPr>
            </w:pPr>
            <w:r>
              <w:rPr>
                <w:rFonts w:ascii="宋体" w:hAnsi="宋体" w:hint="eastAsia"/>
                <w:bCs/>
                <w:noProof/>
                <w:sz w:val="21"/>
                <w:szCs w:val="21"/>
              </w:rPr>
              <w:t>或客户主动撤单则状态变为已撤单或部分成交部分撤单；</w:t>
            </w:r>
          </w:p>
          <w:p w:rsidR="00AD1CA2" w:rsidRDefault="00AD1CA2" w:rsidP="00412FC8">
            <w:pPr>
              <w:rPr>
                <w:rFonts w:ascii="宋体" w:hAnsi="宋体"/>
                <w:bCs/>
                <w:noProof/>
                <w:sz w:val="21"/>
                <w:szCs w:val="21"/>
              </w:rPr>
            </w:pPr>
            <w:r>
              <w:rPr>
                <w:rFonts w:ascii="宋体" w:hAnsi="宋体" w:hint="eastAsia"/>
                <w:bCs/>
                <w:noProof/>
                <w:sz w:val="21"/>
                <w:szCs w:val="21"/>
              </w:rPr>
              <w:t>或日终时系统自动撤单则状态变为已撤单或部分成交部分撤单；</w:t>
            </w:r>
          </w:p>
        </w:tc>
      </w:tr>
      <w:tr w:rsidR="00AD1CA2" w:rsidRPr="009A0AFC" w:rsidTr="00AD1CA2">
        <w:tc>
          <w:tcPr>
            <w:tcW w:w="2235" w:type="dxa"/>
          </w:tcPr>
          <w:p w:rsidR="00AD1CA2" w:rsidRDefault="00AD1CA2" w:rsidP="00A82E6B">
            <w:r>
              <w:rPr>
                <w:rFonts w:hint="eastAsia"/>
              </w:rPr>
              <w:t>成交</w:t>
            </w:r>
          </w:p>
        </w:tc>
        <w:tc>
          <w:tcPr>
            <w:tcW w:w="6237" w:type="dxa"/>
          </w:tcPr>
          <w:p w:rsidR="00AD1CA2" w:rsidRDefault="00AD1CA2" w:rsidP="00772357">
            <w:pPr>
              <w:rPr>
                <w:rFonts w:ascii="宋体" w:hAnsi="宋体"/>
                <w:bCs/>
                <w:noProof/>
                <w:sz w:val="21"/>
                <w:szCs w:val="21"/>
              </w:rPr>
            </w:pPr>
            <w:r>
              <w:rPr>
                <w:rFonts w:ascii="宋体" w:hAnsi="宋体" w:hint="eastAsia"/>
                <w:bCs/>
                <w:noProof/>
                <w:sz w:val="21"/>
                <w:szCs w:val="21"/>
              </w:rPr>
              <w:t>交易所按照</w:t>
            </w:r>
            <w:r w:rsidRPr="008A56EB">
              <w:rPr>
                <w:rFonts w:ascii="宋体" w:hAnsi="宋体" w:hint="eastAsia"/>
                <w:bCs/>
                <w:noProof/>
                <w:sz w:val="21"/>
                <w:szCs w:val="21"/>
              </w:rPr>
              <w:t>价格优先、时间优先的原则</w:t>
            </w:r>
            <w:r>
              <w:rPr>
                <w:rFonts w:ascii="宋体" w:hAnsi="宋体" w:hint="eastAsia"/>
                <w:bCs/>
                <w:noProof/>
                <w:sz w:val="21"/>
                <w:szCs w:val="21"/>
              </w:rPr>
              <w:t>把买卖报价进行</w:t>
            </w:r>
            <w:r w:rsidRPr="008A56EB">
              <w:rPr>
                <w:rFonts w:ascii="宋体" w:hAnsi="宋体" w:hint="eastAsia"/>
                <w:bCs/>
                <w:noProof/>
                <w:sz w:val="21"/>
                <w:szCs w:val="21"/>
              </w:rPr>
              <w:t>撮合成交</w:t>
            </w:r>
            <w:r>
              <w:rPr>
                <w:rFonts w:ascii="宋体" w:hAnsi="宋体" w:hint="eastAsia"/>
                <w:bCs/>
                <w:noProof/>
                <w:sz w:val="21"/>
                <w:szCs w:val="21"/>
              </w:rPr>
              <w:t>。</w:t>
            </w:r>
            <w:r>
              <w:rPr>
                <w:rFonts w:ascii="宋体" w:hAnsi="宋体" w:hint="eastAsia"/>
                <w:bCs/>
                <w:noProof/>
                <w:sz w:val="21"/>
                <w:szCs w:val="21"/>
              </w:rPr>
              <w:lastRenderedPageBreak/>
              <w:t>符合规则则该报单成交，不符合规则则依然是</w:t>
            </w:r>
            <w:r w:rsidRPr="00772357">
              <w:rPr>
                <w:rFonts w:ascii="宋体" w:hAnsi="宋体" w:hint="eastAsia"/>
                <w:bCs/>
                <w:noProof/>
                <w:sz w:val="21"/>
                <w:szCs w:val="21"/>
              </w:rPr>
              <w:t>已报入</w:t>
            </w:r>
            <w:r>
              <w:rPr>
                <w:rFonts w:ascii="宋体" w:hAnsi="宋体" w:hint="eastAsia"/>
                <w:bCs/>
                <w:noProof/>
                <w:sz w:val="21"/>
                <w:szCs w:val="21"/>
              </w:rPr>
              <w:t>未成交。</w:t>
            </w:r>
          </w:p>
        </w:tc>
      </w:tr>
      <w:tr w:rsidR="00AD1CA2" w:rsidRPr="009A0AFC" w:rsidTr="00AD1CA2">
        <w:tc>
          <w:tcPr>
            <w:tcW w:w="2235" w:type="dxa"/>
          </w:tcPr>
          <w:p w:rsidR="00AD1CA2" w:rsidRDefault="00AD1CA2" w:rsidP="00A82E6B">
            <w:r>
              <w:rPr>
                <w:rFonts w:hint="eastAsia"/>
              </w:rPr>
              <w:lastRenderedPageBreak/>
              <w:t>撤单</w:t>
            </w:r>
          </w:p>
        </w:tc>
        <w:tc>
          <w:tcPr>
            <w:tcW w:w="6237" w:type="dxa"/>
          </w:tcPr>
          <w:p w:rsidR="00AD1CA2" w:rsidRDefault="00AD1CA2" w:rsidP="00FB4583">
            <w:pPr>
              <w:rPr>
                <w:rFonts w:ascii="宋体" w:hAnsi="宋体"/>
                <w:bCs/>
                <w:noProof/>
                <w:sz w:val="21"/>
                <w:szCs w:val="21"/>
              </w:rPr>
            </w:pPr>
            <w:r w:rsidRPr="00FB4583">
              <w:rPr>
                <w:rFonts w:ascii="宋体" w:hAnsi="宋体" w:hint="eastAsia"/>
                <w:bCs/>
                <w:noProof/>
                <w:sz w:val="21"/>
                <w:szCs w:val="21"/>
              </w:rPr>
              <w:t>报价在一个交易日内有效，报价尚未成交前可以在集合竞价申报阶段或连续交易时段进行撤单。撤单指令只对原报价未成交部分有效，若该笔报价已全部成交，则该指令无效。在交易暂停期间，交易所计算机系统不接受任何报价或撤销报价指令</w:t>
            </w:r>
            <w:r>
              <w:rPr>
                <w:rFonts w:ascii="宋体" w:hAnsi="宋体" w:hint="eastAsia"/>
                <w:bCs/>
                <w:noProof/>
                <w:sz w:val="21"/>
                <w:szCs w:val="21"/>
              </w:rPr>
              <w:t>。</w:t>
            </w:r>
          </w:p>
        </w:tc>
      </w:tr>
      <w:tr w:rsidR="00AD1CA2" w:rsidRPr="009A0AFC" w:rsidTr="00AD1CA2">
        <w:tc>
          <w:tcPr>
            <w:tcW w:w="2235" w:type="dxa"/>
          </w:tcPr>
          <w:p w:rsidR="00AD1CA2" w:rsidRDefault="00AD1CA2" w:rsidP="00A82E6B">
            <w:r>
              <w:rPr>
                <w:rFonts w:hint="eastAsia"/>
              </w:rPr>
              <w:t>现货买入</w:t>
            </w:r>
          </w:p>
        </w:tc>
        <w:tc>
          <w:tcPr>
            <w:tcW w:w="6237" w:type="dxa"/>
          </w:tcPr>
          <w:p w:rsidR="00AD1CA2" w:rsidRDefault="00AD1CA2" w:rsidP="00D82BF6">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 xml:space="preserve">现货实盘合约交易， </w:t>
            </w:r>
            <w:r>
              <w:rPr>
                <w:rFonts w:ascii="宋体" w:hAnsi="宋体" w:hint="eastAsia"/>
                <w:bCs/>
                <w:noProof/>
                <w:sz w:val="21"/>
                <w:szCs w:val="21"/>
              </w:rPr>
              <w:t>支付</w:t>
            </w:r>
            <w:r w:rsidRPr="002C32EB">
              <w:rPr>
                <w:rFonts w:ascii="宋体" w:hAnsi="宋体" w:hint="eastAsia"/>
                <w:bCs/>
                <w:noProof/>
                <w:sz w:val="21"/>
                <w:szCs w:val="21"/>
              </w:rPr>
              <w:t>全额资金</w:t>
            </w:r>
            <w:r>
              <w:rPr>
                <w:rFonts w:ascii="宋体" w:hAnsi="宋体" w:hint="eastAsia"/>
                <w:bCs/>
                <w:noProof/>
                <w:sz w:val="21"/>
                <w:szCs w:val="21"/>
              </w:rPr>
              <w:t>，获得实物。</w:t>
            </w:r>
          </w:p>
        </w:tc>
      </w:tr>
      <w:tr w:rsidR="00AD1CA2" w:rsidRPr="009A0AFC" w:rsidTr="00AD1CA2">
        <w:tc>
          <w:tcPr>
            <w:tcW w:w="2235" w:type="dxa"/>
          </w:tcPr>
          <w:p w:rsidR="00AD1CA2" w:rsidRDefault="00AD1CA2" w:rsidP="00A82E6B">
            <w:r>
              <w:rPr>
                <w:rFonts w:hint="eastAsia"/>
              </w:rPr>
              <w:t>现货卖出</w:t>
            </w:r>
          </w:p>
        </w:tc>
        <w:tc>
          <w:tcPr>
            <w:tcW w:w="6237" w:type="dxa"/>
          </w:tcPr>
          <w:p w:rsidR="00AD1CA2" w:rsidRDefault="00AD1CA2" w:rsidP="00D82BF6">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 xml:space="preserve">现货实盘合约交易， </w:t>
            </w:r>
            <w:r>
              <w:rPr>
                <w:rFonts w:ascii="宋体" w:hAnsi="宋体" w:hint="eastAsia"/>
                <w:bCs/>
                <w:noProof/>
                <w:sz w:val="21"/>
                <w:szCs w:val="21"/>
              </w:rPr>
              <w:t>支付足额实物，获得</w:t>
            </w:r>
            <w:r w:rsidRPr="002C32EB">
              <w:rPr>
                <w:rFonts w:ascii="宋体" w:hAnsi="宋体" w:hint="eastAsia"/>
                <w:bCs/>
                <w:noProof/>
                <w:sz w:val="21"/>
                <w:szCs w:val="21"/>
              </w:rPr>
              <w:t>全额资金</w:t>
            </w:r>
            <w:r>
              <w:rPr>
                <w:rFonts w:ascii="宋体" w:hAnsi="宋体" w:hint="eastAsia"/>
                <w:bCs/>
                <w:noProof/>
                <w:sz w:val="21"/>
                <w:szCs w:val="21"/>
              </w:rPr>
              <w:t>。</w:t>
            </w:r>
          </w:p>
        </w:tc>
      </w:tr>
      <w:tr w:rsidR="00AD1CA2" w:rsidRPr="009A0AFC" w:rsidTr="00AD1CA2">
        <w:tc>
          <w:tcPr>
            <w:tcW w:w="2235" w:type="dxa"/>
          </w:tcPr>
          <w:p w:rsidR="00AD1CA2" w:rsidRDefault="00AD1CA2" w:rsidP="00A82E6B">
            <w:r>
              <w:rPr>
                <w:rFonts w:hint="eastAsia"/>
              </w:rPr>
              <w:t>延期开多仓</w:t>
            </w:r>
          </w:p>
        </w:tc>
        <w:tc>
          <w:tcPr>
            <w:tcW w:w="6237" w:type="dxa"/>
          </w:tcPr>
          <w:p w:rsidR="00AD1CA2" w:rsidRDefault="00AD1CA2" w:rsidP="00935F60">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sidRPr="00D82BF6">
              <w:rPr>
                <w:rFonts w:ascii="宋体" w:hAnsi="宋体" w:hint="eastAsia"/>
                <w:bCs/>
                <w:noProof/>
                <w:sz w:val="21"/>
                <w:szCs w:val="21"/>
              </w:rPr>
              <w:t>买入一定数量的延期交收合约以增加多头持</w:t>
            </w:r>
            <w:r>
              <w:rPr>
                <w:rFonts w:ascii="宋体" w:hAnsi="宋体" w:hint="eastAsia"/>
                <w:bCs/>
                <w:noProof/>
                <w:sz w:val="21"/>
                <w:szCs w:val="21"/>
              </w:rPr>
              <w:t>仓。需冻结一定比例的保证金。</w:t>
            </w:r>
          </w:p>
          <w:p w:rsidR="00AD1CA2" w:rsidRDefault="00AD1CA2" w:rsidP="00935F60">
            <w:pPr>
              <w:rPr>
                <w:rFonts w:ascii="宋体" w:hAnsi="宋体"/>
                <w:bCs/>
                <w:noProof/>
                <w:sz w:val="21"/>
                <w:szCs w:val="21"/>
              </w:rPr>
            </w:pPr>
            <w:r>
              <w:rPr>
                <w:rFonts w:ascii="宋体" w:hAnsi="宋体" w:hint="eastAsia"/>
                <w:bCs/>
                <w:noProof/>
                <w:sz w:val="21"/>
                <w:szCs w:val="21"/>
              </w:rPr>
              <w:t>获得的多仓在以后的交易中可以选择持仓、平多仓、收金这三种方式。</w:t>
            </w:r>
          </w:p>
          <w:p w:rsidR="00AD1CA2" w:rsidRPr="00FC6C16" w:rsidRDefault="00AD1CA2" w:rsidP="00935F60">
            <w:pPr>
              <w:rPr>
                <w:rFonts w:ascii="宋体" w:hAnsi="宋体"/>
                <w:b/>
                <w:bCs/>
                <w:noProof/>
                <w:sz w:val="21"/>
                <w:szCs w:val="21"/>
              </w:rPr>
            </w:pPr>
            <w:r w:rsidRPr="00FC6C16">
              <w:rPr>
                <w:rFonts w:ascii="宋体" w:hAnsi="宋体" w:hint="eastAsia"/>
                <w:b/>
                <w:bCs/>
                <w:noProof/>
                <w:sz w:val="21"/>
                <w:szCs w:val="21"/>
              </w:rPr>
              <w:t>技术标识：买卖方向：买      开平标志：开</w:t>
            </w:r>
          </w:p>
        </w:tc>
      </w:tr>
      <w:tr w:rsidR="00AD1CA2" w:rsidRPr="009A0AFC" w:rsidTr="00AD1CA2">
        <w:tc>
          <w:tcPr>
            <w:tcW w:w="2235" w:type="dxa"/>
          </w:tcPr>
          <w:p w:rsidR="00AD1CA2" w:rsidRDefault="00AD1CA2" w:rsidP="00A82E6B">
            <w:r>
              <w:rPr>
                <w:rFonts w:hint="eastAsia"/>
              </w:rPr>
              <w:t>延期开空仓</w:t>
            </w:r>
          </w:p>
        </w:tc>
        <w:tc>
          <w:tcPr>
            <w:tcW w:w="6237" w:type="dxa"/>
          </w:tcPr>
          <w:p w:rsidR="00AD1CA2" w:rsidRDefault="00AD1CA2" w:rsidP="00935F60">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sidRPr="00935F60">
              <w:rPr>
                <w:rFonts w:ascii="宋体" w:hAnsi="宋体" w:hint="eastAsia"/>
                <w:bCs/>
                <w:noProof/>
                <w:sz w:val="21"/>
                <w:szCs w:val="21"/>
              </w:rPr>
              <w:t>卖出一定数量的延期交收合约以增加空头持仓</w:t>
            </w:r>
            <w:r>
              <w:rPr>
                <w:rFonts w:ascii="宋体" w:hAnsi="宋体" w:hint="eastAsia"/>
                <w:bCs/>
                <w:noProof/>
                <w:sz w:val="21"/>
                <w:szCs w:val="21"/>
              </w:rPr>
              <w:t>。需冻结一定比例的保证金。</w:t>
            </w:r>
          </w:p>
          <w:p w:rsidR="00AD1CA2" w:rsidRDefault="00AD1CA2" w:rsidP="00935F60">
            <w:pPr>
              <w:rPr>
                <w:rFonts w:ascii="宋体" w:hAnsi="宋体"/>
                <w:bCs/>
                <w:noProof/>
                <w:sz w:val="21"/>
                <w:szCs w:val="21"/>
              </w:rPr>
            </w:pPr>
            <w:r>
              <w:rPr>
                <w:rFonts w:ascii="宋体" w:hAnsi="宋体" w:hint="eastAsia"/>
                <w:bCs/>
                <w:noProof/>
                <w:sz w:val="21"/>
                <w:szCs w:val="21"/>
              </w:rPr>
              <w:t>获得的空仓在以后的交易中可以选择持仓、平空仓、交金这三种方式。</w:t>
            </w:r>
          </w:p>
          <w:p w:rsidR="00AD1CA2" w:rsidRPr="00992F71" w:rsidRDefault="00AD1CA2" w:rsidP="00935F60">
            <w:pPr>
              <w:rPr>
                <w:rFonts w:ascii="宋体" w:hAnsi="宋体"/>
                <w:bCs/>
                <w:noProof/>
                <w:sz w:val="21"/>
                <w:szCs w:val="21"/>
              </w:rPr>
            </w:pPr>
            <w:r w:rsidRPr="00FC6C16">
              <w:rPr>
                <w:rFonts w:ascii="宋体" w:hAnsi="宋体" w:hint="eastAsia"/>
                <w:b/>
                <w:bCs/>
                <w:noProof/>
                <w:sz w:val="21"/>
                <w:szCs w:val="21"/>
              </w:rPr>
              <w:t>技术标识：买卖方向：</w:t>
            </w:r>
            <w:r>
              <w:rPr>
                <w:rFonts w:ascii="宋体" w:hAnsi="宋体" w:hint="eastAsia"/>
                <w:b/>
                <w:bCs/>
                <w:noProof/>
                <w:sz w:val="21"/>
                <w:szCs w:val="21"/>
              </w:rPr>
              <w:t>卖</w:t>
            </w:r>
            <w:r w:rsidRPr="00FC6C16">
              <w:rPr>
                <w:rFonts w:ascii="宋体" w:hAnsi="宋体" w:hint="eastAsia"/>
                <w:b/>
                <w:bCs/>
                <w:noProof/>
                <w:sz w:val="21"/>
                <w:szCs w:val="21"/>
              </w:rPr>
              <w:t xml:space="preserve">      开平标志：开</w:t>
            </w:r>
          </w:p>
        </w:tc>
      </w:tr>
      <w:tr w:rsidR="00AD1CA2" w:rsidRPr="009A0AFC" w:rsidTr="00AD1CA2">
        <w:tc>
          <w:tcPr>
            <w:tcW w:w="2235" w:type="dxa"/>
          </w:tcPr>
          <w:p w:rsidR="00AD1CA2" w:rsidRDefault="00AD1CA2" w:rsidP="00A82E6B">
            <w:r>
              <w:rPr>
                <w:rFonts w:hint="eastAsia"/>
              </w:rPr>
              <w:t>延期平多仓</w:t>
            </w:r>
          </w:p>
        </w:tc>
        <w:tc>
          <w:tcPr>
            <w:tcW w:w="6237" w:type="dxa"/>
          </w:tcPr>
          <w:p w:rsidR="00AD1CA2" w:rsidRDefault="00AD1CA2" w:rsidP="00935F60">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sidRPr="00935F60">
              <w:rPr>
                <w:rFonts w:ascii="宋体" w:hAnsi="宋体" w:hint="eastAsia"/>
                <w:bCs/>
                <w:noProof/>
                <w:sz w:val="21"/>
                <w:szCs w:val="21"/>
              </w:rPr>
              <w:t>卖出</w:t>
            </w:r>
            <w:r>
              <w:rPr>
                <w:rFonts w:ascii="宋体" w:hAnsi="宋体" w:hint="eastAsia"/>
                <w:bCs/>
                <w:noProof/>
                <w:sz w:val="21"/>
                <w:szCs w:val="21"/>
              </w:rPr>
              <w:t>一定数量的延期交收合约以减少多</w:t>
            </w:r>
            <w:r w:rsidRPr="00D82BF6">
              <w:rPr>
                <w:rFonts w:ascii="宋体" w:hAnsi="宋体" w:hint="eastAsia"/>
                <w:bCs/>
                <w:noProof/>
                <w:sz w:val="21"/>
                <w:szCs w:val="21"/>
              </w:rPr>
              <w:t>头持</w:t>
            </w:r>
            <w:r>
              <w:rPr>
                <w:rFonts w:ascii="宋体" w:hAnsi="宋体" w:hint="eastAsia"/>
                <w:bCs/>
                <w:noProof/>
                <w:sz w:val="21"/>
                <w:szCs w:val="21"/>
              </w:rPr>
              <w:t>仓。会释放之前开多仓时冻结的保证金。</w:t>
            </w:r>
          </w:p>
          <w:p w:rsidR="00AD1CA2" w:rsidRDefault="00AD1CA2" w:rsidP="00DB669F">
            <w:pPr>
              <w:rPr>
                <w:rFonts w:ascii="宋体" w:hAnsi="宋体"/>
                <w:bCs/>
                <w:noProof/>
                <w:sz w:val="21"/>
                <w:szCs w:val="21"/>
              </w:rPr>
            </w:pPr>
            <w:r w:rsidRPr="00FC6C16">
              <w:rPr>
                <w:rFonts w:ascii="宋体" w:hAnsi="宋体" w:hint="eastAsia"/>
                <w:b/>
                <w:bCs/>
                <w:noProof/>
                <w:sz w:val="21"/>
                <w:szCs w:val="21"/>
              </w:rPr>
              <w:t>技术标识：买卖方向：</w:t>
            </w:r>
            <w:r>
              <w:rPr>
                <w:rFonts w:ascii="宋体" w:hAnsi="宋体" w:hint="eastAsia"/>
                <w:b/>
                <w:bCs/>
                <w:noProof/>
                <w:sz w:val="21"/>
                <w:szCs w:val="21"/>
              </w:rPr>
              <w:t>卖</w:t>
            </w:r>
            <w:r w:rsidRPr="00FC6C16">
              <w:rPr>
                <w:rFonts w:ascii="宋体" w:hAnsi="宋体" w:hint="eastAsia"/>
                <w:b/>
                <w:bCs/>
                <w:noProof/>
                <w:sz w:val="21"/>
                <w:szCs w:val="21"/>
              </w:rPr>
              <w:t xml:space="preserve">      开平标志：</w:t>
            </w:r>
            <w:r>
              <w:rPr>
                <w:rFonts w:ascii="宋体" w:hAnsi="宋体" w:hint="eastAsia"/>
                <w:b/>
                <w:bCs/>
                <w:noProof/>
                <w:sz w:val="21"/>
                <w:szCs w:val="21"/>
              </w:rPr>
              <w:t>平</w:t>
            </w:r>
          </w:p>
        </w:tc>
      </w:tr>
      <w:tr w:rsidR="00AD1CA2" w:rsidRPr="009A0AFC" w:rsidTr="00AD1CA2">
        <w:tc>
          <w:tcPr>
            <w:tcW w:w="2235" w:type="dxa"/>
          </w:tcPr>
          <w:p w:rsidR="00AD1CA2" w:rsidRDefault="00AD1CA2" w:rsidP="00A82E6B">
            <w:r>
              <w:rPr>
                <w:rFonts w:hint="eastAsia"/>
              </w:rPr>
              <w:t>延期平空仓</w:t>
            </w:r>
          </w:p>
        </w:tc>
        <w:tc>
          <w:tcPr>
            <w:tcW w:w="6237" w:type="dxa"/>
          </w:tcPr>
          <w:p w:rsidR="00AD1CA2" w:rsidRDefault="00AD1CA2" w:rsidP="00412FC8">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Pr>
                <w:rFonts w:ascii="宋体" w:hAnsi="宋体" w:hint="eastAsia"/>
                <w:bCs/>
                <w:noProof/>
                <w:sz w:val="21"/>
                <w:szCs w:val="21"/>
              </w:rPr>
              <w:t>买入一定数量的延期交收合约以减少空</w:t>
            </w:r>
            <w:r w:rsidRPr="00D82BF6">
              <w:rPr>
                <w:rFonts w:ascii="宋体" w:hAnsi="宋体" w:hint="eastAsia"/>
                <w:bCs/>
                <w:noProof/>
                <w:sz w:val="21"/>
                <w:szCs w:val="21"/>
              </w:rPr>
              <w:t>头持</w:t>
            </w:r>
            <w:r>
              <w:rPr>
                <w:rFonts w:ascii="宋体" w:hAnsi="宋体" w:hint="eastAsia"/>
                <w:bCs/>
                <w:noProof/>
                <w:sz w:val="21"/>
                <w:szCs w:val="21"/>
              </w:rPr>
              <w:t>仓。会释放之前开空仓时冻结的保证金。</w:t>
            </w:r>
          </w:p>
          <w:p w:rsidR="00AD1CA2" w:rsidRDefault="00AD1CA2" w:rsidP="00412FC8">
            <w:pPr>
              <w:rPr>
                <w:rFonts w:ascii="宋体" w:hAnsi="宋体"/>
                <w:bCs/>
                <w:noProof/>
                <w:sz w:val="21"/>
                <w:szCs w:val="21"/>
              </w:rPr>
            </w:pPr>
            <w:r w:rsidRPr="00FC6C16">
              <w:rPr>
                <w:rFonts w:ascii="宋体" w:hAnsi="宋体" w:hint="eastAsia"/>
                <w:b/>
                <w:bCs/>
                <w:noProof/>
                <w:sz w:val="21"/>
                <w:szCs w:val="21"/>
              </w:rPr>
              <w:t>技术标识：买卖方向：买      开平标志：</w:t>
            </w:r>
            <w:r>
              <w:rPr>
                <w:rFonts w:ascii="宋体" w:hAnsi="宋体" w:hint="eastAsia"/>
                <w:b/>
                <w:bCs/>
                <w:noProof/>
                <w:sz w:val="21"/>
                <w:szCs w:val="21"/>
              </w:rPr>
              <w:t>平</w:t>
            </w:r>
          </w:p>
        </w:tc>
      </w:tr>
      <w:tr w:rsidR="00AD1CA2" w:rsidRPr="009A0AFC" w:rsidTr="00AD1CA2">
        <w:tc>
          <w:tcPr>
            <w:tcW w:w="2235" w:type="dxa"/>
          </w:tcPr>
          <w:p w:rsidR="00AD1CA2" w:rsidRDefault="00AD1CA2" w:rsidP="00A82E6B">
            <w:r>
              <w:rPr>
                <w:rFonts w:hint="eastAsia"/>
              </w:rPr>
              <w:t>延期收金</w:t>
            </w:r>
          </w:p>
        </w:tc>
        <w:tc>
          <w:tcPr>
            <w:tcW w:w="6237" w:type="dxa"/>
          </w:tcPr>
          <w:p w:rsidR="00AD1CA2" w:rsidRDefault="00AD1CA2" w:rsidP="00F839D6">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Pr>
                <w:rFonts w:ascii="宋体" w:hAnsi="宋体" w:hint="eastAsia"/>
                <w:bCs/>
                <w:noProof/>
                <w:sz w:val="21"/>
                <w:szCs w:val="21"/>
              </w:rPr>
              <w:t>履行延期交收合约，支付全额资金，获取实物，并减少多</w:t>
            </w:r>
            <w:r w:rsidRPr="00D82BF6">
              <w:rPr>
                <w:rFonts w:ascii="宋体" w:hAnsi="宋体" w:hint="eastAsia"/>
                <w:bCs/>
                <w:noProof/>
                <w:sz w:val="21"/>
                <w:szCs w:val="21"/>
              </w:rPr>
              <w:t>头持</w:t>
            </w:r>
            <w:r>
              <w:rPr>
                <w:rFonts w:ascii="宋体" w:hAnsi="宋体" w:hint="eastAsia"/>
                <w:bCs/>
                <w:noProof/>
                <w:sz w:val="21"/>
                <w:szCs w:val="21"/>
              </w:rPr>
              <w:t>仓。</w:t>
            </w:r>
          </w:p>
        </w:tc>
      </w:tr>
      <w:tr w:rsidR="00AD1CA2" w:rsidRPr="009A0AFC" w:rsidTr="00AD1CA2">
        <w:tc>
          <w:tcPr>
            <w:tcW w:w="2235" w:type="dxa"/>
          </w:tcPr>
          <w:p w:rsidR="00AD1CA2" w:rsidRDefault="00AD1CA2" w:rsidP="00A82E6B">
            <w:r>
              <w:rPr>
                <w:rFonts w:hint="eastAsia"/>
              </w:rPr>
              <w:t>延期交金</w:t>
            </w:r>
          </w:p>
        </w:tc>
        <w:tc>
          <w:tcPr>
            <w:tcW w:w="6237" w:type="dxa"/>
          </w:tcPr>
          <w:p w:rsidR="00AD1CA2" w:rsidRDefault="00AD1CA2" w:rsidP="00F839D6">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Pr>
                <w:rFonts w:ascii="宋体" w:hAnsi="宋体" w:hint="eastAsia"/>
                <w:bCs/>
                <w:noProof/>
                <w:sz w:val="21"/>
                <w:szCs w:val="21"/>
              </w:rPr>
              <w:t>履行延期交收合约，支付实物，获取全额资金，并减少空</w:t>
            </w:r>
            <w:r w:rsidRPr="00D82BF6">
              <w:rPr>
                <w:rFonts w:ascii="宋体" w:hAnsi="宋体" w:hint="eastAsia"/>
                <w:bCs/>
                <w:noProof/>
                <w:sz w:val="21"/>
                <w:szCs w:val="21"/>
              </w:rPr>
              <w:t>头持</w:t>
            </w:r>
            <w:r>
              <w:rPr>
                <w:rFonts w:ascii="宋体" w:hAnsi="宋体" w:hint="eastAsia"/>
                <w:bCs/>
                <w:noProof/>
                <w:sz w:val="21"/>
                <w:szCs w:val="21"/>
              </w:rPr>
              <w:t>仓。</w:t>
            </w:r>
          </w:p>
        </w:tc>
      </w:tr>
      <w:tr w:rsidR="00AD1CA2" w:rsidRPr="009A0AFC" w:rsidTr="00AD1CA2">
        <w:tc>
          <w:tcPr>
            <w:tcW w:w="2235" w:type="dxa"/>
          </w:tcPr>
          <w:p w:rsidR="00AD1CA2" w:rsidRDefault="00AD1CA2" w:rsidP="00A82E6B">
            <w:r w:rsidRPr="005F2080">
              <w:rPr>
                <w:rFonts w:hint="eastAsia"/>
              </w:rPr>
              <w:t>延期补偿费</w:t>
            </w:r>
          </w:p>
        </w:tc>
        <w:tc>
          <w:tcPr>
            <w:tcW w:w="6237" w:type="dxa"/>
          </w:tcPr>
          <w:p w:rsidR="00AD1CA2" w:rsidRDefault="00AD1CA2" w:rsidP="005F2080">
            <w:pPr>
              <w:rPr>
                <w:rFonts w:ascii="宋体" w:hAnsi="宋体"/>
                <w:bCs/>
                <w:noProof/>
                <w:sz w:val="21"/>
                <w:szCs w:val="21"/>
              </w:rPr>
            </w:pPr>
            <w:r w:rsidRPr="005F2080">
              <w:rPr>
                <w:rFonts w:ascii="宋体" w:hAnsi="宋体" w:hint="eastAsia"/>
                <w:bCs/>
                <w:noProof/>
                <w:sz w:val="21"/>
                <w:szCs w:val="21"/>
              </w:rPr>
              <w:t>延期补偿费是客户延期交收时，为了融通资金或实物所发生的成</w:t>
            </w:r>
            <w:r w:rsidRPr="005F2080">
              <w:rPr>
                <w:rFonts w:ascii="宋体" w:hAnsi="宋体" w:hint="eastAsia"/>
                <w:bCs/>
                <w:noProof/>
                <w:sz w:val="21"/>
                <w:szCs w:val="21"/>
              </w:rPr>
              <w:lastRenderedPageBreak/>
              <w:t>本</w:t>
            </w:r>
            <w:r>
              <w:rPr>
                <w:rFonts w:ascii="宋体" w:hAnsi="宋体" w:hint="eastAsia"/>
                <w:bCs/>
                <w:noProof/>
                <w:sz w:val="21"/>
                <w:szCs w:val="21"/>
              </w:rPr>
              <w:t>。</w:t>
            </w:r>
          </w:p>
        </w:tc>
      </w:tr>
      <w:tr w:rsidR="00AD1CA2" w:rsidRPr="009A0AFC" w:rsidTr="00AD1CA2">
        <w:tc>
          <w:tcPr>
            <w:tcW w:w="2235" w:type="dxa"/>
          </w:tcPr>
          <w:p w:rsidR="00AD1CA2" w:rsidRDefault="00AD1CA2" w:rsidP="00A82E6B">
            <w:r>
              <w:rPr>
                <w:rFonts w:hint="eastAsia"/>
              </w:rPr>
              <w:lastRenderedPageBreak/>
              <w:t>延期中立仓收金</w:t>
            </w:r>
          </w:p>
        </w:tc>
        <w:tc>
          <w:tcPr>
            <w:tcW w:w="6237" w:type="dxa"/>
          </w:tcPr>
          <w:p w:rsidR="00AD1CA2" w:rsidRDefault="00AD1CA2" w:rsidP="00695B43">
            <w:pPr>
              <w:rPr>
                <w:rFonts w:ascii="宋体" w:hAnsi="宋体"/>
                <w:bCs/>
                <w:noProof/>
                <w:sz w:val="21"/>
                <w:szCs w:val="21"/>
              </w:rPr>
            </w:pPr>
            <w:r w:rsidRPr="00695B43">
              <w:rPr>
                <w:rFonts w:ascii="宋体" w:hAnsi="宋体" w:hint="eastAsia"/>
                <w:bCs/>
                <w:noProof/>
                <w:sz w:val="21"/>
                <w:szCs w:val="21"/>
              </w:rPr>
              <w:t>当交收申报的交货量大于收货量时，</w:t>
            </w:r>
            <w:r>
              <w:rPr>
                <w:rFonts w:ascii="宋体" w:hAnsi="宋体" w:hint="eastAsia"/>
                <w:bCs/>
                <w:noProof/>
                <w:sz w:val="21"/>
                <w:szCs w:val="21"/>
              </w:rPr>
              <w:t>有富足资金的</w:t>
            </w:r>
            <w:r w:rsidRPr="00695B43">
              <w:rPr>
                <w:rFonts w:ascii="宋体" w:hAnsi="宋体" w:hint="eastAsia"/>
                <w:bCs/>
                <w:noProof/>
                <w:sz w:val="21"/>
                <w:szCs w:val="21"/>
              </w:rPr>
              <w:t>客户以收实物的形式进行中立仓申报，收货成功后，按当日结算价生成空头持仓。中立仓免收手续费。</w:t>
            </w:r>
          </w:p>
        </w:tc>
      </w:tr>
      <w:tr w:rsidR="00AD1CA2" w:rsidRPr="009A0AFC" w:rsidTr="00AD1CA2">
        <w:tc>
          <w:tcPr>
            <w:tcW w:w="2235" w:type="dxa"/>
          </w:tcPr>
          <w:p w:rsidR="00AD1CA2" w:rsidRDefault="00AD1CA2" w:rsidP="00A82E6B">
            <w:r>
              <w:rPr>
                <w:rFonts w:hint="eastAsia"/>
              </w:rPr>
              <w:t>延期中立仓交金</w:t>
            </w:r>
          </w:p>
        </w:tc>
        <w:tc>
          <w:tcPr>
            <w:tcW w:w="6237" w:type="dxa"/>
          </w:tcPr>
          <w:p w:rsidR="00AD1CA2" w:rsidRDefault="00AD1CA2" w:rsidP="00695B43">
            <w:pPr>
              <w:rPr>
                <w:rFonts w:ascii="宋体" w:hAnsi="宋体"/>
                <w:bCs/>
                <w:noProof/>
                <w:sz w:val="21"/>
                <w:szCs w:val="21"/>
              </w:rPr>
            </w:pPr>
            <w:r w:rsidRPr="00695B43">
              <w:rPr>
                <w:rFonts w:ascii="宋体" w:hAnsi="宋体" w:hint="eastAsia"/>
                <w:bCs/>
                <w:noProof/>
                <w:sz w:val="21"/>
                <w:szCs w:val="21"/>
              </w:rPr>
              <w:t>当交收申报的交货量</w:t>
            </w:r>
            <w:r>
              <w:rPr>
                <w:rFonts w:ascii="宋体" w:hAnsi="宋体" w:hint="eastAsia"/>
                <w:bCs/>
                <w:noProof/>
                <w:sz w:val="21"/>
                <w:szCs w:val="21"/>
              </w:rPr>
              <w:t>小</w:t>
            </w:r>
            <w:r w:rsidRPr="00695B43">
              <w:rPr>
                <w:rFonts w:ascii="宋体" w:hAnsi="宋体" w:hint="eastAsia"/>
                <w:bCs/>
                <w:noProof/>
                <w:sz w:val="21"/>
                <w:szCs w:val="21"/>
              </w:rPr>
              <w:t>于收货量时，</w:t>
            </w:r>
            <w:r>
              <w:rPr>
                <w:rFonts w:ascii="宋体" w:hAnsi="宋体" w:hint="eastAsia"/>
                <w:bCs/>
                <w:noProof/>
                <w:sz w:val="21"/>
                <w:szCs w:val="21"/>
              </w:rPr>
              <w:t>有富足实物的</w:t>
            </w:r>
            <w:r w:rsidRPr="00695B43">
              <w:rPr>
                <w:rFonts w:ascii="宋体" w:hAnsi="宋体" w:hint="eastAsia"/>
                <w:bCs/>
                <w:noProof/>
                <w:sz w:val="21"/>
                <w:szCs w:val="21"/>
              </w:rPr>
              <w:t>客户以</w:t>
            </w:r>
            <w:r>
              <w:rPr>
                <w:rFonts w:ascii="宋体" w:hAnsi="宋体" w:hint="eastAsia"/>
                <w:bCs/>
                <w:noProof/>
                <w:sz w:val="21"/>
                <w:szCs w:val="21"/>
              </w:rPr>
              <w:t>交</w:t>
            </w:r>
            <w:r w:rsidRPr="00695B43">
              <w:rPr>
                <w:rFonts w:ascii="宋体" w:hAnsi="宋体" w:hint="eastAsia"/>
                <w:bCs/>
                <w:noProof/>
                <w:sz w:val="21"/>
                <w:szCs w:val="21"/>
              </w:rPr>
              <w:t>实物的形式进行中立仓申报，</w:t>
            </w:r>
            <w:r>
              <w:rPr>
                <w:rFonts w:ascii="宋体" w:hAnsi="宋体" w:hint="eastAsia"/>
                <w:bCs/>
                <w:noProof/>
                <w:sz w:val="21"/>
                <w:szCs w:val="21"/>
              </w:rPr>
              <w:t>交货成功后，按当日结算价生成多</w:t>
            </w:r>
            <w:r w:rsidRPr="00695B43">
              <w:rPr>
                <w:rFonts w:ascii="宋体" w:hAnsi="宋体" w:hint="eastAsia"/>
                <w:bCs/>
                <w:noProof/>
                <w:sz w:val="21"/>
                <w:szCs w:val="21"/>
              </w:rPr>
              <w:t>头持仓。中立仓免收手续费。</w:t>
            </w:r>
          </w:p>
        </w:tc>
      </w:tr>
      <w:tr w:rsidR="00AD1CA2" w:rsidRPr="009A0AFC" w:rsidTr="00AD1CA2">
        <w:tc>
          <w:tcPr>
            <w:tcW w:w="2235" w:type="dxa"/>
          </w:tcPr>
          <w:p w:rsidR="00AD1CA2" w:rsidRDefault="00AD1CA2" w:rsidP="00A82E6B">
            <w:r>
              <w:rPr>
                <w:rFonts w:hint="eastAsia"/>
              </w:rPr>
              <w:t>提货申请</w:t>
            </w:r>
          </w:p>
        </w:tc>
        <w:tc>
          <w:tcPr>
            <w:tcW w:w="6237" w:type="dxa"/>
          </w:tcPr>
          <w:p w:rsidR="00AD1CA2" w:rsidRDefault="00AD1CA2" w:rsidP="00412FC8">
            <w:pPr>
              <w:rPr>
                <w:rFonts w:ascii="宋体" w:hAnsi="宋体"/>
                <w:bCs/>
                <w:noProof/>
                <w:sz w:val="21"/>
                <w:szCs w:val="21"/>
              </w:rPr>
            </w:pPr>
            <w:r>
              <w:rPr>
                <w:rFonts w:ascii="宋体" w:hAnsi="宋体" w:hint="eastAsia"/>
                <w:bCs/>
                <w:noProof/>
                <w:sz w:val="21"/>
                <w:szCs w:val="21"/>
              </w:rPr>
              <w:t>指申请把实物从上海黄金交易所指定的仓库中提取出来。申请时</w:t>
            </w:r>
          </w:p>
          <w:p w:rsidR="00AD1CA2" w:rsidRPr="003B164F" w:rsidRDefault="00AD1CA2" w:rsidP="003B164F">
            <w:pPr>
              <w:rPr>
                <w:rFonts w:ascii="宋体" w:hAnsi="宋体"/>
                <w:bCs/>
                <w:noProof/>
                <w:sz w:val="21"/>
                <w:szCs w:val="21"/>
              </w:rPr>
            </w:pPr>
            <w:r>
              <w:rPr>
                <w:rFonts w:ascii="宋体" w:hAnsi="宋体" w:hint="eastAsia"/>
                <w:bCs/>
                <w:noProof/>
                <w:sz w:val="21"/>
                <w:szCs w:val="21"/>
              </w:rPr>
              <w:t>库存的状态变为冻结状态；撤销提货申请时库存解冻结；提货出库时库存才真正减少。</w:t>
            </w:r>
          </w:p>
        </w:tc>
      </w:tr>
      <w:tr w:rsidR="00AD1CA2" w:rsidRPr="009A0AFC" w:rsidTr="00AD1CA2">
        <w:tc>
          <w:tcPr>
            <w:tcW w:w="2235" w:type="dxa"/>
          </w:tcPr>
          <w:p w:rsidR="00AD1CA2" w:rsidRDefault="00AD1CA2" w:rsidP="002216DE">
            <w:r>
              <w:rPr>
                <w:rFonts w:hint="eastAsia"/>
              </w:rPr>
              <w:t>客户资金</w:t>
            </w:r>
          </w:p>
        </w:tc>
        <w:tc>
          <w:tcPr>
            <w:tcW w:w="6237" w:type="dxa"/>
          </w:tcPr>
          <w:p w:rsidR="00AD1CA2" w:rsidRDefault="00AD1CA2" w:rsidP="002216DE">
            <w:pPr>
              <w:rPr>
                <w:rFonts w:ascii="宋体" w:hAnsi="宋体"/>
                <w:bCs/>
                <w:noProof/>
                <w:sz w:val="21"/>
                <w:szCs w:val="21"/>
              </w:rPr>
            </w:pPr>
            <w:r>
              <w:rPr>
                <w:rFonts w:ascii="宋体" w:hAnsi="宋体" w:hint="eastAsia"/>
                <w:bCs/>
                <w:noProof/>
                <w:sz w:val="21"/>
                <w:szCs w:val="21"/>
              </w:rPr>
              <w:t>参考</w:t>
            </w:r>
            <w:r w:rsidRPr="002D3FDF">
              <w:rPr>
                <w:rFonts w:ascii="宋体" w:hAnsi="宋体" w:hint="eastAsia"/>
                <w:bCs/>
                <w:noProof/>
                <w:sz w:val="21"/>
                <w:szCs w:val="21"/>
              </w:rPr>
              <w:t>保证金</w:t>
            </w:r>
            <w:r>
              <w:rPr>
                <w:rFonts w:ascii="宋体" w:hAnsi="宋体" w:hint="eastAsia"/>
                <w:bCs/>
                <w:noProof/>
                <w:sz w:val="21"/>
                <w:szCs w:val="21"/>
              </w:rPr>
              <w:t>的定义，分余额、可用、可提、交易冻结、交易占用等。单位为元。</w:t>
            </w:r>
          </w:p>
        </w:tc>
      </w:tr>
      <w:tr w:rsidR="00AD1CA2" w:rsidRPr="009A0AFC" w:rsidTr="00AD1CA2">
        <w:tc>
          <w:tcPr>
            <w:tcW w:w="2235" w:type="dxa"/>
          </w:tcPr>
          <w:p w:rsidR="00AD1CA2" w:rsidRDefault="00AD1CA2" w:rsidP="002216DE">
            <w:r>
              <w:rPr>
                <w:rFonts w:hint="eastAsia"/>
              </w:rPr>
              <w:t>客户持仓</w:t>
            </w:r>
          </w:p>
        </w:tc>
        <w:tc>
          <w:tcPr>
            <w:tcW w:w="6237" w:type="dxa"/>
          </w:tcPr>
          <w:p w:rsidR="00AD1CA2" w:rsidRDefault="00AD1CA2" w:rsidP="00F839D6">
            <w:pPr>
              <w:rPr>
                <w:rFonts w:ascii="宋体" w:hAnsi="宋体"/>
                <w:bCs/>
                <w:noProof/>
                <w:sz w:val="21"/>
                <w:szCs w:val="21"/>
              </w:rPr>
            </w:pPr>
            <w:r w:rsidRPr="00FB0707">
              <w:rPr>
                <w:rFonts w:ascii="宋体" w:hAnsi="宋体" w:hint="eastAsia"/>
                <w:bCs/>
                <w:noProof/>
                <w:sz w:val="21"/>
                <w:szCs w:val="21"/>
              </w:rPr>
              <w:t>建仓之后尚没有平仓的合约，叫未平仓合约</w:t>
            </w:r>
            <w:r>
              <w:rPr>
                <w:rFonts w:ascii="宋体" w:hAnsi="宋体" w:hint="eastAsia"/>
                <w:bCs/>
                <w:noProof/>
                <w:sz w:val="21"/>
                <w:szCs w:val="21"/>
              </w:rPr>
              <w:t>或者未平仓头寸，也叫持仓。交易者建仓之后可以选择两种方式了结</w:t>
            </w:r>
            <w:r w:rsidRPr="00FB0707">
              <w:rPr>
                <w:rFonts w:ascii="宋体" w:hAnsi="宋体" w:hint="eastAsia"/>
                <w:bCs/>
                <w:noProof/>
                <w:sz w:val="21"/>
                <w:szCs w:val="21"/>
              </w:rPr>
              <w:t>合约：要么择机平仓，要么进行实物交割。</w:t>
            </w:r>
            <w:r>
              <w:rPr>
                <w:rFonts w:ascii="宋体" w:hAnsi="宋体" w:hint="eastAsia"/>
                <w:bCs/>
                <w:noProof/>
                <w:sz w:val="21"/>
                <w:szCs w:val="21"/>
              </w:rPr>
              <w:t>单位为手。</w:t>
            </w:r>
          </w:p>
        </w:tc>
      </w:tr>
      <w:tr w:rsidR="00AD1CA2" w:rsidRPr="009A0AFC" w:rsidTr="00AD1CA2">
        <w:tc>
          <w:tcPr>
            <w:tcW w:w="2235" w:type="dxa"/>
          </w:tcPr>
          <w:p w:rsidR="00AD1CA2" w:rsidRDefault="00AD1CA2" w:rsidP="002216DE">
            <w:r>
              <w:rPr>
                <w:rFonts w:hint="eastAsia"/>
              </w:rPr>
              <w:t>客户库存</w:t>
            </w:r>
          </w:p>
        </w:tc>
        <w:tc>
          <w:tcPr>
            <w:tcW w:w="6237" w:type="dxa"/>
          </w:tcPr>
          <w:p w:rsidR="00AD1CA2" w:rsidRDefault="00AD1CA2" w:rsidP="002216DE">
            <w:pPr>
              <w:rPr>
                <w:rFonts w:ascii="宋体" w:hAnsi="宋体"/>
                <w:bCs/>
                <w:noProof/>
                <w:sz w:val="21"/>
                <w:szCs w:val="21"/>
              </w:rPr>
            </w:pPr>
            <w:r>
              <w:rPr>
                <w:rFonts w:ascii="宋体" w:hAnsi="宋体" w:hint="eastAsia"/>
                <w:bCs/>
                <w:noProof/>
                <w:sz w:val="21"/>
                <w:szCs w:val="21"/>
              </w:rPr>
              <w:t>指实物，可通过入库、现货买入、或延期收金、延期中立仓收金或其他质押租借等方式增加；出库、现货卖出、或延期交金、延期中立仓交金或其他质押租借等方式减少。单位为克。</w:t>
            </w:r>
          </w:p>
        </w:tc>
      </w:tr>
    </w:tbl>
    <w:p w:rsidR="0037531D" w:rsidRDefault="0037531D">
      <w:pPr>
        <w:pStyle w:val="aff9"/>
        <w:ind w:firstLine="480"/>
      </w:pPr>
    </w:p>
    <w:p w:rsidR="00BC0765" w:rsidRDefault="00BC0765" w:rsidP="00BC0765">
      <w:pPr>
        <w:pStyle w:val="2"/>
      </w:pPr>
      <w:bookmarkStart w:id="33" w:name="_Toc458763506"/>
      <w:r>
        <w:rPr>
          <w:rFonts w:hint="eastAsia"/>
        </w:rPr>
        <w:t>基本约定</w:t>
      </w:r>
      <w:bookmarkEnd w:id="33"/>
    </w:p>
    <w:p w:rsidR="008E4374" w:rsidRDefault="008E4374" w:rsidP="00B4421B">
      <w:pPr>
        <w:pStyle w:val="3"/>
      </w:pPr>
      <w:bookmarkStart w:id="34" w:name="_Toc458763507"/>
      <w:r>
        <w:rPr>
          <w:rFonts w:hint="eastAsia"/>
        </w:rPr>
        <w:t>单位约定</w:t>
      </w:r>
      <w:bookmarkEnd w:id="34"/>
    </w:p>
    <w:p w:rsidR="00F66B07" w:rsidRDefault="00193C50" w:rsidP="008E4374">
      <w:pPr>
        <w:ind w:left="420"/>
        <w:rPr>
          <w:lang w:val="zh-CN"/>
        </w:rPr>
      </w:pPr>
      <w:r>
        <w:rPr>
          <w:rFonts w:hint="eastAsia"/>
          <w:lang w:val="zh-CN"/>
        </w:rPr>
        <w:t>默认：</w:t>
      </w:r>
    </w:p>
    <w:p w:rsidR="00F66B07" w:rsidRDefault="008E4374" w:rsidP="00F66B07">
      <w:pPr>
        <w:ind w:left="840" w:firstLine="420"/>
        <w:rPr>
          <w:lang w:val="zh-CN"/>
        </w:rPr>
      </w:pPr>
      <w:r>
        <w:rPr>
          <w:rFonts w:hint="eastAsia"/>
          <w:lang w:val="zh-CN"/>
        </w:rPr>
        <w:t>金额</w:t>
      </w:r>
      <w:r w:rsidR="00EF0144">
        <w:rPr>
          <w:rFonts w:hint="eastAsia"/>
          <w:lang w:val="zh-CN"/>
        </w:rPr>
        <w:t>的</w:t>
      </w:r>
      <w:r w:rsidR="00F66B07">
        <w:rPr>
          <w:rFonts w:hint="eastAsia"/>
          <w:lang w:val="zh-CN"/>
        </w:rPr>
        <w:t>单位：</w:t>
      </w:r>
      <w:r>
        <w:rPr>
          <w:rFonts w:hint="eastAsia"/>
          <w:lang w:val="zh-CN"/>
        </w:rPr>
        <w:t>元，</w:t>
      </w:r>
    </w:p>
    <w:p w:rsidR="00F66B07" w:rsidRDefault="008E4374" w:rsidP="00F66B07">
      <w:pPr>
        <w:ind w:left="840" w:firstLine="420"/>
        <w:rPr>
          <w:lang w:val="zh-CN"/>
        </w:rPr>
      </w:pPr>
      <w:r>
        <w:rPr>
          <w:rFonts w:hint="eastAsia"/>
          <w:lang w:val="zh-CN"/>
        </w:rPr>
        <w:t>重量</w:t>
      </w:r>
      <w:r w:rsidR="00EF0144">
        <w:rPr>
          <w:rFonts w:hint="eastAsia"/>
          <w:lang w:val="zh-CN"/>
        </w:rPr>
        <w:t>的</w:t>
      </w:r>
      <w:r w:rsidR="00F66B07">
        <w:rPr>
          <w:rFonts w:hint="eastAsia"/>
          <w:lang w:val="zh-CN"/>
        </w:rPr>
        <w:t>单位：</w:t>
      </w:r>
      <w:r>
        <w:rPr>
          <w:rFonts w:hint="eastAsia"/>
          <w:lang w:val="zh-CN"/>
        </w:rPr>
        <w:t>克</w:t>
      </w:r>
      <w:r w:rsidR="00193C50">
        <w:rPr>
          <w:rFonts w:hint="eastAsia"/>
          <w:lang w:val="zh-CN"/>
        </w:rPr>
        <w:t>，</w:t>
      </w:r>
    </w:p>
    <w:p w:rsidR="00F66B07" w:rsidRDefault="00F66B07" w:rsidP="00F66B07">
      <w:pPr>
        <w:ind w:left="840" w:firstLine="420"/>
        <w:rPr>
          <w:lang w:val="zh-CN"/>
        </w:rPr>
      </w:pPr>
      <w:r>
        <w:rPr>
          <w:rFonts w:hint="eastAsia"/>
          <w:lang w:val="zh-CN"/>
        </w:rPr>
        <w:t>委托数量单位：手</w:t>
      </w:r>
    </w:p>
    <w:p w:rsidR="009C1631" w:rsidRDefault="00F66B07" w:rsidP="00F66B07">
      <w:pPr>
        <w:ind w:left="840" w:firstLine="420"/>
        <w:rPr>
          <w:lang w:val="zh-CN"/>
        </w:rPr>
      </w:pPr>
      <w:r>
        <w:rPr>
          <w:rFonts w:hint="eastAsia"/>
          <w:lang w:val="zh-CN"/>
        </w:rPr>
        <w:t>成交数量单位：</w:t>
      </w:r>
      <w:r w:rsidR="009C1631">
        <w:rPr>
          <w:rFonts w:hint="eastAsia"/>
          <w:lang w:val="zh-CN"/>
        </w:rPr>
        <w:t>手</w:t>
      </w:r>
    </w:p>
    <w:p w:rsidR="004625FC" w:rsidRDefault="009C1631" w:rsidP="008E4374">
      <w:pPr>
        <w:ind w:left="420"/>
        <w:rPr>
          <w:lang w:val="zh-CN"/>
        </w:rPr>
      </w:pPr>
      <w:r>
        <w:rPr>
          <w:rFonts w:hint="eastAsia"/>
          <w:lang w:val="zh-CN"/>
        </w:rPr>
        <w:t>报价单位：</w:t>
      </w:r>
    </w:p>
    <w:p w:rsidR="009C1631" w:rsidRDefault="009C1631" w:rsidP="009C1631">
      <w:pPr>
        <w:ind w:left="420" w:firstLine="420"/>
        <w:rPr>
          <w:lang w:val="zh-CN"/>
        </w:rPr>
      </w:pPr>
      <w:r>
        <w:rPr>
          <w:rFonts w:hint="eastAsia"/>
          <w:lang w:val="zh-CN"/>
        </w:rPr>
        <w:lastRenderedPageBreak/>
        <w:t>黄金报价单位：</w:t>
      </w:r>
      <w:r w:rsidR="004625FC" w:rsidRPr="004625FC">
        <w:rPr>
          <w:rFonts w:hint="eastAsia"/>
          <w:lang w:val="zh-CN"/>
        </w:rPr>
        <w:t>人民币元∕克，最小变动价位为</w:t>
      </w:r>
      <w:r w:rsidR="004625FC" w:rsidRPr="004625FC">
        <w:rPr>
          <w:rFonts w:hint="eastAsia"/>
          <w:lang w:val="zh-CN"/>
        </w:rPr>
        <w:t xml:space="preserve"> 0.01 </w:t>
      </w:r>
      <w:r w:rsidR="004625FC" w:rsidRPr="004625FC">
        <w:rPr>
          <w:rFonts w:hint="eastAsia"/>
          <w:lang w:val="zh-CN"/>
        </w:rPr>
        <w:t>元；</w:t>
      </w:r>
    </w:p>
    <w:p w:rsidR="009C1631" w:rsidRDefault="009C1631" w:rsidP="009C1631">
      <w:pPr>
        <w:ind w:left="420" w:firstLine="420"/>
        <w:rPr>
          <w:lang w:val="zh-CN"/>
        </w:rPr>
      </w:pPr>
      <w:r>
        <w:rPr>
          <w:rFonts w:hint="eastAsia"/>
          <w:lang w:val="zh-CN"/>
        </w:rPr>
        <w:t>铂金报价单位：</w:t>
      </w:r>
      <w:r w:rsidRPr="004625FC">
        <w:rPr>
          <w:rFonts w:hint="eastAsia"/>
          <w:lang w:val="zh-CN"/>
        </w:rPr>
        <w:t>人民币元∕克，最小变动价位为</w:t>
      </w:r>
      <w:r w:rsidRPr="004625FC">
        <w:rPr>
          <w:rFonts w:hint="eastAsia"/>
          <w:lang w:val="zh-CN"/>
        </w:rPr>
        <w:t xml:space="preserve"> 0.01 </w:t>
      </w:r>
      <w:r w:rsidRPr="004625FC">
        <w:rPr>
          <w:rFonts w:hint="eastAsia"/>
          <w:lang w:val="zh-CN"/>
        </w:rPr>
        <w:t>元；</w:t>
      </w:r>
    </w:p>
    <w:p w:rsidR="004625FC" w:rsidRDefault="00DF3E21" w:rsidP="009C1631">
      <w:pPr>
        <w:ind w:left="420" w:firstLine="420"/>
        <w:rPr>
          <w:lang w:val="zh-CN"/>
        </w:rPr>
      </w:pPr>
      <w:r>
        <w:rPr>
          <w:rFonts w:hint="eastAsia"/>
          <w:lang w:val="zh-CN"/>
        </w:rPr>
        <w:t>白银</w:t>
      </w:r>
      <w:r w:rsidR="004625FC" w:rsidRPr="004625FC">
        <w:rPr>
          <w:rFonts w:hint="eastAsia"/>
          <w:lang w:val="zh-CN"/>
        </w:rPr>
        <w:t>报价单位</w:t>
      </w:r>
      <w:r>
        <w:rPr>
          <w:rFonts w:hint="eastAsia"/>
          <w:lang w:val="zh-CN"/>
        </w:rPr>
        <w:t>：</w:t>
      </w:r>
      <w:r w:rsidR="004625FC" w:rsidRPr="004625FC">
        <w:rPr>
          <w:rFonts w:hint="eastAsia"/>
          <w:lang w:val="zh-CN"/>
        </w:rPr>
        <w:t>人民币元∕千克，最小变动价位为</w:t>
      </w:r>
      <w:r w:rsidR="004625FC" w:rsidRPr="004625FC">
        <w:rPr>
          <w:rFonts w:hint="eastAsia"/>
          <w:lang w:val="zh-CN"/>
        </w:rPr>
        <w:t xml:space="preserve">1 </w:t>
      </w:r>
      <w:r w:rsidR="004625FC" w:rsidRPr="004625FC">
        <w:rPr>
          <w:rFonts w:hint="eastAsia"/>
          <w:lang w:val="zh-CN"/>
        </w:rPr>
        <w:t>元。</w:t>
      </w:r>
    </w:p>
    <w:p w:rsidR="004625FC" w:rsidRDefault="004625FC" w:rsidP="004625FC">
      <w:pPr>
        <w:ind w:left="420"/>
        <w:rPr>
          <w:lang w:val="zh-CN"/>
        </w:rPr>
      </w:pPr>
    </w:p>
    <w:p w:rsidR="00DF073C" w:rsidRDefault="00DF073C" w:rsidP="00B4421B">
      <w:pPr>
        <w:pStyle w:val="3"/>
      </w:pPr>
      <w:bookmarkStart w:id="35" w:name="_Toc458763508"/>
      <w:r>
        <w:rPr>
          <w:rFonts w:hint="eastAsia"/>
        </w:rPr>
        <w:t>格式约定</w:t>
      </w:r>
      <w:bookmarkEnd w:id="35"/>
    </w:p>
    <w:p w:rsidR="00F708FA" w:rsidRDefault="00DF073C" w:rsidP="00DF073C">
      <w:pPr>
        <w:ind w:left="420"/>
        <w:rPr>
          <w:lang w:val="zh-CN"/>
        </w:rPr>
      </w:pPr>
      <w:r>
        <w:rPr>
          <w:rFonts w:hint="eastAsia"/>
          <w:lang w:val="zh-CN"/>
        </w:rPr>
        <w:t>默认：日期格式是</w:t>
      </w:r>
      <w:r>
        <w:rPr>
          <w:rFonts w:hint="eastAsia"/>
        </w:rPr>
        <w:t>YYYYMMDD</w:t>
      </w:r>
      <w:r>
        <w:rPr>
          <w:rFonts w:hint="eastAsia"/>
          <w:lang w:val="zh-CN"/>
        </w:rPr>
        <w:t>，</w:t>
      </w:r>
    </w:p>
    <w:p w:rsidR="00DF073C" w:rsidRPr="008E4374" w:rsidRDefault="00DF073C" w:rsidP="00F708FA">
      <w:pPr>
        <w:ind w:leftChars="175" w:left="420" w:firstLineChars="325" w:firstLine="780"/>
        <w:rPr>
          <w:lang w:val="zh-CN"/>
        </w:rPr>
      </w:pPr>
      <w:r>
        <w:rPr>
          <w:rFonts w:hint="eastAsia"/>
          <w:lang w:val="zh-CN"/>
        </w:rPr>
        <w:t>时间格式是</w:t>
      </w:r>
      <w:r>
        <w:rPr>
          <w:rFonts w:hint="eastAsia"/>
        </w:rPr>
        <w:t>HH:MM:SS</w:t>
      </w:r>
      <w:r>
        <w:rPr>
          <w:rFonts w:hint="eastAsia"/>
          <w:lang w:val="zh-CN"/>
        </w:rPr>
        <w:t>，特殊说明除外。</w:t>
      </w:r>
    </w:p>
    <w:p w:rsidR="00BC0765" w:rsidRDefault="00BC0765" w:rsidP="00B4421B">
      <w:pPr>
        <w:pStyle w:val="3"/>
      </w:pPr>
      <w:bookmarkStart w:id="36" w:name="_Toc458763509"/>
      <w:r>
        <w:rPr>
          <w:rFonts w:hint="eastAsia"/>
        </w:rPr>
        <w:t>符号约定</w:t>
      </w:r>
      <w:bookmarkEnd w:id="36"/>
    </w:p>
    <w:p w:rsidR="00BC0765" w:rsidRPr="00A10CA4" w:rsidRDefault="00BC0765" w:rsidP="00BC0765">
      <w:pPr>
        <w:ind w:firstLine="480"/>
        <w:rPr>
          <w:rFonts w:ascii="宋体" w:hAnsi="宋体"/>
          <w:color w:val="000000"/>
        </w:rPr>
      </w:pPr>
      <w:r>
        <w:rPr>
          <w:rFonts w:ascii="宋体" w:hAnsi="宋体" w:hint="eastAsia"/>
          <w:color w:val="000000"/>
        </w:rPr>
        <w:t>在定义消息</w:t>
      </w:r>
      <w:r w:rsidRPr="00A10CA4">
        <w:rPr>
          <w:rFonts w:ascii="宋体" w:hAnsi="宋体" w:hint="eastAsia"/>
          <w:color w:val="000000"/>
        </w:rPr>
        <w:t>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tblPr>
      <w:tblGrid>
        <w:gridCol w:w="1350"/>
        <w:gridCol w:w="1260"/>
        <w:gridCol w:w="4993"/>
      </w:tblGrid>
      <w:tr w:rsidR="00BC0765" w:rsidRPr="00A10CA4" w:rsidTr="002F3597">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rsidR="00BC0765" w:rsidRPr="00A10CA4" w:rsidRDefault="00BC0765" w:rsidP="002F3597">
            <w:pPr>
              <w:pStyle w:val="MessageTable"/>
              <w:spacing w:line="240" w:lineRule="auto"/>
              <w:jc w:val="center"/>
              <w:rPr>
                <w:rFonts w:hAnsi="宋体"/>
                <w:b/>
                <w:color w:val="000000"/>
                <w:sz w:val="20"/>
              </w:rPr>
            </w:pPr>
            <w:r w:rsidRPr="00A10CA4">
              <w:rPr>
                <w:rFonts w:hAnsi="宋体" w:hint="eastAsia"/>
                <w:b/>
                <w:color w:val="000000"/>
                <w:sz w:val="20"/>
              </w:rPr>
              <w:t>符号</w:t>
            </w:r>
          </w:p>
        </w:tc>
        <w:tc>
          <w:tcPr>
            <w:tcW w:w="4993" w:type="dxa"/>
            <w:tcBorders>
              <w:top w:val="single" w:sz="4" w:space="0" w:color="auto"/>
              <w:left w:val="single" w:sz="4" w:space="0" w:color="auto"/>
              <w:bottom w:val="single" w:sz="4" w:space="0" w:color="auto"/>
              <w:right w:val="single" w:sz="8" w:space="0" w:color="auto"/>
            </w:tcBorders>
            <w:hideMark/>
          </w:tcPr>
          <w:p w:rsidR="00BC0765" w:rsidRPr="00A10CA4" w:rsidRDefault="00BC0765" w:rsidP="002F3597">
            <w:pPr>
              <w:pStyle w:val="MessageTable"/>
              <w:spacing w:line="240" w:lineRule="auto"/>
              <w:jc w:val="center"/>
              <w:rPr>
                <w:rFonts w:hAnsi="宋体"/>
                <w:b/>
                <w:color w:val="000000"/>
                <w:sz w:val="20"/>
              </w:rPr>
            </w:pPr>
            <w:r w:rsidRPr="00A10CA4">
              <w:rPr>
                <w:rFonts w:hAnsi="宋体" w:hint="eastAsia"/>
                <w:b/>
                <w:color w:val="000000"/>
                <w:sz w:val="20"/>
              </w:rPr>
              <w:t>含义</w:t>
            </w:r>
          </w:p>
        </w:tc>
      </w:tr>
      <w:tr w:rsidR="00BC0765" w:rsidRPr="00A10CA4" w:rsidTr="002F3597">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rsidR="00BC0765" w:rsidRPr="00A10CA4" w:rsidRDefault="00BC0765" w:rsidP="002F3597">
            <w:pPr>
              <w:pStyle w:val="MessageTable"/>
              <w:spacing w:line="240" w:lineRule="auto"/>
              <w:jc w:val="center"/>
              <w:rPr>
                <w:rFonts w:hAnsi="宋体"/>
                <w:b/>
                <w:color w:val="000000"/>
                <w:sz w:val="20"/>
              </w:rPr>
            </w:pPr>
            <w:r w:rsidRPr="00A10CA4">
              <w:rPr>
                <w:rFonts w:hAnsi="宋体" w:hint="eastAsia"/>
                <w:b/>
                <w:color w:val="000000"/>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M</w:t>
            </w:r>
          </w:p>
        </w:tc>
        <w:tc>
          <w:tcPr>
            <w:tcW w:w="4993" w:type="dxa"/>
            <w:tcBorders>
              <w:top w:val="single" w:sz="4" w:space="0" w:color="auto"/>
              <w:left w:val="single" w:sz="4" w:space="0" w:color="auto"/>
              <w:bottom w:val="single" w:sz="4" w:space="0" w:color="auto"/>
              <w:right w:val="single" w:sz="8" w:space="0" w:color="auto"/>
            </w:tcBorders>
            <w:hideMark/>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必须填写的域</w:t>
            </w:r>
          </w:p>
        </w:tc>
      </w:tr>
      <w:tr w:rsidR="00BC0765" w:rsidRPr="00A10CA4" w:rsidTr="002F3597">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BC0765" w:rsidRPr="00A10CA4" w:rsidRDefault="00BC0765" w:rsidP="002F3597">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C</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某条件成立时必须填写的域</w:t>
            </w:r>
          </w:p>
        </w:tc>
      </w:tr>
      <w:tr w:rsidR="00BC0765" w:rsidRPr="00A10CA4" w:rsidTr="002F3597">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BC0765" w:rsidRPr="00A10CA4" w:rsidRDefault="00BC0765" w:rsidP="002F3597">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O</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可选，非必须填写的域</w:t>
            </w:r>
          </w:p>
        </w:tc>
      </w:tr>
      <w:tr w:rsidR="00BC0765" w:rsidRPr="00A10CA4" w:rsidTr="002F3597">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BC0765" w:rsidRPr="00A10CA4" w:rsidRDefault="00BC0765" w:rsidP="002F3597">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C0765" w:rsidRPr="00A10CA4" w:rsidRDefault="00BC0765" w:rsidP="002F3597">
            <w:pPr>
              <w:pStyle w:val="MessageTable"/>
              <w:spacing w:line="240" w:lineRule="auto"/>
              <w:jc w:val="center"/>
              <w:rPr>
                <w:rFonts w:hAnsi="宋体"/>
                <w:color w:val="000000"/>
                <w:sz w:val="20"/>
                <w:highlight w:val="lightGray"/>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必须与先前报文中对应域的值相同的域</w:t>
            </w:r>
          </w:p>
        </w:tc>
      </w:tr>
      <w:tr w:rsidR="00BC0765" w:rsidRPr="00A10CA4" w:rsidTr="002F3597">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BC0765" w:rsidRPr="00A10CA4" w:rsidRDefault="00BC0765" w:rsidP="002F3597">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必须去除的域</w:t>
            </w:r>
          </w:p>
        </w:tc>
      </w:tr>
      <w:tr w:rsidR="00BC0765" w:rsidRPr="00A10CA4" w:rsidTr="002F3597">
        <w:trPr>
          <w:cantSplit/>
          <w:jc w:val="center"/>
        </w:trPr>
        <w:tc>
          <w:tcPr>
            <w:tcW w:w="1350" w:type="dxa"/>
            <w:vMerge w:val="restart"/>
            <w:tcBorders>
              <w:top w:val="single" w:sz="4" w:space="0" w:color="auto"/>
              <w:left w:val="single" w:sz="8" w:space="0" w:color="auto"/>
              <w:right w:val="single" w:sz="4" w:space="0" w:color="auto"/>
            </w:tcBorders>
            <w:vAlign w:val="center"/>
          </w:tcPr>
          <w:p w:rsidR="00BC0765" w:rsidRPr="00A10CA4" w:rsidRDefault="00BC0765" w:rsidP="002F3597">
            <w:pPr>
              <w:jc w:val="center"/>
              <w:rPr>
                <w:rFonts w:ascii="宋体" w:hAnsi="宋体"/>
                <w:b/>
                <w:color w:val="000000"/>
                <w:kern w:val="0"/>
                <w:sz w:val="20"/>
              </w:rPr>
            </w:pPr>
            <w:r w:rsidRPr="00A10CA4">
              <w:rPr>
                <w:rFonts w:ascii="宋体" w:hAnsi="宋体" w:hint="eastAsia"/>
                <w:b/>
                <w:color w:val="000000"/>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基本数据域</w:t>
            </w:r>
          </w:p>
        </w:tc>
      </w:tr>
      <w:tr w:rsidR="00BC0765" w:rsidRPr="00A10CA4" w:rsidTr="002F3597">
        <w:trPr>
          <w:cantSplit/>
          <w:jc w:val="center"/>
        </w:trPr>
        <w:tc>
          <w:tcPr>
            <w:tcW w:w="1350" w:type="dxa"/>
            <w:vMerge/>
            <w:tcBorders>
              <w:top w:val="single" w:sz="4" w:space="0" w:color="auto"/>
              <w:left w:val="single" w:sz="8" w:space="0" w:color="auto"/>
              <w:right w:val="single" w:sz="4" w:space="0" w:color="auto"/>
            </w:tcBorders>
            <w:vAlign w:val="center"/>
          </w:tcPr>
          <w:p w:rsidR="00BC0765" w:rsidRPr="00A10CA4" w:rsidRDefault="00BC0765" w:rsidP="002F3597">
            <w:pPr>
              <w:rPr>
                <w:rFonts w:ascii="宋体" w:hAnsi="宋体"/>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w:t>
            </w:r>
            <w:r>
              <w:rPr>
                <w:rFonts w:hAnsi="宋体" w:hint="eastAsia"/>
                <w:color w:val="000000"/>
                <w:sz w:val="20"/>
              </w:rPr>
              <w:t>数组</w:t>
            </w:r>
          </w:p>
        </w:tc>
      </w:tr>
      <w:tr w:rsidR="00BC0765" w:rsidRPr="00A10CA4" w:rsidTr="002F3597">
        <w:trPr>
          <w:cantSplit/>
          <w:jc w:val="center"/>
        </w:trPr>
        <w:tc>
          <w:tcPr>
            <w:tcW w:w="1350" w:type="dxa"/>
            <w:vMerge/>
            <w:tcBorders>
              <w:left w:val="single" w:sz="8" w:space="0" w:color="auto"/>
              <w:right w:val="single" w:sz="4" w:space="0" w:color="auto"/>
            </w:tcBorders>
            <w:vAlign w:val="center"/>
          </w:tcPr>
          <w:p w:rsidR="00BC0765" w:rsidRPr="00A10CA4" w:rsidRDefault="00BC0765" w:rsidP="002F3597">
            <w:pPr>
              <w:ind w:firstLine="400"/>
              <w:rPr>
                <w:rFonts w:ascii="宋体" w:hAnsi="宋体"/>
                <w:color w:val="000000"/>
                <w:kern w:val="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w:t>
            </w:r>
            <w:r>
              <w:rPr>
                <w:rFonts w:hAnsi="宋体" w:hint="eastAsia"/>
                <w:color w:val="000000"/>
                <w:sz w:val="20"/>
              </w:rPr>
              <w:t>数组</w:t>
            </w:r>
            <w:r w:rsidRPr="00A10CA4">
              <w:rPr>
                <w:rFonts w:hAnsi="宋体" w:hint="eastAsia"/>
                <w:color w:val="000000"/>
                <w:sz w:val="20"/>
              </w:rPr>
              <w:t>中重复的数据域</w:t>
            </w:r>
          </w:p>
        </w:tc>
      </w:tr>
      <w:tr w:rsidR="00BC0765" w:rsidRPr="00A10CA4" w:rsidTr="002F3597">
        <w:trPr>
          <w:cantSplit/>
          <w:jc w:val="center"/>
        </w:trPr>
        <w:tc>
          <w:tcPr>
            <w:tcW w:w="1350" w:type="dxa"/>
            <w:vMerge/>
            <w:tcBorders>
              <w:left w:val="single" w:sz="8" w:space="0" w:color="auto"/>
              <w:right w:val="single" w:sz="4" w:space="0" w:color="auto"/>
            </w:tcBorders>
            <w:vAlign w:val="center"/>
          </w:tcPr>
          <w:p w:rsidR="00BC0765" w:rsidRPr="00A10CA4" w:rsidRDefault="00BC0765" w:rsidP="002F3597">
            <w:pPr>
              <w:ind w:firstLine="400"/>
              <w:rPr>
                <w:rFonts w:ascii="宋体" w:hAnsi="宋体"/>
                <w:color w:val="000000"/>
                <w:kern w:val="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w:t>
            </w:r>
            <w:r>
              <w:rPr>
                <w:rFonts w:hAnsi="宋体" w:hint="eastAsia"/>
                <w:color w:val="000000"/>
                <w:sz w:val="20"/>
              </w:rPr>
              <w:t>数组</w:t>
            </w:r>
            <w:r w:rsidRPr="00A10CA4">
              <w:rPr>
                <w:rFonts w:hAnsi="宋体" w:hint="eastAsia"/>
                <w:color w:val="000000"/>
                <w:sz w:val="20"/>
              </w:rPr>
              <w:t>中包含的基础</w:t>
            </w:r>
            <w:r>
              <w:rPr>
                <w:rFonts w:hAnsi="宋体" w:hint="eastAsia"/>
                <w:color w:val="000000"/>
                <w:sz w:val="20"/>
              </w:rPr>
              <w:t>元素</w:t>
            </w:r>
          </w:p>
        </w:tc>
      </w:tr>
      <w:tr w:rsidR="00BC0765" w:rsidRPr="00A10CA4" w:rsidTr="002F3597">
        <w:trPr>
          <w:cantSplit/>
          <w:trHeight w:val="241"/>
          <w:jc w:val="center"/>
        </w:trPr>
        <w:tc>
          <w:tcPr>
            <w:tcW w:w="1350" w:type="dxa"/>
            <w:vMerge/>
            <w:tcBorders>
              <w:left w:val="single" w:sz="8" w:space="0" w:color="auto"/>
              <w:right w:val="single" w:sz="4" w:space="0" w:color="auto"/>
            </w:tcBorders>
            <w:vAlign w:val="center"/>
          </w:tcPr>
          <w:p w:rsidR="00BC0765" w:rsidRPr="00A10CA4" w:rsidRDefault="00BC0765" w:rsidP="002F3597">
            <w:pPr>
              <w:ind w:firstLine="400"/>
              <w:rPr>
                <w:rFonts w:ascii="宋体" w:hAnsi="宋体"/>
                <w:color w:val="000000"/>
                <w:kern w:val="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w:t>
            </w:r>
            <w:r>
              <w:rPr>
                <w:rFonts w:hAnsi="宋体" w:hint="eastAsia"/>
                <w:color w:val="000000"/>
                <w:sz w:val="20"/>
              </w:rPr>
              <w:t>数组</w:t>
            </w:r>
            <w:r w:rsidRPr="00A10CA4">
              <w:rPr>
                <w:rFonts w:hAnsi="宋体" w:hint="eastAsia"/>
                <w:color w:val="000000"/>
                <w:sz w:val="20"/>
              </w:rPr>
              <w:t>中的</w:t>
            </w:r>
            <w:r>
              <w:rPr>
                <w:rFonts w:hAnsi="宋体" w:hint="eastAsia"/>
                <w:color w:val="000000"/>
                <w:sz w:val="20"/>
              </w:rPr>
              <w:t>数组，即 子数组</w:t>
            </w:r>
          </w:p>
        </w:tc>
      </w:tr>
      <w:tr w:rsidR="00BC0765" w:rsidRPr="00A10CA4" w:rsidTr="002F3597">
        <w:trPr>
          <w:cantSplit/>
          <w:jc w:val="center"/>
        </w:trPr>
        <w:tc>
          <w:tcPr>
            <w:tcW w:w="1350" w:type="dxa"/>
            <w:vMerge/>
            <w:tcBorders>
              <w:left w:val="single" w:sz="8" w:space="0" w:color="auto"/>
              <w:right w:val="single" w:sz="4" w:space="0" w:color="auto"/>
            </w:tcBorders>
            <w:vAlign w:val="center"/>
          </w:tcPr>
          <w:p w:rsidR="00BC0765" w:rsidRPr="00A10CA4" w:rsidRDefault="00BC0765" w:rsidP="002F3597">
            <w:pPr>
              <w:ind w:firstLine="400"/>
              <w:rPr>
                <w:rFonts w:ascii="宋体" w:hAnsi="宋体"/>
                <w:color w:val="000000"/>
                <w:kern w:val="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标识为子</w:t>
            </w:r>
            <w:r>
              <w:rPr>
                <w:rFonts w:hAnsi="宋体" w:hint="eastAsia"/>
                <w:color w:val="000000"/>
                <w:sz w:val="20"/>
              </w:rPr>
              <w:t>数组</w:t>
            </w:r>
            <w:r w:rsidRPr="00A10CA4">
              <w:rPr>
                <w:rFonts w:hAnsi="宋体" w:hint="eastAsia"/>
                <w:color w:val="000000"/>
                <w:sz w:val="20"/>
              </w:rPr>
              <w:t>中重复的数据域块</w:t>
            </w:r>
          </w:p>
        </w:tc>
      </w:tr>
      <w:tr w:rsidR="00BC0765" w:rsidRPr="00A10CA4" w:rsidTr="002F3597">
        <w:trPr>
          <w:cantSplit/>
          <w:jc w:val="center"/>
        </w:trPr>
        <w:tc>
          <w:tcPr>
            <w:tcW w:w="1350" w:type="dxa"/>
            <w:vMerge/>
            <w:tcBorders>
              <w:left w:val="single" w:sz="8" w:space="0" w:color="auto"/>
              <w:right w:val="single" w:sz="4" w:space="0" w:color="auto"/>
            </w:tcBorders>
            <w:vAlign w:val="center"/>
          </w:tcPr>
          <w:p w:rsidR="00BC0765" w:rsidRPr="00A10CA4" w:rsidRDefault="00BC0765" w:rsidP="002F3597">
            <w:pPr>
              <w:ind w:firstLine="400"/>
              <w:rPr>
                <w:rFonts w:ascii="宋体" w:hAnsi="宋体"/>
                <w:color w:val="000000"/>
                <w:kern w:val="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标识为子</w:t>
            </w:r>
            <w:r>
              <w:rPr>
                <w:rFonts w:hAnsi="宋体" w:hint="eastAsia"/>
                <w:color w:val="000000"/>
                <w:sz w:val="20"/>
              </w:rPr>
              <w:t>数组</w:t>
            </w:r>
            <w:r w:rsidRPr="00A10CA4">
              <w:rPr>
                <w:rFonts w:hAnsi="宋体" w:hint="eastAsia"/>
                <w:color w:val="000000"/>
                <w:sz w:val="20"/>
              </w:rPr>
              <w:t>中包含的基础</w:t>
            </w:r>
            <w:r>
              <w:rPr>
                <w:rFonts w:hAnsi="宋体" w:hint="eastAsia"/>
                <w:color w:val="000000"/>
                <w:sz w:val="20"/>
              </w:rPr>
              <w:t>元素</w:t>
            </w:r>
          </w:p>
        </w:tc>
      </w:tr>
    </w:tbl>
    <w:p w:rsidR="00854715" w:rsidRDefault="00854715" w:rsidP="00BC0765">
      <w:pPr>
        <w:rPr>
          <w:lang w:val="zh-CN"/>
        </w:rPr>
      </w:pPr>
    </w:p>
    <w:p w:rsidR="004E3ECA" w:rsidRDefault="004E3ECA" w:rsidP="00B4421B">
      <w:pPr>
        <w:pStyle w:val="3"/>
      </w:pPr>
      <w:bookmarkStart w:id="37" w:name="_Toc458763510"/>
      <w:r>
        <w:rPr>
          <w:rFonts w:hint="eastAsia"/>
        </w:rPr>
        <w:t>类型定义</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7280"/>
      </w:tblGrid>
      <w:tr w:rsidR="00D8156B" w:rsidRPr="002C4CB9" w:rsidTr="002C4CB9">
        <w:tc>
          <w:tcPr>
            <w:tcW w:w="1242" w:type="dxa"/>
            <w:shd w:val="clear" w:color="auto" w:fill="auto"/>
          </w:tcPr>
          <w:p w:rsidR="00D8156B" w:rsidRPr="002C4CB9" w:rsidRDefault="00D8156B" w:rsidP="002C4CB9">
            <w:pPr>
              <w:widowControl w:val="0"/>
              <w:jc w:val="both"/>
              <w:rPr>
                <w:lang w:val="zh-CN"/>
              </w:rPr>
            </w:pPr>
            <w:r w:rsidRPr="002C4CB9">
              <w:rPr>
                <w:rFonts w:hint="eastAsia"/>
                <w:lang w:val="zh-CN"/>
              </w:rPr>
              <w:t>int</w:t>
            </w:r>
          </w:p>
        </w:tc>
        <w:tc>
          <w:tcPr>
            <w:tcW w:w="7280" w:type="dxa"/>
            <w:shd w:val="clear" w:color="auto" w:fill="auto"/>
          </w:tcPr>
          <w:p w:rsidR="00D8156B" w:rsidRPr="002C4CB9" w:rsidRDefault="00D8156B" w:rsidP="002C4CB9">
            <w:pPr>
              <w:widowControl w:val="0"/>
              <w:jc w:val="both"/>
              <w:rPr>
                <w:lang w:val="zh-CN"/>
              </w:rPr>
            </w:pPr>
            <w:r w:rsidRPr="002C4CB9">
              <w:rPr>
                <w:rFonts w:hint="eastAsia"/>
                <w:lang w:val="zh-CN"/>
              </w:rPr>
              <w:t>整型</w:t>
            </w:r>
          </w:p>
        </w:tc>
      </w:tr>
      <w:tr w:rsidR="00D8156B" w:rsidRPr="002C4CB9" w:rsidTr="002C4CB9">
        <w:tc>
          <w:tcPr>
            <w:tcW w:w="1242" w:type="dxa"/>
            <w:shd w:val="clear" w:color="auto" w:fill="auto"/>
          </w:tcPr>
          <w:p w:rsidR="00D8156B" w:rsidRPr="002C4CB9" w:rsidRDefault="00D8156B" w:rsidP="002C4CB9">
            <w:pPr>
              <w:widowControl w:val="0"/>
              <w:jc w:val="both"/>
              <w:rPr>
                <w:lang w:val="zh-CN"/>
              </w:rPr>
            </w:pPr>
            <w:r w:rsidRPr="002C4CB9">
              <w:rPr>
                <w:rFonts w:hint="eastAsia"/>
                <w:lang w:val="zh-CN"/>
              </w:rPr>
              <w:t>String</w:t>
            </w:r>
          </w:p>
        </w:tc>
        <w:tc>
          <w:tcPr>
            <w:tcW w:w="7280" w:type="dxa"/>
            <w:shd w:val="clear" w:color="auto" w:fill="auto"/>
          </w:tcPr>
          <w:p w:rsidR="00D8156B" w:rsidRPr="002C4CB9" w:rsidRDefault="00D8156B" w:rsidP="00F67AB5">
            <w:pPr>
              <w:widowControl w:val="0"/>
              <w:jc w:val="both"/>
              <w:rPr>
                <w:lang w:val="zh-CN"/>
              </w:rPr>
            </w:pPr>
            <w:r w:rsidRPr="002C4CB9">
              <w:rPr>
                <w:rFonts w:hint="eastAsia"/>
                <w:lang w:val="zh-CN"/>
              </w:rPr>
              <w:t>字符串</w:t>
            </w:r>
          </w:p>
        </w:tc>
      </w:tr>
      <w:tr w:rsidR="00D8156B" w:rsidRPr="002C4CB9" w:rsidTr="002C4CB9">
        <w:tc>
          <w:tcPr>
            <w:tcW w:w="1242" w:type="dxa"/>
            <w:shd w:val="clear" w:color="auto" w:fill="auto"/>
          </w:tcPr>
          <w:p w:rsidR="00D8156B" w:rsidRPr="002C4CB9" w:rsidRDefault="00F67AB5" w:rsidP="002C4CB9">
            <w:pPr>
              <w:widowControl w:val="0"/>
              <w:jc w:val="both"/>
              <w:rPr>
                <w:lang w:val="zh-CN"/>
              </w:rPr>
            </w:pPr>
            <w:r>
              <w:rPr>
                <w:rFonts w:hint="eastAsia"/>
                <w:lang w:val="zh-CN"/>
              </w:rPr>
              <w:t>Double</w:t>
            </w:r>
          </w:p>
        </w:tc>
        <w:tc>
          <w:tcPr>
            <w:tcW w:w="7280" w:type="dxa"/>
            <w:shd w:val="clear" w:color="auto" w:fill="auto"/>
          </w:tcPr>
          <w:p w:rsidR="00D8156B" w:rsidRPr="002C4CB9" w:rsidRDefault="00F67AB5" w:rsidP="00F67AB5">
            <w:pPr>
              <w:widowControl w:val="0"/>
              <w:jc w:val="both"/>
              <w:rPr>
                <w:lang w:val="zh-CN"/>
              </w:rPr>
            </w:pPr>
            <w:r>
              <w:rPr>
                <w:rFonts w:hint="eastAsia"/>
                <w:lang w:val="zh-CN"/>
              </w:rPr>
              <w:t>带有小数的数字类型，在</w:t>
            </w:r>
            <w:r>
              <w:rPr>
                <w:rFonts w:hint="eastAsia"/>
                <w:lang w:val="zh-CN"/>
              </w:rPr>
              <w:t>JAVA</w:t>
            </w:r>
            <w:r>
              <w:rPr>
                <w:rFonts w:hint="eastAsia"/>
                <w:lang w:val="zh-CN"/>
              </w:rPr>
              <w:t>中建议仍然定义为</w:t>
            </w:r>
            <w:r>
              <w:rPr>
                <w:rFonts w:hint="eastAsia"/>
                <w:lang w:val="zh-CN"/>
              </w:rPr>
              <w:t>String</w:t>
            </w:r>
          </w:p>
        </w:tc>
      </w:tr>
      <w:tr w:rsidR="00F67AB5" w:rsidRPr="002C4CB9" w:rsidTr="002C4CB9">
        <w:tc>
          <w:tcPr>
            <w:tcW w:w="1242" w:type="dxa"/>
            <w:shd w:val="clear" w:color="auto" w:fill="auto"/>
          </w:tcPr>
          <w:p w:rsidR="00F67AB5" w:rsidRPr="002C4CB9" w:rsidRDefault="00F67AB5" w:rsidP="00A97968">
            <w:pPr>
              <w:widowControl w:val="0"/>
              <w:jc w:val="both"/>
              <w:rPr>
                <w:lang w:val="zh-CN"/>
              </w:rPr>
            </w:pPr>
            <w:r w:rsidRPr="002C4CB9">
              <w:rPr>
                <w:rFonts w:hint="eastAsia"/>
                <w:lang w:val="zh-CN"/>
              </w:rPr>
              <w:t>Map</w:t>
            </w:r>
          </w:p>
        </w:tc>
        <w:tc>
          <w:tcPr>
            <w:tcW w:w="7280" w:type="dxa"/>
            <w:shd w:val="clear" w:color="auto" w:fill="auto"/>
          </w:tcPr>
          <w:p w:rsidR="00F67AB5" w:rsidRPr="002C4CB9" w:rsidRDefault="00F67AB5" w:rsidP="00A97968">
            <w:pPr>
              <w:widowControl w:val="0"/>
              <w:jc w:val="both"/>
              <w:rPr>
                <w:lang w:val="zh-CN"/>
              </w:rPr>
            </w:pPr>
            <w:r w:rsidRPr="002C4CB9">
              <w:rPr>
                <w:rFonts w:hint="eastAsia"/>
                <w:lang w:val="zh-CN"/>
              </w:rPr>
              <w:t>多记录集合类型，每个记录值为</w:t>
            </w:r>
            <w:r w:rsidRPr="002C4CB9">
              <w:rPr>
                <w:rFonts w:hint="eastAsia"/>
                <w:lang w:val="zh-CN"/>
              </w:rPr>
              <w:t>Map</w:t>
            </w:r>
            <w:r w:rsidRPr="002C4CB9">
              <w:rPr>
                <w:rFonts w:hint="eastAsia"/>
                <w:lang w:val="zh-CN"/>
              </w:rPr>
              <w:t>形式，</w:t>
            </w:r>
            <w:r w:rsidRPr="002C4CB9">
              <w:rPr>
                <w:rFonts w:hint="eastAsia"/>
                <w:lang w:val="zh-CN"/>
              </w:rPr>
              <w:t>JAVA</w:t>
            </w:r>
            <w:r w:rsidRPr="002C4CB9">
              <w:rPr>
                <w:rFonts w:hint="eastAsia"/>
                <w:lang w:val="zh-CN"/>
              </w:rPr>
              <w:t>定义：</w:t>
            </w:r>
            <w:r w:rsidR="00E26C7B">
              <w:rPr>
                <w:rFonts w:hint="eastAsia"/>
                <w:lang w:val="zh-CN"/>
              </w:rPr>
              <w:t>List&lt;Map&lt;String,String&gt;&gt;</w:t>
            </w:r>
            <w:r w:rsidRPr="002C4CB9">
              <w:rPr>
                <w:rFonts w:hint="eastAsia"/>
                <w:lang w:val="zh-CN"/>
              </w:rPr>
              <w:t>，访问记录值时，可使用</w:t>
            </w:r>
            <w:r w:rsidRPr="002C4CB9">
              <w:rPr>
                <w:rFonts w:hint="eastAsia"/>
                <w:lang w:val="zh-CN"/>
              </w:rPr>
              <w:t>Key</w:t>
            </w:r>
            <w:r w:rsidRPr="002C4CB9">
              <w:rPr>
                <w:rFonts w:hint="eastAsia"/>
                <w:lang w:val="zh-CN"/>
              </w:rPr>
              <w:t>获取</w:t>
            </w:r>
          </w:p>
        </w:tc>
      </w:tr>
      <w:tr w:rsidR="00F67AB5" w:rsidRPr="002C4CB9" w:rsidTr="002C4CB9">
        <w:tc>
          <w:tcPr>
            <w:tcW w:w="1242" w:type="dxa"/>
            <w:shd w:val="clear" w:color="auto" w:fill="auto"/>
          </w:tcPr>
          <w:p w:rsidR="00F67AB5" w:rsidRPr="002C4CB9" w:rsidRDefault="00F67AB5" w:rsidP="00A97968">
            <w:pPr>
              <w:widowControl w:val="0"/>
              <w:jc w:val="both"/>
              <w:rPr>
                <w:lang w:val="zh-CN"/>
              </w:rPr>
            </w:pPr>
            <w:r w:rsidRPr="002C4CB9">
              <w:rPr>
                <w:rFonts w:hint="eastAsia"/>
                <w:lang w:val="zh-CN"/>
              </w:rPr>
              <w:t>List</w:t>
            </w:r>
          </w:p>
        </w:tc>
        <w:tc>
          <w:tcPr>
            <w:tcW w:w="7280" w:type="dxa"/>
            <w:shd w:val="clear" w:color="auto" w:fill="auto"/>
          </w:tcPr>
          <w:p w:rsidR="00F67AB5" w:rsidRPr="002C4CB9" w:rsidRDefault="00F67AB5" w:rsidP="00A97968">
            <w:pPr>
              <w:widowControl w:val="0"/>
              <w:jc w:val="both"/>
              <w:rPr>
                <w:lang w:val="zh-CN"/>
              </w:rPr>
            </w:pPr>
            <w:r w:rsidRPr="002C4CB9">
              <w:rPr>
                <w:rFonts w:hint="eastAsia"/>
                <w:lang w:val="zh-CN"/>
              </w:rPr>
              <w:t>多记录集合类型，每个记录值为</w:t>
            </w:r>
            <w:r w:rsidRPr="002C4CB9">
              <w:rPr>
                <w:rFonts w:hint="eastAsia"/>
                <w:lang w:val="zh-CN"/>
              </w:rPr>
              <w:t>List</w:t>
            </w:r>
            <w:r w:rsidRPr="002C4CB9">
              <w:rPr>
                <w:rFonts w:hint="eastAsia"/>
                <w:lang w:val="zh-CN"/>
              </w:rPr>
              <w:t>形式，</w:t>
            </w:r>
            <w:r w:rsidRPr="002C4CB9">
              <w:rPr>
                <w:rFonts w:hint="eastAsia"/>
                <w:lang w:val="zh-CN"/>
              </w:rPr>
              <w:t>JAVA</w:t>
            </w:r>
            <w:r w:rsidRPr="002C4CB9">
              <w:rPr>
                <w:rFonts w:hint="eastAsia"/>
                <w:lang w:val="zh-CN"/>
              </w:rPr>
              <w:t>定义：</w:t>
            </w:r>
            <w:r w:rsidRPr="002C4CB9">
              <w:rPr>
                <w:rFonts w:hint="eastAsia"/>
                <w:lang w:val="zh-CN"/>
              </w:rPr>
              <w:t>List&lt;List&lt;String&gt;&gt;</w:t>
            </w:r>
            <w:r w:rsidRPr="002C4CB9">
              <w:rPr>
                <w:rFonts w:hint="eastAsia"/>
                <w:lang w:val="zh-CN"/>
              </w:rPr>
              <w:t>，访问记录的值时，需要通过下标索引获取</w:t>
            </w:r>
          </w:p>
        </w:tc>
      </w:tr>
    </w:tbl>
    <w:p w:rsidR="00D8156B" w:rsidRDefault="00D8156B" w:rsidP="00D8156B">
      <w:pPr>
        <w:rPr>
          <w:lang w:val="zh-CN"/>
        </w:rPr>
      </w:pPr>
    </w:p>
    <w:p w:rsidR="00BC0765" w:rsidRDefault="00BC0765" w:rsidP="00B4421B">
      <w:pPr>
        <w:pStyle w:val="3"/>
      </w:pPr>
      <w:bookmarkStart w:id="38" w:name="_Toc458763511"/>
      <w:r>
        <w:rPr>
          <w:rFonts w:hint="eastAsia"/>
        </w:rPr>
        <w:t>转义规则</w:t>
      </w:r>
      <w:bookmarkEnd w:id="38"/>
    </w:p>
    <w:p w:rsidR="00BC0765" w:rsidRPr="00DE53E1" w:rsidRDefault="00BC0765" w:rsidP="00BC0765">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1"/>
        <w:gridCol w:w="1679"/>
        <w:gridCol w:w="3510"/>
      </w:tblGrid>
      <w:tr w:rsidR="00BC0765" w:rsidTr="002F3597">
        <w:tc>
          <w:tcPr>
            <w:tcW w:w="1601" w:type="dxa"/>
            <w:tcBorders>
              <w:top w:val="single" w:sz="4" w:space="0" w:color="auto"/>
              <w:left w:val="single" w:sz="4" w:space="0" w:color="auto"/>
              <w:bottom w:val="single" w:sz="4" w:space="0" w:color="auto"/>
              <w:right w:val="single" w:sz="4" w:space="0" w:color="auto"/>
            </w:tcBorders>
            <w:shd w:val="clear" w:color="auto" w:fill="F2F2F2"/>
            <w:hideMark/>
          </w:tcPr>
          <w:p w:rsidR="00BC0765" w:rsidRPr="00DE53E1" w:rsidRDefault="00BC0765" w:rsidP="002F3597">
            <w:pPr>
              <w:ind w:firstLine="482"/>
              <w:rPr>
                <w:rFonts w:ascii="宋体" w:hAnsi="宋体"/>
                <w:b/>
              </w:rPr>
            </w:pPr>
            <w:r w:rsidRPr="00DE53E1">
              <w:rPr>
                <w:rFonts w:ascii="宋体" w:hAnsi="宋体"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rsidR="00BC0765" w:rsidRPr="00DE53E1" w:rsidRDefault="00BC0765" w:rsidP="002F3597">
            <w:pPr>
              <w:ind w:firstLine="482"/>
              <w:rPr>
                <w:rFonts w:ascii="宋体" w:hAnsi="宋体"/>
                <w:b/>
              </w:rPr>
            </w:pPr>
            <w:r w:rsidRPr="00DE53E1">
              <w:rPr>
                <w:rFonts w:ascii="宋体" w:hAnsi="宋体"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rsidR="00BC0765" w:rsidRPr="00DE53E1" w:rsidRDefault="00BC0765" w:rsidP="002F3597">
            <w:pPr>
              <w:ind w:firstLineChars="82" w:firstLine="198"/>
              <w:rPr>
                <w:rFonts w:ascii="宋体" w:hAnsi="宋体"/>
                <w:b/>
              </w:rPr>
            </w:pPr>
            <w:r w:rsidRPr="00DE53E1">
              <w:rPr>
                <w:rFonts w:ascii="宋体" w:hAnsi="宋体" w:hint="eastAsia"/>
                <w:b/>
              </w:rPr>
              <w:t>备注</w:t>
            </w:r>
          </w:p>
        </w:tc>
      </w:tr>
      <w:tr w:rsidR="00BC0765" w:rsidTr="002F3597">
        <w:tc>
          <w:tcPr>
            <w:tcW w:w="1601" w:type="dxa"/>
            <w:tcBorders>
              <w:top w:val="single" w:sz="4" w:space="0" w:color="auto"/>
              <w:left w:val="single" w:sz="4" w:space="0" w:color="auto"/>
              <w:bottom w:val="single" w:sz="4" w:space="0" w:color="auto"/>
              <w:right w:val="single" w:sz="4" w:space="0" w:color="auto"/>
            </w:tcBorders>
          </w:tcPr>
          <w:p w:rsidR="00BC0765" w:rsidRPr="00DE53E1" w:rsidRDefault="00BC0765" w:rsidP="002F3597">
            <w:pPr>
              <w:ind w:firstLine="480"/>
              <w:rPr>
                <w:rFonts w:ascii="宋体" w:hAnsi="宋体"/>
              </w:rPr>
            </w:pPr>
          </w:p>
        </w:tc>
        <w:tc>
          <w:tcPr>
            <w:tcW w:w="1679" w:type="dxa"/>
            <w:tcBorders>
              <w:top w:val="single" w:sz="4" w:space="0" w:color="auto"/>
              <w:left w:val="single" w:sz="4" w:space="0" w:color="auto"/>
              <w:bottom w:val="single" w:sz="4" w:space="0" w:color="auto"/>
              <w:right w:val="single" w:sz="4" w:space="0" w:color="auto"/>
            </w:tcBorders>
          </w:tcPr>
          <w:p w:rsidR="00BC0765" w:rsidRPr="00DE53E1" w:rsidRDefault="00BC0765" w:rsidP="002F3597">
            <w:pPr>
              <w:ind w:firstLine="480"/>
              <w:rPr>
                <w:rFonts w:ascii="宋体" w:hAnsi="宋体"/>
              </w:rPr>
            </w:pPr>
          </w:p>
        </w:tc>
        <w:tc>
          <w:tcPr>
            <w:tcW w:w="3510" w:type="dxa"/>
            <w:tcBorders>
              <w:top w:val="single" w:sz="4" w:space="0" w:color="auto"/>
              <w:left w:val="single" w:sz="4" w:space="0" w:color="auto"/>
              <w:bottom w:val="single" w:sz="4" w:space="0" w:color="auto"/>
              <w:right w:val="single" w:sz="4" w:space="0" w:color="auto"/>
            </w:tcBorders>
          </w:tcPr>
          <w:p w:rsidR="00BC0765" w:rsidRPr="00DE53E1" w:rsidRDefault="00BC0765" w:rsidP="002F3597">
            <w:pPr>
              <w:rPr>
                <w:rFonts w:ascii="宋体" w:hAnsi="宋体"/>
              </w:rPr>
            </w:pPr>
          </w:p>
        </w:tc>
      </w:tr>
      <w:tr w:rsidR="00BC0765" w:rsidTr="002F3597">
        <w:tc>
          <w:tcPr>
            <w:tcW w:w="1601" w:type="dxa"/>
            <w:tcBorders>
              <w:top w:val="single" w:sz="4" w:space="0" w:color="auto"/>
              <w:left w:val="single" w:sz="4" w:space="0" w:color="auto"/>
              <w:bottom w:val="single" w:sz="4" w:space="0" w:color="auto"/>
              <w:right w:val="single" w:sz="4" w:space="0" w:color="auto"/>
            </w:tcBorders>
          </w:tcPr>
          <w:p w:rsidR="00BC0765" w:rsidRDefault="00BC0765" w:rsidP="002F3597">
            <w:pPr>
              <w:ind w:firstLine="480"/>
              <w:rPr>
                <w:rFonts w:ascii="宋体" w:hAnsi="宋体"/>
              </w:rPr>
            </w:pPr>
          </w:p>
        </w:tc>
        <w:tc>
          <w:tcPr>
            <w:tcW w:w="1679" w:type="dxa"/>
            <w:tcBorders>
              <w:top w:val="single" w:sz="4" w:space="0" w:color="auto"/>
              <w:left w:val="single" w:sz="4" w:space="0" w:color="auto"/>
              <w:bottom w:val="single" w:sz="4" w:space="0" w:color="auto"/>
              <w:right w:val="single" w:sz="4" w:space="0" w:color="auto"/>
            </w:tcBorders>
          </w:tcPr>
          <w:p w:rsidR="00BC0765" w:rsidRDefault="00BC0765" w:rsidP="002F3597">
            <w:pPr>
              <w:ind w:firstLine="480"/>
              <w:rPr>
                <w:rFonts w:ascii="宋体" w:hAnsi="宋体"/>
              </w:rPr>
            </w:pPr>
          </w:p>
        </w:tc>
        <w:tc>
          <w:tcPr>
            <w:tcW w:w="3510" w:type="dxa"/>
            <w:tcBorders>
              <w:top w:val="single" w:sz="4" w:space="0" w:color="auto"/>
              <w:left w:val="single" w:sz="4" w:space="0" w:color="auto"/>
              <w:bottom w:val="single" w:sz="4" w:space="0" w:color="auto"/>
              <w:right w:val="single" w:sz="4" w:space="0" w:color="auto"/>
            </w:tcBorders>
          </w:tcPr>
          <w:p w:rsidR="00BC0765" w:rsidRPr="00DE53E1" w:rsidRDefault="00BC0765" w:rsidP="002F3597">
            <w:pPr>
              <w:rPr>
                <w:rFonts w:ascii="宋体" w:hAnsi="宋体"/>
              </w:rPr>
            </w:pPr>
          </w:p>
        </w:tc>
      </w:tr>
    </w:tbl>
    <w:p w:rsidR="00BC0765" w:rsidRDefault="00BC0765" w:rsidP="00BC0765"/>
    <w:p w:rsidR="0037531D" w:rsidRDefault="00A049F4" w:rsidP="00B4421B">
      <w:pPr>
        <w:pStyle w:val="3"/>
      </w:pPr>
      <w:bookmarkStart w:id="39" w:name="_Toc458763512"/>
      <w:r>
        <w:rPr>
          <w:rFonts w:hint="eastAsia"/>
        </w:rPr>
        <w:t>字符集</w:t>
      </w:r>
      <w:bookmarkEnd w:id="39"/>
    </w:p>
    <w:p w:rsidR="00A049F4" w:rsidRPr="000F1C89" w:rsidRDefault="00EC5B15" w:rsidP="00EC5B15">
      <w:pPr>
        <w:ind w:left="420"/>
        <w:rPr>
          <w:b/>
          <w:color w:val="FF0000"/>
        </w:rPr>
      </w:pPr>
      <w:r w:rsidRPr="000F1C89">
        <w:rPr>
          <w:rFonts w:hint="eastAsia"/>
          <w:b/>
          <w:color w:val="FF0000"/>
        </w:rPr>
        <w:t>HTTP</w:t>
      </w:r>
      <w:r w:rsidR="00E17252" w:rsidRPr="000F1C89">
        <w:rPr>
          <w:rFonts w:hint="eastAsia"/>
          <w:b/>
          <w:color w:val="FF0000"/>
        </w:rPr>
        <w:t>协议采用</w:t>
      </w:r>
      <w:r w:rsidR="00E17252" w:rsidRPr="000F1C89">
        <w:rPr>
          <w:rFonts w:hint="eastAsia"/>
          <w:b/>
          <w:color w:val="FF0000"/>
        </w:rPr>
        <w:t>UTF-8</w:t>
      </w:r>
      <w:r w:rsidR="00E17252" w:rsidRPr="000F1C89">
        <w:rPr>
          <w:rFonts w:hint="eastAsia"/>
          <w:b/>
          <w:color w:val="FF0000"/>
        </w:rPr>
        <w:t>字符集</w:t>
      </w:r>
    </w:p>
    <w:p w:rsidR="00E17252" w:rsidRPr="000F1C89" w:rsidRDefault="00E17252" w:rsidP="00EC5B15">
      <w:pPr>
        <w:ind w:left="420"/>
        <w:rPr>
          <w:b/>
          <w:color w:val="FF0000"/>
        </w:rPr>
      </w:pPr>
      <w:r w:rsidRPr="000F1C89">
        <w:rPr>
          <w:rFonts w:hint="eastAsia"/>
          <w:b/>
          <w:color w:val="FF0000"/>
        </w:rPr>
        <w:t>Socket</w:t>
      </w:r>
      <w:r w:rsidRPr="000F1C89">
        <w:rPr>
          <w:rFonts w:hint="eastAsia"/>
          <w:b/>
          <w:color w:val="FF0000"/>
        </w:rPr>
        <w:t>协议采用</w:t>
      </w:r>
      <w:r w:rsidRPr="000F1C89">
        <w:rPr>
          <w:rFonts w:hint="eastAsia"/>
          <w:b/>
          <w:color w:val="FF0000"/>
        </w:rPr>
        <w:t>GBK</w:t>
      </w:r>
      <w:r w:rsidRPr="000F1C89">
        <w:rPr>
          <w:rFonts w:hint="eastAsia"/>
          <w:b/>
          <w:color w:val="FF0000"/>
        </w:rPr>
        <w:t>字符集</w:t>
      </w:r>
    </w:p>
    <w:p w:rsidR="0037531D" w:rsidRDefault="00FF4574">
      <w:pPr>
        <w:pStyle w:val="1"/>
      </w:pPr>
      <w:bookmarkStart w:id="40" w:name="_Toc382472168"/>
      <w:bookmarkStart w:id="41" w:name="_Toc381368062"/>
      <w:bookmarkStart w:id="42" w:name="_Toc458763513"/>
      <w:r>
        <w:rPr>
          <w:rFonts w:hint="eastAsia"/>
        </w:rPr>
        <w:t>HTTP</w:t>
      </w:r>
      <w:r w:rsidR="00060E1C">
        <w:rPr>
          <w:rFonts w:hint="eastAsia"/>
        </w:rPr>
        <w:t>协议</w:t>
      </w:r>
      <w:r w:rsidR="0037531D">
        <w:rPr>
          <w:rFonts w:hint="eastAsia"/>
        </w:rPr>
        <w:t>说明</w:t>
      </w:r>
      <w:bookmarkEnd w:id="40"/>
      <w:bookmarkEnd w:id="41"/>
      <w:r w:rsidR="00D979C0">
        <w:rPr>
          <w:rFonts w:hint="eastAsia"/>
        </w:rPr>
        <w:t>（暂未开放）</w:t>
      </w:r>
      <w:bookmarkEnd w:id="42"/>
    </w:p>
    <w:p w:rsidR="009F4D16" w:rsidRPr="009F4D16" w:rsidRDefault="009F4D16" w:rsidP="009F4D16">
      <w:pPr>
        <w:ind w:left="420"/>
      </w:pPr>
      <w:r>
        <w:rPr>
          <w:rFonts w:hint="eastAsia"/>
        </w:rPr>
        <w:t>本章节描述的是</w:t>
      </w:r>
      <w:r>
        <w:rPr>
          <w:rFonts w:hint="eastAsia"/>
        </w:rPr>
        <w:t>HTTP</w:t>
      </w:r>
      <w:r>
        <w:rPr>
          <w:rFonts w:hint="eastAsia"/>
        </w:rPr>
        <w:t>协议方式的报文结构。</w:t>
      </w:r>
    </w:p>
    <w:p w:rsidR="00FF4574" w:rsidRDefault="00FF4574" w:rsidP="00FF4574">
      <w:pPr>
        <w:pStyle w:val="2"/>
      </w:pPr>
      <w:bookmarkStart w:id="43" w:name="_Toc381258119"/>
      <w:bookmarkStart w:id="44" w:name="_Toc381368071"/>
      <w:bookmarkStart w:id="45" w:name="_Toc382472177"/>
      <w:bookmarkStart w:id="46" w:name="_Toc458763514"/>
      <w:bookmarkEnd w:id="14"/>
      <w:bookmarkEnd w:id="15"/>
      <w:bookmarkEnd w:id="16"/>
      <w:r>
        <w:rPr>
          <w:rFonts w:hint="eastAsia"/>
        </w:rPr>
        <w:t>通讯方式</w:t>
      </w:r>
      <w:bookmarkEnd w:id="43"/>
      <w:bookmarkEnd w:id="44"/>
      <w:bookmarkEnd w:id="45"/>
      <w:bookmarkEnd w:id="46"/>
    </w:p>
    <w:p w:rsidR="00FF4574" w:rsidRDefault="00FF4574" w:rsidP="00FF4574">
      <w:r>
        <w:rPr>
          <w:rFonts w:hint="eastAsia"/>
        </w:rPr>
        <w:tab/>
      </w:r>
      <w:r>
        <w:rPr>
          <w:rFonts w:hint="eastAsia"/>
        </w:rPr>
        <w:t>使用</w:t>
      </w:r>
      <w:r w:rsidR="007304CC">
        <w:rPr>
          <w:rFonts w:hint="eastAsia"/>
        </w:rPr>
        <w:t>HTTP</w:t>
      </w:r>
      <w:r w:rsidR="007304CC">
        <w:rPr>
          <w:rFonts w:hint="eastAsia"/>
        </w:rPr>
        <w:t>协议</w:t>
      </w:r>
      <w:r w:rsidR="00CC731F">
        <w:rPr>
          <w:rFonts w:hint="eastAsia"/>
        </w:rPr>
        <w:t>方式</w:t>
      </w:r>
      <w:r>
        <w:rPr>
          <w:rFonts w:hint="eastAsia"/>
        </w:rPr>
        <w:t>。</w:t>
      </w:r>
    </w:p>
    <w:p w:rsidR="00FF4574" w:rsidRDefault="007304CC" w:rsidP="00FF4574">
      <w:r w:rsidRPr="0037383C">
        <w:rPr>
          <w:rFonts w:hint="eastAsia"/>
        </w:rPr>
        <w:object w:dxaOrig="4965" w:dyaOrig="2072">
          <v:shape id="_x0000_i1025" type="#_x0000_t75" style="width:248.25pt;height:103.5pt" o:ole="">
            <v:imagedata r:id="rId10" o:title=""/>
          </v:shape>
          <o:OLEObject Type="Embed" ProgID="Visio.Drawing.11" ShapeID="_x0000_i1025" DrawAspect="Content" ObjectID="_1539423916" r:id="rId11"/>
        </w:object>
      </w:r>
    </w:p>
    <w:p w:rsidR="0037531D" w:rsidRPr="00FF4574" w:rsidRDefault="0037531D" w:rsidP="00C31613">
      <w:pPr>
        <w:pStyle w:val="aff8"/>
        <w:ind w:firstLineChars="0" w:firstLine="0"/>
      </w:pPr>
    </w:p>
    <w:p w:rsidR="0037531D" w:rsidRDefault="0037531D">
      <w:pPr>
        <w:pStyle w:val="2"/>
      </w:pPr>
      <w:bookmarkStart w:id="47" w:name="_Toc205724173"/>
      <w:bookmarkStart w:id="48" w:name="_Toc243103614"/>
      <w:bookmarkStart w:id="49" w:name="_Toc330993895"/>
      <w:bookmarkStart w:id="50" w:name="_Toc381258114"/>
      <w:bookmarkStart w:id="51" w:name="_Toc381368067"/>
      <w:bookmarkStart w:id="52" w:name="_Toc382472173"/>
      <w:bookmarkStart w:id="53" w:name="_Toc458763515"/>
      <w:r>
        <w:rPr>
          <w:rFonts w:hint="eastAsia"/>
        </w:rPr>
        <w:t>报文结构</w:t>
      </w:r>
      <w:bookmarkEnd w:id="47"/>
      <w:bookmarkEnd w:id="48"/>
      <w:bookmarkEnd w:id="49"/>
      <w:bookmarkEnd w:id="50"/>
      <w:bookmarkEnd w:id="51"/>
      <w:bookmarkEnd w:id="52"/>
      <w:bookmarkEnd w:id="53"/>
    </w:p>
    <w:p w:rsidR="004E763C" w:rsidRDefault="004E763C" w:rsidP="00B4421B">
      <w:pPr>
        <w:pStyle w:val="3"/>
        <w:numPr>
          <w:ilvl w:val="2"/>
          <w:numId w:val="6"/>
        </w:numPr>
      </w:pPr>
      <w:bookmarkStart w:id="54" w:name="_Toc458763517"/>
      <w:r>
        <w:rPr>
          <w:rFonts w:hint="eastAsia"/>
        </w:rPr>
        <w:t>响应方式</w:t>
      </w:r>
      <w:bookmarkEnd w:id="54"/>
    </w:p>
    <w:p w:rsidR="008102DB" w:rsidRDefault="004E763C" w:rsidP="008102DB">
      <w:r>
        <w:rPr>
          <w:rFonts w:hint="eastAsia"/>
        </w:rPr>
        <w:t>响应报文全部放到</w:t>
      </w:r>
      <w:r>
        <w:rPr>
          <w:rFonts w:hint="eastAsia"/>
        </w:rPr>
        <w:t xml:space="preserve">JsonBody </w:t>
      </w:r>
      <w:r w:rsidR="00F271E9">
        <w:rPr>
          <w:rFonts w:hint="eastAsia"/>
        </w:rPr>
        <w:t>字段，使用</w:t>
      </w:r>
      <w:r w:rsidR="00F271E9">
        <w:rPr>
          <w:rFonts w:hint="eastAsia"/>
        </w:rPr>
        <w:t>json</w:t>
      </w:r>
      <w:r w:rsidR="00F271E9">
        <w:rPr>
          <w:rFonts w:hint="eastAsia"/>
        </w:rPr>
        <w:t>编码格式封装。</w:t>
      </w:r>
    </w:p>
    <w:p w:rsidR="00F271E9" w:rsidRPr="00F271E9" w:rsidRDefault="00F271E9" w:rsidP="008102DB">
      <w:r>
        <w:rPr>
          <w:rFonts w:hint="eastAsia"/>
        </w:rPr>
        <w:t>除了包含各个交易定义的响应报文体外，还必须包含如下公共字段：</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1417"/>
        <w:gridCol w:w="1418"/>
        <w:gridCol w:w="992"/>
        <w:gridCol w:w="709"/>
        <w:gridCol w:w="708"/>
        <w:gridCol w:w="3061"/>
      </w:tblGrid>
      <w:tr w:rsidR="004E763C" w:rsidTr="007D3415">
        <w:trPr>
          <w:trHeight w:hRule="exact" w:val="400"/>
          <w:jc w:val="center"/>
        </w:trPr>
        <w:tc>
          <w:tcPr>
            <w:tcW w:w="852" w:type="dxa"/>
            <w:shd w:val="clear" w:color="auto" w:fill="EEECE1"/>
          </w:tcPr>
          <w:p w:rsidR="004E763C" w:rsidRDefault="004E763C" w:rsidP="002F3597">
            <w:r>
              <w:rPr>
                <w:rFonts w:hint="eastAsia"/>
              </w:rPr>
              <w:lastRenderedPageBreak/>
              <w:t>符号</w:t>
            </w:r>
          </w:p>
        </w:tc>
        <w:tc>
          <w:tcPr>
            <w:tcW w:w="1417" w:type="dxa"/>
            <w:shd w:val="clear" w:color="auto" w:fill="EEECE1"/>
          </w:tcPr>
          <w:p w:rsidR="004E763C" w:rsidRDefault="004E763C" w:rsidP="002F3597">
            <w:r>
              <w:rPr>
                <w:rFonts w:hint="eastAsia"/>
              </w:rPr>
              <w:t>中文名称</w:t>
            </w:r>
          </w:p>
        </w:tc>
        <w:tc>
          <w:tcPr>
            <w:tcW w:w="1418" w:type="dxa"/>
            <w:shd w:val="clear" w:color="auto" w:fill="EEECE1"/>
          </w:tcPr>
          <w:p w:rsidR="004E763C" w:rsidRDefault="004E763C" w:rsidP="002F3597">
            <w:r>
              <w:rPr>
                <w:rFonts w:hint="eastAsia"/>
              </w:rPr>
              <w:t>英文名称</w:t>
            </w:r>
          </w:p>
        </w:tc>
        <w:tc>
          <w:tcPr>
            <w:tcW w:w="992" w:type="dxa"/>
            <w:shd w:val="clear" w:color="auto" w:fill="EEECE1"/>
          </w:tcPr>
          <w:p w:rsidR="004E763C" w:rsidRDefault="004E763C" w:rsidP="002F3597">
            <w:r>
              <w:rPr>
                <w:rFonts w:hint="eastAsia"/>
              </w:rPr>
              <w:t>类型</w:t>
            </w:r>
          </w:p>
        </w:tc>
        <w:tc>
          <w:tcPr>
            <w:tcW w:w="709" w:type="dxa"/>
            <w:shd w:val="clear" w:color="auto" w:fill="EEECE1"/>
          </w:tcPr>
          <w:p w:rsidR="004E763C" w:rsidRDefault="004E763C" w:rsidP="002F3597">
            <w:r>
              <w:rPr>
                <w:rFonts w:hint="eastAsia"/>
              </w:rPr>
              <w:t>长度</w:t>
            </w:r>
          </w:p>
        </w:tc>
        <w:tc>
          <w:tcPr>
            <w:tcW w:w="708" w:type="dxa"/>
            <w:shd w:val="clear" w:color="auto" w:fill="EEECE1"/>
          </w:tcPr>
          <w:p w:rsidR="004E763C" w:rsidRDefault="004E763C" w:rsidP="002F3597">
            <w:r>
              <w:rPr>
                <w:rFonts w:hint="eastAsia"/>
              </w:rPr>
              <w:t>必填</w:t>
            </w:r>
          </w:p>
        </w:tc>
        <w:tc>
          <w:tcPr>
            <w:tcW w:w="3061" w:type="dxa"/>
            <w:shd w:val="clear" w:color="auto" w:fill="EEECE1"/>
          </w:tcPr>
          <w:p w:rsidR="004E763C" w:rsidRDefault="004E763C" w:rsidP="002F3597">
            <w:r>
              <w:rPr>
                <w:rFonts w:hint="eastAsia"/>
              </w:rPr>
              <w:t>说明</w:t>
            </w:r>
          </w:p>
        </w:tc>
      </w:tr>
      <w:tr w:rsidR="00B331CF" w:rsidTr="007D3415">
        <w:trPr>
          <w:trHeight w:val="255"/>
          <w:jc w:val="center"/>
        </w:trPr>
        <w:tc>
          <w:tcPr>
            <w:tcW w:w="852" w:type="dxa"/>
          </w:tcPr>
          <w:p w:rsidR="00B331CF" w:rsidRDefault="00B331CF" w:rsidP="002F3597"/>
        </w:tc>
        <w:tc>
          <w:tcPr>
            <w:tcW w:w="1417" w:type="dxa"/>
          </w:tcPr>
          <w:p w:rsidR="00B331CF" w:rsidRDefault="00B331CF" w:rsidP="002F3597">
            <w:r>
              <w:rPr>
                <w:rFonts w:hint="eastAsia"/>
              </w:rPr>
              <w:t>响应代码</w:t>
            </w:r>
          </w:p>
        </w:tc>
        <w:tc>
          <w:tcPr>
            <w:tcW w:w="1418" w:type="dxa"/>
          </w:tcPr>
          <w:p w:rsidR="00B331CF" w:rsidRDefault="005B0BA9" w:rsidP="002F3597">
            <w:r>
              <w:rPr>
                <w:rFonts w:hint="eastAsia"/>
              </w:rPr>
              <w:t>RspCode</w:t>
            </w:r>
          </w:p>
        </w:tc>
        <w:tc>
          <w:tcPr>
            <w:tcW w:w="992" w:type="dxa"/>
          </w:tcPr>
          <w:p w:rsidR="00B331CF" w:rsidRDefault="00B331CF" w:rsidP="002F3597">
            <w:r>
              <w:rPr>
                <w:rFonts w:hint="eastAsia"/>
              </w:rPr>
              <w:t>string</w:t>
            </w:r>
          </w:p>
        </w:tc>
        <w:tc>
          <w:tcPr>
            <w:tcW w:w="709" w:type="dxa"/>
          </w:tcPr>
          <w:p w:rsidR="00B331CF" w:rsidRDefault="005435C9" w:rsidP="002F3597">
            <w:r>
              <w:rPr>
                <w:rFonts w:hint="eastAsia"/>
              </w:rPr>
              <w:t>8</w:t>
            </w:r>
          </w:p>
        </w:tc>
        <w:tc>
          <w:tcPr>
            <w:tcW w:w="708" w:type="dxa"/>
          </w:tcPr>
          <w:p w:rsidR="00B331CF" w:rsidRDefault="00B331CF" w:rsidP="002F3597">
            <w:r w:rsidRPr="00434319">
              <w:rPr>
                <w:rFonts w:hAnsi="宋体" w:hint="eastAsia"/>
                <w:color w:val="000000"/>
                <w:sz w:val="20"/>
              </w:rPr>
              <w:t>M</w:t>
            </w:r>
          </w:p>
        </w:tc>
        <w:tc>
          <w:tcPr>
            <w:tcW w:w="3061" w:type="dxa"/>
          </w:tcPr>
          <w:p w:rsidR="00B331CF" w:rsidRDefault="00B331CF" w:rsidP="002F3597"/>
        </w:tc>
      </w:tr>
      <w:tr w:rsidR="00B331CF" w:rsidTr="007D3415">
        <w:trPr>
          <w:trHeight w:val="255"/>
          <w:jc w:val="center"/>
        </w:trPr>
        <w:tc>
          <w:tcPr>
            <w:tcW w:w="852" w:type="dxa"/>
          </w:tcPr>
          <w:p w:rsidR="00B331CF" w:rsidRDefault="00B331CF" w:rsidP="002F3597"/>
        </w:tc>
        <w:tc>
          <w:tcPr>
            <w:tcW w:w="1417" w:type="dxa"/>
          </w:tcPr>
          <w:p w:rsidR="00B331CF" w:rsidRDefault="00B331CF" w:rsidP="002F3597">
            <w:r>
              <w:rPr>
                <w:rFonts w:hint="eastAsia"/>
              </w:rPr>
              <w:t>响应信息</w:t>
            </w:r>
          </w:p>
        </w:tc>
        <w:tc>
          <w:tcPr>
            <w:tcW w:w="1418" w:type="dxa"/>
          </w:tcPr>
          <w:p w:rsidR="00B331CF" w:rsidRDefault="005B0BA9" w:rsidP="002F3597">
            <w:r>
              <w:rPr>
                <w:rFonts w:hint="eastAsia"/>
              </w:rPr>
              <w:t>RspMsg</w:t>
            </w:r>
          </w:p>
        </w:tc>
        <w:tc>
          <w:tcPr>
            <w:tcW w:w="992" w:type="dxa"/>
          </w:tcPr>
          <w:p w:rsidR="00B331CF" w:rsidRDefault="00B331CF" w:rsidP="002F3597">
            <w:r>
              <w:rPr>
                <w:rFonts w:hint="eastAsia"/>
              </w:rPr>
              <w:t>string</w:t>
            </w:r>
          </w:p>
        </w:tc>
        <w:tc>
          <w:tcPr>
            <w:tcW w:w="709" w:type="dxa"/>
          </w:tcPr>
          <w:p w:rsidR="00B331CF" w:rsidRDefault="00B331CF" w:rsidP="002F3597"/>
        </w:tc>
        <w:tc>
          <w:tcPr>
            <w:tcW w:w="708" w:type="dxa"/>
          </w:tcPr>
          <w:p w:rsidR="00B331CF" w:rsidRDefault="00B331CF" w:rsidP="002F3597">
            <w:r w:rsidRPr="00434319">
              <w:rPr>
                <w:rFonts w:hAnsi="宋体" w:hint="eastAsia"/>
                <w:color w:val="000000"/>
                <w:sz w:val="20"/>
              </w:rPr>
              <w:t>M</w:t>
            </w:r>
          </w:p>
        </w:tc>
        <w:tc>
          <w:tcPr>
            <w:tcW w:w="3061" w:type="dxa"/>
          </w:tcPr>
          <w:p w:rsidR="00B331CF" w:rsidRDefault="00C51B1F" w:rsidP="002F3597">
            <w:r>
              <w:rPr>
                <w:rFonts w:hint="eastAsia"/>
              </w:rPr>
              <w:t>不是定长</w:t>
            </w:r>
          </w:p>
        </w:tc>
      </w:tr>
      <w:tr w:rsidR="003B09BE" w:rsidTr="007D3415">
        <w:trPr>
          <w:trHeight w:val="255"/>
          <w:jc w:val="center"/>
        </w:trPr>
        <w:tc>
          <w:tcPr>
            <w:tcW w:w="852" w:type="dxa"/>
          </w:tcPr>
          <w:p w:rsidR="003B09BE" w:rsidRDefault="003B09BE" w:rsidP="002F3597"/>
        </w:tc>
        <w:tc>
          <w:tcPr>
            <w:tcW w:w="1417" w:type="dxa"/>
          </w:tcPr>
          <w:p w:rsidR="003B09BE" w:rsidRDefault="00824B7A" w:rsidP="002F3597">
            <w:r>
              <w:rPr>
                <w:rFonts w:hint="eastAsia"/>
              </w:rPr>
              <w:t>响应</w:t>
            </w:r>
            <w:r w:rsidR="003B09BE">
              <w:rPr>
                <w:rFonts w:hint="eastAsia"/>
              </w:rPr>
              <w:t>报文体</w:t>
            </w:r>
          </w:p>
        </w:tc>
        <w:tc>
          <w:tcPr>
            <w:tcW w:w="1418" w:type="dxa"/>
          </w:tcPr>
          <w:p w:rsidR="003B09BE" w:rsidRDefault="003B09BE" w:rsidP="002F3597">
            <w:r>
              <w:rPr>
                <w:rFonts w:hint="eastAsia"/>
              </w:rPr>
              <w:t>JsonReqBody</w:t>
            </w:r>
          </w:p>
        </w:tc>
        <w:tc>
          <w:tcPr>
            <w:tcW w:w="992" w:type="dxa"/>
          </w:tcPr>
          <w:p w:rsidR="003B09BE" w:rsidRDefault="003B09BE" w:rsidP="002F3597">
            <w:r>
              <w:rPr>
                <w:rFonts w:hint="eastAsia"/>
              </w:rPr>
              <w:t>string</w:t>
            </w:r>
          </w:p>
        </w:tc>
        <w:tc>
          <w:tcPr>
            <w:tcW w:w="709" w:type="dxa"/>
          </w:tcPr>
          <w:p w:rsidR="003B09BE" w:rsidRDefault="003B09BE" w:rsidP="002F3597"/>
        </w:tc>
        <w:tc>
          <w:tcPr>
            <w:tcW w:w="708" w:type="dxa"/>
          </w:tcPr>
          <w:p w:rsidR="003B09BE" w:rsidRPr="00434319" w:rsidRDefault="003B09BE" w:rsidP="002F3597">
            <w:pPr>
              <w:rPr>
                <w:rFonts w:hAnsi="宋体"/>
                <w:color w:val="000000"/>
                <w:sz w:val="20"/>
              </w:rPr>
            </w:pPr>
            <w:r w:rsidRPr="00A10CA4">
              <w:rPr>
                <w:rFonts w:hAnsi="宋体" w:hint="eastAsia"/>
                <w:color w:val="000000"/>
                <w:sz w:val="20"/>
              </w:rPr>
              <w:t>M</w:t>
            </w:r>
          </w:p>
        </w:tc>
        <w:tc>
          <w:tcPr>
            <w:tcW w:w="3061" w:type="dxa"/>
          </w:tcPr>
          <w:p w:rsidR="003B09BE" w:rsidRDefault="003B09BE" w:rsidP="00C51B1F">
            <w:r>
              <w:rPr>
                <w:rFonts w:hint="eastAsia"/>
              </w:rPr>
              <w:t>使用</w:t>
            </w:r>
            <w:r>
              <w:rPr>
                <w:rFonts w:hint="eastAsia"/>
              </w:rPr>
              <w:t>json</w:t>
            </w:r>
            <w:r>
              <w:rPr>
                <w:rFonts w:hint="eastAsia"/>
              </w:rPr>
              <w:t>编码格式封装的</w:t>
            </w:r>
            <w:r w:rsidR="00C51B1F">
              <w:rPr>
                <w:rFonts w:hint="eastAsia"/>
              </w:rPr>
              <w:t>响应</w:t>
            </w:r>
            <w:r>
              <w:rPr>
                <w:rFonts w:hint="eastAsia"/>
              </w:rPr>
              <w:t>报文体</w:t>
            </w:r>
            <w:r w:rsidR="00C51B1F">
              <w:rPr>
                <w:rFonts w:hint="eastAsia"/>
              </w:rPr>
              <w:t>（不是定长）</w:t>
            </w:r>
          </w:p>
        </w:tc>
      </w:tr>
    </w:tbl>
    <w:p w:rsidR="008102DB" w:rsidRPr="008102DB" w:rsidRDefault="008102DB" w:rsidP="004E763C">
      <w:pPr>
        <w:pStyle w:val="aff8"/>
        <w:ind w:firstLineChars="0" w:firstLine="0"/>
      </w:pPr>
    </w:p>
    <w:p w:rsidR="00021C4D" w:rsidRPr="003C0A6B" w:rsidRDefault="003C0A6B" w:rsidP="00021C4D">
      <w:pPr>
        <w:pStyle w:val="2"/>
      </w:pPr>
      <w:bookmarkStart w:id="55" w:name="_Toc458763518"/>
      <w:r>
        <w:rPr>
          <w:rFonts w:hint="eastAsia"/>
        </w:rPr>
        <w:t>加密方式</w:t>
      </w:r>
      <w:bookmarkEnd w:id="55"/>
    </w:p>
    <w:p w:rsidR="003E2823" w:rsidRDefault="003E2823" w:rsidP="004C0C27">
      <w:pPr>
        <w:numPr>
          <w:ilvl w:val="0"/>
          <w:numId w:val="5"/>
        </w:numPr>
      </w:pPr>
      <w:r>
        <w:rPr>
          <w:rFonts w:hint="eastAsia"/>
        </w:rPr>
        <w:t>客户号查询、获取短信验证码、客户密码重置、客户开户</w:t>
      </w:r>
      <w:r w:rsidR="00532E5F">
        <w:rPr>
          <w:rFonts w:hint="eastAsia"/>
        </w:rPr>
        <w:t>、客户登陆</w:t>
      </w:r>
      <w:r>
        <w:rPr>
          <w:rFonts w:hint="eastAsia"/>
        </w:rPr>
        <w:t>这几支交易无需进行登录，报文采用默认密钥进行加密。</w:t>
      </w:r>
    </w:p>
    <w:p w:rsidR="009F1744" w:rsidRDefault="003E2823" w:rsidP="004C0C27">
      <w:pPr>
        <w:numPr>
          <w:ilvl w:val="0"/>
          <w:numId w:val="5"/>
        </w:numPr>
      </w:pPr>
      <w:r>
        <w:rPr>
          <w:rFonts w:hint="eastAsia"/>
        </w:rPr>
        <w:t>除以上说明的几支交易外，</w:t>
      </w:r>
      <w:r w:rsidR="009F1744">
        <w:rPr>
          <w:rFonts w:hint="eastAsia"/>
        </w:rPr>
        <w:t>渠道必须先进行安全认证登陆</w:t>
      </w:r>
      <w:r w:rsidR="00F41656">
        <w:rPr>
          <w:rFonts w:hint="eastAsia"/>
        </w:rPr>
        <w:t>并登陆成功后才允许发送后续</w:t>
      </w:r>
      <w:r>
        <w:rPr>
          <w:rFonts w:hint="eastAsia"/>
        </w:rPr>
        <w:t>其他</w:t>
      </w:r>
      <w:r w:rsidR="00F41656">
        <w:rPr>
          <w:rFonts w:hint="eastAsia"/>
        </w:rPr>
        <w:t>交易。</w:t>
      </w:r>
    </w:p>
    <w:p w:rsidR="009F1744" w:rsidRDefault="00AA3C29" w:rsidP="004C0C27">
      <w:pPr>
        <w:numPr>
          <w:ilvl w:val="0"/>
          <w:numId w:val="5"/>
        </w:numPr>
      </w:pPr>
      <w:r>
        <w:rPr>
          <w:rFonts w:hint="eastAsia"/>
        </w:rPr>
        <w:t>后台接收到渠道的安全认证登陆报文，验证成功后，随机生成会话</w:t>
      </w:r>
      <w:r>
        <w:rPr>
          <w:rFonts w:hint="eastAsia"/>
        </w:rPr>
        <w:t xml:space="preserve">ID </w:t>
      </w:r>
      <w:r>
        <w:rPr>
          <w:rFonts w:hint="eastAsia"/>
        </w:rPr>
        <w:t>返回给渠道，渠道需要保存该会话</w:t>
      </w:r>
      <w:r>
        <w:rPr>
          <w:rFonts w:hint="eastAsia"/>
        </w:rPr>
        <w:t>ID</w:t>
      </w:r>
      <w:r>
        <w:rPr>
          <w:rFonts w:hint="eastAsia"/>
        </w:rPr>
        <w:t>，后续交易需要上送该会话</w:t>
      </w:r>
      <w:r>
        <w:rPr>
          <w:rFonts w:hint="eastAsia"/>
        </w:rPr>
        <w:t>ID</w:t>
      </w:r>
      <w:r>
        <w:rPr>
          <w:rFonts w:hint="eastAsia"/>
        </w:rPr>
        <w:t>。</w:t>
      </w:r>
    </w:p>
    <w:p w:rsidR="009A1E24" w:rsidRDefault="009A1E24" w:rsidP="009A1E24">
      <w:pPr>
        <w:ind w:left="900"/>
      </w:pPr>
      <w:r>
        <w:rPr>
          <w:rFonts w:hint="eastAsia"/>
        </w:rPr>
        <w:t>后台需要验证渠道上送的会话</w:t>
      </w:r>
      <w:r>
        <w:rPr>
          <w:rFonts w:hint="eastAsia"/>
        </w:rPr>
        <w:t>ID</w:t>
      </w:r>
      <w:r>
        <w:rPr>
          <w:rFonts w:hint="eastAsia"/>
        </w:rPr>
        <w:t>的合法性。</w:t>
      </w:r>
    </w:p>
    <w:p w:rsidR="00280EB4" w:rsidRDefault="00280EB4" w:rsidP="009A1E24">
      <w:pPr>
        <w:numPr>
          <w:ilvl w:val="0"/>
          <w:numId w:val="5"/>
        </w:numPr>
      </w:pPr>
      <w:r>
        <w:rPr>
          <w:rFonts w:hint="eastAsia"/>
        </w:rPr>
        <w:t>安全认证登陆成功后的后续交易，</w:t>
      </w:r>
      <w:r w:rsidR="000A055D">
        <w:rPr>
          <w:rFonts w:hint="eastAsia"/>
        </w:rPr>
        <w:t>渠道</w:t>
      </w:r>
      <w:r w:rsidR="003C0A6B">
        <w:rPr>
          <w:rFonts w:hint="eastAsia"/>
        </w:rPr>
        <w:t>与</w:t>
      </w:r>
      <w:r w:rsidR="003C0A6B">
        <w:t>二级系统之间的</w:t>
      </w:r>
      <w:r w:rsidR="00A42650">
        <w:rPr>
          <w:rFonts w:hint="eastAsia"/>
        </w:rPr>
        <w:t>Json</w:t>
      </w:r>
      <w:r w:rsidR="00A42650">
        <w:rPr>
          <w:rFonts w:hint="eastAsia"/>
        </w:rPr>
        <w:t>编码格式的</w:t>
      </w:r>
      <w:r w:rsidR="00DD043F">
        <w:rPr>
          <w:rFonts w:hint="eastAsia"/>
        </w:rPr>
        <w:t>报文体</w:t>
      </w:r>
      <w:r w:rsidR="003C0A6B">
        <w:rPr>
          <w:rFonts w:hint="eastAsia"/>
        </w:rPr>
        <w:t>数据统一采用对称</w:t>
      </w:r>
      <w:r w:rsidR="003C0A6B">
        <w:rPr>
          <w:rFonts w:hint="eastAsia"/>
        </w:rPr>
        <w:t>3des</w:t>
      </w:r>
      <w:r w:rsidR="003C0A6B">
        <w:rPr>
          <w:rFonts w:hint="eastAsia"/>
        </w:rPr>
        <w:t>方式加密，</w:t>
      </w:r>
      <w:r w:rsidR="003C0A6B">
        <w:t>密钥</w:t>
      </w:r>
      <w:r w:rsidR="003C0A6B">
        <w:rPr>
          <w:rFonts w:hint="eastAsia"/>
        </w:rPr>
        <w:t>每次</w:t>
      </w:r>
      <w:r w:rsidR="009A1E24">
        <w:rPr>
          <w:rFonts w:hint="eastAsia"/>
        </w:rPr>
        <w:t>安全认证登陆</w:t>
      </w:r>
      <w:r w:rsidR="003C0A6B">
        <w:t>时</w:t>
      </w:r>
      <w:r w:rsidR="009A1E24">
        <w:rPr>
          <w:rFonts w:hint="eastAsia"/>
        </w:rPr>
        <w:t>由后台服务器</w:t>
      </w:r>
      <w:r w:rsidR="003C0A6B">
        <w:t>动态生成</w:t>
      </w:r>
      <w:r w:rsidR="009A1E24">
        <w:rPr>
          <w:rFonts w:hint="eastAsia"/>
        </w:rPr>
        <w:t>返回给渠道。</w:t>
      </w:r>
    </w:p>
    <w:p w:rsidR="00287396" w:rsidRDefault="003C0A6B" w:rsidP="004C0C27">
      <w:pPr>
        <w:numPr>
          <w:ilvl w:val="0"/>
          <w:numId w:val="5"/>
        </w:numPr>
      </w:pPr>
      <w:r>
        <w:rPr>
          <w:rFonts w:hint="eastAsia"/>
        </w:rPr>
        <w:t>对于</w:t>
      </w:r>
      <w:r w:rsidR="000A055D">
        <w:rPr>
          <w:rFonts w:hint="eastAsia"/>
        </w:rPr>
        <w:t>交易</w:t>
      </w:r>
      <w:r>
        <w:rPr>
          <w:rFonts w:hint="eastAsia"/>
        </w:rPr>
        <w:t>密码</w:t>
      </w:r>
      <w:r w:rsidR="005435C9">
        <w:rPr>
          <w:rFonts w:hint="eastAsia"/>
        </w:rPr>
        <w:t>和资金密码</w:t>
      </w:r>
      <w:r>
        <w:rPr>
          <w:rFonts w:hint="eastAsia"/>
        </w:rPr>
        <w:t>，在通过</w:t>
      </w:r>
      <w:r>
        <w:t>应用报文加密传输之前，会</w:t>
      </w:r>
      <w:r>
        <w:rPr>
          <w:rFonts w:hint="eastAsia"/>
        </w:rPr>
        <w:t>先采用</w:t>
      </w:r>
      <w:r w:rsidR="0020563D">
        <w:rPr>
          <w:rFonts w:hint="eastAsia"/>
        </w:rPr>
        <w:t>md5(32</w:t>
      </w:r>
      <w:r w:rsidR="0020563D">
        <w:rPr>
          <w:rFonts w:hint="eastAsia"/>
        </w:rPr>
        <w:t>位小写字母</w:t>
      </w:r>
      <w:r w:rsidR="0020563D">
        <w:rPr>
          <w:rFonts w:hint="eastAsia"/>
        </w:rPr>
        <w:t>)</w:t>
      </w:r>
      <w:r w:rsidR="0041655E">
        <w:rPr>
          <w:rFonts w:hint="eastAsia"/>
        </w:rPr>
        <w:t>算法进行不可逆运算</w:t>
      </w:r>
      <w:r>
        <w:t>，</w:t>
      </w:r>
      <w:r>
        <w:rPr>
          <w:rFonts w:hint="eastAsia"/>
        </w:rPr>
        <w:t>以确保密码</w:t>
      </w:r>
      <w:r>
        <w:t>安全性</w:t>
      </w:r>
      <w:r>
        <w:rPr>
          <w:rFonts w:hint="eastAsia"/>
        </w:rPr>
        <w:t>。</w:t>
      </w:r>
    </w:p>
    <w:p w:rsidR="0066518F" w:rsidRPr="004E763C" w:rsidRDefault="0066518F" w:rsidP="0066518F">
      <w:pPr>
        <w:pStyle w:val="3"/>
      </w:pPr>
      <w:bookmarkStart w:id="56" w:name="_Toc458763516"/>
      <w:bookmarkStart w:id="57" w:name="_Toc458763519"/>
      <w:bookmarkStart w:id="58" w:name="_Toc381258122"/>
      <w:bookmarkStart w:id="59" w:name="_Toc330993903"/>
      <w:r>
        <w:rPr>
          <w:rFonts w:hint="eastAsia"/>
        </w:rPr>
        <w:t>请求方式</w:t>
      </w:r>
      <w:bookmarkEnd w:id="56"/>
    </w:p>
    <w:p w:rsidR="0066518F" w:rsidRDefault="0066518F" w:rsidP="0066518F">
      <w:r w:rsidRPr="00CC731F">
        <w:rPr>
          <w:rFonts w:hint="eastAsia"/>
        </w:rPr>
        <w:t>请求方法</w:t>
      </w:r>
      <w:r>
        <w:rPr>
          <w:rFonts w:hint="eastAsia"/>
        </w:rPr>
        <w:t>采用</w:t>
      </w:r>
      <w:r>
        <w:rPr>
          <w:rFonts w:hint="eastAsia"/>
        </w:rPr>
        <w:t>GET</w:t>
      </w:r>
      <w:r>
        <w:rPr>
          <w:rFonts w:hint="eastAsia"/>
        </w:rPr>
        <w:t>方式，请求参数如下定义：</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1275"/>
        <w:gridCol w:w="1701"/>
        <w:gridCol w:w="851"/>
        <w:gridCol w:w="850"/>
        <w:gridCol w:w="567"/>
        <w:gridCol w:w="3061"/>
      </w:tblGrid>
      <w:tr w:rsidR="0066518F" w:rsidTr="00F036A7">
        <w:trPr>
          <w:trHeight w:hRule="exact" w:val="400"/>
          <w:jc w:val="center"/>
        </w:trPr>
        <w:tc>
          <w:tcPr>
            <w:tcW w:w="852" w:type="dxa"/>
            <w:shd w:val="clear" w:color="auto" w:fill="EEECE1"/>
          </w:tcPr>
          <w:p w:rsidR="0066518F" w:rsidRDefault="0066518F" w:rsidP="00F036A7">
            <w:r>
              <w:rPr>
                <w:rFonts w:hint="eastAsia"/>
              </w:rPr>
              <w:t>符号</w:t>
            </w:r>
          </w:p>
        </w:tc>
        <w:tc>
          <w:tcPr>
            <w:tcW w:w="1275" w:type="dxa"/>
            <w:shd w:val="clear" w:color="auto" w:fill="EEECE1"/>
          </w:tcPr>
          <w:p w:rsidR="0066518F" w:rsidRDefault="0066518F" w:rsidP="00F036A7">
            <w:r>
              <w:rPr>
                <w:rFonts w:hint="eastAsia"/>
              </w:rPr>
              <w:t>中文名称</w:t>
            </w:r>
          </w:p>
        </w:tc>
        <w:tc>
          <w:tcPr>
            <w:tcW w:w="1701" w:type="dxa"/>
            <w:shd w:val="clear" w:color="auto" w:fill="EEECE1"/>
          </w:tcPr>
          <w:p w:rsidR="0066518F" w:rsidRDefault="0066518F" w:rsidP="00F036A7">
            <w:r>
              <w:rPr>
                <w:rFonts w:hint="eastAsia"/>
              </w:rPr>
              <w:t>英文名称</w:t>
            </w:r>
          </w:p>
        </w:tc>
        <w:tc>
          <w:tcPr>
            <w:tcW w:w="851" w:type="dxa"/>
            <w:shd w:val="clear" w:color="auto" w:fill="EEECE1"/>
          </w:tcPr>
          <w:p w:rsidR="0066518F" w:rsidRDefault="0066518F" w:rsidP="00F036A7">
            <w:r>
              <w:rPr>
                <w:rFonts w:hint="eastAsia"/>
              </w:rPr>
              <w:t>类型</w:t>
            </w:r>
          </w:p>
        </w:tc>
        <w:tc>
          <w:tcPr>
            <w:tcW w:w="850" w:type="dxa"/>
            <w:shd w:val="clear" w:color="auto" w:fill="EEECE1"/>
          </w:tcPr>
          <w:p w:rsidR="0066518F" w:rsidRDefault="0066518F" w:rsidP="00F036A7">
            <w:r>
              <w:rPr>
                <w:rFonts w:hint="eastAsia"/>
              </w:rPr>
              <w:t>长度</w:t>
            </w:r>
          </w:p>
        </w:tc>
        <w:tc>
          <w:tcPr>
            <w:tcW w:w="567" w:type="dxa"/>
            <w:shd w:val="clear" w:color="auto" w:fill="EEECE1"/>
          </w:tcPr>
          <w:p w:rsidR="0066518F" w:rsidRDefault="0066518F" w:rsidP="00F036A7">
            <w:r>
              <w:rPr>
                <w:rFonts w:hint="eastAsia"/>
              </w:rPr>
              <w:t>必填</w:t>
            </w:r>
          </w:p>
        </w:tc>
        <w:tc>
          <w:tcPr>
            <w:tcW w:w="3061" w:type="dxa"/>
            <w:shd w:val="clear" w:color="auto" w:fill="EEECE1"/>
          </w:tcPr>
          <w:p w:rsidR="0066518F" w:rsidRDefault="0066518F" w:rsidP="00F036A7">
            <w:r>
              <w:rPr>
                <w:rFonts w:hint="eastAsia"/>
              </w:rPr>
              <w:t>说明</w:t>
            </w:r>
          </w:p>
        </w:tc>
      </w:tr>
      <w:tr w:rsidR="0066518F" w:rsidTr="00F036A7">
        <w:trPr>
          <w:trHeight w:val="255"/>
          <w:jc w:val="center"/>
        </w:trPr>
        <w:tc>
          <w:tcPr>
            <w:tcW w:w="852" w:type="dxa"/>
            <w:vAlign w:val="center"/>
          </w:tcPr>
          <w:p w:rsidR="0066518F" w:rsidRDefault="0066518F" w:rsidP="00F036A7"/>
        </w:tc>
        <w:tc>
          <w:tcPr>
            <w:tcW w:w="1275" w:type="dxa"/>
          </w:tcPr>
          <w:p w:rsidR="0066518F" w:rsidRDefault="0066518F" w:rsidP="00F036A7">
            <w:r>
              <w:rPr>
                <w:rFonts w:hint="eastAsia"/>
              </w:rPr>
              <w:t>客户端流水号</w:t>
            </w:r>
          </w:p>
        </w:tc>
        <w:tc>
          <w:tcPr>
            <w:tcW w:w="1701" w:type="dxa"/>
          </w:tcPr>
          <w:p w:rsidR="0066518F" w:rsidRDefault="0066518F" w:rsidP="00F036A7">
            <w:r>
              <w:rPr>
                <w:rFonts w:hint="eastAsia"/>
              </w:rPr>
              <w:t>C</w:t>
            </w:r>
            <w:r>
              <w:t>ient</w:t>
            </w:r>
            <w:r>
              <w:rPr>
                <w:rFonts w:hint="eastAsia"/>
              </w:rPr>
              <w:t>S</w:t>
            </w:r>
            <w:r>
              <w:t>erial</w:t>
            </w:r>
            <w:r>
              <w:rPr>
                <w:rFonts w:hint="eastAsia"/>
              </w:rPr>
              <w:t>N</w:t>
            </w:r>
            <w:r>
              <w:t>o</w:t>
            </w:r>
          </w:p>
        </w:tc>
        <w:tc>
          <w:tcPr>
            <w:tcW w:w="851" w:type="dxa"/>
          </w:tcPr>
          <w:p w:rsidR="0066518F" w:rsidRDefault="0066518F" w:rsidP="00F036A7">
            <w:r>
              <w:rPr>
                <w:rFonts w:hint="eastAsia"/>
              </w:rPr>
              <w:t>string</w:t>
            </w:r>
          </w:p>
        </w:tc>
        <w:tc>
          <w:tcPr>
            <w:tcW w:w="850" w:type="dxa"/>
          </w:tcPr>
          <w:p w:rsidR="0066518F" w:rsidRDefault="0066518F" w:rsidP="00F036A7">
            <w:r>
              <w:rPr>
                <w:rFonts w:hint="eastAsia"/>
              </w:rPr>
              <w:t>8</w:t>
            </w:r>
          </w:p>
        </w:tc>
        <w:tc>
          <w:tcPr>
            <w:tcW w:w="567" w:type="dxa"/>
          </w:tcPr>
          <w:p w:rsidR="0066518F" w:rsidRDefault="0066518F" w:rsidP="00F036A7">
            <w:r>
              <w:rPr>
                <w:rFonts w:hAnsi="宋体" w:hint="eastAsia"/>
                <w:color w:val="000000"/>
                <w:sz w:val="20"/>
              </w:rPr>
              <w:t>O</w:t>
            </w:r>
          </w:p>
        </w:tc>
        <w:tc>
          <w:tcPr>
            <w:tcW w:w="3061" w:type="dxa"/>
          </w:tcPr>
          <w:p w:rsidR="0066518F" w:rsidRDefault="0066518F" w:rsidP="00F036A7">
            <w:r>
              <w:rPr>
                <w:rFonts w:hint="eastAsia"/>
              </w:rPr>
              <w:t>选填，请求方不填写时，网关将随机生成</w:t>
            </w:r>
            <w:r>
              <w:rPr>
                <w:rFonts w:hint="eastAsia"/>
              </w:rPr>
              <w:t>8</w:t>
            </w:r>
            <w:r>
              <w:rPr>
                <w:rFonts w:hint="eastAsia"/>
              </w:rPr>
              <w:t>位流水号</w:t>
            </w:r>
          </w:p>
        </w:tc>
      </w:tr>
      <w:tr w:rsidR="0066518F" w:rsidTr="00F036A7">
        <w:trPr>
          <w:trHeight w:val="255"/>
          <w:jc w:val="center"/>
        </w:trPr>
        <w:tc>
          <w:tcPr>
            <w:tcW w:w="852" w:type="dxa"/>
            <w:vAlign w:val="center"/>
          </w:tcPr>
          <w:p w:rsidR="0066518F" w:rsidRDefault="0066518F" w:rsidP="00F036A7"/>
        </w:tc>
        <w:tc>
          <w:tcPr>
            <w:tcW w:w="1275" w:type="dxa"/>
          </w:tcPr>
          <w:p w:rsidR="0066518F" w:rsidRDefault="0066518F" w:rsidP="00F036A7">
            <w:r>
              <w:rPr>
                <w:rFonts w:hint="eastAsia"/>
              </w:rPr>
              <w:t>会话</w:t>
            </w:r>
            <w:r>
              <w:rPr>
                <w:rFonts w:hint="eastAsia"/>
              </w:rPr>
              <w:t>ID</w:t>
            </w:r>
          </w:p>
        </w:tc>
        <w:tc>
          <w:tcPr>
            <w:tcW w:w="1701" w:type="dxa"/>
          </w:tcPr>
          <w:p w:rsidR="0066518F" w:rsidRDefault="0066518F" w:rsidP="00F036A7">
            <w:r>
              <w:rPr>
                <w:rFonts w:hint="eastAsia"/>
              </w:rPr>
              <w:t>SessionID</w:t>
            </w:r>
          </w:p>
        </w:tc>
        <w:tc>
          <w:tcPr>
            <w:tcW w:w="851" w:type="dxa"/>
          </w:tcPr>
          <w:p w:rsidR="0066518F" w:rsidRDefault="0066518F" w:rsidP="00F036A7">
            <w:r>
              <w:rPr>
                <w:rFonts w:hint="eastAsia"/>
              </w:rPr>
              <w:t>string</w:t>
            </w:r>
          </w:p>
        </w:tc>
        <w:tc>
          <w:tcPr>
            <w:tcW w:w="850" w:type="dxa"/>
          </w:tcPr>
          <w:p w:rsidR="0066518F" w:rsidRDefault="0066518F" w:rsidP="00F036A7">
            <w:r>
              <w:rPr>
                <w:rFonts w:hint="eastAsia"/>
              </w:rPr>
              <w:t>10</w:t>
            </w:r>
          </w:p>
        </w:tc>
        <w:tc>
          <w:tcPr>
            <w:tcW w:w="567" w:type="dxa"/>
          </w:tcPr>
          <w:p w:rsidR="0066518F" w:rsidRDefault="0066518F" w:rsidP="00F036A7">
            <w:r>
              <w:rPr>
                <w:rFonts w:hAnsi="宋体" w:hint="eastAsia"/>
                <w:color w:val="000000"/>
                <w:sz w:val="20"/>
              </w:rPr>
              <w:t>O</w:t>
            </w:r>
          </w:p>
        </w:tc>
        <w:tc>
          <w:tcPr>
            <w:tcW w:w="3061" w:type="dxa"/>
          </w:tcPr>
          <w:p w:rsidR="0066518F" w:rsidRDefault="0066518F" w:rsidP="00F036A7">
            <w:r>
              <w:rPr>
                <w:rFonts w:hint="eastAsia"/>
              </w:rPr>
              <w:t>登录成功后由服务端返回</w:t>
            </w:r>
          </w:p>
        </w:tc>
      </w:tr>
      <w:tr w:rsidR="0066518F" w:rsidTr="00F036A7">
        <w:trPr>
          <w:trHeight w:val="255"/>
          <w:jc w:val="center"/>
        </w:trPr>
        <w:tc>
          <w:tcPr>
            <w:tcW w:w="852" w:type="dxa"/>
            <w:vAlign w:val="center"/>
          </w:tcPr>
          <w:p w:rsidR="0066518F" w:rsidRDefault="0066518F" w:rsidP="00F036A7"/>
        </w:tc>
        <w:tc>
          <w:tcPr>
            <w:tcW w:w="1275" w:type="dxa"/>
          </w:tcPr>
          <w:p w:rsidR="0066518F" w:rsidRDefault="0066518F" w:rsidP="00F036A7">
            <w:r>
              <w:rPr>
                <w:rFonts w:hint="eastAsia"/>
              </w:rPr>
              <w:t>用户</w:t>
            </w:r>
            <w:r>
              <w:rPr>
                <w:rFonts w:hint="eastAsia"/>
              </w:rPr>
              <w:t>ID</w:t>
            </w:r>
          </w:p>
        </w:tc>
        <w:tc>
          <w:tcPr>
            <w:tcW w:w="1701" w:type="dxa"/>
          </w:tcPr>
          <w:p w:rsidR="0066518F" w:rsidRDefault="0066518F" w:rsidP="00F036A7">
            <w:r>
              <w:rPr>
                <w:rFonts w:hint="eastAsia"/>
              </w:rPr>
              <w:t>UserID</w:t>
            </w:r>
          </w:p>
        </w:tc>
        <w:tc>
          <w:tcPr>
            <w:tcW w:w="851" w:type="dxa"/>
          </w:tcPr>
          <w:p w:rsidR="0066518F" w:rsidRDefault="0066518F" w:rsidP="00F036A7">
            <w:r>
              <w:t>string</w:t>
            </w:r>
          </w:p>
        </w:tc>
        <w:tc>
          <w:tcPr>
            <w:tcW w:w="850" w:type="dxa"/>
          </w:tcPr>
          <w:p w:rsidR="0066518F" w:rsidRDefault="0066518F" w:rsidP="00F036A7">
            <w:r>
              <w:rPr>
                <w:rFonts w:hint="eastAsia"/>
              </w:rPr>
              <w:t>10</w:t>
            </w:r>
          </w:p>
        </w:tc>
        <w:tc>
          <w:tcPr>
            <w:tcW w:w="567" w:type="dxa"/>
          </w:tcPr>
          <w:p w:rsidR="0066518F" w:rsidRPr="00A10CA4" w:rsidRDefault="0066518F" w:rsidP="00F036A7">
            <w:pPr>
              <w:rPr>
                <w:rFonts w:hAnsi="宋体"/>
                <w:color w:val="000000"/>
                <w:sz w:val="20"/>
              </w:rPr>
            </w:pPr>
            <w:r w:rsidRPr="00A10CA4">
              <w:rPr>
                <w:rFonts w:hAnsi="宋体" w:hint="eastAsia"/>
                <w:color w:val="000000"/>
                <w:sz w:val="20"/>
              </w:rPr>
              <w:t>M</w:t>
            </w:r>
          </w:p>
        </w:tc>
        <w:tc>
          <w:tcPr>
            <w:tcW w:w="3061" w:type="dxa"/>
          </w:tcPr>
          <w:p w:rsidR="0066518F" w:rsidRDefault="0066518F" w:rsidP="00F036A7"/>
        </w:tc>
      </w:tr>
      <w:tr w:rsidR="0066518F" w:rsidTr="00F036A7">
        <w:trPr>
          <w:trHeight w:val="255"/>
          <w:jc w:val="center"/>
        </w:trPr>
        <w:tc>
          <w:tcPr>
            <w:tcW w:w="852" w:type="dxa"/>
            <w:vAlign w:val="center"/>
          </w:tcPr>
          <w:p w:rsidR="0066518F" w:rsidRDefault="0066518F" w:rsidP="00F036A7"/>
        </w:tc>
        <w:tc>
          <w:tcPr>
            <w:tcW w:w="1275" w:type="dxa"/>
          </w:tcPr>
          <w:p w:rsidR="0066518F" w:rsidRDefault="0066518F" w:rsidP="00F036A7">
            <w:r>
              <w:rPr>
                <w:rFonts w:hint="eastAsia"/>
              </w:rPr>
              <w:t>交易代码</w:t>
            </w:r>
          </w:p>
        </w:tc>
        <w:tc>
          <w:tcPr>
            <w:tcW w:w="1701" w:type="dxa"/>
          </w:tcPr>
          <w:p w:rsidR="0066518F" w:rsidRDefault="0066518F" w:rsidP="00F036A7">
            <w:r>
              <w:rPr>
                <w:rFonts w:hint="eastAsia"/>
              </w:rPr>
              <w:t>ExchCode</w:t>
            </w:r>
          </w:p>
        </w:tc>
        <w:tc>
          <w:tcPr>
            <w:tcW w:w="851" w:type="dxa"/>
          </w:tcPr>
          <w:p w:rsidR="0066518F" w:rsidRDefault="0066518F" w:rsidP="00F036A7">
            <w:r>
              <w:rPr>
                <w:rFonts w:hint="eastAsia"/>
              </w:rPr>
              <w:t>string</w:t>
            </w:r>
          </w:p>
        </w:tc>
        <w:tc>
          <w:tcPr>
            <w:tcW w:w="850" w:type="dxa"/>
          </w:tcPr>
          <w:p w:rsidR="0066518F" w:rsidRDefault="0066518F" w:rsidP="00F036A7">
            <w:r>
              <w:rPr>
                <w:rFonts w:hint="eastAsia"/>
              </w:rPr>
              <w:t>4</w:t>
            </w:r>
          </w:p>
        </w:tc>
        <w:tc>
          <w:tcPr>
            <w:tcW w:w="567" w:type="dxa"/>
          </w:tcPr>
          <w:p w:rsidR="0066518F" w:rsidRDefault="0066518F" w:rsidP="00F036A7">
            <w:r w:rsidRPr="00A10CA4">
              <w:rPr>
                <w:rFonts w:hAnsi="宋体" w:hint="eastAsia"/>
                <w:color w:val="000000"/>
                <w:sz w:val="20"/>
              </w:rPr>
              <w:t>M</w:t>
            </w:r>
          </w:p>
        </w:tc>
        <w:tc>
          <w:tcPr>
            <w:tcW w:w="3061" w:type="dxa"/>
          </w:tcPr>
          <w:p w:rsidR="0066518F" w:rsidRDefault="0066518F" w:rsidP="00F036A7"/>
        </w:tc>
      </w:tr>
      <w:tr w:rsidR="0066518F" w:rsidTr="00F036A7">
        <w:trPr>
          <w:trHeight w:val="255"/>
          <w:jc w:val="center"/>
        </w:trPr>
        <w:tc>
          <w:tcPr>
            <w:tcW w:w="852" w:type="dxa"/>
            <w:vAlign w:val="center"/>
          </w:tcPr>
          <w:p w:rsidR="0066518F" w:rsidRDefault="0066518F" w:rsidP="00F036A7"/>
        </w:tc>
        <w:tc>
          <w:tcPr>
            <w:tcW w:w="1275" w:type="dxa"/>
          </w:tcPr>
          <w:p w:rsidR="0066518F" w:rsidRDefault="0066518F" w:rsidP="00F036A7">
            <w:r>
              <w:rPr>
                <w:rFonts w:hint="eastAsia"/>
              </w:rPr>
              <w:t>请求报文体</w:t>
            </w:r>
          </w:p>
        </w:tc>
        <w:tc>
          <w:tcPr>
            <w:tcW w:w="1701" w:type="dxa"/>
          </w:tcPr>
          <w:p w:rsidR="0066518F" w:rsidRDefault="0066518F" w:rsidP="00F036A7">
            <w:r>
              <w:rPr>
                <w:rFonts w:hint="eastAsia"/>
              </w:rPr>
              <w:t>JsonReqBody</w:t>
            </w:r>
          </w:p>
        </w:tc>
        <w:tc>
          <w:tcPr>
            <w:tcW w:w="851" w:type="dxa"/>
          </w:tcPr>
          <w:p w:rsidR="0066518F" w:rsidRDefault="0066518F" w:rsidP="00F036A7">
            <w:r>
              <w:rPr>
                <w:rFonts w:hint="eastAsia"/>
              </w:rPr>
              <w:t>string</w:t>
            </w:r>
          </w:p>
        </w:tc>
        <w:tc>
          <w:tcPr>
            <w:tcW w:w="850" w:type="dxa"/>
          </w:tcPr>
          <w:p w:rsidR="0066518F" w:rsidRDefault="0066518F" w:rsidP="00F036A7"/>
        </w:tc>
        <w:tc>
          <w:tcPr>
            <w:tcW w:w="567" w:type="dxa"/>
          </w:tcPr>
          <w:p w:rsidR="0066518F" w:rsidRDefault="0066518F" w:rsidP="00F036A7">
            <w:r w:rsidRPr="00A10CA4">
              <w:rPr>
                <w:rFonts w:hAnsi="宋体" w:hint="eastAsia"/>
                <w:color w:val="000000"/>
                <w:sz w:val="20"/>
              </w:rPr>
              <w:t>M</w:t>
            </w:r>
          </w:p>
        </w:tc>
        <w:tc>
          <w:tcPr>
            <w:tcW w:w="3061" w:type="dxa"/>
          </w:tcPr>
          <w:p w:rsidR="0066518F" w:rsidRDefault="0066518F" w:rsidP="00F036A7">
            <w:r>
              <w:rPr>
                <w:rFonts w:hint="eastAsia"/>
              </w:rPr>
              <w:t>使用</w:t>
            </w:r>
            <w:r>
              <w:rPr>
                <w:rFonts w:hint="eastAsia"/>
              </w:rPr>
              <w:t>json</w:t>
            </w:r>
            <w:r>
              <w:rPr>
                <w:rFonts w:hint="eastAsia"/>
              </w:rPr>
              <w:t>编码格式封装的请求报文体（不是定长）</w:t>
            </w:r>
          </w:p>
        </w:tc>
      </w:tr>
    </w:tbl>
    <w:p w:rsidR="0066518F" w:rsidRPr="00CC731F" w:rsidRDefault="0066518F" w:rsidP="0066518F"/>
    <w:p w:rsidR="00FF4574" w:rsidRDefault="00FF4574" w:rsidP="00FF4574">
      <w:pPr>
        <w:pStyle w:val="1"/>
      </w:pPr>
      <w:r>
        <w:rPr>
          <w:rFonts w:hint="eastAsia"/>
        </w:rPr>
        <w:t>SOCKET</w:t>
      </w:r>
      <w:r w:rsidR="00060E1C">
        <w:rPr>
          <w:rFonts w:hint="eastAsia"/>
        </w:rPr>
        <w:t>协议</w:t>
      </w:r>
      <w:r>
        <w:rPr>
          <w:rFonts w:hint="eastAsia"/>
        </w:rPr>
        <w:t>说明</w:t>
      </w:r>
      <w:r w:rsidR="00B451D1">
        <w:rPr>
          <w:rFonts w:hint="eastAsia"/>
        </w:rPr>
        <w:t>（推荐使用）</w:t>
      </w:r>
      <w:bookmarkEnd w:id="57"/>
    </w:p>
    <w:p w:rsidR="008E4EF0" w:rsidRDefault="009F4D16" w:rsidP="00667CB0">
      <w:pPr>
        <w:ind w:left="420"/>
        <w:rPr>
          <w:rFonts w:eastAsia="仿宋_GB2312"/>
          <w:kern w:val="44"/>
          <w:sz w:val="30"/>
          <w:szCs w:val="44"/>
        </w:rPr>
      </w:pPr>
      <w:r>
        <w:rPr>
          <w:rFonts w:hint="eastAsia"/>
        </w:rPr>
        <w:t>本章节描述的是</w:t>
      </w:r>
      <w:r>
        <w:rPr>
          <w:rFonts w:hint="eastAsia"/>
        </w:rPr>
        <w:t>SOCKET</w:t>
      </w:r>
      <w:r>
        <w:rPr>
          <w:rFonts w:hint="eastAsia"/>
        </w:rPr>
        <w:t>协议方式的报文结构。</w:t>
      </w:r>
    </w:p>
    <w:p w:rsidR="007304CC" w:rsidRDefault="007304CC" w:rsidP="007304CC">
      <w:pPr>
        <w:pStyle w:val="2"/>
      </w:pPr>
      <w:bookmarkStart w:id="60" w:name="_Toc458763520"/>
      <w:r>
        <w:rPr>
          <w:rFonts w:hint="eastAsia"/>
        </w:rPr>
        <w:t>通讯方式</w:t>
      </w:r>
      <w:bookmarkEnd w:id="60"/>
    </w:p>
    <w:p w:rsidR="007304CC" w:rsidRDefault="007304CC" w:rsidP="007304CC">
      <w:r>
        <w:rPr>
          <w:rFonts w:hint="eastAsia"/>
        </w:rPr>
        <w:tab/>
      </w:r>
      <w:r>
        <w:rPr>
          <w:rFonts w:hint="eastAsia"/>
        </w:rPr>
        <w:t>使用</w:t>
      </w:r>
      <w:r>
        <w:rPr>
          <w:rFonts w:hint="eastAsia"/>
        </w:rPr>
        <w:t>socket</w:t>
      </w:r>
      <w:r>
        <w:rPr>
          <w:rFonts w:hint="eastAsia"/>
        </w:rPr>
        <w:t>同步短连接</w:t>
      </w:r>
      <w:r w:rsidR="004157CF">
        <w:rPr>
          <w:rFonts w:hint="eastAsia"/>
        </w:rPr>
        <w:t>方式</w:t>
      </w:r>
      <w:r>
        <w:rPr>
          <w:rFonts w:hint="eastAsia"/>
        </w:rPr>
        <w:t>。</w:t>
      </w:r>
    </w:p>
    <w:p w:rsidR="007304CC" w:rsidRDefault="007304CC" w:rsidP="007304CC">
      <w:r w:rsidRPr="0037383C">
        <w:rPr>
          <w:rFonts w:hint="eastAsia"/>
        </w:rPr>
        <w:object w:dxaOrig="4965" w:dyaOrig="2072">
          <v:shape id="_x0000_i1026" type="#_x0000_t75" style="width:248.25pt;height:103.5pt" o:ole="">
            <v:imagedata r:id="rId12" o:title=""/>
          </v:shape>
          <o:OLEObject Type="Embed" ProgID="Visio.Drawing.11" ShapeID="_x0000_i1026" DrawAspect="Content" ObjectID="_1539423917" r:id="rId13"/>
        </w:object>
      </w:r>
    </w:p>
    <w:p w:rsidR="007304CC" w:rsidRDefault="007304CC" w:rsidP="007304CC"/>
    <w:p w:rsidR="007304CC" w:rsidRDefault="007304CC" w:rsidP="007304CC">
      <w:r w:rsidRPr="0037383C">
        <w:rPr>
          <w:rFonts w:hint="eastAsia"/>
          <w:b/>
        </w:rPr>
        <w:t>交易类报文</w:t>
      </w:r>
      <w:r w:rsidRPr="0037383C">
        <w:rPr>
          <w:rFonts w:hint="eastAsia"/>
        </w:rPr>
        <w:t>是指从渠道终端向黄金交易服务器发起的交易业务处理报文，其中包括客户开户、信息修改、注销、委托报单、报单撤销、提货申请等业务。该类报文只有</w:t>
      </w:r>
      <w:r w:rsidRPr="0037383C">
        <w:rPr>
          <w:rFonts w:hint="eastAsia"/>
          <w:b/>
        </w:rPr>
        <w:t>一个输入和一个输出</w:t>
      </w:r>
      <w:r w:rsidRPr="0037383C">
        <w:rPr>
          <w:rFonts w:hint="eastAsia"/>
        </w:rPr>
        <w:t>。</w:t>
      </w:r>
    </w:p>
    <w:p w:rsidR="007304CC" w:rsidRDefault="007304CC" w:rsidP="007304CC">
      <w:r w:rsidRPr="0037383C">
        <w:rPr>
          <w:rFonts w:hint="eastAsia"/>
          <w:b/>
        </w:rPr>
        <w:t>查询类报文</w:t>
      </w:r>
      <w:r w:rsidRPr="0037383C">
        <w:rPr>
          <w:rFonts w:hint="eastAsia"/>
        </w:rPr>
        <w:t>是指从渠道终端向黄金交易服务器发起的业务处理结果数据的查询，其中包括委托报单流水查询、成交单查询、历史资金余额查询、历史库存余额查询、历史持仓信息查询、资金变动流水查询等业务，该类报文</w:t>
      </w:r>
      <w:r>
        <w:rPr>
          <w:rFonts w:hint="eastAsia"/>
        </w:rPr>
        <w:t>和交易类报文一样一个输入一个输出。对于多记录的查询，需要发起多次分页查询来获取结果。</w:t>
      </w:r>
    </w:p>
    <w:p w:rsidR="00035858" w:rsidRPr="00FF4574" w:rsidRDefault="00035858" w:rsidP="007304CC">
      <w:pPr>
        <w:pStyle w:val="aff8"/>
        <w:ind w:firstLineChars="0" w:firstLine="0"/>
      </w:pPr>
    </w:p>
    <w:p w:rsidR="007304CC" w:rsidRDefault="007304CC" w:rsidP="007304CC">
      <w:pPr>
        <w:pStyle w:val="2"/>
      </w:pPr>
      <w:bookmarkStart w:id="61" w:name="_Toc458763521"/>
      <w:r>
        <w:rPr>
          <w:rFonts w:hint="eastAsia"/>
        </w:rPr>
        <w:t>报文结构</w:t>
      </w:r>
      <w:bookmarkEnd w:id="61"/>
    </w:p>
    <w:p w:rsidR="00667CB0" w:rsidRDefault="001B3BEC" w:rsidP="00667CB0">
      <w:pPr>
        <w:rPr>
          <w:lang w:val="zh-CN"/>
        </w:rPr>
      </w:pPr>
      <w:r>
        <w:object w:dxaOrig="12576" w:dyaOrig="2782">
          <v:shape id="_x0000_i1027" type="#_x0000_t75" style="width:414.75pt;height:91.5pt" o:ole="">
            <v:imagedata r:id="rId14" o:title=""/>
          </v:shape>
          <o:OLEObject Type="Embed" ProgID="Visio.Drawing.11" ShapeID="_x0000_i1027" DrawAspect="Content" ObjectID="_1539423918" r:id="rId15"/>
        </w:object>
      </w:r>
    </w:p>
    <w:p w:rsidR="00667CB0" w:rsidRPr="00667CB0" w:rsidRDefault="00667CB0" w:rsidP="00667CB0">
      <w:pPr>
        <w:rPr>
          <w:lang w:val="zh-CN"/>
        </w:rPr>
      </w:pPr>
    </w:p>
    <w:p w:rsidR="007304CC" w:rsidRDefault="008767A4" w:rsidP="00B4421B">
      <w:pPr>
        <w:pStyle w:val="3"/>
      </w:pPr>
      <w:bookmarkStart w:id="62" w:name="_Toc458763522"/>
      <w:r>
        <w:rPr>
          <w:rFonts w:hint="eastAsia"/>
        </w:rPr>
        <w:t>密文结构：</w:t>
      </w:r>
      <w:bookmarkEnd w:id="62"/>
    </w:p>
    <w:p w:rsidR="009D505E" w:rsidRDefault="009D505E" w:rsidP="009D505E">
      <w:pPr>
        <w:ind w:left="420"/>
      </w:pPr>
      <w:r>
        <w:rPr>
          <w:rFonts w:hint="eastAsia"/>
        </w:rPr>
        <w:t>渠道终端向黄金系统发起交易</w:t>
      </w:r>
      <w:r w:rsidRPr="006607A7">
        <w:rPr>
          <w:rFonts w:hint="eastAsia"/>
          <w:b/>
        </w:rPr>
        <w:t>请求</w:t>
      </w:r>
      <w:r>
        <w:rPr>
          <w:rFonts w:hint="eastAsia"/>
        </w:rPr>
        <w:t>报文时，由渠道终端程序生成密文。</w:t>
      </w:r>
    </w:p>
    <w:p w:rsidR="009D505E" w:rsidRDefault="009D505E" w:rsidP="009D505E">
      <w:pPr>
        <w:ind w:left="420"/>
      </w:pPr>
      <w:r>
        <w:rPr>
          <w:rFonts w:hint="eastAsia"/>
        </w:rPr>
        <w:t>黄金服务器向渠道终端返回</w:t>
      </w:r>
      <w:r w:rsidRPr="006607A7">
        <w:rPr>
          <w:rFonts w:hint="eastAsia"/>
          <w:b/>
        </w:rPr>
        <w:t>响应</w:t>
      </w:r>
      <w:r>
        <w:rPr>
          <w:rFonts w:hint="eastAsia"/>
        </w:rPr>
        <w:t>报文时，由黄金服务器生成密文。</w:t>
      </w:r>
    </w:p>
    <w:p w:rsidR="009D505E" w:rsidRPr="009D505E" w:rsidRDefault="009D505E" w:rsidP="009D505E">
      <w:pPr>
        <w:rPr>
          <w:lang w:val="zh-CN"/>
        </w:rPr>
      </w:pPr>
      <w:r>
        <w:rPr>
          <w:rFonts w:hint="eastAsia"/>
          <w:lang w:val="zh-CN"/>
        </w:rPr>
        <w:t>结构如下：</w:t>
      </w:r>
    </w:p>
    <w:p w:rsidR="00A52DAF" w:rsidRDefault="00411574" w:rsidP="00B22AFF">
      <w:pPr>
        <w:ind w:left="840"/>
      </w:pPr>
      <w:r>
        <w:object w:dxaOrig="10468" w:dyaOrig="906">
          <v:shape id="_x0000_i1028" type="#_x0000_t75" style="width:414.75pt;height:36pt" o:ole="">
            <v:imagedata r:id="rId16" o:title=""/>
          </v:shape>
          <o:OLEObject Type="Embed" ProgID="Visio.Drawing.11" ShapeID="_x0000_i1028" DrawAspect="Content" ObjectID="_1539423919" r:id="rId17"/>
        </w:object>
      </w:r>
    </w:p>
    <w:p w:rsidR="00B22AFF" w:rsidRDefault="00B22AFF" w:rsidP="00B22AFF">
      <w:pPr>
        <w:numPr>
          <w:ilvl w:val="0"/>
          <w:numId w:val="22"/>
        </w:numPr>
      </w:pPr>
      <w:r>
        <w:rPr>
          <w:rFonts w:hint="eastAsia"/>
        </w:rPr>
        <w:t>A</w:t>
      </w:r>
      <w:r w:rsidR="00A96A8C">
        <w:rPr>
          <w:rFonts w:hint="eastAsia"/>
        </w:rPr>
        <w:t>段</w:t>
      </w:r>
      <w:r>
        <w:rPr>
          <w:rFonts w:hint="eastAsia"/>
        </w:rPr>
        <w:t>：</w:t>
      </w:r>
    </w:p>
    <w:p w:rsidR="00F3731B" w:rsidRDefault="004869AC" w:rsidP="00F3731B">
      <w:pPr>
        <w:ind w:left="1260"/>
      </w:pPr>
      <w:r>
        <w:rPr>
          <w:rFonts w:hint="eastAsia"/>
        </w:rPr>
        <w:t>8</w:t>
      </w:r>
      <w:r w:rsidR="00FB76D2">
        <w:rPr>
          <w:rFonts w:hint="eastAsia"/>
        </w:rPr>
        <w:t>字节</w:t>
      </w:r>
      <w:r w:rsidR="00152A0C">
        <w:rPr>
          <w:rFonts w:hint="eastAsia"/>
        </w:rPr>
        <w:t>表示</w:t>
      </w:r>
      <w:r>
        <w:rPr>
          <w:rFonts w:hint="eastAsia"/>
        </w:rPr>
        <w:t>后续报文</w:t>
      </w:r>
      <w:r w:rsidR="00152A0C">
        <w:rPr>
          <w:rFonts w:hint="eastAsia"/>
        </w:rPr>
        <w:t>的</w:t>
      </w:r>
      <w:r>
        <w:rPr>
          <w:rFonts w:hint="eastAsia"/>
        </w:rPr>
        <w:t>长度，字符串</w:t>
      </w:r>
      <w:r w:rsidR="00152A0C">
        <w:rPr>
          <w:rFonts w:hint="eastAsia"/>
        </w:rPr>
        <w:t>格式</w:t>
      </w:r>
      <w:r>
        <w:rPr>
          <w:rFonts w:hint="eastAsia"/>
        </w:rPr>
        <w:t>，</w:t>
      </w:r>
      <w:r w:rsidR="00152A0C">
        <w:rPr>
          <w:rFonts w:hint="eastAsia"/>
        </w:rPr>
        <w:t>不补</w:t>
      </w:r>
      <w:r w:rsidR="00152A0C">
        <w:rPr>
          <w:rFonts w:hint="eastAsia"/>
        </w:rPr>
        <w:t>8</w:t>
      </w:r>
      <w:r w:rsidR="00152A0C">
        <w:rPr>
          <w:rFonts w:hint="eastAsia"/>
        </w:rPr>
        <w:t>位时</w:t>
      </w:r>
      <w:r>
        <w:rPr>
          <w:rFonts w:hint="eastAsia"/>
        </w:rPr>
        <w:t>左补</w:t>
      </w:r>
      <w:r>
        <w:rPr>
          <w:rFonts w:hint="eastAsia"/>
        </w:rPr>
        <w:t>0</w:t>
      </w:r>
      <w:r>
        <w:rPr>
          <w:rFonts w:hint="eastAsia"/>
        </w:rPr>
        <w:t>。如值为“</w:t>
      </w:r>
      <w:r>
        <w:rPr>
          <w:rFonts w:hint="eastAsia"/>
        </w:rPr>
        <w:t>00000088</w:t>
      </w:r>
      <w:r>
        <w:rPr>
          <w:rFonts w:hint="eastAsia"/>
        </w:rPr>
        <w:t>”，则代表后续</w:t>
      </w:r>
      <w:r>
        <w:rPr>
          <w:rFonts w:hint="eastAsia"/>
        </w:rPr>
        <w:t xml:space="preserve"> B+C+D</w:t>
      </w:r>
      <w:r w:rsidR="00545C0A">
        <w:rPr>
          <w:rFonts w:hint="eastAsia"/>
        </w:rPr>
        <w:t>+E</w:t>
      </w:r>
      <w:r>
        <w:rPr>
          <w:rFonts w:hint="eastAsia"/>
        </w:rPr>
        <w:t>三个字段的长度为</w:t>
      </w:r>
      <w:r>
        <w:rPr>
          <w:rFonts w:hint="eastAsia"/>
        </w:rPr>
        <w:t>88</w:t>
      </w:r>
      <w:r>
        <w:rPr>
          <w:rFonts w:hint="eastAsia"/>
        </w:rPr>
        <w:t>个字节。</w:t>
      </w:r>
    </w:p>
    <w:p w:rsidR="00B22AFF" w:rsidRDefault="00B22AFF" w:rsidP="00B22AFF">
      <w:pPr>
        <w:numPr>
          <w:ilvl w:val="0"/>
          <w:numId w:val="22"/>
        </w:numPr>
      </w:pPr>
      <w:r>
        <w:rPr>
          <w:rFonts w:hint="eastAsia"/>
        </w:rPr>
        <w:t>B</w:t>
      </w:r>
      <w:r w:rsidR="00A96A8C">
        <w:rPr>
          <w:rFonts w:hint="eastAsia"/>
        </w:rPr>
        <w:t>段</w:t>
      </w:r>
      <w:r>
        <w:rPr>
          <w:rFonts w:hint="eastAsia"/>
        </w:rPr>
        <w:t>：</w:t>
      </w:r>
    </w:p>
    <w:p w:rsidR="00FB76D2" w:rsidRDefault="00FB76D2" w:rsidP="00FB76D2">
      <w:pPr>
        <w:ind w:left="1260"/>
      </w:pPr>
      <w:r>
        <w:rPr>
          <w:rFonts w:hint="eastAsia"/>
        </w:rPr>
        <w:t>1</w:t>
      </w:r>
      <w:r>
        <w:rPr>
          <w:rFonts w:hint="eastAsia"/>
        </w:rPr>
        <w:t>字节加密标志，</w:t>
      </w:r>
      <w:r w:rsidR="006F3D48">
        <w:rPr>
          <w:rFonts w:hint="eastAsia"/>
        </w:rPr>
        <w:t>字符型，</w:t>
      </w:r>
      <w:r>
        <w:rPr>
          <w:rFonts w:hint="eastAsia"/>
        </w:rPr>
        <w:t>取值列表：</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6"/>
        <w:gridCol w:w="6146"/>
      </w:tblGrid>
      <w:tr w:rsidR="00F248B8" w:rsidTr="00EE3302">
        <w:tc>
          <w:tcPr>
            <w:tcW w:w="1116" w:type="dxa"/>
            <w:shd w:val="clear" w:color="auto" w:fill="auto"/>
          </w:tcPr>
          <w:p w:rsidR="00F248B8" w:rsidRPr="00EE3302" w:rsidRDefault="00F248B8" w:rsidP="00EE3302">
            <w:pPr>
              <w:widowControl w:val="0"/>
              <w:jc w:val="center"/>
              <w:rPr>
                <w:b/>
              </w:rPr>
            </w:pPr>
            <w:r w:rsidRPr="00EE3302">
              <w:rPr>
                <w:rFonts w:hint="eastAsia"/>
                <w:b/>
              </w:rPr>
              <w:t>标志</w:t>
            </w:r>
          </w:p>
        </w:tc>
        <w:tc>
          <w:tcPr>
            <w:tcW w:w="6146" w:type="dxa"/>
            <w:shd w:val="clear" w:color="auto" w:fill="auto"/>
          </w:tcPr>
          <w:p w:rsidR="00F248B8" w:rsidRPr="00EE3302" w:rsidRDefault="00F248B8" w:rsidP="00EE3302">
            <w:pPr>
              <w:widowControl w:val="0"/>
              <w:jc w:val="center"/>
              <w:rPr>
                <w:b/>
              </w:rPr>
            </w:pPr>
            <w:r w:rsidRPr="00EE3302">
              <w:rPr>
                <w:rFonts w:hint="eastAsia"/>
                <w:b/>
              </w:rPr>
              <w:t>加解密说明</w:t>
            </w:r>
          </w:p>
        </w:tc>
      </w:tr>
      <w:tr w:rsidR="00F248B8" w:rsidTr="00EE3302">
        <w:tc>
          <w:tcPr>
            <w:tcW w:w="1116" w:type="dxa"/>
            <w:shd w:val="clear" w:color="auto" w:fill="auto"/>
          </w:tcPr>
          <w:p w:rsidR="00F248B8" w:rsidRDefault="00952AB6" w:rsidP="00EE3302">
            <w:pPr>
              <w:widowControl w:val="0"/>
              <w:jc w:val="center"/>
            </w:pPr>
            <w:r>
              <w:rPr>
                <w:rFonts w:hint="eastAsia"/>
              </w:rPr>
              <w:t>0</w:t>
            </w:r>
          </w:p>
        </w:tc>
        <w:tc>
          <w:tcPr>
            <w:tcW w:w="6146" w:type="dxa"/>
            <w:shd w:val="clear" w:color="auto" w:fill="auto"/>
          </w:tcPr>
          <w:p w:rsidR="00F248B8" w:rsidRDefault="00952AB6" w:rsidP="00EE3302">
            <w:pPr>
              <w:widowControl w:val="0"/>
              <w:jc w:val="both"/>
            </w:pPr>
            <w:r>
              <w:rPr>
                <w:rFonts w:hint="eastAsia"/>
              </w:rPr>
              <w:t>无加密，明文传输</w:t>
            </w:r>
          </w:p>
        </w:tc>
      </w:tr>
      <w:tr w:rsidR="00F248B8" w:rsidTr="00EE3302">
        <w:tc>
          <w:tcPr>
            <w:tcW w:w="1116" w:type="dxa"/>
            <w:shd w:val="clear" w:color="auto" w:fill="auto"/>
          </w:tcPr>
          <w:p w:rsidR="00F248B8" w:rsidRDefault="00952AB6" w:rsidP="00EE3302">
            <w:pPr>
              <w:widowControl w:val="0"/>
              <w:jc w:val="center"/>
            </w:pPr>
            <w:r>
              <w:rPr>
                <w:rFonts w:hint="eastAsia"/>
              </w:rPr>
              <w:t>1</w:t>
            </w:r>
          </w:p>
        </w:tc>
        <w:tc>
          <w:tcPr>
            <w:tcW w:w="6146" w:type="dxa"/>
            <w:shd w:val="clear" w:color="auto" w:fill="auto"/>
          </w:tcPr>
          <w:p w:rsidR="00F248B8" w:rsidRDefault="00BE5687" w:rsidP="00EE3302">
            <w:pPr>
              <w:widowControl w:val="0"/>
              <w:jc w:val="both"/>
            </w:pPr>
            <w:r>
              <w:rPr>
                <w:rFonts w:hint="eastAsia"/>
              </w:rPr>
              <w:t>RSA</w:t>
            </w:r>
            <w:r>
              <w:rPr>
                <w:rFonts w:hint="eastAsia"/>
              </w:rPr>
              <w:t>算法加密，</w:t>
            </w:r>
          </w:p>
        </w:tc>
      </w:tr>
      <w:tr w:rsidR="00FC2B25" w:rsidTr="00EE3302">
        <w:tc>
          <w:tcPr>
            <w:tcW w:w="1116" w:type="dxa"/>
            <w:shd w:val="clear" w:color="auto" w:fill="auto"/>
          </w:tcPr>
          <w:p w:rsidR="00FC2B25" w:rsidRDefault="00FC2B25" w:rsidP="00EE3302">
            <w:pPr>
              <w:widowControl w:val="0"/>
              <w:jc w:val="center"/>
            </w:pPr>
            <w:r>
              <w:rPr>
                <w:rFonts w:hint="eastAsia"/>
              </w:rPr>
              <w:t>2</w:t>
            </w:r>
          </w:p>
        </w:tc>
        <w:tc>
          <w:tcPr>
            <w:tcW w:w="6146" w:type="dxa"/>
            <w:shd w:val="clear" w:color="auto" w:fill="auto"/>
          </w:tcPr>
          <w:p w:rsidR="00FC2B25" w:rsidRDefault="00FC2B25" w:rsidP="00EE3302">
            <w:pPr>
              <w:widowControl w:val="0"/>
              <w:jc w:val="both"/>
            </w:pPr>
            <w:r>
              <w:rPr>
                <w:rFonts w:hint="eastAsia"/>
              </w:rPr>
              <w:t>3DES</w:t>
            </w:r>
            <w:r>
              <w:rPr>
                <w:rFonts w:hint="eastAsia"/>
              </w:rPr>
              <w:t>加密</w:t>
            </w:r>
            <w:r w:rsidR="00F44F39">
              <w:rPr>
                <w:rFonts w:hint="eastAsia"/>
              </w:rPr>
              <w:t>（会话密钥）</w:t>
            </w:r>
          </w:p>
        </w:tc>
      </w:tr>
      <w:tr w:rsidR="00FC2B25" w:rsidTr="00EE3302">
        <w:tc>
          <w:tcPr>
            <w:tcW w:w="1116" w:type="dxa"/>
            <w:shd w:val="clear" w:color="auto" w:fill="auto"/>
          </w:tcPr>
          <w:p w:rsidR="00FC2B25" w:rsidRDefault="00FC2B25" w:rsidP="00EE3302">
            <w:pPr>
              <w:widowControl w:val="0"/>
              <w:jc w:val="center"/>
            </w:pPr>
            <w:r>
              <w:rPr>
                <w:rFonts w:hint="eastAsia"/>
              </w:rPr>
              <w:t>3</w:t>
            </w:r>
          </w:p>
        </w:tc>
        <w:tc>
          <w:tcPr>
            <w:tcW w:w="6146" w:type="dxa"/>
            <w:shd w:val="clear" w:color="auto" w:fill="auto"/>
          </w:tcPr>
          <w:p w:rsidR="00FC2B25" w:rsidRDefault="00F44F39" w:rsidP="00EE3302">
            <w:pPr>
              <w:widowControl w:val="0"/>
              <w:jc w:val="both"/>
            </w:pPr>
            <w:r>
              <w:rPr>
                <w:rFonts w:hint="eastAsia"/>
              </w:rPr>
              <w:t>3DES</w:t>
            </w:r>
            <w:r>
              <w:rPr>
                <w:rFonts w:hint="eastAsia"/>
              </w:rPr>
              <w:t>加密（默认密钥）</w:t>
            </w:r>
          </w:p>
        </w:tc>
      </w:tr>
      <w:tr w:rsidR="00F44F39" w:rsidTr="00EE3302">
        <w:tc>
          <w:tcPr>
            <w:tcW w:w="1116" w:type="dxa"/>
            <w:shd w:val="clear" w:color="auto" w:fill="auto"/>
          </w:tcPr>
          <w:p w:rsidR="00F44F39" w:rsidRDefault="00F44F39" w:rsidP="00EE3302">
            <w:pPr>
              <w:widowControl w:val="0"/>
              <w:jc w:val="center"/>
            </w:pPr>
            <w:r>
              <w:rPr>
                <w:rFonts w:hint="eastAsia"/>
              </w:rPr>
              <w:t>4</w:t>
            </w:r>
          </w:p>
        </w:tc>
        <w:tc>
          <w:tcPr>
            <w:tcW w:w="6146" w:type="dxa"/>
            <w:shd w:val="clear" w:color="auto" w:fill="auto"/>
          </w:tcPr>
          <w:p w:rsidR="00F44F39" w:rsidRDefault="00F44F39" w:rsidP="00EE3302">
            <w:pPr>
              <w:widowControl w:val="0"/>
              <w:jc w:val="both"/>
            </w:pPr>
            <w:r>
              <w:rPr>
                <w:rFonts w:hint="eastAsia"/>
              </w:rPr>
              <w:t>ZIP</w:t>
            </w:r>
            <w:r>
              <w:rPr>
                <w:rFonts w:hint="eastAsia"/>
              </w:rPr>
              <w:t>压缩</w:t>
            </w:r>
          </w:p>
        </w:tc>
      </w:tr>
      <w:tr w:rsidR="00F44F39" w:rsidTr="00EE3302">
        <w:tc>
          <w:tcPr>
            <w:tcW w:w="1116" w:type="dxa"/>
            <w:shd w:val="clear" w:color="auto" w:fill="auto"/>
          </w:tcPr>
          <w:p w:rsidR="00F44F39" w:rsidRDefault="00F44F39" w:rsidP="00EE3302">
            <w:pPr>
              <w:widowControl w:val="0"/>
              <w:jc w:val="center"/>
            </w:pPr>
            <w:r>
              <w:rPr>
                <w:rFonts w:hint="eastAsia"/>
              </w:rPr>
              <w:t>5</w:t>
            </w:r>
          </w:p>
        </w:tc>
        <w:tc>
          <w:tcPr>
            <w:tcW w:w="6146" w:type="dxa"/>
            <w:shd w:val="clear" w:color="auto" w:fill="auto"/>
          </w:tcPr>
          <w:p w:rsidR="00F44F39" w:rsidRDefault="00F44F39" w:rsidP="00EE3302">
            <w:pPr>
              <w:widowControl w:val="0"/>
              <w:jc w:val="both"/>
            </w:pPr>
            <w:r>
              <w:rPr>
                <w:rFonts w:hint="eastAsia"/>
              </w:rPr>
              <w:t>先</w:t>
            </w:r>
            <w:r>
              <w:rPr>
                <w:rFonts w:hint="eastAsia"/>
              </w:rPr>
              <w:t>ZIP</w:t>
            </w:r>
            <w:r>
              <w:rPr>
                <w:rFonts w:hint="eastAsia"/>
              </w:rPr>
              <w:t>压缩后再</w:t>
            </w:r>
            <w:r>
              <w:rPr>
                <w:rFonts w:hint="eastAsia"/>
              </w:rPr>
              <w:t>3DES</w:t>
            </w:r>
            <w:r>
              <w:rPr>
                <w:rFonts w:hint="eastAsia"/>
              </w:rPr>
              <w:t>加密</w:t>
            </w:r>
            <w:r w:rsidR="004A4D6E">
              <w:rPr>
                <w:rFonts w:hint="eastAsia"/>
              </w:rPr>
              <w:t>(</w:t>
            </w:r>
            <w:r w:rsidR="004A4D6E">
              <w:rPr>
                <w:rFonts w:hint="eastAsia"/>
              </w:rPr>
              <w:t>会话密钥</w:t>
            </w:r>
            <w:r w:rsidR="004A4D6E">
              <w:rPr>
                <w:rFonts w:hint="eastAsia"/>
              </w:rPr>
              <w:t>)</w:t>
            </w:r>
          </w:p>
        </w:tc>
      </w:tr>
      <w:tr w:rsidR="004A4D6E" w:rsidTr="00EE3302">
        <w:tc>
          <w:tcPr>
            <w:tcW w:w="1116" w:type="dxa"/>
            <w:shd w:val="clear" w:color="auto" w:fill="auto"/>
          </w:tcPr>
          <w:p w:rsidR="004A4D6E" w:rsidRDefault="004A4D6E" w:rsidP="00EE3302">
            <w:pPr>
              <w:widowControl w:val="0"/>
              <w:jc w:val="center"/>
            </w:pPr>
            <w:r>
              <w:rPr>
                <w:rFonts w:hint="eastAsia"/>
              </w:rPr>
              <w:t>6</w:t>
            </w:r>
          </w:p>
        </w:tc>
        <w:tc>
          <w:tcPr>
            <w:tcW w:w="6146" w:type="dxa"/>
            <w:shd w:val="clear" w:color="auto" w:fill="auto"/>
          </w:tcPr>
          <w:p w:rsidR="004A4D6E" w:rsidRDefault="004A4D6E" w:rsidP="004A4D6E">
            <w:pPr>
              <w:widowControl w:val="0"/>
              <w:jc w:val="both"/>
            </w:pPr>
            <w:r>
              <w:rPr>
                <w:rFonts w:hint="eastAsia"/>
              </w:rPr>
              <w:t>先</w:t>
            </w:r>
            <w:r>
              <w:rPr>
                <w:rFonts w:hint="eastAsia"/>
              </w:rPr>
              <w:t>ZIP</w:t>
            </w:r>
            <w:r>
              <w:rPr>
                <w:rFonts w:hint="eastAsia"/>
              </w:rPr>
              <w:t>压缩后再</w:t>
            </w:r>
            <w:r>
              <w:rPr>
                <w:rFonts w:hint="eastAsia"/>
              </w:rPr>
              <w:t>3DES</w:t>
            </w:r>
            <w:r>
              <w:rPr>
                <w:rFonts w:hint="eastAsia"/>
              </w:rPr>
              <w:t>加密</w:t>
            </w:r>
            <w:r>
              <w:rPr>
                <w:rFonts w:hint="eastAsia"/>
              </w:rPr>
              <w:t>(</w:t>
            </w:r>
            <w:r>
              <w:rPr>
                <w:rFonts w:hint="eastAsia"/>
              </w:rPr>
              <w:t>默认密密钥</w:t>
            </w:r>
            <w:r>
              <w:rPr>
                <w:rFonts w:hint="eastAsia"/>
              </w:rPr>
              <w:t>)</w:t>
            </w:r>
          </w:p>
        </w:tc>
      </w:tr>
    </w:tbl>
    <w:p w:rsidR="00FB76D2" w:rsidRDefault="00433CA7" w:rsidP="00FB76D2">
      <w:pPr>
        <w:ind w:left="1260"/>
      </w:pPr>
      <w:r>
        <w:rPr>
          <w:rFonts w:hint="eastAsia"/>
        </w:rPr>
        <w:t>每个交易报文使用的方式，在后续的接口定义中已明确指出。</w:t>
      </w:r>
    </w:p>
    <w:p w:rsidR="00545C0A" w:rsidRDefault="00545C0A" w:rsidP="00B22AFF">
      <w:pPr>
        <w:numPr>
          <w:ilvl w:val="0"/>
          <w:numId w:val="22"/>
        </w:numPr>
      </w:pPr>
      <w:r>
        <w:rPr>
          <w:rFonts w:hint="eastAsia"/>
        </w:rPr>
        <w:t>C</w:t>
      </w:r>
      <w:r>
        <w:rPr>
          <w:rFonts w:hint="eastAsia"/>
        </w:rPr>
        <w:t>段：</w:t>
      </w:r>
    </w:p>
    <w:p w:rsidR="00545C0A" w:rsidRDefault="00411574" w:rsidP="000F1C89">
      <w:pPr>
        <w:ind w:left="1260"/>
      </w:pPr>
      <w:r>
        <w:rPr>
          <w:rFonts w:hint="eastAsia"/>
        </w:rPr>
        <w:t>4</w:t>
      </w:r>
      <w:r w:rsidR="00545C0A">
        <w:rPr>
          <w:rFonts w:hint="eastAsia"/>
        </w:rPr>
        <w:t>位的</w:t>
      </w:r>
      <w:r>
        <w:rPr>
          <w:rFonts w:hint="eastAsia"/>
        </w:rPr>
        <w:t>证书编码</w:t>
      </w:r>
      <w:r w:rsidR="00545C0A">
        <w:rPr>
          <w:rFonts w:hint="eastAsia"/>
        </w:rPr>
        <w:t>。</w:t>
      </w:r>
      <w:r>
        <w:rPr>
          <w:rFonts w:hint="eastAsia"/>
        </w:rPr>
        <w:t>由广西结算中心提供</w:t>
      </w:r>
      <w:r w:rsidR="00B376F0">
        <w:rPr>
          <w:rFonts w:hint="eastAsia"/>
        </w:rPr>
        <w:t>，渠道终端应从配置文件中读取，不可写死。</w:t>
      </w:r>
      <w:r w:rsidR="00A720CC">
        <w:rPr>
          <w:rFonts w:hint="eastAsia"/>
        </w:rPr>
        <w:t>无论使用什么加密方式，此字段必填。</w:t>
      </w:r>
    </w:p>
    <w:p w:rsidR="00B22AFF" w:rsidRDefault="00545C0A" w:rsidP="00B22AFF">
      <w:pPr>
        <w:numPr>
          <w:ilvl w:val="0"/>
          <w:numId w:val="22"/>
        </w:numPr>
      </w:pPr>
      <w:r>
        <w:rPr>
          <w:rFonts w:hint="eastAsia"/>
        </w:rPr>
        <w:t>D</w:t>
      </w:r>
      <w:r w:rsidR="00A96A8C">
        <w:rPr>
          <w:rFonts w:hint="eastAsia"/>
        </w:rPr>
        <w:t>段</w:t>
      </w:r>
      <w:r w:rsidR="00B22AFF">
        <w:rPr>
          <w:rFonts w:hint="eastAsia"/>
        </w:rPr>
        <w:t>：</w:t>
      </w:r>
    </w:p>
    <w:p w:rsidR="00D8498A" w:rsidRDefault="00F614B1" w:rsidP="000F1C89">
      <w:pPr>
        <w:ind w:left="1260"/>
      </w:pPr>
      <w:r>
        <w:rPr>
          <w:rFonts w:hint="eastAsia"/>
        </w:rPr>
        <w:lastRenderedPageBreak/>
        <w:t>10</w:t>
      </w:r>
      <w:r>
        <w:rPr>
          <w:rFonts w:hint="eastAsia"/>
        </w:rPr>
        <w:t>位</w:t>
      </w:r>
      <w:r w:rsidR="00CE7688">
        <w:rPr>
          <w:rFonts w:hint="eastAsia"/>
        </w:rPr>
        <w:t>的</w:t>
      </w:r>
      <w:r w:rsidR="00A47FCE">
        <w:rPr>
          <w:rFonts w:hint="eastAsia"/>
        </w:rPr>
        <w:t>会话</w:t>
      </w:r>
      <w:r w:rsidR="00A47FCE">
        <w:rPr>
          <w:rFonts w:hint="eastAsia"/>
        </w:rPr>
        <w:t>ID</w:t>
      </w:r>
      <w:r w:rsidR="00CE7688">
        <w:rPr>
          <w:rFonts w:hint="eastAsia"/>
        </w:rPr>
        <w:t>，在</w:t>
      </w:r>
      <w:r w:rsidR="00CE7688">
        <w:rPr>
          <w:rFonts w:hint="eastAsia"/>
        </w:rPr>
        <w:t xml:space="preserve"> C004</w:t>
      </w:r>
      <w:r w:rsidR="00CE7688">
        <w:rPr>
          <w:rFonts w:hint="eastAsia"/>
        </w:rPr>
        <w:t>客户登录成功后返回，后续所有使用</w:t>
      </w:r>
      <w:r w:rsidR="00CE7688">
        <w:rPr>
          <w:rFonts w:hint="eastAsia"/>
        </w:rPr>
        <w:t>3DES</w:t>
      </w:r>
      <w:r w:rsidR="00CE7688">
        <w:rPr>
          <w:rFonts w:hint="eastAsia"/>
        </w:rPr>
        <w:t>加密的报文均必填。</w:t>
      </w:r>
    </w:p>
    <w:p w:rsidR="00B22AFF" w:rsidRDefault="00545C0A" w:rsidP="00B22AFF">
      <w:pPr>
        <w:numPr>
          <w:ilvl w:val="0"/>
          <w:numId w:val="22"/>
        </w:numPr>
      </w:pPr>
      <w:r>
        <w:rPr>
          <w:rFonts w:hint="eastAsia"/>
        </w:rPr>
        <w:t>E</w:t>
      </w:r>
      <w:r w:rsidR="00A96A8C">
        <w:rPr>
          <w:rFonts w:hint="eastAsia"/>
        </w:rPr>
        <w:t>段</w:t>
      </w:r>
      <w:r w:rsidR="00B22AFF">
        <w:rPr>
          <w:rFonts w:hint="eastAsia"/>
        </w:rPr>
        <w:t>：</w:t>
      </w:r>
    </w:p>
    <w:p w:rsidR="00A47FCE" w:rsidRDefault="00A47FCE" w:rsidP="00A47FCE">
      <w:pPr>
        <w:ind w:left="1260"/>
      </w:pPr>
      <w:r>
        <w:rPr>
          <w:rFonts w:hint="eastAsia"/>
        </w:rPr>
        <w:t>X</w:t>
      </w:r>
      <w:r>
        <w:rPr>
          <w:rFonts w:hint="eastAsia"/>
        </w:rPr>
        <w:t>位报文的密文。</w:t>
      </w:r>
    </w:p>
    <w:p w:rsidR="00B22AFF" w:rsidRDefault="00B22AFF" w:rsidP="00573933">
      <w:pPr>
        <w:ind w:left="420"/>
      </w:pPr>
    </w:p>
    <w:p w:rsidR="00005DC9" w:rsidRPr="00005DC9" w:rsidRDefault="00005DC9" w:rsidP="00573933">
      <w:pPr>
        <w:ind w:left="420"/>
        <w:rPr>
          <w:color w:val="FF0000"/>
        </w:rPr>
      </w:pPr>
      <w:r w:rsidRPr="00005DC9">
        <w:rPr>
          <w:rFonts w:hint="eastAsia"/>
          <w:color w:val="FF0000"/>
        </w:rPr>
        <w:t>具体加解密的算法过程，请参阅第七章！</w:t>
      </w:r>
    </w:p>
    <w:p w:rsidR="00A52DAF" w:rsidRDefault="00A52DAF" w:rsidP="00573933">
      <w:pPr>
        <w:ind w:left="420"/>
      </w:pPr>
    </w:p>
    <w:p w:rsidR="009D505E" w:rsidRPr="00573933" w:rsidRDefault="009D505E" w:rsidP="00573933">
      <w:pPr>
        <w:ind w:left="420"/>
      </w:pPr>
    </w:p>
    <w:p w:rsidR="008767A4" w:rsidRDefault="008767A4" w:rsidP="00B4421B">
      <w:pPr>
        <w:pStyle w:val="3"/>
      </w:pPr>
      <w:bookmarkStart w:id="63" w:name="_Toc458763523"/>
      <w:r>
        <w:rPr>
          <w:rFonts w:hint="eastAsia"/>
        </w:rPr>
        <w:t>明文结构：</w:t>
      </w:r>
      <w:bookmarkEnd w:id="63"/>
    </w:p>
    <w:p w:rsidR="008767A4" w:rsidRDefault="002E6E51" w:rsidP="007304CC">
      <w:r>
        <w:object w:dxaOrig="9439" w:dyaOrig="1113">
          <v:shape id="_x0000_i1029" type="#_x0000_t75" style="width:414.75pt;height:48.75pt" o:ole="">
            <v:imagedata r:id="rId18" o:title=""/>
          </v:shape>
          <o:OLEObject Type="Embed" ProgID="Visio.Drawing.11" ShapeID="_x0000_i1029" DrawAspect="Content" ObjectID="_1539423920" r:id="rId19"/>
        </w:object>
      </w:r>
    </w:p>
    <w:p w:rsidR="007304CC" w:rsidRDefault="00667CB0" w:rsidP="00035858">
      <w:r>
        <w:rPr>
          <w:rFonts w:hint="eastAsia"/>
        </w:rPr>
        <w:t>报文解密后，解密得到的明文为业务报文，由定长业务报</w:t>
      </w:r>
      <w:r w:rsidR="00035858">
        <w:rPr>
          <w:rFonts w:hint="eastAsia"/>
        </w:rPr>
        <w:t>头和</w:t>
      </w:r>
      <w:r w:rsidR="00035858">
        <w:rPr>
          <w:rFonts w:hint="eastAsia"/>
        </w:rPr>
        <w:t>Json</w:t>
      </w:r>
      <w:r w:rsidR="00035858">
        <w:rPr>
          <w:rFonts w:hint="eastAsia"/>
        </w:rPr>
        <w:t>格式的业务报文体表示，定长格式的结构在</w:t>
      </w:r>
      <w:r w:rsidR="00035858">
        <w:rPr>
          <w:rFonts w:hint="eastAsia"/>
        </w:rPr>
        <w:t xml:space="preserve"> 3.2.3</w:t>
      </w:r>
      <w:r w:rsidR="00035858">
        <w:rPr>
          <w:rFonts w:hint="eastAsia"/>
        </w:rPr>
        <w:t>节中列出，变长的</w:t>
      </w:r>
      <w:r w:rsidR="00035858">
        <w:rPr>
          <w:rFonts w:hint="eastAsia"/>
        </w:rPr>
        <w:t>Json</w:t>
      </w:r>
      <w:r w:rsidR="00035858">
        <w:rPr>
          <w:rFonts w:hint="eastAsia"/>
        </w:rPr>
        <w:t>格式报文体在第四章中定义。</w:t>
      </w:r>
    </w:p>
    <w:p w:rsidR="004157CF" w:rsidRDefault="002E6E51" w:rsidP="007D7855">
      <w:pPr>
        <w:pStyle w:val="4"/>
      </w:pPr>
      <w:bookmarkStart w:id="64" w:name="_Toc381258124"/>
      <w:bookmarkStart w:id="65" w:name="_Toc381368076"/>
      <w:bookmarkStart w:id="66" w:name="_Toc382472182"/>
      <w:r>
        <w:rPr>
          <w:rFonts w:hint="eastAsia"/>
        </w:rPr>
        <w:t>业务报文</w:t>
      </w:r>
      <w:bookmarkEnd w:id="64"/>
      <w:bookmarkEnd w:id="65"/>
      <w:bookmarkEnd w:id="66"/>
      <w:r>
        <w:rPr>
          <w:rFonts w:hint="eastAsia"/>
        </w:rPr>
        <w:t>头（</w:t>
      </w:r>
      <w:r>
        <w:rPr>
          <w:rFonts w:hint="eastAsia"/>
        </w:rPr>
        <w:t>Json</w:t>
      </w:r>
      <w:r>
        <w:rPr>
          <w:rFonts w:hint="eastAsia"/>
        </w:rPr>
        <w:t>格式）</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32"/>
        <w:gridCol w:w="785"/>
        <w:gridCol w:w="1560"/>
        <w:gridCol w:w="850"/>
        <w:gridCol w:w="709"/>
        <w:gridCol w:w="850"/>
        <w:gridCol w:w="3061"/>
      </w:tblGrid>
      <w:tr w:rsidR="007D7855" w:rsidTr="00346266">
        <w:trPr>
          <w:trHeight w:hRule="exact" w:val="400"/>
          <w:jc w:val="center"/>
        </w:trPr>
        <w:tc>
          <w:tcPr>
            <w:tcW w:w="1342" w:type="dxa"/>
            <w:gridSpan w:val="2"/>
            <w:shd w:val="clear" w:color="auto" w:fill="EEECE1"/>
          </w:tcPr>
          <w:p w:rsidR="007D7855" w:rsidRDefault="007D7855" w:rsidP="00346266">
            <w:r>
              <w:rPr>
                <w:rFonts w:hint="eastAsia"/>
              </w:rPr>
              <w:t>报文类型</w:t>
            </w:r>
          </w:p>
        </w:tc>
        <w:tc>
          <w:tcPr>
            <w:tcW w:w="7815" w:type="dxa"/>
            <w:gridSpan w:val="6"/>
          </w:tcPr>
          <w:p w:rsidR="007D7855" w:rsidRDefault="00E17F7A" w:rsidP="00346266">
            <w:r>
              <w:rPr>
                <w:rFonts w:hint="eastAsia"/>
              </w:rPr>
              <w:t>定长业务报文头</w:t>
            </w:r>
          </w:p>
        </w:tc>
      </w:tr>
      <w:tr w:rsidR="007D7855" w:rsidTr="00346266">
        <w:trPr>
          <w:trHeight w:hRule="exact" w:val="400"/>
          <w:jc w:val="center"/>
        </w:trPr>
        <w:tc>
          <w:tcPr>
            <w:tcW w:w="1342" w:type="dxa"/>
            <w:gridSpan w:val="2"/>
            <w:shd w:val="clear" w:color="auto" w:fill="EEECE1"/>
          </w:tcPr>
          <w:p w:rsidR="007D7855" w:rsidRDefault="007D7855" w:rsidP="00346266">
            <w:r>
              <w:rPr>
                <w:rFonts w:hint="eastAsia"/>
              </w:rPr>
              <w:t>交易代码</w:t>
            </w:r>
          </w:p>
        </w:tc>
        <w:tc>
          <w:tcPr>
            <w:tcW w:w="7815" w:type="dxa"/>
            <w:gridSpan w:val="6"/>
          </w:tcPr>
          <w:p w:rsidR="007D7855" w:rsidRDefault="007D7855" w:rsidP="00346266"/>
        </w:tc>
      </w:tr>
      <w:tr w:rsidR="007D7855" w:rsidTr="00346266">
        <w:trPr>
          <w:trHeight w:hRule="exact" w:val="400"/>
          <w:jc w:val="center"/>
        </w:trPr>
        <w:tc>
          <w:tcPr>
            <w:tcW w:w="1342" w:type="dxa"/>
            <w:gridSpan w:val="2"/>
            <w:shd w:val="clear" w:color="auto" w:fill="EEECE1"/>
          </w:tcPr>
          <w:p w:rsidR="007D7855" w:rsidRDefault="007D7855" w:rsidP="00346266">
            <w:r>
              <w:rPr>
                <w:rFonts w:hint="eastAsia"/>
              </w:rPr>
              <w:t>报文说明</w:t>
            </w:r>
          </w:p>
        </w:tc>
        <w:tc>
          <w:tcPr>
            <w:tcW w:w="7815" w:type="dxa"/>
            <w:gridSpan w:val="6"/>
          </w:tcPr>
          <w:p w:rsidR="007D7855" w:rsidRDefault="00312282" w:rsidP="00346266">
            <w:r>
              <w:rPr>
                <w:rFonts w:hint="eastAsia"/>
              </w:rPr>
              <w:t>明文结构时的定长业务报文头</w:t>
            </w:r>
          </w:p>
        </w:tc>
      </w:tr>
      <w:tr w:rsidR="007D7855" w:rsidTr="00346266">
        <w:trPr>
          <w:trHeight w:hRule="exact" w:val="400"/>
          <w:jc w:val="center"/>
        </w:trPr>
        <w:tc>
          <w:tcPr>
            <w:tcW w:w="710" w:type="dxa"/>
            <w:shd w:val="clear" w:color="auto" w:fill="EEECE1"/>
          </w:tcPr>
          <w:p w:rsidR="007D7855" w:rsidRDefault="007D7855" w:rsidP="00346266">
            <w:r>
              <w:rPr>
                <w:rFonts w:hint="eastAsia"/>
              </w:rPr>
              <w:t>符号</w:t>
            </w:r>
          </w:p>
        </w:tc>
        <w:tc>
          <w:tcPr>
            <w:tcW w:w="1417" w:type="dxa"/>
            <w:gridSpan w:val="2"/>
            <w:shd w:val="clear" w:color="auto" w:fill="EEECE1"/>
          </w:tcPr>
          <w:p w:rsidR="007D7855" w:rsidRDefault="007D7855" w:rsidP="00346266">
            <w:r>
              <w:rPr>
                <w:rFonts w:hint="eastAsia"/>
              </w:rPr>
              <w:t>中文名称</w:t>
            </w:r>
          </w:p>
        </w:tc>
        <w:tc>
          <w:tcPr>
            <w:tcW w:w="1560" w:type="dxa"/>
            <w:shd w:val="clear" w:color="auto" w:fill="EEECE1"/>
          </w:tcPr>
          <w:p w:rsidR="007D7855" w:rsidRDefault="007D7855" w:rsidP="00346266">
            <w:r>
              <w:rPr>
                <w:rFonts w:hint="eastAsia"/>
              </w:rPr>
              <w:t>英文名称</w:t>
            </w:r>
          </w:p>
        </w:tc>
        <w:tc>
          <w:tcPr>
            <w:tcW w:w="850" w:type="dxa"/>
            <w:shd w:val="clear" w:color="auto" w:fill="EEECE1"/>
          </w:tcPr>
          <w:p w:rsidR="007D7855" w:rsidRDefault="007D7855" w:rsidP="00346266">
            <w:r>
              <w:rPr>
                <w:rFonts w:hint="eastAsia"/>
              </w:rPr>
              <w:t>类型</w:t>
            </w:r>
          </w:p>
        </w:tc>
        <w:tc>
          <w:tcPr>
            <w:tcW w:w="709" w:type="dxa"/>
            <w:shd w:val="clear" w:color="auto" w:fill="EEECE1"/>
          </w:tcPr>
          <w:p w:rsidR="007D7855" w:rsidRDefault="007D7855" w:rsidP="00346266">
            <w:r>
              <w:rPr>
                <w:rFonts w:hint="eastAsia"/>
              </w:rPr>
              <w:t>长度</w:t>
            </w:r>
          </w:p>
        </w:tc>
        <w:tc>
          <w:tcPr>
            <w:tcW w:w="850" w:type="dxa"/>
            <w:shd w:val="clear" w:color="auto" w:fill="EEECE1"/>
          </w:tcPr>
          <w:p w:rsidR="007D7855" w:rsidRDefault="007D7855" w:rsidP="00346266">
            <w:r>
              <w:rPr>
                <w:rFonts w:hint="eastAsia"/>
              </w:rPr>
              <w:t>必填</w:t>
            </w:r>
          </w:p>
        </w:tc>
        <w:tc>
          <w:tcPr>
            <w:tcW w:w="3061" w:type="dxa"/>
            <w:shd w:val="clear" w:color="auto" w:fill="EEECE1"/>
          </w:tcPr>
          <w:p w:rsidR="007D7855" w:rsidRDefault="007D7855" w:rsidP="00346266">
            <w:r>
              <w:rPr>
                <w:rFonts w:hint="eastAsia"/>
              </w:rPr>
              <w:t>说明</w:t>
            </w:r>
          </w:p>
        </w:tc>
      </w:tr>
      <w:tr w:rsidR="007D7855" w:rsidTr="00346266">
        <w:trPr>
          <w:trHeight w:val="255"/>
          <w:jc w:val="center"/>
        </w:trPr>
        <w:tc>
          <w:tcPr>
            <w:tcW w:w="710" w:type="dxa"/>
            <w:shd w:val="clear" w:color="auto" w:fill="B6DDE8"/>
          </w:tcPr>
          <w:p w:rsidR="007D7855" w:rsidRDefault="007D7855" w:rsidP="00346266">
            <w:r>
              <w:rPr>
                <w:rFonts w:hint="eastAsia"/>
              </w:rPr>
              <w:t>1</w:t>
            </w:r>
          </w:p>
        </w:tc>
        <w:tc>
          <w:tcPr>
            <w:tcW w:w="1417" w:type="dxa"/>
            <w:gridSpan w:val="2"/>
            <w:shd w:val="clear" w:color="auto" w:fill="B6DDE8"/>
          </w:tcPr>
          <w:p w:rsidR="007D7855" w:rsidRDefault="007D7855" w:rsidP="00346266">
            <w:r>
              <w:rPr>
                <w:rFonts w:hint="eastAsia"/>
              </w:rPr>
              <w:t>流水号</w:t>
            </w:r>
          </w:p>
        </w:tc>
        <w:tc>
          <w:tcPr>
            <w:tcW w:w="1560" w:type="dxa"/>
            <w:shd w:val="clear" w:color="auto" w:fill="B6DDE8"/>
          </w:tcPr>
          <w:p w:rsidR="007D7855" w:rsidRDefault="002E6E51" w:rsidP="00346266">
            <w:r>
              <w:rPr>
                <w:rFonts w:hint="eastAsia"/>
              </w:rPr>
              <w:t>SerialNo</w:t>
            </w:r>
          </w:p>
        </w:tc>
        <w:tc>
          <w:tcPr>
            <w:tcW w:w="850" w:type="dxa"/>
            <w:shd w:val="clear" w:color="auto" w:fill="B6DDE8"/>
          </w:tcPr>
          <w:p w:rsidR="007D7855" w:rsidRDefault="007D7855" w:rsidP="00346266">
            <w:r>
              <w:rPr>
                <w:rFonts w:hint="eastAsia"/>
              </w:rPr>
              <w:t>string</w:t>
            </w:r>
          </w:p>
        </w:tc>
        <w:tc>
          <w:tcPr>
            <w:tcW w:w="709" w:type="dxa"/>
            <w:shd w:val="clear" w:color="auto" w:fill="B6DDE8"/>
          </w:tcPr>
          <w:p w:rsidR="007D7855" w:rsidRDefault="007D7855" w:rsidP="00346266">
            <w:r>
              <w:rPr>
                <w:rFonts w:hint="eastAsia"/>
              </w:rPr>
              <w:t>8</w:t>
            </w:r>
          </w:p>
        </w:tc>
        <w:tc>
          <w:tcPr>
            <w:tcW w:w="850" w:type="dxa"/>
            <w:shd w:val="clear" w:color="auto" w:fill="B6DDE8"/>
          </w:tcPr>
          <w:p w:rsidR="007D7855" w:rsidRDefault="007D7855" w:rsidP="00346266">
            <w:r>
              <w:rPr>
                <w:rFonts w:hAnsi="宋体" w:hint="eastAsia"/>
                <w:color w:val="000000"/>
                <w:sz w:val="20"/>
              </w:rPr>
              <w:t>O</w:t>
            </w:r>
          </w:p>
        </w:tc>
        <w:tc>
          <w:tcPr>
            <w:tcW w:w="3061" w:type="dxa"/>
            <w:shd w:val="clear" w:color="auto" w:fill="B6DDE8"/>
          </w:tcPr>
          <w:p w:rsidR="007D7855" w:rsidRDefault="007D7855" w:rsidP="00E47757">
            <w:r>
              <w:rPr>
                <w:rFonts w:hint="eastAsia"/>
              </w:rPr>
              <w:t>可不填，若填写</w:t>
            </w:r>
            <w:r w:rsidR="00E47757">
              <w:rPr>
                <w:rFonts w:hint="eastAsia"/>
              </w:rPr>
              <w:t>1</w:t>
            </w:r>
            <w:r w:rsidR="00E47757">
              <w:rPr>
                <w:rFonts w:hint="eastAsia"/>
              </w:rPr>
              <w:t>个小时内不可重复。</w:t>
            </w:r>
          </w:p>
        </w:tc>
      </w:tr>
      <w:tr w:rsidR="007D7855" w:rsidTr="00346266">
        <w:trPr>
          <w:trHeight w:val="255"/>
          <w:jc w:val="center"/>
        </w:trPr>
        <w:tc>
          <w:tcPr>
            <w:tcW w:w="710" w:type="dxa"/>
            <w:shd w:val="clear" w:color="auto" w:fill="B6DDE8"/>
          </w:tcPr>
          <w:p w:rsidR="007D7855" w:rsidRDefault="007D7855" w:rsidP="00346266">
            <w:r>
              <w:rPr>
                <w:rFonts w:hint="eastAsia"/>
              </w:rPr>
              <w:t>2</w:t>
            </w:r>
          </w:p>
        </w:tc>
        <w:tc>
          <w:tcPr>
            <w:tcW w:w="1417" w:type="dxa"/>
            <w:gridSpan w:val="2"/>
            <w:shd w:val="clear" w:color="auto" w:fill="B6DDE8"/>
          </w:tcPr>
          <w:p w:rsidR="007D7855" w:rsidRDefault="007D7855" w:rsidP="00346266">
            <w:r>
              <w:rPr>
                <w:rFonts w:hint="eastAsia"/>
              </w:rPr>
              <w:t>交易代码</w:t>
            </w:r>
          </w:p>
        </w:tc>
        <w:tc>
          <w:tcPr>
            <w:tcW w:w="1560" w:type="dxa"/>
            <w:shd w:val="clear" w:color="auto" w:fill="B6DDE8"/>
          </w:tcPr>
          <w:p w:rsidR="007D7855" w:rsidRDefault="002E6E51" w:rsidP="00346266">
            <w:r>
              <w:rPr>
                <w:rFonts w:hint="eastAsia"/>
              </w:rPr>
              <w:t>ExchCode</w:t>
            </w:r>
          </w:p>
        </w:tc>
        <w:tc>
          <w:tcPr>
            <w:tcW w:w="850" w:type="dxa"/>
            <w:shd w:val="clear" w:color="auto" w:fill="B6DDE8"/>
          </w:tcPr>
          <w:p w:rsidR="007D7855" w:rsidRDefault="007D7855" w:rsidP="00346266">
            <w:r>
              <w:rPr>
                <w:rFonts w:hint="eastAsia"/>
              </w:rPr>
              <w:t>string</w:t>
            </w:r>
          </w:p>
        </w:tc>
        <w:tc>
          <w:tcPr>
            <w:tcW w:w="709" w:type="dxa"/>
            <w:shd w:val="clear" w:color="auto" w:fill="B6DDE8"/>
          </w:tcPr>
          <w:p w:rsidR="007D7855" w:rsidRDefault="007D7855" w:rsidP="00346266">
            <w:r>
              <w:rPr>
                <w:rFonts w:hint="eastAsia"/>
              </w:rPr>
              <w:t>4</w:t>
            </w:r>
          </w:p>
        </w:tc>
        <w:tc>
          <w:tcPr>
            <w:tcW w:w="850" w:type="dxa"/>
            <w:shd w:val="clear" w:color="auto" w:fill="B6DDE8"/>
          </w:tcPr>
          <w:p w:rsidR="007D7855" w:rsidRDefault="007D7855" w:rsidP="00346266">
            <w:r w:rsidRPr="00A10CA4">
              <w:rPr>
                <w:rFonts w:hAnsi="宋体" w:hint="eastAsia"/>
                <w:color w:val="000000"/>
                <w:sz w:val="20"/>
              </w:rPr>
              <w:t>M</w:t>
            </w:r>
          </w:p>
        </w:tc>
        <w:tc>
          <w:tcPr>
            <w:tcW w:w="3061" w:type="dxa"/>
            <w:shd w:val="clear" w:color="auto" w:fill="B6DDE8"/>
          </w:tcPr>
          <w:p w:rsidR="007D7855" w:rsidRDefault="007D7855" w:rsidP="00346266"/>
        </w:tc>
      </w:tr>
      <w:tr w:rsidR="007D7855" w:rsidTr="00346266">
        <w:trPr>
          <w:trHeight w:val="255"/>
          <w:jc w:val="center"/>
        </w:trPr>
        <w:tc>
          <w:tcPr>
            <w:tcW w:w="710" w:type="dxa"/>
            <w:shd w:val="clear" w:color="auto" w:fill="B6DDE8"/>
            <w:vAlign w:val="center"/>
          </w:tcPr>
          <w:p w:rsidR="007D7855" w:rsidRDefault="007D7855" w:rsidP="00346266">
            <w:r>
              <w:rPr>
                <w:rFonts w:hint="eastAsia"/>
              </w:rPr>
              <w:t>3</w:t>
            </w:r>
          </w:p>
        </w:tc>
        <w:tc>
          <w:tcPr>
            <w:tcW w:w="1417" w:type="dxa"/>
            <w:gridSpan w:val="2"/>
            <w:shd w:val="clear" w:color="auto" w:fill="B6DDE8"/>
          </w:tcPr>
          <w:p w:rsidR="007D7855" w:rsidRDefault="007D7855" w:rsidP="00346266">
            <w:r>
              <w:rPr>
                <w:rFonts w:hint="eastAsia"/>
              </w:rPr>
              <w:t>用户</w:t>
            </w:r>
            <w:r>
              <w:rPr>
                <w:rFonts w:hint="eastAsia"/>
              </w:rPr>
              <w:t>ID</w:t>
            </w:r>
          </w:p>
        </w:tc>
        <w:tc>
          <w:tcPr>
            <w:tcW w:w="1560" w:type="dxa"/>
            <w:shd w:val="clear" w:color="auto" w:fill="B6DDE8"/>
          </w:tcPr>
          <w:p w:rsidR="007D7855" w:rsidRDefault="002E6E51" w:rsidP="00346266">
            <w:r>
              <w:rPr>
                <w:rFonts w:hint="eastAsia"/>
              </w:rPr>
              <w:t>UserID</w:t>
            </w:r>
          </w:p>
        </w:tc>
        <w:tc>
          <w:tcPr>
            <w:tcW w:w="850" w:type="dxa"/>
            <w:shd w:val="clear" w:color="auto" w:fill="B6DDE8"/>
          </w:tcPr>
          <w:p w:rsidR="007D7855" w:rsidRDefault="007D7855" w:rsidP="00346266">
            <w:r>
              <w:t>string</w:t>
            </w:r>
          </w:p>
        </w:tc>
        <w:tc>
          <w:tcPr>
            <w:tcW w:w="709" w:type="dxa"/>
            <w:shd w:val="clear" w:color="auto" w:fill="B6DDE8"/>
          </w:tcPr>
          <w:p w:rsidR="007D7855" w:rsidRDefault="007D7855" w:rsidP="00346266">
            <w:r>
              <w:rPr>
                <w:rFonts w:hint="eastAsia"/>
              </w:rPr>
              <w:t>10</w:t>
            </w:r>
          </w:p>
        </w:tc>
        <w:tc>
          <w:tcPr>
            <w:tcW w:w="850" w:type="dxa"/>
            <w:shd w:val="clear" w:color="auto" w:fill="B6DDE8"/>
          </w:tcPr>
          <w:p w:rsidR="007D7855" w:rsidRPr="00A10CA4" w:rsidRDefault="007D7855" w:rsidP="00346266">
            <w:pPr>
              <w:rPr>
                <w:rFonts w:hAnsi="宋体"/>
                <w:color w:val="000000"/>
                <w:sz w:val="20"/>
              </w:rPr>
            </w:pPr>
            <w:r w:rsidRPr="00A10CA4">
              <w:rPr>
                <w:rFonts w:hAnsi="宋体" w:hint="eastAsia"/>
                <w:color w:val="000000"/>
                <w:sz w:val="20"/>
              </w:rPr>
              <w:t>M</w:t>
            </w:r>
          </w:p>
        </w:tc>
        <w:tc>
          <w:tcPr>
            <w:tcW w:w="3061" w:type="dxa"/>
            <w:shd w:val="clear" w:color="auto" w:fill="B6DDE8"/>
          </w:tcPr>
          <w:p w:rsidR="007D7855" w:rsidRDefault="007D7855" w:rsidP="00346266">
            <w:r>
              <w:rPr>
                <w:rFonts w:hint="eastAsia"/>
              </w:rPr>
              <w:t>客户号</w:t>
            </w:r>
          </w:p>
        </w:tc>
      </w:tr>
      <w:tr w:rsidR="002E6E51" w:rsidTr="00346266">
        <w:trPr>
          <w:trHeight w:val="255"/>
          <w:jc w:val="center"/>
        </w:trPr>
        <w:tc>
          <w:tcPr>
            <w:tcW w:w="710" w:type="dxa"/>
            <w:shd w:val="clear" w:color="auto" w:fill="B6DDE8"/>
            <w:vAlign w:val="center"/>
          </w:tcPr>
          <w:p w:rsidR="002E6E51" w:rsidRDefault="002E6E51" w:rsidP="00346266">
            <w:r>
              <w:rPr>
                <w:rFonts w:hint="eastAsia"/>
              </w:rPr>
              <w:t>4</w:t>
            </w:r>
          </w:p>
        </w:tc>
        <w:tc>
          <w:tcPr>
            <w:tcW w:w="1417" w:type="dxa"/>
            <w:gridSpan w:val="2"/>
            <w:shd w:val="clear" w:color="auto" w:fill="B6DDE8"/>
          </w:tcPr>
          <w:p w:rsidR="002E6E51" w:rsidRDefault="002E6E51" w:rsidP="00346266">
            <w:r>
              <w:rPr>
                <w:rFonts w:hint="eastAsia"/>
              </w:rPr>
              <w:t>响应代码</w:t>
            </w:r>
          </w:p>
        </w:tc>
        <w:tc>
          <w:tcPr>
            <w:tcW w:w="1560" w:type="dxa"/>
            <w:shd w:val="clear" w:color="auto" w:fill="B6DDE8"/>
          </w:tcPr>
          <w:p w:rsidR="002E6E51" w:rsidRDefault="002E6E51" w:rsidP="00346266">
            <w:r>
              <w:rPr>
                <w:rFonts w:hint="eastAsia"/>
              </w:rPr>
              <w:t>RspCode</w:t>
            </w:r>
          </w:p>
        </w:tc>
        <w:tc>
          <w:tcPr>
            <w:tcW w:w="850" w:type="dxa"/>
            <w:shd w:val="clear" w:color="auto" w:fill="B6DDE8"/>
          </w:tcPr>
          <w:p w:rsidR="002E6E51" w:rsidRDefault="002E6E51">
            <w:r w:rsidRPr="00F83CA2">
              <w:t>string</w:t>
            </w:r>
          </w:p>
        </w:tc>
        <w:tc>
          <w:tcPr>
            <w:tcW w:w="709" w:type="dxa"/>
            <w:shd w:val="clear" w:color="auto" w:fill="B6DDE8"/>
          </w:tcPr>
          <w:p w:rsidR="002E6E51" w:rsidRDefault="00D60356" w:rsidP="00346266">
            <w:r>
              <w:rPr>
                <w:rFonts w:hint="eastAsia"/>
              </w:rPr>
              <w:t>8</w:t>
            </w:r>
          </w:p>
        </w:tc>
        <w:tc>
          <w:tcPr>
            <w:tcW w:w="850" w:type="dxa"/>
            <w:shd w:val="clear" w:color="auto" w:fill="B6DDE8"/>
          </w:tcPr>
          <w:p w:rsidR="002E6E51" w:rsidRPr="00A10CA4" w:rsidRDefault="002E6E51" w:rsidP="00346266">
            <w:pPr>
              <w:rPr>
                <w:rFonts w:hAnsi="宋体"/>
                <w:color w:val="000000"/>
                <w:sz w:val="20"/>
              </w:rPr>
            </w:pPr>
            <w:r>
              <w:rPr>
                <w:rFonts w:hAnsi="宋体" w:hint="eastAsia"/>
                <w:color w:val="000000"/>
                <w:sz w:val="20"/>
              </w:rPr>
              <w:t>O</w:t>
            </w:r>
          </w:p>
        </w:tc>
        <w:tc>
          <w:tcPr>
            <w:tcW w:w="3061" w:type="dxa"/>
            <w:shd w:val="clear" w:color="auto" w:fill="B6DDE8"/>
          </w:tcPr>
          <w:p w:rsidR="002E6E51" w:rsidRDefault="002E6E51" w:rsidP="00346266">
            <w:r>
              <w:rPr>
                <w:rFonts w:hint="eastAsia"/>
              </w:rPr>
              <w:t>请求不填，响应必填</w:t>
            </w:r>
          </w:p>
        </w:tc>
      </w:tr>
      <w:tr w:rsidR="002E6E51" w:rsidTr="00346266">
        <w:trPr>
          <w:trHeight w:val="255"/>
          <w:jc w:val="center"/>
        </w:trPr>
        <w:tc>
          <w:tcPr>
            <w:tcW w:w="710" w:type="dxa"/>
            <w:shd w:val="clear" w:color="auto" w:fill="B6DDE8"/>
            <w:vAlign w:val="center"/>
          </w:tcPr>
          <w:p w:rsidR="002E6E51" w:rsidRDefault="002E6E51" w:rsidP="00346266">
            <w:r>
              <w:rPr>
                <w:rFonts w:hint="eastAsia"/>
              </w:rPr>
              <w:t>5</w:t>
            </w:r>
          </w:p>
        </w:tc>
        <w:tc>
          <w:tcPr>
            <w:tcW w:w="1417" w:type="dxa"/>
            <w:gridSpan w:val="2"/>
            <w:shd w:val="clear" w:color="auto" w:fill="B6DDE8"/>
          </w:tcPr>
          <w:p w:rsidR="002E6E51" w:rsidRDefault="002E6E51" w:rsidP="00346266">
            <w:r>
              <w:rPr>
                <w:rFonts w:hint="eastAsia"/>
              </w:rPr>
              <w:t>响应信息</w:t>
            </w:r>
          </w:p>
        </w:tc>
        <w:tc>
          <w:tcPr>
            <w:tcW w:w="1560" w:type="dxa"/>
            <w:shd w:val="clear" w:color="auto" w:fill="B6DDE8"/>
          </w:tcPr>
          <w:p w:rsidR="002E6E51" w:rsidRDefault="002E6E51" w:rsidP="00346266">
            <w:r>
              <w:rPr>
                <w:rFonts w:hint="eastAsia"/>
              </w:rPr>
              <w:t>RspMsg</w:t>
            </w:r>
          </w:p>
        </w:tc>
        <w:tc>
          <w:tcPr>
            <w:tcW w:w="850" w:type="dxa"/>
            <w:shd w:val="clear" w:color="auto" w:fill="B6DDE8"/>
          </w:tcPr>
          <w:p w:rsidR="002E6E51" w:rsidRDefault="002E6E51">
            <w:r w:rsidRPr="00F83CA2">
              <w:t>string</w:t>
            </w:r>
          </w:p>
        </w:tc>
        <w:tc>
          <w:tcPr>
            <w:tcW w:w="709" w:type="dxa"/>
            <w:shd w:val="clear" w:color="auto" w:fill="B6DDE8"/>
          </w:tcPr>
          <w:p w:rsidR="002E6E51" w:rsidRDefault="00D73970" w:rsidP="00346266">
            <w:r>
              <w:rPr>
                <w:rFonts w:hint="eastAsia"/>
              </w:rPr>
              <w:t>X</w:t>
            </w:r>
          </w:p>
        </w:tc>
        <w:tc>
          <w:tcPr>
            <w:tcW w:w="850" w:type="dxa"/>
            <w:shd w:val="clear" w:color="auto" w:fill="B6DDE8"/>
          </w:tcPr>
          <w:p w:rsidR="002E6E51" w:rsidRPr="00A10CA4" w:rsidRDefault="002B3E3B" w:rsidP="00346266">
            <w:pPr>
              <w:rPr>
                <w:rFonts w:hAnsi="宋体"/>
                <w:color w:val="000000"/>
                <w:sz w:val="20"/>
              </w:rPr>
            </w:pPr>
            <w:r>
              <w:rPr>
                <w:rFonts w:hAnsi="宋体" w:hint="eastAsia"/>
                <w:color w:val="000000"/>
                <w:sz w:val="20"/>
              </w:rPr>
              <w:t>O</w:t>
            </w:r>
          </w:p>
        </w:tc>
        <w:tc>
          <w:tcPr>
            <w:tcW w:w="3061" w:type="dxa"/>
            <w:shd w:val="clear" w:color="auto" w:fill="B6DDE8"/>
          </w:tcPr>
          <w:p w:rsidR="002E6E51" w:rsidRDefault="002E6E51" w:rsidP="00346266">
            <w:r>
              <w:rPr>
                <w:rFonts w:hint="eastAsia"/>
              </w:rPr>
              <w:t>请求不填，响应必填</w:t>
            </w:r>
          </w:p>
        </w:tc>
      </w:tr>
    </w:tbl>
    <w:p w:rsidR="007D7855" w:rsidRDefault="007D7855" w:rsidP="007D7855">
      <w:pPr>
        <w:rPr>
          <w:lang w:val="zh-CN"/>
        </w:rPr>
      </w:pPr>
    </w:p>
    <w:p w:rsidR="00D972D1" w:rsidRDefault="00D972D1" w:rsidP="007D7855">
      <w:pPr>
        <w:rPr>
          <w:lang w:val="zh-CN"/>
        </w:rPr>
      </w:pPr>
      <w:r>
        <w:rPr>
          <w:rFonts w:hint="eastAsia"/>
          <w:lang w:val="zh-CN"/>
        </w:rPr>
        <w:t>注意：标明了长度的要素，填值时一定不要超过所标长度。</w:t>
      </w:r>
    </w:p>
    <w:p w:rsidR="00D972D1" w:rsidRDefault="00D972D1" w:rsidP="007D7855">
      <w:pPr>
        <w:rPr>
          <w:lang w:val="zh-CN"/>
        </w:rPr>
      </w:pPr>
    </w:p>
    <w:p w:rsidR="007D7855" w:rsidRDefault="007D7855" w:rsidP="007D7855">
      <w:pPr>
        <w:pStyle w:val="4"/>
      </w:pPr>
      <w:r>
        <w:rPr>
          <w:rFonts w:hint="eastAsia"/>
        </w:rPr>
        <w:t>变长业务报文体（</w:t>
      </w:r>
      <w:r>
        <w:rPr>
          <w:rFonts w:hint="eastAsia"/>
        </w:rPr>
        <w:t>Json</w:t>
      </w:r>
      <w:r>
        <w:rPr>
          <w:rFonts w:hint="eastAsia"/>
        </w:rPr>
        <w:t>格式）</w:t>
      </w:r>
    </w:p>
    <w:p w:rsidR="002E6E51" w:rsidRPr="002E6E51" w:rsidRDefault="002E6E51" w:rsidP="002E6E51">
      <w:pPr>
        <w:ind w:left="420"/>
        <w:rPr>
          <w:b/>
          <w:color w:val="FF0000"/>
          <w:lang w:val="zh-CN"/>
        </w:rPr>
      </w:pPr>
      <w:r w:rsidRPr="002E6E51">
        <w:rPr>
          <w:rFonts w:hint="eastAsia"/>
          <w:b/>
          <w:color w:val="FF0000"/>
          <w:lang w:val="zh-CN"/>
        </w:rPr>
        <w:t>报文体内容由第四章详细定义。</w:t>
      </w:r>
    </w:p>
    <w:p w:rsidR="002E6E51" w:rsidRPr="002E6E51" w:rsidRDefault="002E6E51" w:rsidP="002E6E51">
      <w:pPr>
        <w:rPr>
          <w:lang w:val="zh-CN"/>
        </w:rPr>
      </w:pPr>
    </w:p>
    <w:p w:rsidR="0037531D" w:rsidRDefault="0037531D">
      <w:pPr>
        <w:pStyle w:val="1"/>
      </w:pPr>
      <w:bookmarkStart w:id="67" w:name="_Toc381368075"/>
      <w:bookmarkStart w:id="68" w:name="_Toc382472181"/>
      <w:bookmarkStart w:id="69" w:name="_Toc458763524"/>
      <w:r>
        <w:t>报文</w:t>
      </w:r>
      <w:bookmarkEnd w:id="58"/>
      <w:bookmarkEnd w:id="67"/>
      <w:bookmarkEnd w:id="68"/>
      <w:r w:rsidR="004157CF">
        <w:rPr>
          <w:rFonts w:hint="eastAsia"/>
        </w:rPr>
        <w:t>体</w:t>
      </w:r>
      <w:r w:rsidR="00817E5D">
        <w:rPr>
          <w:rFonts w:hint="eastAsia"/>
        </w:rPr>
        <w:t>说明</w:t>
      </w:r>
      <w:bookmarkEnd w:id="69"/>
    </w:p>
    <w:p w:rsidR="009F4D16" w:rsidRPr="009F4D16" w:rsidRDefault="009F4D16" w:rsidP="009F4D16">
      <w:pPr>
        <w:ind w:left="420"/>
      </w:pPr>
      <w:r>
        <w:rPr>
          <w:rFonts w:hint="eastAsia"/>
        </w:rPr>
        <w:t>本章节描述的部分对</w:t>
      </w:r>
      <w:r>
        <w:rPr>
          <w:rFonts w:hint="eastAsia"/>
        </w:rPr>
        <w:t>HTTP</w:t>
      </w:r>
      <w:r>
        <w:rPr>
          <w:rFonts w:hint="eastAsia"/>
        </w:rPr>
        <w:t>协议和</w:t>
      </w:r>
      <w:r>
        <w:rPr>
          <w:rFonts w:hint="eastAsia"/>
        </w:rPr>
        <w:t>SOCKET</w:t>
      </w:r>
      <w:r>
        <w:rPr>
          <w:rFonts w:hint="eastAsia"/>
        </w:rPr>
        <w:t>协议都适用。</w:t>
      </w:r>
    </w:p>
    <w:p w:rsidR="0037531D" w:rsidRDefault="0037531D">
      <w:pPr>
        <w:pStyle w:val="2"/>
      </w:pPr>
      <w:bookmarkStart w:id="70" w:name="_Toc330993906"/>
      <w:bookmarkStart w:id="71" w:name="_Toc381258127"/>
      <w:bookmarkStart w:id="72" w:name="_Toc381368079"/>
      <w:bookmarkStart w:id="73" w:name="_Toc382472185"/>
      <w:bookmarkStart w:id="74" w:name="_Toc458763525"/>
      <w:bookmarkEnd w:id="59"/>
      <w:r>
        <w:rPr>
          <w:rFonts w:hint="eastAsia"/>
        </w:rPr>
        <w:t>报文体</w:t>
      </w:r>
      <w:bookmarkEnd w:id="70"/>
      <w:bookmarkEnd w:id="71"/>
      <w:bookmarkEnd w:id="72"/>
      <w:bookmarkEnd w:id="73"/>
      <w:bookmarkEnd w:id="74"/>
    </w:p>
    <w:p w:rsidR="00114B7C" w:rsidRPr="00384DAD" w:rsidRDefault="0037531D" w:rsidP="00B4421B">
      <w:pPr>
        <w:pStyle w:val="3"/>
      </w:pPr>
      <w:bookmarkStart w:id="75" w:name="_Toc381258128"/>
      <w:bookmarkStart w:id="76" w:name="_Toc381368080"/>
      <w:bookmarkStart w:id="77" w:name="_Toc382472186"/>
      <w:bookmarkStart w:id="78" w:name="_Toc458763526"/>
      <w:r>
        <w:rPr>
          <w:rFonts w:hint="eastAsia"/>
        </w:rPr>
        <w:t>安全认证</w:t>
      </w:r>
      <w:r>
        <w:rPr>
          <w:rFonts w:hint="eastAsia"/>
        </w:rPr>
        <w:t>[</w:t>
      </w:r>
      <w:r w:rsidR="003632AA">
        <w:rPr>
          <w:rFonts w:hint="eastAsia"/>
        </w:rPr>
        <w:t>C</w:t>
      </w:r>
      <w:r w:rsidR="00181F34">
        <w:rPr>
          <w:rFonts w:hint="eastAsia"/>
        </w:rPr>
        <w:t>0</w:t>
      </w:r>
      <w:r>
        <w:rPr>
          <w:rFonts w:hint="eastAsia"/>
        </w:rPr>
        <w:t>XX]</w:t>
      </w:r>
      <w:bookmarkEnd w:id="75"/>
      <w:bookmarkEnd w:id="76"/>
      <w:bookmarkEnd w:id="77"/>
      <w:bookmarkEnd w:id="78"/>
    </w:p>
    <w:p w:rsidR="00114B7C" w:rsidRDefault="00114B7C" w:rsidP="00114B7C">
      <w:pPr>
        <w:pStyle w:val="4"/>
      </w:pPr>
      <w:r>
        <w:rPr>
          <w:rFonts w:hint="eastAsia"/>
        </w:rPr>
        <w:t>客户号查询</w:t>
      </w:r>
      <w:r>
        <w:rPr>
          <w:rFonts w:hint="eastAsia"/>
        </w:rPr>
        <w:t>[</w:t>
      </w:r>
      <w:r w:rsidR="00C22DA3">
        <w:rPr>
          <w:rFonts w:hint="eastAsia"/>
        </w:rPr>
        <w:t>C001</w:t>
      </w:r>
      <w:r>
        <w:rPr>
          <w:rFonts w:hint="eastAsia"/>
        </w:rPr>
        <w:t>]</w:t>
      </w:r>
    </w:p>
    <w:p w:rsidR="00740FD7" w:rsidRDefault="00864013" w:rsidP="00740FD7">
      <w:pPr>
        <w:rPr>
          <w:lang w:val="zh-CN"/>
        </w:rPr>
      </w:pPr>
      <w:r w:rsidRPr="000F1C89">
        <w:rPr>
          <w:rFonts w:hint="eastAsia"/>
          <w:b/>
          <w:lang w:val="zh-CN"/>
        </w:rPr>
        <w:t>请求加密</w:t>
      </w:r>
      <w:r w:rsidR="00EE6CD9" w:rsidRPr="000F1C89">
        <w:rPr>
          <w:rFonts w:hint="eastAsia"/>
          <w:b/>
          <w:lang w:val="zh-CN"/>
        </w:rPr>
        <w:t>算法</w:t>
      </w:r>
      <w:r w:rsidRPr="000F1C89">
        <w:rPr>
          <w:rFonts w:hint="eastAsia"/>
          <w:b/>
          <w:lang w:val="zh-CN"/>
        </w:rPr>
        <w:t>：</w:t>
      </w:r>
      <w:r>
        <w:rPr>
          <w:rFonts w:hint="eastAsia"/>
          <w:lang w:val="zh-CN"/>
        </w:rPr>
        <w:t>RSA</w:t>
      </w:r>
      <w:r>
        <w:rPr>
          <w:rFonts w:hint="eastAsia"/>
          <w:lang w:val="zh-CN"/>
        </w:rPr>
        <w:t>算法。</w:t>
      </w:r>
    </w:p>
    <w:p w:rsidR="00EE6CD9" w:rsidRDefault="00EE6CD9" w:rsidP="00740FD7">
      <w:pPr>
        <w:rPr>
          <w:lang w:val="zh-CN"/>
        </w:rPr>
      </w:pPr>
      <w:r w:rsidRPr="000F1C89">
        <w:rPr>
          <w:rFonts w:hint="eastAsia"/>
          <w:b/>
          <w:lang w:val="zh-CN"/>
        </w:rPr>
        <w:t>响应加密算法：</w:t>
      </w:r>
      <w:r w:rsidR="003F298A">
        <w:rPr>
          <w:rFonts w:hint="eastAsia"/>
        </w:rPr>
        <w:t>3DES</w:t>
      </w:r>
      <w:r w:rsidR="003F298A">
        <w:rPr>
          <w:rFonts w:hint="eastAsia"/>
        </w:rPr>
        <w:t>算法（默认密钥）</w:t>
      </w:r>
      <w:r>
        <w:rPr>
          <w:rFonts w:hint="eastAsia"/>
          <w:lang w:val="zh-CN"/>
        </w:rPr>
        <w:t>。</w:t>
      </w:r>
    </w:p>
    <w:p w:rsidR="00BC694F" w:rsidRDefault="00BC694F" w:rsidP="00740FD7">
      <w:pPr>
        <w:rPr>
          <w:lang w:val="zh-CN"/>
        </w:rPr>
      </w:pPr>
      <w:r w:rsidRPr="000F1C89">
        <w:rPr>
          <w:rFonts w:hint="eastAsia"/>
          <w:b/>
          <w:lang w:val="zh-CN"/>
        </w:rPr>
        <w:t>用途：</w:t>
      </w:r>
      <w:r w:rsidR="00DB696F">
        <w:rPr>
          <w:rFonts w:hint="eastAsia"/>
          <w:lang w:val="zh-CN"/>
        </w:rPr>
        <w:t>客户号为客户在黄金系统中的唯一身份</w:t>
      </w:r>
      <w:r w:rsidR="00DB696F">
        <w:rPr>
          <w:rFonts w:hint="eastAsia"/>
          <w:lang w:val="zh-CN"/>
        </w:rPr>
        <w:t>ID</w:t>
      </w:r>
      <w:r w:rsidR="00DB696F">
        <w:rPr>
          <w:rFonts w:hint="eastAsia"/>
          <w:lang w:val="zh-CN"/>
        </w:rPr>
        <w:t>，登录时必填要素，但由于客户号不具体易记性，所以提供此接口，方便客户</w:t>
      </w:r>
      <w:r w:rsidR="00A86FC7">
        <w:rPr>
          <w:rFonts w:hint="eastAsia"/>
          <w:lang w:val="zh-CN"/>
        </w:rPr>
        <w:t>根据其它能代表客户身体的账号信息</w:t>
      </w:r>
      <w:r>
        <w:rPr>
          <w:rFonts w:hint="eastAsia"/>
          <w:lang w:val="zh-CN"/>
        </w:rPr>
        <w:t>查询</w:t>
      </w:r>
      <w:r w:rsidR="00885A7D">
        <w:rPr>
          <w:rFonts w:hint="eastAsia"/>
          <w:lang w:val="zh-CN"/>
        </w:rPr>
        <w:t>客户的</w:t>
      </w:r>
      <w:r w:rsidR="00A86FC7">
        <w:rPr>
          <w:rFonts w:hint="eastAsia"/>
          <w:lang w:val="zh-CN"/>
        </w:rPr>
        <w:t>黄金二级系统中的</w:t>
      </w:r>
      <w:r>
        <w:rPr>
          <w:rFonts w:hint="eastAsia"/>
          <w:lang w:val="zh-CN"/>
        </w:rPr>
        <w:t>客户号</w:t>
      </w:r>
      <w:r w:rsidR="00885A7D">
        <w:rPr>
          <w:rFonts w:hint="eastAsia"/>
          <w:lang w:val="zh-CN"/>
        </w:rPr>
        <w:t>等相关信息。</w:t>
      </w:r>
    </w:p>
    <w:p w:rsidR="00114B7C" w:rsidRDefault="00114B7C" w:rsidP="00114B7C">
      <w:pPr>
        <w:pStyle w:val="5"/>
      </w:pPr>
      <w:r>
        <w:rPr>
          <w:rFonts w:hint="eastAsia"/>
        </w:rPr>
        <w:t>请求报文体</w:t>
      </w:r>
    </w:p>
    <w:tbl>
      <w:tblPr>
        <w:tblW w:w="9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3"/>
        <w:gridCol w:w="967"/>
        <w:gridCol w:w="404"/>
        <w:gridCol w:w="1701"/>
        <w:gridCol w:w="992"/>
        <w:gridCol w:w="614"/>
        <w:gridCol w:w="567"/>
        <w:gridCol w:w="3439"/>
        <w:gridCol w:w="94"/>
      </w:tblGrid>
      <w:tr w:rsidR="00114B7C" w:rsidTr="00AD4B96">
        <w:trPr>
          <w:gridAfter w:val="1"/>
          <w:wAfter w:w="94" w:type="dxa"/>
          <w:trHeight w:hRule="exact" w:val="400"/>
          <w:jc w:val="center"/>
        </w:trPr>
        <w:tc>
          <w:tcPr>
            <w:tcW w:w="1440" w:type="dxa"/>
            <w:gridSpan w:val="2"/>
            <w:shd w:val="clear" w:color="auto" w:fill="EEECE1"/>
          </w:tcPr>
          <w:p w:rsidR="00114B7C" w:rsidRDefault="00114B7C" w:rsidP="002109F4">
            <w:r>
              <w:rPr>
                <w:rFonts w:hint="eastAsia"/>
              </w:rPr>
              <w:t>报文类型</w:t>
            </w:r>
          </w:p>
        </w:tc>
        <w:tc>
          <w:tcPr>
            <w:tcW w:w="7717" w:type="dxa"/>
            <w:gridSpan w:val="6"/>
          </w:tcPr>
          <w:p w:rsidR="00114B7C" w:rsidRDefault="00114B7C" w:rsidP="002109F4">
            <w:r>
              <w:rPr>
                <w:rFonts w:hint="eastAsia"/>
              </w:rPr>
              <w:t>请求报文体</w:t>
            </w:r>
          </w:p>
        </w:tc>
      </w:tr>
      <w:tr w:rsidR="00114B7C" w:rsidTr="00AD4B96">
        <w:trPr>
          <w:gridAfter w:val="1"/>
          <w:wAfter w:w="94" w:type="dxa"/>
          <w:trHeight w:hRule="exact" w:val="400"/>
          <w:jc w:val="center"/>
        </w:trPr>
        <w:tc>
          <w:tcPr>
            <w:tcW w:w="1440" w:type="dxa"/>
            <w:gridSpan w:val="2"/>
            <w:shd w:val="clear" w:color="auto" w:fill="EEECE1"/>
          </w:tcPr>
          <w:p w:rsidR="00114B7C" w:rsidRDefault="00114B7C" w:rsidP="002109F4">
            <w:r>
              <w:rPr>
                <w:rFonts w:hint="eastAsia"/>
              </w:rPr>
              <w:t>交易代码</w:t>
            </w:r>
          </w:p>
        </w:tc>
        <w:tc>
          <w:tcPr>
            <w:tcW w:w="7717" w:type="dxa"/>
            <w:gridSpan w:val="6"/>
          </w:tcPr>
          <w:p w:rsidR="00114B7C" w:rsidRDefault="009F4D16" w:rsidP="002109F4">
            <w:r>
              <w:rPr>
                <w:rFonts w:hint="eastAsia"/>
              </w:rPr>
              <w:t>C001</w:t>
            </w:r>
          </w:p>
        </w:tc>
      </w:tr>
      <w:tr w:rsidR="00114B7C" w:rsidTr="00AD4B96">
        <w:trPr>
          <w:gridAfter w:val="1"/>
          <w:wAfter w:w="94" w:type="dxa"/>
          <w:trHeight w:hRule="exact" w:val="400"/>
          <w:jc w:val="center"/>
        </w:trPr>
        <w:tc>
          <w:tcPr>
            <w:tcW w:w="1440" w:type="dxa"/>
            <w:gridSpan w:val="2"/>
            <w:shd w:val="clear" w:color="auto" w:fill="EEECE1"/>
          </w:tcPr>
          <w:p w:rsidR="00114B7C" w:rsidRDefault="00114B7C" w:rsidP="002109F4">
            <w:r>
              <w:rPr>
                <w:rFonts w:hint="eastAsia"/>
              </w:rPr>
              <w:t>报文说明</w:t>
            </w:r>
          </w:p>
        </w:tc>
        <w:tc>
          <w:tcPr>
            <w:tcW w:w="7717" w:type="dxa"/>
            <w:gridSpan w:val="6"/>
          </w:tcPr>
          <w:p w:rsidR="00114B7C" w:rsidRDefault="00114B7C" w:rsidP="002109F4">
            <w:r>
              <w:rPr>
                <w:rFonts w:hint="eastAsia"/>
              </w:rPr>
              <w:t>客户号查询请求报文体</w:t>
            </w:r>
          </w:p>
        </w:tc>
      </w:tr>
      <w:tr w:rsidR="00114B7C" w:rsidTr="00AD4B96">
        <w:trPr>
          <w:trHeight w:hRule="exact" w:val="400"/>
          <w:jc w:val="center"/>
        </w:trPr>
        <w:tc>
          <w:tcPr>
            <w:tcW w:w="473" w:type="dxa"/>
            <w:shd w:val="clear" w:color="auto" w:fill="EEECE1"/>
          </w:tcPr>
          <w:p w:rsidR="00114B7C" w:rsidRDefault="00114B7C" w:rsidP="002109F4">
            <w:r>
              <w:rPr>
                <w:rFonts w:hint="eastAsia"/>
              </w:rPr>
              <w:t>符号</w:t>
            </w:r>
          </w:p>
        </w:tc>
        <w:tc>
          <w:tcPr>
            <w:tcW w:w="1371" w:type="dxa"/>
            <w:gridSpan w:val="2"/>
            <w:shd w:val="clear" w:color="auto" w:fill="EEECE1"/>
          </w:tcPr>
          <w:p w:rsidR="00114B7C" w:rsidRDefault="00114B7C" w:rsidP="002109F4">
            <w:r>
              <w:rPr>
                <w:rFonts w:hint="eastAsia"/>
              </w:rPr>
              <w:t>中文名称</w:t>
            </w:r>
          </w:p>
        </w:tc>
        <w:tc>
          <w:tcPr>
            <w:tcW w:w="1701" w:type="dxa"/>
            <w:shd w:val="clear" w:color="auto" w:fill="EEECE1"/>
          </w:tcPr>
          <w:p w:rsidR="00114B7C" w:rsidRDefault="00114B7C" w:rsidP="002109F4">
            <w:r>
              <w:rPr>
                <w:rFonts w:hint="eastAsia"/>
              </w:rPr>
              <w:t>英文名称</w:t>
            </w:r>
          </w:p>
        </w:tc>
        <w:tc>
          <w:tcPr>
            <w:tcW w:w="992" w:type="dxa"/>
            <w:shd w:val="clear" w:color="auto" w:fill="EEECE1"/>
          </w:tcPr>
          <w:p w:rsidR="00114B7C" w:rsidRDefault="00114B7C" w:rsidP="002109F4">
            <w:r>
              <w:rPr>
                <w:rFonts w:hint="eastAsia"/>
              </w:rPr>
              <w:t>类型</w:t>
            </w:r>
          </w:p>
        </w:tc>
        <w:tc>
          <w:tcPr>
            <w:tcW w:w="614" w:type="dxa"/>
            <w:shd w:val="clear" w:color="auto" w:fill="EEECE1"/>
          </w:tcPr>
          <w:p w:rsidR="00114B7C" w:rsidRDefault="00114B7C" w:rsidP="002109F4">
            <w:r>
              <w:rPr>
                <w:rFonts w:hint="eastAsia"/>
              </w:rPr>
              <w:t>长度</w:t>
            </w:r>
          </w:p>
        </w:tc>
        <w:tc>
          <w:tcPr>
            <w:tcW w:w="567" w:type="dxa"/>
            <w:shd w:val="clear" w:color="auto" w:fill="EEECE1"/>
          </w:tcPr>
          <w:p w:rsidR="00114B7C" w:rsidRDefault="00114B7C" w:rsidP="002109F4">
            <w:r>
              <w:rPr>
                <w:rFonts w:hint="eastAsia"/>
              </w:rPr>
              <w:t>必填</w:t>
            </w:r>
          </w:p>
        </w:tc>
        <w:tc>
          <w:tcPr>
            <w:tcW w:w="3533" w:type="dxa"/>
            <w:gridSpan w:val="2"/>
            <w:shd w:val="clear" w:color="auto" w:fill="EEECE1"/>
          </w:tcPr>
          <w:p w:rsidR="00114B7C" w:rsidRDefault="00114B7C" w:rsidP="002109F4">
            <w:r>
              <w:rPr>
                <w:rFonts w:hint="eastAsia"/>
              </w:rPr>
              <w:t>说明</w:t>
            </w:r>
          </w:p>
        </w:tc>
      </w:tr>
      <w:tr w:rsidR="00114B7C" w:rsidTr="005435C9">
        <w:trPr>
          <w:trHeight w:hRule="exact" w:val="2651"/>
          <w:jc w:val="center"/>
        </w:trPr>
        <w:tc>
          <w:tcPr>
            <w:tcW w:w="473" w:type="dxa"/>
          </w:tcPr>
          <w:p w:rsidR="00114B7C" w:rsidRDefault="00114B7C" w:rsidP="002109F4"/>
        </w:tc>
        <w:tc>
          <w:tcPr>
            <w:tcW w:w="1371" w:type="dxa"/>
            <w:gridSpan w:val="2"/>
          </w:tcPr>
          <w:p w:rsidR="00114B7C" w:rsidRDefault="00114B7C" w:rsidP="002109F4">
            <w:r>
              <w:rPr>
                <w:rFonts w:hint="eastAsia"/>
              </w:rPr>
              <w:t>操作标志</w:t>
            </w:r>
          </w:p>
        </w:tc>
        <w:tc>
          <w:tcPr>
            <w:tcW w:w="1701" w:type="dxa"/>
          </w:tcPr>
          <w:p w:rsidR="00114B7C" w:rsidRDefault="00114B7C" w:rsidP="002109F4">
            <w:r>
              <w:rPr>
                <w:rFonts w:hint="eastAsia"/>
              </w:rPr>
              <w:t>oper_flag</w:t>
            </w:r>
          </w:p>
        </w:tc>
        <w:tc>
          <w:tcPr>
            <w:tcW w:w="992" w:type="dxa"/>
          </w:tcPr>
          <w:p w:rsidR="00114B7C" w:rsidRDefault="00114B7C" w:rsidP="002109F4">
            <w:r>
              <w:rPr>
                <w:rFonts w:hint="eastAsia"/>
              </w:rPr>
              <w:t>int</w:t>
            </w:r>
          </w:p>
        </w:tc>
        <w:tc>
          <w:tcPr>
            <w:tcW w:w="614" w:type="dxa"/>
          </w:tcPr>
          <w:p w:rsidR="00114B7C" w:rsidRDefault="00114B7C" w:rsidP="002109F4">
            <w:r>
              <w:rPr>
                <w:rFonts w:hint="eastAsia"/>
              </w:rPr>
              <w:t>1</w:t>
            </w:r>
          </w:p>
        </w:tc>
        <w:tc>
          <w:tcPr>
            <w:tcW w:w="567" w:type="dxa"/>
          </w:tcPr>
          <w:p w:rsidR="00114B7C" w:rsidRDefault="00114B7C" w:rsidP="002109F4">
            <w:r w:rsidRPr="00590337">
              <w:rPr>
                <w:rFonts w:hint="eastAsia"/>
              </w:rPr>
              <w:t>M</w:t>
            </w:r>
          </w:p>
        </w:tc>
        <w:tc>
          <w:tcPr>
            <w:tcW w:w="3533" w:type="dxa"/>
            <w:gridSpan w:val="2"/>
          </w:tcPr>
          <w:p w:rsidR="003D5D5B" w:rsidRDefault="003D5D5B" w:rsidP="003D5D5B">
            <w:r>
              <w:rPr>
                <w:rFonts w:hint="eastAsia"/>
              </w:rPr>
              <w:t>1</w:t>
            </w:r>
            <w:r>
              <w:rPr>
                <w:rFonts w:hint="eastAsia"/>
              </w:rPr>
              <w:t>、根据银行帐号查询，银行代码、银行账号必填</w:t>
            </w:r>
            <w:r>
              <w:rPr>
                <w:rFonts w:hint="eastAsia"/>
              </w:rPr>
              <w:t>;</w:t>
            </w:r>
          </w:p>
          <w:p w:rsidR="003D5D5B" w:rsidRDefault="003D5D5B" w:rsidP="003D5D5B">
            <w:r>
              <w:rPr>
                <w:rFonts w:hint="eastAsia"/>
              </w:rPr>
              <w:t>2</w:t>
            </w:r>
            <w:r>
              <w:rPr>
                <w:rFonts w:hint="eastAsia"/>
              </w:rPr>
              <w:t>、根据证件查询，证件类型及证件号码必填</w:t>
            </w:r>
          </w:p>
          <w:p w:rsidR="00114B7C" w:rsidRDefault="003D5D5B" w:rsidP="003D5D5B">
            <w:r>
              <w:rPr>
                <w:rFonts w:hint="eastAsia"/>
              </w:rPr>
              <w:t>3</w:t>
            </w:r>
            <w:r>
              <w:rPr>
                <w:rFonts w:hint="eastAsia"/>
              </w:rPr>
              <w:t>、根据手机号查询，手机号必填</w:t>
            </w:r>
          </w:p>
        </w:tc>
      </w:tr>
      <w:tr w:rsidR="00114B7C" w:rsidTr="00600730">
        <w:trPr>
          <w:trHeight w:hRule="exact" w:val="618"/>
          <w:jc w:val="center"/>
        </w:trPr>
        <w:tc>
          <w:tcPr>
            <w:tcW w:w="473" w:type="dxa"/>
          </w:tcPr>
          <w:p w:rsidR="00114B7C" w:rsidRDefault="00114B7C" w:rsidP="002109F4"/>
        </w:tc>
        <w:tc>
          <w:tcPr>
            <w:tcW w:w="1371" w:type="dxa"/>
            <w:gridSpan w:val="2"/>
          </w:tcPr>
          <w:p w:rsidR="00114B7C" w:rsidRDefault="00114B7C" w:rsidP="002109F4">
            <w:r>
              <w:rPr>
                <w:rFonts w:hint="eastAsia"/>
              </w:rPr>
              <w:t>银行代码</w:t>
            </w:r>
          </w:p>
        </w:tc>
        <w:tc>
          <w:tcPr>
            <w:tcW w:w="1701" w:type="dxa"/>
          </w:tcPr>
          <w:p w:rsidR="00114B7C" w:rsidRDefault="00114B7C" w:rsidP="002109F4">
            <w:r>
              <w:t>bank_no</w:t>
            </w:r>
          </w:p>
        </w:tc>
        <w:tc>
          <w:tcPr>
            <w:tcW w:w="992" w:type="dxa"/>
          </w:tcPr>
          <w:p w:rsidR="00114B7C" w:rsidRDefault="00114B7C" w:rsidP="002109F4">
            <w:r>
              <w:rPr>
                <w:rFonts w:hint="eastAsia"/>
              </w:rPr>
              <w:t>string</w:t>
            </w:r>
          </w:p>
        </w:tc>
        <w:tc>
          <w:tcPr>
            <w:tcW w:w="614" w:type="dxa"/>
          </w:tcPr>
          <w:p w:rsidR="00114B7C" w:rsidRDefault="00114B7C" w:rsidP="002109F4">
            <w:r>
              <w:rPr>
                <w:rFonts w:hint="eastAsia"/>
              </w:rPr>
              <w:t>4</w:t>
            </w:r>
          </w:p>
        </w:tc>
        <w:tc>
          <w:tcPr>
            <w:tcW w:w="567" w:type="dxa"/>
          </w:tcPr>
          <w:p w:rsidR="00114B7C" w:rsidRDefault="00114B7C" w:rsidP="002109F4">
            <w:r>
              <w:rPr>
                <w:rFonts w:hint="eastAsia"/>
              </w:rPr>
              <w:t>C</w:t>
            </w:r>
          </w:p>
        </w:tc>
        <w:tc>
          <w:tcPr>
            <w:tcW w:w="3533" w:type="dxa"/>
            <w:gridSpan w:val="2"/>
          </w:tcPr>
          <w:p w:rsidR="00114B7C" w:rsidRDefault="00114B7C" w:rsidP="002109F4">
            <w:r>
              <w:rPr>
                <w:rFonts w:hint="eastAsia"/>
              </w:rPr>
              <w:t>当</w:t>
            </w:r>
            <w:r w:rsidR="003D5D5B">
              <w:rPr>
                <w:rFonts w:hint="eastAsia"/>
              </w:rPr>
              <w:t>oper_flag</w:t>
            </w:r>
            <w:r>
              <w:rPr>
                <w:rFonts w:hint="eastAsia"/>
              </w:rPr>
              <w:t>为</w:t>
            </w:r>
            <w:r>
              <w:rPr>
                <w:rFonts w:hint="eastAsia"/>
              </w:rPr>
              <w:t>1</w:t>
            </w:r>
            <w:r>
              <w:rPr>
                <w:rFonts w:hint="eastAsia"/>
              </w:rPr>
              <w:t>时，必填</w:t>
            </w:r>
          </w:p>
        </w:tc>
      </w:tr>
      <w:tr w:rsidR="00114B7C" w:rsidTr="00AD4B96">
        <w:trPr>
          <w:trHeight w:val="255"/>
          <w:jc w:val="center"/>
        </w:trPr>
        <w:tc>
          <w:tcPr>
            <w:tcW w:w="473" w:type="dxa"/>
          </w:tcPr>
          <w:p w:rsidR="00114B7C" w:rsidRDefault="00114B7C" w:rsidP="002109F4"/>
        </w:tc>
        <w:tc>
          <w:tcPr>
            <w:tcW w:w="1371" w:type="dxa"/>
            <w:gridSpan w:val="2"/>
          </w:tcPr>
          <w:p w:rsidR="00114B7C" w:rsidRDefault="00114B7C" w:rsidP="002109F4">
            <w:r>
              <w:rPr>
                <w:rFonts w:hint="eastAsia"/>
              </w:rPr>
              <w:t>银行账号</w:t>
            </w:r>
          </w:p>
        </w:tc>
        <w:tc>
          <w:tcPr>
            <w:tcW w:w="1701" w:type="dxa"/>
          </w:tcPr>
          <w:p w:rsidR="00114B7C" w:rsidRDefault="00114B7C" w:rsidP="002109F4">
            <w:r>
              <w:rPr>
                <w:rFonts w:hint="eastAsia"/>
              </w:rPr>
              <w:t>account_no</w:t>
            </w:r>
          </w:p>
        </w:tc>
        <w:tc>
          <w:tcPr>
            <w:tcW w:w="992" w:type="dxa"/>
          </w:tcPr>
          <w:p w:rsidR="00114B7C" w:rsidRDefault="00114B7C" w:rsidP="002109F4">
            <w:r>
              <w:rPr>
                <w:rFonts w:hint="eastAsia"/>
              </w:rPr>
              <w:t>string</w:t>
            </w:r>
          </w:p>
        </w:tc>
        <w:tc>
          <w:tcPr>
            <w:tcW w:w="614" w:type="dxa"/>
          </w:tcPr>
          <w:p w:rsidR="00114B7C" w:rsidRDefault="00114B7C" w:rsidP="002109F4">
            <w:r>
              <w:rPr>
                <w:rFonts w:hint="eastAsia"/>
              </w:rPr>
              <w:t>32</w:t>
            </w:r>
          </w:p>
        </w:tc>
        <w:tc>
          <w:tcPr>
            <w:tcW w:w="567" w:type="dxa"/>
          </w:tcPr>
          <w:p w:rsidR="00114B7C" w:rsidRDefault="00114B7C" w:rsidP="002109F4">
            <w:r w:rsidRPr="001028E4">
              <w:rPr>
                <w:rFonts w:hint="eastAsia"/>
              </w:rPr>
              <w:t>C</w:t>
            </w:r>
          </w:p>
        </w:tc>
        <w:tc>
          <w:tcPr>
            <w:tcW w:w="3533" w:type="dxa"/>
            <w:gridSpan w:val="2"/>
          </w:tcPr>
          <w:p w:rsidR="00114B7C" w:rsidRDefault="00114B7C" w:rsidP="002109F4">
            <w:r>
              <w:rPr>
                <w:rFonts w:hint="eastAsia"/>
              </w:rPr>
              <w:t>当</w:t>
            </w:r>
            <w:r w:rsidR="003D5D5B">
              <w:rPr>
                <w:rFonts w:hint="eastAsia"/>
              </w:rPr>
              <w:t>oper_flag</w:t>
            </w:r>
            <w:r>
              <w:rPr>
                <w:rFonts w:hint="eastAsia"/>
              </w:rPr>
              <w:t>为</w:t>
            </w:r>
            <w:r>
              <w:rPr>
                <w:rFonts w:hint="eastAsia"/>
              </w:rPr>
              <w:t>1</w:t>
            </w:r>
            <w:r>
              <w:rPr>
                <w:rFonts w:hint="eastAsia"/>
              </w:rPr>
              <w:t>时，必填</w:t>
            </w:r>
          </w:p>
        </w:tc>
      </w:tr>
      <w:tr w:rsidR="00114B7C" w:rsidTr="00AD4B96">
        <w:trPr>
          <w:trHeight w:val="255"/>
          <w:jc w:val="center"/>
        </w:trPr>
        <w:tc>
          <w:tcPr>
            <w:tcW w:w="473" w:type="dxa"/>
          </w:tcPr>
          <w:p w:rsidR="00114B7C" w:rsidRDefault="00114B7C" w:rsidP="002109F4"/>
        </w:tc>
        <w:tc>
          <w:tcPr>
            <w:tcW w:w="1371" w:type="dxa"/>
            <w:gridSpan w:val="2"/>
          </w:tcPr>
          <w:p w:rsidR="00114B7C" w:rsidRDefault="00114B7C" w:rsidP="002109F4">
            <w:r>
              <w:rPr>
                <w:rFonts w:hint="eastAsia"/>
              </w:rPr>
              <w:t>证件类型</w:t>
            </w:r>
          </w:p>
        </w:tc>
        <w:tc>
          <w:tcPr>
            <w:tcW w:w="1701" w:type="dxa"/>
          </w:tcPr>
          <w:p w:rsidR="00114B7C" w:rsidRDefault="00114B7C" w:rsidP="002109F4">
            <w:r>
              <w:rPr>
                <w:rFonts w:hint="eastAsia"/>
              </w:rPr>
              <w:t>cert_type_id</w:t>
            </w:r>
          </w:p>
        </w:tc>
        <w:tc>
          <w:tcPr>
            <w:tcW w:w="992" w:type="dxa"/>
          </w:tcPr>
          <w:p w:rsidR="00114B7C" w:rsidRDefault="00114B7C" w:rsidP="002109F4">
            <w:r>
              <w:rPr>
                <w:rFonts w:hint="eastAsia"/>
              </w:rPr>
              <w:t>string</w:t>
            </w:r>
          </w:p>
        </w:tc>
        <w:tc>
          <w:tcPr>
            <w:tcW w:w="614" w:type="dxa"/>
          </w:tcPr>
          <w:p w:rsidR="00114B7C" w:rsidRDefault="00114B7C" w:rsidP="002109F4">
            <w:r>
              <w:rPr>
                <w:rFonts w:hint="eastAsia"/>
              </w:rPr>
              <w:t>2</w:t>
            </w:r>
          </w:p>
        </w:tc>
        <w:tc>
          <w:tcPr>
            <w:tcW w:w="567" w:type="dxa"/>
          </w:tcPr>
          <w:p w:rsidR="00114B7C" w:rsidRDefault="00114B7C" w:rsidP="002109F4">
            <w:r w:rsidRPr="001028E4">
              <w:rPr>
                <w:rFonts w:hint="eastAsia"/>
              </w:rPr>
              <w:t>C</w:t>
            </w:r>
          </w:p>
        </w:tc>
        <w:tc>
          <w:tcPr>
            <w:tcW w:w="3533" w:type="dxa"/>
            <w:gridSpan w:val="2"/>
          </w:tcPr>
          <w:p w:rsidR="00114B7C" w:rsidRDefault="0026413A" w:rsidP="002109F4">
            <w:hyperlink w:anchor="_cust_grade（客户级别）" w:history="1">
              <w:r w:rsidR="00114B7C" w:rsidRPr="00A105D3">
                <w:rPr>
                  <w:rStyle w:val="a8"/>
                </w:rPr>
                <w:t>cert_type</w:t>
              </w:r>
            </w:hyperlink>
          </w:p>
          <w:p w:rsidR="00114B7C" w:rsidRDefault="00114B7C" w:rsidP="002109F4">
            <w:r>
              <w:rPr>
                <w:rFonts w:hint="eastAsia"/>
              </w:rPr>
              <w:t>当</w:t>
            </w:r>
            <w:r w:rsidR="003D5D5B">
              <w:rPr>
                <w:rFonts w:hint="eastAsia"/>
              </w:rPr>
              <w:t>oper_flag</w:t>
            </w:r>
            <w:r>
              <w:rPr>
                <w:rFonts w:hint="eastAsia"/>
              </w:rPr>
              <w:t>为</w:t>
            </w:r>
            <w:r>
              <w:rPr>
                <w:rFonts w:hint="eastAsia"/>
              </w:rPr>
              <w:t>2</w:t>
            </w:r>
            <w:r>
              <w:rPr>
                <w:rFonts w:hint="eastAsia"/>
              </w:rPr>
              <w:t>时，必填</w:t>
            </w:r>
          </w:p>
        </w:tc>
      </w:tr>
      <w:tr w:rsidR="00114B7C" w:rsidTr="00AD4B96">
        <w:trPr>
          <w:trHeight w:val="255"/>
          <w:jc w:val="center"/>
        </w:trPr>
        <w:tc>
          <w:tcPr>
            <w:tcW w:w="473" w:type="dxa"/>
            <w:vAlign w:val="bottom"/>
          </w:tcPr>
          <w:p w:rsidR="00114B7C" w:rsidRDefault="00114B7C" w:rsidP="002109F4"/>
        </w:tc>
        <w:tc>
          <w:tcPr>
            <w:tcW w:w="1371" w:type="dxa"/>
            <w:gridSpan w:val="2"/>
          </w:tcPr>
          <w:p w:rsidR="00114B7C" w:rsidRDefault="00114B7C" w:rsidP="002109F4">
            <w:r>
              <w:rPr>
                <w:rFonts w:hint="eastAsia"/>
              </w:rPr>
              <w:t>证件号码</w:t>
            </w:r>
          </w:p>
        </w:tc>
        <w:tc>
          <w:tcPr>
            <w:tcW w:w="1701" w:type="dxa"/>
          </w:tcPr>
          <w:p w:rsidR="00114B7C" w:rsidRDefault="00114B7C" w:rsidP="002109F4">
            <w:r>
              <w:rPr>
                <w:rFonts w:hint="eastAsia"/>
              </w:rPr>
              <w:t>cert_num</w:t>
            </w:r>
          </w:p>
        </w:tc>
        <w:tc>
          <w:tcPr>
            <w:tcW w:w="992" w:type="dxa"/>
          </w:tcPr>
          <w:p w:rsidR="00114B7C" w:rsidRDefault="00114B7C" w:rsidP="002109F4">
            <w:r>
              <w:rPr>
                <w:rFonts w:hint="eastAsia"/>
              </w:rPr>
              <w:t>string</w:t>
            </w:r>
          </w:p>
        </w:tc>
        <w:tc>
          <w:tcPr>
            <w:tcW w:w="614" w:type="dxa"/>
          </w:tcPr>
          <w:p w:rsidR="00114B7C" w:rsidRDefault="002D35AE" w:rsidP="002109F4">
            <w:r>
              <w:rPr>
                <w:rFonts w:hint="eastAsia"/>
              </w:rPr>
              <w:t>32</w:t>
            </w:r>
          </w:p>
        </w:tc>
        <w:tc>
          <w:tcPr>
            <w:tcW w:w="567" w:type="dxa"/>
          </w:tcPr>
          <w:p w:rsidR="00114B7C" w:rsidRDefault="00114B7C" w:rsidP="002109F4">
            <w:r w:rsidRPr="001028E4">
              <w:rPr>
                <w:rFonts w:hint="eastAsia"/>
              </w:rPr>
              <w:t>C</w:t>
            </w:r>
          </w:p>
        </w:tc>
        <w:tc>
          <w:tcPr>
            <w:tcW w:w="3533" w:type="dxa"/>
            <w:gridSpan w:val="2"/>
          </w:tcPr>
          <w:p w:rsidR="00114B7C" w:rsidRDefault="00114B7C" w:rsidP="002109F4">
            <w:r>
              <w:rPr>
                <w:rFonts w:hint="eastAsia"/>
              </w:rPr>
              <w:t>当</w:t>
            </w:r>
            <w:r w:rsidR="003D5D5B">
              <w:rPr>
                <w:rFonts w:hint="eastAsia"/>
              </w:rPr>
              <w:t>oper_flag</w:t>
            </w:r>
            <w:r>
              <w:rPr>
                <w:rFonts w:hint="eastAsia"/>
              </w:rPr>
              <w:t>为</w:t>
            </w:r>
            <w:r>
              <w:rPr>
                <w:rFonts w:hint="eastAsia"/>
              </w:rPr>
              <w:t>2</w:t>
            </w:r>
            <w:r>
              <w:rPr>
                <w:rFonts w:hint="eastAsia"/>
              </w:rPr>
              <w:t>时，必填</w:t>
            </w:r>
          </w:p>
        </w:tc>
      </w:tr>
      <w:tr w:rsidR="00114B7C" w:rsidTr="00AD4B96">
        <w:trPr>
          <w:trHeight w:val="255"/>
          <w:jc w:val="center"/>
        </w:trPr>
        <w:tc>
          <w:tcPr>
            <w:tcW w:w="473" w:type="dxa"/>
          </w:tcPr>
          <w:p w:rsidR="00114B7C" w:rsidRPr="007E4275" w:rsidRDefault="00114B7C" w:rsidP="002109F4"/>
        </w:tc>
        <w:tc>
          <w:tcPr>
            <w:tcW w:w="1371" w:type="dxa"/>
            <w:gridSpan w:val="2"/>
          </w:tcPr>
          <w:p w:rsidR="00114B7C" w:rsidRPr="007E4275" w:rsidRDefault="00AD4B96" w:rsidP="002109F4">
            <w:r>
              <w:rPr>
                <w:rFonts w:hint="eastAsia"/>
              </w:rPr>
              <w:t>手机号</w:t>
            </w:r>
          </w:p>
        </w:tc>
        <w:tc>
          <w:tcPr>
            <w:tcW w:w="1701" w:type="dxa"/>
          </w:tcPr>
          <w:p w:rsidR="00114B7C" w:rsidRPr="007E4275" w:rsidRDefault="00AD4B96" w:rsidP="002109F4">
            <w:r w:rsidRPr="00AD4B96">
              <w:t>mobile_phone</w:t>
            </w:r>
          </w:p>
        </w:tc>
        <w:tc>
          <w:tcPr>
            <w:tcW w:w="992" w:type="dxa"/>
          </w:tcPr>
          <w:p w:rsidR="00114B7C" w:rsidRDefault="00114B7C" w:rsidP="002109F4">
            <w:r>
              <w:rPr>
                <w:rFonts w:hint="eastAsia"/>
              </w:rPr>
              <w:t>string</w:t>
            </w:r>
          </w:p>
        </w:tc>
        <w:tc>
          <w:tcPr>
            <w:tcW w:w="614" w:type="dxa"/>
          </w:tcPr>
          <w:p w:rsidR="00114B7C" w:rsidRDefault="00AE7D43" w:rsidP="002109F4">
            <w:r>
              <w:rPr>
                <w:rFonts w:hint="eastAsia"/>
              </w:rPr>
              <w:t>31</w:t>
            </w:r>
          </w:p>
        </w:tc>
        <w:tc>
          <w:tcPr>
            <w:tcW w:w="567" w:type="dxa"/>
          </w:tcPr>
          <w:p w:rsidR="00114B7C" w:rsidRDefault="00114B7C" w:rsidP="002109F4">
            <w:r w:rsidRPr="001028E4">
              <w:rPr>
                <w:rFonts w:hint="eastAsia"/>
              </w:rPr>
              <w:t>C</w:t>
            </w:r>
          </w:p>
        </w:tc>
        <w:tc>
          <w:tcPr>
            <w:tcW w:w="3533" w:type="dxa"/>
            <w:gridSpan w:val="2"/>
          </w:tcPr>
          <w:p w:rsidR="00114B7C" w:rsidRDefault="00114B7C" w:rsidP="00C420E0">
            <w:r>
              <w:rPr>
                <w:rFonts w:hint="eastAsia"/>
              </w:rPr>
              <w:t>当</w:t>
            </w:r>
            <w:r w:rsidR="003D5D5B">
              <w:rPr>
                <w:rFonts w:hint="eastAsia"/>
              </w:rPr>
              <w:t>oper_flag</w:t>
            </w:r>
            <w:r>
              <w:rPr>
                <w:rFonts w:hint="eastAsia"/>
              </w:rPr>
              <w:t>为</w:t>
            </w:r>
            <w:r w:rsidR="00C420E0">
              <w:rPr>
                <w:rFonts w:hint="eastAsia"/>
              </w:rPr>
              <w:t>3</w:t>
            </w:r>
            <w:r>
              <w:rPr>
                <w:rFonts w:hint="eastAsia"/>
              </w:rPr>
              <w:t>时，必填</w:t>
            </w:r>
          </w:p>
        </w:tc>
      </w:tr>
    </w:tbl>
    <w:p w:rsidR="00114B7C" w:rsidRDefault="00114B7C" w:rsidP="00114B7C"/>
    <w:p w:rsidR="00114B7C" w:rsidRDefault="00114B7C" w:rsidP="00114B7C">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356"/>
        <w:gridCol w:w="869"/>
        <w:gridCol w:w="852"/>
        <w:gridCol w:w="992"/>
        <w:gridCol w:w="2658"/>
      </w:tblGrid>
      <w:tr w:rsidR="00114B7C" w:rsidTr="002109F4">
        <w:trPr>
          <w:trHeight w:hRule="exact" w:val="400"/>
          <w:jc w:val="center"/>
        </w:trPr>
        <w:tc>
          <w:tcPr>
            <w:tcW w:w="1430" w:type="dxa"/>
            <w:gridSpan w:val="2"/>
            <w:shd w:val="clear" w:color="auto" w:fill="auto"/>
          </w:tcPr>
          <w:p w:rsidR="00114B7C" w:rsidRDefault="00114B7C" w:rsidP="002109F4">
            <w:r>
              <w:rPr>
                <w:rFonts w:hint="eastAsia"/>
              </w:rPr>
              <w:t>报文类型</w:t>
            </w:r>
          </w:p>
        </w:tc>
        <w:tc>
          <w:tcPr>
            <w:tcW w:w="7489" w:type="dxa"/>
            <w:gridSpan w:val="6"/>
            <w:shd w:val="clear" w:color="auto" w:fill="auto"/>
          </w:tcPr>
          <w:p w:rsidR="00114B7C" w:rsidRDefault="00114B7C" w:rsidP="002109F4">
            <w:r>
              <w:rPr>
                <w:rFonts w:hint="eastAsia"/>
              </w:rPr>
              <w:t>响应报文体</w:t>
            </w:r>
          </w:p>
        </w:tc>
      </w:tr>
      <w:tr w:rsidR="00114B7C" w:rsidTr="002109F4">
        <w:trPr>
          <w:trHeight w:hRule="exact" w:val="400"/>
          <w:jc w:val="center"/>
        </w:trPr>
        <w:tc>
          <w:tcPr>
            <w:tcW w:w="1430" w:type="dxa"/>
            <w:gridSpan w:val="2"/>
            <w:shd w:val="clear" w:color="auto" w:fill="auto"/>
          </w:tcPr>
          <w:p w:rsidR="00114B7C" w:rsidRDefault="00114B7C" w:rsidP="002109F4">
            <w:r>
              <w:rPr>
                <w:rFonts w:hint="eastAsia"/>
              </w:rPr>
              <w:t>交易代码</w:t>
            </w:r>
          </w:p>
        </w:tc>
        <w:tc>
          <w:tcPr>
            <w:tcW w:w="7489" w:type="dxa"/>
            <w:gridSpan w:val="6"/>
            <w:shd w:val="clear" w:color="auto" w:fill="auto"/>
          </w:tcPr>
          <w:p w:rsidR="00114B7C" w:rsidRDefault="00CD4AAE" w:rsidP="002109F4">
            <w:r>
              <w:rPr>
                <w:rFonts w:hint="eastAsia"/>
              </w:rPr>
              <w:t>C001</w:t>
            </w:r>
          </w:p>
        </w:tc>
      </w:tr>
      <w:tr w:rsidR="00114B7C" w:rsidTr="002109F4">
        <w:trPr>
          <w:trHeight w:hRule="exact" w:val="400"/>
          <w:jc w:val="center"/>
        </w:trPr>
        <w:tc>
          <w:tcPr>
            <w:tcW w:w="1430" w:type="dxa"/>
            <w:gridSpan w:val="2"/>
            <w:shd w:val="clear" w:color="auto" w:fill="auto"/>
          </w:tcPr>
          <w:p w:rsidR="00114B7C" w:rsidRDefault="00114B7C" w:rsidP="002109F4">
            <w:r>
              <w:rPr>
                <w:rFonts w:hint="eastAsia"/>
              </w:rPr>
              <w:t>报文说明</w:t>
            </w:r>
          </w:p>
        </w:tc>
        <w:tc>
          <w:tcPr>
            <w:tcW w:w="7489" w:type="dxa"/>
            <w:gridSpan w:val="6"/>
            <w:shd w:val="clear" w:color="auto" w:fill="auto"/>
          </w:tcPr>
          <w:p w:rsidR="00114B7C" w:rsidRDefault="00114B7C" w:rsidP="002109F4">
            <w:r>
              <w:rPr>
                <w:rFonts w:hint="eastAsia"/>
              </w:rPr>
              <w:t>客户号查询响应报文体</w:t>
            </w:r>
          </w:p>
        </w:tc>
      </w:tr>
      <w:tr w:rsidR="00114B7C" w:rsidTr="002109F4">
        <w:trPr>
          <w:trHeight w:hRule="exact" w:val="400"/>
          <w:jc w:val="center"/>
        </w:trPr>
        <w:tc>
          <w:tcPr>
            <w:tcW w:w="647" w:type="dxa"/>
            <w:shd w:val="clear" w:color="auto" w:fill="auto"/>
          </w:tcPr>
          <w:p w:rsidR="00114B7C" w:rsidRDefault="00114B7C" w:rsidP="002109F4">
            <w:r>
              <w:rPr>
                <w:rFonts w:hint="eastAsia"/>
              </w:rPr>
              <w:t>符号</w:t>
            </w:r>
          </w:p>
        </w:tc>
        <w:tc>
          <w:tcPr>
            <w:tcW w:w="1545" w:type="dxa"/>
            <w:gridSpan w:val="2"/>
            <w:shd w:val="clear" w:color="auto" w:fill="auto"/>
          </w:tcPr>
          <w:p w:rsidR="00114B7C" w:rsidRDefault="00114B7C" w:rsidP="002109F4">
            <w:r>
              <w:rPr>
                <w:rFonts w:hint="eastAsia"/>
              </w:rPr>
              <w:t>中文名称</w:t>
            </w:r>
          </w:p>
        </w:tc>
        <w:tc>
          <w:tcPr>
            <w:tcW w:w="1356" w:type="dxa"/>
            <w:shd w:val="clear" w:color="auto" w:fill="auto"/>
          </w:tcPr>
          <w:p w:rsidR="00114B7C" w:rsidRDefault="00114B7C" w:rsidP="002109F4">
            <w:r>
              <w:rPr>
                <w:rFonts w:hint="eastAsia"/>
              </w:rPr>
              <w:t>英文名称</w:t>
            </w:r>
          </w:p>
        </w:tc>
        <w:tc>
          <w:tcPr>
            <w:tcW w:w="869" w:type="dxa"/>
            <w:shd w:val="clear" w:color="auto" w:fill="auto"/>
          </w:tcPr>
          <w:p w:rsidR="00114B7C" w:rsidRDefault="00114B7C" w:rsidP="002109F4">
            <w:r>
              <w:rPr>
                <w:rFonts w:hint="eastAsia"/>
              </w:rPr>
              <w:t>类型</w:t>
            </w:r>
          </w:p>
        </w:tc>
        <w:tc>
          <w:tcPr>
            <w:tcW w:w="852" w:type="dxa"/>
            <w:shd w:val="clear" w:color="auto" w:fill="auto"/>
          </w:tcPr>
          <w:p w:rsidR="00114B7C" w:rsidRDefault="00114B7C" w:rsidP="002109F4">
            <w:r>
              <w:rPr>
                <w:rFonts w:hint="eastAsia"/>
              </w:rPr>
              <w:t>长度</w:t>
            </w:r>
          </w:p>
        </w:tc>
        <w:tc>
          <w:tcPr>
            <w:tcW w:w="992" w:type="dxa"/>
            <w:shd w:val="clear" w:color="auto" w:fill="auto"/>
          </w:tcPr>
          <w:p w:rsidR="00114B7C" w:rsidRDefault="00114B7C" w:rsidP="002109F4">
            <w:r>
              <w:rPr>
                <w:rFonts w:hint="eastAsia"/>
              </w:rPr>
              <w:t>必填</w:t>
            </w:r>
          </w:p>
        </w:tc>
        <w:tc>
          <w:tcPr>
            <w:tcW w:w="2658" w:type="dxa"/>
            <w:shd w:val="clear" w:color="auto" w:fill="auto"/>
          </w:tcPr>
          <w:p w:rsidR="00114B7C" w:rsidRDefault="00114B7C" w:rsidP="002109F4">
            <w:r>
              <w:rPr>
                <w:rFonts w:hint="eastAsia"/>
              </w:rPr>
              <w:t>说明</w:t>
            </w:r>
          </w:p>
        </w:tc>
      </w:tr>
      <w:tr w:rsidR="000C3D6C" w:rsidTr="002109F4">
        <w:trPr>
          <w:trHeight w:val="255"/>
          <w:jc w:val="center"/>
        </w:trPr>
        <w:tc>
          <w:tcPr>
            <w:tcW w:w="647" w:type="dxa"/>
            <w:shd w:val="clear" w:color="auto" w:fill="auto"/>
          </w:tcPr>
          <w:p w:rsidR="000C3D6C" w:rsidRDefault="000C3D6C" w:rsidP="002109F4"/>
        </w:tc>
        <w:tc>
          <w:tcPr>
            <w:tcW w:w="1545" w:type="dxa"/>
            <w:gridSpan w:val="2"/>
            <w:shd w:val="clear" w:color="auto" w:fill="auto"/>
          </w:tcPr>
          <w:p w:rsidR="000C3D6C" w:rsidRDefault="000C3D6C" w:rsidP="002109F4">
            <w:r>
              <w:rPr>
                <w:rFonts w:hint="eastAsia"/>
              </w:rPr>
              <w:t>操作标志</w:t>
            </w:r>
          </w:p>
        </w:tc>
        <w:tc>
          <w:tcPr>
            <w:tcW w:w="1356" w:type="dxa"/>
            <w:shd w:val="clear" w:color="auto" w:fill="auto"/>
          </w:tcPr>
          <w:p w:rsidR="000C3D6C" w:rsidRPr="009F21B9" w:rsidRDefault="000C3D6C" w:rsidP="002109F4">
            <w:r w:rsidRPr="009F21B9">
              <w:t>oper_flag</w:t>
            </w:r>
          </w:p>
        </w:tc>
        <w:tc>
          <w:tcPr>
            <w:tcW w:w="869" w:type="dxa"/>
            <w:shd w:val="clear" w:color="auto" w:fill="auto"/>
          </w:tcPr>
          <w:p w:rsidR="000C3D6C" w:rsidRDefault="000C3D6C" w:rsidP="002109F4">
            <w:r>
              <w:rPr>
                <w:rFonts w:hint="eastAsia"/>
              </w:rPr>
              <w:t>int</w:t>
            </w:r>
          </w:p>
        </w:tc>
        <w:tc>
          <w:tcPr>
            <w:tcW w:w="852" w:type="dxa"/>
            <w:shd w:val="clear" w:color="auto" w:fill="auto"/>
          </w:tcPr>
          <w:p w:rsidR="000C3D6C" w:rsidRDefault="000C3D6C" w:rsidP="002109F4">
            <w:r>
              <w:rPr>
                <w:rFonts w:hint="eastAsia"/>
              </w:rPr>
              <w:t>1</w:t>
            </w:r>
          </w:p>
        </w:tc>
        <w:tc>
          <w:tcPr>
            <w:tcW w:w="992" w:type="dxa"/>
            <w:shd w:val="clear" w:color="auto" w:fill="auto"/>
          </w:tcPr>
          <w:p w:rsidR="000C3D6C" w:rsidRDefault="000C3D6C" w:rsidP="002109F4">
            <w:r>
              <w:rPr>
                <w:rFonts w:hint="eastAsia"/>
              </w:rPr>
              <w:t>M</w:t>
            </w:r>
          </w:p>
        </w:tc>
        <w:tc>
          <w:tcPr>
            <w:tcW w:w="2658" w:type="dxa"/>
            <w:shd w:val="clear" w:color="auto" w:fill="auto"/>
          </w:tcPr>
          <w:p w:rsidR="000C3D6C" w:rsidRDefault="000C3D6C" w:rsidP="002109F4"/>
        </w:tc>
      </w:tr>
      <w:tr w:rsidR="000C3D6C" w:rsidTr="002109F4">
        <w:trPr>
          <w:trHeight w:val="255"/>
          <w:jc w:val="center"/>
        </w:trPr>
        <w:tc>
          <w:tcPr>
            <w:tcW w:w="647" w:type="dxa"/>
            <w:shd w:val="clear" w:color="auto" w:fill="auto"/>
          </w:tcPr>
          <w:p w:rsidR="000C3D6C" w:rsidRDefault="000C3D6C" w:rsidP="002109F4">
            <w:r w:rsidRPr="00EA7AAD">
              <w:rPr>
                <w:rFonts w:ascii="宋体" w:hAnsi="宋体" w:cs="宋体" w:hint="eastAsia"/>
                <w:color w:val="000000"/>
                <w:kern w:val="0"/>
                <w:sz w:val="20"/>
                <w:szCs w:val="20"/>
              </w:rPr>
              <w:t>[]</w:t>
            </w:r>
          </w:p>
        </w:tc>
        <w:tc>
          <w:tcPr>
            <w:tcW w:w="1545" w:type="dxa"/>
            <w:gridSpan w:val="2"/>
            <w:shd w:val="clear" w:color="auto" w:fill="auto"/>
          </w:tcPr>
          <w:p w:rsidR="000C3D6C" w:rsidRDefault="000C3D6C" w:rsidP="002109F4">
            <w:r>
              <w:rPr>
                <w:rFonts w:hint="eastAsia"/>
              </w:rPr>
              <w:t>客户号信息</w:t>
            </w:r>
          </w:p>
        </w:tc>
        <w:tc>
          <w:tcPr>
            <w:tcW w:w="1356" w:type="dxa"/>
            <w:shd w:val="clear" w:color="auto" w:fill="auto"/>
          </w:tcPr>
          <w:p w:rsidR="000C3D6C" w:rsidRPr="009F21B9" w:rsidRDefault="0055742C" w:rsidP="002109F4">
            <w:r>
              <w:rPr>
                <w:rFonts w:hint="eastAsia"/>
              </w:rPr>
              <w:t>map</w:t>
            </w:r>
            <w:r w:rsidR="000C3D6C" w:rsidRPr="009F21B9">
              <w:t>_</w:t>
            </w:r>
            <w:r w:rsidR="007870F7">
              <w:t>acct_no</w:t>
            </w:r>
          </w:p>
        </w:tc>
        <w:tc>
          <w:tcPr>
            <w:tcW w:w="869" w:type="dxa"/>
            <w:shd w:val="clear" w:color="auto" w:fill="auto"/>
          </w:tcPr>
          <w:p w:rsidR="000C3D6C" w:rsidRDefault="00FB584B" w:rsidP="002109F4">
            <w:r>
              <w:rPr>
                <w:rFonts w:hint="eastAsia"/>
              </w:rPr>
              <w:t>Map</w:t>
            </w:r>
          </w:p>
        </w:tc>
        <w:tc>
          <w:tcPr>
            <w:tcW w:w="852" w:type="dxa"/>
            <w:shd w:val="clear" w:color="auto" w:fill="auto"/>
          </w:tcPr>
          <w:p w:rsidR="000C3D6C" w:rsidRDefault="000C3D6C" w:rsidP="002109F4"/>
        </w:tc>
        <w:tc>
          <w:tcPr>
            <w:tcW w:w="992" w:type="dxa"/>
            <w:shd w:val="clear" w:color="auto" w:fill="auto"/>
          </w:tcPr>
          <w:p w:rsidR="000C3D6C" w:rsidRDefault="000C3D6C" w:rsidP="002109F4">
            <w:r w:rsidRPr="00B36F12">
              <w:rPr>
                <w:rFonts w:hint="eastAsia"/>
              </w:rPr>
              <w:t>M</w:t>
            </w:r>
          </w:p>
        </w:tc>
        <w:tc>
          <w:tcPr>
            <w:tcW w:w="2658" w:type="dxa"/>
            <w:shd w:val="clear" w:color="auto" w:fill="auto"/>
          </w:tcPr>
          <w:p w:rsidR="000C3D6C" w:rsidRDefault="005A1224" w:rsidP="002109F4">
            <w:r>
              <w:rPr>
                <w:rFonts w:hint="eastAsia"/>
              </w:rPr>
              <w:t>List&lt;Map&lt;String</w:t>
            </w:r>
            <w:r w:rsidR="00C51B1F">
              <w:rPr>
                <w:rFonts w:hint="eastAsia"/>
              </w:rPr>
              <w:t>,String</w:t>
            </w:r>
            <w:r>
              <w:rPr>
                <w:rFonts w:hint="eastAsia"/>
              </w:rPr>
              <w:t>&gt;&gt;</w:t>
            </w:r>
          </w:p>
        </w:tc>
      </w:tr>
      <w:tr w:rsidR="000C3D6C" w:rsidTr="002109F4">
        <w:trPr>
          <w:trHeight w:val="255"/>
          <w:jc w:val="center"/>
        </w:trPr>
        <w:tc>
          <w:tcPr>
            <w:tcW w:w="647" w:type="dxa"/>
            <w:shd w:val="clear" w:color="auto" w:fill="auto"/>
          </w:tcPr>
          <w:p w:rsidR="000C3D6C" w:rsidRDefault="000C3D6C" w:rsidP="002109F4">
            <w:r w:rsidRPr="00EA7AAD">
              <w:rPr>
                <w:rFonts w:ascii="宋体" w:hAnsi="宋体" w:cs="宋体" w:hint="eastAsia"/>
                <w:color w:val="000000"/>
                <w:kern w:val="0"/>
                <w:sz w:val="20"/>
                <w:szCs w:val="20"/>
              </w:rPr>
              <w:t>{}</w:t>
            </w:r>
          </w:p>
        </w:tc>
        <w:tc>
          <w:tcPr>
            <w:tcW w:w="1545" w:type="dxa"/>
            <w:gridSpan w:val="2"/>
            <w:shd w:val="clear" w:color="auto" w:fill="auto"/>
          </w:tcPr>
          <w:p w:rsidR="000C3D6C" w:rsidRDefault="000C3D6C" w:rsidP="002109F4">
            <w:r>
              <w:rPr>
                <w:rFonts w:hint="eastAsia"/>
              </w:rPr>
              <w:t>客户号信息</w:t>
            </w:r>
          </w:p>
        </w:tc>
        <w:tc>
          <w:tcPr>
            <w:tcW w:w="1356" w:type="dxa"/>
            <w:shd w:val="clear" w:color="auto" w:fill="auto"/>
          </w:tcPr>
          <w:p w:rsidR="000C3D6C" w:rsidRPr="009F21B9" w:rsidRDefault="000C3D6C" w:rsidP="002109F4"/>
        </w:tc>
        <w:tc>
          <w:tcPr>
            <w:tcW w:w="869" w:type="dxa"/>
            <w:shd w:val="clear" w:color="auto" w:fill="auto"/>
          </w:tcPr>
          <w:p w:rsidR="000C3D6C" w:rsidRDefault="000C3D6C" w:rsidP="002109F4"/>
        </w:tc>
        <w:tc>
          <w:tcPr>
            <w:tcW w:w="852" w:type="dxa"/>
            <w:shd w:val="clear" w:color="auto" w:fill="auto"/>
          </w:tcPr>
          <w:p w:rsidR="000C3D6C" w:rsidRDefault="000C3D6C" w:rsidP="002109F4"/>
        </w:tc>
        <w:tc>
          <w:tcPr>
            <w:tcW w:w="992" w:type="dxa"/>
            <w:shd w:val="clear" w:color="auto" w:fill="auto"/>
          </w:tcPr>
          <w:p w:rsidR="000C3D6C" w:rsidRDefault="000C3D6C" w:rsidP="002109F4">
            <w:r w:rsidRPr="00B36F12">
              <w:rPr>
                <w:rFonts w:hint="eastAsia"/>
              </w:rPr>
              <w:t>M</w:t>
            </w:r>
          </w:p>
        </w:tc>
        <w:tc>
          <w:tcPr>
            <w:tcW w:w="2658" w:type="dxa"/>
            <w:shd w:val="clear" w:color="auto" w:fill="auto"/>
          </w:tcPr>
          <w:p w:rsidR="000C3D6C" w:rsidRDefault="000C3D6C" w:rsidP="002109F4"/>
        </w:tc>
      </w:tr>
      <w:tr w:rsidR="000C3D6C" w:rsidTr="002109F4">
        <w:trPr>
          <w:trHeight w:val="255"/>
          <w:jc w:val="center"/>
        </w:trPr>
        <w:tc>
          <w:tcPr>
            <w:tcW w:w="647" w:type="dxa"/>
            <w:shd w:val="clear" w:color="auto" w:fill="auto"/>
          </w:tcPr>
          <w:p w:rsidR="000C3D6C" w:rsidRDefault="000C3D6C" w:rsidP="002109F4">
            <w:r w:rsidRPr="00EA7AAD">
              <w:rPr>
                <w:rFonts w:ascii="宋体" w:hAnsi="宋体" w:cs="宋体" w:hint="eastAsia"/>
                <w:color w:val="000000"/>
                <w:kern w:val="0"/>
                <w:sz w:val="20"/>
                <w:szCs w:val="20"/>
              </w:rPr>
              <w:t>→</w:t>
            </w:r>
          </w:p>
        </w:tc>
        <w:tc>
          <w:tcPr>
            <w:tcW w:w="1545" w:type="dxa"/>
            <w:gridSpan w:val="2"/>
            <w:shd w:val="clear" w:color="auto" w:fill="auto"/>
          </w:tcPr>
          <w:p w:rsidR="000C3D6C" w:rsidRDefault="000C3D6C" w:rsidP="002109F4">
            <w:r>
              <w:rPr>
                <w:rFonts w:hint="eastAsia"/>
              </w:rPr>
              <w:t>客户号</w:t>
            </w:r>
          </w:p>
        </w:tc>
        <w:tc>
          <w:tcPr>
            <w:tcW w:w="1356" w:type="dxa"/>
            <w:shd w:val="clear" w:color="auto" w:fill="auto"/>
          </w:tcPr>
          <w:p w:rsidR="000C3D6C" w:rsidRPr="009F21B9" w:rsidRDefault="007870F7" w:rsidP="002109F4">
            <w:r>
              <w:t>acct_no</w:t>
            </w:r>
          </w:p>
        </w:tc>
        <w:tc>
          <w:tcPr>
            <w:tcW w:w="869" w:type="dxa"/>
            <w:shd w:val="clear" w:color="auto" w:fill="auto"/>
          </w:tcPr>
          <w:p w:rsidR="000C3D6C" w:rsidRDefault="000C3D6C" w:rsidP="002109F4">
            <w:r>
              <w:t>string</w:t>
            </w:r>
          </w:p>
        </w:tc>
        <w:tc>
          <w:tcPr>
            <w:tcW w:w="852" w:type="dxa"/>
            <w:shd w:val="clear" w:color="auto" w:fill="auto"/>
          </w:tcPr>
          <w:p w:rsidR="000C3D6C" w:rsidRDefault="000C3D6C" w:rsidP="002109F4">
            <w:r>
              <w:rPr>
                <w:rFonts w:hint="eastAsia"/>
              </w:rPr>
              <w:t>1</w:t>
            </w:r>
            <w:r w:rsidR="00EB3BF6">
              <w:rPr>
                <w:rFonts w:hint="eastAsia"/>
              </w:rPr>
              <w:t>6</w:t>
            </w:r>
          </w:p>
        </w:tc>
        <w:tc>
          <w:tcPr>
            <w:tcW w:w="992" w:type="dxa"/>
            <w:shd w:val="clear" w:color="auto" w:fill="auto"/>
          </w:tcPr>
          <w:p w:rsidR="000C3D6C" w:rsidRDefault="000C3D6C" w:rsidP="002109F4">
            <w:r w:rsidRPr="00B36F12">
              <w:rPr>
                <w:rFonts w:hint="eastAsia"/>
              </w:rPr>
              <w:t>M</w:t>
            </w:r>
          </w:p>
        </w:tc>
        <w:tc>
          <w:tcPr>
            <w:tcW w:w="2658" w:type="dxa"/>
            <w:shd w:val="clear" w:color="auto" w:fill="auto"/>
          </w:tcPr>
          <w:p w:rsidR="000C3D6C" w:rsidRDefault="000C3D6C" w:rsidP="002109F4"/>
        </w:tc>
      </w:tr>
      <w:tr w:rsidR="000C3D6C" w:rsidRPr="007E4275" w:rsidTr="002109F4">
        <w:trPr>
          <w:trHeight w:val="255"/>
          <w:jc w:val="center"/>
        </w:trPr>
        <w:tc>
          <w:tcPr>
            <w:tcW w:w="647" w:type="dxa"/>
            <w:shd w:val="clear" w:color="auto" w:fill="auto"/>
          </w:tcPr>
          <w:p w:rsidR="000C3D6C" w:rsidRPr="007E4275" w:rsidRDefault="000C3D6C" w:rsidP="002109F4">
            <w:r w:rsidRPr="00EA7AAD">
              <w:rPr>
                <w:rFonts w:ascii="宋体" w:hAnsi="宋体" w:cs="宋体" w:hint="eastAsia"/>
                <w:color w:val="000000"/>
                <w:kern w:val="0"/>
                <w:sz w:val="20"/>
                <w:szCs w:val="20"/>
              </w:rPr>
              <w:t>→</w:t>
            </w:r>
          </w:p>
        </w:tc>
        <w:tc>
          <w:tcPr>
            <w:tcW w:w="1545" w:type="dxa"/>
            <w:gridSpan w:val="2"/>
            <w:shd w:val="clear" w:color="auto" w:fill="auto"/>
          </w:tcPr>
          <w:p w:rsidR="000C3D6C" w:rsidRPr="007E4275" w:rsidRDefault="001C4B6E" w:rsidP="002109F4">
            <w:r>
              <w:rPr>
                <w:rFonts w:hint="eastAsia"/>
              </w:rPr>
              <w:t>客户简称</w:t>
            </w:r>
          </w:p>
        </w:tc>
        <w:tc>
          <w:tcPr>
            <w:tcW w:w="1356" w:type="dxa"/>
            <w:shd w:val="clear" w:color="auto" w:fill="auto"/>
          </w:tcPr>
          <w:p w:rsidR="000C3D6C" w:rsidRPr="009F21B9" w:rsidRDefault="001C4B6E" w:rsidP="002109F4">
            <w:r>
              <w:rPr>
                <w:rFonts w:hint="eastAsia"/>
              </w:rPr>
              <w:t>cust_abbr</w:t>
            </w:r>
          </w:p>
        </w:tc>
        <w:tc>
          <w:tcPr>
            <w:tcW w:w="869" w:type="dxa"/>
            <w:shd w:val="clear" w:color="auto" w:fill="auto"/>
          </w:tcPr>
          <w:p w:rsidR="000C3D6C" w:rsidRDefault="001C4B6E" w:rsidP="002109F4">
            <w:r>
              <w:rPr>
                <w:rFonts w:hint="eastAsia"/>
              </w:rPr>
              <w:t>string</w:t>
            </w:r>
          </w:p>
        </w:tc>
        <w:tc>
          <w:tcPr>
            <w:tcW w:w="852" w:type="dxa"/>
            <w:shd w:val="clear" w:color="auto" w:fill="auto"/>
          </w:tcPr>
          <w:p w:rsidR="000C3D6C" w:rsidRDefault="001C4B6E" w:rsidP="002109F4">
            <w:r>
              <w:rPr>
                <w:rFonts w:hint="eastAsia"/>
              </w:rPr>
              <w:t>31</w:t>
            </w:r>
          </w:p>
        </w:tc>
        <w:tc>
          <w:tcPr>
            <w:tcW w:w="992" w:type="dxa"/>
            <w:shd w:val="clear" w:color="auto" w:fill="auto"/>
          </w:tcPr>
          <w:p w:rsidR="000C3D6C" w:rsidRPr="007E4275" w:rsidRDefault="001C4B6E" w:rsidP="002109F4">
            <w:r>
              <w:rPr>
                <w:rFonts w:hint="eastAsia"/>
              </w:rPr>
              <w:t>M</w:t>
            </w:r>
          </w:p>
        </w:tc>
        <w:tc>
          <w:tcPr>
            <w:tcW w:w="2658" w:type="dxa"/>
            <w:shd w:val="clear" w:color="auto" w:fill="auto"/>
          </w:tcPr>
          <w:p w:rsidR="000C3D6C" w:rsidRPr="007E4275" w:rsidRDefault="000C3D6C" w:rsidP="002109F4"/>
        </w:tc>
      </w:tr>
      <w:tr w:rsidR="001C4B6E" w:rsidRPr="007E4275" w:rsidTr="002109F4">
        <w:trPr>
          <w:trHeight w:val="255"/>
          <w:jc w:val="center"/>
        </w:trPr>
        <w:tc>
          <w:tcPr>
            <w:tcW w:w="647" w:type="dxa"/>
            <w:shd w:val="clear" w:color="auto" w:fill="auto"/>
          </w:tcPr>
          <w:p w:rsidR="001C4B6E" w:rsidRPr="007E4275" w:rsidRDefault="001C4B6E" w:rsidP="002109F4">
            <w:r w:rsidRPr="00EA7AAD">
              <w:rPr>
                <w:rFonts w:ascii="宋体" w:hAnsi="宋体" w:cs="宋体" w:hint="eastAsia"/>
                <w:color w:val="000000"/>
                <w:kern w:val="0"/>
                <w:sz w:val="20"/>
                <w:szCs w:val="20"/>
              </w:rPr>
              <w:t>→</w:t>
            </w:r>
          </w:p>
        </w:tc>
        <w:tc>
          <w:tcPr>
            <w:tcW w:w="1545" w:type="dxa"/>
            <w:gridSpan w:val="2"/>
            <w:shd w:val="clear" w:color="auto" w:fill="auto"/>
          </w:tcPr>
          <w:p w:rsidR="001C4B6E" w:rsidRPr="007E4275" w:rsidRDefault="001C4B6E" w:rsidP="002C4CB9">
            <w:r>
              <w:rPr>
                <w:rFonts w:hint="eastAsia"/>
              </w:rPr>
              <w:t>手机号</w:t>
            </w:r>
          </w:p>
        </w:tc>
        <w:tc>
          <w:tcPr>
            <w:tcW w:w="1356" w:type="dxa"/>
            <w:shd w:val="clear" w:color="auto" w:fill="auto"/>
          </w:tcPr>
          <w:p w:rsidR="001C4B6E" w:rsidRPr="009F21B9" w:rsidRDefault="001C4B6E" w:rsidP="002C4CB9">
            <w:r w:rsidRPr="009F21B9">
              <w:t>mobile_phone</w:t>
            </w:r>
          </w:p>
        </w:tc>
        <w:tc>
          <w:tcPr>
            <w:tcW w:w="869" w:type="dxa"/>
            <w:shd w:val="clear" w:color="auto" w:fill="auto"/>
          </w:tcPr>
          <w:p w:rsidR="001C4B6E" w:rsidRDefault="001C4B6E" w:rsidP="002C4CB9">
            <w:r>
              <w:rPr>
                <w:rFonts w:hint="eastAsia"/>
              </w:rPr>
              <w:t>string</w:t>
            </w:r>
          </w:p>
        </w:tc>
        <w:tc>
          <w:tcPr>
            <w:tcW w:w="852" w:type="dxa"/>
            <w:shd w:val="clear" w:color="auto" w:fill="auto"/>
          </w:tcPr>
          <w:p w:rsidR="001C4B6E" w:rsidRDefault="001C4B6E" w:rsidP="002C4CB9">
            <w:r>
              <w:rPr>
                <w:rFonts w:hint="eastAsia"/>
              </w:rPr>
              <w:t>31</w:t>
            </w:r>
          </w:p>
        </w:tc>
        <w:tc>
          <w:tcPr>
            <w:tcW w:w="992" w:type="dxa"/>
            <w:shd w:val="clear" w:color="auto" w:fill="auto"/>
          </w:tcPr>
          <w:p w:rsidR="001C4B6E" w:rsidRPr="007E4275" w:rsidRDefault="001C4B6E" w:rsidP="002C4CB9">
            <w:r w:rsidRPr="00B36F12">
              <w:rPr>
                <w:rFonts w:hint="eastAsia"/>
              </w:rPr>
              <w:t>M</w:t>
            </w:r>
          </w:p>
        </w:tc>
        <w:tc>
          <w:tcPr>
            <w:tcW w:w="2658" w:type="dxa"/>
            <w:shd w:val="clear" w:color="auto" w:fill="auto"/>
          </w:tcPr>
          <w:p w:rsidR="001C4B6E" w:rsidRPr="007E4275" w:rsidRDefault="001C4B6E" w:rsidP="002C4CB9"/>
        </w:tc>
      </w:tr>
      <w:tr w:rsidR="001C4B6E" w:rsidRPr="007E4275" w:rsidTr="002109F4">
        <w:trPr>
          <w:trHeight w:val="255"/>
          <w:jc w:val="center"/>
        </w:trPr>
        <w:tc>
          <w:tcPr>
            <w:tcW w:w="647" w:type="dxa"/>
            <w:shd w:val="clear" w:color="auto" w:fill="auto"/>
          </w:tcPr>
          <w:p w:rsidR="001C4B6E" w:rsidRDefault="001C4B6E" w:rsidP="002109F4">
            <w:r w:rsidRPr="00EA7AAD">
              <w:rPr>
                <w:rFonts w:ascii="宋体" w:hAnsi="宋体" w:cs="宋体" w:hint="eastAsia"/>
                <w:color w:val="000000"/>
                <w:kern w:val="0"/>
                <w:sz w:val="20"/>
                <w:szCs w:val="20"/>
              </w:rPr>
              <w:t>→</w:t>
            </w:r>
          </w:p>
        </w:tc>
        <w:tc>
          <w:tcPr>
            <w:tcW w:w="1545" w:type="dxa"/>
            <w:gridSpan w:val="2"/>
            <w:shd w:val="clear" w:color="auto" w:fill="auto"/>
          </w:tcPr>
          <w:p w:rsidR="001C4B6E" w:rsidRPr="007E4275" w:rsidRDefault="001C4B6E" w:rsidP="002C4CB9">
            <w:r w:rsidRPr="007E4275">
              <w:rPr>
                <w:rFonts w:hint="eastAsia"/>
              </w:rPr>
              <w:t>席位代码</w:t>
            </w:r>
          </w:p>
        </w:tc>
        <w:tc>
          <w:tcPr>
            <w:tcW w:w="1356" w:type="dxa"/>
            <w:shd w:val="clear" w:color="auto" w:fill="auto"/>
          </w:tcPr>
          <w:p w:rsidR="001C4B6E" w:rsidRPr="009F21B9" w:rsidRDefault="001C4B6E" w:rsidP="002C4CB9">
            <w:r w:rsidRPr="009F21B9">
              <w:t>member_id</w:t>
            </w:r>
          </w:p>
        </w:tc>
        <w:tc>
          <w:tcPr>
            <w:tcW w:w="869" w:type="dxa"/>
            <w:shd w:val="clear" w:color="auto" w:fill="auto"/>
          </w:tcPr>
          <w:p w:rsidR="001C4B6E" w:rsidRPr="007E4275" w:rsidRDefault="001C4B6E" w:rsidP="002C4CB9">
            <w:r w:rsidRPr="007E4275">
              <w:rPr>
                <w:rFonts w:hint="eastAsia"/>
              </w:rPr>
              <w:t>string</w:t>
            </w:r>
          </w:p>
        </w:tc>
        <w:tc>
          <w:tcPr>
            <w:tcW w:w="852" w:type="dxa"/>
            <w:shd w:val="clear" w:color="auto" w:fill="auto"/>
          </w:tcPr>
          <w:p w:rsidR="001C4B6E" w:rsidRPr="007E4275" w:rsidRDefault="001C4B6E" w:rsidP="002C4CB9">
            <w:r w:rsidRPr="007E4275">
              <w:rPr>
                <w:rFonts w:hint="eastAsia"/>
              </w:rPr>
              <w:t>6</w:t>
            </w:r>
          </w:p>
        </w:tc>
        <w:tc>
          <w:tcPr>
            <w:tcW w:w="992" w:type="dxa"/>
            <w:shd w:val="clear" w:color="auto" w:fill="auto"/>
          </w:tcPr>
          <w:p w:rsidR="001C4B6E" w:rsidRDefault="001C4B6E" w:rsidP="002C4CB9">
            <w:r w:rsidRPr="004270BB">
              <w:rPr>
                <w:rFonts w:hint="eastAsia"/>
              </w:rPr>
              <w:t>M</w:t>
            </w:r>
          </w:p>
        </w:tc>
        <w:tc>
          <w:tcPr>
            <w:tcW w:w="2658" w:type="dxa"/>
            <w:shd w:val="clear" w:color="auto" w:fill="auto"/>
          </w:tcPr>
          <w:p w:rsidR="001C4B6E" w:rsidRPr="007E4275" w:rsidRDefault="001C4B6E" w:rsidP="002C4CB9"/>
        </w:tc>
      </w:tr>
      <w:tr w:rsidR="001C4B6E" w:rsidRPr="007E4275" w:rsidTr="002109F4">
        <w:trPr>
          <w:trHeight w:val="255"/>
          <w:jc w:val="center"/>
        </w:trPr>
        <w:tc>
          <w:tcPr>
            <w:tcW w:w="647" w:type="dxa"/>
            <w:shd w:val="clear" w:color="auto" w:fill="auto"/>
          </w:tcPr>
          <w:p w:rsidR="001C4B6E" w:rsidRPr="00EA7AAD" w:rsidRDefault="00C51B1F" w:rsidP="002109F4">
            <w:pPr>
              <w:rPr>
                <w:rFonts w:ascii="宋体" w:hAnsi="宋体" w:cs="宋体"/>
                <w:color w:val="000000"/>
                <w:kern w:val="0"/>
                <w:sz w:val="20"/>
                <w:szCs w:val="20"/>
              </w:rPr>
            </w:pPr>
            <w:r w:rsidRPr="00EA7AAD">
              <w:rPr>
                <w:rFonts w:ascii="宋体" w:hAnsi="宋体" w:cs="宋体" w:hint="eastAsia"/>
                <w:color w:val="000000"/>
                <w:kern w:val="0"/>
                <w:sz w:val="20"/>
                <w:szCs w:val="20"/>
              </w:rPr>
              <w:lastRenderedPageBreak/>
              <w:t>→</w:t>
            </w:r>
          </w:p>
        </w:tc>
        <w:tc>
          <w:tcPr>
            <w:tcW w:w="1545" w:type="dxa"/>
            <w:gridSpan w:val="2"/>
            <w:shd w:val="clear" w:color="auto" w:fill="auto"/>
          </w:tcPr>
          <w:p w:rsidR="001C4B6E" w:rsidRDefault="001C4B6E" w:rsidP="002C4CB9">
            <w:r>
              <w:rPr>
                <w:rFonts w:hint="eastAsia"/>
              </w:rPr>
              <w:t>黄金交易编码</w:t>
            </w:r>
          </w:p>
        </w:tc>
        <w:tc>
          <w:tcPr>
            <w:tcW w:w="1356" w:type="dxa"/>
            <w:shd w:val="clear" w:color="auto" w:fill="auto"/>
          </w:tcPr>
          <w:p w:rsidR="001C4B6E" w:rsidRPr="009F21B9" w:rsidRDefault="001C4B6E" w:rsidP="002C4CB9">
            <w:r w:rsidRPr="009F21B9">
              <w:t>cust_id</w:t>
            </w:r>
          </w:p>
        </w:tc>
        <w:tc>
          <w:tcPr>
            <w:tcW w:w="869" w:type="dxa"/>
            <w:shd w:val="clear" w:color="auto" w:fill="auto"/>
          </w:tcPr>
          <w:p w:rsidR="001C4B6E" w:rsidRPr="003E39AD" w:rsidRDefault="001C4B6E" w:rsidP="002C4CB9">
            <w:r w:rsidRPr="003E39AD">
              <w:rPr>
                <w:rFonts w:hint="eastAsia"/>
              </w:rPr>
              <w:t>string</w:t>
            </w:r>
          </w:p>
        </w:tc>
        <w:tc>
          <w:tcPr>
            <w:tcW w:w="852" w:type="dxa"/>
            <w:shd w:val="clear" w:color="auto" w:fill="auto"/>
          </w:tcPr>
          <w:p w:rsidR="001C4B6E" w:rsidRDefault="001C4B6E" w:rsidP="002C4CB9">
            <w:r>
              <w:rPr>
                <w:rFonts w:hint="eastAsia"/>
              </w:rPr>
              <w:t>10</w:t>
            </w:r>
          </w:p>
        </w:tc>
        <w:tc>
          <w:tcPr>
            <w:tcW w:w="992" w:type="dxa"/>
            <w:shd w:val="clear" w:color="auto" w:fill="auto"/>
          </w:tcPr>
          <w:p w:rsidR="001C4B6E" w:rsidRDefault="001C4B6E" w:rsidP="002C4CB9">
            <w:r w:rsidRPr="0069266F">
              <w:rPr>
                <w:rFonts w:hAnsi="宋体" w:hint="eastAsia"/>
                <w:color w:val="000000"/>
                <w:sz w:val="20"/>
              </w:rPr>
              <w:t>M</w:t>
            </w:r>
          </w:p>
        </w:tc>
        <w:tc>
          <w:tcPr>
            <w:tcW w:w="2658" w:type="dxa"/>
            <w:shd w:val="clear" w:color="auto" w:fill="auto"/>
          </w:tcPr>
          <w:p w:rsidR="001C4B6E" w:rsidRDefault="001C4B6E" w:rsidP="002C4CB9"/>
        </w:tc>
      </w:tr>
      <w:tr w:rsidR="000142E0" w:rsidRPr="007E4275" w:rsidTr="002109F4">
        <w:trPr>
          <w:trHeight w:val="255"/>
          <w:jc w:val="center"/>
        </w:trPr>
        <w:tc>
          <w:tcPr>
            <w:tcW w:w="647" w:type="dxa"/>
            <w:shd w:val="clear" w:color="auto" w:fill="auto"/>
          </w:tcPr>
          <w:p w:rsidR="000142E0" w:rsidRPr="00EA7AAD" w:rsidRDefault="000142E0" w:rsidP="002109F4">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shd w:val="clear" w:color="auto" w:fill="auto"/>
          </w:tcPr>
          <w:p w:rsidR="000142E0" w:rsidRDefault="000142E0" w:rsidP="002C4CB9">
            <w:r>
              <w:rPr>
                <w:rFonts w:hint="eastAsia"/>
              </w:rPr>
              <w:t>客户状态</w:t>
            </w:r>
          </w:p>
        </w:tc>
        <w:tc>
          <w:tcPr>
            <w:tcW w:w="1356" w:type="dxa"/>
            <w:shd w:val="clear" w:color="auto" w:fill="auto"/>
          </w:tcPr>
          <w:p w:rsidR="000142E0" w:rsidRPr="009F21B9" w:rsidRDefault="000142E0" w:rsidP="002C4CB9">
            <w:r>
              <w:rPr>
                <w:rFonts w:hint="eastAsia"/>
              </w:rPr>
              <w:t>acct_stat</w:t>
            </w:r>
          </w:p>
        </w:tc>
        <w:tc>
          <w:tcPr>
            <w:tcW w:w="869" w:type="dxa"/>
            <w:shd w:val="clear" w:color="auto" w:fill="auto"/>
          </w:tcPr>
          <w:p w:rsidR="000142E0" w:rsidRPr="003E39AD" w:rsidRDefault="000142E0" w:rsidP="002C4CB9">
            <w:r>
              <w:rPr>
                <w:rFonts w:hint="eastAsia"/>
              </w:rPr>
              <w:t>string</w:t>
            </w:r>
          </w:p>
        </w:tc>
        <w:tc>
          <w:tcPr>
            <w:tcW w:w="852" w:type="dxa"/>
            <w:shd w:val="clear" w:color="auto" w:fill="auto"/>
          </w:tcPr>
          <w:p w:rsidR="000142E0" w:rsidRDefault="000142E0" w:rsidP="002C4CB9">
            <w:r>
              <w:rPr>
                <w:rFonts w:hint="eastAsia"/>
              </w:rPr>
              <w:t>2</w:t>
            </w:r>
          </w:p>
        </w:tc>
        <w:tc>
          <w:tcPr>
            <w:tcW w:w="992" w:type="dxa"/>
            <w:shd w:val="clear" w:color="auto" w:fill="auto"/>
          </w:tcPr>
          <w:p w:rsidR="000142E0" w:rsidRPr="0069266F" w:rsidRDefault="000142E0" w:rsidP="002C4CB9">
            <w:pPr>
              <w:rPr>
                <w:rFonts w:hAnsi="宋体"/>
                <w:color w:val="000000"/>
                <w:sz w:val="20"/>
              </w:rPr>
            </w:pPr>
            <w:r>
              <w:rPr>
                <w:rFonts w:hAnsi="宋体" w:hint="eastAsia"/>
                <w:color w:val="000000"/>
                <w:sz w:val="20"/>
              </w:rPr>
              <w:t>M</w:t>
            </w:r>
          </w:p>
        </w:tc>
        <w:tc>
          <w:tcPr>
            <w:tcW w:w="2658" w:type="dxa"/>
            <w:shd w:val="clear" w:color="auto" w:fill="auto"/>
          </w:tcPr>
          <w:p w:rsidR="000142E0" w:rsidRDefault="000142E0" w:rsidP="002C4CB9"/>
        </w:tc>
      </w:tr>
    </w:tbl>
    <w:p w:rsidR="00114B7C" w:rsidRDefault="00114B7C" w:rsidP="00114B7C">
      <w:pPr>
        <w:rPr>
          <w:lang w:val="zh-CN"/>
        </w:rPr>
      </w:pPr>
    </w:p>
    <w:p w:rsidR="00B36134" w:rsidRDefault="00B36134" w:rsidP="00B36134">
      <w:pPr>
        <w:rPr>
          <w:lang w:val="zh-CN"/>
        </w:rPr>
      </w:pPr>
    </w:p>
    <w:p w:rsidR="00B36134" w:rsidRDefault="00B36134" w:rsidP="00B36134">
      <w:pPr>
        <w:pStyle w:val="4"/>
      </w:pPr>
      <w:r>
        <w:rPr>
          <w:rFonts w:hint="eastAsia"/>
        </w:rPr>
        <w:t>获取短信验证码</w:t>
      </w:r>
      <w:r>
        <w:rPr>
          <w:rFonts w:hint="eastAsia"/>
        </w:rPr>
        <w:t>[</w:t>
      </w:r>
      <w:r w:rsidR="00C22DA3">
        <w:rPr>
          <w:rFonts w:hint="eastAsia"/>
        </w:rPr>
        <w:t>C002</w:t>
      </w:r>
      <w:r>
        <w:rPr>
          <w:rFonts w:hint="eastAsia"/>
        </w:rPr>
        <w:t>]</w:t>
      </w:r>
    </w:p>
    <w:p w:rsidR="0033776C" w:rsidRDefault="0033776C" w:rsidP="0033776C">
      <w:pPr>
        <w:rPr>
          <w:lang w:val="zh-CN"/>
        </w:rPr>
      </w:pPr>
      <w:r w:rsidRPr="0016784A">
        <w:rPr>
          <w:rFonts w:hint="eastAsia"/>
          <w:b/>
          <w:lang w:val="zh-CN"/>
        </w:rPr>
        <w:t>请求加密算法：</w:t>
      </w:r>
      <w:r>
        <w:rPr>
          <w:rFonts w:hint="eastAsia"/>
          <w:lang w:val="zh-CN"/>
        </w:rPr>
        <w:t>RSA</w:t>
      </w:r>
      <w:r>
        <w:rPr>
          <w:rFonts w:hint="eastAsia"/>
          <w:lang w:val="zh-CN"/>
        </w:rPr>
        <w:t>算法。</w:t>
      </w:r>
    </w:p>
    <w:p w:rsidR="0033776C" w:rsidRDefault="0033776C" w:rsidP="0033776C">
      <w:pPr>
        <w:rPr>
          <w:lang w:val="zh-CN"/>
        </w:rPr>
      </w:pPr>
      <w:r w:rsidRPr="0016784A">
        <w:rPr>
          <w:rFonts w:hint="eastAsia"/>
          <w:b/>
          <w:lang w:val="zh-CN"/>
        </w:rPr>
        <w:t>响应加密算法：</w:t>
      </w:r>
      <w:r w:rsidR="003F298A">
        <w:rPr>
          <w:rFonts w:hint="eastAsia"/>
        </w:rPr>
        <w:t>3DES</w:t>
      </w:r>
      <w:r w:rsidR="00FF2469">
        <w:rPr>
          <w:rFonts w:hint="eastAsia"/>
          <w:lang w:val="zh-CN"/>
        </w:rPr>
        <w:t>算法</w:t>
      </w:r>
      <w:r w:rsidR="003F298A">
        <w:rPr>
          <w:rFonts w:hint="eastAsia"/>
        </w:rPr>
        <w:t>（默认密钥）</w:t>
      </w:r>
      <w:r>
        <w:rPr>
          <w:rFonts w:hint="eastAsia"/>
          <w:lang w:val="zh-CN"/>
        </w:rPr>
        <w:t>。</w:t>
      </w:r>
    </w:p>
    <w:p w:rsidR="00FF0899" w:rsidRDefault="00FF0899" w:rsidP="00B36134">
      <w:pPr>
        <w:rPr>
          <w:lang w:val="zh-CN"/>
        </w:rPr>
      </w:pPr>
      <w:r w:rsidRPr="000F1C89">
        <w:rPr>
          <w:rFonts w:hint="eastAsia"/>
          <w:b/>
          <w:lang w:val="zh-CN"/>
        </w:rPr>
        <w:t>用途：</w:t>
      </w:r>
      <w:r>
        <w:rPr>
          <w:rFonts w:hint="eastAsia"/>
          <w:lang w:val="zh-CN"/>
        </w:rPr>
        <w:t>用于获取后台生成的短信验证码信息。</w:t>
      </w:r>
    </w:p>
    <w:p w:rsidR="001D7658" w:rsidRDefault="008467AF" w:rsidP="00B36134">
      <w:pPr>
        <w:rPr>
          <w:lang w:val="zh-CN"/>
        </w:rPr>
      </w:pPr>
      <w:r>
        <w:rPr>
          <w:rFonts w:hint="eastAsia"/>
          <w:lang w:val="zh-CN"/>
        </w:rPr>
        <w:t>后台</w:t>
      </w:r>
      <w:r w:rsidR="00100ABC">
        <w:rPr>
          <w:rFonts w:hint="eastAsia"/>
          <w:lang w:val="zh-CN"/>
        </w:rPr>
        <w:t>收到请求后</w:t>
      </w:r>
      <w:r>
        <w:rPr>
          <w:rFonts w:hint="eastAsia"/>
          <w:lang w:val="zh-CN"/>
        </w:rPr>
        <w:t>随机生成</w:t>
      </w:r>
      <w:r w:rsidR="00FF0899">
        <w:rPr>
          <w:rFonts w:hint="eastAsia"/>
          <w:lang w:val="zh-CN"/>
        </w:rPr>
        <w:t>验证码</w:t>
      </w:r>
      <w:r>
        <w:rPr>
          <w:rFonts w:hint="eastAsia"/>
          <w:lang w:val="zh-CN"/>
        </w:rPr>
        <w:t>，通过短信发送给客户开户时指定的手机号</w:t>
      </w:r>
      <w:r w:rsidR="00100ABC">
        <w:rPr>
          <w:rFonts w:hint="eastAsia"/>
          <w:lang w:val="zh-CN"/>
        </w:rPr>
        <w:t>，</w:t>
      </w:r>
      <w:r w:rsidR="00FF0899">
        <w:rPr>
          <w:rFonts w:hint="eastAsia"/>
          <w:lang w:val="zh-CN"/>
        </w:rPr>
        <w:t>并返回短信验证码</w:t>
      </w:r>
      <w:r w:rsidR="00FF0899">
        <w:rPr>
          <w:rFonts w:hint="eastAsia"/>
          <w:lang w:val="zh-CN"/>
        </w:rPr>
        <w:t>ID</w:t>
      </w:r>
      <w:r w:rsidR="00AB5B76">
        <w:rPr>
          <w:rFonts w:hint="eastAsia"/>
          <w:lang w:val="zh-CN"/>
        </w:rPr>
        <w:t>到</w:t>
      </w:r>
      <w:r w:rsidR="00FF0899">
        <w:rPr>
          <w:rFonts w:hint="eastAsia"/>
          <w:lang w:val="zh-CN"/>
        </w:rPr>
        <w:t>前台</w:t>
      </w:r>
      <w:r w:rsidR="00100ABC">
        <w:rPr>
          <w:rFonts w:hint="eastAsia"/>
          <w:lang w:val="zh-CN"/>
        </w:rPr>
        <w:t>。</w:t>
      </w:r>
    </w:p>
    <w:p w:rsidR="008467AF" w:rsidRDefault="001D7658" w:rsidP="00B36134">
      <w:pPr>
        <w:rPr>
          <w:lang w:val="zh-CN"/>
        </w:rPr>
      </w:pPr>
      <w:r>
        <w:rPr>
          <w:rFonts w:hint="eastAsia"/>
          <w:lang w:val="zh-CN"/>
        </w:rPr>
        <w:t>前台需要保存该</w:t>
      </w:r>
      <w:r>
        <w:rPr>
          <w:rFonts w:hint="eastAsia"/>
          <w:lang w:val="zh-CN"/>
        </w:rPr>
        <w:t>ID</w:t>
      </w:r>
      <w:r>
        <w:rPr>
          <w:rFonts w:hint="eastAsia"/>
          <w:lang w:val="zh-CN"/>
        </w:rPr>
        <w:t>，在后续需要验证码的交易中需要把该</w:t>
      </w:r>
      <w:r>
        <w:rPr>
          <w:rFonts w:hint="eastAsia"/>
          <w:lang w:val="zh-CN"/>
        </w:rPr>
        <w:t>ID</w:t>
      </w:r>
      <w:r>
        <w:rPr>
          <w:rFonts w:hint="eastAsia"/>
          <w:lang w:val="zh-CN"/>
        </w:rPr>
        <w:t>和客户输入的验证码一起上送。</w:t>
      </w:r>
    </w:p>
    <w:p w:rsidR="00B36134" w:rsidRDefault="00B36134" w:rsidP="00B36134">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报文类型</w:t>
            </w:r>
          </w:p>
        </w:tc>
        <w:tc>
          <w:tcPr>
            <w:tcW w:w="7727" w:type="dxa"/>
            <w:gridSpan w:val="6"/>
          </w:tcPr>
          <w:p w:rsidR="00B36134" w:rsidRDefault="00B36134" w:rsidP="00DE2DE3">
            <w:r>
              <w:rPr>
                <w:rFonts w:hint="eastAsia"/>
              </w:rPr>
              <w:t>请求报文体</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交易代码</w:t>
            </w:r>
          </w:p>
        </w:tc>
        <w:tc>
          <w:tcPr>
            <w:tcW w:w="7727" w:type="dxa"/>
            <w:gridSpan w:val="6"/>
          </w:tcPr>
          <w:p w:rsidR="00B36134" w:rsidRDefault="00E90372" w:rsidP="00DE2DE3">
            <w:r>
              <w:rPr>
                <w:rFonts w:hint="eastAsia"/>
              </w:rPr>
              <w:t>C002</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报文说明</w:t>
            </w:r>
          </w:p>
        </w:tc>
        <w:tc>
          <w:tcPr>
            <w:tcW w:w="7727" w:type="dxa"/>
            <w:gridSpan w:val="6"/>
          </w:tcPr>
          <w:p w:rsidR="00B36134" w:rsidRDefault="00B36134" w:rsidP="00DE2DE3">
            <w:r>
              <w:rPr>
                <w:rFonts w:hint="eastAsia"/>
              </w:rPr>
              <w:t>获取短信验证码请求报文体</w:t>
            </w:r>
          </w:p>
        </w:tc>
      </w:tr>
      <w:tr w:rsidR="00B36134" w:rsidTr="00DE2DE3">
        <w:trPr>
          <w:trHeight w:hRule="exact" w:val="400"/>
          <w:jc w:val="center"/>
        </w:trPr>
        <w:tc>
          <w:tcPr>
            <w:tcW w:w="710" w:type="dxa"/>
            <w:shd w:val="clear" w:color="auto" w:fill="EEECE1"/>
          </w:tcPr>
          <w:p w:rsidR="00B36134" w:rsidRDefault="00B36134" w:rsidP="00DE2DE3">
            <w:r>
              <w:rPr>
                <w:rFonts w:hint="eastAsia"/>
              </w:rPr>
              <w:t>符号</w:t>
            </w:r>
          </w:p>
        </w:tc>
        <w:tc>
          <w:tcPr>
            <w:tcW w:w="1482" w:type="dxa"/>
            <w:gridSpan w:val="2"/>
            <w:shd w:val="clear" w:color="auto" w:fill="EEECE1"/>
          </w:tcPr>
          <w:p w:rsidR="00B36134" w:rsidRDefault="00B36134" w:rsidP="00DE2DE3">
            <w:r>
              <w:rPr>
                <w:rFonts w:hint="eastAsia"/>
              </w:rPr>
              <w:t>中文名称</w:t>
            </w:r>
          </w:p>
        </w:tc>
        <w:tc>
          <w:tcPr>
            <w:tcW w:w="1594" w:type="dxa"/>
            <w:shd w:val="clear" w:color="auto" w:fill="EEECE1"/>
          </w:tcPr>
          <w:p w:rsidR="00B36134" w:rsidRDefault="00B36134" w:rsidP="00DE2DE3">
            <w:r>
              <w:rPr>
                <w:rFonts w:hint="eastAsia"/>
              </w:rPr>
              <w:t>英文名称</w:t>
            </w:r>
          </w:p>
        </w:tc>
        <w:tc>
          <w:tcPr>
            <w:tcW w:w="893" w:type="dxa"/>
            <w:shd w:val="clear" w:color="auto" w:fill="EEECE1"/>
          </w:tcPr>
          <w:p w:rsidR="00B36134" w:rsidRDefault="00B36134" w:rsidP="00DE2DE3">
            <w:r>
              <w:rPr>
                <w:rFonts w:hint="eastAsia"/>
              </w:rPr>
              <w:t>类型</w:t>
            </w:r>
          </w:p>
        </w:tc>
        <w:tc>
          <w:tcPr>
            <w:tcW w:w="709" w:type="dxa"/>
            <w:shd w:val="clear" w:color="auto" w:fill="EEECE1"/>
          </w:tcPr>
          <w:p w:rsidR="00B36134" w:rsidRDefault="00B36134" w:rsidP="00DE2DE3">
            <w:r>
              <w:rPr>
                <w:rFonts w:hint="eastAsia"/>
              </w:rPr>
              <w:t>长度</w:t>
            </w:r>
          </w:p>
        </w:tc>
        <w:tc>
          <w:tcPr>
            <w:tcW w:w="992" w:type="dxa"/>
            <w:shd w:val="clear" w:color="auto" w:fill="EEECE1"/>
          </w:tcPr>
          <w:p w:rsidR="00B36134" w:rsidRDefault="00B36134" w:rsidP="00DE2DE3">
            <w:r>
              <w:rPr>
                <w:rFonts w:hint="eastAsia"/>
              </w:rPr>
              <w:t>必填</w:t>
            </w:r>
          </w:p>
        </w:tc>
        <w:tc>
          <w:tcPr>
            <w:tcW w:w="2777" w:type="dxa"/>
            <w:shd w:val="clear" w:color="auto" w:fill="EEECE1"/>
          </w:tcPr>
          <w:p w:rsidR="00B36134" w:rsidRDefault="00B36134" w:rsidP="00DE2DE3">
            <w:r>
              <w:rPr>
                <w:rFonts w:hint="eastAsia"/>
              </w:rPr>
              <w:t>说明</w:t>
            </w:r>
          </w:p>
        </w:tc>
      </w:tr>
      <w:tr w:rsidR="00B36134" w:rsidTr="00DE2DE3">
        <w:trPr>
          <w:trHeight w:val="255"/>
          <w:jc w:val="center"/>
        </w:trPr>
        <w:tc>
          <w:tcPr>
            <w:tcW w:w="710" w:type="dxa"/>
          </w:tcPr>
          <w:p w:rsidR="00B36134" w:rsidRDefault="00B36134" w:rsidP="00DE2DE3"/>
        </w:tc>
        <w:tc>
          <w:tcPr>
            <w:tcW w:w="1482" w:type="dxa"/>
            <w:gridSpan w:val="2"/>
          </w:tcPr>
          <w:p w:rsidR="00B36134" w:rsidRDefault="00B36134" w:rsidP="00DE2DE3">
            <w:r>
              <w:rPr>
                <w:rFonts w:hint="eastAsia"/>
              </w:rPr>
              <w:t>操作标志</w:t>
            </w:r>
          </w:p>
        </w:tc>
        <w:tc>
          <w:tcPr>
            <w:tcW w:w="1594" w:type="dxa"/>
          </w:tcPr>
          <w:p w:rsidR="00B36134" w:rsidRDefault="00B36134" w:rsidP="00DE2DE3">
            <w:r>
              <w:rPr>
                <w:rFonts w:hint="eastAsia"/>
              </w:rPr>
              <w:t>oper_flag</w:t>
            </w:r>
          </w:p>
        </w:tc>
        <w:tc>
          <w:tcPr>
            <w:tcW w:w="893" w:type="dxa"/>
          </w:tcPr>
          <w:p w:rsidR="00B36134" w:rsidRDefault="00B36134" w:rsidP="00DE2DE3">
            <w:r>
              <w:rPr>
                <w:rFonts w:hint="eastAsia"/>
              </w:rPr>
              <w:t>int</w:t>
            </w:r>
          </w:p>
        </w:tc>
        <w:tc>
          <w:tcPr>
            <w:tcW w:w="709" w:type="dxa"/>
          </w:tcPr>
          <w:p w:rsidR="00B36134" w:rsidRDefault="00B36134" w:rsidP="00DE2DE3">
            <w:r>
              <w:rPr>
                <w:rFonts w:hint="eastAsia"/>
              </w:rPr>
              <w:t>1</w:t>
            </w:r>
          </w:p>
        </w:tc>
        <w:tc>
          <w:tcPr>
            <w:tcW w:w="992" w:type="dxa"/>
          </w:tcPr>
          <w:p w:rsidR="00B36134" w:rsidRDefault="00B36134" w:rsidP="00DE2DE3">
            <w:r w:rsidRPr="002D1C31">
              <w:rPr>
                <w:rFonts w:hAnsi="宋体" w:hint="eastAsia"/>
                <w:color w:val="000000"/>
                <w:sz w:val="20"/>
              </w:rPr>
              <w:t>M</w:t>
            </w:r>
          </w:p>
        </w:tc>
        <w:tc>
          <w:tcPr>
            <w:tcW w:w="2777" w:type="dxa"/>
          </w:tcPr>
          <w:p w:rsidR="00BE5B1E" w:rsidRDefault="00B36134" w:rsidP="00DE2DE3">
            <w:r>
              <w:rPr>
                <w:rFonts w:hint="eastAsia"/>
              </w:rPr>
              <w:t>1</w:t>
            </w:r>
            <w:r w:rsidR="00BE5B1E">
              <w:rPr>
                <w:rFonts w:hint="eastAsia"/>
              </w:rPr>
              <w:t xml:space="preserve">, </w:t>
            </w:r>
            <w:r w:rsidR="00BE5B1E">
              <w:rPr>
                <w:rFonts w:hint="eastAsia"/>
              </w:rPr>
              <w:t>发送短信；</w:t>
            </w:r>
          </w:p>
          <w:p w:rsidR="00B36134" w:rsidRDefault="00BE5B1E" w:rsidP="00DE2DE3">
            <w:r>
              <w:rPr>
                <w:rFonts w:hint="eastAsia"/>
              </w:rPr>
              <w:t>2</w:t>
            </w:r>
            <w:r>
              <w:rPr>
                <w:rFonts w:hint="eastAsia"/>
              </w:rPr>
              <w:t>，图形验证码</w:t>
            </w:r>
            <w:ins w:id="79" w:author="xiaowei" w:date="2016-10-17T17:22:00Z">
              <w:r w:rsidR="00FF2083">
                <w:rPr>
                  <w:rFonts w:hint="eastAsia"/>
                </w:rPr>
                <w:t>；此时不需要其它请求参数</w:t>
              </w:r>
            </w:ins>
          </w:p>
        </w:tc>
      </w:tr>
      <w:tr w:rsidR="0035275F" w:rsidTr="00DE2DE3">
        <w:trPr>
          <w:trHeight w:val="255"/>
          <w:jc w:val="center"/>
        </w:trPr>
        <w:tc>
          <w:tcPr>
            <w:tcW w:w="710" w:type="dxa"/>
          </w:tcPr>
          <w:p w:rsidR="0035275F" w:rsidRDefault="0035275F" w:rsidP="00DE2DE3"/>
        </w:tc>
        <w:tc>
          <w:tcPr>
            <w:tcW w:w="1482" w:type="dxa"/>
            <w:gridSpan w:val="2"/>
          </w:tcPr>
          <w:p w:rsidR="0035275F" w:rsidRDefault="0035275F" w:rsidP="002C4CB9">
            <w:r>
              <w:rPr>
                <w:rFonts w:hint="eastAsia"/>
              </w:rPr>
              <w:t>短信类型</w:t>
            </w:r>
          </w:p>
        </w:tc>
        <w:tc>
          <w:tcPr>
            <w:tcW w:w="1594" w:type="dxa"/>
          </w:tcPr>
          <w:p w:rsidR="0035275F" w:rsidRDefault="0035275F" w:rsidP="002C4CB9">
            <w:r>
              <w:rPr>
                <w:rFonts w:hint="eastAsia"/>
              </w:rPr>
              <w:t>sms_type</w:t>
            </w:r>
          </w:p>
        </w:tc>
        <w:tc>
          <w:tcPr>
            <w:tcW w:w="893" w:type="dxa"/>
          </w:tcPr>
          <w:p w:rsidR="0035275F" w:rsidRDefault="0035275F" w:rsidP="002C4CB9">
            <w:r>
              <w:t>string</w:t>
            </w:r>
          </w:p>
        </w:tc>
        <w:tc>
          <w:tcPr>
            <w:tcW w:w="709" w:type="dxa"/>
          </w:tcPr>
          <w:p w:rsidR="0035275F" w:rsidRDefault="0035275F" w:rsidP="002C4CB9">
            <w:r>
              <w:rPr>
                <w:rFonts w:hint="eastAsia"/>
              </w:rPr>
              <w:t>2</w:t>
            </w:r>
          </w:p>
        </w:tc>
        <w:tc>
          <w:tcPr>
            <w:tcW w:w="992" w:type="dxa"/>
          </w:tcPr>
          <w:p w:rsidR="0035275F" w:rsidRPr="002D1C31" w:rsidRDefault="00FF2083" w:rsidP="002C4CB9">
            <w:pPr>
              <w:rPr>
                <w:rFonts w:hAnsi="宋体"/>
                <w:color w:val="000000"/>
                <w:sz w:val="20"/>
              </w:rPr>
            </w:pPr>
            <w:ins w:id="80" w:author="xiaowei" w:date="2016-10-17T17:21:00Z">
              <w:r>
                <w:rPr>
                  <w:rFonts w:hAnsi="宋体" w:hint="eastAsia"/>
                  <w:color w:val="000000"/>
                  <w:sz w:val="20"/>
                </w:rPr>
                <w:t>C</w:t>
              </w:r>
            </w:ins>
            <w:del w:id="81" w:author="xiaowei" w:date="2016-10-17T17:21:00Z">
              <w:r w:rsidR="0035275F" w:rsidDel="00FF2083">
                <w:rPr>
                  <w:rFonts w:hAnsi="宋体" w:hint="eastAsia"/>
                  <w:color w:val="000000"/>
                  <w:sz w:val="20"/>
                </w:rPr>
                <w:delText>M</w:delText>
              </w:r>
            </w:del>
          </w:p>
        </w:tc>
        <w:tc>
          <w:tcPr>
            <w:tcW w:w="2777" w:type="dxa"/>
          </w:tcPr>
          <w:p w:rsidR="0007505B" w:rsidRDefault="0035275F" w:rsidP="0007505B">
            <w:r>
              <w:rPr>
                <w:rFonts w:hint="eastAsia"/>
              </w:rPr>
              <w:t>1</w:t>
            </w:r>
            <w:r>
              <w:rPr>
                <w:rFonts w:hint="eastAsia"/>
              </w:rPr>
              <w:t>：</w:t>
            </w:r>
            <w:r w:rsidR="0007505B">
              <w:rPr>
                <w:rFonts w:hint="eastAsia"/>
              </w:rPr>
              <w:t>新开户</w:t>
            </w:r>
          </w:p>
          <w:p w:rsidR="0035275F" w:rsidRDefault="0007505B" w:rsidP="0007505B">
            <w:r>
              <w:rPr>
                <w:rFonts w:hint="eastAsia"/>
              </w:rPr>
              <w:t>2</w:t>
            </w:r>
            <w:r>
              <w:rPr>
                <w:rFonts w:hint="eastAsia"/>
              </w:rPr>
              <w:t>：密码重置</w:t>
            </w:r>
          </w:p>
          <w:p w:rsidR="00BE5B1E" w:rsidRDefault="00BE5B1E" w:rsidP="0007505B">
            <w:r>
              <w:rPr>
                <w:rFonts w:hint="eastAsia"/>
              </w:rPr>
              <w:t xml:space="preserve">3, </w:t>
            </w:r>
            <w:r>
              <w:rPr>
                <w:rFonts w:hint="eastAsia"/>
              </w:rPr>
              <w:t>绑定微信</w:t>
            </w:r>
          </w:p>
        </w:tc>
      </w:tr>
      <w:tr w:rsidR="00340BF0" w:rsidTr="00DE2DE3">
        <w:trPr>
          <w:trHeight w:val="255"/>
          <w:jc w:val="center"/>
          <w:ins w:id="82" w:author="xiaowei" w:date="2016-10-17T17:32:00Z"/>
        </w:trPr>
        <w:tc>
          <w:tcPr>
            <w:tcW w:w="710" w:type="dxa"/>
          </w:tcPr>
          <w:p w:rsidR="00340BF0" w:rsidRDefault="00340BF0" w:rsidP="00DE2DE3">
            <w:pPr>
              <w:rPr>
                <w:ins w:id="83" w:author="xiaowei" w:date="2016-10-17T17:32:00Z"/>
              </w:rPr>
            </w:pPr>
          </w:p>
        </w:tc>
        <w:tc>
          <w:tcPr>
            <w:tcW w:w="1482" w:type="dxa"/>
            <w:gridSpan w:val="2"/>
          </w:tcPr>
          <w:p w:rsidR="00340BF0" w:rsidRDefault="00340BF0" w:rsidP="002C4CB9">
            <w:pPr>
              <w:rPr>
                <w:ins w:id="84" w:author="xiaowei" w:date="2016-10-17T17:32:00Z"/>
              </w:rPr>
            </w:pPr>
            <w:ins w:id="85" w:author="xiaowei" w:date="2016-10-17T17:32:00Z">
              <w:r>
                <w:rPr>
                  <w:rFonts w:hint="eastAsia"/>
                </w:rPr>
                <w:t>短信验证码</w:t>
              </w:r>
              <w:r>
                <w:rPr>
                  <w:rFonts w:hint="eastAsia"/>
                </w:rPr>
                <w:t>ID</w:t>
              </w:r>
            </w:ins>
          </w:p>
        </w:tc>
        <w:tc>
          <w:tcPr>
            <w:tcW w:w="1594" w:type="dxa"/>
          </w:tcPr>
          <w:p w:rsidR="00340BF0" w:rsidRDefault="00340BF0" w:rsidP="002C4CB9">
            <w:pPr>
              <w:rPr>
                <w:ins w:id="86" w:author="xiaowei" w:date="2016-10-17T17:32:00Z"/>
              </w:rPr>
            </w:pPr>
            <w:ins w:id="87" w:author="xiaowei" w:date="2016-10-17T17:32:00Z">
              <w:r w:rsidRPr="00277F73">
                <w:t>identity</w:t>
              </w:r>
              <w:r>
                <w:rPr>
                  <w:rFonts w:hint="eastAsia"/>
                </w:rPr>
                <w:t>_id</w:t>
              </w:r>
            </w:ins>
          </w:p>
        </w:tc>
        <w:tc>
          <w:tcPr>
            <w:tcW w:w="893" w:type="dxa"/>
          </w:tcPr>
          <w:p w:rsidR="00340BF0" w:rsidRDefault="00340BF0" w:rsidP="002C4CB9">
            <w:pPr>
              <w:rPr>
                <w:ins w:id="88" w:author="xiaowei" w:date="2016-10-17T17:32:00Z"/>
              </w:rPr>
            </w:pPr>
            <w:ins w:id="89" w:author="xiaowei" w:date="2016-10-17T17:32:00Z">
              <w:r>
                <w:t>string</w:t>
              </w:r>
            </w:ins>
          </w:p>
        </w:tc>
        <w:tc>
          <w:tcPr>
            <w:tcW w:w="709" w:type="dxa"/>
          </w:tcPr>
          <w:p w:rsidR="00340BF0" w:rsidRDefault="00340BF0" w:rsidP="002C4CB9">
            <w:pPr>
              <w:rPr>
                <w:ins w:id="90" w:author="xiaowei" w:date="2016-10-17T17:32:00Z"/>
              </w:rPr>
            </w:pPr>
            <w:ins w:id="91" w:author="xiaowei" w:date="2016-10-17T17:32:00Z">
              <w:r>
                <w:rPr>
                  <w:rFonts w:hint="eastAsia"/>
                </w:rPr>
                <w:t>31</w:t>
              </w:r>
            </w:ins>
          </w:p>
        </w:tc>
        <w:tc>
          <w:tcPr>
            <w:tcW w:w="992" w:type="dxa"/>
          </w:tcPr>
          <w:p w:rsidR="00340BF0" w:rsidRDefault="00340BF0" w:rsidP="002C4CB9">
            <w:pPr>
              <w:rPr>
                <w:ins w:id="92" w:author="xiaowei" w:date="2016-10-17T17:32:00Z"/>
                <w:rFonts w:hAnsi="宋体"/>
                <w:color w:val="000000"/>
                <w:sz w:val="20"/>
              </w:rPr>
            </w:pPr>
            <w:ins w:id="93" w:author="xiaowei" w:date="2016-10-17T17:32:00Z">
              <w:r>
                <w:rPr>
                  <w:rFonts w:hint="eastAsia"/>
                </w:rPr>
                <w:t>C</w:t>
              </w:r>
            </w:ins>
          </w:p>
        </w:tc>
        <w:tc>
          <w:tcPr>
            <w:tcW w:w="2777" w:type="dxa"/>
          </w:tcPr>
          <w:p w:rsidR="00340BF0" w:rsidRDefault="00340BF0" w:rsidP="0007505B">
            <w:pPr>
              <w:rPr>
                <w:ins w:id="94" w:author="xiaowei" w:date="2016-10-17T17:32:00Z"/>
              </w:rPr>
            </w:pPr>
            <w:ins w:id="95" w:author="xiaowei" w:date="2016-10-17T17:33:00Z">
              <w:r>
                <w:rPr>
                  <w:rFonts w:hint="eastAsia"/>
                </w:rPr>
                <w:t>短信类型为</w:t>
              </w:r>
              <w:r>
                <w:rPr>
                  <w:rFonts w:hint="eastAsia"/>
                </w:rPr>
                <w:t xml:space="preserve"> </w:t>
              </w:r>
              <w:r>
                <w:rPr>
                  <w:rFonts w:hint="eastAsia"/>
                </w:rPr>
                <w:t>新开户</w:t>
              </w:r>
            </w:ins>
            <w:ins w:id="96" w:author="xiaowei" w:date="2016-10-17T17:34:00Z">
              <w:r>
                <w:rPr>
                  <w:rFonts w:hint="eastAsia"/>
                </w:rPr>
                <w:t>时</w:t>
              </w:r>
            </w:ins>
            <w:ins w:id="97" w:author="xiaowei" w:date="2016-10-17T17:33:00Z">
              <w:r>
                <w:rPr>
                  <w:rFonts w:hint="eastAsia"/>
                </w:rPr>
                <w:t xml:space="preserve"> </w:t>
              </w:r>
            </w:ins>
            <w:ins w:id="98" w:author="xiaowei" w:date="2016-10-17T17:34:00Z">
              <w:r>
                <w:rPr>
                  <w:rFonts w:hint="eastAsia"/>
                </w:rPr>
                <w:t>验证图形验证码使用</w:t>
              </w:r>
            </w:ins>
            <w:ins w:id="99" w:author="xiaowei" w:date="2016-10-17T17:33:00Z">
              <w:r>
                <w:rPr>
                  <w:rFonts w:hint="eastAsia"/>
                </w:rPr>
                <w:t xml:space="preserve"> </w:t>
              </w:r>
            </w:ins>
          </w:p>
        </w:tc>
      </w:tr>
      <w:tr w:rsidR="00340BF0" w:rsidTr="00DE2DE3">
        <w:trPr>
          <w:trHeight w:val="255"/>
          <w:jc w:val="center"/>
        </w:trPr>
        <w:tc>
          <w:tcPr>
            <w:tcW w:w="710" w:type="dxa"/>
          </w:tcPr>
          <w:p w:rsidR="00340BF0" w:rsidRDefault="00340BF0" w:rsidP="00DE2DE3"/>
        </w:tc>
        <w:tc>
          <w:tcPr>
            <w:tcW w:w="1482" w:type="dxa"/>
            <w:gridSpan w:val="2"/>
          </w:tcPr>
          <w:p w:rsidR="00340BF0" w:rsidRDefault="00340BF0" w:rsidP="002C4CB9">
            <w:r>
              <w:rPr>
                <w:rFonts w:hint="eastAsia"/>
              </w:rPr>
              <w:t>客户号</w:t>
            </w:r>
          </w:p>
        </w:tc>
        <w:tc>
          <w:tcPr>
            <w:tcW w:w="1594" w:type="dxa"/>
          </w:tcPr>
          <w:p w:rsidR="00340BF0" w:rsidRDefault="00340BF0" w:rsidP="002C4CB9">
            <w:r>
              <w:rPr>
                <w:rFonts w:hint="eastAsia"/>
              </w:rPr>
              <w:t>a</w:t>
            </w:r>
            <w:r>
              <w:t>cct_no</w:t>
            </w:r>
          </w:p>
        </w:tc>
        <w:tc>
          <w:tcPr>
            <w:tcW w:w="893" w:type="dxa"/>
          </w:tcPr>
          <w:p w:rsidR="00340BF0" w:rsidRDefault="00340BF0" w:rsidP="002C4CB9">
            <w:r>
              <w:t>string</w:t>
            </w:r>
          </w:p>
        </w:tc>
        <w:tc>
          <w:tcPr>
            <w:tcW w:w="709" w:type="dxa"/>
          </w:tcPr>
          <w:p w:rsidR="00340BF0" w:rsidRDefault="00340BF0" w:rsidP="00EB3BF6">
            <w:r>
              <w:rPr>
                <w:rFonts w:hint="eastAsia"/>
              </w:rPr>
              <w:t>16</w:t>
            </w:r>
          </w:p>
        </w:tc>
        <w:tc>
          <w:tcPr>
            <w:tcW w:w="992" w:type="dxa"/>
          </w:tcPr>
          <w:p w:rsidR="00340BF0" w:rsidRDefault="00340BF0" w:rsidP="002C4CB9">
            <w:r>
              <w:rPr>
                <w:rFonts w:hAnsi="宋体" w:hint="eastAsia"/>
                <w:color w:val="000000"/>
                <w:sz w:val="20"/>
              </w:rPr>
              <w:t>O</w:t>
            </w:r>
          </w:p>
        </w:tc>
        <w:tc>
          <w:tcPr>
            <w:tcW w:w="2777" w:type="dxa"/>
          </w:tcPr>
          <w:p w:rsidR="00340BF0" w:rsidRDefault="00340BF0" w:rsidP="002C4CB9"/>
        </w:tc>
      </w:tr>
      <w:tr w:rsidR="00340BF0" w:rsidTr="00DE2DE3">
        <w:trPr>
          <w:trHeight w:val="255"/>
          <w:jc w:val="center"/>
        </w:trPr>
        <w:tc>
          <w:tcPr>
            <w:tcW w:w="710" w:type="dxa"/>
          </w:tcPr>
          <w:p w:rsidR="00340BF0" w:rsidRDefault="00340BF0" w:rsidP="00DE2DE3"/>
        </w:tc>
        <w:tc>
          <w:tcPr>
            <w:tcW w:w="1482" w:type="dxa"/>
            <w:gridSpan w:val="2"/>
          </w:tcPr>
          <w:p w:rsidR="00340BF0" w:rsidRDefault="00340BF0" w:rsidP="002C4CB9">
            <w:r>
              <w:rPr>
                <w:rFonts w:hint="eastAsia"/>
              </w:rPr>
              <w:t>手机号</w:t>
            </w:r>
          </w:p>
        </w:tc>
        <w:tc>
          <w:tcPr>
            <w:tcW w:w="1594" w:type="dxa"/>
          </w:tcPr>
          <w:p w:rsidR="00340BF0" w:rsidRPr="009F21B9" w:rsidRDefault="00340BF0" w:rsidP="002C4CB9">
            <w:r w:rsidRPr="009F21B9">
              <w:t>mobile_phone</w:t>
            </w:r>
          </w:p>
        </w:tc>
        <w:tc>
          <w:tcPr>
            <w:tcW w:w="893" w:type="dxa"/>
          </w:tcPr>
          <w:p w:rsidR="00340BF0" w:rsidRDefault="00340BF0" w:rsidP="002C4CB9">
            <w:r>
              <w:rPr>
                <w:rFonts w:hint="eastAsia"/>
              </w:rPr>
              <w:t>string</w:t>
            </w:r>
          </w:p>
        </w:tc>
        <w:tc>
          <w:tcPr>
            <w:tcW w:w="709" w:type="dxa"/>
          </w:tcPr>
          <w:p w:rsidR="00340BF0" w:rsidRDefault="00340BF0" w:rsidP="002C4CB9">
            <w:r>
              <w:rPr>
                <w:rFonts w:hint="eastAsia"/>
              </w:rPr>
              <w:t>31</w:t>
            </w:r>
          </w:p>
        </w:tc>
        <w:tc>
          <w:tcPr>
            <w:tcW w:w="992" w:type="dxa"/>
          </w:tcPr>
          <w:p w:rsidR="00340BF0" w:rsidRPr="007E4275" w:rsidRDefault="00340BF0" w:rsidP="002C4CB9">
            <w:ins w:id="100" w:author="xiaowei" w:date="2016-10-17T17:21:00Z">
              <w:r>
                <w:rPr>
                  <w:rFonts w:hint="eastAsia"/>
                </w:rPr>
                <w:t>C</w:t>
              </w:r>
            </w:ins>
            <w:del w:id="101" w:author="xiaowei" w:date="2016-10-17T17:21:00Z">
              <w:r w:rsidRPr="00B36F12" w:rsidDel="00FF2083">
                <w:rPr>
                  <w:rFonts w:hint="eastAsia"/>
                </w:rPr>
                <w:delText>M</w:delText>
              </w:r>
            </w:del>
          </w:p>
        </w:tc>
        <w:tc>
          <w:tcPr>
            <w:tcW w:w="2777" w:type="dxa"/>
          </w:tcPr>
          <w:p w:rsidR="00340BF0" w:rsidRDefault="00340BF0" w:rsidP="002C4CB9">
            <w:r>
              <w:rPr>
                <w:rFonts w:hint="eastAsia"/>
              </w:rPr>
              <w:t>未登录时，前端可根据</w:t>
            </w:r>
            <w:r>
              <w:rPr>
                <w:rFonts w:hint="eastAsia"/>
              </w:rPr>
              <w:t>C001</w:t>
            </w:r>
            <w:r>
              <w:rPr>
                <w:rFonts w:hint="eastAsia"/>
              </w:rPr>
              <w:t>获得；</w:t>
            </w:r>
          </w:p>
          <w:p w:rsidR="00340BF0" w:rsidRDefault="00340BF0" w:rsidP="002C4CB9">
            <w:r>
              <w:rPr>
                <w:rFonts w:hint="eastAsia"/>
              </w:rPr>
              <w:t>已登录时，前端可以根据</w:t>
            </w:r>
            <w:r>
              <w:rPr>
                <w:rFonts w:hint="eastAsia"/>
              </w:rPr>
              <w:t>C202</w:t>
            </w:r>
            <w:r>
              <w:rPr>
                <w:rFonts w:hint="eastAsia"/>
              </w:rPr>
              <w:t>获得；</w:t>
            </w:r>
          </w:p>
          <w:p w:rsidR="00340BF0" w:rsidRDefault="00340BF0" w:rsidP="002C4CB9">
            <w:r>
              <w:rPr>
                <w:rFonts w:hint="eastAsia"/>
              </w:rPr>
              <w:t>新开户时，由客户输入</w:t>
            </w:r>
          </w:p>
        </w:tc>
      </w:tr>
    </w:tbl>
    <w:p w:rsidR="00B36134" w:rsidRDefault="00B36134" w:rsidP="00B36134">
      <w:pPr>
        <w:rPr>
          <w:lang w:val="zh-CN"/>
        </w:rPr>
      </w:pPr>
    </w:p>
    <w:p w:rsidR="00954A24" w:rsidRDefault="00954A24" w:rsidP="00B36134">
      <w:pPr>
        <w:rPr>
          <w:lang w:val="zh-CN"/>
        </w:rPr>
      </w:pPr>
      <w:r>
        <w:rPr>
          <w:rFonts w:hint="eastAsia"/>
          <w:lang w:val="zh-CN"/>
        </w:rPr>
        <w:t>注：</w:t>
      </w:r>
      <w:r w:rsidR="0007505B">
        <w:rPr>
          <w:rFonts w:hint="eastAsia"/>
          <w:lang w:val="zh-CN"/>
        </w:rPr>
        <w:t>对于</w:t>
      </w:r>
      <w:r w:rsidR="00FB6EC5">
        <w:rPr>
          <w:rFonts w:hint="eastAsia"/>
          <w:lang w:val="zh-CN"/>
        </w:rPr>
        <w:t>密码重置交易时，前端在获取手机号后，显示时应该把中间</w:t>
      </w:r>
      <w:r w:rsidR="00FB6EC5">
        <w:rPr>
          <w:rFonts w:hint="eastAsia"/>
          <w:lang w:val="zh-CN"/>
        </w:rPr>
        <w:t>4</w:t>
      </w:r>
      <w:r w:rsidR="00FB6EC5">
        <w:rPr>
          <w:rFonts w:hint="eastAsia"/>
          <w:lang w:val="zh-CN"/>
        </w:rPr>
        <w:t>位屏蔽。</w:t>
      </w:r>
    </w:p>
    <w:p w:rsidR="00954A24" w:rsidRDefault="00954A24" w:rsidP="00B36134">
      <w:pPr>
        <w:rPr>
          <w:lang w:val="zh-CN"/>
        </w:rPr>
      </w:pPr>
    </w:p>
    <w:p w:rsidR="00B36134" w:rsidRDefault="00B36134" w:rsidP="00B36134">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3"/>
        <w:gridCol w:w="697"/>
        <w:gridCol w:w="762"/>
        <w:gridCol w:w="1356"/>
        <w:gridCol w:w="869"/>
        <w:gridCol w:w="852"/>
        <w:gridCol w:w="992"/>
        <w:gridCol w:w="2658"/>
      </w:tblGrid>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报文类型</w:t>
            </w:r>
          </w:p>
        </w:tc>
        <w:tc>
          <w:tcPr>
            <w:tcW w:w="7489" w:type="dxa"/>
            <w:gridSpan w:val="6"/>
          </w:tcPr>
          <w:p w:rsidR="00B36134" w:rsidRDefault="00B36134" w:rsidP="00DE2DE3">
            <w:r>
              <w:rPr>
                <w:rFonts w:hint="eastAsia"/>
              </w:rPr>
              <w:t>响应报文体</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交易代码</w:t>
            </w:r>
          </w:p>
        </w:tc>
        <w:tc>
          <w:tcPr>
            <w:tcW w:w="7489" w:type="dxa"/>
            <w:gridSpan w:val="6"/>
          </w:tcPr>
          <w:p w:rsidR="00B36134" w:rsidRDefault="00E90372" w:rsidP="00DE2DE3">
            <w:r>
              <w:rPr>
                <w:rFonts w:hint="eastAsia"/>
              </w:rPr>
              <w:t>C002</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报文说明</w:t>
            </w:r>
          </w:p>
        </w:tc>
        <w:tc>
          <w:tcPr>
            <w:tcW w:w="7489" w:type="dxa"/>
            <w:gridSpan w:val="6"/>
          </w:tcPr>
          <w:p w:rsidR="00B36134" w:rsidRDefault="00B36134" w:rsidP="00DE2DE3">
            <w:r>
              <w:rPr>
                <w:rFonts w:hint="eastAsia"/>
              </w:rPr>
              <w:t>获取短信验证码响应报文体</w:t>
            </w:r>
          </w:p>
        </w:tc>
      </w:tr>
      <w:tr w:rsidR="00B36134" w:rsidTr="00DE2DE3">
        <w:trPr>
          <w:trHeight w:hRule="exact" w:val="400"/>
          <w:jc w:val="center"/>
        </w:trPr>
        <w:tc>
          <w:tcPr>
            <w:tcW w:w="733" w:type="dxa"/>
            <w:shd w:val="clear" w:color="auto" w:fill="EEECE1"/>
          </w:tcPr>
          <w:p w:rsidR="00B36134" w:rsidRDefault="00B36134" w:rsidP="00DE2DE3">
            <w:r>
              <w:rPr>
                <w:rFonts w:hint="eastAsia"/>
              </w:rPr>
              <w:t>符号</w:t>
            </w:r>
          </w:p>
        </w:tc>
        <w:tc>
          <w:tcPr>
            <w:tcW w:w="1459" w:type="dxa"/>
            <w:gridSpan w:val="2"/>
            <w:shd w:val="clear" w:color="auto" w:fill="EEECE1"/>
          </w:tcPr>
          <w:p w:rsidR="00B36134" w:rsidRDefault="00B36134" w:rsidP="00DE2DE3">
            <w:r>
              <w:rPr>
                <w:rFonts w:hint="eastAsia"/>
              </w:rPr>
              <w:t>中文名称</w:t>
            </w:r>
          </w:p>
        </w:tc>
        <w:tc>
          <w:tcPr>
            <w:tcW w:w="1356" w:type="dxa"/>
            <w:shd w:val="clear" w:color="auto" w:fill="EEECE1"/>
          </w:tcPr>
          <w:p w:rsidR="00B36134" w:rsidRDefault="00B36134" w:rsidP="00DE2DE3">
            <w:r>
              <w:rPr>
                <w:rFonts w:hint="eastAsia"/>
              </w:rPr>
              <w:t>英文名称</w:t>
            </w:r>
          </w:p>
        </w:tc>
        <w:tc>
          <w:tcPr>
            <w:tcW w:w="869" w:type="dxa"/>
            <w:shd w:val="clear" w:color="auto" w:fill="EEECE1"/>
          </w:tcPr>
          <w:p w:rsidR="00B36134" w:rsidRDefault="00B36134" w:rsidP="00DE2DE3">
            <w:r>
              <w:rPr>
                <w:rFonts w:hint="eastAsia"/>
              </w:rPr>
              <w:t>类型</w:t>
            </w:r>
          </w:p>
        </w:tc>
        <w:tc>
          <w:tcPr>
            <w:tcW w:w="852" w:type="dxa"/>
            <w:shd w:val="clear" w:color="auto" w:fill="EEECE1"/>
          </w:tcPr>
          <w:p w:rsidR="00B36134" w:rsidRDefault="00B36134" w:rsidP="00DE2DE3">
            <w:r>
              <w:rPr>
                <w:rFonts w:hint="eastAsia"/>
              </w:rPr>
              <w:t>长度</w:t>
            </w:r>
          </w:p>
        </w:tc>
        <w:tc>
          <w:tcPr>
            <w:tcW w:w="992" w:type="dxa"/>
            <w:shd w:val="clear" w:color="auto" w:fill="EEECE1"/>
          </w:tcPr>
          <w:p w:rsidR="00B36134" w:rsidRDefault="00B36134" w:rsidP="00DE2DE3">
            <w:r>
              <w:rPr>
                <w:rFonts w:hint="eastAsia"/>
              </w:rPr>
              <w:t>必填</w:t>
            </w:r>
          </w:p>
        </w:tc>
        <w:tc>
          <w:tcPr>
            <w:tcW w:w="2658" w:type="dxa"/>
            <w:shd w:val="clear" w:color="auto" w:fill="EEECE1"/>
          </w:tcPr>
          <w:p w:rsidR="00B36134" w:rsidRDefault="00B36134" w:rsidP="00DE2DE3">
            <w:r>
              <w:rPr>
                <w:rFonts w:hint="eastAsia"/>
              </w:rPr>
              <w:t>说明</w:t>
            </w:r>
          </w:p>
        </w:tc>
      </w:tr>
      <w:tr w:rsidR="00B36134" w:rsidTr="00DE2DE3">
        <w:trPr>
          <w:trHeight w:val="255"/>
          <w:jc w:val="center"/>
        </w:trPr>
        <w:tc>
          <w:tcPr>
            <w:tcW w:w="733" w:type="dxa"/>
          </w:tcPr>
          <w:p w:rsidR="00B36134" w:rsidRDefault="00B36134" w:rsidP="00DE2DE3"/>
        </w:tc>
        <w:tc>
          <w:tcPr>
            <w:tcW w:w="1459" w:type="dxa"/>
            <w:gridSpan w:val="2"/>
          </w:tcPr>
          <w:p w:rsidR="00B36134" w:rsidRDefault="00B36134" w:rsidP="00DE2DE3">
            <w:r>
              <w:rPr>
                <w:rFonts w:hint="eastAsia"/>
              </w:rPr>
              <w:t>操作标志</w:t>
            </w:r>
          </w:p>
        </w:tc>
        <w:tc>
          <w:tcPr>
            <w:tcW w:w="1356" w:type="dxa"/>
          </w:tcPr>
          <w:p w:rsidR="00B36134" w:rsidRDefault="00B36134" w:rsidP="00DE2DE3">
            <w:r>
              <w:rPr>
                <w:rFonts w:hint="eastAsia"/>
              </w:rPr>
              <w:t>oper_flag</w:t>
            </w:r>
          </w:p>
        </w:tc>
        <w:tc>
          <w:tcPr>
            <w:tcW w:w="869" w:type="dxa"/>
          </w:tcPr>
          <w:p w:rsidR="00B36134" w:rsidRDefault="00B36134" w:rsidP="00DE2DE3">
            <w:r>
              <w:rPr>
                <w:rFonts w:hint="eastAsia"/>
              </w:rPr>
              <w:t>int</w:t>
            </w:r>
          </w:p>
        </w:tc>
        <w:tc>
          <w:tcPr>
            <w:tcW w:w="852" w:type="dxa"/>
          </w:tcPr>
          <w:p w:rsidR="00B36134" w:rsidRDefault="00B36134" w:rsidP="00DE2DE3">
            <w:r>
              <w:rPr>
                <w:rFonts w:hint="eastAsia"/>
              </w:rPr>
              <w:t>1</w:t>
            </w:r>
          </w:p>
        </w:tc>
        <w:tc>
          <w:tcPr>
            <w:tcW w:w="992" w:type="dxa"/>
          </w:tcPr>
          <w:p w:rsidR="00B36134" w:rsidRDefault="00B36134" w:rsidP="00DE2DE3">
            <w:r w:rsidRPr="00023195">
              <w:rPr>
                <w:rFonts w:hint="eastAsia"/>
              </w:rPr>
              <w:t>M</w:t>
            </w:r>
          </w:p>
        </w:tc>
        <w:tc>
          <w:tcPr>
            <w:tcW w:w="2658" w:type="dxa"/>
          </w:tcPr>
          <w:p w:rsidR="00B36134" w:rsidRDefault="00B36134" w:rsidP="00DE2DE3">
            <w:r>
              <w:rPr>
                <w:rFonts w:hint="eastAsia"/>
              </w:rPr>
              <w:t>默认填</w:t>
            </w:r>
            <w:r>
              <w:rPr>
                <w:rFonts w:hint="eastAsia"/>
              </w:rPr>
              <w:t xml:space="preserve"> 1</w:t>
            </w:r>
          </w:p>
        </w:tc>
      </w:tr>
      <w:tr w:rsidR="00866B21" w:rsidDel="00FF2083" w:rsidTr="00DE2DE3">
        <w:trPr>
          <w:trHeight w:val="255"/>
          <w:jc w:val="center"/>
          <w:del w:id="102" w:author="xiaowei" w:date="2016-10-17T17:28:00Z"/>
        </w:trPr>
        <w:tc>
          <w:tcPr>
            <w:tcW w:w="733" w:type="dxa"/>
          </w:tcPr>
          <w:p w:rsidR="00866B21" w:rsidDel="00FF2083" w:rsidRDefault="00866B21" w:rsidP="00DE2DE3">
            <w:pPr>
              <w:rPr>
                <w:del w:id="103" w:author="xiaowei" w:date="2016-10-17T17:28:00Z"/>
              </w:rPr>
            </w:pPr>
          </w:p>
        </w:tc>
        <w:tc>
          <w:tcPr>
            <w:tcW w:w="1459" w:type="dxa"/>
            <w:gridSpan w:val="2"/>
          </w:tcPr>
          <w:p w:rsidR="00866B21" w:rsidDel="00FF2083" w:rsidRDefault="00866B21" w:rsidP="002C4CB9">
            <w:pPr>
              <w:rPr>
                <w:del w:id="104" w:author="xiaowei" w:date="2016-10-17T17:28:00Z"/>
              </w:rPr>
            </w:pPr>
            <w:del w:id="105" w:author="xiaowei" w:date="2016-10-17T17:28:00Z">
              <w:r w:rsidDel="00FF2083">
                <w:rPr>
                  <w:rFonts w:hint="eastAsia"/>
                </w:rPr>
                <w:delText>短信类型</w:delText>
              </w:r>
            </w:del>
          </w:p>
        </w:tc>
        <w:tc>
          <w:tcPr>
            <w:tcW w:w="1356" w:type="dxa"/>
          </w:tcPr>
          <w:p w:rsidR="00866B21" w:rsidDel="00FF2083" w:rsidRDefault="00866B21" w:rsidP="002C4CB9">
            <w:pPr>
              <w:rPr>
                <w:del w:id="106" w:author="xiaowei" w:date="2016-10-17T17:28:00Z"/>
              </w:rPr>
            </w:pPr>
            <w:del w:id="107" w:author="xiaowei" w:date="2016-10-17T17:28:00Z">
              <w:r w:rsidDel="00FF2083">
                <w:rPr>
                  <w:rFonts w:hint="eastAsia"/>
                </w:rPr>
                <w:delText>sms_type</w:delText>
              </w:r>
            </w:del>
          </w:p>
        </w:tc>
        <w:tc>
          <w:tcPr>
            <w:tcW w:w="869" w:type="dxa"/>
          </w:tcPr>
          <w:p w:rsidR="00866B21" w:rsidDel="00FF2083" w:rsidRDefault="00866B21" w:rsidP="002C4CB9">
            <w:pPr>
              <w:rPr>
                <w:del w:id="108" w:author="xiaowei" w:date="2016-10-17T17:28:00Z"/>
              </w:rPr>
            </w:pPr>
            <w:del w:id="109" w:author="xiaowei" w:date="2016-10-17T17:28:00Z">
              <w:r w:rsidDel="00FF2083">
                <w:delText>string</w:delText>
              </w:r>
            </w:del>
          </w:p>
        </w:tc>
        <w:tc>
          <w:tcPr>
            <w:tcW w:w="852" w:type="dxa"/>
          </w:tcPr>
          <w:p w:rsidR="00866B21" w:rsidDel="00FF2083" w:rsidRDefault="00866B21" w:rsidP="002C4CB9">
            <w:pPr>
              <w:rPr>
                <w:del w:id="110" w:author="xiaowei" w:date="2016-10-17T17:28:00Z"/>
              </w:rPr>
            </w:pPr>
            <w:del w:id="111" w:author="xiaowei" w:date="2016-10-17T17:28:00Z">
              <w:r w:rsidDel="00FF2083">
                <w:rPr>
                  <w:rFonts w:hint="eastAsia"/>
                </w:rPr>
                <w:delText>2</w:delText>
              </w:r>
            </w:del>
          </w:p>
        </w:tc>
        <w:tc>
          <w:tcPr>
            <w:tcW w:w="992" w:type="dxa"/>
          </w:tcPr>
          <w:p w:rsidR="00866B21" w:rsidRPr="002D1C31" w:rsidDel="00FF2083" w:rsidRDefault="00866B21" w:rsidP="002C4CB9">
            <w:pPr>
              <w:rPr>
                <w:del w:id="112" w:author="xiaowei" w:date="2016-10-17T17:28:00Z"/>
                <w:rFonts w:hAnsi="宋体"/>
                <w:color w:val="000000"/>
                <w:sz w:val="20"/>
              </w:rPr>
            </w:pPr>
            <w:del w:id="113" w:author="xiaowei" w:date="2016-10-17T17:28:00Z">
              <w:r w:rsidDel="00FF2083">
                <w:rPr>
                  <w:rFonts w:hAnsi="宋体" w:hint="eastAsia"/>
                  <w:color w:val="000000"/>
                  <w:sz w:val="20"/>
                </w:rPr>
                <w:delText>M</w:delText>
              </w:r>
            </w:del>
          </w:p>
        </w:tc>
        <w:tc>
          <w:tcPr>
            <w:tcW w:w="2658" w:type="dxa"/>
          </w:tcPr>
          <w:p w:rsidR="00866B21" w:rsidDel="00FF2083" w:rsidRDefault="00866B21" w:rsidP="002C4CB9">
            <w:pPr>
              <w:rPr>
                <w:del w:id="114" w:author="xiaowei" w:date="2016-10-17T17:28:00Z"/>
              </w:rPr>
            </w:pPr>
            <w:del w:id="115" w:author="xiaowei" w:date="2016-10-17T17:28:00Z">
              <w:r w:rsidDel="00FF2083">
                <w:rPr>
                  <w:rFonts w:hint="eastAsia"/>
                </w:rPr>
                <w:delText>1</w:delText>
              </w:r>
              <w:r w:rsidDel="00FF2083">
                <w:rPr>
                  <w:rFonts w:hint="eastAsia"/>
                </w:rPr>
                <w:delText>：新开户</w:delText>
              </w:r>
            </w:del>
          </w:p>
          <w:p w:rsidR="00866B21" w:rsidDel="00FF2083" w:rsidRDefault="00866B21" w:rsidP="002C4CB9">
            <w:pPr>
              <w:rPr>
                <w:del w:id="116" w:author="xiaowei" w:date="2016-10-17T17:28:00Z"/>
              </w:rPr>
            </w:pPr>
            <w:del w:id="117" w:author="xiaowei" w:date="2016-10-17T17:28:00Z">
              <w:r w:rsidDel="00FF2083">
                <w:rPr>
                  <w:rFonts w:hint="eastAsia"/>
                </w:rPr>
                <w:delText>2</w:delText>
              </w:r>
              <w:r w:rsidDel="00FF2083">
                <w:rPr>
                  <w:rFonts w:hint="eastAsia"/>
                </w:rPr>
                <w:delText>：密码重置</w:delText>
              </w:r>
            </w:del>
          </w:p>
        </w:tc>
      </w:tr>
      <w:tr w:rsidR="00866B21" w:rsidTr="00DE2DE3">
        <w:trPr>
          <w:trHeight w:val="255"/>
          <w:jc w:val="center"/>
        </w:trPr>
        <w:tc>
          <w:tcPr>
            <w:tcW w:w="733" w:type="dxa"/>
          </w:tcPr>
          <w:p w:rsidR="00866B21" w:rsidRDefault="00866B21" w:rsidP="001E7917"/>
        </w:tc>
        <w:tc>
          <w:tcPr>
            <w:tcW w:w="1459" w:type="dxa"/>
            <w:gridSpan w:val="2"/>
          </w:tcPr>
          <w:p w:rsidR="00866B21" w:rsidRDefault="00866B21" w:rsidP="002C4CB9">
            <w:r>
              <w:rPr>
                <w:rFonts w:hint="eastAsia"/>
              </w:rPr>
              <w:t>客户号</w:t>
            </w:r>
          </w:p>
        </w:tc>
        <w:tc>
          <w:tcPr>
            <w:tcW w:w="1356" w:type="dxa"/>
          </w:tcPr>
          <w:p w:rsidR="00866B21" w:rsidRDefault="00866B21" w:rsidP="002C4CB9">
            <w:r>
              <w:rPr>
                <w:rFonts w:hint="eastAsia"/>
              </w:rPr>
              <w:t>a</w:t>
            </w:r>
            <w:r>
              <w:t>cct_no</w:t>
            </w:r>
          </w:p>
        </w:tc>
        <w:tc>
          <w:tcPr>
            <w:tcW w:w="869" w:type="dxa"/>
          </w:tcPr>
          <w:p w:rsidR="00866B21" w:rsidRDefault="00866B21" w:rsidP="002C4CB9">
            <w:r>
              <w:t>string</w:t>
            </w:r>
          </w:p>
        </w:tc>
        <w:tc>
          <w:tcPr>
            <w:tcW w:w="852" w:type="dxa"/>
          </w:tcPr>
          <w:p w:rsidR="00866B21" w:rsidRDefault="00866B21" w:rsidP="00EB3BF6">
            <w:r>
              <w:rPr>
                <w:rFonts w:hint="eastAsia"/>
              </w:rPr>
              <w:t>1</w:t>
            </w:r>
            <w:r w:rsidR="00EB3BF6">
              <w:rPr>
                <w:rFonts w:hint="eastAsia"/>
              </w:rPr>
              <w:t>6</w:t>
            </w:r>
          </w:p>
        </w:tc>
        <w:tc>
          <w:tcPr>
            <w:tcW w:w="992" w:type="dxa"/>
          </w:tcPr>
          <w:p w:rsidR="00866B21" w:rsidRDefault="00866B21" w:rsidP="002C4CB9">
            <w:r>
              <w:rPr>
                <w:rFonts w:hAnsi="宋体" w:hint="eastAsia"/>
                <w:color w:val="000000"/>
                <w:sz w:val="20"/>
              </w:rPr>
              <w:t>O</w:t>
            </w:r>
          </w:p>
        </w:tc>
        <w:tc>
          <w:tcPr>
            <w:tcW w:w="2658" w:type="dxa"/>
          </w:tcPr>
          <w:p w:rsidR="00866B21" w:rsidRDefault="00866B21" w:rsidP="002C4CB9"/>
        </w:tc>
      </w:tr>
      <w:tr w:rsidR="00866B21" w:rsidTr="00DE2DE3">
        <w:trPr>
          <w:trHeight w:val="255"/>
          <w:jc w:val="center"/>
        </w:trPr>
        <w:tc>
          <w:tcPr>
            <w:tcW w:w="733" w:type="dxa"/>
          </w:tcPr>
          <w:p w:rsidR="00866B21" w:rsidRDefault="00866B21" w:rsidP="001E7917"/>
        </w:tc>
        <w:tc>
          <w:tcPr>
            <w:tcW w:w="1459" w:type="dxa"/>
            <w:gridSpan w:val="2"/>
          </w:tcPr>
          <w:p w:rsidR="00866B21" w:rsidRDefault="00866B21" w:rsidP="002C4CB9">
            <w:r>
              <w:rPr>
                <w:rFonts w:hint="eastAsia"/>
              </w:rPr>
              <w:t>短信验证码</w:t>
            </w:r>
            <w:r>
              <w:rPr>
                <w:rFonts w:hint="eastAsia"/>
              </w:rPr>
              <w:t>ID</w:t>
            </w:r>
          </w:p>
        </w:tc>
        <w:tc>
          <w:tcPr>
            <w:tcW w:w="1356" w:type="dxa"/>
          </w:tcPr>
          <w:p w:rsidR="00866B21" w:rsidRDefault="00277F73" w:rsidP="002C4CB9">
            <w:r w:rsidRPr="00277F73">
              <w:t>identity</w:t>
            </w:r>
            <w:r>
              <w:rPr>
                <w:rFonts w:hint="eastAsia"/>
              </w:rPr>
              <w:t>_id</w:t>
            </w:r>
          </w:p>
        </w:tc>
        <w:tc>
          <w:tcPr>
            <w:tcW w:w="869" w:type="dxa"/>
          </w:tcPr>
          <w:p w:rsidR="00866B21" w:rsidRDefault="00866B21" w:rsidP="002C4CB9">
            <w:r>
              <w:t>string</w:t>
            </w:r>
          </w:p>
        </w:tc>
        <w:tc>
          <w:tcPr>
            <w:tcW w:w="852" w:type="dxa"/>
          </w:tcPr>
          <w:p w:rsidR="00866B21" w:rsidRDefault="00866B21" w:rsidP="002C4CB9">
            <w:r>
              <w:rPr>
                <w:rFonts w:hint="eastAsia"/>
              </w:rPr>
              <w:t>31</w:t>
            </w:r>
          </w:p>
        </w:tc>
        <w:tc>
          <w:tcPr>
            <w:tcW w:w="992" w:type="dxa"/>
          </w:tcPr>
          <w:p w:rsidR="00866B21" w:rsidRDefault="00866B21" w:rsidP="002C4CB9">
            <w:r>
              <w:rPr>
                <w:rFonts w:hint="eastAsia"/>
              </w:rPr>
              <w:t>M</w:t>
            </w:r>
          </w:p>
        </w:tc>
        <w:tc>
          <w:tcPr>
            <w:tcW w:w="2658" w:type="dxa"/>
          </w:tcPr>
          <w:p w:rsidR="00866B21" w:rsidRDefault="00866B21" w:rsidP="002C4CB9"/>
        </w:tc>
      </w:tr>
      <w:tr w:rsidR="00866B21" w:rsidTr="00DE2DE3">
        <w:trPr>
          <w:trHeight w:val="255"/>
          <w:jc w:val="center"/>
        </w:trPr>
        <w:tc>
          <w:tcPr>
            <w:tcW w:w="733" w:type="dxa"/>
          </w:tcPr>
          <w:p w:rsidR="00866B21" w:rsidRDefault="00866B21" w:rsidP="001E7917"/>
        </w:tc>
        <w:tc>
          <w:tcPr>
            <w:tcW w:w="1459" w:type="dxa"/>
            <w:gridSpan w:val="2"/>
          </w:tcPr>
          <w:p w:rsidR="00866B21" w:rsidRDefault="00866B21" w:rsidP="002C4CB9">
            <w:r>
              <w:rPr>
                <w:rFonts w:hint="eastAsia"/>
              </w:rPr>
              <w:t>短信验证码值</w:t>
            </w:r>
          </w:p>
        </w:tc>
        <w:tc>
          <w:tcPr>
            <w:tcW w:w="1356" w:type="dxa"/>
          </w:tcPr>
          <w:p w:rsidR="00866B21" w:rsidRDefault="00277F73" w:rsidP="006D5ED4">
            <w:r w:rsidRPr="00277F73">
              <w:t>identity</w:t>
            </w:r>
            <w:r>
              <w:rPr>
                <w:rFonts w:hint="eastAsia"/>
              </w:rPr>
              <w:t>_</w:t>
            </w:r>
            <w:r w:rsidR="006D5ED4">
              <w:rPr>
                <w:rFonts w:hint="eastAsia"/>
              </w:rPr>
              <w:t>value</w:t>
            </w:r>
          </w:p>
        </w:tc>
        <w:tc>
          <w:tcPr>
            <w:tcW w:w="869" w:type="dxa"/>
          </w:tcPr>
          <w:p w:rsidR="00866B21" w:rsidRDefault="00866B21" w:rsidP="002C4CB9">
            <w:r>
              <w:t>string</w:t>
            </w:r>
          </w:p>
        </w:tc>
        <w:tc>
          <w:tcPr>
            <w:tcW w:w="852" w:type="dxa"/>
          </w:tcPr>
          <w:p w:rsidR="00866B21" w:rsidRDefault="00866B21" w:rsidP="002C4CB9">
            <w:r>
              <w:rPr>
                <w:rFonts w:hint="eastAsia"/>
              </w:rPr>
              <w:t>31</w:t>
            </w:r>
          </w:p>
        </w:tc>
        <w:tc>
          <w:tcPr>
            <w:tcW w:w="992" w:type="dxa"/>
          </w:tcPr>
          <w:p w:rsidR="00866B21" w:rsidRDefault="00866B21" w:rsidP="002C4CB9">
            <w:r>
              <w:rPr>
                <w:rFonts w:hint="eastAsia"/>
              </w:rPr>
              <w:t>O</w:t>
            </w:r>
          </w:p>
        </w:tc>
        <w:tc>
          <w:tcPr>
            <w:tcW w:w="2658" w:type="dxa"/>
          </w:tcPr>
          <w:p w:rsidR="00866B21" w:rsidRDefault="00866B21" w:rsidP="002C4CB9">
            <w:r>
              <w:rPr>
                <w:rFonts w:hint="eastAsia"/>
              </w:rPr>
              <w:t>在实际生产中不返回</w:t>
            </w:r>
          </w:p>
          <w:p w:rsidR="00866B21" w:rsidRDefault="00866B21" w:rsidP="002C4CB9">
            <w:r>
              <w:rPr>
                <w:rFonts w:hint="eastAsia"/>
              </w:rPr>
              <w:t>在测试环境为方便测试可返回。</w:t>
            </w:r>
          </w:p>
        </w:tc>
      </w:tr>
    </w:tbl>
    <w:p w:rsidR="00B36134" w:rsidRDefault="00B36134" w:rsidP="00B36134">
      <w:pPr>
        <w:rPr>
          <w:lang w:val="zh-CN"/>
        </w:rPr>
      </w:pPr>
    </w:p>
    <w:p w:rsidR="00B36134" w:rsidRDefault="00B36134" w:rsidP="00B36134">
      <w:pPr>
        <w:pStyle w:val="4"/>
      </w:pPr>
      <w:r>
        <w:rPr>
          <w:rFonts w:hint="eastAsia"/>
        </w:rPr>
        <w:t>客户密码重置</w:t>
      </w:r>
      <w:r>
        <w:rPr>
          <w:rFonts w:hint="eastAsia"/>
        </w:rPr>
        <w:t>[</w:t>
      </w:r>
      <w:r w:rsidR="00C22DA3">
        <w:rPr>
          <w:rFonts w:hint="eastAsia"/>
        </w:rPr>
        <w:t>C003</w:t>
      </w:r>
      <w:r>
        <w:rPr>
          <w:rFonts w:hint="eastAsia"/>
        </w:rPr>
        <w:t>]</w:t>
      </w:r>
    </w:p>
    <w:p w:rsidR="00253672" w:rsidRDefault="00253672" w:rsidP="00253672">
      <w:pPr>
        <w:rPr>
          <w:lang w:val="zh-CN"/>
        </w:rPr>
      </w:pPr>
      <w:r w:rsidRPr="0016784A">
        <w:rPr>
          <w:rFonts w:hint="eastAsia"/>
          <w:b/>
          <w:lang w:val="zh-CN"/>
        </w:rPr>
        <w:t>请求加密算法：</w:t>
      </w:r>
      <w:r>
        <w:rPr>
          <w:rFonts w:hint="eastAsia"/>
          <w:lang w:val="zh-CN"/>
        </w:rPr>
        <w:t>RSA</w:t>
      </w:r>
      <w:r>
        <w:rPr>
          <w:rFonts w:hint="eastAsia"/>
          <w:lang w:val="zh-CN"/>
        </w:rPr>
        <w:t>算法。</w:t>
      </w:r>
    </w:p>
    <w:p w:rsidR="00253672" w:rsidRDefault="00253672" w:rsidP="00D31954">
      <w:pPr>
        <w:rPr>
          <w:lang w:val="zh-CN"/>
        </w:rPr>
      </w:pPr>
      <w:r w:rsidRPr="0016784A">
        <w:rPr>
          <w:rFonts w:hint="eastAsia"/>
          <w:b/>
          <w:lang w:val="zh-CN"/>
        </w:rPr>
        <w:t>响应加密算法：</w:t>
      </w:r>
      <w:r w:rsidR="00FF2469">
        <w:rPr>
          <w:rFonts w:hint="eastAsia"/>
        </w:rPr>
        <w:t>3DES</w:t>
      </w:r>
      <w:r w:rsidR="00FF2469">
        <w:rPr>
          <w:rFonts w:hint="eastAsia"/>
        </w:rPr>
        <w:t>算法（默认密钥）</w:t>
      </w:r>
      <w:r>
        <w:rPr>
          <w:rFonts w:hint="eastAsia"/>
          <w:lang w:val="zh-CN"/>
        </w:rPr>
        <w:t>。</w:t>
      </w:r>
    </w:p>
    <w:p w:rsidR="00A66BA2" w:rsidRDefault="00C635B6" w:rsidP="00D31954">
      <w:pPr>
        <w:rPr>
          <w:lang w:val="zh-CN"/>
        </w:rPr>
      </w:pPr>
      <w:r w:rsidRPr="000F1C89">
        <w:rPr>
          <w:rFonts w:hint="eastAsia"/>
          <w:b/>
          <w:lang w:val="zh-CN"/>
        </w:rPr>
        <w:t>用途：</w:t>
      </w:r>
      <w:r>
        <w:rPr>
          <w:rFonts w:hint="eastAsia"/>
          <w:lang w:val="zh-CN"/>
        </w:rPr>
        <w:t>客户重置交易密码或资金密码。密码重置需要短信码验证。</w:t>
      </w:r>
    </w:p>
    <w:p w:rsidR="00E3566F" w:rsidRDefault="00952D7B" w:rsidP="00D31954">
      <w:pPr>
        <w:rPr>
          <w:lang w:val="zh-CN"/>
        </w:rPr>
      </w:pPr>
      <w:r>
        <w:rPr>
          <w:rFonts w:hint="eastAsia"/>
          <w:lang w:val="zh-CN"/>
        </w:rPr>
        <w:lastRenderedPageBreak/>
        <w:t>注：</w:t>
      </w:r>
      <w:r w:rsidR="00B33807">
        <w:rPr>
          <w:rFonts w:hint="eastAsia"/>
          <w:lang w:val="zh-CN"/>
        </w:rPr>
        <w:t>资金密码暂不支持从渠道接口中重置</w:t>
      </w:r>
    </w:p>
    <w:p w:rsidR="00362A7A" w:rsidRDefault="00362A7A" w:rsidP="00B36134">
      <w:pPr>
        <w:rPr>
          <w:lang w:val="zh-CN"/>
        </w:rPr>
      </w:pPr>
      <w:r>
        <w:rPr>
          <w:rFonts w:hint="eastAsia"/>
          <w:lang w:val="zh-CN"/>
        </w:rPr>
        <w:t>交易密码和资金密码的定义见</w:t>
      </w:r>
      <w:r>
        <w:rPr>
          <w:rFonts w:hint="eastAsia"/>
          <w:lang w:val="zh-CN"/>
        </w:rPr>
        <w:t>1.3</w:t>
      </w:r>
      <w:r>
        <w:rPr>
          <w:rFonts w:hint="eastAsia"/>
          <w:lang w:val="zh-CN"/>
        </w:rPr>
        <w:t>节名词解析。</w:t>
      </w:r>
    </w:p>
    <w:p w:rsidR="00B36134" w:rsidRDefault="00B36134" w:rsidP="00B36134">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报文类型</w:t>
            </w:r>
          </w:p>
        </w:tc>
        <w:tc>
          <w:tcPr>
            <w:tcW w:w="7727" w:type="dxa"/>
            <w:gridSpan w:val="6"/>
          </w:tcPr>
          <w:p w:rsidR="00B36134" w:rsidRDefault="00B36134" w:rsidP="00DE2DE3">
            <w:r>
              <w:rPr>
                <w:rFonts w:hint="eastAsia"/>
              </w:rPr>
              <w:t>请求报文体</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交易代码</w:t>
            </w:r>
          </w:p>
        </w:tc>
        <w:tc>
          <w:tcPr>
            <w:tcW w:w="7727" w:type="dxa"/>
            <w:gridSpan w:val="6"/>
          </w:tcPr>
          <w:p w:rsidR="00B36134" w:rsidRDefault="00EA0567" w:rsidP="00DE2DE3">
            <w:r>
              <w:rPr>
                <w:rFonts w:hint="eastAsia"/>
              </w:rPr>
              <w:t>C003</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报文说明</w:t>
            </w:r>
          </w:p>
        </w:tc>
        <w:tc>
          <w:tcPr>
            <w:tcW w:w="7727" w:type="dxa"/>
            <w:gridSpan w:val="6"/>
          </w:tcPr>
          <w:p w:rsidR="00B36134" w:rsidRDefault="00B36134" w:rsidP="00DE2DE3">
            <w:r>
              <w:rPr>
                <w:rFonts w:hint="eastAsia"/>
              </w:rPr>
              <w:t>客户密码重置请求报文体</w:t>
            </w:r>
          </w:p>
        </w:tc>
      </w:tr>
      <w:tr w:rsidR="00B36134" w:rsidTr="00DE2DE3">
        <w:trPr>
          <w:trHeight w:hRule="exact" w:val="400"/>
          <w:jc w:val="center"/>
        </w:trPr>
        <w:tc>
          <w:tcPr>
            <w:tcW w:w="710" w:type="dxa"/>
            <w:shd w:val="clear" w:color="auto" w:fill="EEECE1"/>
          </w:tcPr>
          <w:p w:rsidR="00B36134" w:rsidRDefault="00B36134" w:rsidP="00DE2DE3">
            <w:r>
              <w:rPr>
                <w:rFonts w:hint="eastAsia"/>
              </w:rPr>
              <w:t>符号</w:t>
            </w:r>
          </w:p>
        </w:tc>
        <w:tc>
          <w:tcPr>
            <w:tcW w:w="1482" w:type="dxa"/>
            <w:gridSpan w:val="2"/>
            <w:shd w:val="clear" w:color="auto" w:fill="EEECE1"/>
          </w:tcPr>
          <w:p w:rsidR="00B36134" w:rsidRDefault="00B36134" w:rsidP="00DE2DE3">
            <w:r>
              <w:rPr>
                <w:rFonts w:hint="eastAsia"/>
              </w:rPr>
              <w:t>中文名称</w:t>
            </w:r>
          </w:p>
        </w:tc>
        <w:tc>
          <w:tcPr>
            <w:tcW w:w="1594" w:type="dxa"/>
            <w:shd w:val="clear" w:color="auto" w:fill="EEECE1"/>
          </w:tcPr>
          <w:p w:rsidR="00B36134" w:rsidRDefault="00B36134" w:rsidP="00DE2DE3">
            <w:r>
              <w:rPr>
                <w:rFonts w:hint="eastAsia"/>
              </w:rPr>
              <w:t>英文名称</w:t>
            </w:r>
          </w:p>
        </w:tc>
        <w:tc>
          <w:tcPr>
            <w:tcW w:w="893" w:type="dxa"/>
            <w:shd w:val="clear" w:color="auto" w:fill="EEECE1"/>
          </w:tcPr>
          <w:p w:rsidR="00B36134" w:rsidRDefault="00B36134" w:rsidP="00DE2DE3">
            <w:r>
              <w:rPr>
                <w:rFonts w:hint="eastAsia"/>
              </w:rPr>
              <w:t>类型</w:t>
            </w:r>
          </w:p>
        </w:tc>
        <w:tc>
          <w:tcPr>
            <w:tcW w:w="709" w:type="dxa"/>
            <w:shd w:val="clear" w:color="auto" w:fill="EEECE1"/>
          </w:tcPr>
          <w:p w:rsidR="00B36134" w:rsidRDefault="00B36134" w:rsidP="00DE2DE3">
            <w:r>
              <w:rPr>
                <w:rFonts w:hint="eastAsia"/>
              </w:rPr>
              <w:t>长度</w:t>
            </w:r>
          </w:p>
        </w:tc>
        <w:tc>
          <w:tcPr>
            <w:tcW w:w="992" w:type="dxa"/>
            <w:shd w:val="clear" w:color="auto" w:fill="EEECE1"/>
          </w:tcPr>
          <w:p w:rsidR="00B36134" w:rsidRDefault="00B36134" w:rsidP="00DE2DE3">
            <w:r>
              <w:rPr>
                <w:rFonts w:hint="eastAsia"/>
              </w:rPr>
              <w:t>必填</w:t>
            </w:r>
          </w:p>
        </w:tc>
        <w:tc>
          <w:tcPr>
            <w:tcW w:w="2777" w:type="dxa"/>
            <w:shd w:val="clear" w:color="auto" w:fill="EEECE1"/>
          </w:tcPr>
          <w:p w:rsidR="00B36134" w:rsidRDefault="00B36134" w:rsidP="00DE2DE3">
            <w:r>
              <w:rPr>
                <w:rFonts w:hint="eastAsia"/>
              </w:rPr>
              <w:t>说明</w:t>
            </w:r>
          </w:p>
        </w:tc>
      </w:tr>
      <w:tr w:rsidR="00B36134" w:rsidTr="00DE2DE3">
        <w:trPr>
          <w:trHeight w:val="255"/>
          <w:jc w:val="center"/>
        </w:trPr>
        <w:tc>
          <w:tcPr>
            <w:tcW w:w="710" w:type="dxa"/>
          </w:tcPr>
          <w:p w:rsidR="00B36134" w:rsidRDefault="00B36134" w:rsidP="00DE2DE3"/>
        </w:tc>
        <w:tc>
          <w:tcPr>
            <w:tcW w:w="1482" w:type="dxa"/>
            <w:gridSpan w:val="2"/>
          </w:tcPr>
          <w:p w:rsidR="00B36134" w:rsidRDefault="00B36134" w:rsidP="00DE2DE3">
            <w:r>
              <w:rPr>
                <w:rFonts w:hint="eastAsia"/>
              </w:rPr>
              <w:t>操作标志</w:t>
            </w:r>
          </w:p>
        </w:tc>
        <w:tc>
          <w:tcPr>
            <w:tcW w:w="1594" w:type="dxa"/>
          </w:tcPr>
          <w:p w:rsidR="00B36134" w:rsidRDefault="00B36134" w:rsidP="00DE2DE3">
            <w:r>
              <w:rPr>
                <w:rFonts w:hint="eastAsia"/>
              </w:rPr>
              <w:t>oper_flag</w:t>
            </w:r>
          </w:p>
        </w:tc>
        <w:tc>
          <w:tcPr>
            <w:tcW w:w="893" w:type="dxa"/>
          </w:tcPr>
          <w:p w:rsidR="00B36134" w:rsidRDefault="00B36134" w:rsidP="00DE2DE3">
            <w:r>
              <w:rPr>
                <w:rFonts w:hint="eastAsia"/>
              </w:rPr>
              <w:t>int</w:t>
            </w:r>
          </w:p>
        </w:tc>
        <w:tc>
          <w:tcPr>
            <w:tcW w:w="709" w:type="dxa"/>
          </w:tcPr>
          <w:p w:rsidR="00B36134" w:rsidRDefault="00B36134" w:rsidP="00DE2DE3">
            <w:r>
              <w:rPr>
                <w:rFonts w:hint="eastAsia"/>
              </w:rPr>
              <w:t>1</w:t>
            </w:r>
          </w:p>
        </w:tc>
        <w:tc>
          <w:tcPr>
            <w:tcW w:w="992" w:type="dxa"/>
          </w:tcPr>
          <w:p w:rsidR="00B36134" w:rsidRDefault="00B36134" w:rsidP="00DE2DE3">
            <w:r>
              <w:rPr>
                <w:rFonts w:hint="eastAsia"/>
              </w:rPr>
              <w:t>M</w:t>
            </w:r>
          </w:p>
        </w:tc>
        <w:tc>
          <w:tcPr>
            <w:tcW w:w="2777" w:type="dxa"/>
          </w:tcPr>
          <w:p w:rsidR="00C06DF4" w:rsidRDefault="00C06DF4" w:rsidP="00E9419E">
            <w:r>
              <w:rPr>
                <w:rFonts w:hint="eastAsia"/>
              </w:rPr>
              <w:t>1</w:t>
            </w:r>
            <w:r>
              <w:rPr>
                <w:rFonts w:hint="eastAsia"/>
              </w:rPr>
              <w:t>：交易密码</w:t>
            </w:r>
          </w:p>
        </w:tc>
      </w:tr>
      <w:tr w:rsidR="00431B05" w:rsidTr="00DE2DE3">
        <w:trPr>
          <w:trHeight w:val="255"/>
          <w:jc w:val="center"/>
        </w:trPr>
        <w:tc>
          <w:tcPr>
            <w:tcW w:w="710" w:type="dxa"/>
          </w:tcPr>
          <w:p w:rsidR="00431B05" w:rsidRDefault="00431B05" w:rsidP="001E7917"/>
        </w:tc>
        <w:tc>
          <w:tcPr>
            <w:tcW w:w="1482" w:type="dxa"/>
            <w:gridSpan w:val="2"/>
          </w:tcPr>
          <w:p w:rsidR="00431B05" w:rsidRDefault="00431B05" w:rsidP="001E7917">
            <w:r>
              <w:rPr>
                <w:rFonts w:hint="eastAsia"/>
              </w:rPr>
              <w:t>客户号</w:t>
            </w:r>
          </w:p>
        </w:tc>
        <w:tc>
          <w:tcPr>
            <w:tcW w:w="1594" w:type="dxa"/>
          </w:tcPr>
          <w:p w:rsidR="00431B05" w:rsidRDefault="00431B05" w:rsidP="001E7917">
            <w:r>
              <w:rPr>
                <w:rFonts w:hint="eastAsia"/>
              </w:rPr>
              <w:t>a</w:t>
            </w:r>
            <w:r>
              <w:t>cct_no</w:t>
            </w:r>
          </w:p>
        </w:tc>
        <w:tc>
          <w:tcPr>
            <w:tcW w:w="893" w:type="dxa"/>
          </w:tcPr>
          <w:p w:rsidR="00431B05" w:rsidRDefault="00431B05" w:rsidP="001E7917">
            <w:r>
              <w:t>string</w:t>
            </w:r>
          </w:p>
        </w:tc>
        <w:tc>
          <w:tcPr>
            <w:tcW w:w="709" w:type="dxa"/>
          </w:tcPr>
          <w:p w:rsidR="00431B05" w:rsidRDefault="00431B05" w:rsidP="00EB3BF6">
            <w:r>
              <w:rPr>
                <w:rFonts w:hint="eastAsia"/>
              </w:rPr>
              <w:t>1</w:t>
            </w:r>
            <w:r w:rsidR="00EB3BF6">
              <w:rPr>
                <w:rFonts w:hint="eastAsia"/>
              </w:rPr>
              <w:t>6</w:t>
            </w:r>
          </w:p>
        </w:tc>
        <w:tc>
          <w:tcPr>
            <w:tcW w:w="992" w:type="dxa"/>
          </w:tcPr>
          <w:p w:rsidR="00431B05" w:rsidRDefault="00431B05" w:rsidP="001E7917">
            <w:r w:rsidRPr="002D1C31">
              <w:rPr>
                <w:rFonts w:hAnsi="宋体" w:hint="eastAsia"/>
                <w:color w:val="000000"/>
                <w:sz w:val="20"/>
              </w:rPr>
              <w:t>M</w:t>
            </w:r>
          </w:p>
        </w:tc>
        <w:tc>
          <w:tcPr>
            <w:tcW w:w="2777" w:type="dxa"/>
          </w:tcPr>
          <w:p w:rsidR="00431B05" w:rsidRDefault="00AD7F97" w:rsidP="001E7917">
            <w:r>
              <w:rPr>
                <w:rFonts w:hint="eastAsia"/>
              </w:rPr>
              <w:t>用户输入</w:t>
            </w:r>
          </w:p>
        </w:tc>
      </w:tr>
      <w:tr w:rsidR="00EE158C" w:rsidTr="00DE2DE3">
        <w:trPr>
          <w:trHeight w:val="255"/>
          <w:jc w:val="center"/>
        </w:trPr>
        <w:tc>
          <w:tcPr>
            <w:tcW w:w="710" w:type="dxa"/>
          </w:tcPr>
          <w:p w:rsidR="00EE158C" w:rsidRDefault="00EE158C" w:rsidP="001E7917"/>
        </w:tc>
        <w:tc>
          <w:tcPr>
            <w:tcW w:w="1482" w:type="dxa"/>
            <w:gridSpan w:val="2"/>
          </w:tcPr>
          <w:p w:rsidR="00EE158C" w:rsidRDefault="00EE158C" w:rsidP="002C4CB9">
            <w:r>
              <w:rPr>
                <w:rFonts w:hint="eastAsia"/>
              </w:rPr>
              <w:t>短信验证码</w:t>
            </w:r>
            <w:r>
              <w:rPr>
                <w:rFonts w:hint="eastAsia"/>
              </w:rPr>
              <w:t>ID</w:t>
            </w:r>
          </w:p>
        </w:tc>
        <w:tc>
          <w:tcPr>
            <w:tcW w:w="1594" w:type="dxa"/>
          </w:tcPr>
          <w:p w:rsidR="00EE158C" w:rsidRDefault="00EE158C" w:rsidP="002C4CB9">
            <w:r w:rsidRPr="00277F73">
              <w:t>identity</w:t>
            </w:r>
            <w:r>
              <w:rPr>
                <w:rFonts w:hint="eastAsia"/>
              </w:rPr>
              <w:t>_id</w:t>
            </w:r>
          </w:p>
        </w:tc>
        <w:tc>
          <w:tcPr>
            <w:tcW w:w="893" w:type="dxa"/>
          </w:tcPr>
          <w:p w:rsidR="00EE158C" w:rsidRDefault="00EE158C" w:rsidP="001E7917">
            <w:r>
              <w:t>string</w:t>
            </w:r>
          </w:p>
        </w:tc>
        <w:tc>
          <w:tcPr>
            <w:tcW w:w="709" w:type="dxa"/>
          </w:tcPr>
          <w:p w:rsidR="00EE158C" w:rsidRDefault="00EE158C" w:rsidP="001E7917">
            <w:r>
              <w:rPr>
                <w:rFonts w:hint="eastAsia"/>
              </w:rPr>
              <w:t>31</w:t>
            </w:r>
          </w:p>
        </w:tc>
        <w:tc>
          <w:tcPr>
            <w:tcW w:w="992" w:type="dxa"/>
          </w:tcPr>
          <w:p w:rsidR="00EE158C" w:rsidRDefault="00EE158C" w:rsidP="001E7917">
            <w:r>
              <w:rPr>
                <w:rFonts w:hint="eastAsia"/>
              </w:rPr>
              <w:t>M</w:t>
            </w:r>
          </w:p>
        </w:tc>
        <w:tc>
          <w:tcPr>
            <w:tcW w:w="2777" w:type="dxa"/>
          </w:tcPr>
          <w:p w:rsidR="00EE158C" w:rsidRDefault="00EE158C" w:rsidP="001E7917">
            <w:r>
              <w:rPr>
                <w:rFonts w:hint="eastAsia"/>
              </w:rPr>
              <w:t>填</w:t>
            </w:r>
            <w:r>
              <w:rPr>
                <w:rFonts w:hint="eastAsia"/>
              </w:rPr>
              <w:t>C002</w:t>
            </w:r>
            <w:r>
              <w:rPr>
                <w:rFonts w:hint="eastAsia"/>
              </w:rPr>
              <w:t>交易中返回的短信验证码</w:t>
            </w:r>
            <w:r>
              <w:rPr>
                <w:rFonts w:hint="eastAsia"/>
              </w:rPr>
              <w:t>ID</w:t>
            </w:r>
            <w:r>
              <w:rPr>
                <w:rFonts w:hint="eastAsia"/>
              </w:rPr>
              <w:t>的值</w:t>
            </w:r>
          </w:p>
        </w:tc>
      </w:tr>
      <w:tr w:rsidR="00EE158C" w:rsidTr="00DE2DE3">
        <w:trPr>
          <w:trHeight w:val="255"/>
          <w:jc w:val="center"/>
        </w:trPr>
        <w:tc>
          <w:tcPr>
            <w:tcW w:w="710" w:type="dxa"/>
          </w:tcPr>
          <w:p w:rsidR="00EE158C" w:rsidRDefault="00EE158C" w:rsidP="00DE2DE3"/>
        </w:tc>
        <w:tc>
          <w:tcPr>
            <w:tcW w:w="1482" w:type="dxa"/>
            <w:gridSpan w:val="2"/>
          </w:tcPr>
          <w:p w:rsidR="00EE158C" w:rsidRDefault="00EE158C" w:rsidP="002C4CB9">
            <w:r>
              <w:rPr>
                <w:rFonts w:hint="eastAsia"/>
              </w:rPr>
              <w:t>短信验证码值</w:t>
            </w:r>
          </w:p>
        </w:tc>
        <w:tc>
          <w:tcPr>
            <w:tcW w:w="1594" w:type="dxa"/>
          </w:tcPr>
          <w:p w:rsidR="00EE158C" w:rsidRDefault="00EE158C" w:rsidP="002C4CB9">
            <w:r w:rsidRPr="00277F73">
              <w:t>identity</w:t>
            </w:r>
            <w:r>
              <w:rPr>
                <w:rFonts w:hint="eastAsia"/>
              </w:rPr>
              <w:t>_value</w:t>
            </w:r>
          </w:p>
        </w:tc>
        <w:tc>
          <w:tcPr>
            <w:tcW w:w="893" w:type="dxa"/>
          </w:tcPr>
          <w:p w:rsidR="00EE158C" w:rsidRDefault="00EE158C" w:rsidP="00DE2DE3">
            <w:r>
              <w:t>string</w:t>
            </w:r>
          </w:p>
        </w:tc>
        <w:tc>
          <w:tcPr>
            <w:tcW w:w="709" w:type="dxa"/>
          </w:tcPr>
          <w:p w:rsidR="00EE158C" w:rsidRDefault="00EE158C" w:rsidP="00DE2DE3">
            <w:r>
              <w:rPr>
                <w:rFonts w:hint="eastAsia"/>
              </w:rPr>
              <w:t>31</w:t>
            </w:r>
          </w:p>
        </w:tc>
        <w:tc>
          <w:tcPr>
            <w:tcW w:w="992" w:type="dxa"/>
          </w:tcPr>
          <w:p w:rsidR="00EE158C" w:rsidRDefault="00EE158C" w:rsidP="00DE2DE3">
            <w:r>
              <w:rPr>
                <w:rFonts w:hint="eastAsia"/>
              </w:rPr>
              <w:t>M</w:t>
            </w:r>
          </w:p>
        </w:tc>
        <w:tc>
          <w:tcPr>
            <w:tcW w:w="2777" w:type="dxa"/>
          </w:tcPr>
          <w:p w:rsidR="00EE158C" w:rsidRDefault="002B5320" w:rsidP="00DE2DE3">
            <w:r>
              <w:rPr>
                <w:rFonts w:hint="eastAsia"/>
              </w:rPr>
              <w:t>客户收到短信后输入</w:t>
            </w:r>
          </w:p>
        </w:tc>
      </w:tr>
      <w:tr w:rsidR="00C92F25" w:rsidTr="00DE2DE3">
        <w:trPr>
          <w:trHeight w:val="255"/>
          <w:jc w:val="center"/>
        </w:trPr>
        <w:tc>
          <w:tcPr>
            <w:tcW w:w="710" w:type="dxa"/>
          </w:tcPr>
          <w:p w:rsidR="00C92F25" w:rsidRDefault="00C92F25" w:rsidP="00DE2DE3"/>
        </w:tc>
        <w:tc>
          <w:tcPr>
            <w:tcW w:w="1482" w:type="dxa"/>
            <w:gridSpan w:val="2"/>
          </w:tcPr>
          <w:p w:rsidR="00C92F25" w:rsidRDefault="00C92F25" w:rsidP="002C4CB9">
            <w:r>
              <w:rPr>
                <w:rFonts w:hint="eastAsia"/>
              </w:rPr>
              <w:t>新密码</w:t>
            </w:r>
          </w:p>
        </w:tc>
        <w:tc>
          <w:tcPr>
            <w:tcW w:w="1594" w:type="dxa"/>
          </w:tcPr>
          <w:p w:rsidR="00C92F25" w:rsidRPr="00277F73" w:rsidRDefault="00C92F25" w:rsidP="002C4CB9">
            <w:r>
              <w:t>new_password</w:t>
            </w:r>
          </w:p>
        </w:tc>
        <w:tc>
          <w:tcPr>
            <w:tcW w:w="893" w:type="dxa"/>
          </w:tcPr>
          <w:p w:rsidR="00C92F25" w:rsidRDefault="00C92F25" w:rsidP="00DE2DE3">
            <w:r>
              <w:t>string</w:t>
            </w:r>
          </w:p>
        </w:tc>
        <w:tc>
          <w:tcPr>
            <w:tcW w:w="709" w:type="dxa"/>
          </w:tcPr>
          <w:p w:rsidR="00C92F25" w:rsidRDefault="00C92F25" w:rsidP="00DE2DE3">
            <w:r>
              <w:rPr>
                <w:rFonts w:hint="eastAsia"/>
              </w:rPr>
              <w:t>32</w:t>
            </w:r>
          </w:p>
        </w:tc>
        <w:tc>
          <w:tcPr>
            <w:tcW w:w="992" w:type="dxa"/>
          </w:tcPr>
          <w:p w:rsidR="00C92F25" w:rsidRDefault="00C92F25" w:rsidP="00DE2DE3">
            <w:r>
              <w:rPr>
                <w:rFonts w:hint="eastAsia"/>
              </w:rPr>
              <w:t>M</w:t>
            </w:r>
          </w:p>
        </w:tc>
        <w:tc>
          <w:tcPr>
            <w:tcW w:w="2777" w:type="dxa"/>
          </w:tcPr>
          <w:p w:rsidR="00C92F25" w:rsidRDefault="00C92F25" w:rsidP="00DE2DE3">
            <w:r>
              <w:rPr>
                <w:rFonts w:hint="eastAsia"/>
              </w:rPr>
              <w:t>md5</w:t>
            </w:r>
            <w:r>
              <w:rPr>
                <w:rFonts w:hint="eastAsia"/>
              </w:rPr>
              <w:t>加密后的密文，</w:t>
            </w:r>
            <w:r>
              <w:rPr>
                <w:rFonts w:hint="eastAsia"/>
              </w:rPr>
              <w:t>32</w:t>
            </w:r>
            <w:r>
              <w:rPr>
                <w:rFonts w:hint="eastAsia"/>
              </w:rPr>
              <w:t>位小写字母</w:t>
            </w:r>
          </w:p>
        </w:tc>
      </w:tr>
      <w:tr w:rsidR="00476404" w:rsidTr="00DE2DE3">
        <w:trPr>
          <w:trHeight w:val="255"/>
          <w:jc w:val="center"/>
        </w:trPr>
        <w:tc>
          <w:tcPr>
            <w:tcW w:w="710" w:type="dxa"/>
          </w:tcPr>
          <w:p w:rsidR="00476404" w:rsidRDefault="00476404" w:rsidP="00DE2DE3"/>
        </w:tc>
        <w:tc>
          <w:tcPr>
            <w:tcW w:w="1482" w:type="dxa"/>
            <w:gridSpan w:val="2"/>
          </w:tcPr>
          <w:p w:rsidR="00476404" w:rsidRDefault="00476404" w:rsidP="00DC2152">
            <w:r>
              <w:rPr>
                <w:rFonts w:hint="eastAsia"/>
              </w:rPr>
              <w:t>证件类型</w:t>
            </w:r>
          </w:p>
        </w:tc>
        <w:tc>
          <w:tcPr>
            <w:tcW w:w="1594" w:type="dxa"/>
          </w:tcPr>
          <w:p w:rsidR="00476404" w:rsidRDefault="00476404" w:rsidP="00DC2152">
            <w:r>
              <w:rPr>
                <w:rFonts w:hint="eastAsia"/>
              </w:rPr>
              <w:t>cert_type_id</w:t>
            </w:r>
          </w:p>
        </w:tc>
        <w:tc>
          <w:tcPr>
            <w:tcW w:w="893" w:type="dxa"/>
          </w:tcPr>
          <w:p w:rsidR="00476404" w:rsidRDefault="00476404" w:rsidP="00DC2152">
            <w:r>
              <w:rPr>
                <w:rFonts w:hint="eastAsia"/>
              </w:rPr>
              <w:t>string</w:t>
            </w:r>
          </w:p>
        </w:tc>
        <w:tc>
          <w:tcPr>
            <w:tcW w:w="709" w:type="dxa"/>
          </w:tcPr>
          <w:p w:rsidR="00476404" w:rsidRDefault="00476404" w:rsidP="00DC2152">
            <w:r>
              <w:rPr>
                <w:rFonts w:hint="eastAsia"/>
              </w:rPr>
              <w:t>2</w:t>
            </w:r>
          </w:p>
        </w:tc>
        <w:tc>
          <w:tcPr>
            <w:tcW w:w="992" w:type="dxa"/>
          </w:tcPr>
          <w:p w:rsidR="00476404" w:rsidRDefault="006C30FD" w:rsidP="00DC2152">
            <w:r>
              <w:rPr>
                <w:rFonts w:hint="eastAsia"/>
              </w:rPr>
              <w:t>M</w:t>
            </w:r>
          </w:p>
        </w:tc>
        <w:tc>
          <w:tcPr>
            <w:tcW w:w="2777" w:type="dxa"/>
          </w:tcPr>
          <w:p w:rsidR="00476404" w:rsidRDefault="00AD7F97" w:rsidP="00DE2DE3">
            <w:r>
              <w:rPr>
                <w:rFonts w:hint="eastAsia"/>
              </w:rPr>
              <w:t>用户输入</w:t>
            </w:r>
          </w:p>
        </w:tc>
      </w:tr>
      <w:tr w:rsidR="00476404" w:rsidTr="00DE2DE3">
        <w:trPr>
          <w:trHeight w:val="255"/>
          <w:jc w:val="center"/>
        </w:trPr>
        <w:tc>
          <w:tcPr>
            <w:tcW w:w="710" w:type="dxa"/>
          </w:tcPr>
          <w:p w:rsidR="00476404" w:rsidRDefault="00476404" w:rsidP="00DE2DE3"/>
        </w:tc>
        <w:tc>
          <w:tcPr>
            <w:tcW w:w="1482" w:type="dxa"/>
            <w:gridSpan w:val="2"/>
          </w:tcPr>
          <w:p w:rsidR="00476404" w:rsidRDefault="00476404" w:rsidP="00DC2152">
            <w:r>
              <w:rPr>
                <w:rFonts w:hint="eastAsia"/>
              </w:rPr>
              <w:t>证件号码</w:t>
            </w:r>
          </w:p>
        </w:tc>
        <w:tc>
          <w:tcPr>
            <w:tcW w:w="1594" w:type="dxa"/>
          </w:tcPr>
          <w:p w:rsidR="00476404" w:rsidRDefault="00476404" w:rsidP="00DC2152">
            <w:r>
              <w:rPr>
                <w:rFonts w:hint="eastAsia"/>
              </w:rPr>
              <w:t>cert_num</w:t>
            </w:r>
          </w:p>
        </w:tc>
        <w:tc>
          <w:tcPr>
            <w:tcW w:w="893" w:type="dxa"/>
          </w:tcPr>
          <w:p w:rsidR="00476404" w:rsidRDefault="00476404" w:rsidP="00DC2152">
            <w:r>
              <w:rPr>
                <w:rFonts w:hint="eastAsia"/>
              </w:rPr>
              <w:t>string</w:t>
            </w:r>
          </w:p>
        </w:tc>
        <w:tc>
          <w:tcPr>
            <w:tcW w:w="709" w:type="dxa"/>
          </w:tcPr>
          <w:p w:rsidR="00476404" w:rsidRDefault="00476404" w:rsidP="00DC2152">
            <w:r>
              <w:rPr>
                <w:rFonts w:hint="eastAsia"/>
              </w:rPr>
              <w:t>32</w:t>
            </w:r>
          </w:p>
        </w:tc>
        <w:tc>
          <w:tcPr>
            <w:tcW w:w="992" w:type="dxa"/>
          </w:tcPr>
          <w:p w:rsidR="00476404" w:rsidRDefault="006C30FD" w:rsidP="00DC2152">
            <w:r>
              <w:rPr>
                <w:rFonts w:hint="eastAsia"/>
              </w:rPr>
              <w:t>M</w:t>
            </w:r>
          </w:p>
        </w:tc>
        <w:tc>
          <w:tcPr>
            <w:tcW w:w="2777" w:type="dxa"/>
          </w:tcPr>
          <w:p w:rsidR="00476404" w:rsidRDefault="00AD7F97" w:rsidP="00DE2DE3">
            <w:r>
              <w:rPr>
                <w:rFonts w:hint="eastAsia"/>
              </w:rPr>
              <w:t>用户输入</w:t>
            </w:r>
          </w:p>
        </w:tc>
      </w:tr>
    </w:tbl>
    <w:p w:rsidR="00B36134" w:rsidRDefault="00B36134" w:rsidP="00B36134">
      <w:pPr>
        <w:rPr>
          <w:lang w:val="zh-CN"/>
        </w:rPr>
      </w:pPr>
    </w:p>
    <w:p w:rsidR="00B36134" w:rsidRDefault="00B36134" w:rsidP="00B36134">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3"/>
        <w:gridCol w:w="697"/>
        <w:gridCol w:w="762"/>
        <w:gridCol w:w="1356"/>
        <w:gridCol w:w="869"/>
        <w:gridCol w:w="852"/>
        <w:gridCol w:w="992"/>
        <w:gridCol w:w="2658"/>
      </w:tblGrid>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报文类型</w:t>
            </w:r>
          </w:p>
        </w:tc>
        <w:tc>
          <w:tcPr>
            <w:tcW w:w="7489" w:type="dxa"/>
            <w:gridSpan w:val="6"/>
          </w:tcPr>
          <w:p w:rsidR="00B36134" w:rsidRDefault="00B36134" w:rsidP="00DE2DE3">
            <w:r>
              <w:rPr>
                <w:rFonts w:hint="eastAsia"/>
              </w:rPr>
              <w:t>响应报文体</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交易代码</w:t>
            </w:r>
          </w:p>
        </w:tc>
        <w:tc>
          <w:tcPr>
            <w:tcW w:w="7489" w:type="dxa"/>
            <w:gridSpan w:val="6"/>
          </w:tcPr>
          <w:p w:rsidR="00B36134" w:rsidRDefault="00EA0567" w:rsidP="00DE2DE3">
            <w:r>
              <w:rPr>
                <w:rFonts w:hint="eastAsia"/>
              </w:rPr>
              <w:t>C003</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报文说明</w:t>
            </w:r>
          </w:p>
        </w:tc>
        <w:tc>
          <w:tcPr>
            <w:tcW w:w="7489" w:type="dxa"/>
            <w:gridSpan w:val="6"/>
          </w:tcPr>
          <w:p w:rsidR="00B36134" w:rsidRDefault="00B36134" w:rsidP="00DE2DE3">
            <w:r>
              <w:rPr>
                <w:rFonts w:hint="eastAsia"/>
              </w:rPr>
              <w:t>客户密码重置响应报文体</w:t>
            </w:r>
          </w:p>
        </w:tc>
      </w:tr>
      <w:tr w:rsidR="00B36134" w:rsidTr="00DE2DE3">
        <w:trPr>
          <w:trHeight w:hRule="exact" w:val="400"/>
          <w:jc w:val="center"/>
        </w:trPr>
        <w:tc>
          <w:tcPr>
            <w:tcW w:w="733" w:type="dxa"/>
            <w:shd w:val="clear" w:color="auto" w:fill="EEECE1"/>
          </w:tcPr>
          <w:p w:rsidR="00B36134" w:rsidRDefault="00B36134" w:rsidP="00DE2DE3">
            <w:r>
              <w:rPr>
                <w:rFonts w:hint="eastAsia"/>
              </w:rPr>
              <w:t>符号</w:t>
            </w:r>
          </w:p>
        </w:tc>
        <w:tc>
          <w:tcPr>
            <w:tcW w:w="1459" w:type="dxa"/>
            <w:gridSpan w:val="2"/>
            <w:shd w:val="clear" w:color="auto" w:fill="EEECE1"/>
          </w:tcPr>
          <w:p w:rsidR="00B36134" w:rsidRDefault="00B36134" w:rsidP="00DE2DE3">
            <w:r>
              <w:rPr>
                <w:rFonts w:hint="eastAsia"/>
              </w:rPr>
              <w:t>中文名称</w:t>
            </w:r>
          </w:p>
        </w:tc>
        <w:tc>
          <w:tcPr>
            <w:tcW w:w="1356" w:type="dxa"/>
            <w:shd w:val="clear" w:color="auto" w:fill="EEECE1"/>
          </w:tcPr>
          <w:p w:rsidR="00B36134" w:rsidRDefault="00B36134" w:rsidP="00DE2DE3">
            <w:r>
              <w:rPr>
                <w:rFonts w:hint="eastAsia"/>
              </w:rPr>
              <w:t>英文名称</w:t>
            </w:r>
          </w:p>
        </w:tc>
        <w:tc>
          <w:tcPr>
            <w:tcW w:w="869" w:type="dxa"/>
            <w:shd w:val="clear" w:color="auto" w:fill="EEECE1"/>
          </w:tcPr>
          <w:p w:rsidR="00B36134" w:rsidRDefault="00B36134" w:rsidP="00DE2DE3">
            <w:r>
              <w:rPr>
                <w:rFonts w:hint="eastAsia"/>
              </w:rPr>
              <w:t>类型</w:t>
            </w:r>
          </w:p>
        </w:tc>
        <w:tc>
          <w:tcPr>
            <w:tcW w:w="852" w:type="dxa"/>
            <w:shd w:val="clear" w:color="auto" w:fill="EEECE1"/>
          </w:tcPr>
          <w:p w:rsidR="00B36134" w:rsidRDefault="00B36134" w:rsidP="00DE2DE3">
            <w:r>
              <w:rPr>
                <w:rFonts w:hint="eastAsia"/>
              </w:rPr>
              <w:t>长度</w:t>
            </w:r>
          </w:p>
        </w:tc>
        <w:tc>
          <w:tcPr>
            <w:tcW w:w="992" w:type="dxa"/>
            <w:shd w:val="clear" w:color="auto" w:fill="EEECE1"/>
          </w:tcPr>
          <w:p w:rsidR="00B36134" w:rsidRDefault="00B36134" w:rsidP="00DE2DE3">
            <w:r>
              <w:rPr>
                <w:rFonts w:hint="eastAsia"/>
              </w:rPr>
              <w:t>必填</w:t>
            </w:r>
          </w:p>
        </w:tc>
        <w:tc>
          <w:tcPr>
            <w:tcW w:w="2658" w:type="dxa"/>
            <w:shd w:val="clear" w:color="auto" w:fill="EEECE1"/>
          </w:tcPr>
          <w:p w:rsidR="00B36134" w:rsidRDefault="00B36134" w:rsidP="00DE2DE3">
            <w:r>
              <w:rPr>
                <w:rFonts w:hint="eastAsia"/>
              </w:rPr>
              <w:t>说明</w:t>
            </w:r>
          </w:p>
        </w:tc>
      </w:tr>
      <w:tr w:rsidR="009A47EB" w:rsidTr="00DE2DE3">
        <w:trPr>
          <w:trHeight w:val="255"/>
          <w:jc w:val="center"/>
        </w:trPr>
        <w:tc>
          <w:tcPr>
            <w:tcW w:w="733" w:type="dxa"/>
          </w:tcPr>
          <w:p w:rsidR="009A47EB" w:rsidRDefault="009A47EB" w:rsidP="00DE2DE3"/>
        </w:tc>
        <w:tc>
          <w:tcPr>
            <w:tcW w:w="1459" w:type="dxa"/>
            <w:gridSpan w:val="2"/>
          </w:tcPr>
          <w:p w:rsidR="009A47EB" w:rsidRDefault="009A47EB" w:rsidP="00DC2152">
            <w:r>
              <w:rPr>
                <w:rFonts w:hint="eastAsia"/>
              </w:rPr>
              <w:t>操作标志</w:t>
            </w:r>
          </w:p>
        </w:tc>
        <w:tc>
          <w:tcPr>
            <w:tcW w:w="1356" w:type="dxa"/>
          </w:tcPr>
          <w:p w:rsidR="009A47EB" w:rsidRDefault="009A47EB" w:rsidP="00DC2152">
            <w:r>
              <w:rPr>
                <w:rFonts w:hint="eastAsia"/>
              </w:rPr>
              <w:t>oper_flag</w:t>
            </w:r>
          </w:p>
        </w:tc>
        <w:tc>
          <w:tcPr>
            <w:tcW w:w="869" w:type="dxa"/>
          </w:tcPr>
          <w:p w:rsidR="009A47EB" w:rsidRDefault="009A47EB" w:rsidP="00DC2152">
            <w:r>
              <w:rPr>
                <w:rFonts w:hint="eastAsia"/>
              </w:rPr>
              <w:t>int</w:t>
            </w:r>
          </w:p>
        </w:tc>
        <w:tc>
          <w:tcPr>
            <w:tcW w:w="852" w:type="dxa"/>
          </w:tcPr>
          <w:p w:rsidR="009A47EB" w:rsidRDefault="009A47EB" w:rsidP="00DC2152">
            <w:r>
              <w:rPr>
                <w:rFonts w:hint="eastAsia"/>
              </w:rPr>
              <w:t>1</w:t>
            </w:r>
          </w:p>
        </w:tc>
        <w:tc>
          <w:tcPr>
            <w:tcW w:w="992" w:type="dxa"/>
          </w:tcPr>
          <w:p w:rsidR="009A47EB" w:rsidRDefault="009A47EB" w:rsidP="00DC2152">
            <w:r>
              <w:rPr>
                <w:rFonts w:hint="eastAsia"/>
              </w:rPr>
              <w:t>M</w:t>
            </w:r>
          </w:p>
        </w:tc>
        <w:tc>
          <w:tcPr>
            <w:tcW w:w="2658" w:type="dxa"/>
          </w:tcPr>
          <w:p w:rsidR="009A47EB" w:rsidRDefault="009A47EB" w:rsidP="00DC2152">
            <w:r>
              <w:rPr>
                <w:rFonts w:hint="eastAsia"/>
              </w:rPr>
              <w:t>1</w:t>
            </w:r>
            <w:r>
              <w:rPr>
                <w:rFonts w:hint="eastAsia"/>
              </w:rPr>
              <w:t>：交易密码</w:t>
            </w:r>
          </w:p>
        </w:tc>
      </w:tr>
    </w:tbl>
    <w:p w:rsidR="00B36134" w:rsidRDefault="00B36134" w:rsidP="00B36134">
      <w:pPr>
        <w:rPr>
          <w:lang w:val="zh-CN"/>
        </w:rPr>
      </w:pPr>
    </w:p>
    <w:p w:rsidR="00114B7C" w:rsidRPr="00114B7C" w:rsidRDefault="00114B7C" w:rsidP="00114B7C">
      <w:pPr>
        <w:rPr>
          <w:lang w:val="zh-CN"/>
        </w:rPr>
      </w:pPr>
    </w:p>
    <w:p w:rsidR="00304144" w:rsidRPr="00304144" w:rsidRDefault="00BD298F" w:rsidP="00304144">
      <w:pPr>
        <w:pStyle w:val="4"/>
      </w:pPr>
      <w:bookmarkStart w:id="118" w:name="_接入单元登录[6101]"/>
      <w:bookmarkEnd w:id="118"/>
      <w:r>
        <w:rPr>
          <w:rFonts w:hint="eastAsia"/>
        </w:rPr>
        <w:lastRenderedPageBreak/>
        <w:t>客户</w:t>
      </w:r>
      <w:r w:rsidR="0037531D">
        <w:rPr>
          <w:rFonts w:hint="eastAsia"/>
        </w:rPr>
        <w:t>登录</w:t>
      </w:r>
      <w:r w:rsidR="0037531D">
        <w:rPr>
          <w:rFonts w:hint="eastAsia"/>
        </w:rPr>
        <w:t>[</w:t>
      </w:r>
      <w:r w:rsidR="00C22DA3">
        <w:rPr>
          <w:rFonts w:hint="eastAsia"/>
        </w:rPr>
        <w:t>C004</w:t>
      </w:r>
      <w:r w:rsidR="0037531D">
        <w:rPr>
          <w:rFonts w:hint="eastAsia"/>
        </w:rPr>
        <w:t>]</w:t>
      </w:r>
    </w:p>
    <w:p w:rsidR="00F37483" w:rsidRDefault="00F37483" w:rsidP="00F37483">
      <w:pPr>
        <w:rPr>
          <w:lang w:val="zh-CN"/>
        </w:rPr>
      </w:pPr>
      <w:r w:rsidRPr="0016784A">
        <w:rPr>
          <w:rFonts w:hint="eastAsia"/>
          <w:b/>
          <w:lang w:val="zh-CN"/>
        </w:rPr>
        <w:t>请求加密算法：</w:t>
      </w:r>
      <w:r>
        <w:rPr>
          <w:rFonts w:hint="eastAsia"/>
          <w:lang w:val="zh-CN"/>
        </w:rPr>
        <w:t>RSA</w:t>
      </w:r>
      <w:r>
        <w:rPr>
          <w:rFonts w:hint="eastAsia"/>
          <w:lang w:val="zh-CN"/>
        </w:rPr>
        <w:t>算法。</w:t>
      </w:r>
    </w:p>
    <w:p w:rsidR="00F37483" w:rsidRDefault="00F37483" w:rsidP="00F37483">
      <w:pPr>
        <w:rPr>
          <w:lang w:val="zh-CN"/>
        </w:rPr>
      </w:pPr>
      <w:r w:rsidRPr="0016784A">
        <w:rPr>
          <w:rFonts w:hint="eastAsia"/>
          <w:b/>
          <w:lang w:val="zh-CN"/>
        </w:rPr>
        <w:t>响应加密算法：</w:t>
      </w:r>
      <w:r w:rsidR="00FF2469">
        <w:rPr>
          <w:rFonts w:hint="eastAsia"/>
        </w:rPr>
        <w:t>3DES</w:t>
      </w:r>
      <w:r w:rsidR="00FF2469">
        <w:rPr>
          <w:rFonts w:hint="eastAsia"/>
        </w:rPr>
        <w:t>算法（默认密钥）</w:t>
      </w:r>
      <w:r>
        <w:rPr>
          <w:rFonts w:hint="eastAsia"/>
          <w:lang w:val="zh-CN"/>
        </w:rPr>
        <w:t>。</w:t>
      </w:r>
    </w:p>
    <w:p w:rsidR="005435C9" w:rsidRPr="007C31BD" w:rsidRDefault="00F37483" w:rsidP="000F1C89">
      <w:r w:rsidRPr="000F1C89">
        <w:rPr>
          <w:rFonts w:hint="eastAsia"/>
          <w:b/>
          <w:lang w:val="zh-CN"/>
        </w:rPr>
        <w:t>用途：</w:t>
      </w:r>
      <w:r w:rsidR="001E59E4">
        <w:rPr>
          <w:rFonts w:hint="eastAsia"/>
          <w:lang w:val="zh-CN"/>
        </w:rPr>
        <w:t>客户登录成功后，</w:t>
      </w:r>
      <w:r w:rsidR="009F17A1">
        <w:rPr>
          <w:rFonts w:hint="eastAsia"/>
          <w:lang w:val="zh-CN"/>
        </w:rPr>
        <w:t>前端</w:t>
      </w:r>
      <w:r w:rsidR="001E59E4">
        <w:rPr>
          <w:rFonts w:hint="eastAsia"/>
          <w:lang w:val="zh-CN"/>
        </w:rPr>
        <w:t>需保存</w:t>
      </w:r>
      <w:r w:rsidR="00CE65D9">
        <w:rPr>
          <w:rFonts w:hint="eastAsia"/>
          <w:lang w:val="zh-CN"/>
        </w:rPr>
        <w:t>返回的</w:t>
      </w:r>
      <w:r w:rsidR="001E59E4">
        <w:rPr>
          <w:rFonts w:hint="eastAsia"/>
          <w:lang w:val="zh-CN"/>
        </w:rPr>
        <w:t>会话</w:t>
      </w:r>
      <w:r w:rsidR="001E59E4">
        <w:rPr>
          <w:rFonts w:hint="eastAsia"/>
          <w:lang w:val="zh-CN"/>
        </w:rPr>
        <w:t>ID</w:t>
      </w:r>
      <w:r w:rsidR="001E59E4">
        <w:rPr>
          <w:rFonts w:hint="eastAsia"/>
          <w:lang w:val="zh-CN"/>
        </w:rPr>
        <w:t>，后续</w:t>
      </w:r>
      <w:r w:rsidR="009F17A1">
        <w:rPr>
          <w:rFonts w:hint="eastAsia"/>
          <w:lang w:val="zh-CN"/>
        </w:rPr>
        <w:t>所有交易</w:t>
      </w:r>
      <w:r w:rsidR="001E59E4">
        <w:rPr>
          <w:rFonts w:hint="eastAsia"/>
          <w:lang w:val="zh-CN"/>
        </w:rPr>
        <w:t>报文</w:t>
      </w:r>
      <w:r w:rsidR="009F17A1">
        <w:rPr>
          <w:rFonts w:hint="eastAsia"/>
          <w:lang w:val="zh-CN"/>
        </w:rPr>
        <w:t>均</w:t>
      </w:r>
      <w:r w:rsidR="001E59E4">
        <w:rPr>
          <w:rFonts w:hint="eastAsia"/>
          <w:lang w:val="zh-CN"/>
        </w:rPr>
        <w:t>需上送会话</w:t>
      </w:r>
      <w:r w:rsidR="001E59E4">
        <w:rPr>
          <w:rFonts w:hint="eastAsia"/>
          <w:lang w:val="zh-CN"/>
        </w:rPr>
        <w:t>ID</w:t>
      </w:r>
      <w:r w:rsidR="001E59E4">
        <w:rPr>
          <w:rFonts w:hint="eastAsia"/>
          <w:lang w:val="zh-CN"/>
        </w:rPr>
        <w:t>，并使用会话</w:t>
      </w:r>
      <w:r w:rsidR="001E59E4">
        <w:rPr>
          <w:rFonts w:hint="eastAsia"/>
        </w:rPr>
        <w:t>密钥和加密向量对报文进行</w:t>
      </w:r>
      <w:r w:rsidR="001E59E4">
        <w:rPr>
          <w:rFonts w:hint="eastAsia"/>
        </w:rPr>
        <w:t>3des</w:t>
      </w:r>
      <w:r w:rsidR="001E59E4">
        <w:rPr>
          <w:rFonts w:hint="eastAsia"/>
        </w:rPr>
        <w:t>加密</w:t>
      </w:r>
      <w:r w:rsidR="001E59E4">
        <w:rPr>
          <w:rFonts w:hint="eastAsia"/>
          <w:lang w:val="zh-CN"/>
        </w:rPr>
        <w:t>。</w:t>
      </w:r>
      <w:r w:rsidR="008F3799">
        <w:rPr>
          <w:rFonts w:hint="eastAsia"/>
          <w:lang w:val="zh-CN"/>
        </w:rPr>
        <w:t>加密向量双方线下预定。</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37531D" w:rsidTr="001541CD">
        <w:trPr>
          <w:trHeight w:hRule="exact" w:val="400"/>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请求报文体</w:t>
            </w:r>
          </w:p>
        </w:tc>
      </w:tr>
      <w:tr w:rsidR="0037531D" w:rsidTr="001541CD">
        <w:trPr>
          <w:trHeight w:hRule="exact" w:val="400"/>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5350D2">
            <w:r>
              <w:rPr>
                <w:rFonts w:hint="eastAsia"/>
              </w:rPr>
              <w:t>C004</w:t>
            </w:r>
          </w:p>
        </w:tc>
      </w:tr>
      <w:tr w:rsidR="0037531D" w:rsidTr="001541CD">
        <w:trPr>
          <w:trHeight w:hRule="exact" w:val="400"/>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A75F9B">
            <w:r>
              <w:rPr>
                <w:rFonts w:hint="eastAsia"/>
              </w:rPr>
              <w:t>客户登陆</w:t>
            </w:r>
            <w:r w:rsidR="0037531D">
              <w:rPr>
                <w:rFonts w:hint="eastAsia"/>
              </w:rPr>
              <w:t>请求报文体</w:t>
            </w:r>
          </w:p>
        </w:tc>
      </w:tr>
      <w:tr w:rsidR="0037531D" w:rsidTr="001541CD">
        <w:trPr>
          <w:trHeight w:hRule="exact" w:val="400"/>
          <w:jc w:val="center"/>
        </w:trPr>
        <w:tc>
          <w:tcPr>
            <w:tcW w:w="710" w:type="dxa"/>
            <w:shd w:val="clear" w:color="auto" w:fill="EEECE1"/>
          </w:tcPr>
          <w:p w:rsidR="0037531D" w:rsidRDefault="004C000B">
            <w:r>
              <w:rPr>
                <w:rFonts w:hint="eastAsia"/>
              </w:rPr>
              <w:t>符号</w:t>
            </w:r>
          </w:p>
        </w:tc>
        <w:tc>
          <w:tcPr>
            <w:tcW w:w="1482" w:type="dxa"/>
            <w:gridSpan w:val="2"/>
            <w:shd w:val="clear" w:color="auto" w:fill="EEECE1"/>
          </w:tcPr>
          <w:p w:rsidR="0037531D" w:rsidRDefault="0037531D">
            <w:r>
              <w:rPr>
                <w:rFonts w:hint="eastAsia"/>
              </w:rPr>
              <w:t>中文名称</w:t>
            </w:r>
          </w:p>
        </w:tc>
        <w:tc>
          <w:tcPr>
            <w:tcW w:w="1594" w:type="dxa"/>
            <w:shd w:val="clear" w:color="auto" w:fill="EEECE1"/>
          </w:tcPr>
          <w:p w:rsidR="0037531D" w:rsidRDefault="0037531D">
            <w:r>
              <w:rPr>
                <w:rFonts w:hint="eastAsia"/>
              </w:rPr>
              <w:t>英文名称</w:t>
            </w:r>
          </w:p>
        </w:tc>
        <w:tc>
          <w:tcPr>
            <w:tcW w:w="893"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777" w:type="dxa"/>
            <w:shd w:val="clear" w:color="auto" w:fill="EEECE1"/>
          </w:tcPr>
          <w:p w:rsidR="0037531D" w:rsidRDefault="0037531D">
            <w:r>
              <w:rPr>
                <w:rFonts w:hint="eastAsia"/>
              </w:rPr>
              <w:t>说明</w:t>
            </w:r>
          </w:p>
        </w:tc>
      </w:tr>
      <w:tr w:rsidR="0017168E" w:rsidTr="001541CD">
        <w:trPr>
          <w:trHeight w:val="255"/>
          <w:jc w:val="center"/>
        </w:trPr>
        <w:tc>
          <w:tcPr>
            <w:tcW w:w="710" w:type="dxa"/>
          </w:tcPr>
          <w:p w:rsidR="0017168E" w:rsidRDefault="0017168E"/>
        </w:tc>
        <w:tc>
          <w:tcPr>
            <w:tcW w:w="1482" w:type="dxa"/>
            <w:gridSpan w:val="2"/>
          </w:tcPr>
          <w:p w:rsidR="0017168E" w:rsidRDefault="0017168E">
            <w:r>
              <w:rPr>
                <w:rFonts w:hint="eastAsia"/>
              </w:rPr>
              <w:t>操作标志</w:t>
            </w:r>
          </w:p>
        </w:tc>
        <w:tc>
          <w:tcPr>
            <w:tcW w:w="1594" w:type="dxa"/>
          </w:tcPr>
          <w:p w:rsidR="0017168E" w:rsidRPr="00154354" w:rsidRDefault="0017168E" w:rsidP="00DE2DE3">
            <w:r w:rsidRPr="00154354">
              <w:t>oper_flag</w:t>
            </w:r>
          </w:p>
        </w:tc>
        <w:tc>
          <w:tcPr>
            <w:tcW w:w="893" w:type="dxa"/>
          </w:tcPr>
          <w:p w:rsidR="0017168E" w:rsidRDefault="0017168E">
            <w:r>
              <w:rPr>
                <w:rFonts w:hint="eastAsia"/>
              </w:rPr>
              <w:t>int</w:t>
            </w:r>
          </w:p>
        </w:tc>
        <w:tc>
          <w:tcPr>
            <w:tcW w:w="709" w:type="dxa"/>
          </w:tcPr>
          <w:p w:rsidR="0017168E" w:rsidRDefault="0017168E">
            <w:r>
              <w:rPr>
                <w:rFonts w:hint="eastAsia"/>
              </w:rPr>
              <w:t>1</w:t>
            </w:r>
          </w:p>
        </w:tc>
        <w:tc>
          <w:tcPr>
            <w:tcW w:w="992" w:type="dxa"/>
          </w:tcPr>
          <w:p w:rsidR="0017168E" w:rsidRDefault="0017168E">
            <w:r w:rsidRPr="00131BE6">
              <w:rPr>
                <w:rFonts w:hAnsi="宋体" w:hint="eastAsia"/>
                <w:color w:val="000000"/>
                <w:sz w:val="20"/>
              </w:rPr>
              <w:t>M</w:t>
            </w:r>
          </w:p>
        </w:tc>
        <w:tc>
          <w:tcPr>
            <w:tcW w:w="2777" w:type="dxa"/>
          </w:tcPr>
          <w:p w:rsidR="005435C9" w:rsidRDefault="005435C9" w:rsidP="00EB072E">
            <w:r>
              <w:rPr>
                <w:rFonts w:hint="eastAsia"/>
              </w:rPr>
              <w:t>1</w:t>
            </w:r>
            <w:r w:rsidR="00EB072E">
              <w:rPr>
                <w:rFonts w:hint="eastAsia"/>
              </w:rPr>
              <w:t>：</w:t>
            </w:r>
            <w:r w:rsidR="008768F2">
              <w:rPr>
                <w:rFonts w:hint="eastAsia"/>
              </w:rPr>
              <w:t>客户号登录</w:t>
            </w:r>
          </w:p>
        </w:tc>
      </w:tr>
      <w:tr w:rsidR="0017168E" w:rsidTr="001541CD">
        <w:trPr>
          <w:trHeight w:val="255"/>
          <w:jc w:val="center"/>
        </w:trPr>
        <w:tc>
          <w:tcPr>
            <w:tcW w:w="710" w:type="dxa"/>
          </w:tcPr>
          <w:p w:rsidR="0017168E" w:rsidRDefault="0017168E"/>
        </w:tc>
        <w:tc>
          <w:tcPr>
            <w:tcW w:w="1482" w:type="dxa"/>
            <w:gridSpan w:val="2"/>
          </w:tcPr>
          <w:p w:rsidR="0017168E" w:rsidRDefault="0017168E">
            <w:r>
              <w:rPr>
                <w:rFonts w:hint="eastAsia"/>
              </w:rPr>
              <w:t>用户</w:t>
            </w:r>
            <w:r>
              <w:rPr>
                <w:rFonts w:hint="eastAsia"/>
              </w:rPr>
              <w:t>ID</w:t>
            </w:r>
          </w:p>
        </w:tc>
        <w:tc>
          <w:tcPr>
            <w:tcW w:w="1594" w:type="dxa"/>
          </w:tcPr>
          <w:p w:rsidR="0017168E" w:rsidRPr="00154354" w:rsidRDefault="0017168E" w:rsidP="00DE2DE3">
            <w:r w:rsidRPr="00154354">
              <w:t>user_id</w:t>
            </w:r>
          </w:p>
        </w:tc>
        <w:tc>
          <w:tcPr>
            <w:tcW w:w="893" w:type="dxa"/>
          </w:tcPr>
          <w:p w:rsidR="0017168E" w:rsidRDefault="0017168E">
            <w:r>
              <w:t>string</w:t>
            </w:r>
          </w:p>
        </w:tc>
        <w:tc>
          <w:tcPr>
            <w:tcW w:w="709" w:type="dxa"/>
          </w:tcPr>
          <w:p w:rsidR="0017168E" w:rsidRDefault="0017168E">
            <w:r>
              <w:rPr>
                <w:rFonts w:hint="eastAsia"/>
              </w:rPr>
              <w:t>31</w:t>
            </w:r>
          </w:p>
        </w:tc>
        <w:tc>
          <w:tcPr>
            <w:tcW w:w="992" w:type="dxa"/>
          </w:tcPr>
          <w:p w:rsidR="0017168E" w:rsidRDefault="0017168E">
            <w:r w:rsidRPr="00131BE6">
              <w:rPr>
                <w:rFonts w:hAnsi="宋体" w:hint="eastAsia"/>
                <w:color w:val="000000"/>
                <w:sz w:val="20"/>
              </w:rPr>
              <w:t>M</w:t>
            </w:r>
          </w:p>
        </w:tc>
        <w:tc>
          <w:tcPr>
            <w:tcW w:w="2777" w:type="dxa"/>
          </w:tcPr>
          <w:p w:rsidR="0017168E" w:rsidRDefault="00926A52" w:rsidP="00305986">
            <w:r>
              <w:rPr>
                <w:rFonts w:hint="eastAsia"/>
              </w:rPr>
              <w:t>客户号</w:t>
            </w:r>
          </w:p>
        </w:tc>
      </w:tr>
      <w:tr w:rsidR="0017168E" w:rsidTr="001541CD">
        <w:trPr>
          <w:trHeight w:val="255"/>
          <w:jc w:val="center"/>
        </w:trPr>
        <w:tc>
          <w:tcPr>
            <w:tcW w:w="710" w:type="dxa"/>
          </w:tcPr>
          <w:p w:rsidR="0017168E" w:rsidRDefault="0017168E"/>
        </w:tc>
        <w:tc>
          <w:tcPr>
            <w:tcW w:w="1482" w:type="dxa"/>
            <w:gridSpan w:val="2"/>
          </w:tcPr>
          <w:p w:rsidR="0017168E" w:rsidRDefault="00286D03">
            <w:r>
              <w:rPr>
                <w:rFonts w:hint="eastAsia"/>
              </w:rPr>
              <w:t>交易</w:t>
            </w:r>
            <w:r w:rsidR="0017168E">
              <w:rPr>
                <w:rFonts w:hint="eastAsia"/>
              </w:rPr>
              <w:t>密码</w:t>
            </w:r>
          </w:p>
        </w:tc>
        <w:tc>
          <w:tcPr>
            <w:tcW w:w="1594" w:type="dxa"/>
          </w:tcPr>
          <w:p w:rsidR="0017168E" w:rsidRPr="00154354" w:rsidRDefault="0017168E" w:rsidP="00DE2DE3">
            <w:r w:rsidRPr="00154354">
              <w:t>password</w:t>
            </w:r>
          </w:p>
        </w:tc>
        <w:tc>
          <w:tcPr>
            <w:tcW w:w="893" w:type="dxa"/>
          </w:tcPr>
          <w:p w:rsidR="0017168E" w:rsidRDefault="0017168E">
            <w:r>
              <w:t>string</w:t>
            </w:r>
          </w:p>
        </w:tc>
        <w:tc>
          <w:tcPr>
            <w:tcW w:w="709" w:type="dxa"/>
          </w:tcPr>
          <w:p w:rsidR="0017168E" w:rsidRDefault="009710D1">
            <w:r>
              <w:rPr>
                <w:rFonts w:hint="eastAsia"/>
              </w:rPr>
              <w:t>32</w:t>
            </w:r>
          </w:p>
        </w:tc>
        <w:tc>
          <w:tcPr>
            <w:tcW w:w="992" w:type="dxa"/>
          </w:tcPr>
          <w:p w:rsidR="0017168E" w:rsidRDefault="0017168E">
            <w:r w:rsidRPr="00131BE6">
              <w:rPr>
                <w:rFonts w:hAnsi="宋体" w:hint="eastAsia"/>
                <w:color w:val="000000"/>
                <w:sz w:val="20"/>
              </w:rPr>
              <w:t>M</w:t>
            </w:r>
          </w:p>
        </w:tc>
        <w:tc>
          <w:tcPr>
            <w:tcW w:w="2777" w:type="dxa"/>
          </w:tcPr>
          <w:p w:rsidR="0017168E" w:rsidRDefault="0017168E">
            <w:r>
              <w:rPr>
                <w:rFonts w:hint="eastAsia"/>
              </w:rPr>
              <w:t>md5</w:t>
            </w:r>
            <w:r>
              <w:rPr>
                <w:rFonts w:hint="eastAsia"/>
              </w:rPr>
              <w:t>加密后的密文，</w:t>
            </w:r>
            <w:r>
              <w:rPr>
                <w:rFonts w:hint="eastAsia"/>
              </w:rPr>
              <w:t>32</w:t>
            </w:r>
            <w:r>
              <w:rPr>
                <w:rFonts w:hint="eastAsia"/>
              </w:rPr>
              <w:t>位小写字母</w:t>
            </w:r>
          </w:p>
        </w:tc>
      </w:tr>
      <w:tr w:rsidR="00696350" w:rsidTr="001541CD">
        <w:trPr>
          <w:trHeight w:val="255"/>
          <w:jc w:val="center"/>
        </w:trPr>
        <w:tc>
          <w:tcPr>
            <w:tcW w:w="710" w:type="dxa"/>
          </w:tcPr>
          <w:p w:rsidR="00696350" w:rsidRDefault="00696350"/>
        </w:tc>
        <w:tc>
          <w:tcPr>
            <w:tcW w:w="1482" w:type="dxa"/>
            <w:gridSpan w:val="2"/>
          </w:tcPr>
          <w:p w:rsidR="00696350" w:rsidRDefault="00696350">
            <w:r>
              <w:rPr>
                <w:rFonts w:hint="eastAsia"/>
              </w:rPr>
              <w:t>登录内网</w:t>
            </w:r>
            <w:r>
              <w:rPr>
                <w:rFonts w:hint="eastAsia"/>
              </w:rPr>
              <w:t>IP</w:t>
            </w:r>
          </w:p>
        </w:tc>
        <w:tc>
          <w:tcPr>
            <w:tcW w:w="1594" w:type="dxa"/>
          </w:tcPr>
          <w:p w:rsidR="00696350" w:rsidRPr="00154354" w:rsidRDefault="00696350" w:rsidP="00DE2DE3">
            <w:r>
              <w:rPr>
                <w:rFonts w:hint="eastAsia"/>
              </w:rPr>
              <w:t>lan_ip</w:t>
            </w:r>
          </w:p>
        </w:tc>
        <w:tc>
          <w:tcPr>
            <w:tcW w:w="893" w:type="dxa"/>
          </w:tcPr>
          <w:p w:rsidR="00696350" w:rsidRDefault="00696350">
            <w:r>
              <w:rPr>
                <w:rFonts w:hint="eastAsia"/>
              </w:rPr>
              <w:t>string</w:t>
            </w:r>
          </w:p>
        </w:tc>
        <w:tc>
          <w:tcPr>
            <w:tcW w:w="709" w:type="dxa"/>
          </w:tcPr>
          <w:p w:rsidR="00696350" w:rsidRDefault="00696350">
            <w:r>
              <w:rPr>
                <w:rFonts w:hint="eastAsia"/>
              </w:rPr>
              <w:t>32</w:t>
            </w:r>
          </w:p>
        </w:tc>
        <w:tc>
          <w:tcPr>
            <w:tcW w:w="992" w:type="dxa"/>
          </w:tcPr>
          <w:p w:rsidR="00696350" w:rsidRPr="00131BE6" w:rsidRDefault="00696350">
            <w:pPr>
              <w:rPr>
                <w:rFonts w:hAnsi="宋体"/>
                <w:color w:val="000000"/>
                <w:sz w:val="20"/>
              </w:rPr>
            </w:pPr>
            <w:r>
              <w:rPr>
                <w:rFonts w:hAnsi="宋体" w:hint="eastAsia"/>
                <w:color w:val="000000"/>
                <w:sz w:val="20"/>
              </w:rPr>
              <w:t>M</w:t>
            </w:r>
          </w:p>
        </w:tc>
        <w:tc>
          <w:tcPr>
            <w:tcW w:w="2777" w:type="dxa"/>
          </w:tcPr>
          <w:p w:rsidR="00696350" w:rsidRDefault="00696350">
            <w:r>
              <w:rPr>
                <w:rFonts w:hint="eastAsia"/>
              </w:rPr>
              <w:t>前端填写</w:t>
            </w:r>
          </w:p>
        </w:tc>
      </w:tr>
      <w:tr w:rsidR="00696350" w:rsidTr="001541CD">
        <w:trPr>
          <w:trHeight w:val="255"/>
          <w:jc w:val="center"/>
        </w:trPr>
        <w:tc>
          <w:tcPr>
            <w:tcW w:w="710" w:type="dxa"/>
          </w:tcPr>
          <w:p w:rsidR="00696350" w:rsidRDefault="00696350"/>
        </w:tc>
        <w:tc>
          <w:tcPr>
            <w:tcW w:w="1482" w:type="dxa"/>
            <w:gridSpan w:val="2"/>
          </w:tcPr>
          <w:p w:rsidR="00696350" w:rsidRDefault="00696350">
            <w:r>
              <w:rPr>
                <w:rFonts w:hint="eastAsia"/>
              </w:rPr>
              <w:t>登录外网</w:t>
            </w:r>
            <w:r>
              <w:rPr>
                <w:rFonts w:hint="eastAsia"/>
              </w:rPr>
              <w:t>IP</w:t>
            </w:r>
          </w:p>
        </w:tc>
        <w:tc>
          <w:tcPr>
            <w:tcW w:w="1594" w:type="dxa"/>
          </w:tcPr>
          <w:p w:rsidR="00696350" w:rsidRPr="00154354" w:rsidRDefault="00696350" w:rsidP="00DE2DE3">
            <w:r>
              <w:rPr>
                <w:rFonts w:hint="eastAsia"/>
              </w:rPr>
              <w:t>www_ip</w:t>
            </w:r>
          </w:p>
        </w:tc>
        <w:tc>
          <w:tcPr>
            <w:tcW w:w="893" w:type="dxa"/>
          </w:tcPr>
          <w:p w:rsidR="00696350" w:rsidRDefault="00696350">
            <w:r>
              <w:rPr>
                <w:rFonts w:hint="eastAsia"/>
              </w:rPr>
              <w:t>string</w:t>
            </w:r>
          </w:p>
        </w:tc>
        <w:tc>
          <w:tcPr>
            <w:tcW w:w="709" w:type="dxa"/>
          </w:tcPr>
          <w:p w:rsidR="00696350" w:rsidRDefault="00696350">
            <w:r>
              <w:rPr>
                <w:rFonts w:hint="eastAsia"/>
              </w:rPr>
              <w:t>32</w:t>
            </w:r>
          </w:p>
        </w:tc>
        <w:tc>
          <w:tcPr>
            <w:tcW w:w="992" w:type="dxa"/>
          </w:tcPr>
          <w:p w:rsidR="00696350" w:rsidRPr="00131BE6" w:rsidRDefault="00696350">
            <w:pPr>
              <w:rPr>
                <w:rFonts w:hAnsi="宋体"/>
                <w:color w:val="000000"/>
                <w:sz w:val="20"/>
              </w:rPr>
            </w:pPr>
            <w:r>
              <w:rPr>
                <w:rFonts w:hAnsi="宋体" w:hint="eastAsia"/>
                <w:color w:val="000000"/>
                <w:sz w:val="20"/>
              </w:rPr>
              <w:t>O</w:t>
            </w:r>
          </w:p>
        </w:tc>
        <w:tc>
          <w:tcPr>
            <w:tcW w:w="2777" w:type="dxa"/>
          </w:tcPr>
          <w:p w:rsidR="00696350" w:rsidRDefault="00696350">
            <w:r>
              <w:rPr>
                <w:rFonts w:hint="eastAsia"/>
              </w:rPr>
              <w:t>网关补填</w:t>
            </w:r>
          </w:p>
        </w:tc>
      </w:tr>
      <w:tr w:rsidR="00974330" w:rsidTr="001541CD">
        <w:trPr>
          <w:trHeight w:val="255"/>
          <w:jc w:val="center"/>
        </w:trPr>
        <w:tc>
          <w:tcPr>
            <w:tcW w:w="710" w:type="dxa"/>
          </w:tcPr>
          <w:p w:rsidR="00974330" w:rsidRDefault="00974330"/>
        </w:tc>
        <w:tc>
          <w:tcPr>
            <w:tcW w:w="1482" w:type="dxa"/>
            <w:gridSpan w:val="2"/>
          </w:tcPr>
          <w:p w:rsidR="00974330" w:rsidRDefault="00974330" w:rsidP="009F4DAA">
            <w:r>
              <w:rPr>
                <w:rFonts w:hint="eastAsia"/>
              </w:rPr>
              <w:t>会话密钥</w:t>
            </w:r>
          </w:p>
        </w:tc>
        <w:tc>
          <w:tcPr>
            <w:tcW w:w="1594" w:type="dxa"/>
          </w:tcPr>
          <w:p w:rsidR="00974330" w:rsidRPr="00E62806" w:rsidRDefault="00974330" w:rsidP="009F4DAA">
            <w:r w:rsidRPr="00E62806">
              <w:t>session_key</w:t>
            </w:r>
          </w:p>
        </w:tc>
        <w:tc>
          <w:tcPr>
            <w:tcW w:w="893" w:type="dxa"/>
          </w:tcPr>
          <w:p w:rsidR="00974330" w:rsidRDefault="00974330" w:rsidP="009F4DAA">
            <w:r>
              <w:t>string</w:t>
            </w:r>
          </w:p>
        </w:tc>
        <w:tc>
          <w:tcPr>
            <w:tcW w:w="709" w:type="dxa"/>
          </w:tcPr>
          <w:p w:rsidR="00974330" w:rsidRDefault="00974330" w:rsidP="009F4DAA">
            <w:r>
              <w:rPr>
                <w:rFonts w:hint="eastAsia"/>
              </w:rPr>
              <w:t>24</w:t>
            </w:r>
          </w:p>
        </w:tc>
        <w:tc>
          <w:tcPr>
            <w:tcW w:w="992" w:type="dxa"/>
          </w:tcPr>
          <w:p w:rsidR="00974330" w:rsidRDefault="00974330" w:rsidP="009F4DAA">
            <w:r w:rsidRPr="0069266F">
              <w:rPr>
                <w:rFonts w:hAnsi="宋体" w:hint="eastAsia"/>
                <w:color w:val="000000"/>
                <w:sz w:val="20"/>
              </w:rPr>
              <w:t>M</w:t>
            </w:r>
          </w:p>
        </w:tc>
        <w:tc>
          <w:tcPr>
            <w:tcW w:w="2777" w:type="dxa"/>
          </w:tcPr>
          <w:p w:rsidR="00974330" w:rsidRDefault="004C3F1C" w:rsidP="009F4DAA">
            <w:r>
              <w:rPr>
                <w:rFonts w:hint="eastAsia"/>
              </w:rPr>
              <w:t>必填，如果通过认证，后续所有报文均采用此密钥进行</w:t>
            </w:r>
            <w:r>
              <w:rPr>
                <w:rFonts w:hint="eastAsia"/>
              </w:rPr>
              <w:t>3DES</w:t>
            </w:r>
            <w:r>
              <w:rPr>
                <w:rFonts w:hint="eastAsia"/>
              </w:rPr>
              <w:t>加密</w:t>
            </w:r>
          </w:p>
        </w:tc>
      </w:tr>
    </w:tbl>
    <w:p w:rsidR="0037531D" w:rsidRDefault="0037531D">
      <w:pPr>
        <w:rPr>
          <w:lang w:val="zh-CN"/>
        </w:rPr>
      </w:pPr>
    </w:p>
    <w:p w:rsidR="0037531D" w:rsidRDefault="0037531D"/>
    <w:p w:rsidR="0037531D" w:rsidRDefault="0037531D">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4"/>
        <w:gridCol w:w="556"/>
        <w:gridCol w:w="762"/>
        <w:gridCol w:w="1659"/>
        <w:gridCol w:w="851"/>
        <w:gridCol w:w="567"/>
        <w:gridCol w:w="992"/>
        <w:gridCol w:w="2658"/>
      </w:tblGrid>
      <w:tr w:rsidR="0037531D" w:rsidTr="00712755">
        <w:trPr>
          <w:trHeight w:hRule="exact" w:val="400"/>
          <w:jc w:val="center"/>
        </w:trPr>
        <w:tc>
          <w:tcPr>
            <w:tcW w:w="1430" w:type="dxa"/>
            <w:gridSpan w:val="2"/>
            <w:shd w:val="clear" w:color="auto" w:fill="EEECE1"/>
          </w:tcPr>
          <w:p w:rsidR="0037531D" w:rsidRDefault="0037531D">
            <w:r>
              <w:rPr>
                <w:rFonts w:hint="eastAsia"/>
              </w:rPr>
              <w:t>报文类型</w:t>
            </w:r>
          </w:p>
        </w:tc>
        <w:tc>
          <w:tcPr>
            <w:tcW w:w="7489" w:type="dxa"/>
            <w:gridSpan w:val="6"/>
          </w:tcPr>
          <w:p w:rsidR="0037531D" w:rsidRDefault="0037531D">
            <w:r>
              <w:rPr>
                <w:rFonts w:hint="eastAsia"/>
              </w:rPr>
              <w:t>响应报文体</w:t>
            </w:r>
          </w:p>
        </w:tc>
      </w:tr>
      <w:tr w:rsidR="0037531D" w:rsidTr="00712755">
        <w:trPr>
          <w:trHeight w:hRule="exact" w:val="400"/>
          <w:jc w:val="center"/>
        </w:trPr>
        <w:tc>
          <w:tcPr>
            <w:tcW w:w="1430" w:type="dxa"/>
            <w:gridSpan w:val="2"/>
            <w:shd w:val="clear" w:color="auto" w:fill="EEECE1"/>
          </w:tcPr>
          <w:p w:rsidR="0037531D" w:rsidRDefault="0037531D">
            <w:r>
              <w:rPr>
                <w:rFonts w:hint="eastAsia"/>
              </w:rPr>
              <w:t>交易代码</w:t>
            </w:r>
          </w:p>
        </w:tc>
        <w:tc>
          <w:tcPr>
            <w:tcW w:w="7489" w:type="dxa"/>
            <w:gridSpan w:val="6"/>
          </w:tcPr>
          <w:p w:rsidR="0037531D" w:rsidRDefault="005350D2">
            <w:r>
              <w:rPr>
                <w:rFonts w:hint="eastAsia"/>
              </w:rPr>
              <w:t>C004</w:t>
            </w:r>
          </w:p>
        </w:tc>
      </w:tr>
      <w:tr w:rsidR="0037531D" w:rsidTr="00712755">
        <w:trPr>
          <w:trHeight w:hRule="exact" w:val="400"/>
          <w:jc w:val="center"/>
        </w:trPr>
        <w:tc>
          <w:tcPr>
            <w:tcW w:w="1430" w:type="dxa"/>
            <w:gridSpan w:val="2"/>
            <w:shd w:val="clear" w:color="auto" w:fill="EEECE1"/>
          </w:tcPr>
          <w:p w:rsidR="0037531D" w:rsidRDefault="0037531D">
            <w:r>
              <w:rPr>
                <w:rFonts w:hint="eastAsia"/>
              </w:rPr>
              <w:t>报文说明</w:t>
            </w:r>
          </w:p>
        </w:tc>
        <w:tc>
          <w:tcPr>
            <w:tcW w:w="7489" w:type="dxa"/>
            <w:gridSpan w:val="6"/>
          </w:tcPr>
          <w:p w:rsidR="0037531D" w:rsidRDefault="00BD0718">
            <w:r>
              <w:rPr>
                <w:rFonts w:hint="eastAsia"/>
              </w:rPr>
              <w:t>客户登陆</w:t>
            </w:r>
            <w:r w:rsidR="0037531D">
              <w:rPr>
                <w:rFonts w:hint="eastAsia"/>
              </w:rPr>
              <w:t>响应报文体</w:t>
            </w:r>
          </w:p>
        </w:tc>
      </w:tr>
      <w:tr w:rsidR="0037531D" w:rsidTr="008802A4">
        <w:trPr>
          <w:trHeight w:hRule="exact" w:val="400"/>
          <w:jc w:val="center"/>
        </w:trPr>
        <w:tc>
          <w:tcPr>
            <w:tcW w:w="874" w:type="dxa"/>
            <w:shd w:val="clear" w:color="auto" w:fill="EEECE1"/>
          </w:tcPr>
          <w:p w:rsidR="0037531D" w:rsidRDefault="004C000B">
            <w:r>
              <w:rPr>
                <w:rFonts w:hint="eastAsia"/>
              </w:rPr>
              <w:lastRenderedPageBreak/>
              <w:t>符号</w:t>
            </w:r>
          </w:p>
        </w:tc>
        <w:tc>
          <w:tcPr>
            <w:tcW w:w="1318" w:type="dxa"/>
            <w:gridSpan w:val="2"/>
            <w:shd w:val="clear" w:color="auto" w:fill="EEECE1"/>
          </w:tcPr>
          <w:p w:rsidR="0037531D" w:rsidRDefault="0037531D">
            <w:r>
              <w:rPr>
                <w:rFonts w:hint="eastAsia"/>
              </w:rPr>
              <w:t>中文名称</w:t>
            </w:r>
          </w:p>
        </w:tc>
        <w:tc>
          <w:tcPr>
            <w:tcW w:w="1659" w:type="dxa"/>
            <w:shd w:val="clear" w:color="auto" w:fill="EEECE1"/>
          </w:tcPr>
          <w:p w:rsidR="0037531D" w:rsidRDefault="0037531D">
            <w:r>
              <w:rPr>
                <w:rFonts w:hint="eastAsia"/>
              </w:rPr>
              <w:t>英文名称</w:t>
            </w:r>
          </w:p>
        </w:tc>
        <w:tc>
          <w:tcPr>
            <w:tcW w:w="851" w:type="dxa"/>
            <w:shd w:val="clear" w:color="auto" w:fill="EEECE1"/>
          </w:tcPr>
          <w:p w:rsidR="0037531D" w:rsidRDefault="0037531D">
            <w:r>
              <w:rPr>
                <w:rFonts w:hint="eastAsia"/>
              </w:rPr>
              <w:t>类型</w:t>
            </w:r>
          </w:p>
        </w:tc>
        <w:tc>
          <w:tcPr>
            <w:tcW w:w="567"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658" w:type="dxa"/>
            <w:shd w:val="clear" w:color="auto" w:fill="EEECE1"/>
          </w:tcPr>
          <w:p w:rsidR="0037531D" w:rsidRDefault="0037531D">
            <w:r>
              <w:rPr>
                <w:rFonts w:hint="eastAsia"/>
              </w:rPr>
              <w:t>说明</w:t>
            </w:r>
          </w:p>
        </w:tc>
      </w:tr>
      <w:tr w:rsidR="00076D3D" w:rsidTr="008802A4">
        <w:trPr>
          <w:trHeight w:val="255"/>
          <w:jc w:val="center"/>
        </w:trPr>
        <w:tc>
          <w:tcPr>
            <w:tcW w:w="874" w:type="dxa"/>
          </w:tcPr>
          <w:p w:rsidR="00076D3D" w:rsidRDefault="00076D3D"/>
        </w:tc>
        <w:tc>
          <w:tcPr>
            <w:tcW w:w="1318" w:type="dxa"/>
            <w:gridSpan w:val="2"/>
          </w:tcPr>
          <w:p w:rsidR="00076D3D" w:rsidRDefault="00076D3D" w:rsidP="00DC2152">
            <w:r>
              <w:rPr>
                <w:rFonts w:hint="eastAsia"/>
              </w:rPr>
              <w:t>操作标志</w:t>
            </w:r>
          </w:p>
        </w:tc>
        <w:tc>
          <w:tcPr>
            <w:tcW w:w="1659" w:type="dxa"/>
          </w:tcPr>
          <w:p w:rsidR="00076D3D" w:rsidRPr="00154354" w:rsidRDefault="00076D3D" w:rsidP="00DC2152">
            <w:r w:rsidRPr="00154354">
              <w:t>oper_flag</w:t>
            </w:r>
          </w:p>
        </w:tc>
        <w:tc>
          <w:tcPr>
            <w:tcW w:w="851" w:type="dxa"/>
          </w:tcPr>
          <w:p w:rsidR="00076D3D" w:rsidRDefault="00076D3D" w:rsidP="00DC2152">
            <w:r>
              <w:rPr>
                <w:rFonts w:hint="eastAsia"/>
              </w:rPr>
              <w:t>int</w:t>
            </w:r>
          </w:p>
        </w:tc>
        <w:tc>
          <w:tcPr>
            <w:tcW w:w="567" w:type="dxa"/>
          </w:tcPr>
          <w:p w:rsidR="00076D3D" w:rsidRDefault="00076D3D" w:rsidP="00DC2152">
            <w:r>
              <w:rPr>
                <w:rFonts w:hint="eastAsia"/>
              </w:rPr>
              <w:t>1</w:t>
            </w:r>
          </w:p>
        </w:tc>
        <w:tc>
          <w:tcPr>
            <w:tcW w:w="992" w:type="dxa"/>
          </w:tcPr>
          <w:p w:rsidR="00076D3D" w:rsidRDefault="00076D3D" w:rsidP="00DC2152">
            <w:r w:rsidRPr="00131BE6">
              <w:rPr>
                <w:rFonts w:hAnsi="宋体" w:hint="eastAsia"/>
                <w:color w:val="000000"/>
                <w:sz w:val="20"/>
              </w:rPr>
              <w:t>M</w:t>
            </w:r>
          </w:p>
        </w:tc>
        <w:tc>
          <w:tcPr>
            <w:tcW w:w="2658" w:type="dxa"/>
          </w:tcPr>
          <w:p w:rsidR="00076D3D" w:rsidRDefault="00076D3D" w:rsidP="00DC2152">
            <w:r>
              <w:rPr>
                <w:rFonts w:hint="eastAsia"/>
              </w:rPr>
              <w:t>1</w:t>
            </w:r>
            <w:r>
              <w:rPr>
                <w:rFonts w:hint="eastAsia"/>
              </w:rPr>
              <w:t>：客户号登录</w:t>
            </w:r>
          </w:p>
        </w:tc>
      </w:tr>
      <w:tr w:rsidR="00230A11" w:rsidTr="001E7917">
        <w:trPr>
          <w:trHeight w:val="255"/>
          <w:jc w:val="center"/>
        </w:trPr>
        <w:tc>
          <w:tcPr>
            <w:tcW w:w="874" w:type="dxa"/>
            <w:vAlign w:val="center"/>
          </w:tcPr>
          <w:p w:rsidR="00230A11" w:rsidRDefault="00230A11" w:rsidP="001E7917"/>
        </w:tc>
        <w:tc>
          <w:tcPr>
            <w:tcW w:w="1318" w:type="dxa"/>
            <w:gridSpan w:val="2"/>
          </w:tcPr>
          <w:p w:rsidR="00230A11" w:rsidRDefault="00230A11" w:rsidP="001E7917">
            <w:r>
              <w:rPr>
                <w:rFonts w:hint="eastAsia"/>
              </w:rPr>
              <w:t>会话</w:t>
            </w:r>
            <w:r>
              <w:rPr>
                <w:rFonts w:hint="eastAsia"/>
              </w:rPr>
              <w:t>ID</w:t>
            </w:r>
          </w:p>
        </w:tc>
        <w:tc>
          <w:tcPr>
            <w:tcW w:w="1659" w:type="dxa"/>
          </w:tcPr>
          <w:p w:rsidR="00230A11" w:rsidRDefault="00230A11" w:rsidP="001E7917">
            <w:r>
              <w:rPr>
                <w:rFonts w:hint="eastAsia"/>
              </w:rPr>
              <w:t>session_id</w:t>
            </w:r>
          </w:p>
        </w:tc>
        <w:tc>
          <w:tcPr>
            <w:tcW w:w="851" w:type="dxa"/>
          </w:tcPr>
          <w:p w:rsidR="00230A11" w:rsidRDefault="00230A11" w:rsidP="001E7917">
            <w:r>
              <w:rPr>
                <w:rFonts w:hint="eastAsia"/>
              </w:rPr>
              <w:t>string</w:t>
            </w:r>
          </w:p>
        </w:tc>
        <w:tc>
          <w:tcPr>
            <w:tcW w:w="567" w:type="dxa"/>
          </w:tcPr>
          <w:p w:rsidR="00230A11" w:rsidRDefault="00230A11" w:rsidP="001E7917">
            <w:r>
              <w:rPr>
                <w:rFonts w:hint="eastAsia"/>
              </w:rPr>
              <w:t>10</w:t>
            </w:r>
          </w:p>
        </w:tc>
        <w:tc>
          <w:tcPr>
            <w:tcW w:w="992" w:type="dxa"/>
          </w:tcPr>
          <w:p w:rsidR="00230A11" w:rsidRDefault="00230A11" w:rsidP="001E7917">
            <w:r w:rsidRPr="00A10CA4">
              <w:rPr>
                <w:rFonts w:hAnsi="宋体" w:hint="eastAsia"/>
                <w:color w:val="000000"/>
                <w:sz w:val="20"/>
              </w:rPr>
              <w:t>M</w:t>
            </w:r>
          </w:p>
        </w:tc>
        <w:tc>
          <w:tcPr>
            <w:tcW w:w="2658" w:type="dxa"/>
          </w:tcPr>
          <w:p w:rsidR="00230A11" w:rsidRDefault="00230A11" w:rsidP="001E7917"/>
        </w:tc>
      </w:tr>
      <w:tr w:rsidR="00C37309" w:rsidTr="008802A4">
        <w:trPr>
          <w:trHeight w:val="255"/>
          <w:jc w:val="center"/>
        </w:trPr>
        <w:tc>
          <w:tcPr>
            <w:tcW w:w="874" w:type="dxa"/>
          </w:tcPr>
          <w:p w:rsidR="00C37309" w:rsidRDefault="00C37309"/>
        </w:tc>
        <w:tc>
          <w:tcPr>
            <w:tcW w:w="1318" w:type="dxa"/>
            <w:gridSpan w:val="2"/>
          </w:tcPr>
          <w:p w:rsidR="00C37309" w:rsidRDefault="00C37309" w:rsidP="002C4CB9">
            <w:r>
              <w:rPr>
                <w:rFonts w:hint="eastAsia"/>
              </w:rPr>
              <w:t>会话密钥</w:t>
            </w:r>
          </w:p>
        </w:tc>
        <w:tc>
          <w:tcPr>
            <w:tcW w:w="1659" w:type="dxa"/>
          </w:tcPr>
          <w:p w:rsidR="00C37309" w:rsidRPr="00E62806" w:rsidRDefault="00C37309" w:rsidP="002C4CB9">
            <w:r w:rsidRPr="00E62806">
              <w:t>session_key</w:t>
            </w:r>
          </w:p>
        </w:tc>
        <w:tc>
          <w:tcPr>
            <w:tcW w:w="851" w:type="dxa"/>
          </w:tcPr>
          <w:p w:rsidR="00C37309" w:rsidRDefault="00C37309" w:rsidP="002C4CB9">
            <w:r>
              <w:t>string</w:t>
            </w:r>
          </w:p>
        </w:tc>
        <w:tc>
          <w:tcPr>
            <w:tcW w:w="567" w:type="dxa"/>
          </w:tcPr>
          <w:p w:rsidR="00C37309" w:rsidRDefault="00157E8F" w:rsidP="002C4CB9">
            <w:r>
              <w:rPr>
                <w:rFonts w:hint="eastAsia"/>
              </w:rPr>
              <w:t>24</w:t>
            </w:r>
          </w:p>
        </w:tc>
        <w:tc>
          <w:tcPr>
            <w:tcW w:w="992" w:type="dxa"/>
          </w:tcPr>
          <w:p w:rsidR="00C37309" w:rsidRDefault="00C37309" w:rsidP="002C4CB9">
            <w:r w:rsidRPr="0069266F">
              <w:rPr>
                <w:rFonts w:hAnsi="宋体" w:hint="eastAsia"/>
                <w:color w:val="000000"/>
                <w:sz w:val="20"/>
              </w:rPr>
              <w:t>M</w:t>
            </w:r>
          </w:p>
        </w:tc>
        <w:tc>
          <w:tcPr>
            <w:tcW w:w="2658" w:type="dxa"/>
          </w:tcPr>
          <w:p w:rsidR="00C37309" w:rsidRDefault="00C37309" w:rsidP="002C4CB9"/>
        </w:tc>
      </w:tr>
      <w:tr w:rsidR="00C37309" w:rsidTr="008802A4">
        <w:trPr>
          <w:trHeight w:val="255"/>
          <w:jc w:val="center"/>
        </w:trPr>
        <w:tc>
          <w:tcPr>
            <w:tcW w:w="874" w:type="dxa"/>
          </w:tcPr>
          <w:p w:rsidR="00C37309" w:rsidRDefault="00C37309"/>
        </w:tc>
        <w:tc>
          <w:tcPr>
            <w:tcW w:w="1318" w:type="dxa"/>
            <w:gridSpan w:val="2"/>
          </w:tcPr>
          <w:p w:rsidR="00C37309" w:rsidRDefault="00C37309" w:rsidP="002C4CB9">
            <w:r>
              <w:rPr>
                <w:rFonts w:hint="eastAsia"/>
              </w:rPr>
              <w:t>客户号</w:t>
            </w:r>
          </w:p>
        </w:tc>
        <w:tc>
          <w:tcPr>
            <w:tcW w:w="1659" w:type="dxa"/>
          </w:tcPr>
          <w:p w:rsidR="00C37309" w:rsidRPr="00E62806" w:rsidRDefault="00C37309" w:rsidP="002C4CB9">
            <w:r>
              <w:t>acct_no</w:t>
            </w:r>
          </w:p>
        </w:tc>
        <w:tc>
          <w:tcPr>
            <w:tcW w:w="851" w:type="dxa"/>
          </w:tcPr>
          <w:p w:rsidR="00C37309" w:rsidRDefault="00C37309" w:rsidP="002C4CB9">
            <w:r>
              <w:t>string</w:t>
            </w:r>
          </w:p>
        </w:tc>
        <w:tc>
          <w:tcPr>
            <w:tcW w:w="567" w:type="dxa"/>
          </w:tcPr>
          <w:p w:rsidR="00C37309" w:rsidRDefault="00C37309" w:rsidP="00EB3BF6">
            <w:r>
              <w:rPr>
                <w:rFonts w:hint="eastAsia"/>
              </w:rPr>
              <w:t>1</w:t>
            </w:r>
            <w:r w:rsidR="00EB3BF6">
              <w:rPr>
                <w:rFonts w:hint="eastAsia"/>
              </w:rPr>
              <w:t>6</w:t>
            </w:r>
          </w:p>
        </w:tc>
        <w:tc>
          <w:tcPr>
            <w:tcW w:w="992" w:type="dxa"/>
          </w:tcPr>
          <w:p w:rsidR="00C37309" w:rsidRDefault="00C37309" w:rsidP="002C4CB9">
            <w:r w:rsidRPr="0069266F">
              <w:rPr>
                <w:rFonts w:hAnsi="宋体" w:hint="eastAsia"/>
                <w:color w:val="000000"/>
                <w:sz w:val="20"/>
              </w:rPr>
              <w:t>M</w:t>
            </w:r>
          </w:p>
        </w:tc>
        <w:tc>
          <w:tcPr>
            <w:tcW w:w="2658" w:type="dxa"/>
          </w:tcPr>
          <w:p w:rsidR="00C37309" w:rsidRDefault="003C6D38" w:rsidP="002C4CB9">
            <w:r>
              <w:rPr>
                <w:rFonts w:hint="eastAsia"/>
              </w:rPr>
              <w:t>二级系统内部编号</w:t>
            </w:r>
          </w:p>
        </w:tc>
      </w:tr>
      <w:tr w:rsidR="00C37309" w:rsidTr="008802A4">
        <w:trPr>
          <w:trHeight w:val="255"/>
          <w:jc w:val="center"/>
        </w:trPr>
        <w:tc>
          <w:tcPr>
            <w:tcW w:w="874" w:type="dxa"/>
          </w:tcPr>
          <w:p w:rsidR="00C37309" w:rsidRDefault="00C37309"/>
        </w:tc>
        <w:tc>
          <w:tcPr>
            <w:tcW w:w="1318" w:type="dxa"/>
            <w:gridSpan w:val="2"/>
          </w:tcPr>
          <w:p w:rsidR="00C37309" w:rsidRPr="007E4275" w:rsidRDefault="00C37309" w:rsidP="002C4CB9">
            <w:r>
              <w:rPr>
                <w:rFonts w:hint="eastAsia"/>
              </w:rPr>
              <w:t>手机号</w:t>
            </w:r>
          </w:p>
        </w:tc>
        <w:tc>
          <w:tcPr>
            <w:tcW w:w="1659" w:type="dxa"/>
          </w:tcPr>
          <w:p w:rsidR="00C37309" w:rsidRPr="00E62806" w:rsidRDefault="00C37309" w:rsidP="002C4CB9">
            <w:r w:rsidRPr="00E62806">
              <w:t>mobile_phone</w:t>
            </w:r>
          </w:p>
        </w:tc>
        <w:tc>
          <w:tcPr>
            <w:tcW w:w="851" w:type="dxa"/>
          </w:tcPr>
          <w:p w:rsidR="00C37309" w:rsidRDefault="00C37309" w:rsidP="002C4CB9">
            <w:r>
              <w:rPr>
                <w:rFonts w:hint="eastAsia"/>
              </w:rPr>
              <w:t>string</w:t>
            </w:r>
          </w:p>
        </w:tc>
        <w:tc>
          <w:tcPr>
            <w:tcW w:w="567" w:type="dxa"/>
          </w:tcPr>
          <w:p w:rsidR="00C37309" w:rsidRDefault="00C37309" w:rsidP="002C4CB9">
            <w:r>
              <w:rPr>
                <w:rFonts w:hint="eastAsia"/>
              </w:rPr>
              <w:t>31</w:t>
            </w:r>
          </w:p>
        </w:tc>
        <w:tc>
          <w:tcPr>
            <w:tcW w:w="992" w:type="dxa"/>
          </w:tcPr>
          <w:p w:rsidR="00C37309" w:rsidRPr="007E4275" w:rsidRDefault="00C37309" w:rsidP="002C4CB9">
            <w:r w:rsidRPr="00B36F12">
              <w:rPr>
                <w:rFonts w:hint="eastAsia"/>
              </w:rPr>
              <w:t>M</w:t>
            </w:r>
          </w:p>
        </w:tc>
        <w:tc>
          <w:tcPr>
            <w:tcW w:w="2658" w:type="dxa"/>
          </w:tcPr>
          <w:p w:rsidR="00C37309" w:rsidRDefault="00C37309" w:rsidP="002C4CB9"/>
        </w:tc>
      </w:tr>
      <w:tr w:rsidR="00DC21FE" w:rsidTr="008802A4">
        <w:trPr>
          <w:trHeight w:val="255"/>
          <w:jc w:val="center"/>
        </w:trPr>
        <w:tc>
          <w:tcPr>
            <w:tcW w:w="874" w:type="dxa"/>
          </w:tcPr>
          <w:p w:rsidR="00DC21FE" w:rsidRDefault="00DC21FE"/>
        </w:tc>
        <w:tc>
          <w:tcPr>
            <w:tcW w:w="1318" w:type="dxa"/>
            <w:gridSpan w:val="2"/>
          </w:tcPr>
          <w:p w:rsidR="00DC21FE" w:rsidRDefault="00DC21FE" w:rsidP="002C4CB9">
            <w:r>
              <w:rPr>
                <w:rFonts w:hint="eastAsia"/>
              </w:rPr>
              <w:t>客户名称</w:t>
            </w:r>
          </w:p>
        </w:tc>
        <w:tc>
          <w:tcPr>
            <w:tcW w:w="1659" w:type="dxa"/>
          </w:tcPr>
          <w:p w:rsidR="00DC21FE" w:rsidRPr="00E62806" w:rsidRDefault="00DC21FE" w:rsidP="002C4CB9">
            <w:r>
              <w:rPr>
                <w:rFonts w:hint="eastAsia"/>
              </w:rPr>
              <w:t>cust_name</w:t>
            </w:r>
          </w:p>
        </w:tc>
        <w:tc>
          <w:tcPr>
            <w:tcW w:w="851" w:type="dxa"/>
          </w:tcPr>
          <w:p w:rsidR="00DC21FE" w:rsidRDefault="00DC21FE" w:rsidP="002C4CB9">
            <w:r>
              <w:rPr>
                <w:rFonts w:hint="eastAsia"/>
              </w:rPr>
              <w:t>string</w:t>
            </w:r>
          </w:p>
        </w:tc>
        <w:tc>
          <w:tcPr>
            <w:tcW w:w="567" w:type="dxa"/>
          </w:tcPr>
          <w:p w:rsidR="00DC21FE" w:rsidRDefault="00DC21FE" w:rsidP="002C4CB9">
            <w:r>
              <w:rPr>
                <w:rFonts w:hint="eastAsia"/>
              </w:rPr>
              <w:t>40</w:t>
            </w:r>
          </w:p>
        </w:tc>
        <w:tc>
          <w:tcPr>
            <w:tcW w:w="992" w:type="dxa"/>
          </w:tcPr>
          <w:p w:rsidR="00DC21FE" w:rsidRPr="00B36F12" w:rsidRDefault="00DC21FE" w:rsidP="002C4CB9">
            <w:r w:rsidRPr="00B36F12">
              <w:rPr>
                <w:rFonts w:hint="eastAsia"/>
              </w:rPr>
              <w:t>M</w:t>
            </w:r>
          </w:p>
        </w:tc>
        <w:tc>
          <w:tcPr>
            <w:tcW w:w="2658" w:type="dxa"/>
          </w:tcPr>
          <w:p w:rsidR="00DC21FE" w:rsidRDefault="00DC21FE" w:rsidP="002C4CB9"/>
        </w:tc>
      </w:tr>
      <w:tr w:rsidR="00DC21FE" w:rsidTr="008802A4">
        <w:trPr>
          <w:trHeight w:val="255"/>
          <w:jc w:val="center"/>
        </w:trPr>
        <w:tc>
          <w:tcPr>
            <w:tcW w:w="874" w:type="dxa"/>
          </w:tcPr>
          <w:p w:rsidR="00DC21FE" w:rsidRDefault="00DC21FE"/>
        </w:tc>
        <w:tc>
          <w:tcPr>
            <w:tcW w:w="1318" w:type="dxa"/>
            <w:gridSpan w:val="2"/>
          </w:tcPr>
          <w:p w:rsidR="00DC21FE" w:rsidRDefault="00DC21FE" w:rsidP="002C4CB9">
            <w:r>
              <w:rPr>
                <w:rFonts w:hint="eastAsia"/>
              </w:rPr>
              <w:t>席位代码</w:t>
            </w:r>
          </w:p>
        </w:tc>
        <w:tc>
          <w:tcPr>
            <w:tcW w:w="1659" w:type="dxa"/>
          </w:tcPr>
          <w:p w:rsidR="00DC21FE" w:rsidRPr="00E62806" w:rsidRDefault="00DC21FE" w:rsidP="002C4CB9">
            <w:r w:rsidRPr="00E62806">
              <w:t>member_id</w:t>
            </w:r>
          </w:p>
        </w:tc>
        <w:tc>
          <w:tcPr>
            <w:tcW w:w="851" w:type="dxa"/>
          </w:tcPr>
          <w:p w:rsidR="00DC21FE" w:rsidRPr="003E39AD" w:rsidRDefault="00DC21FE" w:rsidP="002C4CB9">
            <w:r w:rsidRPr="003E39AD">
              <w:rPr>
                <w:rFonts w:hint="eastAsia"/>
              </w:rPr>
              <w:t>string</w:t>
            </w:r>
          </w:p>
        </w:tc>
        <w:tc>
          <w:tcPr>
            <w:tcW w:w="567" w:type="dxa"/>
          </w:tcPr>
          <w:p w:rsidR="00DC21FE" w:rsidRPr="003E39AD" w:rsidRDefault="00DC21FE" w:rsidP="002C4CB9"/>
        </w:tc>
        <w:tc>
          <w:tcPr>
            <w:tcW w:w="992" w:type="dxa"/>
          </w:tcPr>
          <w:p w:rsidR="00DC21FE" w:rsidRDefault="00DC21FE" w:rsidP="002C4CB9">
            <w:r w:rsidRPr="0069266F">
              <w:rPr>
                <w:rFonts w:hAnsi="宋体" w:hint="eastAsia"/>
                <w:color w:val="000000"/>
                <w:sz w:val="20"/>
              </w:rPr>
              <w:t>M</w:t>
            </w:r>
          </w:p>
        </w:tc>
        <w:tc>
          <w:tcPr>
            <w:tcW w:w="2658" w:type="dxa"/>
          </w:tcPr>
          <w:p w:rsidR="00DC21FE" w:rsidRDefault="00DC21FE" w:rsidP="002C4CB9"/>
        </w:tc>
      </w:tr>
      <w:tr w:rsidR="00DC21FE" w:rsidTr="008802A4">
        <w:trPr>
          <w:trHeight w:val="255"/>
          <w:jc w:val="center"/>
        </w:trPr>
        <w:tc>
          <w:tcPr>
            <w:tcW w:w="874" w:type="dxa"/>
          </w:tcPr>
          <w:p w:rsidR="00DC21FE" w:rsidRDefault="00DC21FE"/>
        </w:tc>
        <w:tc>
          <w:tcPr>
            <w:tcW w:w="1318" w:type="dxa"/>
            <w:gridSpan w:val="2"/>
          </w:tcPr>
          <w:p w:rsidR="00DC21FE" w:rsidRDefault="00DC21FE" w:rsidP="002C4CB9">
            <w:r>
              <w:rPr>
                <w:rFonts w:hint="eastAsia"/>
              </w:rPr>
              <w:t>黄金交易编码</w:t>
            </w:r>
          </w:p>
        </w:tc>
        <w:tc>
          <w:tcPr>
            <w:tcW w:w="1659" w:type="dxa"/>
          </w:tcPr>
          <w:p w:rsidR="00DC21FE" w:rsidRPr="00E62806" w:rsidRDefault="00DC21FE" w:rsidP="002C4CB9">
            <w:r w:rsidRPr="00E62806">
              <w:t>cust_id</w:t>
            </w:r>
          </w:p>
        </w:tc>
        <w:tc>
          <w:tcPr>
            <w:tcW w:w="851" w:type="dxa"/>
          </w:tcPr>
          <w:p w:rsidR="00DC21FE" w:rsidRPr="003E39AD" w:rsidRDefault="00DC21FE" w:rsidP="002C4CB9">
            <w:r w:rsidRPr="003E39AD">
              <w:rPr>
                <w:rFonts w:hint="eastAsia"/>
              </w:rPr>
              <w:t>string</w:t>
            </w:r>
          </w:p>
        </w:tc>
        <w:tc>
          <w:tcPr>
            <w:tcW w:w="567" w:type="dxa"/>
          </w:tcPr>
          <w:p w:rsidR="00DC21FE" w:rsidRDefault="00DC21FE" w:rsidP="002C4CB9">
            <w:r>
              <w:rPr>
                <w:rFonts w:hint="eastAsia"/>
              </w:rPr>
              <w:t>10</w:t>
            </w:r>
          </w:p>
        </w:tc>
        <w:tc>
          <w:tcPr>
            <w:tcW w:w="992" w:type="dxa"/>
          </w:tcPr>
          <w:p w:rsidR="00DC21FE" w:rsidRDefault="00DC21FE" w:rsidP="002C4CB9">
            <w:r w:rsidRPr="0069266F">
              <w:rPr>
                <w:rFonts w:hAnsi="宋体" w:hint="eastAsia"/>
                <w:color w:val="000000"/>
                <w:sz w:val="20"/>
              </w:rPr>
              <w:t>M</w:t>
            </w:r>
          </w:p>
        </w:tc>
        <w:tc>
          <w:tcPr>
            <w:tcW w:w="2658" w:type="dxa"/>
          </w:tcPr>
          <w:p w:rsidR="00DC21FE" w:rsidRDefault="00DC21FE" w:rsidP="002C4CB9">
            <w:r>
              <w:rPr>
                <w:rFonts w:hint="eastAsia"/>
              </w:rPr>
              <w:t>交易所编号</w:t>
            </w:r>
          </w:p>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sidP="002C4CB9">
            <w:r w:rsidRPr="00335A94">
              <w:t>所属代理机构编号</w:t>
            </w:r>
          </w:p>
        </w:tc>
        <w:tc>
          <w:tcPr>
            <w:tcW w:w="1659" w:type="dxa"/>
          </w:tcPr>
          <w:p w:rsidR="00DC21FE" w:rsidRPr="00E62806" w:rsidRDefault="00DC21FE" w:rsidP="002C4CB9">
            <w:r w:rsidRPr="00E62806">
              <w:t>branch_id</w:t>
            </w:r>
          </w:p>
        </w:tc>
        <w:tc>
          <w:tcPr>
            <w:tcW w:w="851" w:type="dxa"/>
          </w:tcPr>
          <w:p w:rsidR="00DC21FE" w:rsidRPr="003E39AD" w:rsidRDefault="00DC21FE" w:rsidP="002C4CB9">
            <w:r w:rsidRPr="003E39AD">
              <w:rPr>
                <w:rFonts w:hint="eastAsia"/>
              </w:rPr>
              <w:t>string</w:t>
            </w:r>
          </w:p>
        </w:tc>
        <w:tc>
          <w:tcPr>
            <w:tcW w:w="567" w:type="dxa"/>
          </w:tcPr>
          <w:p w:rsidR="00DC21FE" w:rsidRDefault="00DC21FE" w:rsidP="002C4CB9">
            <w:r>
              <w:rPr>
                <w:rFonts w:hint="eastAsia"/>
              </w:rPr>
              <w:t>12</w:t>
            </w:r>
          </w:p>
        </w:tc>
        <w:tc>
          <w:tcPr>
            <w:tcW w:w="992" w:type="dxa"/>
          </w:tcPr>
          <w:p w:rsidR="00DC21FE" w:rsidRDefault="00DC21FE" w:rsidP="002C4CB9">
            <w:r w:rsidRPr="0069266F">
              <w:rPr>
                <w:rFonts w:hAnsi="宋体" w:hint="eastAsia"/>
                <w:color w:val="000000"/>
                <w:sz w:val="20"/>
              </w:rPr>
              <w:t>M</w:t>
            </w:r>
          </w:p>
        </w:tc>
        <w:tc>
          <w:tcPr>
            <w:tcW w:w="2658" w:type="dxa"/>
          </w:tcPr>
          <w:p w:rsidR="00DC21FE" w:rsidRDefault="00DC21FE" w:rsidP="002C4CB9"/>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
              <w:rPr>
                <w:rFonts w:hint="eastAsia"/>
              </w:rPr>
              <w:t>交易日期</w:t>
            </w:r>
          </w:p>
        </w:tc>
        <w:tc>
          <w:tcPr>
            <w:tcW w:w="1659" w:type="dxa"/>
          </w:tcPr>
          <w:p w:rsidR="00DC21FE" w:rsidRPr="00E62806" w:rsidRDefault="00DC21FE" w:rsidP="00DE2DE3">
            <w:r w:rsidRPr="00E62806">
              <w:t>exch_date</w:t>
            </w:r>
          </w:p>
        </w:tc>
        <w:tc>
          <w:tcPr>
            <w:tcW w:w="851" w:type="dxa"/>
          </w:tcPr>
          <w:p w:rsidR="00DC21FE" w:rsidRDefault="00DC21FE" w:rsidP="00710663">
            <w:r>
              <w:t>string</w:t>
            </w:r>
          </w:p>
        </w:tc>
        <w:tc>
          <w:tcPr>
            <w:tcW w:w="567" w:type="dxa"/>
          </w:tcPr>
          <w:p w:rsidR="00DC21FE" w:rsidRDefault="00DC21FE">
            <w:r>
              <w:rPr>
                <w:rFonts w:hint="eastAsia"/>
              </w:rPr>
              <w:t>8</w:t>
            </w:r>
          </w:p>
        </w:tc>
        <w:tc>
          <w:tcPr>
            <w:tcW w:w="992" w:type="dxa"/>
          </w:tcPr>
          <w:p w:rsidR="00DC21FE" w:rsidRDefault="00DC21FE">
            <w:r w:rsidRPr="0069266F">
              <w:rPr>
                <w:rFonts w:hAnsi="宋体" w:hint="eastAsia"/>
                <w:color w:val="000000"/>
                <w:sz w:val="20"/>
              </w:rPr>
              <w:t>M</w:t>
            </w:r>
          </w:p>
        </w:tc>
        <w:tc>
          <w:tcPr>
            <w:tcW w:w="2658" w:type="dxa"/>
          </w:tcPr>
          <w:p w:rsidR="00DC21FE" w:rsidRDefault="00DC21FE"/>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 w:rsidRPr="00335A94">
              <w:t>二级系统状态</w:t>
            </w:r>
          </w:p>
        </w:tc>
        <w:tc>
          <w:tcPr>
            <w:tcW w:w="1659" w:type="dxa"/>
          </w:tcPr>
          <w:p w:rsidR="00DC21FE" w:rsidRPr="00E62806" w:rsidRDefault="00DC21FE" w:rsidP="00DE2DE3">
            <w:r w:rsidRPr="00E62806">
              <w:t>m_sys_stat</w:t>
            </w:r>
          </w:p>
        </w:tc>
        <w:tc>
          <w:tcPr>
            <w:tcW w:w="851" w:type="dxa"/>
          </w:tcPr>
          <w:p w:rsidR="00DC21FE" w:rsidRDefault="00DC21FE" w:rsidP="00DE2DE3">
            <w:r>
              <w:t>string</w:t>
            </w:r>
          </w:p>
        </w:tc>
        <w:tc>
          <w:tcPr>
            <w:tcW w:w="567" w:type="dxa"/>
          </w:tcPr>
          <w:p w:rsidR="00DC21FE" w:rsidRDefault="00DC21FE" w:rsidP="00DE2DE3">
            <w:r>
              <w:rPr>
                <w:rFonts w:hint="eastAsia"/>
              </w:rPr>
              <w:t>2</w:t>
            </w:r>
          </w:p>
        </w:tc>
        <w:tc>
          <w:tcPr>
            <w:tcW w:w="992" w:type="dxa"/>
          </w:tcPr>
          <w:p w:rsidR="00DC21FE" w:rsidRDefault="00DC21FE" w:rsidP="00DE2DE3">
            <w:r w:rsidRPr="0069266F">
              <w:rPr>
                <w:rFonts w:hAnsi="宋体" w:hint="eastAsia"/>
                <w:color w:val="000000"/>
                <w:sz w:val="20"/>
              </w:rPr>
              <w:t>M</w:t>
            </w:r>
          </w:p>
        </w:tc>
        <w:tc>
          <w:tcPr>
            <w:tcW w:w="2658" w:type="dxa"/>
          </w:tcPr>
          <w:p w:rsidR="00DC21FE" w:rsidRPr="006344D8" w:rsidRDefault="0026413A" w:rsidP="00300837">
            <w:hyperlink w:anchor="_m_sys_stat_(二级系统状态)" w:history="1">
              <w:r w:rsidR="00DC21FE" w:rsidRPr="00576497">
                <w:rPr>
                  <w:rStyle w:val="a8"/>
                </w:rPr>
                <w:t>m_sys_stat</w:t>
              </w:r>
            </w:hyperlink>
          </w:p>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 w:rsidRPr="00335A94">
              <w:t>交易所系统状态</w:t>
            </w:r>
          </w:p>
        </w:tc>
        <w:tc>
          <w:tcPr>
            <w:tcW w:w="1659" w:type="dxa"/>
          </w:tcPr>
          <w:p w:rsidR="00DC21FE" w:rsidRPr="00E62806" w:rsidRDefault="00DC21FE" w:rsidP="00DE2DE3">
            <w:r w:rsidRPr="00E62806">
              <w:t>b_sys_stat</w:t>
            </w:r>
          </w:p>
        </w:tc>
        <w:tc>
          <w:tcPr>
            <w:tcW w:w="851" w:type="dxa"/>
          </w:tcPr>
          <w:p w:rsidR="00DC21FE" w:rsidRDefault="00DC21FE" w:rsidP="00DE2DE3">
            <w:r>
              <w:t>string</w:t>
            </w:r>
          </w:p>
        </w:tc>
        <w:tc>
          <w:tcPr>
            <w:tcW w:w="567" w:type="dxa"/>
          </w:tcPr>
          <w:p w:rsidR="00DC21FE" w:rsidRDefault="00DC21FE" w:rsidP="00DE2DE3">
            <w:r>
              <w:rPr>
                <w:rFonts w:hint="eastAsia"/>
              </w:rPr>
              <w:t>2</w:t>
            </w:r>
          </w:p>
        </w:tc>
        <w:tc>
          <w:tcPr>
            <w:tcW w:w="992" w:type="dxa"/>
          </w:tcPr>
          <w:p w:rsidR="00DC21FE" w:rsidRDefault="00DC21FE" w:rsidP="00DE2DE3">
            <w:r w:rsidRPr="0069266F">
              <w:rPr>
                <w:rFonts w:hAnsi="宋体" w:hint="eastAsia"/>
                <w:color w:val="000000"/>
                <w:sz w:val="20"/>
              </w:rPr>
              <w:t>M</w:t>
            </w:r>
          </w:p>
        </w:tc>
        <w:tc>
          <w:tcPr>
            <w:tcW w:w="2658" w:type="dxa"/>
          </w:tcPr>
          <w:p w:rsidR="00DC21FE" w:rsidRDefault="0026413A" w:rsidP="00300837">
            <w:hyperlink w:anchor="_b_sys_stat_(交易所系统状态)" w:history="1">
              <w:r w:rsidR="00DC21FE" w:rsidRPr="00576497">
                <w:rPr>
                  <w:rStyle w:val="a8"/>
                </w:rPr>
                <w:t>b_sys_stat</w:t>
              </w:r>
            </w:hyperlink>
          </w:p>
        </w:tc>
      </w:tr>
      <w:tr w:rsidR="00DC21FE" w:rsidTr="008802A4">
        <w:trPr>
          <w:trHeight w:val="255"/>
          <w:jc w:val="center"/>
        </w:trPr>
        <w:tc>
          <w:tcPr>
            <w:tcW w:w="874" w:type="dxa"/>
          </w:tcPr>
          <w:p w:rsidR="00DC21FE" w:rsidRPr="000E2DFD" w:rsidRDefault="00DC21FE"/>
        </w:tc>
        <w:tc>
          <w:tcPr>
            <w:tcW w:w="1318" w:type="dxa"/>
            <w:gridSpan w:val="2"/>
          </w:tcPr>
          <w:p w:rsidR="00DC21FE" w:rsidRPr="007C31BD" w:rsidRDefault="00DC21FE">
            <w:r w:rsidRPr="007C31BD">
              <w:t>上次登录日期</w:t>
            </w:r>
          </w:p>
        </w:tc>
        <w:tc>
          <w:tcPr>
            <w:tcW w:w="1659" w:type="dxa"/>
          </w:tcPr>
          <w:p w:rsidR="00DC21FE" w:rsidRPr="00E62806" w:rsidRDefault="00DC21FE" w:rsidP="00DE2DE3">
            <w:r w:rsidRPr="00E62806">
              <w:t>last_login_date</w:t>
            </w:r>
          </w:p>
        </w:tc>
        <w:tc>
          <w:tcPr>
            <w:tcW w:w="851" w:type="dxa"/>
          </w:tcPr>
          <w:p w:rsidR="00DC21FE" w:rsidRDefault="00DC21FE" w:rsidP="00DE2DE3">
            <w:r>
              <w:t>string</w:t>
            </w:r>
          </w:p>
        </w:tc>
        <w:tc>
          <w:tcPr>
            <w:tcW w:w="567" w:type="dxa"/>
          </w:tcPr>
          <w:p w:rsidR="00DC21FE" w:rsidRDefault="00DC21FE" w:rsidP="00DE2DE3">
            <w:r>
              <w:rPr>
                <w:rFonts w:hint="eastAsia"/>
              </w:rPr>
              <w:t>8</w:t>
            </w:r>
          </w:p>
        </w:tc>
        <w:tc>
          <w:tcPr>
            <w:tcW w:w="992" w:type="dxa"/>
          </w:tcPr>
          <w:p w:rsidR="00DC21FE" w:rsidRDefault="00DC21FE" w:rsidP="00DE2DE3">
            <w:r w:rsidRPr="0069266F">
              <w:rPr>
                <w:rFonts w:hAnsi="宋体" w:hint="eastAsia"/>
                <w:color w:val="000000"/>
                <w:sz w:val="20"/>
              </w:rPr>
              <w:t>M</w:t>
            </w:r>
          </w:p>
        </w:tc>
        <w:tc>
          <w:tcPr>
            <w:tcW w:w="2658" w:type="dxa"/>
          </w:tcPr>
          <w:p w:rsidR="00DC21FE" w:rsidRDefault="00DC21FE"/>
        </w:tc>
      </w:tr>
      <w:tr w:rsidR="00DC21FE" w:rsidTr="008802A4">
        <w:trPr>
          <w:trHeight w:val="255"/>
          <w:jc w:val="center"/>
        </w:trPr>
        <w:tc>
          <w:tcPr>
            <w:tcW w:w="874" w:type="dxa"/>
          </w:tcPr>
          <w:p w:rsidR="00DC21FE" w:rsidRPr="000E2DFD" w:rsidRDefault="00DC21FE"/>
        </w:tc>
        <w:tc>
          <w:tcPr>
            <w:tcW w:w="1318" w:type="dxa"/>
            <w:gridSpan w:val="2"/>
          </w:tcPr>
          <w:p w:rsidR="00DC21FE" w:rsidRPr="007C31BD" w:rsidRDefault="00DC21FE">
            <w:r w:rsidRPr="007C31BD">
              <w:t>上次登录时间</w:t>
            </w:r>
          </w:p>
        </w:tc>
        <w:tc>
          <w:tcPr>
            <w:tcW w:w="1659" w:type="dxa"/>
          </w:tcPr>
          <w:p w:rsidR="00DC21FE" w:rsidRPr="00E62806" w:rsidRDefault="00DC21FE" w:rsidP="00DE2DE3">
            <w:r w:rsidRPr="00E62806">
              <w:t>last_login_time</w:t>
            </w:r>
          </w:p>
        </w:tc>
        <w:tc>
          <w:tcPr>
            <w:tcW w:w="851" w:type="dxa"/>
          </w:tcPr>
          <w:p w:rsidR="00DC21FE" w:rsidRDefault="00DC21FE" w:rsidP="00DE2DE3">
            <w:r>
              <w:t>string</w:t>
            </w:r>
          </w:p>
        </w:tc>
        <w:tc>
          <w:tcPr>
            <w:tcW w:w="567" w:type="dxa"/>
          </w:tcPr>
          <w:p w:rsidR="00DC21FE" w:rsidRDefault="00DC21FE" w:rsidP="00DE2DE3">
            <w:r>
              <w:rPr>
                <w:rFonts w:hint="eastAsia"/>
              </w:rPr>
              <w:t>8</w:t>
            </w:r>
          </w:p>
        </w:tc>
        <w:tc>
          <w:tcPr>
            <w:tcW w:w="992" w:type="dxa"/>
          </w:tcPr>
          <w:p w:rsidR="00DC21FE" w:rsidRDefault="00DC21FE" w:rsidP="00DE2DE3">
            <w:r w:rsidRPr="0069266F">
              <w:rPr>
                <w:rFonts w:hAnsi="宋体" w:hint="eastAsia"/>
                <w:color w:val="000000"/>
                <w:sz w:val="20"/>
              </w:rPr>
              <w:t>M</w:t>
            </w:r>
          </w:p>
        </w:tc>
        <w:tc>
          <w:tcPr>
            <w:tcW w:w="2658" w:type="dxa"/>
          </w:tcPr>
          <w:p w:rsidR="00DC21FE" w:rsidRDefault="00DC21FE"/>
        </w:tc>
      </w:tr>
      <w:tr w:rsidR="00DC21FE" w:rsidTr="008802A4">
        <w:trPr>
          <w:trHeight w:val="255"/>
          <w:jc w:val="center"/>
        </w:trPr>
        <w:tc>
          <w:tcPr>
            <w:tcW w:w="874" w:type="dxa"/>
          </w:tcPr>
          <w:p w:rsidR="00DC21FE" w:rsidRPr="000E2DFD" w:rsidRDefault="00DC21FE"/>
        </w:tc>
        <w:tc>
          <w:tcPr>
            <w:tcW w:w="1318" w:type="dxa"/>
            <w:gridSpan w:val="2"/>
          </w:tcPr>
          <w:p w:rsidR="00DC21FE" w:rsidRPr="007C31BD" w:rsidRDefault="00DC21FE">
            <w:r>
              <w:t>上次登录</w:t>
            </w:r>
            <w:r w:rsidRPr="007C31BD">
              <w:t>IP</w:t>
            </w:r>
          </w:p>
        </w:tc>
        <w:tc>
          <w:tcPr>
            <w:tcW w:w="1659" w:type="dxa"/>
          </w:tcPr>
          <w:p w:rsidR="00DC21FE" w:rsidRDefault="00DC21FE" w:rsidP="00DE2DE3">
            <w:r w:rsidRPr="00E62806">
              <w:t>last_www_ip</w:t>
            </w:r>
          </w:p>
        </w:tc>
        <w:tc>
          <w:tcPr>
            <w:tcW w:w="851" w:type="dxa"/>
          </w:tcPr>
          <w:p w:rsidR="00DC21FE" w:rsidRDefault="00DC21FE" w:rsidP="00DE2DE3">
            <w:r>
              <w:t>string</w:t>
            </w:r>
          </w:p>
        </w:tc>
        <w:tc>
          <w:tcPr>
            <w:tcW w:w="567" w:type="dxa"/>
          </w:tcPr>
          <w:p w:rsidR="00DC21FE" w:rsidRDefault="00DC21FE" w:rsidP="00DE2DE3">
            <w:r>
              <w:rPr>
                <w:rFonts w:hint="eastAsia"/>
              </w:rPr>
              <w:t>20</w:t>
            </w:r>
          </w:p>
        </w:tc>
        <w:tc>
          <w:tcPr>
            <w:tcW w:w="992" w:type="dxa"/>
          </w:tcPr>
          <w:p w:rsidR="00DC21FE" w:rsidRDefault="00DC21FE" w:rsidP="00DE2DE3">
            <w:r w:rsidRPr="0069266F">
              <w:rPr>
                <w:rFonts w:hAnsi="宋体" w:hint="eastAsia"/>
                <w:color w:val="000000"/>
                <w:sz w:val="20"/>
              </w:rPr>
              <w:t>M</w:t>
            </w:r>
          </w:p>
        </w:tc>
        <w:tc>
          <w:tcPr>
            <w:tcW w:w="2658" w:type="dxa"/>
          </w:tcPr>
          <w:p w:rsidR="00DC21FE" w:rsidRDefault="00DC21FE"/>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
              <w:rPr>
                <w:rFonts w:hint="eastAsia"/>
              </w:rPr>
              <w:t>上个交易日期</w:t>
            </w:r>
          </w:p>
        </w:tc>
        <w:tc>
          <w:tcPr>
            <w:tcW w:w="1659" w:type="dxa"/>
          </w:tcPr>
          <w:p w:rsidR="00DC21FE" w:rsidRPr="00E62806" w:rsidRDefault="00DC21FE" w:rsidP="00DE2DE3">
            <w:r>
              <w:rPr>
                <w:rFonts w:hint="eastAsia"/>
              </w:rPr>
              <w:t>last_exch_date</w:t>
            </w:r>
          </w:p>
        </w:tc>
        <w:tc>
          <w:tcPr>
            <w:tcW w:w="851" w:type="dxa"/>
          </w:tcPr>
          <w:p w:rsidR="00DC21FE" w:rsidRDefault="00DC21FE" w:rsidP="00DE2DE3">
            <w:r>
              <w:rPr>
                <w:rFonts w:hint="eastAsia"/>
              </w:rPr>
              <w:t>string</w:t>
            </w:r>
          </w:p>
        </w:tc>
        <w:tc>
          <w:tcPr>
            <w:tcW w:w="567" w:type="dxa"/>
          </w:tcPr>
          <w:p w:rsidR="00DC21FE" w:rsidRDefault="00DC21FE" w:rsidP="00DE2DE3">
            <w:r>
              <w:rPr>
                <w:rFonts w:hint="eastAsia"/>
              </w:rPr>
              <w:t>8</w:t>
            </w:r>
          </w:p>
        </w:tc>
        <w:tc>
          <w:tcPr>
            <w:tcW w:w="992" w:type="dxa"/>
          </w:tcPr>
          <w:p w:rsidR="00DC21FE" w:rsidRPr="0069266F" w:rsidRDefault="00DC21FE" w:rsidP="00DE2DE3">
            <w:pPr>
              <w:rPr>
                <w:rFonts w:hAnsi="宋体"/>
                <w:color w:val="000000"/>
                <w:sz w:val="20"/>
              </w:rPr>
            </w:pPr>
            <w:r>
              <w:rPr>
                <w:rFonts w:hAnsi="宋体" w:hint="eastAsia"/>
                <w:color w:val="000000"/>
                <w:sz w:val="20"/>
              </w:rPr>
              <w:t>M</w:t>
            </w:r>
          </w:p>
        </w:tc>
        <w:tc>
          <w:tcPr>
            <w:tcW w:w="2658" w:type="dxa"/>
          </w:tcPr>
          <w:p w:rsidR="00DC21FE" w:rsidRDefault="00DC21FE"/>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
              <w:rPr>
                <w:rFonts w:hint="eastAsia"/>
              </w:rPr>
              <w:t>日结单未确认天数</w:t>
            </w:r>
          </w:p>
        </w:tc>
        <w:tc>
          <w:tcPr>
            <w:tcW w:w="1659" w:type="dxa"/>
          </w:tcPr>
          <w:p w:rsidR="00DC21FE" w:rsidRDefault="00DC21FE" w:rsidP="00DE2DE3">
            <w:r w:rsidRPr="00980684">
              <w:t>no_affirm_rpt_num</w:t>
            </w:r>
          </w:p>
        </w:tc>
        <w:tc>
          <w:tcPr>
            <w:tcW w:w="851" w:type="dxa"/>
          </w:tcPr>
          <w:p w:rsidR="00DC21FE" w:rsidRDefault="00DC21FE" w:rsidP="00DE2DE3">
            <w:r>
              <w:rPr>
                <w:rFonts w:hint="eastAsia"/>
              </w:rPr>
              <w:t>int</w:t>
            </w:r>
          </w:p>
        </w:tc>
        <w:tc>
          <w:tcPr>
            <w:tcW w:w="567" w:type="dxa"/>
          </w:tcPr>
          <w:p w:rsidR="00DC21FE" w:rsidRDefault="00DC21FE" w:rsidP="00DE2DE3"/>
        </w:tc>
        <w:tc>
          <w:tcPr>
            <w:tcW w:w="992" w:type="dxa"/>
          </w:tcPr>
          <w:p w:rsidR="00DC21FE" w:rsidRDefault="00DC21FE" w:rsidP="00DE2DE3">
            <w:pPr>
              <w:rPr>
                <w:rFonts w:hAnsi="宋体"/>
                <w:color w:val="000000"/>
                <w:sz w:val="20"/>
              </w:rPr>
            </w:pPr>
            <w:r>
              <w:rPr>
                <w:rFonts w:hAnsi="宋体" w:hint="eastAsia"/>
                <w:color w:val="000000"/>
                <w:sz w:val="20"/>
              </w:rPr>
              <w:t>M</w:t>
            </w:r>
          </w:p>
        </w:tc>
        <w:tc>
          <w:tcPr>
            <w:tcW w:w="2658" w:type="dxa"/>
          </w:tcPr>
          <w:p w:rsidR="00DC21FE" w:rsidRDefault="00DC21FE">
            <w:r>
              <w:rPr>
                <w:rFonts w:hint="eastAsia"/>
              </w:rPr>
              <w:t>如果返回值大于</w:t>
            </w:r>
            <w:r>
              <w:rPr>
                <w:rFonts w:hint="eastAsia"/>
              </w:rPr>
              <w:t>0</w:t>
            </w:r>
            <w:r>
              <w:rPr>
                <w:rFonts w:hint="eastAsia"/>
              </w:rPr>
              <w:t>，应提示客户确认日结单，否则不法进行开销交</w:t>
            </w:r>
            <w:r>
              <w:rPr>
                <w:rFonts w:hint="eastAsia"/>
              </w:rPr>
              <w:lastRenderedPageBreak/>
              <w:t>易。</w:t>
            </w:r>
          </w:p>
        </w:tc>
      </w:tr>
    </w:tbl>
    <w:p w:rsidR="0037531D" w:rsidRDefault="00BD298F">
      <w:pPr>
        <w:pStyle w:val="4"/>
      </w:pPr>
      <w:bookmarkStart w:id="119" w:name="_接入单元登出[6102]"/>
      <w:bookmarkEnd w:id="119"/>
      <w:r>
        <w:rPr>
          <w:rFonts w:hint="eastAsia"/>
        </w:rPr>
        <w:lastRenderedPageBreak/>
        <w:t>客户</w:t>
      </w:r>
      <w:r w:rsidR="0037531D">
        <w:rPr>
          <w:rFonts w:hint="eastAsia"/>
        </w:rPr>
        <w:t>登出</w:t>
      </w:r>
      <w:r w:rsidR="0037531D">
        <w:rPr>
          <w:rFonts w:hint="eastAsia"/>
        </w:rPr>
        <w:t>[</w:t>
      </w:r>
      <w:r w:rsidR="00C22DA3">
        <w:rPr>
          <w:rFonts w:hint="eastAsia"/>
        </w:rPr>
        <w:t>C005</w:t>
      </w:r>
      <w:r w:rsidR="0037531D">
        <w:rPr>
          <w:rFonts w:hint="eastAsia"/>
        </w:rPr>
        <w:t>]</w:t>
      </w:r>
    </w:p>
    <w:p w:rsidR="003C6D38" w:rsidRDefault="003C6D38" w:rsidP="003C6D38">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w:t>
      </w:r>
    </w:p>
    <w:p w:rsidR="003C6D38" w:rsidRPr="000F1C89" w:rsidRDefault="003C6D38" w:rsidP="000F1C89">
      <w:pPr>
        <w:rPr>
          <w:lang w:val="zh-CN"/>
        </w:rPr>
      </w:pPr>
      <w:r w:rsidRPr="0016784A">
        <w:rPr>
          <w:rFonts w:hint="eastAsia"/>
          <w:b/>
          <w:lang w:val="zh-CN"/>
        </w:rPr>
        <w:t>响应加密算法</w:t>
      </w:r>
      <w:r>
        <w:rPr>
          <w:rFonts w:hint="eastAsia"/>
          <w:b/>
          <w:lang w:val="zh-CN"/>
        </w:rPr>
        <w:t>：</w:t>
      </w:r>
      <w:r w:rsidR="00FF2469">
        <w:rPr>
          <w:rFonts w:hint="eastAsia"/>
        </w:rPr>
        <w:t>3DES</w:t>
      </w:r>
      <w:r w:rsidR="00FF2469">
        <w:rPr>
          <w:rFonts w:hint="eastAsia"/>
        </w:rPr>
        <w:t>算法（</w:t>
      </w:r>
      <w:r w:rsidR="00F604EB">
        <w:rPr>
          <w:rFonts w:hint="eastAsia"/>
        </w:rPr>
        <w:t>会话</w:t>
      </w:r>
      <w:r w:rsidR="00FF2469">
        <w:rPr>
          <w:rFonts w:hint="eastAsia"/>
        </w:rPr>
        <w:t>密钥）</w:t>
      </w:r>
      <w:r>
        <w:rPr>
          <w:rFonts w:hint="eastAsia"/>
          <w:lang w:val="zh-CN"/>
        </w:rPr>
        <w:t>。</w:t>
      </w:r>
    </w:p>
    <w:p w:rsidR="0037531D" w:rsidRDefault="00ED2315">
      <w:pPr>
        <w:rPr>
          <w:lang w:val="zh-CN"/>
        </w:rPr>
      </w:pPr>
      <w:r w:rsidRPr="000F1C89">
        <w:rPr>
          <w:rFonts w:hint="eastAsia"/>
          <w:b/>
          <w:lang w:val="zh-CN"/>
        </w:rPr>
        <w:t>用途：</w:t>
      </w:r>
      <w:r w:rsidR="00801332">
        <w:rPr>
          <w:rFonts w:hint="eastAsia"/>
          <w:lang w:val="zh-CN"/>
        </w:rPr>
        <w:t>根据登录的会话</w:t>
      </w:r>
      <w:r w:rsidR="00801332">
        <w:rPr>
          <w:rFonts w:hint="eastAsia"/>
          <w:lang w:val="zh-CN"/>
        </w:rPr>
        <w:t>ID</w:t>
      </w:r>
      <w:r w:rsidR="00801332">
        <w:rPr>
          <w:rFonts w:hint="eastAsia"/>
          <w:lang w:val="zh-CN"/>
        </w:rPr>
        <w:t>进行登出</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37531D" w:rsidTr="004E0F54">
        <w:trPr>
          <w:trHeight w:hRule="exact" w:val="400"/>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请求报文体</w:t>
            </w:r>
          </w:p>
        </w:tc>
      </w:tr>
      <w:tr w:rsidR="0037531D" w:rsidTr="004E0F54">
        <w:trPr>
          <w:trHeight w:hRule="exact" w:val="400"/>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367638">
            <w:r>
              <w:rPr>
                <w:rFonts w:hint="eastAsia"/>
              </w:rPr>
              <w:t>C005</w:t>
            </w:r>
          </w:p>
        </w:tc>
      </w:tr>
      <w:tr w:rsidR="0037531D" w:rsidTr="004E0F54">
        <w:trPr>
          <w:trHeight w:hRule="exact" w:val="400"/>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F8178F">
            <w:r>
              <w:rPr>
                <w:rFonts w:hint="eastAsia"/>
              </w:rPr>
              <w:t>客户</w:t>
            </w:r>
            <w:r w:rsidR="0037531D">
              <w:rPr>
                <w:rFonts w:hint="eastAsia"/>
              </w:rPr>
              <w:t>登出请求报文体</w:t>
            </w:r>
          </w:p>
        </w:tc>
      </w:tr>
      <w:tr w:rsidR="0037531D" w:rsidTr="004E0F54">
        <w:trPr>
          <w:trHeight w:hRule="exact" w:val="400"/>
          <w:jc w:val="center"/>
        </w:trPr>
        <w:tc>
          <w:tcPr>
            <w:tcW w:w="710" w:type="dxa"/>
            <w:shd w:val="clear" w:color="auto" w:fill="EEECE1"/>
          </w:tcPr>
          <w:p w:rsidR="0037531D" w:rsidRDefault="004C000B">
            <w:r>
              <w:rPr>
                <w:rFonts w:hint="eastAsia"/>
              </w:rPr>
              <w:t>符号</w:t>
            </w:r>
          </w:p>
        </w:tc>
        <w:tc>
          <w:tcPr>
            <w:tcW w:w="1482" w:type="dxa"/>
            <w:gridSpan w:val="2"/>
            <w:shd w:val="clear" w:color="auto" w:fill="EEECE1"/>
          </w:tcPr>
          <w:p w:rsidR="0037531D" w:rsidRDefault="0037531D">
            <w:r>
              <w:rPr>
                <w:rFonts w:hint="eastAsia"/>
              </w:rPr>
              <w:t>中文名称</w:t>
            </w:r>
          </w:p>
        </w:tc>
        <w:tc>
          <w:tcPr>
            <w:tcW w:w="1594" w:type="dxa"/>
            <w:shd w:val="clear" w:color="auto" w:fill="EEECE1"/>
          </w:tcPr>
          <w:p w:rsidR="0037531D" w:rsidRDefault="0037531D">
            <w:r>
              <w:rPr>
                <w:rFonts w:hint="eastAsia"/>
              </w:rPr>
              <w:t>英文名称</w:t>
            </w:r>
          </w:p>
        </w:tc>
        <w:tc>
          <w:tcPr>
            <w:tcW w:w="893"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777" w:type="dxa"/>
            <w:shd w:val="clear" w:color="auto" w:fill="EEECE1"/>
          </w:tcPr>
          <w:p w:rsidR="0037531D" w:rsidRDefault="0037531D">
            <w:r>
              <w:rPr>
                <w:rFonts w:hint="eastAsia"/>
              </w:rPr>
              <w:t>说明</w:t>
            </w:r>
          </w:p>
        </w:tc>
      </w:tr>
      <w:tr w:rsidR="003469D1" w:rsidTr="004E0F54">
        <w:trPr>
          <w:trHeight w:val="255"/>
          <w:jc w:val="center"/>
        </w:trPr>
        <w:tc>
          <w:tcPr>
            <w:tcW w:w="710" w:type="dxa"/>
          </w:tcPr>
          <w:p w:rsidR="003469D1" w:rsidRDefault="003469D1"/>
        </w:tc>
        <w:tc>
          <w:tcPr>
            <w:tcW w:w="1482" w:type="dxa"/>
            <w:gridSpan w:val="2"/>
          </w:tcPr>
          <w:p w:rsidR="003469D1" w:rsidRDefault="003469D1">
            <w:r>
              <w:rPr>
                <w:rFonts w:hint="eastAsia"/>
              </w:rPr>
              <w:t>操作标志</w:t>
            </w:r>
          </w:p>
        </w:tc>
        <w:tc>
          <w:tcPr>
            <w:tcW w:w="1594" w:type="dxa"/>
          </w:tcPr>
          <w:p w:rsidR="003469D1" w:rsidRPr="00ED5313" w:rsidRDefault="003469D1" w:rsidP="00DE2DE3">
            <w:r w:rsidRPr="00ED5313">
              <w:t>oper_flag</w:t>
            </w:r>
          </w:p>
        </w:tc>
        <w:tc>
          <w:tcPr>
            <w:tcW w:w="893" w:type="dxa"/>
          </w:tcPr>
          <w:p w:rsidR="003469D1" w:rsidRDefault="003469D1">
            <w:r>
              <w:rPr>
                <w:rFonts w:hint="eastAsia"/>
              </w:rPr>
              <w:t>int</w:t>
            </w:r>
          </w:p>
        </w:tc>
        <w:tc>
          <w:tcPr>
            <w:tcW w:w="709" w:type="dxa"/>
          </w:tcPr>
          <w:p w:rsidR="003469D1" w:rsidRDefault="003469D1">
            <w:r>
              <w:rPr>
                <w:rFonts w:hint="eastAsia"/>
              </w:rPr>
              <w:t>1</w:t>
            </w:r>
          </w:p>
        </w:tc>
        <w:tc>
          <w:tcPr>
            <w:tcW w:w="992" w:type="dxa"/>
          </w:tcPr>
          <w:p w:rsidR="003469D1" w:rsidRDefault="003469D1">
            <w:r w:rsidRPr="003B2954">
              <w:rPr>
                <w:rFonts w:hAnsi="宋体" w:hint="eastAsia"/>
                <w:color w:val="000000"/>
                <w:sz w:val="20"/>
              </w:rPr>
              <w:t>M</w:t>
            </w:r>
          </w:p>
        </w:tc>
        <w:tc>
          <w:tcPr>
            <w:tcW w:w="2777" w:type="dxa"/>
          </w:tcPr>
          <w:p w:rsidR="003469D1" w:rsidRDefault="0078358E">
            <w:r>
              <w:rPr>
                <w:rFonts w:hint="eastAsia"/>
              </w:rPr>
              <w:t>1</w:t>
            </w:r>
            <w:r>
              <w:rPr>
                <w:rFonts w:hint="eastAsia"/>
              </w:rPr>
              <w:t>：客户登出</w:t>
            </w:r>
          </w:p>
        </w:tc>
      </w:tr>
    </w:tbl>
    <w:p w:rsidR="0037531D" w:rsidRDefault="0037531D">
      <w:pPr>
        <w:rPr>
          <w:lang w:val="zh-CN"/>
        </w:rPr>
      </w:pPr>
    </w:p>
    <w:p w:rsidR="0037531D" w:rsidRDefault="0037531D">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3"/>
        <w:gridCol w:w="697"/>
        <w:gridCol w:w="762"/>
        <w:gridCol w:w="1356"/>
        <w:gridCol w:w="869"/>
        <w:gridCol w:w="852"/>
        <w:gridCol w:w="992"/>
        <w:gridCol w:w="2658"/>
      </w:tblGrid>
      <w:tr w:rsidR="0037531D" w:rsidTr="004039A5">
        <w:trPr>
          <w:trHeight w:hRule="exact" w:val="400"/>
          <w:jc w:val="center"/>
        </w:trPr>
        <w:tc>
          <w:tcPr>
            <w:tcW w:w="1430" w:type="dxa"/>
            <w:gridSpan w:val="2"/>
            <w:shd w:val="clear" w:color="auto" w:fill="EEECE1"/>
          </w:tcPr>
          <w:p w:rsidR="0037531D" w:rsidRDefault="0037531D">
            <w:r>
              <w:rPr>
                <w:rFonts w:hint="eastAsia"/>
              </w:rPr>
              <w:t>报文类型</w:t>
            </w:r>
          </w:p>
        </w:tc>
        <w:tc>
          <w:tcPr>
            <w:tcW w:w="7489" w:type="dxa"/>
            <w:gridSpan w:val="6"/>
          </w:tcPr>
          <w:p w:rsidR="0037531D" w:rsidRDefault="0037531D">
            <w:r>
              <w:rPr>
                <w:rFonts w:hint="eastAsia"/>
              </w:rPr>
              <w:t>响应报文体</w:t>
            </w:r>
          </w:p>
        </w:tc>
      </w:tr>
      <w:tr w:rsidR="0037531D" w:rsidTr="004039A5">
        <w:trPr>
          <w:trHeight w:hRule="exact" w:val="400"/>
          <w:jc w:val="center"/>
        </w:trPr>
        <w:tc>
          <w:tcPr>
            <w:tcW w:w="1430" w:type="dxa"/>
            <w:gridSpan w:val="2"/>
            <w:shd w:val="clear" w:color="auto" w:fill="EEECE1"/>
          </w:tcPr>
          <w:p w:rsidR="0037531D" w:rsidRDefault="0037531D">
            <w:r>
              <w:rPr>
                <w:rFonts w:hint="eastAsia"/>
              </w:rPr>
              <w:t>交易代码</w:t>
            </w:r>
          </w:p>
        </w:tc>
        <w:tc>
          <w:tcPr>
            <w:tcW w:w="7489" w:type="dxa"/>
            <w:gridSpan w:val="6"/>
          </w:tcPr>
          <w:p w:rsidR="0037531D" w:rsidRDefault="00367638">
            <w:r>
              <w:rPr>
                <w:rFonts w:hint="eastAsia"/>
              </w:rPr>
              <w:t>C005</w:t>
            </w:r>
          </w:p>
        </w:tc>
      </w:tr>
      <w:tr w:rsidR="0037531D" w:rsidTr="004039A5">
        <w:trPr>
          <w:trHeight w:hRule="exact" w:val="400"/>
          <w:jc w:val="center"/>
        </w:trPr>
        <w:tc>
          <w:tcPr>
            <w:tcW w:w="1430" w:type="dxa"/>
            <w:gridSpan w:val="2"/>
            <w:shd w:val="clear" w:color="auto" w:fill="EEECE1"/>
          </w:tcPr>
          <w:p w:rsidR="0037531D" w:rsidRDefault="0037531D">
            <w:r>
              <w:rPr>
                <w:rFonts w:hint="eastAsia"/>
              </w:rPr>
              <w:t>报文说明</w:t>
            </w:r>
          </w:p>
        </w:tc>
        <w:tc>
          <w:tcPr>
            <w:tcW w:w="7489" w:type="dxa"/>
            <w:gridSpan w:val="6"/>
          </w:tcPr>
          <w:p w:rsidR="0037531D" w:rsidRDefault="002650DA">
            <w:r>
              <w:rPr>
                <w:rFonts w:hint="eastAsia"/>
              </w:rPr>
              <w:t>客户</w:t>
            </w:r>
            <w:r w:rsidR="0037531D">
              <w:rPr>
                <w:rFonts w:hint="eastAsia"/>
              </w:rPr>
              <w:t>登出响应报文体</w:t>
            </w:r>
          </w:p>
        </w:tc>
      </w:tr>
      <w:tr w:rsidR="0037531D" w:rsidTr="004039A5">
        <w:trPr>
          <w:trHeight w:hRule="exact" w:val="400"/>
          <w:jc w:val="center"/>
        </w:trPr>
        <w:tc>
          <w:tcPr>
            <w:tcW w:w="733" w:type="dxa"/>
            <w:shd w:val="clear" w:color="auto" w:fill="EEECE1"/>
          </w:tcPr>
          <w:p w:rsidR="0037531D" w:rsidRDefault="004C000B">
            <w:r>
              <w:rPr>
                <w:rFonts w:hint="eastAsia"/>
              </w:rPr>
              <w:t>符号</w:t>
            </w:r>
          </w:p>
        </w:tc>
        <w:tc>
          <w:tcPr>
            <w:tcW w:w="1459" w:type="dxa"/>
            <w:gridSpan w:val="2"/>
            <w:shd w:val="clear" w:color="auto" w:fill="EEECE1"/>
          </w:tcPr>
          <w:p w:rsidR="0037531D" w:rsidRDefault="0037531D">
            <w:r>
              <w:rPr>
                <w:rFonts w:hint="eastAsia"/>
              </w:rPr>
              <w:t>中文名称</w:t>
            </w:r>
          </w:p>
        </w:tc>
        <w:tc>
          <w:tcPr>
            <w:tcW w:w="1356"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52"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658" w:type="dxa"/>
            <w:shd w:val="clear" w:color="auto" w:fill="EEECE1"/>
          </w:tcPr>
          <w:p w:rsidR="0037531D" w:rsidRDefault="0037531D">
            <w:r>
              <w:rPr>
                <w:rFonts w:hint="eastAsia"/>
              </w:rPr>
              <w:t>说明</w:t>
            </w:r>
          </w:p>
        </w:tc>
      </w:tr>
      <w:tr w:rsidR="0037531D" w:rsidTr="004039A5">
        <w:trPr>
          <w:trHeight w:val="255"/>
          <w:jc w:val="center"/>
        </w:trPr>
        <w:tc>
          <w:tcPr>
            <w:tcW w:w="733" w:type="dxa"/>
          </w:tcPr>
          <w:p w:rsidR="0037531D" w:rsidRDefault="0037531D"/>
        </w:tc>
        <w:tc>
          <w:tcPr>
            <w:tcW w:w="1459" w:type="dxa"/>
            <w:gridSpan w:val="2"/>
          </w:tcPr>
          <w:p w:rsidR="0037531D" w:rsidRDefault="0037531D">
            <w:r>
              <w:rPr>
                <w:rFonts w:hint="eastAsia"/>
              </w:rPr>
              <w:t>操作标志</w:t>
            </w:r>
          </w:p>
        </w:tc>
        <w:tc>
          <w:tcPr>
            <w:tcW w:w="1356" w:type="dxa"/>
          </w:tcPr>
          <w:p w:rsidR="0037531D" w:rsidRDefault="0037531D">
            <w:r>
              <w:rPr>
                <w:rFonts w:hint="eastAsia"/>
              </w:rPr>
              <w:t>oper_flag</w:t>
            </w:r>
          </w:p>
        </w:tc>
        <w:tc>
          <w:tcPr>
            <w:tcW w:w="869" w:type="dxa"/>
          </w:tcPr>
          <w:p w:rsidR="0037531D" w:rsidRDefault="0037531D">
            <w:r>
              <w:rPr>
                <w:rFonts w:hint="eastAsia"/>
              </w:rPr>
              <w:t>int</w:t>
            </w:r>
          </w:p>
        </w:tc>
        <w:tc>
          <w:tcPr>
            <w:tcW w:w="852" w:type="dxa"/>
          </w:tcPr>
          <w:p w:rsidR="0037531D" w:rsidRDefault="00D840A2">
            <w:r>
              <w:rPr>
                <w:rFonts w:hint="eastAsia"/>
              </w:rPr>
              <w:t>1</w:t>
            </w:r>
          </w:p>
        </w:tc>
        <w:tc>
          <w:tcPr>
            <w:tcW w:w="992" w:type="dxa"/>
          </w:tcPr>
          <w:p w:rsidR="0037531D" w:rsidRDefault="00C44D0C">
            <w:r w:rsidRPr="00131BE6">
              <w:rPr>
                <w:rFonts w:hAnsi="宋体" w:hint="eastAsia"/>
                <w:color w:val="000000"/>
                <w:sz w:val="20"/>
              </w:rPr>
              <w:t>M</w:t>
            </w:r>
          </w:p>
        </w:tc>
        <w:tc>
          <w:tcPr>
            <w:tcW w:w="2658" w:type="dxa"/>
          </w:tcPr>
          <w:p w:rsidR="0037531D" w:rsidRDefault="0078358E">
            <w:r>
              <w:rPr>
                <w:rFonts w:hint="eastAsia"/>
              </w:rPr>
              <w:t>1</w:t>
            </w:r>
            <w:r>
              <w:rPr>
                <w:rFonts w:hint="eastAsia"/>
              </w:rPr>
              <w:t>：客户登出</w:t>
            </w:r>
          </w:p>
        </w:tc>
      </w:tr>
    </w:tbl>
    <w:p w:rsidR="00C6118D" w:rsidRDefault="00C6118D"/>
    <w:p w:rsidR="005E241A" w:rsidRPr="00EF11BC" w:rsidRDefault="00A25A39" w:rsidP="00B4421B">
      <w:pPr>
        <w:pStyle w:val="3"/>
      </w:pPr>
      <w:bookmarkStart w:id="120" w:name="_操作员登录[6105]"/>
      <w:bookmarkStart w:id="121" w:name="_Toc458763527"/>
      <w:bookmarkEnd w:id="120"/>
      <w:r>
        <w:rPr>
          <w:rFonts w:hint="eastAsia"/>
        </w:rPr>
        <w:t>基础信息类</w:t>
      </w:r>
      <w:r>
        <w:rPr>
          <w:rFonts w:hint="eastAsia"/>
        </w:rPr>
        <w:t>[</w:t>
      </w:r>
      <w:r w:rsidR="003632AA">
        <w:rPr>
          <w:rFonts w:hint="eastAsia"/>
        </w:rPr>
        <w:t>C</w:t>
      </w:r>
      <w:r w:rsidR="00181F34">
        <w:rPr>
          <w:rFonts w:hint="eastAsia"/>
        </w:rPr>
        <w:t>1</w:t>
      </w:r>
      <w:r>
        <w:rPr>
          <w:rFonts w:hint="eastAsia"/>
        </w:rPr>
        <w:t>XX]</w:t>
      </w:r>
      <w:bookmarkEnd w:id="121"/>
    </w:p>
    <w:p w:rsidR="00C50E39" w:rsidRDefault="00107805" w:rsidP="00C50E39">
      <w:pPr>
        <w:pStyle w:val="4"/>
      </w:pPr>
      <w:r>
        <w:rPr>
          <w:rFonts w:hint="eastAsia"/>
        </w:rPr>
        <w:t>合约代码</w:t>
      </w:r>
      <w:r w:rsidR="00706BF3">
        <w:rPr>
          <w:rFonts w:hint="eastAsia"/>
        </w:rPr>
        <w:t>查询</w:t>
      </w:r>
      <w:r w:rsidR="00C50E39">
        <w:rPr>
          <w:rFonts w:hint="eastAsia"/>
        </w:rPr>
        <w:t>[</w:t>
      </w:r>
      <w:r w:rsidR="00C22DA3">
        <w:rPr>
          <w:rFonts w:hint="eastAsia"/>
        </w:rPr>
        <w:t>C10</w:t>
      </w:r>
      <w:r w:rsidR="005E593F">
        <w:rPr>
          <w:rFonts w:hint="eastAsia"/>
        </w:rPr>
        <w:t>1</w:t>
      </w:r>
      <w:r w:rsidR="00C50E39">
        <w:rPr>
          <w:rFonts w:hint="eastAsia"/>
        </w:rPr>
        <w:t>]</w:t>
      </w:r>
    </w:p>
    <w:p w:rsidR="009B3CB0" w:rsidRDefault="009B3CB0" w:rsidP="009B3CB0">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9B3CB0" w:rsidRDefault="009B3CB0" w:rsidP="002005EF">
      <w:pPr>
        <w:rPr>
          <w:lang w:val="zh-CN"/>
        </w:rPr>
      </w:pPr>
      <w:r w:rsidRPr="0016784A">
        <w:rPr>
          <w:rFonts w:hint="eastAsia"/>
          <w:b/>
          <w:lang w:val="zh-CN"/>
        </w:rPr>
        <w:t>响应加密算法</w:t>
      </w:r>
      <w:r>
        <w:rPr>
          <w:rFonts w:hint="eastAsia"/>
          <w:b/>
          <w:lang w:val="zh-CN"/>
        </w:rPr>
        <w:t>：</w:t>
      </w:r>
      <w:r w:rsidR="00FF2469">
        <w:rPr>
          <w:rFonts w:hint="eastAsia"/>
        </w:rPr>
        <w:t>3DES</w:t>
      </w:r>
      <w:r w:rsidR="00FF2469">
        <w:rPr>
          <w:rFonts w:hint="eastAsia"/>
        </w:rPr>
        <w:t>算法（会话密钥）或</w:t>
      </w:r>
      <w:r w:rsidR="00FF2469">
        <w:rPr>
          <w:rFonts w:hint="eastAsia"/>
        </w:rPr>
        <w:t>3DES</w:t>
      </w:r>
      <w:r w:rsidR="00FF2469">
        <w:rPr>
          <w:rFonts w:hint="eastAsia"/>
        </w:rPr>
        <w:t>算法（默认密钥）</w:t>
      </w:r>
      <w:r>
        <w:rPr>
          <w:rFonts w:hint="eastAsia"/>
          <w:lang w:val="zh-CN"/>
        </w:rPr>
        <w:t>。</w:t>
      </w:r>
    </w:p>
    <w:p w:rsidR="002005EF" w:rsidRPr="002005EF" w:rsidRDefault="002005EF" w:rsidP="002005EF">
      <w:pPr>
        <w:rPr>
          <w:lang w:val="zh-CN"/>
        </w:rPr>
      </w:pPr>
      <w:r w:rsidRPr="000F1C89">
        <w:rPr>
          <w:rFonts w:hint="eastAsia"/>
          <w:b/>
          <w:lang w:val="zh-CN"/>
        </w:rPr>
        <w:t>用途：</w:t>
      </w:r>
      <w:r w:rsidR="00706BF3">
        <w:rPr>
          <w:rFonts w:hint="eastAsia"/>
          <w:lang w:val="zh-CN"/>
        </w:rPr>
        <w:t>为渠道提供合约代码信息的查询</w:t>
      </w:r>
    </w:p>
    <w:p w:rsidR="00C50E39" w:rsidRDefault="00C50E39" w:rsidP="00C50E39">
      <w:pPr>
        <w:pStyle w:val="5"/>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69"/>
        <w:gridCol w:w="1032"/>
        <w:gridCol w:w="1417"/>
        <w:gridCol w:w="851"/>
        <w:gridCol w:w="709"/>
        <w:gridCol w:w="708"/>
        <w:gridCol w:w="3061"/>
      </w:tblGrid>
      <w:tr w:rsidR="00C50E39" w:rsidTr="00DE2DE3">
        <w:trPr>
          <w:trHeight w:hRule="exact" w:val="400"/>
          <w:jc w:val="center"/>
        </w:trPr>
        <w:tc>
          <w:tcPr>
            <w:tcW w:w="1379" w:type="dxa"/>
            <w:gridSpan w:val="2"/>
            <w:shd w:val="clear" w:color="auto" w:fill="EEECE1"/>
          </w:tcPr>
          <w:p w:rsidR="00C50E39" w:rsidRDefault="00C50E39" w:rsidP="00DE2DE3">
            <w:r>
              <w:rPr>
                <w:rFonts w:hint="eastAsia"/>
              </w:rPr>
              <w:t>报文类型</w:t>
            </w:r>
          </w:p>
        </w:tc>
        <w:tc>
          <w:tcPr>
            <w:tcW w:w="7778" w:type="dxa"/>
            <w:gridSpan w:val="6"/>
          </w:tcPr>
          <w:p w:rsidR="00C50E39" w:rsidRDefault="00C50E39" w:rsidP="00DE2DE3">
            <w:r>
              <w:rPr>
                <w:rFonts w:hint="eastAsia"/>
              </w:rPr>
              <w:t>请求报文体</w:t>
            </w:r>
          </w:p>
        </w:tc>
      </w:tr>
      <w:tr w:rsidR="00C50E39" w:rsidTr="00DE2DE3">
        <w:trPr>
          <w:trHeight w:hRule="exact" w:val="400"/>
          <w:jc w:val="center"/>
        </w:trPr>
        <w:tc>
          <w:tcPr>
            <w:tcW w:w="1379" w:type="dxa"/>
            <w:gridSpan w:val="2"/>
            <w:shd w:val="clear" w:color="auto" w:fill="EEECE1"/>
          </w:tcPr>
          <w:p w:rsidR="00C50E39" w:rsidRDefault="00C50E39" w:rsidP="00DE2DE3">
            <w:r>
              <w:rPr>
                <w:rFonts w:hint="eastAsia"/>
              </w:rPr>
              <w:t>交易代码</w:t>
            </w:r>
          </w:p>
        </w:tc>
        <w:tc>
          <w:tcPr>
            <w:tcW w:w="7778" w:type="dxa"/>
            <w:gridSpan w:val="6"/>
          </w:tcPr>
          <w:p w:rsidR="00C50E39" w:rsidRDefault="005E593F" w:rsidP="00DE2DE3">
            <w:r>
              <w:rPr>
                <w:rFonts w:hint="eastAsia"/>
              </w:rPr>
              <w:t>C101</w:t>
            </w:r>
          </w:p>
        </w:tc>
      </w:tr>
      <w:tr w:rsidR="00C50E39" w:rsidTr="00DE2DE3">
        <w:trPr>
          <w:trHeight w:hRule="exact" w:val="400"/>
          <w:jc w:val="center"/>
        </w:trPr>
        <w:tc>
          <w:tcPr>
            <w:tcW w:w="1379" w:type="dxa"/>
            <w:gridSpan w:val="2"/>
            <w:shd w:val="clear" w:color="auto" w:fill="EEECE1"/>
          </w:tcPr>
          <w:p w:rsidR="00C50E39" w:rsidRDefault="00C50E39" w:rsidP="00DE2DE3">
            <w:r>
              <w:rPr>
                <w:rFonts w:hint="eastAsia"/>
              </w:rPr>
              <w:t>报文说明</w:t>
            </w:r>
          </w:p>
        </w:tc>
        <w:tc>
          <w:tcPr>
            <w:tcW w:w="7778" w:type="dxa"/>
            <w:gridSpan w:val="6"/>
          </w:tcPr>
          <w:p w:rsidR="00C50E39" w:rsidRDefault="00107805" w:rsidP="00DE2DE3">
            <w:r>
              <w:rPr>
                <w:rFonts w:hint="eastAsia"/>
              </w:rPr>
              <w:t>合约代码</w:t>
            </w:r>
            <w:r w:rsidR="00706BF3">
              <w:rPr>
                <w:rFonts w:hint="eastAsia"/>
              </w:rPr>
              <w:t>查询</w:t>
            </w:r>
            <w:r w:rsidR="00C50E39">
              <w:rPr>
                <w:rFonts w:hint="eastAsia"/>
              </w:rPr>
              <w:t>的请求报文体</w:t>
            </w:r>
          </w:p>
        </w:tc>
      </w:tr>
      <w:tr w:rsidR="00C50E39" w:rsidTr="000F1C89">
        <w:trPr>
          <w:trHeight w:hRule="exact" w:val="400"/>
          <w:jc w:val="center"/>
        </w:trPr>
        <w:tc>
          <w:tcPr>
            <w:tcW w:w="710" w:type="dxa"/>
            <w:shd w:val="clear" w:color="auto" w:fill="EEECE1"/>
          </w:tcPr>
          <w:p w:rsidR="00C50E39" w:rsidRDefault="00C50E39" w:rsidP="00DE2DE3">
            <w:r>
              <w:rPr>
                <w:rFonts w:hint="eastAsia"/>
              </w:rPr>
              <w:t>符号</w:t>
            </w:r>
          </w:p>
        </w:tc>
        <w:tc>
          <w:tcPr>
            <w:tcW w:w="1701" w:type="dxa"/>
            <w:gridSpan w:val="2"/>
            <w:shd w:val="clear" w:color="auto" w:fill="EEECE1"/>
          </w:tcPr>
          <w:p w:rsidR="00C50E39" w:rsidRDefault="00C50E39" w:rsidP="00DE2DE3">
            <w:r>
              <w:rPr>
                <w:rFonts w:hint="eastAsia"/>
              </w:rPr>
              <w:t>中文名称</w:t>
            </w:r>
          </w:p>
        </w:tc>
        <w:tc>
          <w:tcPr>
            <w:tcW w:w="1417" w:type="dxa"/>
            <w:shd w:val="clear" w:color="auto" w:fill="EEECE1"/>
          </w:tcPr>
          <w:p w:rsidR="00C50E39" w:rsidRDefault="00C50E39" w:rsidP="00DE2DE3">
            <w:r>
              <w:rPr>
                <w:rFonts w:hint="eastAsia"/>
              </w:rPr>
              <w:t>英文名称</w:t>
            </w:r>
          </w:p>
        </w:tc>
        <w:tc>
          <w:tcPr>
            <w:tcW w:w="851" w:type="dxa"/>
            <w:shd w:val="clear" w:color="auto" w:fill="EEECE1"/>
          </w:tcPr>
          <w:p w:rsidR="00C50E39" w:rsidRDefault="00C50E39" w:rsidP="00DE2DE3">
            <w:r>
              <w:rPr>
                <w:rFonts w:hint="eastAsia"/>
              </w:rPr>
              <w:t>类型</w:t>
            </w:r>
          </w:p>
        </w:tc>
        <w:tc>
          <w:tcPr>
            <w:tcW w:w="709" w:type="dxa"/>
            <w:shd w:val="clear" w:color="auto" w:fill="EEECE1"/>
          </w:tcPr>
          <w:p w:rsidR="00C50E39" w:rsidRDefault="00C50E39" w:rsidP="00DE2DE3">
            <w:r>
              <w:rPr>
                <w:rFonts w:hint="eastAsia"/>
              </w:rPr>
              <w:t>长度</w:t>
            </w:r>
          </w:p>
        </w:tc>
        <w:tc>
          <w:tcPr>
            <w:tcW w:w="708" w:type="dxa"/>
            <w:shd w:val="clear" w:color="auto" w:fill="EEECE1"/>
          </w:tcPr>
          <w:p w:rsidR="00C50E39" w:rsidRDefault="00C50E39" w:rsidP="00DE2DE3">
            <w:r>
              <w:rPr>
                <w:rFonts w:hint="eastAsia"/>
              </w:rPr>
              <w:t>必填</w:t>
            </w:r>
          </w:p>
        </w:tc>
        <w:tc>
          <w:tcPr>
            <w:tcW w:w="3061" w:type="dxa"/>
            <w:shd w:val="clear" w:color="auto" w:fill="EEECE1"/>
          </w:tcPr>
          <w:p w:rsidR="00C50E39" w:rsidRDefault="00C50E39" w:rsidP="00DE2DE3">
            <w:r>
              <w:rPr>
                <w:rFonts w:hint="eastAsia"/>
              </w:rPr>
              <w:t>说明</w:t>
            </w:r>
          </w:p>
        </w:tc>
      </w:tr>
      <w:tr w:rsidR="00C50E39" w:rsidTr="000F1C89">
        <w:trPr>
          <w:trHeight w:val="255"/>
          <w:jc w:val="center"/>
        </w:trPr>
        <w:tc>
          <w:tcPr>
            <w:tcW w:w="710" w:type="dxa"/>
          </w:tcPr>
          <w:p w:rsidR="00C50E39" w:rsidRDefault="00C50E39" w:rsidP="00DE2DE3"/>
        </w:tc>
        <w:tc>
          <w:tcPr>
            <w:tcW w:w="1701" w:type="dxa"/>
            <w:gridSpan w:val="2"/>
          </w:tcPr>
          <w:p w:rsidR="00C50E39" w:rsidRDefault="00C50E39" w:rsidP="00DE2DE3">
            <w:r>
              <w:rPr>
                <w:rFonts w:hint="eastAsia"/>
              </w:rPr>
              <w:t>操作标志</w:t>
            </w:r>
          </w:p>
        </w:tc>
        <w:tc>
          <w:tcPr>
            <w:tcW w:w="1417" w:type="dxa"/>
          </w:tcPr>
          <w:p w:rsidR="00C50E39" w:rsidRDefault="00C50E39" w:rsidP="00DE2DE3">
            <w:r>
              <w:rPr>
                <w:rFonts w:hint="eastAsia"/>
              </w:rPr>
              <w:t>oper_flag</w:t>
            </w:r>
          </w:p>
        </w:tc>
        <w:tc>
          <w:tcPr>
            <w:tcW w:w="851" w:type="dxa"/>
          </w:tcPr>
          <w:p w:rsidR="00C50E39" w:rsidRDefault="00C50E39" w:rsidP="00DE2DE3">
            <w:r>
              <w:rPr>
                <w:rFonts w:hint="eastAsia"/>
              </w:rPr>
              <w:t>int</w:t>
            </w:r>
          </w:p>
        </w:tc>
        <w:tc>
          <w:tcPr>
            <w:tcW w:w="709" w:type="dxa"/>
          </w:tcPr>
          <w:p w:rsidR="00C50E39" w:rsidRDefault="00C50E39" w:rsidP="00DE2DE3">
            <w:r>
              <w:rPr>
                <w:rFonts w:hint="eastAsia"/>
              </w:rPr>
              <w:t>1</w:t>
            </w:r>
          </w:p>
        </w:tc>
        <w:tc>
          <w:tcPr>
            <w:tcW w:w="708" w:type="dxa"/>
          </w:tcPr>
          <w:p w:rsidR="00C50E39" w:rsidRDefault="00961C66" w:rsidP="00DE2DE3">
            <w:r>
              <w:rPr>
                <w:rFonts w:hint="eastAsia"/>
              </w:rPr>
              <w:t>M</w:t>
            </w:r>
          </w:p>
        </w:tc>
        <w:tc>
          <w:tcPr>
            <w:tcW w:w="3061" w:type="dxa"/>
          </w:tcPr>
          <w:p w:rsidR="00C50E39" w:rsidRDefault="0078358E" w:rsidP="00DE2DE3">
            <w:r>
              <w:rPr>
                <w:rFonts w:hint="eastAsia"/>
              </w:rPr>
              <w:t>1</w:t>
            </w:r>
            <w:r>
              <w:rPr>
                <w:rFonts w:hint="eastAsia"/>
              </w:rPr>
              <w:t>：查询</w:t>
            </w:r>
          </w:p>
        </w:tc>
      </w:tr>
      <w:tr w:rsidR="00E410DB" w:rsidTr="000F1C89">
        <w:trPr>
          <w:trHeight w:val="255"/>
          <w:jc w:val="center"/>
        </w:trPr>
        <w:tc>
          <w:tcPr>
            <w:tcW w:w="710" w:type="dxa"/>
          </w:tcPr>
          <w:p w:rsidR="00E410DB" w:rsidRDefault="00E410DB" w:rsidP="00DE2DE3"/>
        </w:tc>
        <w:tc>
          <w:tcPr>
            <w:tcW w:w="1701" w:type="dxa"/>
            <w:gridSpan w:val="2"/>
          </w:tcPr>
          <w:p w:rsidR="00E410DB" w:rsidRPr="0039080A" w:rsidRDefault="00E410DB" w:rsidP="001E7917">
            <w:r>
              <w:rPr>
                <w:rFonts w:hint="eastAsia"/>
              </w:rPr>
              <w:t>合约代码</w:t>
            </w:r>
          </w:p>
        </w:tc>
        <w:tc>
          <w:tcPr>
            <w:tcW w:w="1417" w:type="dxa"/>
          </w:tcPr>
          <w:p w:rsidR="00E410DB" w:rsidRPr="00966961" w:rsidRDefault="00E410DB" w:rsidP="001E7917">
            <w:r w:rsidRPr="00966961">
              <w:t xml:space="preserve">prod_code        </w:t>
            </w:r>
          </w:p>
        </w:tc>
        <w:tc>
          <w:tcPr>
            <w:tcW w:w="851" w:type="dxa"/>
          </w:tcPr>
          <w:p w:rsidR="00E410DB" w:rsidRDefault="00E410DB" w:rsidP="001E7917">
            <w:r>
              <w:rPr>
                <w:rFonts w:hint="eastAsia"/>
              </w:rPr>
              <w:t>string</w:t>
            </w:r>
          </w:p>
        </w:tc>
        <w:tc>
          <w:tcPr>
            <w:tcW w:w="709" w:type="dxa"/>
          </w:tcPr>
          <w:p w:rsidR="00E410DB" w:rsidRDefault="00E410DB" w:rsidP="001E7917">
            <w:r>
              <w:rPr>
                <w:rFonts w:hint="eastAsia"/>
              </w:rPr>
              <w:t>10</w:t>
            </w:r>
          </w:p>
        </w:tc>
        <w:tc>
          <w:tcPr>
            <w:tcW w:w="708" w:type="dxa"/>
          </w:tcPr>
          <w:p w:rsidR="00E410DB" w:rsidRDefault="00E410DB" w:rsidP="001E7917">
            <w:r>
              <w:rPr>
                <w:rFonts w:hint="eastAsia"/>
              </w:rPr>
              <w:t>O</w:t>
            </w:r>
          </w:p>
        </w:tc>
        <w:tc>
          <w:tcPr>
            <w:tcW w:w="3061" w:type="dxa"/>
          </w:tcPr>
          <w:p w:rsidR="00E410DB" w:rsidRDefault="00E410DB" w:rsidP="001E7917"/>
        </w:tc>
      </w:tr>
      <w:tr w:rsidR="00E410DB" w:rsidTr="000F1C89">
        <w:trPr>
          <w:trHeight w:val="255"/>
          <w:jc w:val="center"/>
        </w:trPr>
        <w:tc>
          <w:tcPr>
            <w:tcW w:w="710" w:type="dxa"/>
          </w:tcPr>
          <w:p w:rsidR="00E410DB" w:rsidRDefault="00E410DB" w:rsidP="00DE2DE3"/>
        </w:tc>
        <w:tc>
          <w:tcPr>
            <w:tcW w:w="1701" w:type="dxa"/>
            <w:gridSpan w:val="2"/>
          </w:tcPr>
          <w:p w:rsidR="00E410DB" w:rsidRDefault="00E410DB" w:rsidP="001E7917">
            <w:r>
              <w:rPr>
                <w:rFonts w:hint="eastAsia"/>
              </w:rPr>
              <w:t>交易市场类型</w:t>
            </w:r>
          </w:p>
        </w:tc>
        <w:tc>
          <w:tcPr>
            <w:tcW w:w="1417" w:type="dxa"/>
          </w:tcPr>
          <w:p w:rsidR="00E410DB" w:rsidRPr="00966961" w:rsidRDefault="00E410DB" w:rsidP="001E7917">
            <w:r w:rsidRPr="00966961">
              <w:t xml:space="preserve">market_id        </w:t>
            </w:r>
          </w:p>
        </w:tc>
        <w:tc>
          <w:tcPr>
            <w:tcW w:w="851" w:type="dxa"/>
          </w:tcPr>
          <w:p w:rsidR="00E410DB" w:rsidRDefault="00E410DB" w:rsidP="001E7917">
            <w:r>
              <w:rPr>
                <w:rFonts w:hint="eastAsia"/>
              </w:rPr>
              <w:t>string</w:t>
            </w:r>
          </w:p>
        </w:tc>
        <w:tc>
          <w:tcPr>
            <w:tcW w:w="709" w:type="dxa"/>
          </w:tcPr>
          <w:p w:rsidR="00E410DB" w:rsidRDefault="00E410DB" w:rsidP="001E7917">
            <w:r>
              <w:rPr>
                <w:rFonts w:hint="eastAsia"/>
              </w:rPr>
              <w:t>2</w:t>
            </w:r>
          </w:p>
        </w:tc>
        <w:tc>
          <w:tcPr>
            <w:tcW w:w="708" w:type="dxa"/>
          </w:tcPr>
          <w:p w:rsidR="00E410DB" w:rsidRDefault="00E410DB" w:rsidP="001E7917">
            <w:r>
              <w:rPr>
                <w:rFonts w:hint="eastAsia"/>
              </w:rPr>
              <w:t>O</w:t>
            </w:r>
          </w:p>
        </w:tc>
        <w:tc>
          <w:tcPr>
            <w:tcW w:w="3061" w:type="dxa"/>
          </w:tcPr>
          <w:p w:rsidR="00E410DB" w:rsidRDefault="0026413A" w:rsidP="001E7917">
            <w:hyperlink w:anchor="_b_market_id（交易市场）" w:history="1">
              <w:r w:rsidR="00B30ABD" w:rsidRPr="00B30ABD">
                <w:rPr>
                  <w:rStyle w:val="a8"/>
                  <w:rFonts w:hint="eastAsia"/>
                </w:rPr>
                <w:t>b_market_id</w:t>
              </w:r>
            </w:hyperlink>
          </w:p>
        </w:tc>
      </w:tr>
      <w:tr w:rsidR="002F316B" w:rsidTr="000F1C89">
        <w:trPr>
          <w:trHeight w:val="255"/>
          <w:jc w:val="center"/>
        </w:trPr>
        <w:tc>
          <w:tcPr>
            <w:tcW w:w="710" w:type="dxa"/>
          </w:tcPr>
          <w:p w:rsidR="002F316B" w:rsidRDefault="002F316B" w:rsidP="00DE2DE3"/>
        </w:tc>
        <w:tc>
          <w:tcPr>
            <w:tcW w:w="1701" w:type="dxa"/>
            <w:gridSpan w:val="2"/>
          </w:tcPr>
          <w:p w:rsidR="002F316B" w:rsidRDefault="002F316B" w:rsidP="001E7917">
            <w:r>
              <w:rPr>
                <w:rFonts w:hint="eastAsia"/>
              </w:rPr>
              <w:t>品种类别</w:t>
            </w:r>
          </w:p>
        </w:tc>
        <w:tc>
          <w:tcPr>
            <w:tcW w:w="1417" w:type="dxa"/>
          </w:tcPr>
          <w:p w:rsidR="002F316B" w:rsidRPr="00966961" w:rsidRDefault="002F316B" w:rsidP="001E7917">
            <w:r w:rsidRPr="00966961">
              <w:t xml:space="preserve">variety_type     </w:t>
            </w:r>
          </w:p>
        </w:tc>
        <w:tc>
          <w:tcPr>
            <w:tcW w:w="851" w:type="dxa"/>
          </w:tcPr>
          <w:p w:rsidR="002F316B" w:rsidRDefault="002F316B" w:rsidP="001E7917">
            <w:r>
              <w:rPr>
                <w:rFonts w:hint="eastAsia"/>
              </w:rPr>
              <w:t>string</w:t>
            </w:r>
          </w:p>
        </w:tc>
        <w:tc>
          <w:tcPr>
            <w:tcW w:w="709" w:type="dxa"/>
          </w:tcPr>
          <w:p w:rsidR="002F316B" w:rsidRDefault="002F316B" w:rsidP="001E7917">
            <w:r>
              <w:rPr>
                <w:rFonts w:hint="eastAsia"/>
              </w:rPr>
              <w:t>2</w:t>
            </w:r>
          </w:p>
        </w:tc>
        <w:tc>
          <w:tcPr>
            <w:tcW w:w="708" w:type="dxa"/>
          </w:tcPr>
          <w:p w:rsidR="002F316B" w:rsidRDefault="002F316B" w:rsidP="001E7917">
            <w:r>
              <w:rPr>
                <w:rFonts w:hint="eastAsia"/>
              </w:rPr>
              <w:t>O</w:t>
            </w:r>
          </w:p>
        </w:tc>
        <w:tc>
          <w:tcPr>
            <w:tcW w:w="3061" w:type="dxa"/>
          </w:tcPr>
          <w:p w:rsidR="002F316B" w:rsidRDefault="0026413A" w:rsidP="001E7917">
            <w:hyperlink w:anchor="_b_variety_type_(品种类别)" w:history="1">
              <w:r w:rsidR="00540D59" w:rsidRPr="00540D59">
                <w:rPr>
                  <w:rStyle w:val="a8"/>
                </w:rPr>
                <w:t>b_variety_type</w:t>
              </w:r>
            </w:hyperlink>
          </w:p>
        </w:tc>
      </w:tr>
      <w:tr w:rsidR="00E410DB" w:rsidTr="000F1C89">
        <w:trPr>
          <w:trHeight w:val="255"/>
          <w:jc w:val="center"/>
        </w:trPr>
        <w:tc>
          <w:tcPr>
            <w:tcW w:w="710" w:type="dxa"/>
          </w:tcPr>
          <w:p w:rsidR="00E410DB" w:rsidRDefault="00E410DB" w:rsidP="00DE2DE3"/>
        </w:tc>
        <w:tc>
          <w:tcPr>
            <w:tcW w:w="1701" w:type="dxa"/>
            <w:gridSpan w:val="2"/>
          </w:tcPr>
          <w:p w:rsidR="00E410DB" w:rsidRDefault="00E410DB" w:rsidP="001E7917">
            <w:r>
              <w:rPr>
                <w:rFonts w:hint="eastAsia"/>
              </w:rPr>
              <w:t>交割品种代码</w:t>
            </w:r>
          </w:p>
        </w:tc>
        <w:tc>
          <w:tcPr>
            <w:tcW w:w="1417" w:type="dxa"/>
          </w:tcPr>
          <w:p w:rsidR="00E410DB" w:rsidRPr="00966961" w:rsidRDefault="00E410DB" w:rsidP="001E7917">
            <w:r w:rsidRPr="00966961">
              <w:t xml:space="preserve">variety_id       </w:t>
            </w:r>
          </w:p>
        </w:tc>
        <w:tc>
          <w:tcPr>
            <w:tcW w:w="851" w:type="dxa"/>
          </w:tcPr>
          <w:p w:rsidR="00E410DB" w:rsidRDefault="00E410DB" w:rsidP="001E7917">
            <w:r>
              <w:rPr>
                <w:rFonts w:hint="eastAsia"/>
              </w:rPr>
              <w:t>string</w:t>
            </w:r>
          </w:p>
        </w:tc>
        <w:tc>
          <w:tcPr>
            <w:tcW w:w="709" w:type="dxa"/>
          </w:tcPr>
          <w:p w:rsidR="00E410DB" w:rsidRDefault="00E410DB" w:rsidP="001E7917">
            <w:r>
              <w:rPr>
                <w:rFonts w:hint="eastAsia"/>
              </w:rPr>
              <w:t>6</w:t>
            </w:r>
          </w:p>
        </w:tc>
        <w:tc>
          <w:tcPr>
            <w:tcW w:w="708" w:type="dxa"/>
          </w:tcPr>
          <w:p w:rsidR="00E410DB" w:rsidRDefault="00E410DB" w:rsidP="001E7917">
            <w:r>
              <w:rPr>
                <w:rFonts w:hint="eastAsia"/>
              </w:rPr>
              <w:t>O</w:t>
            </w:r>
          </w:p>
        </w:tc>
        <w:tc>
          <w:tcPr>
            <w:tcW w:w="3061" w:type="dxa"/>
          </w:tcPr>
          <w:p w:rsidR="00E410DB" w:rsidRDefault="00E410DB" w:rsidP="001E7917"/>
        </w:tc>
      </w:tr>
    </w:tbl>
    <w:p w:rsidR="00C50E39" w:rsidRDefault="00C50E39" w:rsidP="00C50E39">
      <w:pPr>
        <w:rPr>
          <w:lang w:val="zh-CN"/>
        </w:rPr>
      </w:pPr>
    </w:p>
    <w:p w:rsidR="00C50E39" w:rsidRDefault="00C50E39" w:rsidP="00C50E39">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9"/>
        <w:gridCol w:w="788"/>
        <w:gridCol w:w="974"/>
        <w:gridCol w:w="1701"/>
        <w:gridCol w:w="850"/>
        <w:gridCol w:w="709"/>
        <w:gridCol w:w="709"/>
        <w:gridCol w:w="2777"/>
      </w:tblGrid>
      <w:tr w:rsidR="00C50E39" w:rsidTr="00DE2DE3">
        <w:trPr>
          <w:trHeight w:hRule="exact" w:val="400"/>
          <w:jc w:val="center"/>
        </w:trPr>
        <w:tc>
          <w:tcPr>
            <w:tcW w:w="1437" w:type="dxa"/>
            <w:gridSpan w:val="2"/>
            <w:shd w:val="clear" w:color="auto" w:fill="EEECE1"/>
          </w:tcPr>
          <w:p w:rsidR="00C50E39" w:rsidRDefault="00C50E39" w:rsidP="00DE2DE3">
            <w:r>
              <w:rPr>
                <w:rFonts w:hint="eastAsia"/>
              </w:rPr>
              <w:t>报文类型</w:t>
            </w:r>
          </w:p>
        </w:tc>
        <w:tc>
          <w:tcPr>
            <w:tcW w:w="7720" w:type="dxa"/>
            <w:gridSpan w:val="6"/>
          </w:tcPr>
          <w:p w:rsidR="00C50E39" w:rsidRDefault="00C50E39" w:rsidP="00DE2DE3">
            <w:r>
              <w:rPr>
                <w:rFonts w:hint="eastAsia"/>
              </w:rPr>
              <w:t>响应报文体</w:t>
            </w:r>
          </w:p>
        </w:tc>
      </w:tr>
      <w:tr w:rsidR="00C50E39" w:rsidTr="00DE2DE3">
        <w:trPr>
          <w:trHeight w:hRule="exact" w:val="400"/>
          <w:jc w:val="center"/>
        </w:trPr>
        <w:tc>
          <w:tcPr>
            <w:tcW w:w="1437" w:type="dxa"/>
            <w:gridSpan w:val="2"/>
            <w:shd w:val="clear" w:color="auto" w:fill="EEECE1"/>
          </w:tcPr>
          <w:p w:rsidR="00C50E39" w:rsidRDefault="00C50E39" w:rsidP="00DE2DE3">
            <w:r>
              <w:rPr>
                <w:rFonts w:hint="eastAsia"/>
              </w:rPr>
              <w:t>交易代码</w:t>
            </w:r>
          </w:p>
        </w:tc>
        <w:tc>
          <w:tcPr>
            <w:tcW w:w="7720" w:type="dxa"/>
            <w:gridSpan w:val="6"/>
          </w:tcPr>
          <w:p w:rsidR="00C50E39" w:rsidRDefault="005E593F" w:rsidP="00DE2DE3">
            <w:r>
              <w:rPr>
                <w:rFonts w:hint="eastAsia"/>
              </w:rPr>
              <w:t>C101</w:t>
            </w:r>
          </w:p>
        </w:tc>
      </w:tr>
      <w:tr w:rsidR="00C50E39" w:rsidTr="00DE2DE3">
        <w:trPr>
          <w:trHeight w:hRule="exact" w:val="400"/>
          <w:jc w:val="center"/>
        </w:trPr>
        <w:tc>
          <w:tcPr>
            <w:tcW w:w="1437" w:type="dxa"/>
            <w:gridSpan w:val="2"/>
            <w:shd w:val="clear" w:color="auto" w:fill="EEECE1"/>
          </w:tcPr>
          <w:p w:rsidR="00C50E39" w:rsidRDefault="00C50E39" w:rsidP="00DE2DE3">
            <w:r>
              <w:rPr>
                <w:rFonts w:hint="eastAsia"/>
              </w:rPr>
              <w:t>报文说明</w:t>
            </w:r>
          </w:p>
        </w:tc>
        <w:tc>
          <w:tcPr>
            <w:tcW w:w="7720" w:type="dxa"/>
            <w:gridSpan w:val="6"/>
          </w:tcPr>
          <w:p w:rsidR="00C50E39" w:rsidRDefault="00107805" w:rsidP="00DE2DE3">
            <w:r>
              <w:rPr>
                <w:rFonts w:hint="eastAsia"/>
              </w:rPr>
              <w:t>合约代码</w:t>
            </w:r>
            <w:r w:rsidR="00706BF3">
              <w:rPr>
                <w:rFonts w:hint="eastAsia"/>
              </w:rPr>
              <w:t>查询</w:t>
            </w:r>
            <w:r w:rsidR="00C50E39">
              <w:rPr>
                <w:rFonts w:hint="eastAsia"/>
              </w:rPr>
              <w:t>的响应报文体</w:t>
            </w:r>
          </w:p>
        </w:tc>
      </w:tr>
      <w:tr w:rsidR="00C50E39" w:rsidTr="006C574B">
        <w:trPr>
          <w:trHeight w:hRule="exact" w:val="400"/>
          <w:jc w:val="center"/>
        </w:trPr>
        <w:tc>
          <w:tcPr>
            <w:tcW w:w="649" w:type="dxa"/>
            <w:shd w:val="clear" w:color="auto" w:fill="EEECE1"/>
          </w:tcPr>
          <w:p w:rsidR="00C50E39" w:rsidRDefault="00C50E39" w:rsidP="00DE2DE3">
            <w:r>
              <w:rPr>
                <w:rFonts w:hint="eastAsia"/>
              </w:rPr>
              <w:t>符号</w:t>
            </w:r>
          </w:p>
        </w:tc>
        <w:tc>
          <w:tcPr>
            <w:tcW w:w="1762" w:type="dxa"/>
            <w:gridSpan w:val="2"/>
            <w:shd w:val="clear" w:color="auto" w:fill="EEECE1"/>
          </w:tcPr>
          <w:p w:rsidR="00C50E39" w:rsidRDefault="00C50E39" w:rsidP="00DE2DE3">
            <w:r>
              <w:rPr>
                <w:rFonts w:hint="eastAsia"/>
              </w:rPr>
              <w:t>中文名称</w:t>
            </w:r>
          </w:p>
        </w:tc>
        <w:tc>
          <w:tcPr>
            <w:tcW w:w="1701" w:type="dxa"/>
            <w:shd w:val="clear" w:color="auto" w:fill="EEECE1"/>
          </w:tcPr>
          <w:p w:rsidR="00C50E39" w:rsidRDefault="00C50E39" w:rsidP="00DE2DE3">
            <w:r>
              <w:rPr>
                <w:rFonts w:hint="eastAsia"/>
              </w:rPr>
              <w:t>英文名称</w:t>
            </w:r>
          </w:p>
        </w:tc>
        <w:tc>
          <w:tcPr>
            <w:tcW w:w="850" w:type="dxa"/>
            <w:shd w:val="clear" w:color="auto" w:fill="EEECE1"/>
          </w:tcPr>
          <w:p w:rsidR="00C50E39" w:rsidRDefault="00C50E39" w:rsidP="00DE2DE3">
            <w:r>
              <w:rPr>
                <w:rFonts w:hint="eastAsia"/>
              </w:rPr>
              <w:t>类型</w:t>
            </w:r>
          </w:p>
        </w:tc>
        <w:tc>
          <w:tcPr>
            <w:tcW w:w="709" w:type="dxa"/>
            <w:shd w:val="clear" w:color="auto" w:fill="EEECE1"/>
          </w:tcPr>
          <w:p w:rsidR="00C50E39" w:rsidRDefault="00C50E39" w:rsidP="00DE2DE3">
            <w:r>
              <w:rPr>
                <w:rFonts w:hint="eastAsia"/>
              </w:rPr>
              <w:t>长度</w:t>
            </w:r>
          </w:p>
        </w:tc>
        <w:tc>
          <w:tcPr>
            <w:tcW w:w="709" w:type="dxa"/>
            <w:shd w:val="clear" w:color="auto" w:fill="EEECE1"/>
          </w:tcPr>
          <w:p w:rsidR="00C50E39" w:rsidRDefault="00C50E39" w:rsidP="00DE2DE3">
            <w:r>
              <w:rPr>
                <w:rFonts w:hint="eastAsia"/>
              </w:rPr>
              <w:t>必填</w:t>
            </w:r>
          </w:p>
        </w:tc>
        <w:tc>
          <w:tcPr>
            <w:tcW w:w="2777" w:type="dxa"/>
            <w:shd w:val="clear" w:color="auto" w:fill="EEECE1"/>
          </w:tcPr>
          <w:p w:rsidR="00C50E39" w:rsidRDefault="00C50E39" w:rsidP="00DE2DE3">
            <w:r>
              <w:rPr>
                <w:rFonts w:hint="eastAsia"/>
              </w:rPr>
              <w:t>说明</w:t>
            </w:r>
          </w:p>
        </w:tc>
      </w:tr>
      <w:tr w:rsidR="00C50E39" w:rsidTr="006C574B">
        <w:trPr>
          <w:trHeight w:val="255"/>
          <w:jc w:val="center"/>
        </w:trPr>
        <w:tc>
          <w:tcPr>
            <w:tcW w:w="649" w:type="dxa"/>
          </w:tcPr>
          <w:p w:rsidR="00C50E39" w:rsidRDefault="00C50E39" w:rsidP="00DE2DE3"/>
        </w:tc>
        <w:tc>
          <w:tcPr>
            <w:tcW w:w="1762" w:type="dxa"/>
            <w:gridSpan w:val="2"/>
          </w:tcPr>
          <w:p w:rsidR="00C50E39" w:rsidRDefault="00C50E39" w:rsidP="00DE2DE3">
            <w:pPr>
              <w:rPr>
                <w:rFonts w:ascii="宋体" w:hAnsi="宋体"/>
              </w:rPr>
            </w:pPr>
            <w:r>
              <w:rPr>
                <w:rFonts w:hint="eastAsia"/>
              </w:rPr>
              <w:t>操作标志</w:t>
            </w:r>
          </w:p>
        </w:tc>
        <w:tc>
          <w:tcPr>
            <w:tcW w:w="1701" w:type="dxa"/>
          </w:tcPr>
          <w:p w:rsidR="00C50E39" w:rsidRDefault="00C50E39" w:rsidP="00DE2DE3">
            <w:pPr>
              <w:rPr>
                <w:rFonts w:ascii="宋体" w:hAnsi="宋体"/>
              </w:rPr>
            </w:pPr>
            <w:r>
              <w:rPr>
                <w:rFonts w:hint="eastAsia"/>
              </w:rPr>
              <w:t>oper_flag</w:t>
            </w:r>
          </w:p>
        </w:tc>
        <w:tc>
          <w:tcPr>
            <w:tcW w:w="850" w:type="dxa"/>
          </w:tcPr>
          <w:p w:rsidR="00C50E39" w:rsidRDefault="00C50E39" w:rsidP="00DE2DE3">
            <w:pPr>
              <w:rPr>
                <w:rFonts w:ascii="宋体" w:hAnsi="宋体"/>
              </w:rPr>
            </w:pPr>
            <w:r>
              <w:rPr>
                <w:rFonts w:hint="eastAsia"/>
              </w:rPr>
              <w:t>int</w:t>
            </w:r>
          </w:p>
        </w:tc>
        <w:tc>
          <w:tcPr>
            <w:tcW w:w="709" w:type="dxa"/>
          </w:tcPr>
          <w:p w:rsidR="00C50E39" w:rsidRDefault="00C50E39" w:rsidP="00DE2DE3">
            <w:r>
              <w:rPr>
                <w:rFonts w:hint="eastAsia"/>
              </w:rPr>
              <w:t>1</w:t>
            </w:r>
          </w:p>
        </w:tc>
        <w:tc>
          <w:tcPr>
            <w:tcW w:w="709" w:type="dxa"/>
          </w:tcPr>
          <w:p w:rsidR="00C50E39" w:rsidRDefault="00961C66" w:rsidP="00DE2DE3">
            <w:r>
              <w:rPr>
                <w:rFonts w:hint="eastAsia"/>
              </w:rPr>
              <w:t>M</w:t>
            </w:r>
          </w:p>
        </w:tc>
        <w:tc>
          <w:tcPr>
            <w:tcW w:w="2777" w:type="dxa"/>
          </w:tcPr>
          <w:p w:rsidR="00C50E39" w:rsidRDefault="0078358E" w:rsidP="00DE2DE3">
            <w:pPr>
              <w:rPr>
                <w:rFonts w:ascii="宋体" w:hAnsi="宋体"/>
              </w:rPr>
            </w:pPr>
            <w:r>
              <w:rPr>
                <w:rFonts w:hint="eastAsia"/>
              </w:rPr>
              <w:t>1</w:t>
            </w:r>
            <w:r>
              <w:rPr>
                <w:rFonts w:hint="eastAsia"/>
              </w:rPr>
              <w:t>：查询</w:t>
            </w:r>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合约代码表</w:t>
            </w:r>
          </w:p>
        </w:tc>
        <w:tc>
          <w:tcPr>
            <w:tcW w:w="1701" w:type="dxa"/>
          </w:tcPr>
          <w:p w:rsidR="008E1B3B" w:rsidRDefault="00025C3C" w:rsidP="00DE2DE3">
            <w:r>
              <w:rPr>
                <w:rFonts w:hint="eastAsia"/>
              </w:rPr>
              <w:t>map</w:t>
            </w:r>
            <w:r w:rsidR="008E1B3B">
              <w:t>_prod_code_def</w:t>
            </w:r>
          </w:p>
        </w:tc>
        <w:tc>
          <w:tcPr>
            <w:tcW w:w="850" w:type="dxa"/>
          </w:tcPr>
          <w:p w:rsidR="008E1B3B" w:rsidRDefault="0051580F" w:rsidP="00DE2DE3">
            <w:r>
              <w:rPr>
                <w:rFonts w:hint="eastAsia"/>
              </w:rPr>
              <w:t>Map</w:t>
            </w:r>
          </w:p>
        </w:tc>
        <w:tc>
          <w:tcPr>
            <w:tcW w:w="709" w:type="dxa"/>
          </w:tcPr>
          <w:p w:rsidR="008E1B3B" w:rsidRDefault="008E1B3B" w:rsidP="00DE2DE3"/>
        </w:tc>
        <w:tc>
          <w:tcPr>
            <w:tcW w:w="709" w:type="dxa"/>
          </w:tcPr>
          <w:p w:rsidR="008E1B3B" w:rsidRDefault="008E1B3B">
            <w:r w:rsidRPr="00336156">
              <w:rPr>
                <w:rFonts w:hint="eastAsia"/>
              </w:rPr>
              <w:t>M</w:t>
            </w:r>
          </w:p>
        </w:tc>
        <w:tc>
          <w:tcPr>
            <w:tcW w:w="2777" w:type="dxa"/>
          </w:tcPr>
          <w:p w:rsidR="008E1B3B" w:rsidRDefault="0050638F" w:rsidP="00DE2DE3">
            <w:r>
              <w:rPr>
                <w:rFonts w:hint="eastAsia"/>
              </w:rPr>
              <w:t>List&lt;Map&lt;String</w:t>
            </w:r>
            <w:r w:rsidR="00C51B1F">
              <w:rPr>
                <w:rFonts w:hint="eastAsia"/>
              </w:rPr>
              <w:t>,String</w:t>
            </w:r>
            <w:r>
              <w:rPr>
                <w:rFonts w:hint="eastAsia"/>
              </w:rPr>
              <w:t>&gt;&gt;</w:t>
            </w:r>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合约代码信息</w:t>
            </w:r>
          </w:p>
        </w:tc>
        <w:tc>
          <w:tcPr>
            <w:tcW w:w="1701" w:type="dxa"/>
          </w:tcPr>
          <w:p w:rsidR="008E1B3B" w:rsidRDefault="008E1B3B" w:rsidP="00DE2DE3"/>
        </w:tc>
        <w:tc>
          <w:tcPr>
            <w:tcW w:w="850" w:type="dxa"/>
          </w:tcPr>
          <w:p w:rsidR="008E1B3B" w:rsidRDefault="008E1B3B" w:rsidP="00DE2DE3"/>
        </w:tc>
        <w:tc>
          <w:tcPr>
            <w:tcW w:w="709" w:type="dxa"/>
          </w:tcPr>
          <w:p w:rsidR="008E1B3B" w:rsidRDefault="008E1B3B" w:rsidP="00DE2DE3"/>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Pr="0039080A" w:rsidRDefault="008E1B3B" w:rsidP="00DE2DE3">
            <w:r>
              <w:rPr>
                <w:rFonts w:hint="eastAsia"/>
              </w:rPr>
              <w:t>合约代码</w:t>
            </w:r>
          </w:p>
        </w:tc>
        <w:tc>
          <w:tcPr>
            <w:tcW w:w="1701" w:type="dxa"/>
          </w:tcPr>
          <w:p w:rsidR="008E1B3B" w:rsidRPr="00966961" w:rsidRDefault="008E1B3B" w:rsidP="00DE2DE3">
            <w:r w:rsidRPr="00966961">
              <w:t xml:space="preserve">prod_code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10</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合约名称</w:t>
            </w:r>
          </w:p>
        </w:tc>
        <w:tc>
          <w:tcPr>
            <w:tcW w:w="1701" w:type="dxa"/>
          </w:tcPr>
          <w:p w:rsidR="008E1B3B" w:rsidRPr="00966961" w:rsidRDefault="008E1B3B" w:rsidP="00DE2DE3">
            <w:r w:rsidRPr="00966961">
              <w:t xml:space="preserve">prod_name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31</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交易所编号</w:t>
            </w:r>
          </w:p>
        </w:tc>
        <w:tc>
          <w:tcPr>
            <w:tcW w:w="1701" w:type="dxa"/>
          </w:tcPr>
          <w:p w:rsidR="008E1B3B" w:rsidRPr="00966961" w:rsidRDefault="008E1B3B" w:rsidP="00DE2DE3">
            <w:r w:rsidRPr="00966961">
              <w:t xml:space="preserve">bourse_id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币种</w:t>
            </w:r>
          </w:p>
        </w:tc>
        <w:tc>
          <w:tcPr>
            <w:tcW w:w="1701" w:type="dxa"/>
          </w:tcPr>
          <w:p w:rsidR="008E1B3B" w:rsidRPr="00966961" w:rsidRDefault="008E1B3B" w:rsidP="00DE2DE3">
            <w:r w:rsidRPr="00966961">
              <w:t xml:space="preserve">currency_id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26413A" w:rsidP="00DE2DE3">
            <w:hyperlink w:anchor="_currency_id_(币种)" w:history="1">
              <w:r w:rsidR="00243D5E" w:rsidRPr="00243D5E">
                <w:rPr>
                  <w:rStyle w:val="a8"/>
                </w:rPr>
                <w:t>currency_id</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交易市场类型</w:t>
            </w:r>
          </w:p>
        </w:tc>
        <w:tc>
          <w:tcPr>
            <w:tcW w:w="1701" w:type="dxa"/>
          </w:tcPr>
          <w:p w:rsidR="008E1B3B" w:rsidRPr="00966961" w:rsidRDefault="008E1B3B" w:rsidP="00DE2DE3">
            <w:r w:rsidRPr="00966961">
              <w:t xml:space="preserve">market_id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26413A" w:rsidP="00DE2DE3">
            <w:hyperlink w:anchor="_b_market_id（交易市场）" w:history="1">
              <w:r w:rsidR="00B30ABD" w:rsidRPr="00B30ABD">
                <w:rPr>
                  <w:rStyle w:val="a8"/>
                  <w:rFonts w:hint="eastAsia"/>
                </w:rPr>
                <w:t>b_market_id</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品种类别</w:t>
            </w:r>
          </w:p>
        </w:tc>
        <w:tc>
          <w:tcPr>
            <w:tcW w:w="1701" w:type="dxa"/>
          </w:tcPr>
          <w:p w:rsidR="008E1B3B" w:rsidRPr="00966961" w:rsidRDefault="008E1B3B" w:rsidP="00DE2DE3">
            <w:r w:rsidRPr="00966961">
              <w:t xml:space="preserve">variety_type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26413A" w:rsidP="00DE2DE3">
            <w:hyperlink w:anchor="_b_variety_type_(品种类别)" w:history="1">
              <w:r w:rsidR="00540D59" w:rsidRPr="00540D59">
                <w:rPr>
                  <w:rStyle w:val="a8"/>
                </w:rPr>
                <w:t>b_variety_type</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交割品种代码</w:t>
            </w:r>
          </w:p>
        </w:tc>
        <w:tc>
          <w:tcPr>
            <w:tcW w:w="1701" w:type="dxa"/>
          </w:tcPr>
          <w:p w:rsidR="008E1B3B" w:rsidRPr="00966961" w:rsidRDefault="008E1B3B" w:rsidP="00DE2DE3">
            <w:r w:rsidRPr="00966961">
              <w:t xml:space="preserve">variety_id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6</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lastRenderedPageBreak/>
              <w:t>→</w:t>
            </w:r>
          </w:p>
        </w:tc>
        <w:tc>
          <w:tcPr>
            <w:tcW w:w="1762" w:type="dxa"/>
            <w:gridSpan w:val="2"/>
          </w:tcPr>
          <w:p w:rsidR="008E1B3B" w:rsidRDefault="008E1B3B" w:rsidP="00DE2DE3">
            <w:r>
              <w:rPr>
                <w:rFonts w:hint="eastAsia"/>
              </w:rPr>
              <w:t>最小变动价位</w:t>
            </w:r>
          </w:p>
        </w:tc>
        <w:tc>
          <w:tcPr>
            <w:tcW w:w="1701" w:type="dxa"/>
          </w:tcPr>
          <w:p w:rsidR="008E1B3B" w:rsidRPr="00966961" w:rsidRDefault="008E1B3B" w:rsidP="00BD6127">
            <w:r w:rsidRPr="00966961">
              <w:t>tick</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18, 2</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是否涨跌停限制</w:t>
            </w:r>
          </w:p>
        </w:tc>
        <w:tc>
          <w:tcPr>
            <w:tcW w:w="1701" w:type="dxa"/>
          </w:tcPr>
          <w:p w:rsidR="008E1B3B" w:rsidRPr="00966961" w:rsidRDefault="00802E7D" w:rsidP="00DE2DE3">
            <w:r>
              <w:t>limit_sign</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26413A" w:rsidP="00DE2DE3">
            <w:hyperlink w:anchor="_yes_no（是否标志）" w:history="1">
              <w:r w:rsidR="00633CD7" w:rsidRPr="00492016">
                <w:rPr>
                  <w:rStyle w:val="a8"/>
                  <w:rFonts w:hint="eastAsia"/>
                </w:rPr>
                <w:t>yes_no</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涨停板率</w:t>
            </w:r>
          </w:p>
        </w:tc>
        <w:tc>
          <w:tcPr>
            <w:tcW w:w="1701" w:type="dxa"/>
          </w:tcPr>
          <w:p w:rsidR="008E1B3B" w:rsidRPr="00966961" w:rsidRDefault="008E1B3B" w:rsidP="00DE2DE3">
            <w:r w:rsidRPr="00966961">
              <w:t>upper_limit_value</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18, 6</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跌停板率</w:t>
            </w:r>
          </w:p>
        </w:tc>
        <w:tc>
          <w:tcPr>
            <w:tcW w:w="1701" w:type="dxa"/>
          </w:tcPr>
          <w:p w:rsidR="008E1B3B" w:rsidRPr="00966961" w:rsidRDefault="008E1B3B" w:rsidP="00DE2DE3">
            <w:r w:rsidRPr="00966961">
              <w:t>lower_limit_value</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18, 6</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活跃标志</w:t>
            </w:r>
          </w:p>
        </w:tc>
        <w:tc>
          <w:tcPr>
            <w:tcW w:w="1701" w:type="dxa"/>
          </w:tcPr>
          <w:p w:rsidR="008E1B3B" w:rsidRPr="00966961" w:rsidRDefault="008E1B3B" w:rsidP="00DE2DE3">
            <w:r w:rsidRPr="00966961">
              <w:t xml:space="preserve">active_flag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26413A" w:rsidP="00DE2DE3">
            <w:hyperlink w:anchor="_yes_no（是否标志）" w:history="1">
              <w:r w:rsidR="00492016" w:rsidRPr="00492016">
                <w:rPr>
                  <w:rStyle w:val="a8"/>
                  <w:rFonts w:hint="eastAsia"/>
                </w:rPr>
                <w:t>yes_no</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卖方收款比例</w:t>
            </w:r>
          </w:p>
        </w:tc>
        <w:tc>
          <w:tcPr>
            <w:tcW w:w="1701" w:type="dxa"/>
          </w:tcPr>
          <w:p w:rsidR="008E1B3B" w:rsidRPr="00966961" w:rsidRDefault="008E1B3B" w:rsidP="00DE2DE3">
            <w:r w:rsidRPr="00966961">
              <w:t xml:space="preserve">recv_rate        </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18,6</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最大申报数量</w:t>
            </w:r>
          </w:p>
        </w:tc>
        <w:tc>
          <w:tcPr>
            <w:tcW w:w="1701" w:type="dxa"/>
          </w:tcPr>
          <w:p w:rsidR="008E1B3B" w:rsidRPr="00966961" w:rsidRDefault="008E1B3B" w:rsidP="00DE2DE3">
            <w:r w:rsidRPr="00966961">
              <w:t xml:space="preserve">max_hand         </w:t>
            </w:r>
          </w:p>
        </w:tc>
        <w:tc>
          <w:tcPr>
            <w:tcW w:w="850" w:type="dxa"/>
          </w:tcPr>
          <w:p w:rsidR="008E1B3B" w:rsidRDefault="008E1B3B" w:rsidP="00DE2DE3">
            <w:r>
              <w:rPr>
                <w:rFonts w:hint="eastAsia"/>
              </w:rPr>
              <w:t>int</w:t>
            </w:r>
          </w:p>
        </w:tc>
        <w:tc>
          <w:tcPr>
            <w:tcW w:w="709" w:type="dxa"/>
          </w:tcPr>
          <w:p w:rsidR="008E1B3B" w:rsidRDefault="008E1B3B" w:rsidP="00DE2DE3"/>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最小申报数量</w:t>
            </w:r>
          </w:p>
        </w:tc>
        <w:tc>
          <w:tcPr>
            <w:tcW w:w="1701" w:type="dxa"/>
          </w:tcPr>
          <w:p w:rsidR="008E1B3B" w:rsidRPr="00966961" w:rsidRDefault="008E1B3B" w:rsidP="00DE2DE3">
            <w:r w:rsidRPr="00966961">
              <w:t xml:space="preserve">min_hand         </w:t>
            </w:r>
          </w:p>
        </w:tc>
        <w:tc>
          <w:tcPr>
            <w:tcW w:w="850" w:type="dxa"/>
          </w:tcPr>
          <w:p w:rsidR="008E1B3B" w:rsidRDefault="008E1B3B" w:rsidP="00DE2DE3">
            <w:r>
              <w:rPr>
                <w:rFonts w:hint="eastAsia"/>
              </w:rPr>
              <w:t>int</w:t>
            </w:r>
          </w:p>
        </w:tc>
        <w:tc>
          <w:tcPr>
            <w:tcW w:w="709" w:type="dxa"/>
          </w:tcPr>
          <w:p w:rsidR="008E1B3B" w:rsidRDefault="008E1B3B" w:rsidP="00DE2DE3"/>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交易单位</w:t>
            </w:r>
          </w:p>
        </w:tc>
        <w:tc>
          <w:tcPr>
            <w:tcW w:w="1701" w:type="dxa"/>
          </w:tcPr>
          <w:p w:rsidR="008E1B3B" w:rsidRPr="00966961" w:rsidRDefault="008E1B3B" w:rsidP="00DE2DE3">
            <w:r w:rsidRPr="00966961">
              <w:t xml:space="preserve">exch_unit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计量单位</w:t>
            </w:r>
          </w:p>
        </w:tc>
        <w:tc>
          <w:tcPr>
            <w:tcW w:w="1701" w:type="dxa"/>
          </w:tcPr>
          <w:p w:rsidR="008E1B3B" w:rsidRPr="00966961" w:rsidRDefault="008E1B3B" w:rsidP="00DE2DE3">
            <w:r w:rsidRPr="00966961">
              <w:t xml:space="preserve">measure_unit     </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18,3</w:t>
            </w:r>
          </w:p>
        </w:tc>
        <w:tc>
          <w:tcPr>
            <w:tcW w:w="709" w:type="dxa"/>
          </w:tcPr>
          <w:p w:rsidR="008E1B3B" w:rsidRDefault="008E1B3B">
            <w:r w:rsidRPr="00336156">
              <w:rPr>
                <w:rFonts w:hint="eastAsia"/>
              </w:rPr>
              <w:t>M</w:t>
            </w:r>
          </w:p>
        </w:tc>
        <w:tc>
          <w:tcPr>
            <w:tcW w:w="2777" w:type="dxa"/>
          </w:tcPr>
          <w:p w:rsidR="008E1B3B" w:rsidRDefault="0026413A" w:rsidP="00DE2DE3">
            <w:hyperlink w:anchor="_b_exch_unit_(计量单位)" w:history="1">
              <w:r w:rsidR="006A0AE0" w:rsidRPr="006A0AE0">
                <w:rPr>
                  <w:rStyle w:val="a8"/>
                </w:rPr>
                <w:t>b_exch_unit</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到期日</w:t>
            </w:r>
          </w:p>
        </w:tc>
        <w:tc>
          <w:tcPr>
            <w:tcW w:w="1701" w:type="dxa"/>
          </w:tcPr>
          <w:p w:rsidR="008E1B3B" w:rsidRPr="00966961" w:rsidRDefault="008E1B3B" w:rsidP="00DE2DE3">
            <w:r w:rsidRPr="00966961">
              <w:t xml:space="preserve">due_date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8</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交割间隔天数</w:t>
            </w:r>
          </w:p>
        </w:tc>
        <w:tc>
          <w:tcPr>
            <w:tcW w:w="1701" w:type="dxa"/>
          </w:tcPr>
          <w:p w:rsidR="008E1B3B" w:rsidRDefault="008E1B3B" w:rsidP="00DE2DE3">
            <w:r w:rsidRPr="00966961">
              <w:t xml:space="preserve">deli_days        </w:t>
            </w:r>
          </w:p>
        </w:tc>
        <w:tc>
          <w:tcPr>
            <w:tcW w:w="850" w:type="dxa"/>
          </w:tcPr>
          <w:p w:rsidR="008E1B3B" w:rsidRDefault="008E1B3B" w:rsidP="00DE2DE3">
            <w:r>
              <w:rPr>
                <w:rFonts w:hint="eastAsia"/>
              </w:rPr>
              <w:t>int</w:t>
            </w:r>
          </w:p>
        </w:tc>
        <w:tc>
          <w:tcPr>
            <w:tcW w:w="709" w:type="dxa"/>
          </w:tcPr>
          <w:p w:rsidR="008E1B3B" w:rsidRDefault="008E1B3B" w:rsidP="00DE2DE3"/>
        </w:tc>
        <w:tc>
          <w:tcPr>
            <w:tcW w:w="709" w:type="dxa"/>
          </w:tcPr>
          <w:p w:rsidR="008E1B3B" w:rsidRDefault="008E1B3B">
            <w:r w:rsidRPr="00336156">
              <w:rPr>
                <w:rFonts w:hint="eastAsia"/>
              </w:rPr>
              <w:t>M</w:t>
            </w:r>
          </w:p>
        </w:tc>
        <w:tc>
          <w:tcPr>
            <w:tcW w:w="2777" w:type="dxa"/>
          </w:tcPr>
          <w:p w:rsidR="008E1B3B" w:rsidRDefault="008E1B3B" w:rsidP="00DE2DE3"/>
        </w:tc>
      </w:tr>
    </w:tbl>
    <w:p w:rsidR="00C50E39" w:rsidRPr="00EC002A" w:rsidRDefault="00C50E39" w:rsidP="00C50E39"/>
    <w:p w:rsidR="00107805" w:rsidRDefault="00EB1028" w:rsidP="00107805">
      <w:pPr>
        <w:pStyle w:val="4"/>
      </w:pPr>
      <w:r>
        <w:rPr>
          <w:rFonts w:hint="eastAsia"/>
        </w:rPr>
        <w:t>交割品种</w:t>
      </w:r>
      <w:r w:rsidR="00706BF3">
        <w:rPr>
          <w:rFonts w:hint="eastAsia"/>
        </w:rPr>
        <w:t>查询</w:t>
      </w:r>
      <w:r w:rsidR="00107805">
        <w:rPr>
          <w:rFonts w:hint="eastAsia"/>
        </w:rPr>
        <w:t>[</w:t>
      </w:r>
      <w:r w:rsidR="00C22DA3">
        <w:rPr>
          <w:rFonts w:hint="eastAsia"/>
        </w:rPr>
        <w:t>C10</w:t>
      </w:r>
      <w:r w:rsidR="00594639">
        <w:rPr>
          <w:rFonts w:hint="eastAsia"/>
        </w:rPr>
        <w:t>2</w:t>
      </w:r>
      <w:r w:rsidR="00107805">
        <w:rPr>
          <w:rFonts w:hint="eastAsia"/>
        </w:rPr>
        <w:t>]</w:t>
      </w:r>
    </w:p>
    <w:p w:rsidR="006165AC" w:rsidRDefault="006165AC" w:rsidP="006165AC">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6165AC" w:rsidRDefault="006165AC" w:rsidP="006165AC">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706BF3" w:rsidRPr="00706BF3" w:rsidRDefault="006165AC" w:rsidP="006165AC">
      <w:pPr>
        <w:rPr>
          <w:lang w:val="zh-CN"/>
        </w:rPr>
      </w:pPr>
      <w:r w:rsidRPr="0016784A">
        <w:rPr>
          <w:rFonts w:hint="eastAsia"/>
          <w:b/>
          <w:lang w:val="zh-CN"/>
        </w:rPr>
        <w:t>用途：</w:t>
      </w:r>
      <w:r w:rsidR="00706BF3">
        <w:rPr>
          <w:rFonts w:hint="eastAsia"/>
          <w:lang w:val="zh-CN"/>
        </w:rPr>
        <w:t>为渠道提供</w:t>
      </w:r>
      <w:r w:rsidR="00706BF3">
        <w:rPr>
          <w:rFonts w:hint="eastAsia"/>
        </w:rPr>
        <w:t>交割品种</w:t>
      </w:r>
      <w:r w:rsidR="00706BF3">
        <w:rPr>
          <w:rFonts w:hint="eastAsia"/>
          <w:lang w:val="zh-CN"/>
        </w:rPr>
        <w:t>信息的查询</w:t>
      </w:r>
    </w:p>
    <w:p w:rsidR="00107805" w:rsidRDefault="00107805" w:rsidP="00107805">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69"/>
        <w:gridCol w:w="1315"/>
        <w:gridCol w:w="1418"/>
        <w:gridCol w:w="850"/>
        <w:gridCol w:w="709"/>
        <w:gridCol w:w="851"/>
        <w:gridCol w:w="2635"/>
      </w:tblGrid>
      <w:tr w:rsidR="00107805" w:rsidTr="00DE2DE3">
        <w:trPr>
          <w:trHeight w:hRule="exact" w:val="400"/>
          <w:jc w:val="center"/>
        </w:trPr>
        <w:tc>
          <w:tcPr>
            <w:tcW w:w="1379" w:type="dxa"/>
            <w:gridSpan w:val="2"/>
            <w:shd w:val="clear" w:color="auto" w:fill="EEECE1"/>
          </w:tcPr>
          <w:p w:rsidR="00107805" w:rsidRDefault="00107805" w:rsidP="00DE2DE3">
            <w:r>
              <w:rPr>
                <w:rFonts w:hint="eastAsia"/>
              </w:rPr>
              <w:t>报文类型</w:t>
            </w:r>
          </w:p>
        </w:tc>
        <w:tc>
          <w:tcPr>
            <w:tcW w:w="7778" w:type="dxa"/>
            <w:gridSpan w:val="6"/>
          </w:tcPr>
          <w:p w:rsidR="00107805" w:rsidRDefault="00107805" w:rsidP="00DE2DE3">
            <w:r>
              <w:rPr>
                <w:rFonts w:hint="eastAsia"/>
              </w:rPr>
              <w:t>请求报文体</w:t>
            </w:r>
          </w:p>
        </w:tc>
      </w:tr>
      <w:tr w:rsidR="00107805" w:rsidTr="00DE2DE3">
        <w:trPr>
          <w:trHeight w:hRule="exact" w:val="400"/>
          <w:jc w:val="center"/>
        </w:trPr>
        <w:tc>
          <w:tcPr>
            <w:tcW w:w="1379" w:type="dxa"/>
            <w:gridSpan w:val="2"/>
            <w:shd w:val="clear" w:color="auto" w:fill="EEECE1"/>
          </w:tcPr>
          <w:p w:rsidR="00107805" w:rsidRDefault="00107805" w:rsidP="00DE2DE3">
            <w:r>
              <w:rPr>
                <w:rFonts w:hint="eastAsia"/>
              </w:rPr>
              <w:t>交易代码</w:t>
            </w:r>
          </w:p>
        </w:tc>
        <w:tc>
          <w:tcPr>
            <w:tcW w:w="7778" w:type="dxa"/>
            <w:gridSpan w:val="6"/>
          </w:tcPr>
          <w:p w:rsidR="00107805" w:rsidRDefault="00594639" w:rsidP="00DE2DE3">
            <w:r>
              <w:rPr>
                <w:rFonts w:hint="eastAsia"/>
              </w:rPr>
              <w:t>C102</w:t>
            </w:r>
          </w:p>
        </w:tc>
      </w:tr>
      <w:tr w:rsidR="00107805" w:rsidTr="00DE2DE3">
        <w:trPr>
          <w:trHeight w:hRule="exact" w:val="400"/>
          <w:jc w:val="center"/>
        </w:trPr>
        <w:tc>
          <w:tcPr>
            <w:tcW w:w="1379" w:type="dxa"/>
            <w:gridSpan w:val="2"/>
            <w:shd w:val="clear" w:color="auto" w:fill="EEECE1"/>
          </w:tcPr>
          <w:p w:rsidR="00107805" w:rsidRDefault="00107805" w:rsidP="00DE2DE3">
            <w:r>
              <w:rPr>
                <w:rFonts w:hint="eastAsia"/>
              </w:rPr>
              <w:lastRenderedPageBreak/>
              <w:t>报文说明</w:t>
            </w:r>
          </w:p>
        </w:tc>
        <w:tc>
          <w:tcPr>
            <w:tcW w:w="7778" w:type="dxa"/>
            <w:gridSpan w:val="6"/>
          </w:tcPr>
          <w:p w:rsidR="00107805" w:rsidRDefault="00EB1028" w:rsidP="00DE2DE3">
            <w:r>
              <w:rPr>
                <w:rFonts w:hint="eastAsia"/>
              </w:rPr>
              <w:t>交割品种</w:t>
            </w:r>
            <w:r w:rsidR="00706BF3">
              <w:rPr>
                <w:rFonts w:hint="eastAsia"/>
              </w:rPr>
              <w:t>查询</w:t>
            </w:r>
            <w:r w:rsidR="00107805">
              <w:rPr>
                <w:rFonts w:hint="eastAsia"/>
              </w:rPr>
              <w:t>的请求报文体</w:t>
            </w:r>
          </w:p>
        </w:tc>
      </w:tr>
      <w:tr w:rsidR="00107805" w:rsidTr="00780021">
        <w:trPr>
          <w:trHeight w:hRule="exact" w:val="400"/>
          <w:jc w:val="center"/>
        </w:trPr>
        <w:tc>
          <w:tcPr>
            <w:tcW w:w="710" w:type="dxa"/>
            <w:shd w:val="clear" w:color="auto" w:fill="EEECE1"/>
          </w:tcPr>
          <w:p w:rsidR="00107805" w:rsidRDefault="00107805" w:rsidP="00DE2DE3">
            <w:r>
              <w:rPr>
                <w:rFonts w:hint="eastAsia"/>
              </w:rPr>
              <w:t>符号</w:t>
            </w:r>
          </w:p>
        </w:tc>
        <w:tc>
          <w:tcPr>
            <w:tcW w:w="1984" w:type="dxa"/>
            <w:gridSpan w:val="2"/>
            <w:shd w:val="clear" w:color="auto" w:fill="EEECE1"/>
          </w:tcPr>
          <w:p w:rsidR="00107805" w:rsidRDefault="00107805" w:rsidP="00DE2DE3">
            <w:r>
              <w:rPr>
                <w:rFonts w:hint="eastAsia"/>
              </w:rPr>
              <w:t>中文名称</w:t>
            </w:r>
          </w:p>
        </w:tc>
        <w:tc>
          <w:tcPr>
            <w:tcW w:w="1418" w:type="dxa"/>
            <w:shd w:val="clear" w:color="auto" w:fill="EEECE1"/>
          </w:tcPr>
          <w:p w:rsidR="00107805" w:rsidRDefault="00107805" w:rsidP="00DE2DE3">
            <w:r>
              <w:rPr>
                <w:rFonts w:hint="eastAsia"/>
              </w:rPr>
              <w:t>英文名称</w:t>
            </w:r>
          </w:p>
        </w:tc>
        <w:tc>
          <w:tcPr>
            <w:tcW w:w="850" w:type="dxa"/>
            <w:shd w:val="clear" w:color="auto" w:fill="EEECE1"/>
          </w:tcPr>
          <w:p w:rsidR="00107805" w:rsidRDefault="00107805" w:rsidP="00DE2DE3">
            <w:r>
              <w:rPr>
                <w:rFonts w:hint="eastAsia"/>
              </w:rPr>
              <w:t>类型</w:t>
            </w:r>
          </w:p>
        </w:tc>
        <w:tc>
          <w:tcPr>
            <w:tcW w:w="709" w:type="dxa"/>
            <w:shd w:val="clear" w:color="auto" w:fill="EEECE1"/>
          </w:tcPr>
          <w:p w:rsidR="00107805" w:rsidRDefault="00107805" w:rsidP="00DE2DE3">
            <w:r>
              <w:rPr>
                <w:rFonts w:hint="eastAsia"/>
              </w:rPr>
              <w:t>长度</w:t>
            </w:r>
          </w:p>
        </w:tc>
        <w:tc>
          <w:tcPr>
            <w:tcW w:w="851" w:type="dxa"/>
            <w:shd w:val="clear" w:color="auto" w:fill="EEECE1"/>
          </w:tcPr>
          <w:p w:rsidR="00107805" w:rsidRDefault="00107805" w:rsidP="00DE2DE3">
            <w:r>
              <w:rPr>
                <w:rFonts w:hint="eastAsia"/>
              </w:rPr>
              <w:t>必填</w:t>
            </w:r>
          </w:p>
        </w:tc>
        <w:tc>
          <w:tcPr>
            <w:tcW w:w="2635" w:type="dxa"/>
            <w:shd w:val="clear" w:color="auto" w:fill="EEECE1"/>
          </w:tcPr>
          <w:p w:rsidR="00107805" w:rsidRDefault="00107805" w:rsidP="00DE2DE3">
            <w:r>
              <w:rPr>
                <w:rFonts w:hint="eastAsia"/>
              </w:rPr>
              <w:t>说明</w:t>
            </w:r>
          </w:p>
        </w:tc>
      </w:tr>
      <w:tr w:rsidR="00107805" w:rsidTr="00780021">
        <w:trPr>
          <w:trHeight w:val="255"/>
          <w:jc w:val="center"/>
        </w:trPr>
        <w:tc>
          <w:tcPr>
            <w:tcW w:w="710" w:type="dxa"/>
          </w:tcPr>
          <w:p w:rsidR="00107805" w:rsidRDefault="00107805" w:rsidP="00DE2DE3"/>
        </w:tc>
        <w:tc>
          <w:tcPr>
            <w:tcW w:w="1984" w:type="dxa"/>
            <w:gridSpan w:val="2"/>
          </w:tcPr>
          <w:p w:rsidR="00107805" w:rsidRDefault="00107805" w:rsidP="00DE2DE3">
            <w:r>
              <w:rPr>
                <w:rFonts w:hint="eastAsia"/>
              </w:rPr>
              <w:t>操作标志</w:t>
            </w:r>
          </w:p>
        </w:tc>
        <w:tc>
          <w:tcPr>
            <w:tcW w:w="1418" w:type="dxa"/>
          </w:tcPr>
          <w:p w:rsidR="00107805" w:rsidRDefault="00107805" w:rsidP="00DE2DE3">
            <w:r>
              <w:rPr>
                <w:rFonts w:hint="eastAsia"/>
              </w:rPr>
              <w:t>oper_flag</w:t>
            </w:r>
          </w:p>
        </w:tc>
        <w:tc>
          <w:tcPr>
            <w:tcW w:w="850" w:type="dxa"/>
          </w:tcPr>
          <w:p w:rsidR="00107805" w:rsidRDefault="00107805" w:rsidP="00DE2DE3">
            <w:r>
              <w:rPr>
                <w:rFonts w:hint="eastAsia"/>
              </w:rPr>
              <w:t>int</w:t>
            </w:r>
          </w:p>
        </w:tc>
        <w:tc>
          <w:tcPr>
            <w:tcW w:w="709" w:type="dxa"/>
          </w:tcPr>
          <w:p w:rsidR="00107805" w:rsidRDefault="00107805" w:rsidP="00DE2DE3">
            <w:r>
              <w:rPr>
                <w:rFonts w:hint="eastAsia"/>
              </w:rPr>
              <w:t>1</w:t>
            </w:r>
          </w:p>
        </w:tc>
        <w:tc>
          <w:tcPr>
            <w:tcW w:w="851" w:type="dxa"/>
          </w:tcPr>
          <w:p w:rsidR="00107805" w:rsidRDefault="00961C66" w:rsidP="00DE2DE3">
            <w:r>
              <w:rPr>
                <w:rFonts w:hint="eastAsia"/>
              </w:rPr>
              <w:t>M</w:t>
            </w:r>
          </w:p>
        </w:tc>
        <w:tc>
          <w:tcPr>
            <w:tcW w:w="2635" w:type="dxa"/>
          </w:tcPr>
          <w:p w:rsidR="00107805" w:rsidRDefault="0078358E" w:rsidP="00DE2DE3">
            <w:r>
              <w:rPr>
                <w:rFonts w:hint="eastAsia"/>
              </w:rPr>
              <w:t>1</w:t>
            </w:r>
            <w:r>
              <w:rPr>
                <w:rFonts w:hint="eastAsia"/>
              </w:rPr>
              <w:t>：查询</w:t>
            </w:r>
          </w:p>
        </w:tc>
      </w:tr>
      <w:tr w:rsidR="00CF1CDB" w:rsidTr="00780021">
        <w:trPr>
          <w:trHeight w:val="255"/>
          <w:jc w:val="center"/>
        </w:trPr>
        <w:tc>
          <w:tcPr>
            <w:tcW w:w="710" w:type="dxa"/>
          </w:tcPr>
          <w:p w:rsidR="00CF1CDB" w:rsidRDefault="00CF1CDB" w:rsidP="00DE2DE3"/>
        </w:tc>
        <w:tc>
          <w:tcPr>
            <w:tcW w:w="1984" w:type="dxa"/>
            <w:gridSpan w:val="2"/>
          </w:tcPr>
          <w:p w:rsidR="00CF1CDB" w:rsidRPr="00475BCB" w:rsidRDefault="00CF1CDB" w:rsidP="001E7917">
            <w:r w:rsidRPr="00475BCB">
              <w:rPr>
                <w:rFonts w:hint="eastAsia"/>
              </w:rPr>
              <w:t>交割品种代码</w:t>
            </w:r>
          </w:p>
        </w:tc>
        <w:tc>
          <w:tcPr>
            <w:tcW w:w="1418" w:type="dxa"/>
          </w:tcPr>
          <w:p w:rsidR="00CF1CDB" w:rsidRPr="00D422B9" w:rsidRDefault="00CF1CDB" w:rsidP="001E7917">
            <w:r w:rsidRPr="00D422B9">
              <w:t xml:space="preserve">variety_id  </w:t>
            </w:r>
          </w:p>
        </w:tc>
        <w:tc>
          <w:tcPr>
            <w:tcW w:w="850" w:type="dxa"/>
          </w:tcPr>
          <w:p w:rsidR="00CF1CDB" w:rsidRDefault="00CF1CDB" w:rsidP="001E7917">
            <w:r>
              <w:rPr>
                <w:rFonts w:hint="eastAsia"/>
              </w:rPr>
              <w:t>string</w:t>
            </w:r>
          </w:p>
        </w:tc>
        <w:tc>
          <w:tcPr>
            <w:tcW w:w="709" w:type="dxa"/>
          </w:tcPr>
          <w:p w:rsidR="00CF1CDB" w:rsidRDefault="00CF1CDB" w:rsidP="001E7917">
            <w:r>
              <w:rPr>
                <w:rFonts w:hint="eastAsia"/>
              </w:rPr>
              <w:t>3</w:t>
            </w:r>
          </w:p>
        </w:tc>
        <w:tc>
          <w:tcPr>
            <w:tcW w:w="851" w:type="dxa"/>
          </w:tcPr>
          <w:p w:rsidR="00CF1CDB" w:rsidRDefault="00CF1CDB" w:rsidP="001E7917">
            <w:r>
              <w:rPr>
                <w:rFonts w:hint="eastAsia"/>
              </w:rPr>
              <w:t>O</w:t>
            </w:r>
          </w:p>
        </w:tc>
        <w:tc>
          <w:tcPr>
            <w:tcW w:w="2635" w:type="dxa"/>
          </w:tcPr>
          <w:p w:rsidR="00CF1CDB" w:rsidRDefault="00CF1CDB" w:rsidP="001E7917"/>
        </w:tc>
      </w:tr>
      <w:tr w:rsidR="00CF1CDB" w:rsidTr="00780021">
        <w:trPr>
          <w:trHeight w:val="255"/>
          <w:jc w:val="center"/>
        </w:trPr>
        <w:tc>
          <w:tcPr>
            <w:tcW w:w="710" w:type="dxa"/>
          </w:tcPr>
          <w:p w:rsidR="00CF1CDB" w:rsidRDefault="00CF1CDB" w:rsidP="00DE2DE3"/>
        </w:tc>
        <w:tc>
          <w:tcPr>
            <w:tcW w:w="1984" w:type="dxa"/>
            <w:gridSpan w:val="2"/>
          </w:tcPr>
          <w:p w:rsidR="00CF1CDB" w:rsidRPr="00475BCB" w:rsidRDefault="00CF1CDB" w:rsidP="001E7917">
            <w:r w:rsidRPr="00475BCB">
              <w:rPr>
                <w:rFonts w:hint="eastAsia"/>
              </w:rPr>
              <w:t>品种类别</w:t>
            </w:r>
          </w:p>
        </w:tc>
        <w:tc>
          <w:tcPr>
            <w:tcW w:w="1418" w:type="dxa"/>
          </w:tcPr>
          <w:p w:rsidR="00CF1CDB" w:rsidRPr="00D422B9" w:rsidRDefault="00CF1CDB" w:rsidP="001E7917">
            <w:r w:rsidRPr="00D422B9">
              <w:t>variety_type</w:t>
            </w:r>
          </w:p>
        </w:tc>
        <w:tc>
          <w:tcPr>
            <w:tcW w:w="850" w:type="dxa"/>
          </w:tcPr>
          <w:p w:rsidR="00CF1CDB" w:rsidRDefault="00CF1CDB" w:rsidP="001E7917">
            <w:r>
              <w:rPr>
                <w:rFonts w:hint="eastAsia"/>
              </w:rPr>
              <w:t>string</w:t>
            </w:r>
          </w:p>
        </w:tc>
        <w:tc>
          <w:tcPr>
            <w:tcW w:w="709" w:type="dxa"/>
          </w:tcPr>
          <w:p w:rsidR="00CF1CDB" w:rsidRDefault="00CF1CDB" w:rsidP="001E7917">
            <w:r>
              <w:rPr>
                <w:rFonts w:hint="eastAsia"/>
              </w:rPr>
              <w:t>2</w:t>
            </w:r>
          </w:p>
        </w:tc>
        <w:tc>
          <w:tcPr>
            <w:tcW w:w="851" w:type="dxa"/>
          </w:tcPr>
          <w:p w:rsidR="00CF1CDB" w:rsidRDefault="002F316B" w:rsidP="001E7917">
            <w:r>
              <w:rPr>
                <w:rFonts w:hint="eastAsia"/>
              </w:rPr>
              <w:t>O</w:t>
            </w:r>
          </w:p>
        </w:tc>
        <w:tc>
          <w:tcPr>
            <w:tcW w:w="2635" w:type="dxa"/>
          </w:tcPr>
          <w:p w:rsidR="00CF1CDB" w:rsidRDefault="0026413A" w:rsidP="001E7917">
            <w:hyperlink w:anchor="_b_variety_type_(品种类别)" w:history="1">
              <w:r w:rsidR="002E51EF" w:rsidRPr="00540D59">
                <w:rPr>
                  <w:rStyle w:val="a8"/>
                </w:rPr>
                <w:t>b_variety_type</w:t>
              </w:r>
            </w:hyperlink>
          </w:p>
        </w:tc>
      </w:tr>
    </w:tbl>
    <w:p w:rsidR="00107805" w:rsidRDefault="00107805" w:rsidP="00107805">
      <w:pPr>
        <w:rPr>
          <w:lang w:val="zh-CN"/>
        </w:rPr>
      </w:pPr>
    </w:p>
    <w:p w:rsidR="00107805" w:rsidRDefault="00107805" w:rsidP="00107805">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9"/>
        <w:gridCol w:w="788"/>
        <w:gridCol w:w="1116"/>
        <w:gridCol w:w="1559"/>
        <w:gridCol w:w="850"/>
        <w:gridCol w:w="709"/>
        <w:gridCol w:w="851"/>
        <w:gridCol w:w="2635"/>
      </w:tblGrid>
      <w:tr w:rsidR="00107805" w:rsidTr="00DE2DE3">
        <w:trPr>
          <w:trHeight w:hRule="exact" w:val="400"/>
          <w:jc w:val="center"/>
        </w:trPr>
        <w:tc>
          <w:tcPr>
            <w:tcW w:w="1437" w:type="dxa"/>
            <w:gridSpan w:val="2"/>
            <w:shd w:val="clear" w:color="auto" w:fill="EEECE1"/>
          </w:tcPr>
          <w:p w:rsidR="00107805" w:rsidRDefault="00107805" w:rsidP="00DE2DE3">
            <w:r>
              <w:rPr>
                <w:rFonts w:hint="eastAsia"/>
              </w:rPr>
              <w:t>报文类型</w:t>
            </w:r>
          </w:p>
        </w:tc>
        <w:tc>
          <w:tcPr>
            <w:tcW w:w="7720" w:type="dxa"/>
            <w:gridSpan w:val="6"/>
          </w:tcPr>
          <w:p w:rsidR="00107805" w:rsidRDefault="00107805" w:rsidP="00DE2DE3">
            <w:r>
              <w:rPr>
                <w:rFonts w:hint="eastAsia"/>
              </w:rPr>
              <w:t>响应报文体</w:t>
            </w:r>
          </w:p>
        </w:tc>
      </w:tr>
      <w:tr w:rsidR="00107805" w:rsidTr="00DE2DE3">
        <w:trPr>
          <w:trHeight w:hRule="exact" w:val="400"/>
          <w:jc w:val="center"/>
        </w:trPr>
        <w:tc>
          <w:tcPr>
            <w:tcW w:w="1437" w:type="dxa"/>
            <w:gridSpan w:val="2"/>
            <w:shd w:val="clear" w:color="auto" w:fill="EEECE1"/>
          </w:tcPr>
          <w:p w:rsidR="00107805" w:rsidRDefault="00107805" w:rsidP="00DE2DE3">
            <w:r>
              <w:rPr>
                <w:rFonts w:hint="eastAsia"/>
              </w:rPr>
              <w:t>交易代码</w:t>
            </w:r>
          </w:p>
        </w:tc>
        <w:tc>
          <w:tcPr>
            <w:tcW w:w="7720" w:type="dxa"/>
            <w:gridSpan w:val="6"/>
          </w:tcPr>
          <w:p w:rsidR="00107805" w:rsidRDefault="00594639" w:rsidP="00DE2DE3">
            <w:r>
              <w:rPr>
                <w:rFonts w:hint="eastAsia"/>
              </w:rPr>
              <w:t>C102</w:t>
            </w:r>
          </w:p>
        </w:tc>
      </w:tr>
      <w:tr w:rsidR="00107805" w:rsidTr="00DE2DE3">
        <w:trPr>
          <w:trHeight w:hRule="exact" w:val="400"/>
          <w:jc w:val="center"/>
        </w:trPr>
        <w:tc>
          <w:tcPr>
            <w:tcW w:w="1437" w:type="dxa"/>
            <w:gridSpan w:val="2"/>
            <w:shd w:val="clear" w:color="auto" w:fill="EEECE1"/>
          </w:tcPr>
          <w:p w:rsidR="00107805" w:rsidRDefault="00107805" w:rsidP="00DE2DE3">
            <w:r>
              <w:rPr>
                <w:rFonts w:hint="eastAsia"/>
              </w:rPr>
              <w:t>报文说明</w:t>
            </w:r>
          </w:p>
        </w:tc>
        <w:tc>
          <w:tcPr>
            <w:tcW w:w="7720" w:type="dxa"/>
            <w:gridSpan w:val="6"/>
          </w:tcPr>
          <w:p w:rsidR="00107805" w:rsidRDefault="00EB1028" w:rsidP="00DE2DE3">
            <w:r>
              <w:rPr>
                <w:rFonts w:hint="eastAsia"/>
              </w:rPr>
              <w:t>交割品种</w:t>
            </w:r>
            <w:r w:rsidR="00706BF3">
              <w:rPr>
                <w:rFonts w:hint="eastAsia"/>
              </w:rPr>
              <w:t>查询</w:t>
            </w:r>
            <w:r w:rsidR="00107805">
              <w:rPr>
                <w:rFonts w:hint="eastAsia"/>
              </w:rPr>
              <w:t>的响应报文体</w:t>
            </w:r>
          </w:p>
        </w:tc>
      </w:tr>
      <w:tr w:rsidR="00107805" w:rsidTr="007D2DC6">
        <w:trPr>
          <w:trHeight w:hRule="exact" w:val="400"/>
          <w:jc w:val="center"/>
        </w:trPr>
        <w:tc>
          <w:tcPr>
            <w:tcW w:w="649" w:type="dxa"/>
            <w:shd w:val="clear" w:color="auto" w:fill="EEECE1"/>
          </w:tcPr>
          <w:p w:rsidR="00107805" w:rsidRDefault="00107805" w:rsidP="00DE2DE3">
            <w:r>
              <w:rPr>
                <w:rFonts w:hint="eastAsia"/>
              </w:rPr>
              <w:t>符号</w:t>
            </w:r>
          </w:p>
        </w:tc>
        <w:tc>
          <w:tcPr>
            <w:tcW w:w="1904" w:type="dxa"/>
            <w:gridSpan w:val="2"/>
            <w:shd w:val="clear" w:color="auto" w:fill="EEECE1"/>
          </w:tcPr>
          <w:p w:rsidR="00107805" w:rsidRDefault="00107805" w:rsidP="00DE2DE3">
            <w:r>
              <w:rPr>
                <w:rFonts w:hint="eastAsia"/>
              </w:rPr>
              <w:t>中文名称</w:t>
            </w:r>
          </w:p>
        </w:tc>
        <w:tc>
          <w:tcPr>
            <w:tcW w:w="1559" w:type="dxa"/>
            <w:shd w:val="clear" w:color="auto" w:fill="EEECE1"/>
          </w:tcPr>
          <w:p w:rsidR="00107805" w:rsidRDefault="00107805" w:rsidP="00DE2DE3">
            <w:r>
              <w:rPr>
                <w:rFonts w:hint="eastAsia"/>
              </w:rPr>
              <w:t>英文名称</w:t>
            </w:r>
          </w:p>
        </w:tc>
        <w:tc>
          <w:tcPr>
            <w:tcW w:w="850" w:type="dxa"/>
            <w:shd w:val="clear" w:color="auto" w:fill="EEECE1"/>
          </w:tcPr>
          <w:p w:rsidR="00107805" w:rsidRDefault="00107805" w:rsidP="00DE2DE3">
            <w:r>
              <w:rPr>
                <w:rFonts w:hint="eastAsia"/>
              </w:rPr>
              <w:t>类型</w:t>
            </w:r>
          </w:p>
        </w:tc>
        <w:tc>
          <w:tcPr>
            <w:tcW w:w="709" w:type="dxa"/>
            <w:shd w:val="clear" w:color="auto" w:fill="EEECE1"/>
          </w:tcPr>
          <w:p w:rsidR="00107805" w:rsidRDefault="00107805" w:rsidP="00DE2DE3">
            <w:r>
              <w:rPr>
                <w:rFonts w:hint="eastAsia"/>
              </w:rPr>
              <w:t>长度</w:t>
            </w:r>
          </w:p>
        </w:tc>
        <w:tc>
          <w:tcPr>
            <w:tcW w:w="851" w:type="dxa"/>
            <w:shd w:val="clear" w:color="auto" w:fill="EEECE1"/>
          </w:tcPr>
          <w:p w:rsidR="00107805" w:rsidRDefault="00107805" w:rsidP="00DE2DE3">
            <w:r>
              <w:rPr>
                <w:rFonts w:hint="eastAsia"/>
              </w:rPr>
              <w:t>必填</w:t>
            </w:r>
          </w:p>
        </w:tc>
        <w:tc>
          <w:tcPr>
            <w:tcW w:w="2635" w:type="dxa"/>
            <w:shd w:val="clear" w:color="auto" w:fill="EEECE1"/>
          </w:tcPr>
          <w:p w:rsidR="00107805" w:rsidRDefault="00107805" w:rsidP="00DE2DE3">
            <w:r>
              <w:rPr>
                <w:rFonts w:hint="eastAsia"/>
              </w:rPr>
              <w:t>说明</w:t>
            </w:r>
          </w:p>
        </w:tc>
      </w:tr>
      <w:tr w:rsidR="00107805" w:rsidTr="007D2DC6">
        <w:trPr>
          <w:trHeight w:val="255"/>
          <w:jc w:val="center"/>
        </w:trPr>
        <w:tc>
          <w:tcPr>
            <w:tcW w:w="649" w:type="dxa"/>
          </w:tcPr>
          <w:p w:rsidR="00107805" w:rsidRDefault="00107805" w:rsidP="00DE2DE3"/>
        </w:tc>
        <w:tc>
          <w:tcPr>
            <w:tcW w:w="1904" w:type="dxa"/>
            <w:gridSpan w:val="2"/>
          </w:tcPr>
          <w:p w:rsidR="00107805" w:rsidRDefault="00107805" w:rsidP="00DE2DE3">
            <w:pPr>
              <w:rPr>
                <w:rFonts w:ascii="宋体" w:hAnsi="宋体"/>
              </w:rPr>
            </w:pPr>
            <w:r>
              <w:rPr>
                <w:rFonts w:hint="eastAsia"/>
              </w:rPr>
              <w:t>操作标志</w:t>
            </w:r>
          </w:p>
        </w:tc>
        <w:tc>
          <w:tcPr>
            <w:tcW w:w="1559" w:type="dxa"/>
          </w:tcPr>
          <w:p w:rsidR="00107805" w:rsidRDefault="00107805" w:rsidP="00DE2DE3">
            <w:pPr>
              <w:rPr>
                <w:rFonts w:ascii="宋体" w:hAnsi="宋体"/>
              </w:rPr>
            </w:pPr>
            <w:r>
              <w:rPr>
                <w:rFonts w:hint="eastAsia"/>
              </w:rPr>
              <w:t>oper_flag</w:t>
            </w:r>
          </w:p>
        </w:tc>
        <w:tc>
          <w:tcPr>
            <w:tcW w:w="850" w:type="dxa"/>
          </w:tcPr>
          <w:p w:rsidR="00107805" w:rsidRDefault="00107805" w:rsidP="00DE2DE3">
            <w:pPr>
              <w:rPr>
                <w:rFonts w:ascii="宋体" w:hAnsi="宋体"/>
              </w:rPr>
            </w:pPr>
            <w:r>
              <w:rPr>
                <w:rFonts w:hint="eastAsia"/>
              </w:rPr>
              <w:t>int</w:t>
            </w:r>
          </w:p>
        </w:tc>
        <w:tc>
          <w:tcPr>
            <w:tcW w:w="709" w:type="dxa"/>
          </w:tcPr>
          <w:p w:rsidR="00107805" w:rsidRDefault="00107805" w:rsidP="00DE2DE3">
            <w:r>
              <w:rPr>
                <w:rFonts w:hint="eastAsia"/>
              </w:rPr>
              <w:t>1</w:t>
            </w:r>
          </w:p>
        </w:tc>
        <w:tc>
          <w:tcPr>
            <w:tcW w:w="851" w:type="dxa"/>
          </w:tcPr>
          <w:p w:rsidR="00107805" w:rsidRDefault="00961C66" w:rsidP="00DE2DE3">
            <w:r>
              <w:rPr>
                <w:rFonts w:hint="eastAsia"/>
              </w:rPr>
              <w:t>M</w:t>
            </w:r>
          </w:p>
        </w:tc>
        <w:tc>
          <w:tcPr>
            <w:tcW w:w="2635" w:type="dxa"/>
          </w:tcPr>
          <w:p w:rsidR="00107805" w:rsidRDefault="0078358E" w:rsidP="00DE2DE3">
            <w:pPr>
              <w:rPr>
                <w:rFonts w:ascii="宋体" w:hAnsi="宋体"/>
              </w:rPr>
            </w:pPr>
            <w:r>
              <w:rPr>
                <w:rFonts w:hint="eastAsia"/>
              </w:rPr>
              <w:t>1</w:t>
            </w:r>
            <w:r>
              <w:rPr>
                <w:rFonts w:hint="eastAsia"/>
              </w:rPr>
              <w:t>：查询</w:t>
            </w:r>
          </w:p>
        </w:tc>
      </w:tr>
      <w:tr w:rsidR="008E1B3B" w:rsidTr="007D2DC6">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904" w:type="dxa"/>
            <w:gridSpan w:val="2"/>
          </w:tcPr>
          <w:p w:rsidR="008E1B3B" w:rsidRDefault="008E1B3B" w:rsidP="00DE2DE3">
            <w:r>
              <w:rPr>
                <w:rFonts w:hint="eastAsia"/>
              </w:rPr>
              <w:t>交割品种表</w:t>
            </w:r>
          </w:p>
        </w:tc>
        <w:tc>
          <w:tcPr>
            <w:tcW w:w="1559" w:type="dxa"/>
          </w:tcPr>
          <w:p w:rsidR="008E1B3B" w:rsidRDefault="00AB1646" w:rsidP="00DE2DE3">
            <w:r>
              <w:rPr>
                <w:rFonts w:hint="eastAsia"/>
              </w:rPr>
              <w:t>map</w:t>
            </w:r>
            <w:r w:rsidR="008E1B3B">
              <w:t>_variety</w:t>
            </w:r>
          </w:p>
        </w:tc>
        <w:tc>
          <w:tcPr>
            <w:tcW w:w="850" w:type="dxa"/>
          </w:tcPr>
          <w:p w:rsidR="008E1B3B" w:rsidRDefault="00203895" w:rsidP="00DE2DE3">
            <w:r>
              <w:rPr>
                <w:rFonts w:hint="eastAsia"/>
              </w:rPr>
              <w:t>Map</w:t>
            </w:r>
          </w:p>
        </w:tc>
        <w:tc>
          <w:tcPr>
            <w:tcW w:w="709" w:type="dxa"/>
          </w:tcPr>
          <w:p w:rsidR="008E1B3B" w:rsidRDefault="008E1B3B" w:rsidP="00DE2DE3"/>
        </w:tc>
        <w:tc>
          <w:tcPr>
            <w:tcW w:w="851" w:type="dxa"/>
          </w:tcPr>
          <w:p w:rsidR="008E1B3B" w:rsidRDefault="008E1B3B">
            <w:r w:rsidRPr="00E74EF2">
              <w:rPr>
                <w:rFonts w:hint="eastAsia"/>
              </w:rPr>
              <w:t>M</w:t>
            </w:r>
          </w:p>
        </w:tc>
        <w:tc>
          <w:tcPr>
            <w:tcW w:w="2635" w:type="dxa"/>
          </w:tcPr>
          <w:p w:rsidR="008E1B3B" w:rsidRDefault="00D23E0C" w:rsidP="00DE2DE3">
            <w:r>
              <w:rPr>
                <w:rFonts w:hint="eastAsia"/>
              </w:rPr>
              <w:t>List&lt;Map&lt;String</w:t>
            </w:r>
            <w:r w:rsidR="00DC0DE4">
              <w:rPr>
                <w:rFonts w:hint="eastAsia"/>
              </w:rPr>
              <w:t>,String</w:t>
            </w:r>
            <w:r>
              <w:rPr>
                <w:rFonts w:hint="eastAsia"/>
              </w:rPr>
              <w:t>&gt;&gt;</w:t>
            </w:r>
          </w:p>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Default="008E1B3B" w:rsidP="00DE2DE3">
            <w:r>
              <w:rPr>
                <w:rFonts w:hint="eastAsia"/>
              </w:rPr>
              <w:t>交割品种信息</w:t>
            </w:r>
          </w:p>
        </w:tc>
        <w:tc>
          <w:tcPr>
            <w:tcW w:w="1559" w:type="dxa"/>
          </w:tcPr>
          <w:p w:rsidR="008E1B3B" w:rsidRDefault="008E1B3B" w:rsidP="00DE2DE3"/>
        </w:tc>
        <w:tc>
          <w:tcPr>
            <w:tcW w:w="850" w:type="dxa"/>
          </w:tcPr>
          <w:p w:rsidR="008E1B3B" w:rsidRDefault="008E1B3B" w:rsidP="00DE2DE3"/>
        </w:tc>
        <w:tc>
          <w:tcPr>
            <w:tcW w:w="709" w:type="dxa"/>
          </w:tcPr>
          <w:p w:rsidR="008E1B3B" w:rsidRDefault="008E1B3B" w:rsidP="00DE2DE3"/>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交割品种代码</w:t>
            </w:r>
          </w:p>
        </w:tc>
        <w:tc>
          <w:tcPr>
            <w:tcW w:w="1559" w:type="dxa"/>
          </w:tcPr>
          <w:p w:rsidR="008E1B3B" w:rsidRPr="00D422B9" w:rsidRDefault="008E1B3B" w:rsidP="00DE2DE3">
            <w:r w:rsidRPr="00D422B9">
              <w:t xml:space="preserve">variety_id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3</w:t>
            </w:r>
          </w:p>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交割品种全称</w:t>
            </w:r>
          </w:p>
        </w:tc>
        <w:tc>
          <w:tcPr>
            <w:tcW w:w="1559" w:type="dxa"/>
          </w:tcPr>
          <w:p w:rsidR="008E1B3B" w:rsidRPr="00D422B9" w:rsidRDefault="008E1B3B" w:rsidP="00DE2DE3">
            <w:r w:rsidRPr="00D422B9">
              <w:t xml:space="preserve">name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40</w:t>
            </w:r>
          </w:p>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简称</w:t>
            </w:r>
          </w:p>
        </w:tc>
        <w:tc>
          <w:tcPr>
            <w:tcW w:w="1559" w:type="dxa"/>
          </w:tcPr>
          <w:p w:rsidR="008E1B3B" w:rsidRPr="00D422B9" w:rsidRDefault="008E1B3B" w:rsidP="00DE2DE3">
            <w:r w:rsidRPr="00D422B9">
              <w:t xml:space="preserve">abbr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20</w:t>
            </w:r>
          </w:p>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品种类别</w:t>
            </w:r>
          </w:p>
        </w:tc>
        <w:tc>
          <w:tcPr>
            <w:tcW w:w="1559" w:type="dxa"/>
          </w:tcPr>
          <w:p w:rsidR="008E1B3B" w:rsidRPr="00D422B9" w:rsidRDefault="008E1B3B" w:rsidP="00DE2DE3">
            <w:r w:rsidRPr="00D422B9">
              <w:t>variety_type</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851" w:type="dxa"/>
          </w:tcPr>
          <w:p w:rsidR="008E1B3B" w:rsidRDefault="008E1B3B">
            <w:r w:rsidRPr="00E74EF2">
              <w:rPr>
                <w:rFonts w:hint="eastAsia"/>
              </w:rPr>
              <w:t>M</w:t>
            </w:r>
          </w:p>
        </w:tc>
        <w:tc>
          <w:tcPr>
            <w:tcW w:w="2635" w:type="dxa"/>
          </w:tcPr>
          <w:p w:rsidR="008E1B3B" w:rsidRDefault="0026413A" w:rsidP="00DE2DE3">
            <w:hyperlink w:anchor="_b_variety_type_(品种类别)" w:history="1">
              <w:r w:rsidR="002E51EF" w:rsidRPr="00540D59">
                <w:rPr>
                  <w:rStyle w:val="a8"/>
                </w:rPr>
                <w:t>b_variety_type</w:t>
              </w:r>
            </w:hyperlink>
          </w:p>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最小提货数量</w:t>
            </w:r>
          </w:p>
        </w:tc>
        <w:tc>
          <w:tcPr>
            <w:tcW w:w="1559" w:type="dxa"/>
          </w:tcPr>
          <w:p w:rsidR="008E1B3B" w:rsidRPr="00D422B9" w:rsidRDefault="008E1B3B" w:rsidP="00DE2DE3">
            <w:r w:rsidRPr="00D422B9">
              <w:t xml:space="preserve">min_pickup  </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18,5</w:t>
            </w:r>
          </w:p>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提货步长</w:t>
            </w:r>
          </w:p>
        </w:tc>
        <w:tc>
          <w:tcPr>
            <w:tcW w:w="1559" w:type="dxa"/>
          </w:tcPr>
          <w:p w:rsidR="008E1B3B" w:rsidRPr="00D422B9" w:rsidRDefault="008E1B3B" w:rsidP="00DE2DE3">
            <w:r w:rsidRPr="00D422B9">
              <w:t xml:space="preserve">pickup_base </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18,5</w:t>
            </w:r>
          </w:p>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重量单位</w:t>
            </w:r>
          </w:p>
        </w:tc>
        <w:tc>
          <w:tcPr>
            <w:tcW w:w="1559" w:type="dxa"/>
          </w:tcPr>
          <w:p w:rsidR="008E1B3B" w:rsidRPr="00D422B9" w:rsidRDefault="008E1B3B" w:rsidP="00DE2DE3">
            <w:r w:rsidRPr="00D422B9">
              <w:t xml:space="preserve">weight_unit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851" w:type="dxa"/>
          </w:tcPr>
          <w:p w:rsidR="008E1B3B" w:rsidRDefault="008E1B3B">
            <w:r w:rsidRPr="00E74EF2">
              <w:rPr>
                <w:rFonts w:hint="eastAsia"/>
              </w:rPr>
              <w:t>M</w:t>
            </w:r>
          </w:p>
        </w:tc>
        <w:tc>
          <w:tcPr>
            <w:tcW w:w="2635" w:type="dxa"/>
          </w:tcPr>
          <w:p w:rsidR="008E1B3B" w:rsidRDefault="0026413A" w:rsidP="00DE2DE3">
            <w:hyperlink w:anchor="_b_exch_unit_(计量单位)" w:history="1">
              <w:r w:rsidR="002E51EF" w:rsidRPr="006A0AE0">
                <w:rPr>
                  <w:rStyle w:val="a8"/>
                </w:rPr>
                <w:t>b_exch_unit</w:t>
              </w:r>
            </w:hyperlink>
          </w:p>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Default="008E1B3B" w:rsidP="00DE2DE3">
            <w:r w:rsidRPr="00475BCB">
              <w:rPr>
                <w:rFonts w:hint="eastAsia"/>
              </w:rPr>
              <w:t>注销标志</w:t>
            </w:r>
          </w:p>
        </w:tc>
        <w:tc>
          <w:tcPr>
            <w:tcW w:w="1559" w:type="dxa"/>
          </w:tcPr>
          <w:p w:rsidR="008E1B3B" w:rsidRDefault="008E1B3B" w:rsidP="00DE2DE3">
            <w:r w:rsidRPr="00D422B9">
              <w:t>destroy_flag</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851" w:type="dxa"/>
          </w:tcPr>
          <w:p w:rsidR="008E1B3B" w:rsidRDefault="008E1B3B">
            <w:r w:rsidRPr="00E74EF2">
              <w:rPr>
                <w:rFonts w:hint="eastAsia"/>
              </w:rPr>
              <w:t>M</w:t>
            </w:r>
          </w:p>
        </w:tc>
        <w:tc>
          <w:tcPr>
            <w:tcW w:w="2635" w:type="dxa"/>
          </w:tcPr>
          <w:p w:rsidR="008E1B3B" w:rsidRDefault="0026413A" w:rsidP="00DE2DE3">
            <w:hyperlink w:anchor="_yes_no（是否标志）" w:history="1">
              <w:r w:rsidR="00B0546E" w:rsidRPr="00492016">
                <w:rPr>
                  <w:rStyle w:val="a8"/>
                  <w:rFonts w:hint="eastAsia"/>
                </w:rPr>
                <w:t>yes_no</w:t>
              </w:r>
            </w:hyperlink>
          </w:p>
        </w:tc>
      </w:tr>
    </w:tbl>
    <w:p w:rsidR="00107805" w:rsidRPr="00EC002A" w:rsidRDefault="00107805" w:rsidP="00107805"/>
    <w:p w:rsidR="00107805" w:rsidRDefault="00107805" w:rsidP="00107805">
      <w:pPr>
        <w:rPr>
          <w:lang w:val="zh-CN"/>
        </w:rPr>
      </w:pPr>
    </w:p>
    <w:p w:rsidR="00EB1028" w:rsidRDefault="000E0791" w:rsidP="00EB1028">
      <w:pPr>
        <w:pStyle w:val="4"/>
      </w:pPr>
      <w:r>
        <w:rPr>
          <w:rFonts w:hint="eastAsia"/>
        </w:rPr>
        <w:lastRenderedPageBreak/>
        <w:t>替代交割品种</w:t>
      </w:r>
      <w:r w:rsidR="00706BF3">
        <w:rPr>
          <w:rFonts w:hint="eastAsia"/>
        </w:rPr>
        <w:t>查询</w:t>
      </w:r>
      <w:r w:rsidR="00EB1028">
        <w:rPr>
          <w:rFonts w:hint="eastAsia"/>
        </w:rPr>
        <w:t>[</w:t>
      </w:r>
      <w:r w:rsidR="00C22DA3">
        <w:rPr>
          <w:rFonts w:hint="eastAsia"/>
        </w:rPr>
        <w:t>C10</w:t>
      </w:r>
      <w:r w:rsidR="00B00E6A">
        <w:rPr>
          <w:rFonts w:hint="eastAsia"/>
        </w:rPr>
        <w:t>3</w:t>
      </w:r>
      <w:r w:rsidR="00EB1028">
        <w:rPr>
          <w:rFonts w:hint="eastAsia"/>
        </w:rPr>
        <w:t>]</w:t>
      </w:r>
    </w:p>
    <w:p w:rsidR="006165AC" w:rsidRDefault="006165AC" w:rsidP="006165AC">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6165AC" w:rsidRDefault="006165AC" w:rsidP="006165AC">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706BF3" w:rsidRPr="00706BF3" w:rsidRDefault="006165AC" w:rsidP="006165AC">
      <w:pPr>
        <w:rPr>
          <w:lang w:val="zh-CN"/>
        </w:rPr>
      </w:pPr>
      <w:r w:rsidRPr="0016784A">
        <w:rPr>
          <w:rFonts w:hint="eastAsia"/>
          <w:b/>
          <w:lang w:val="zh-CN"/>
        </w:rPr>
        <w:t>用途：</w:t>
      </w:r>
      <w:r w:rsidR="00706BF3">
        <w:rPr>
          <w:rFonts w:hint="eastAsia"/>
          <w:lang w:val="zh-CN"/>
        </w:rPr>
        <w:t>为渠道提供</w:t>
      </w:r>
      <w:r w:rsidR="00706BF3">
        <w:rPr>
          <w:rFonts w:hint="eastAsia"/>
        </w:rPr>
        <w:t>替代交割品种</w:t>
      </w:r>
      <w:r w:rsidR="00706BF3">
        <w:rPr>
          <w:rFonts w:hint="eastAsia"/>
          <w:lang w:val="zh-CN"/>
        </w:rPr>
        <w:t>信息的查询</w:t>
      </w:r>
    </w:p>
    <w:p w:rsidR="00EB1028" w:rsidRDefault="00EB1028" w:rsidP="00EB1028">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69"/>
        <w:gridCol w:w="890"/>
        <w:gridCol w:w="1276"/>
        <w:gridCol w:w="850"/>
        <w:gridCol w:w="851"/>
        <w:gridCol w:w="850"/>
        <w:gridCol w:w="3061"/>
      </w:tblGrid>
      <w:tr w:rsidR="00EB1028" w:rsidTr="00DE2DE3">
        <w:trPr>
          <w:trHeight w:hRule="exact" w:val="400"/>
          <w:jc w:val="center"/>
        </w:trPr>
        <w:tc>
          <w:tcPr>
            <w:tcW w:w="1379" w:type="dxa"/>
            <w:gridSpan w:val="2"/>
            <w:shd w:val="clear" w:color="auto" w:fill="EEECE1"/>
          </w:tcPr>
          <w:p w:rsidR="00EB1028" w:rsidRDefault="00EB1028" w:rsidP="00DE2DE3">
            <w:r>
              <w:rPr>
                <w:rFonts w:hint="eastAsia"/>
              </w:rPr>
              <w:t>报文类型</w:t>
            </w:r>
          </w:p>
        </w:tc>
        <w:tc>
          <w:tcPr>
            <w:tcW w:w="7778" w:type="dxa"/>
            <w:gridSpan w:val="6"/>
          </w:tcPr>
          <w:p w:rsidR="00EB1028" w:rsidRDefault="00EB1028" w:rsidP="00DE2DE3">
            <w:r>
              <w:rPr>
                <w:rFonts w:hint="eastAsia"/>
              </w:rPr>
              <w:t>请求报文体</w:t>
            </w:r>
          </w:p>
        </w:tc>
      </w:tr>
      <w:tr w:rsidR="00EB1028" w:rsidTr="00DE2DE3">
        <w:trPr>
          <w:trHeight w:hRule="exact" w:val="400"/>
          <w:jc w:val="center"/>
        </w:trPr>
        <w:tc>
          <w:tcPr>
            <w:tcW w:w="1379" w:type="dxa"/>
            <w:gridSpan w:val="2"/>
            <w:shd w:val="clear" w:color="auto" w:fill="EEECE1"/>
          </w:tcPr>
          <w:p w:rsidR="00EB1028" w:rsidRDefault="00EB1028" w:rsidP="00DE2DE3">
            <w:r>
              <w:rPr>
                <w:rFonts w:hint="eastAsia"/>
              </w:rPr>
              <w:t>交易代码</w:t>
            </w:r>
          </w:p>
        </w:tc>
        <w:tc>
          <w:tcPr>
            <w:tcW w:w="7778" w:type="dxa"/>
            <w:gridSpan w:val="6"/>
          </w:tcPr>
          <w:p w:rsidR="00EB1028" w:rsidRDefault="00B00E6A" w:rsidP="00DE2DE3">
            <w:r>
              <w:rPr>
                <w:rFonts w:hint="eastAsia"/>
              </w:rPr>
              <w:t>C103</w:t>
            </w:r>
          </w:p>
        </w:tc>
      </w:tr>
      <w:tr w:rsidR="00EB1028" w:rsidTr="00DE2DE3">
        <w:trPr>
          <w:trHeight w:hRule="exact" w:val="400"/>
          <w:jc w:val="center"/>
        </w:trPr>
        <w:tc>
          <w:tcPr>
            <w:tcW w:w="1379" w:type="dxa"/>
            <w:gridSpan w:val="2"/>
            <w:shd w:val="clear" w:color="auto" w:fill="EEECE1"/>
          </w:tcPr>
          <w:p w:rsidR="00EB1028" w:rsidRDefault="00EB1028" w:rsidP="00DE2DE3">
            <w:r>
              <w:rPr>
                <w:rFonts w:hint="eastAsia"/>
              </w:rPr>
              <w:t>报文说明</w:t>
            </w:r>
          </w:p>
        </w:tc>
        <w:tc>
          <w:tcPr>
            <w:tcW w:w="7778" w:type="dxa"/>
            <w:gridSpan w:val="6"/>
          </w:tcPr>
          <w:p w:rsidR="00EB1028" w:rsidRDefault="000E0791" w:rsidP="00DE2DE3">
            <w:r>
              <w:rPr>
                <w:rFonts w:hint="eastAsia"/>
              </w:rPr>
              <w:t>替代交割品种</w:t>
            </w:r>
            <w:r w:rsidR="00706BF3">
              <w:rPr>
                <w:rFonts w:hint="eastAsia"/>
              </w:rPr>
              <w:t>查询</w:t>
            </w:r>
            <w:r w:rsidR="00EB1028">
              <w:rPr>
                <w:rFonts w:hint="eastAsia"/>
              </w:rPr>
              <w:t>的请求报文体</w:t>
            </w:r>
          </w:p>
        </w:tc>
      </w:tr>
      <w:tr w:rsidR="00EB1028" w:rsidTr="00DE2DE3">
        <w:trPr>
          <w:trHeight w:hRule="exact" w:val="400"/>
          <w:jc w:val="center"/>
        </w:trPr>
        <w:tc>
          <w:tcPr>
            <w:tcW w:w="710" w:type="dxa"/>
            <w:shd w:val="clear" w:color="auto" w:fill="EEECE1"/>
          </w:tcPr>
          <w:p w:rsidR="00EB1028" w:rsidRDefault="00EB1028" w:rsidP="00DE2DE3">
            <w:r>
              <w:rPr>
                <w:rFonts w:hint="eastAsia"/>
              </w:rPr>
              <w:t>符号</w:t>
            </w:r>
          </w:p>
        </w:tc>
        <w:tc>
          <w:tcPr>
            <w:tcW w:w="1559" w:type="dxa"/>
            <w:gridSpan w:val="2"/>
            <w:shd w:val="clear" w:color="auto" w:fill="EEECE1"/>
          </w:tcPr>
          <w:p w:rsidR="00EB1028" w:rsidRDefault="00EB1028" w:rsidP="00DE2DE3">
            <w:r>
              <w:rPr>
                <w:rFonts w:hint="eastAsia"/>
              </w:rPr>
              <w:t>中文名称</w:t>
            </w:r>
          </w:p>
        </w:tc>
        <w:tc>
          <w:tcPr>
            <w:tcW w:w="1276" w:type="dxa"/>
            <w:shd w:val="clear" w:color="auto" w:fill="EEECE1"/>
          </w:tcPr>
          <w:p w:rsidR="00EB1028" w:rsidRDefault="00EB1028" w:rsidP="00DE2DE3">
            <w:r>
              <w:rPr>
                <w:rFonts w:hint="eastAsia"/>
              </w:rPr>
              <w:t>英文名称</w:t>
            </w:r>
          </w:p>
        </w:tc>
        <w:tc>
          <w:tcPr>
            <w:tcW w:w="850" w:type="dxa"/>
            <w:shd w:val="clear" w:color="auto" w:fill="EEECE1"/>
          </w:tcPr>
          <w:p w:rsidR="00EB1028" w:rsidRDefault="00EB1028" w:rsidP="00DE2DE3">
            <w:r>
              <w:rPr>
                <w:rFonts w:hint="eastAsia"/>
              </w:rPr>
              <w:t>类型</w:t>
            </w:r>
          </w:p>
        </w:tc>
        <w:tc>
          <w:tcPr>
            <w:tcW w:w="851" w:type="dxa"/>
            <w:shd w:val="clear" w:color="auto" w:fill="EEECE1"/>
          </w:tcPr>
          <w:p w:rsidR="00EB1028" w:rsidRDefault="00EB1028" w:rsidP="00DE2DE3">
            <w:r>
              <w:rPr>
                <w:rFonts w:hint="eastAsia"/>
              </w:rPr>
              <w:t>长度</w:t>
            </w:r>
          </w:p>
        </w:tc>
        <w:tc>
          <w:tcPr>
            <w:tcW w:w="850" w:type="dxa"/>
            <w:shd w:val="clear" w:color="auto" w:fill="EEECE1"/>
          </w:tcPr>
          <w:p w:rsidR="00EB1028" w:rsidRDefault="00EB1028" w:rsidP="00DE2DE3">
            <w:r>
              <w:rPr>
                <w:rFonts w:hint="eastAsia"/>
              </w:rPr>
              <w:t>必填</w:t>
            </w:r>
          </w:p>
        </w:tc>
        <w:tc>
          <w:tcPr>
            <w:tcW w:w="3061" w:type="dxa"/>
            <w:shd w:val="clear" w:color="auto" w:fill="EEECE1"/>
          </w:tcPr>
          <w:p w:rsidR="00EB1028" w:rsidRDefault="00EB1028" w:rsidP="00DE2DE3">
            <w:r>
              <w:rPr>
                <w:rFonts w:hint="eastAsia"/>
              </w:rPr>
              <w:t>说明</w:t>
            </w:r>
          </w:p>
        </w:tc>
      </w:tr>
      <w:tr w:rsidR="00EB1028" w:rsidTr="00DE2DE3">
        <w:trPr>
          <w:trHeight w:val="255"/>
          <w:jc w:val="center"/>
        </w:trPr>
        <w:tc>
          <w:tcPr>
            <w:tcW w:w="710" w:type="dxa"/>
          </w:tcPr>
          <w:p w:rsidR="00EB1028" w:rsidRDefault="00EB1028" w:rsidP="00DE2DE3"/>
        </w:tc>
        <w:tc>
          <w:tcPr>
            <w:tcW w:w="1559" w:type="dxa"/>
            <w:gridSpan w:val="2"/>
          </w:tcPr>
          <w:p w:rsidR="00EB1028" w:rsidRDefault="00EB1028" w:rsidP="00DE2DE3">
            <w:r>
              <w:rPr>
                <w:rFonts w:hint="eastAsia"/>
              </w:rPr>
              <w:t>操作标志</w:t>
            </w:r>
          </w:p>
        </w:tc>
        <w:tc>
          <w:tcPr>
            <w:tcW w:w="1276" w:type="dxa"/>
          </w:tcPr>
          <w:p w:rsidR="00EB1028" w:rsidRDefault="00EB1028" w:rsidP="00DE2DE3">
            <w:r>
              <w:rPr>
                <w:rFonts w:hint="eastAsia"/>
              </w:rPr>
              <w:t>oper_flag</w:t>
            </w:r>
          </w:p>
        </w:tc>
        <w:tc>
          <w:tcPr>
            <w:tcW w:w="850" w:type="dxa"/>
          </w:tcPr>
          <w:p w:rsidR="00EB1028" w:rsidRDefault="00EB1028" w:rsidP="00DE2DE3">
            <w:r>
              <w:rPr>
                <w:rFonts w:hint="eastAsia"/>
              </w:rPr>
              <w:t>int</w:t>
            </w:r>
          </w:p>
        </w:tc>
        <w:tc>
          <w:tcPr>
            <w:tcW w:w="851" w:type="dxa"/>
          </w:tcPr>
          <w:p w:rsidR="00EB1028" w:rsidRDefault="00EB1028" w:rsidP="00DE2DE3">
            <w:r>
              <w:rPr>
                <w:rFonts w:hint="eastAsia"/>
              </w:rPr>
              <w:t>1</w:t>
            </w:r>
          </w:p>
        </w:tc>
        <w:tc>
          <w:tcPr>
            <w:tcW w:w="850" w:type="dxa"/>
          </w:tcPr>
          <w:p w:rsidR="00EB1028" w:rsidRDefault="00961C66" w:rsidP="00DE2DE3">
            <w:r>
              <w:rPr>
                <w:rFonts w:hint="eastAsia"/>
              </w:rPr>
              <w:t>M</w:t>
            </w:r>
          </w:p>
        </w:tc>
        <w:tc>
          <w:tcPr>
            <w:tcW w:w="3061" w:type="dxa"/>
          </w:tcPr>
          <w:p w:rsidR="00EB1028" w:rsidRDefault="0078358E" w:rsidP="00DE2DE3">
            <w:r>
              <w:rPr>
                <w:rFonts w:hint="eastAsia"/>
              </w:rPr>
              <w:t>1</w:t>
            </w:r>
            <w:r>
              <w:rPr>
                <w:rFonts w:hint="eastAsia"/>
              </w:rPr>
              <w:t>：查询</w:t>
            </w:r>
          </w:p>
        </w:tc>
      </w:tr>
      <w:tr w:rsidR="00440DD6" w:rsidTr="00DE2DE3">
        <w:trPr>
          <w:trHeight w:val="255"/>
          <w:jc w:val="center"/>
        </w:trPr>
        <w:tc>
          <w:tcPr>
            <w:tcW w:w="710" w:type="dxa"/>
          </w:tcPr>
          <w:p w:rsidR="00440DD6" w:rsidRDefault="00440DD6" w:rsidP="00DE2DE3"/>
        </w:tc>
        <w:tc>
          <w:tcPr>
            <w:tcW w:w="1559" w:type="dxa"/>
            <w:gridSpan w:val="2"/>
          </w:tcPr>
          <w:p w:rsidR="00440DD6" w:rsidRPr="00F47CAC" w:rsidRDefault="00440DD6" w:rsidP="001E7917">
            <w:r w:rsidRPr="00F47CAC">
              <w:rPr>
                <w:rFonts w:hint="eastAsia"/>
              </w:rPr>
              <w:t>合约代码</w:t>
            </w:r>
          </w:p>
        </w:tc>
        <w:tc>
          <w:tcPr>
            <w:tcW w:w="1276" w:type="dxa"/>
          </w:tcPr>
          <w:p w:rsidR="00440DD6" w:rsidRPr="00740F0A" w:rsidRDefault="00440DD6" w:rsidP="001E7917">
            <w:r w:rsidRPr="00740F0A">
              <w:t xml:space="preserve">prod_code </w:t>
            </w:r>
          </w:p>
        </w:tc>
        <w:tc>
          <w:tcPr>
            <w:tcW w:w="850" w:type="dxa"/>
          </w:tcPr>
          <w:p w:rsidR="00440DD6" w:rsidRDefault="00440DD6" w:rsidP="001E7917">
            <w:r>
              <w:rPr>
                <w:rFonts w:hint="eastAsia"/>
              </w:rPr>
              <w:t>string</w:t>
            </w:r>
          </w:p>
        </w:tc>
        <w:tc>
          <w:tcPr>
            <w:tcW w:w="851" w:type="dxa"/>
          </w:tcPr>
          <w:p w:rsidR="00440DD6" w:rsidRDefault="00440DD6" w:rsidP="001E7917">
            <w:r>
              <w:rPr>
                <w:rFonts w:hint="eastAsia"/>
              </w:rPr>
              <w:t>10</w:t>
            </w:r>
          </w:p>
        </w:tc>
        <w:tc>
          <w:tcPr>
            <w:tcW w:w="850" w:type="dxa"/>
          </w:tcPr>
          <w:p w:rsidR="00440DD6" w:rsidRDefault="00440DD6" w:rsidP="001E7917">
            <w:r>
              <w:rPr>
                <w:rFonts w:hint="eastAsia"/>
              </w:rPr>
              <w:t>O</w:t>
            </w:r>
          </w:p>
        </w:tc>
        <w:tc>
          <w:tcPr>
            <w:tcW w:w="3061" w:type="dxa"/>
          </w:tcPr>
          <w:p w:rsidR="00440DD6" w:rsidRDefault="00440DD6" w:rsidP="001E7917"/>
        </w:tc>
      </w:tr>
    </w:tbl>
    <w:p w:rsidR="00EB1028" w:rsidRDefault="00EB1028" w:rsidP="00EB1028">
      <w:pPr>
        <w:rPr>
          <w:lang w:val="zh-CN"/>
        </w:rPr>
      </w:pPr>
    </w:p>
    <w:p w:rsidR="00EB1028" w:rsidRDefault="00EB1028" w:rsidP="00EB1028">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9"/>
        <w:gridCol w:w="788"/>
        <w:gridCol w:w="766"/>
        <w:gridCol w:w="1603"/>
        <w:gridCol w:w="873"/>
        <w:gridCol w:w="850"/>
        <w:gridCol w:w="567"/>
        <w:gridCol w:w="3061"/>
      </w:tblGrid>
      <w:tr w:rsidR="00EB1028" w:rsidTr="00DE2DE3">
        <w:trPr>
          <w:trHeight w:hRule="exact" w:val="400"/>
          <w:jc w:val="center"/>
        </w:trPr>
        <w:tc>
          <w:tcPr>
            <w:tcW w:w="1437" w:type="dxa"/>
            <w:gridSpan w:val="2"/>
            <w:shd w:val="clear" w:color="auto" w:fill="EEECE1"/>
          </w:tcPr>
          <w:p w:rsidR="00EB1028" w:rsidRDefault="00EB1028" w:rsidP="00DE2DE3">
            <w:r>
              <w:rPr>
                <w:rFonts w:hint="eastAsia"/>
              </w:rPr>
              <w:t>报文类型</w:t>
            </w:r>
          </w:p>
        </w:tc>
        <w:tc>
          <w:tcPr>
            <w:tcW w:w="7720" w:type="dxa"/>
            <w:gridSpan w:val="6"/>
          </w:tcPr>
          <w:p w:rsidR="00EB1028" w:rsidRDefault="00EB1028" w:rsidP="00DE2DE3">
            <w:r>
              <w:rPr>
                <w:rFonts w:hint="eastAsia"/>
              </w:rPr>
              <w:t>响应报文体</w:t>
            </w:r>
          </w:p>
        </w:tc>
      </w:tr>
      <w:tr w:rsidR="00EB1028" w:rsidTr="00DE2DE3">
        <w:trPr>
          <w:trHeight w:hRule="exact" w:val="400"/>
          <w:jc w:val="center"/>
        </w:trPr>
        <w:tc>
          <w:tcPr>
            <w:tcW w:w="1437" w:type="dxa"/>
            <w:gridSpan w:val="2"/>
            <w:shd w:val="clear" w:color="auto" w:fill="EEECE1"/>
          </w:tcPr>
          <w:p w:rsidR="00EB1028" w:rsidRDefault="00EB1028" w:rsidP="00DE2DE3">
            <w:r>
              <w:rPr>
                <w:rFonts w:hint="eastAsia"/>
              </w:rPr>
              <w:t>交易代码</w:t>
            </w:r>
          </w:p>
        </w:tc>
        <w:tc>
          <w:tcPr>
            <w:tcW w:w="7720" w:type="dxa"/>
            <w:gridSpan w:val="6"/>
          </w:tcPr>
          <w:p w:rsidR="00EB1028" w:rsidRDefault="00B00E6A" w:rsidP="00DE2DE3">
            <w:r>
              <w:rPr>
                <w:rFonts w:hint="eastAsia"/>
              </w:rPr>
              <w:t>C103</w:t>
            </w:r>
          </w:p>
        </w:tc>
      </w:tr>
      <w:tr w:rsidR="00EB1028" w:rsidTr="00DE2DE3">
        <w:trPr>
          <w:trHeight w:hRule="exact" w:val="400"/>
          <w:jc w:val="center"/>
        </w:trPr>
        <w:tc>
          <w:tcPr>
            <w:tcW w:w="1437" w:type="dxa"/>
            <w:gridSpan w:val="2"/>
            <w:shd w:val="clear" w:color="auto" w:fill="EEECE1"/>
          </w:tcPr>
          <w:p w:rsidR="00EB1028" w:rsidRDefault="00EB1028" w:rsidP="00DE2DE3">
            <w:r>
              <w:rPr>
                <w:rFonts w:hint="eastAsia"/>
              </w:rPr>
              <w:t>报文说明</w:t>
            </w:r>
          </w:p>
        </w:tc>
        <w:tc>
          <w:tcPr>
            <w:tcW w:w="7720" w:type="dxa"/>
            <w:gridSpan w:val="6"/>
          </w:tcPr>
          <w:p w:rsidR="00EB1028" w:rsidRDefault="000E0791" w:rsidP="00DE2DE3">
            <w:r>
              <w:rPr>
                <w:rFonts w:hint="eastAsia"/>
              </w:rPr>
              <w:t>替代交割品种</w:t>
            </w:r>
            <w:r w:rsidR="00706BF3">
              <w:rPr>
                <w:rFonts w:hint="eastAsia"/>
              </w:rPr>
              <w:t>查询</w:t>
            </w:r>
            <w:r w:rsidR="00EB1028">
              <w:rPr>
                <w:rFonts w:hint="eastAsia"/>
              </w:rPr>
              <w:t>的响应报文体</w:t>
            </w:r>
          </w:p>
        </w:tc>
      </w:tr>
      <w:tr w:rsidR="00EB1028" w:rsidTr="00DE2DE3">
        <w:trPr>
          <w:trHeight w:hRule="exact" w:val="400"/>
          <w:jc w:val="center"/>
        </w:trPr>
        <w:tc>
          <w:tcPr>
            <w:tcW w:w="649" w:type="dxa"/>
            <w:shd w:val="clear" w:color="auto" w:fill="EEECE1"/>
          </w:tcPr>
          <w:p w:rsidR="00EB1028" w:rsidRDefault="00EB1028" w:rsidP="00DE2DE3">
            <w:r>
              <w:rPr>
                <w:rFonts w:hint="eastAsia"/>
              </w:rPr>
              <w:t>符号</w:t>
            </w:r>
          </w:p>
        </w:tc>
        <w:tc>
          <w:tcPr>
            <w:tcW w:w="1554" w:type="dxa"/>
            <w:gridSpan w:val="2"/>
            <w:shd w:val="clear" w:color="auto" w:fill="EEECE1"/>
          </w:tcPr>
          <w:p w:rsidR="00EB1028" w:rsidRDefault="00EB1028" w:rsidP="00DE2DE3">
            <w:r>
              <w:rPr>
                <w:rFonts w:hint="eastAsia"/>
              </w:rPr>
              <w:t>中文名称</w:t>
            </w:r>
          </w:p>
        </w:tc>
        <w:tc>
          <w:tcPr>
            <w:tcW w:w="1603" w:type="dxa"/>
            <w:shd w:val="clear" w:color="auto" w:fill="EEECE1"/>
          </w:tcPr>
          <w:p w:rsidR="00EB1028" w:rsidRDefault="00EB1028" w:rsidP="00DE2DE3">
            <w:r>
              <w:rPr>
                <w:rFonts w:hint="eastAsia"/>
              </w:rPr>
              <w:t>英文名称</w:t>
            </w:r>
          </w:p>
        </w:tc>
        <w:tc>
          <w:tcPr>
            <w:tcW w:w="873" w:type="dxa"/>
            <w:shd w:val="clear" w:color="auto" w:fill="EEECE1"/>
          </w:tcPr>
          <w:p w:rsidR="00EB1028" w:rsidRDefault="00EB1028" w:rsidP="00DE2DE3">
            <w:r>
              <w:rPr>
                <w:rFonts w:hint="eastAsia"/>
              </w:rPr>
              <w:t>类型</w:t>
            </w:r>
          </w:p>
        </w:tc>
        <w:tc>
          <w:tcPr>
            <w:tcW w:w="850" w:type="dxa"/>
            <w:shd w:val="clear" w:color="auto" w:fill="EEECE1"/>
          </w:tcPr>
          <w:p w:rsidR="00EB1028" w:rsidRDefault="00EB1028" w:rsidP="00DE2DE3">
            <w:r>
              <w:rPr>
                <w:rFonts w:hint="eastAsia"/>
              </w:rPr>
              <w:t>长度</w:t>
            </w:r>
          </w:p>
        </w:tc>
        <w:tc>
          <w:tcPr>
            <w:tcW w:w="567" w:type="dxa"/>
            <w:shd w:val="clear" w:color="auto" w:fill="EEECE1"/>
          </w:tcPr>
          <w:p w:rsidR="00EB1028" w:rsidRDefault="00EB1028" w:rsidP="00DE2DE3">
            <w:r>
              <w:rPr>
                <w:rFonts w:hint="eastAsia"/>
              </w:rPr>
              <w:t>必填</w:t>
            </w:r>
          </w:p>
        </w:tc>
        <w:tc>
          <w:tcPr>
            <w:tcW w:w="3061" w:type="dxa"/>
            <w:shd w:val="clear" w:color="auto" w:fill="EEECE1"/>
          </w:tcPr>
          <w:p w:rsidR="00EB1028" w:rsidRDefault="00EB1028" w:rsidP="00DE2DE3">
            <w:r>
              <w:rPr>
                <w:rFonts w:hint="eastAsia"/>
              </w:rPr>
              <w:t>说明</w:t>
            </w:r>
          </w:p>
        </w:tc>
      </w:tr>
      <w:tr w:rsidR="00EB1028" w:rsidTr="00DE2DE3">
        <w:trPr>
          <w:trHeight w:val="255"/>
          <w:jc w:val="center"/>
        </w:trPr>
        <w:tc>
          <w:tcPr>
            <w:tcW w:w="649" w:type="dxa"/>
          </w:tcPr>
          <w:p w:rsidR="00EB1028" w:rsidRDefault="00EB1028" w:rsidP="00DE2DE3"/>
        </w:tc>
        <w:tc>
          <w:tcPr>
            <w:tcW w:w="1554" w:type="dxa"/>
            <w:gridSpan w:val="2"/>
          </w:tcPr>
          <w:p w:rsidR="00EB1028" w:rsidRDefault="00EB1028" w:rsidP="00DE2DE3">
            <w:pPr>
              <w:rPr>
                <w:rFonts w:ascii="宋体" w:hAnsi="宋体"/>
              </w:rPr>
            </w:pPr>
            <w:r>
              <w:rPr>
                <w:rFonts w:hint="eastAsia"/>
              </w:rPr>
              <w:t>操作标志</w:t>
            </w:r>
          </w:p>
        </w:tc>
        <w:tc>
          <w:tcPr>
            <w:tcW w:w="1603" w:type="dxa"/>
          </w:tcPr>
          <w:p w:rsidR="00EB1028" w:rsidRDefault="00EB1028" w:rsidP="00DE2DE3">
            <w:pPr>
              <w:rPr>
                <w:rFonts w:ascii="宋体" w:hAnsi="宋体"/>
              </w:rPr>
            </w:pPr>
            <w:r>
              <w:rPr>
                <w:rFonts w:hint="eastAsia"/>
              </w:rPr>
              <w:t>oper_flag</w:t>
            </w:r>
          </w:p>
        </w:tc>
        <w:tc>
          <w:tcPr>
            <w:tcW w:w="873" w:type="dxa"/>
          </w:tcPr>
          <w:p w:rsidR="00EB1028" w:rsidRDefault="00EB1028" w:rsidP="00DE2DE3">
            <w:pPr>
              <w:rPr>
                <w:rFonts w:ascii="宋体" w:hAnsi="宋体"/>
              </w:rPr>
            </w:pPr>
            <w:r>
              <w:rPr>
                <w:rFonts w:hint="eastAsia"/>
              </w:rPr>
              <w:t>int</w:t>
            </w:r>
          </w:p>
        </w:tc>
        <w:tc>
          <w:tcPr>
            <w:tcW w:w="850" w:type="dxa"/>
          </w:tcPr>
          <w:p w:rsidR="00EB1028" w:rsidRDefault="00EB1028" w:rsidP="00DE2DE3">
            <w:r>
              <w:rPr>
                <w:rFonts w:hint="eastAsia"/>
              </w:rPr>
              <w:t>1</w:t>
            </w:r>
          </w:p>
        </w:tc>
        <w:tc>
          <w:tcPr>
            <w:tcW w:w="567" w:type="dxa"/>
          </w:tcPr>
          <w:p w:rsidR="00EB1028" w:rsidRDefault="00961C66" w:rsidP="00DE2DE3">
            <w:r>
              <w:rPr>
                <w:rFonts w:hint="eastAsia"/>
              </w:rPr>
              <w:t>M</w:t>
            </w:r>
          </w:p>
        </w:tc>
        <w:tc>
          <w:tcPr>
            <w:tcW w:w="3061" w:type="dxa"/>
          </w:tcPr>
          <w:p w:rsidR="00EB1028" w:rsidRDefault="0078358E" w:rsidP="00DE2DE3">
            <w:pPr>
              <w:rPr>
                <w:rFonts w:ascii="宋体" w:hAnsi="宋体"/>
              </w:rPr>
            </w:pPr>
            <w:r>
              <w:rPr>
                <w:rFonts w:hint="eastAsia"/>
              </w:rPr>
              <w:t>1</w:t>
            </w:r>
            <w:r>
              <w:rPr>
                <w:rFonts w:hint="eastAsia"/>
              </w:rPr>
              <w:t>：查询</w:t>
            </w:r>
          </w:p>
        </w:tc>
      </w:tr>
      <w:tr w:rsidR="00AE0927" w:rsidTr="00DE2DE3">
        <w:trPr>
          <w:trHeight w:val="255"/>
          <w:jc w:val="center"/>
        </w:trPr>
        <w:tc>
          <w:tcPr>
            <w:tcW w:w="649" w:type="dxa"/>
          </w:tcPr>
          <w:p w:rsidR="00AE0927" w:rsidRDefault="00AE0927" w:rsidP="00DE2DE3">
            <w:r w:rsidRPr="00EA7AAD">
              <w:rPr>
                <w:rFonts w:ascii="宋体" w:hAnsi="宋体" w:cs="宋体" w:hint="eastAsia"/>
                <w:color w:val="000000"/>
                <w:kern w:val="0"/>
                <w:sz w:val="20"/>
                <w:szCs w:val="20"/>
              </w:rPr>
              <w:t>[]</w:t>
            </w:r>
          </w:p>
        </w:tc>
        <w:tc>
          <w:tcPr>
            <w:tcW w:w="1554" w:type="dxa"/>
            <w:gridSpan w:val="2"/>
          </w:tcPr>
          <w:p w:rsidR="00AE0927" w:rsidRDefault="00AE0927" w:rsidP="00DE2DE3">
            <w:r>
              <w:rPr>
                <w:rFonts w:hint="eastAsia"/>
              </w:rPr>
              <w:t>替代交割品种表</w:t>
            </w:r>
          </w:p>
        </w:tc>
        <w:tc>
          <w:tcPr>
            <w:tcW w:w="1603" w:type="dxa"/>
          </w:tcPr>
          <w:p w:rsidR="00AE0927" w:rsidRDefault="00287508" w:rsidP="00DE2DE3">
            <w:r>
              <w:rPr>
                <w:rFonts w:hint="eastAsia"/>
              </w:rPr>
              <w:t>map</w:t>
            </w:r>
            <w:r w:rsidR="00AE0927">
              <w:t>_variety_substitue</w:t>
            </w:r>
          </w:p>
        </w:tc>
        <w:tc>
          <w:tcPr>
            <w:tcW w:w="873" w:type="dxa"/>
          </w:tcPr>
          <w:p w:rsidR="00AE0927" w:rsidRDefault="00AE0927" w:rsidP="002C4CB9">
            <w:r>
              <w:rPr>
                <w:rFonts w:hint="eastAsia"/>
              </w:rPr>
              <w:t>Map</w:t>
            </w:r>
          </w:p>
        </w:tc>
        <w:tc>
          <w:tcPr>
            <w:tcW w:w="850" w:type="dxa"/>
          </w:tcPr>
          <w:p w:rsidR="00AE0927" w:rsidRDefault="00AE0927" w:rsidP="002C4CB9"/>
        </w:tc>
        <w:tc>
          <w:tcPr>
            <w:tcW w:w="567" w:type="dxa"/>
          </w:tcPr>
          <w:p w:rsidR="00AE0927" w:rsidRDefault="00AE0927" w:rsidP="002C4CB9">
            <w:r w:rsidRPr="00E74EF2">
              <w:rPr>
                <w:rFonts w:hint="eastAsia"/>
              </w:rPr>
              <w:t>M</w:t>
            </w:r>
          </w:p>
        </w:tc>
        <w:tc>
          <w:tcPr>
            <w:tcW w:w="3061" w:type="dxa"/>
          </w:tcPr>
          <w:p w:rsidR="00AE0927" w:rsidRDefault="00AE0927" w:rsidP="002C4CB9">
            <w:r>
              <w:rPr>
                <w:rFonts w:hint="eastAsia"/>
              </w:rPr>
              <w:t>List&lt;Map&lt;String</w:t>
            </w:r>
            <w:r w:rsidR="006D3ACC">
              <w:rPr>
                <w:rFonts w:hint="eastAsia"/>
              </w:rPr>
              <w:t>,String</w:t>
            </w:r>
            <w:r>
              <w:rPr>
                <w:rFonts w:hint="eastAsia"/>
              </w:rPr>
              <w:t>&gt;&gt;</w:t>
            </w:r>
          </w:p>
        </w:tc>
      </w:tr>
      <w:tr w:rsidR="00AE0927" w:rsidTr="00DE2DE3">
        <w:trPr>
          <w:trHeight w:val="255"/>
          <w:jc w:val="center"/>
        </w:trPr>
        <w:tc>
          <w:tcPr>
            <w:tcW w:w="649" w:type="dxa"/>
          </w:tcPr>
          <w:p w:rsidR="00AE0927" w:rsidRPr="00EA7AAD" w:rsidRDefault="00AE0927"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AE0927" w:rsidRDefault="00AE0927" w:rsidP="00DE2DE3">
            <w:r>
              <w:rPr>
                <w:rFonts w:hint="eastAsia"/>
              </w:rPr>
              <w:t>替代交割品种信息</w:t>
            </w:r>
          </w:p>
        </w:tc>
        <w:tc>
          <w:tcPr>
            <w:tcW w:w="1603" w:type="dxa"/>
          </w:tcPr>
          <w:p w:rsidR="00AE0927" w:rsidRDefault="00AE0927" w:rsidP="00DE2DE3"/>
        </w:tc>
        <w:tc>
          <w:tcPr>
            <w:tcW w:w="873" w:type="dxa"/>
          </w:tcPr>
          <w:p w:rsidR="00AE0927" w:rsidRDefault="00AE0927" w:rsidP="00DE2DE3"/>
        </w:tc>
        <w:tc>
          <w:tcPr>
            <w:tcW w:w="850" w:type="dxa"/>
          </w:tcPr>
          <w:p w:rsidR="00AE0927" w:rsidRDefault="00AE0927" w:rsidP="00DE2DE3"/>
        </w:tc>
        <w:tc>
          <w:tcPr>
            <w:tcW w:w="567" w:type="dxa"/>
          </w:tcPr>
          <w:p w:rsidR="00AE0927" w:rsidRDefault="00AE0927">
            <w:r w:rsidRPr="00D56E89">
              <w:rPr>
                <w:rFonts w:hint="eastAsia"/>
              </w:rPr>
              <w:t>M</w:t>
            </w:r>
          </w:p>
        </w:tc>
        <w:tc>
          <w:tcPr>
            <w:tcW w:w="3061" w:type="dxa"/>
          </w:tcPr>
          <w:p w:rsidR="00AE0927" w:rsidRDefault="00AE0927" w:rsidP="00DE2DE3"/>
        </w:tc>
      </w:tr>
      <w:tr w:rsidR="00AE0927" w:rsidTr="00DE2DE3">
        <w:trPr>
          <w:trHeight w:val="255"/>
          <w:jc w:val="center"/>
        </w:trPr>
        <w:tc>
          <w:tcPr>
            <w:tcW w:w="649" w:type="dxa"/>
          </w:tcPr>
          <w:p w:rsidR="00AE0927" w:rsidRPr="00EA7AAD" w:rsidRDefault="00AE0927"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AE0927" w:rsidRPr="00F47CAC" w:rsidRDefault="00AE0927" w:rsidP="00DE2DE3">
            <w:r w:rsidRPr="00F47CAC">
              <w:rPr>
                <w:rFonts w:hint="eastAsia"/>
              </w:rPr>
              <w:t>合约代码</w:t>
            </w:r>
          </w:p>
        </w:tc>
        <w:tc>
          <w:tcPr>
            <w:tcW w:w="1603" w:type="dxa"/>
          </w:tcPr>
          <w:p w:rsidR="00AE0927" w:rsidRPr="00740F0A" w:rsidRDefault="00AE0927" w:rsidP="00DE2DE3">
            <w:r w:rsidRPr="00740F0A">
              <w:t xml:space="preserve">prod_code </w:t>
            </w:r>
          </w:p>
        </w:tc>
        <w:tc>
          <w:tcPr>
            <w:tcW w:w="873" w:type="dxa"/>
          </w:tcPr>
          <w:p w:rsidR="00AE0927" w:rsidRDefault="00AE0927" w:rsidP="00DE2DE3">
            <w:r>
              <w:rPr>
                <w:rFonts w:hint="eastAsia"/>
              </w:rPr>
              <w:t>string</w:t>
            </w:r>
          </w:p>
        </w:tc>
        <w:tc>
          <w:tcPr>
            <w:tcW w:w="850" w:type="dxa"/>
          </w:tcPr>
          <w:p w:rsidR="00AE0927" w:rsidRDefault="00AE0927" w:rsidP="00DE2DE3">
            <w:r>
              <w:rPr>
                <w:rFonts w:hint="eastAsia"/>
              </w:rPr>
              <w:t>10</w:t>
            </w:r>
          </w:p>
        </w:tc>
        <w:tc>
          <w:tcPr>
            <w:tcW w:w="567" w:type="dxa"/>
          </w:tcPr>
          <w:p w:rsidR="00AE0927" w:rsidRDefault="00AE0927">
            <w:r w:rsidRPr="00D56E89">
              <w:rPr>
                <w:rFonts w:hint="eastAsia"/>
              </w:rPr>
              <w:t>M</w:t>
            </w:r>
          </w:p>
        </w:tc>
        <w:tc>
          <w:tcPr>
            <w:tcW w:w="3061" w:type="dxa"/>
          </w:tcPr>
          <w:p w:rsidR="00AE0927" w:rsidRDefault="00AE0927" w:rsidP="00DE2DE3"/>
        </w:tc>
      </w:tr>
      <w:tr w:rsidR="00AE0927" w:rsidTr="00DE2DE3">
        <w:trPr>
          <w:trHeight w:val="255"/>
          <w:jc w:val="center"/>
        </w:trPr>
        <w:tc>
          <w:tcPr>
            <w:tcW w:w="649" w:type="dxa"/>
          </w:tcPr>
          <w:p w:rsidR="00AE0927" w:rsidRPr="00EA7AAD" w:rsidRDefault="00AE0927"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AE0927" w:rsidRPr="00F47CAC" w:rsidRDefault="00AE0927" w:rsidP="00DE2DE3">
            <w:r w:rsidRPr="00F47CAC">
              <w:rPr>
                <w:rFonts w:hint="eastAsia"/>
              </w:rPr>
              <w:t>交割顺序</w:t>
            </w:r>
          </w:p>
        </w:tc>
        <w:tc>
          <w:tcPr>
            <w:tcW w:w="1603" w:type="dxa"/>
          </w:tcPr>
          <w:p w:rsidR="00AE0927" w:rsidRPr="00740F0A" w:rsidRDefault="00AE0927" w:rsidP="00DE2DE3">
            <w:r w:rsidRPr="00740F0A">
              <w:t xml:space="preserve">seq_no    </w:t>
            </w:r>
          </w:p>
        </w:tc>
        <w:tc>
          <w:tcPr>
            <w:tcW w:w="873" w:type="dxa"/>
          </w:tcPr>
          <w:p w:rsidR="00AE0927" w:rsidRDefault="00AE0927" w:rsidP="00DE2DE3">
            <w:r>
              <w:rPr>
                <w:rFonts w:hint="eastAsia"/>
              </w:rPr>
              <w:t>int</w:t>
            </w:r>
          </w:p>
        </w:tc>
        <w:tc>
          <w:tcPr>
            <w:tcW w:w="850" w:type="dxa"/>
          </w:tcPr>
          <w:p w:rsidR="00AE0927" w:rsidRDefault="00AE0927" w:rsidP="00DE2DE3"/>
        </w:tc>
        <w:tc>
          <w:tcPr>
            <w:tcW w:w="567" w:type="dxa"/>
          </w:tcPr>
          <w:p w:rsidR="00AE0927" w:rsidRDefault="00AE0927">
            <w:r w:rsidRPr="00D56E89">
              <w:rPr>
                <w:rFonts w:hint="eastAsia"/>
              </w:rPr>
              <w:t>M</w:t>
            </w:r>
          </w:p>
        </w:tc>
        <w:tc>
          <w:tcPr>
            <w:tcW w:w="3061" w:type="dxa"/>
          </w:tcPr>
          <w:p w:rsidR="00AE0927" w:rsidRDefault="00AE0927" w:rsidP="00DE2DE3"/>
        </w:tc>
      </w:tr>
      <w:tr w:rsidR="00AE0927" w:rsidTr="00DE2DE3">
        <w:trPr>
          <w:trHeight w:val="255"/>
          <w:jc w:val="center"/>
        </w:trPr>
        <w:tc>
          <w:tcPr>
            <w:tcW w:w="649" w:type="dxa"/>
          </w:tcPr>
          <w:p w:rsidR="00AE0927" w:rsidRPr="00EA7AAD" w:rsidRDefault="00AE0927"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AE0927" w:rsidRPr="00F47CAC" w:rsidRDefault="00AE0927" w:rsidP="00DE2DE3">
            <w:r w:rsidRPr="00F47CAC">
              <w:rPr>
                <w:rFonts w:hint="eastAsia"/>
              </w:rPr>
              <w:t>交割品种代码</w:t>
            </w:r>
          </w:p>
        </w:tc>
        <w:tc>
          <w:tcPr>
            <w:tcW w:w="1603" w:type="dxa"/>
          </w:tcPr>
          <w:p w:rsidR="00AE0927" w:rsidRPr="00740F0A" w:rsidRDefault="00AE0927" w:rsidP="00DE2DE3">
            <w:r w:rsidRPr="00740F0A">
              <w:t>variety_id</w:t>
            </w:r>
          </w:p>
        </w:tc>
        <w:tc>
          <w:tcPr>
            <w:tcW w:w="873" w:type="dxa"/>
          </w:tcPr>
          <w:p w:rsidR="00AE0927" w:rsidRDefault="00AE0927" w:rsidP="00DE2DE3">
            <w:r>
              <w:rPr>
                <w:rFonts w:hint="eastAsia"/>
              </w:rPr>
              <w:t>string</w:t>
            </w:r>
          </w:p>
        </w:tc>
        <w:tc>
          <w:tcPr>
            <w:tcW w:w="850" w:type="dxa"/>
          </w:tcPr>
          <w:p w:rsidR="00AE0927" w:rsidRDefault="00AE0927" w:rsidP="00DE2DE3">
            <w:r>
              <w:rPr>
                <w:rFonts w:hint="eastAsia"/>
              </w:rPr>
              <w:t>3</w:t>
            </w:r>
          </w:p>
        </w:tc>
        <w:tc>
          <w:tcPr>
            <w:tcW w:w="567" w:type="dxa"/>
          </w:tcPr>
          <w:p w:rsidR="00AE0927" w:rsidRDefault="00AE0927">
            <w:r w:rsidRPr="00D56E89">
              <w:rPr>
                <w:rFonts w:hint="eastAsia"/>
              </w:rPr>
              <w:t>M</w:t>
            </w:r>
          </w:p>
        </w:tc>
        <w:tc>
          <w:tcPr>
            <w:tcW w:w="3061" w:type="dxa"/>
          </w:tcPr>
          <w:p w:rsidR="00AE0927" w:rsidRDefault="00AE0927" w:rsidP="00DE2DE3"/>
        </w:tc>
      </w:tr>
      <w:tr w:rsidR="00AE0927" w:rsidTr="00DE2DE3">
        <w:trPr>
          <w:trHeight w:val="255"/>
          <w:jc w:val="center"/>
        </w:trPr>
        <w:tc>
          <w:tcPr>
            <w:tcW w:w="649" w:type="dxa"/>
          </w:tcPr>
          <w:p w:rsidR="00AE0927" w:rsidRPr="00EA7AAD" w:rsidRDefault="00AE0927" w:rsidP="00DE2DE3">
            <w:pPr>
              <w:rPr>
                <w:rFonts w:ascii="宋体" w:hAnsi="宋体" w:cs="宋体"/>
                <w:color w:val="000000"/>
                <w:kern w:val="0"/>
                <w:sz w:val="20"/>
                <w:szCs w:val="20"/>
              </w:rPr>
            </w:pPr>
            <w:r w:rsidRPr="00EA7AAD">
              <w:rPr>
                <w:rFonts w:ascii="宋体" w:hAnsi="宋体" w:cs="宋体" w:hint="eastAsia"/>
                <w:color w:val="000000"/>
                <w:kern w:val="0"/>
                <w:sz w:val="20"/>
                <w:szCs w:val="20"/>
              </w:rPr>
              <w:lastRenderedPageBreak/>
              <w:t>→</w:t>
            </w:r>
          </w:p>
        </w:tc>
        <w:tc>
          <w:tcPr>
            <w:tcW w:w="1554" w:type="dxa"/>
            <w:gridSpan w:val="2"/>
          </w:tcPr>
          <w:p w:rsidR="00AE0927" w:rsidRDefault="00AE0927" w:rsidP="00DE2DE3">
            <w:r w:rsidRPr="00F47CAC">
              <w:rPr>
                <w:rFonts w:hint="eastAsia"/>
              </w:rPr>
              <w:t>差价</w:t>
            </w:r>
          </w:p>
        </w:tc>
        <w:tc>
          <w:tcPr>
            <w:tcW w:w="1603" w:type="dxa"/>
          </w:tcPr>
          <w:p w:rsidR="00AE0927" w:rsidRDefault="00AE0927" w:rsidP="00DE2DE3">
            <w:r w:rsidRPr="00740F0A">
              <w:t xml:space="preserve">diff_amt  </w:t>
            </w:r>
          </w:p>
        </w:tc>
        <w:tc>
          <w:tcPr>
            <w:tcW w:w="873" w:type="dxa"/>
          </w:tcPr>
          <w:p w:rsidR="00AE0927" w:rsidRDefault="00AE0927" w:rsidP="00DE2DE3">
            <w:r>
              <w:rPr>
                <w:rFonts w:hint="eastAsia"/>
              </w:rPr>
              <w:t>double</w:t>
            </w:r>
          </w:p>
        </w:tc>
        <w:tc>
          <w:tcPr>
            <w:tcW w:w="850" w:type="dxa"/>
          </w:tcPr>
          <w:p w:rsidR="00AE0927" w:rsidRDefault="00AE0927" w:rsidP="00DE2DE3">
            <w:r>
              <w:rPr>
                <w:rFonts w:hint="eastAsia"/>
              </w:rPr>
              <w:t>18,5</w:t>
            </w:r>
          </w:p>
        </w:tc>
        <w:tc>
          <w:tcPr>
            <w:tcW w:w="567" w:type="dxa"/>
          </w:tcPr>
          <w:p w:rsidR="00AE0927" w:rsidRDefault="00AE0927">
            <w:r w:rsidRPr="00D56E89">
              <w:rPr>
                <w:rFonts w:hint="eastAsia"/>
              </w:rPr>
              <w:t>M</w:t>
            </w:r>
          </w:p>
        </w:tc>
        <w:tc>
          <w:tcPr>
            <w:tcW w:w="3061" w:type="dxa"/>
          </w:tcPr>
          <w:p w:rsidR="00AE0927" w:rsidRDefault="00AE0927" w:rsidP="00DE2DE3"/>
        </w:tc>
      </w:tr>
    </w:tbl>
    <w:p w:rsidR="00EB1028" w:rsidRPr="00EC002A" w:rsidRDefault="00EB1028" w:rsidP="00EB1028"/>
    <w:p w:rsidR="00EB1028" w:rsidRDefault="00EB1028" w:rsidP="00EB1028">
      <w:pPr>
        <w:rPr>
          <w:lang w:val="zh-CN"/>
        </w:rPr>
      </w:pPr>
    </w:p>
    <w:p w:rsidR="00467CB6" w:rsidRDefault="00467CB6" w:rsidP="00467CB6">
      <w:pPr>
        <w:pStyle w:val="4"/>
      </w:pPr>
      <w:bookmarkStart w:id="122" w:name="_Toc330993933"/>
      <w:r>
        <w:rPr>
          <w:rFonts w:hint="eastAsia"/>
        </w:rPr>
        <w:t>城市代码</w:t>
      </w:r>
      <w:r w:rsidR="00016FA2">
        <w:rPr>
          <w:rFonts w:hint="eastAsia"/>
        </w:rPr>
        <w:t>查询</w:t>
      </w:r>
      <w:r>
        <w:rPr>
          <w:rFonts w:hint="eastAsia"/>
        </w:rPr>
        <w:t>[</w:t>
      </w:r>
      <w:r w:rsidR="00C22DA3">
        <w:rPr>
          <w:rFonts w:hint="eastAsia"/>
        </w:rPr>
        <w:t>C10</w:t>
      </w:r>
      <w:r w:rsidR="00516AB4">
        <w:rPr>
          <w:rFonts w:hint="eastAsia"/>
        </w:rPr>
        <w:t>4</w:t>
      </w:r>
      <w:r>
        <w:rPr>
          <w:rFonts w:hint="eastAsia"/>
        </w:rPr>
        <w:t>]</w:t>
      </w:r>
      <w:bookmarkEnd w:id="122"/>
    </w:p>
    <w:p w:rsidR="00CE4EFF" w:rsidRDefault="00CE4EFF" w:rsidP="00CE4EFF">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CE4EFF" w:rsidRDefault="00CE4EFF" w:rsidP="00CE4EFF">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706BF3" w:rsidRPr="00706BF3" w:rsidRDefault="00CE4EFF" w:rsidP="00CE4EFF">
      <w:pPr>
        <w:rPr>
          <w:lang w:val="zh-CN"/>
        </w:rPr>
      </w:pPr>
      <w:r w:rsidRPr="0016784A">
        <w:rPr>
          <w:rFonts w:hint="eastAsia"/>
          <w:b/>
          <w:lang w:val="zh-CN"/>
        </w:rPr>
        <w:t>用途：</w:t>
      </w:r>
      <w:r w:rsidR="00706BF3">
        <w:rPr>
          <w:rFonts w:hint="eastAsia"/>
          <w:lang w:val="zh-CN"/>
        </w:rPr>
        <w:t>为渠道提供</w:t>
      </w:r>
      <w:r w:rsidR="00706BF3">
        <w:rPr>
          <w:rFonts w:hint="eastAsia"/>
        </w:rPr>
        <w:t>城市代码</w:t>
      </w:r>
      <w:r w:rsidR="00706BF3">
        <w:rPr>
          <w:rFonts w:hint="eastAsia"/>
          <w:lang w:val="zh-CN"/>
        </w:rPr>
        <w:t>信息的查询</w:t>
      </w:r>
      <w:r w:rsidR="00376E9E">
        <w:rPr>
          <w:rFonts w:hint="eastAsia"/>
          <w:lang w:val="zh-CN"/>
        </w:rPr>
        <w:t>，城市代码在开户时需要用到，在提货时</w:t>
      </w:r>
    </w:p>
    <w:p w:rsidR="00467CB6" w:rsidRDefault="00467CB6" w:rsidP="00467CB6">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69"/>
        <w:gridCol w:w="890"/>
        <w:gridCol w:w="1276"/>
        <w:gridCol w:w="850"/>
        <w:gridCol w:w="851"/>
        <w:gridCol w:w="850"/>
        <w:gridCol w:w="3061"/>
      </w:tblGrid>
      <w:tr w:rsidR="00467CB6" w:rsidTr="00DE2DE3">
        <w:trPr>
          <w:trHeight w:hRule="exact" w:val="400"/>
          <w:jc w:val="center"/>
        </w:trPr>
        <w:tc>
          <w:tcPr>
            <w:tcW w:w="1379" w:type="dxa"/>
            <w:gridSpan w:val="2"/>
            <w:shd w:val="clear" w:color="auto" w:fill="EEECE1"/>
          </w:tcPr>
          <w:p w:rsidR="00467CB6" w:rsidRDefault="00467CB6" w:rsidP="00DE2DE3">
            <w:r>
              <w:rPr>
                <w:rFonts w:hint="eastAsia"/>
              </w:rPr>
              <w:t>报文类型</w:t>
            </w:r>
          </w:p>
        </w:tc>
        <w:tc>
          <w:tcPr>
            <w:tcW w:w="7778" w:type="dxa"/>
            <w:gridSpan w:val="6"/>
          </w:tcPr>
          <w:p w:rsidR="00467CB6" w:rsidRDefault="00467CB6" w:rsidP="00DE2DE3">
            <w:r>
              <w:rPr>
                <w:rFonts w:hint="eastAsia"/>
              </w:rPr>
              <w:t>请求报文体</w:t>
            </w:r>
          </w:p>
        </w:tc>
      </w:tr>
      <w:tr w:rsidR="00467CB6" w:rsidTr="00DE2DE3">
        <w:trPr>
          <w:trHeight w:hRule="exact" w:val="400"/>
          <w:jc w:val="center"/>
        </w:trPr>
        <w:tc>
          <w:tcPr>
            <w:tcW w:w="1379" w:type="dxa"/>
            <w:gridSpan w:val="2"/>
            <w:shd w:val="clear" w:color="auto" w:fill="EEECE1"/>
          </w:tcPr>
          <w:p w:rsidR="00467CB6" w:rsidRDefault="00467CB6" w:rsidP="00DE2DE3">
            <w:r>
              <w:rPr>
                <w:rFonts w:hint="eastAsia"/>
              </w:rPr>
              <w:t>交易代码</w:t>
            </w:r>
          </w:p>
        </w:tc>
        <w:tc>
          <w:tcPr>
            <w:tcW w:w="7778" w:type="dxa"/>
            <w:gridSpan w:val="6"/>
          </w:tcPr>
          <w:p w:rsidR="00467CB6" w:rsidRDefault="00516AB4" w:rsidP="00DE2DE3">
            <w:r>
              <w:rPr>
                <w:rFonts w:hint="eastAsia"/>
              </w:rPr>
              <w:t>C104</w:t>
            </w:r>
          </w:p>
        </w:tc>
      </w:tr>
      <w:tr w:rsidR="00467CB6" w:rsidTr="00DE2DE3">
        <w:trPr>
          <w:trHeight w:hRule="exact" w:val="400"/>
          <w:jc w:val="center"/>
        </w:trPr>
        <w:tc>
          <w:tcPr>
            <w:tcW w:w="1379" w:type="dxa"/>
            <w:gridSpan w:val="2"/>
            <w:shd w:val="clear" w:color="auto" w:fill="EEECE1"/>
          </w:tcPr>
          <w:p w:rsidR="00467CB6" w:rsidRDefault="00467CB6" w:rsidP="00DE2DE3">
            <w:r>
              <w:rPr>
                <w:rFonts w:hint="eastAsia"/>
              </w:rPr>
              <w:t>报文说明</w:t>
            </w:r>
          </w:p>
        </w:tc>
        <w:tc>
          <w:tcPr>
            <w:tcW w:w="7778" w:type="dxa"/>
            <w:gridSpan w:val="6"/>
          </w:tcPr>
          <w:p w:rsidR="00467CB6" w:rsidRDefault="00016FA2" w:rsidP="00DE2DE3">
            <w:r>
              <w:rPr>
                <w:rFonts w:hint="eastAsia"/>
              </w:rPr>
              <w:t>城市代码查询</w:t>
            </w:r>
            <w:r w:rsidR="00467CB6">
              <w:rPr>
                <w:rFonts w:hint="eastAsia"/>
              </w:rPr>
              <w:t>的请求报文体</w:t>
            </w:r>
          </w:p>
        </w:tc>
      </w:tr>
      <w:tr w:rsidR="00467CB6" w:rsidTr="00DE2DE3">
        <w:trPr>
          <w:trHeight w:hRule="exact" w:val="400"/>
          <w:jc w:val="center"/>
        </w:trPr>
        <w:tc>
          <w:tcPr>
            <w:tcW w:w="710" w:type="dxa"/>
            <w:shd w:val="clear" w:color="auto" w:fill="EEECE1"/>
          </w:tcPr>
          <w:p w:rsidR="00467CB6" w:rsidRDefault="00467CB6" w:rsidP="00DE2DE3">
            <w:r>
              <w:rPr>
                <w:rFonts w:hint="eastAsia"/>
              </w:rPr>
              <w:t>符号</w:t>
            </w:r>
          </w:p>
        </w:tc>
        <w:tc>
          <w:tcPr>
            <w:tcW w:w="1559" w:type="dxa"/>
            <w:gridSpan w:val="2"/>
            <w:shd w:val="clear" w:color="auto" w:fill="EEECE1"/>
          </w:tcPr>
          <w:p w:rsidR="00467CB6" w:rsidRDefault="00467CB6" w:rsidP="00DE2DE3">
            <w:r>
              <w:rPr>
                <w:rFonts w:hint="eastAsia"/>
              </w:rPr>
              <w:t>中文名称</w:t>
            </w:r>
          </w:p>
        </w:tc>
        <w:tc>
          <w:tcPr>
            <w:tcW w:w="1276" w:type="dxa"/>
            <w:shd w:val="clear" w:color="auto" w:fill="EEECE1"/>
          </w:tcPr>
          <w:p w:rsidR="00467CB6" w:rsidRDefault="00467CB6" w:rsidP="00DE2DE3">
            <w:r>
              <w:rPr>
                <w:rFonts w:hint="eastAsia"/>
              </w:rPr>
              <w:t>英文名称</w:t>
            </w:r>
          </w:p>
        </w:tc>
        <w:tc>
          <w:tcPr>
            <w:tcW w:w="850" w:type="dxa"/>
            <w:shd w:val="clear" w:color="auto" w:fill="EEECE1"/>
          </w:tcPr>
          <w:p w:rsidR="00467CB6" w:rsidRDefault="00467CB6" w:rsidP="00DE2DE3">
            <w:r>
              <w:rPr>
                <w:rFonts w:hint="eastAsia"/>
              </w:rPr>
              <w:t>类型</w:t>
            </w:r>
          </w:p>
        </w:tc>
        <w:tc>
          <w:tcPr>
            <w:tcW w:w="851" w:type="dxa"/>
            <w:shd w:val="clear" w:color="auto" w:fill="EEECE1"/>
          </w:tcPr>
          <w:p w:rsidR="00467CB6" w:rsidRDefault="00467CB6" w:rsidP="00DE2DE3">
            <w:r>
              <w:rPr>
                <w:rFonts w:hint="eastAsia"/>
              </w:rPr>
              <w:t>长度</w:t>
            </w:r>
          </w:p>
        </w:tc>
        <w:tc>
          <w:tcPr>
            <w:tcW w:w="850" w:type="dxa"/>
            <w:shd w:val="clear" w:color="auto" w:fill="EEECE1"/>
          </w:tcPr>
          <w:p w:rsidR="00467CB6" w:rsidRDefault="00467CB6" w:rsidP="00DE2DE3">
            <w:r>
              <w:rPr>
                <w:rFonts w:hint="eastAsia"/>
              </w:rPr>
              <w:t>必填</w:t>
            </w:r>
          </w:p>
        </w:tc>
        <w:tc>
          <w:tcPr>
            <w:tcW w:w="3061" w:type="dxa"/>
            <w:shd w:val="clear" w:color="auto" w:fill="EEECE1"/>
          </w:tcPr>
          <w:p w:rsidR="00467CB6" w:rsidRDefault="00467CB6" w:rsidP="00DE2DE3">
            <w:r>
              <w:rPr>
                <w:rFonts w:hint="eastAsia"/>
              </w:rPr>
              <w:t>说明</w:t>
            </w:r>
          </w:p>
        </w:tc>
      </w:tr>
      <w:tr w:rsidR="00467CB6" w:rsidTr="00DE2DE3">
        <w:trPr>
          <w:trHeight w:val="255"/>
          <w:jc w:val="center"/>
        </w:trPr>
        <w:tc>
          <w:tcPr>
            <w:tcW w:w="710" w:type="dxa"/>
          </w:tcPr>
          <w:p w:rsidR="00467CB6" w:rsidRDefault="00467CB6" w:rsidP="00DE2DE3"/>
        </w:tc>
        <w:tc>
          <w:tcPr>
            <w:tcW w:w="1559" w:type="dxa"/>
            <w:gridSpan w:val="2"/>
          </w:tcPr>
          <w:p w:rsidR="00467CB6" w:rsidRDefault="00467CB6" w:rsidP="00DE2DE3">
            <w:r>
              <w:rPr>
                <w:rFonts w:hint="eastAsia"/>
              </w:rPr>
              <w:t>操作标志</w:t>
            </w:r>
          </w:p>
        </w:tc>
        <w:tc>
          <w:tcPr>
            <w:tcW w:w="1276" w:type="dxa"/>
          </w:tcPr>
          <w:p w:rsidR="00467CB6" w:rsidRDefault="00467CB6" w:rsidP="00DE2DE3">
            <w:r>
              <w:rPr>
                <w:rFonts w:hint="eastAsia"/>
              </w:rPr>
              <w:t>oper_flag</w:t>
            </w:r>
          </w:p>
        </w:tc>
        <w:tc>
          <w:tcPr>
            <w:tcW w:w="850" w:type="dxa"/>
          </w:tcPr>
          <w:p w:rsidR="00467CB6" w:rsidRDefault="00467CB6" w:rsidP="00DE2DE3">
            <w:r>
              <w:rPr>
                <w:rFonts w:hint="eastAsia"/>
              </w:rPr>
              <w:t>int</w:t>
            </w:r>
          </w:p>
        </w:tc>
        <w:tc>
          <w:tcPr>
            <w:tcW w:w="851" w:type="dxa"/>
          </w:tcPr>
          <w:p w:rsidR="00467CB6" w:rsidRDefault="00467CB6" w:rsidP="00DE2DE3">
            <w:r>
              <w:rPr>
                <w:rFonts w:hint="eastAsia"/>
              </w:rPr>
              <w:t>1</w:t>
            </w:r>
          </w:p>
        </w:tc>
        <w:tc>
          <w:tcPr>
            <w:tcW w:w="850" w:type="dxa"/>
          </w:tcPr>
          <w:p w:rsidR="00467CB6" w:rsidRDefault="00961C66" w:rsidP="00DE2DE3">
            <w:r>
              <w:rPr>
                <w:rFonts w:hint="eastAsia"/>
              </w:rPr>
              <w:t>M</w:t>
            </w:r>
          </w:p>
        </w:tc>
        <w:tc>
          <w:tcPr>
            <w:tcW w:w="3061" w:type="dxa"/>
          </w:tcPr>
          <w:p w:rsidR="00376E9E" w:rsidRDefault="00467CB6" w:rsidP="00DE2DE3">
            <w:r>
              <w:rPr>
                <w:rFonts w:hint="eastAsia"/>
              </w:rPr>
              <w:t>1</w:t>
            </w:r>
            <w:r w:rsidR="00376E9E">
              <w:rPr>
                <w:rFonts w:hint="eastAsia"/>
              </w:rPr>
              <w:t>：查询</w:t>
            </w:r>
            <w:r w:rsidR="00F0026F">
              <w:rPr>
                <w:rFonts w:hint="eastAsia"/>
              </w:rPr>
              <w:t>所有</w:t>
            </w:r>
          </w:p>
          <w:p w:rsidR="00467CB6" w:rsidRDefault="00F0026F" w:rsidP="00DE2DE3">
            <w:r>
              <w:rPr>
                <w:rFonts w:hint="eastAsia"/>
              </w:rPr>
              <w:t>2</w:t>
            </w:r>
            <w:r w:rsidR="00376E9E">
              <w:rPr>
                <w:rFonts w:hint="eastAsia"/>
              </w:rPr>
              <w:t>：查询有</w:t>
            </w:r>
            <w:r>
              <w:rPr>
                <w:rFonts w:hint="eastAsia"/>
              </w:rPr>
              <w:t>仓库</w:t>
            </w:r>
            <w:r w:rsidR="00376E9E">
              <w:rPr>
                <w:rFonts w:hint="eastAsia"/>
              </w:rPr>
              <w:t>的</w:t>
            </w:r>
            <w:r>
              <w:rPr>
                <w:rFonts w:hint="eastAsia"/>
              </w:rPr>
              <w:t>城市</w:t>
            </w:r>
          </w:p>
        </w:tc>
      </w:tr>
      <w:tr w:rsidR="00F06DAA" w:rsidTr="00DE2DE3">
        <w:trPr>
          <w:trHeight w:val="255"/>
          <w:jc w:val="center"/>
        </w:trPr>
        <w:tc>
          <w:tcPr>
            <w:tcW w:w="710" w:type="dxa"/>
          </w:tcPr>
          <w:p w:rsidR="00F06DAA" w:rsidRDefault="00F06DAA" w:rsidP="00DE2DE3"/>
        </w:tc>
        <w:tc>
          <w:tcPr>
            <w:tcW w:w="1559" w:type="dxa"/>
            <w:gridSpan w:val="2"/>
          </w:tcPr>
          <w:p w:rsidR="00F06DAA" w:rsidRDefault="00F06DAA" w:rsidP="001E7917">
            <w:r>
              <w:rPr>
                <w:rFonts w:hint="eastAsia"/>
              </w:rPr>
              <w:t>城市代码</w:t>
            </w:r>
          </w:p>
        </w:tc>
        <w:tc>
          <w:tcPr>
            <w:tcW w:w="1276" w:type="dxa"/>
          </w:tcPr>
          <w:p w:rsidR="00F06DAA" w:rsidRDefault="00F06DAA" w:rsidP="001E7917">
            <w:r w:rsidRPr="009E58F6">
              <w:t>city_code</w:t>
            </w:r>
          </w:p>
        </w:tc>
        <w:tc>
          <w:tcPr>
            <w:tcW w:w="850" w:type="dxa"/>
          </w:tcPr>
          <w:p w:rsidR="00F06DAA" w:rsidRDefault="00F06DAA" w:rsidP="001E7917">
            <w:r>
              <w:rPr>
                <w:rFonts w:hint="eastAsia"/>
              </w:rPr>
              <w:t>string</w:t>
            </w:r>
          </w:p>
        </w:tc>
        <w:tc>
          <w:tcPr>
            <w:tcW w:w="851" w:type="dxa"/>
          </w:tcPr>
          <w:p w:rsidR="00F06DAA" w:rsidRDefault="00F06DAA" w:rsidP="001E7917">
            <w:r>
              <w:rPr>
                <w:rFonts w:hint="eastAsia"/>
              </w:rPr>
              <w:t>6</w:t>
            </w:r>
          </w:p>
        </w:tc>
        <w:tc>
          <w:tcPr>
            <w:tcW w:w="850" w:type="dxa"/>
          </w:tcPr>
          <w:p w:rsidR="00F06DAA" w:rsidRDefault="00F06DAA" w:rsidP="001E7917">
            <w:r>
              <w:rPr>
                <w:rFonts w:hint="eastAsia"/>
              </w:rPr>
              <w:t>O</w:t>
            </w:r>
          </w:p>
        </w:tc>
        <w:tc>
          <w:tcPr>
            <w:tcW w:w="3061" w:type="dxa"/>
          </w:tcPr>
          <w:p w:rsidR="00F06DAA" w:rsidRDefault="00F06DAA" w:rsidP="001E7917"/>
        </w:tc>
      </w:tr>
      <w:tr w:rsidR="005435C9" w:rsidTr="00DE2DE3">
        <w:trPr>
          <w:trHeight w:val="255"/>
          <w:jc w:val="center"/>
        </w:trPr>
        <w:tc>
          <w:tcPr>
            <w:tcW w:w="710" w:type="dxa"/>
          </w:tcPr>
          <w:p w:rsidR="005435C9" w:rsidRDefault="005435C9" w:rsidP="00DE2DE3"/>
        </w:tc>
        <w:tc>
          <w:tcPr>
            <w:tcW w:w="1559" w:type="dxa"/>
            <w:gridSpan w:val="2"/>
          </w:tcPr>
          <w:p w:rsidR="005435C9" w:rsidRDefault="005435C9" w:rsidP="001E7917">
            <w:r>
              <w:rPr>
                <w:rFonts w:hint="eastAsia"/>
              </w:rPr>
              <w:t>城市名称</w:t>
            </w:r>
          </w:p>
        </w:tc>
        <w:tc>
          <w:tcPr>
            <w:tcW w:w="1276" w:type="dxa"/>
          </w:tcPr>
          <w:p w:rsidR="005435C9" w:rsidRDefault="005435C9" w:rsidP="00DD1B59">
            <w:r w:rsidRPr="009E58F6">
              <w:t>city_name</w:t>
            </w:r>
          </w:p>
        </w:tc>
        <w:tc>
          <w:tcPr>
            <w:tcW w:w="850" w:type="dxa"/>
          </w:tcPr>
          <w:p w:rsidR="005435C9" w:rsidRDefault="005435C9" w:rsidP="00DD1B59">
            <w:r>
              <w:rPr>
                <w:rFonts w:hint="eastAsia"/>
              </w:rPr>
              <w:t>string</w:t>
            </w:r>
          </w:p>
        </w:tc>
        <w:tc>
          <w:tcPr>
            <w:tcW w:w="851" w:type="dxa"/>
          </w:tcPr>
          <w:p w:rsidR="005435C9" w:rsidRDefault="005435C9" w:rsidP="00DD1B59">
            <w:r>
              <w:rPr>
                <w:rFonts w:hint="eastAsia"/>
              </w:rPr>
              <w:t>31</w:t>
            </w:r>
          </w:p>
        </w:tc>
        <w:tc>
          <w:tcPr>
            <w:tcW w:w="850" w:type="dxa"/>
          </w:tcPr>
          <w:p w:rsidR="005435C9" w:rsidRDefault="005435C9" w:rsidP="001E7917">
            <w:r>
              <w:rPr>
                <w:rFonts w:hint="eastAsia"/>
              </w:rPr>
              <w:t>O</w:t>
            </w:r>
          </w:p>
        </w:tc>
        <w:tc>
          <w:tcPr>
            <w:tcW w:w="3061" w:type="dxa"/>
          </w:tcPr>
          <w:p w:rsidR="005435C9" w:rsidRDefault="005435C9" w:rsidP="001E7917">
            <w:r>
              <w:rPr>
                <w:rFonts w:hint="eastAsia"/>
              </w:rPr>
              <w:t>模糊查询</w:t>
            </w:r>
          </w:p>
        </w:tc>
      </w:tr>
    </w:tbl>
    <w:p w:rsidR="00467CB6" w:rsidRDefault="00467CB6" w:rsidP="00467CB6">
      <w:pPr>
        <w:rPr>
          <w:lang w:val="zh-CN"/>
        </w:rPr>
      </w:pPr>
    </w:p>
    <w:p w:rsidR="00467CB6" w:rsidRDefault="00467CB6" w:rsidP="00467CB6">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9"/>
        <w:gridCol w:w="788"/>
        <w:gridCol w:w="766"/>
        <w:gridCol w:w="1603"/>
        <w:gridCol w:w="873"/>
        <w:gridCol w:w="850"/>
        <w:gridCol w:w="567"/>
        <w:gridCol w:w="3061"/>
      </w:tblGrid>
      <w:tr w:rsidR="00467CB6" w:rsidTr="00DE2DE3">
        <w:trPr>
          <w:trHeight w:hRule="exact" w:val="400"/>
          <w:jc w:val="center"/>
        </w:trPr>
        <w:tc>
          <w:tcPr>
            <w:tcW w:w="1437" w:type="dxa"/>
            <w:gridSpan w:val="2"/>
            <w:shd w:val="clear" w:color="auto" w:fill="EEECE1"/>
          </w:tcPr>
          <w:p w:rsidR="00467CB6" w:rsidRDefault="00467CB6" w:rsidP="00DE2DE3">
            <w:r>
              <w:rPr>
                <w:rFonts w:hint="eastAsia"/>
              </w:rPr>
              <w:t>报文类型</w:t>
            </w:r>
          </w:p>
        </w:tc>
        <w:tc>
          <w:tcPr>
            <w:tcW w:w="7720" w:type="dxa"/>
            <w:gridSpan w:val="6"/>
          </w:tcPr>
          <w:p w:rsidR="00467CB6" w:rsidRDefault="00467CB6" w:rsidP="00DE2DE3">
            <w:r>
              <w:rPr>
                <w:rFonts w:hint="eastAsia"/>
              </w:rPr>
              <w:t>响应报文体</w:t>
            </w:r>
          </w:p>
        </w:tc>
      </w:tr>
      <w:tr w:rsidR="00467CB6" w:rsidTr="00DE2DE3">
        <w:trPr>
          <w:trHeight w:hRule="exact" w:val="400"/>
          <w:jc w:val="center"/>
        </w:trPr>
        <w:tc>
          <w:tcPr>
            <w:tcW w:w="1437" w:type="dxa"/>
            <w:gridSpan w:val="2"/>
            <w:shd w:val="clear" w:color="auto" w:fill="EEECE1"/>
          </w:tcPr>
          <w:p w:rsidR="00467CB6" w:rsidRDefault="00467CB6" w:rsidP="00DE2DE3">
            <w:r>
              <w:rPr>
                <w:rFonts w:hint="eastAsia"/>
              </w:rPr>
              <w:t>交易代码</w:t>
            </w:r>
          </w:p>
        </w:tc>
        <w:tc>
          <w:tcPr>
            <w:tcW w:w="7720" w:type="dxa"/>
            <w:gridSpan w:val="6"/>
          </w:tcPr>
          <w:p w:rsidR="00467CB6" w:rsidRDefault="00516AB4" w:rsidP="00DE2DE3">
            <w:r>
              <w:rPr>
                <w:rFonts w:hint="eastAsia"/>
              </w:rPr>
              <w:t>C104</w:t>
            </w:r>
          </w:p>
        </w:tc>
      </w:tr>
      <w:tr w:rsidR="00467CB6" w:rsidTr="00DE2DE3">
        <w:trPr>
          <w:trHeight w:hRule="exact" w:val="400"/>
          <w:jc w:val="center"/>
        </w:trPr>
        <w:tc>
          <w:tcPr>
            <w:tcW w:w="1437" w:type="dxa"/>
            <w:gridSpan w:val="2"/>
            <w:shd w:val="clear" w:color="auto" w:fill="EEECE1"/>
          </w:tcPr>
          <w:p w:rsidR="00467CB6" w:rsidRDefault="00467CB6" w:rsidP="00DE2DE3">
            <w:r>
              <w:rPr>
                <w:rFonts w:hint="eastAsia"/>
              </w:rPr>
              <w:t>报文说明</w:t>
            </w:r>
          </w:p>
        </w:tc>
        <w:tc>
          <w:tcPr>
            <w:tcW w:w="7720" w:type="dxa"/>
            <w:gridSpan w:val="6"/>
          </w:tcPr>
          <w:p w:rsidR="00467CB6" w:rsidRDefault="00016FA2" w:rsidP="00DE2DE3">
            <w:r>
              <w:rPr>
                <w:rFonts w:hint="eastAsia"/>
              </w:rPr>
              <w:t>城市代码查询</w:t>
            </w:r>
            <w:r w:rsidR="00467CB6">
              <w:rPr>
                <w:rFonts w:hint="eastAsia"/>
              </w:rPr>
              <w:t>的响应报文体</w:t>
            </w:r>
          </w:p>
        </w:tc>
      </w:tr>
      <w:tr w:rsidR="00467CB6" w:rsidTr="00DE2DE3">
        <w:trPr>
          <w:trHeight w:hRule="exact" w:val="400"/>
          <w:jc w:val="center"/>
        </w:trPr>
        <w:tc>
          <w:tcPr>
            <w:tcW w:w="649" w:type="dxa"/>
            <w:shd w:val="clear" w:color="auto" w:fill="EEECE1"/>
          </w:tcPr>
          <w:p w:rsidR="00467CB6" w:rsidRDefault="00467CB6" w:rsidP="00DE2DE3">
            <w:r>
              <w:rPr>
                <w:rFonts w:hint="eastAsia"/>
              </w:rPr>
              <w:t>符号</w:t>
            </w:r>
          </w:p>
        </w:tc>
        <w:tc>
          <w:tcPr>
            <w:tcW w:w="1554" w:type="dxa"/>
            <w:gridSpan w:val="2"/>
            <w:shd w:val="clear" w:color="auto" w:fill="EEECE1"/>
          </w:tcPr>
          <w:p w:rsidR="00467CB6" w:rsidRDefault="00467CB6" w:rsidP="00DE2DE3">
            <w:r>
              <w:rPr>
                <w:rFonts w:hint="eastAsia"/>
              </w:rPr>
              <w:t>中文名称</w:t>
            </w:r>
          </w:p>
        </w:tc>
        <w:tc>
          <w:tcPr>
            <w:tcW w:w="1603" w:type="dxa"/>
            <w:shd w:val="clear" w:color="auto" w:fill="EEECE1"/>
          </w:tcPr>
          <w:p w:rsidR="00467CB6" w:rsidRDefault="00467CB6" w:rsidP="00DE2DE3">
            <w:r>
              <w:rPr>
                <w:rFonts w:hint="eastAsia"/>
              </w:rPr>
              <w:t>英文名称</w:t>
            </w:r>
          </w:p>
        </w:tc>
        <w:tc>
          <w:tcPr>
            <w:tcW w:w="873" w:type="dxa"/>
            <w:shd w:val="clear" w:color="auto" w:fill="EEECE1"/>
          </w:tcPr>
          <w:p w:rsidR="00467CB6" w:rsidRDefault="00467CB6" w:rsidP="00DE2DE3">
            <w:r>
              <w:rPr>
                <w:rFonts w:hint="eastAsia"/>
              </w:rPr>
              <w:t>类型</w:t>
            </w:r>
          </w:p>
        </w:tc>
        <w:tc>
          <w:tcPr>
            <w:tcW w:w="850" w:type="dxa"/>
            <w:shd w:val="clear" w:color="auto" w:fill="EEECE1"/>
          </w:tcPr>
          <w:p w:rsidR="00467CB6" w:rsidRDefault="00467CB6" w:rsidP="00DE2DE3">
            <w:r>
              <w:rPr>
                <w:rFonts w:hint="eastAsia"/>
              </w:rPr>
              <w:t>长度</w:t>
            </w:r>
          </w:p>
        </w:tc>
        <w:tc>
          <w:tcPr>
            <w:tcW w:w="567" w:type="dxa"/>
            <w:shd w:val="clear" w:color="auto" w:fill="EEECE1"/>
          </w:tcPr>
          <w:p w:rsidR="00467CB6" w:rsidRDefault="00467CB6" w:rsidP="00DE2DE3">
            <w:r>
              <w:rPr>
                <w:rFonts w:hint="eastAsia"/>
              </w:rPr>
              <w:t>必填</w:t>
            </w:r>
          </w:p>
        </w:tc>
        <w:tc>
          <w:tcPr>
            <w:tcW w:w="3061" w:type="dxa"/>
            <w:shd w:val="clear" w:color="auto" w:fill="EEECE1"/>
          </w:tcPr>
          <w:p w:rsidR="00467CB6" w:rsidRDefault="00467CB6" w:rsidP="00DE2DE3">
            <w:r>
              <w:rPr>
                <w:rFonts w:hint="eastAsia"/>
              </w:rPr>
              <w:t>说明</w:t>
            </w:r>
          </w:p>
        </w:tc>
      </w:tr>
      <w:tr w:rsidR="00467CB6" w:rsidTr="00DE2DE3">
        <w:trPr>
          <w:trHeight w:val="255"/>
          <w:jc w:val="center"/>
        </w:trPr>
        <w:tc>
          <w:tcPr>
            <w:tcW w:w="649" w:type="dxa"/>
          </w:tcPr>
          <w:p w:rsidR="00467CB6" w:rsidRDefault="00467CB6" w:rsidP="00DE2DE3"/>
        </w:tc>
        <w:tc>
          <w:tcPr>
            <w:tcW w:w="1554" w:type="dxa"/>
            <w:gridSpan w:val="2"/>
          </w:tcPr>
          <w:p w:rsidR="00467CB6" w:rsidRDefault="00467CB6" w:rsidP="00DE2DE3">
            <w:pPr>
              <w:rPr>
                <w:rFonts w:ascii="宋体" w:hAnsi="宋体"/>
              </w:rPr>
            </w:pPr>
            <w:r>
              <w:rPr>
                <w:rFonts w:hint="eastAsia"/>
              </w:rPr>
              <w:t>操作标志</w:t>
            </w:r>
          </w:p>
        </w:tc>
        <w:tc>
          <w:tcPr>
            <w:tcW w:w="1603" w:type="dxa"/>
          </w:tcPr>
          <w:p w:rsidR="00467CB6" w:rsidRDefault="00467CB6" w:rsidP="00DE2DE3">
            <w:pPr>
              <w:rPr>
                <w:rFonts w:ascii="宋体" w:hAnsi="宋体"/>
              </w:rPr>
            </w:pPr>
            <w:r>
              <w:rPr>
                <w:rFonts w:hint="eastAsia"/>
              </w:rPr>
              <w:t>oper_flag</w:t>
            </w:r>
          </w:p>
        </w:tc>
        <w:tc>
          <w:tcPr>
            <w:tcW w:w="873" w:type="dxa"/>
          </w:tcPr>
          <w:p w:rsidR="00467CB6" w:rsidRDefault="00467CB6" w:rsidP="00DE2DE3">
            <w:pPr>
              <w:rPr>
                <w:rFonts w:ascii="宋体" w:hAnsi="宋体"/>
              </w:rPr>
            </w:pPr>
            <w:r>
              <w:rPr>
                <w:rFonts w:hint="eastAsia"/>
              </w:rPr>
              <w:t>int</w:t>
            </w:r>
          </w:p>
        </w:tc>
        <w:tc>
          <w:tcPr>
            <w:tcW w:w="850" w:type="dxa"/>
          </w:tcPr>
          <w:p w:rsidR="00467CB6" w:rsidRDefault="00467CB6" w:rsidP="00DE2DE3">
            <w:r>
              <w:rPr>
                <w:rFonts w:hint="eastAsia"/>
              </w:rPr>
              <w:t>1</w:t>
            </w:r>
          </w:p>
        </w:tc>
        <w:tc>
          <w:tcPr>
            <w:tcW w:w="567" w:type="dxa"/>
          </w:tcPr>
          <w:p w:rsidR="00467CB6" w:rsidRDefault="00961C66" w:rsidP="00DE2DE3">
            <w:r>
              <w:rPr>
                <w:rFonts w:hint="eastAsia"/>
              </w:rPr>
              <w:t>M</w:t>
            </w:r>
          </w:p>
        </w:tc>
        <w:tc>
          <w:tcPr>
            <w:tcW w:w="3061" w:type="dxa"/>
          </w:tcPr>
          <w:p w:rsidR="00864A95" w:rsidRDefault="00864A95" w:rsidP="00864A95">
            <w:r>
              <w:rPr>
                <w:rFonts w:hint="eastAsia"/>
              </w:rPr>
              <w:t>1</w:t>
            </w:r>
            <w:r>
              <w:rPr>
                <w:rFonts w:hint="eastAsia"/>
              </w:rPr>
              <w:t>：查询所有</w:t>
            </w:r>
          </w:p>
          <w:p w:rsidR="00467CB6" w:rsidRDefault="00864A95" w:rsidP="00864A95">
            <w:pPr>
              <w:rPr>
                <w:rFonts w:ascii="宋体" w:hAnsi="宋体"/>
              </w:rPr>
            </w:pPr>
            <w:r>
              <w:rPr>
                <w:rFonts w:hint="eastAsia"/>
              </w:rPr>
              <w:t>2</w:t>
            </w:r>
            <w:r>
              <w:rPr>
                <w:rFonts w:hint="eastAsia"/>
              </w:rPr>
              <w:t>：查询有仓库的城市</w:t>
            </w:r>
          </w:p>
        </w:tc>
      </w:tr>
      <w:tr w:rsidR="0015270D" w:rsidTr="00DE2DE3">
        <w:trPr>
          <w:trHeight w:val="255"/>
          <w:jc w:val="center"/>
        </w:trPr>
        <w:tc>
          <w:tcPr>
            <w:tcW w:w="649" w:type="dxa"/>
          </w:tcPr>
          <w:p w:rsidR="0015270D" w:rsidRDefault="0015270D" w:rsidP="00DE2DE3">
            <w:r w:rsidRPr="00EA7AAD">
              <w:rPr>
                <w:rFonts w:ascii="宋体" w:hAnsi="宋体" w:cs="宋体" w:hint="eastAsia"/>
                <w:color w:val="000000"/>
                <w:kern w:val="0"/>
                <w:sz w:val="20"/>
                <w:szCs w:val="20"/>
              </w:rPr>
              <w:t>[]</w:t>
            </w:r>
          </w:p>
        </w:tc>
        <w:tc>
          <w:tcPr>
            <w:tcW w:w="1554" w:type="dxa"/>
            <w:gridSpan w:val="2"/>
          </w:tcPr>
          <w:p w:rsidR="0015270D" w:rsidRDefault="0015270D" w:rsidP="00DE2DE3">
            <w:r>
              <w:rPr>
                <w:rFonts w:hint="eastAsia"/>
              </w:rPr>
              <w:t>城市代码信息表</w:t>
            </w:r>
          </w:p>
        </w:tc>
        <w:tc>
          <w:tcPr>
            <w:tcW w:w="1603" w:type="dxa"/>
          </w:tcPr>
          <w:p w:rsidR="0015270D" w:rsidRDefault="003C3904" w:rsidP="00DE2DE3">
            <w:r>
              <w:rPr>
                <w:rFonts w:hint="eastAsia"/>
              </w:rPr>
              <w:t>map</w:t>
            </w:r>
            <w:r w:rsidR="0015270D">
              <w:t>_</w:t>
            </w:r>
            <w:r w:rsidR="0015270D">
              <w:rPr>
                <w:rFonts w:hint="eastAsia"/>
              </w:rPr>
              <w:t>c</w:t>
            </w:r>
            <w:r w:rsidR="0015270D">
              <w:t>ity_info</w:t>
            </w:r>
          </w:p>
        </w:tc>
        <w:tc>
          <w:tcPr>
            <w:tcW w:w="873" w:type="dxa"/>
          </w:tcPr>
          <w:p w:rsidR="0015270D" w:rsidRDefault="0015270D">
            <w:r>
              <w:t>Map</w:t>
            </w:r>
          </w:p>
        </w:tc>
        <w:tc>
          <w:tcPr>
            <w:tcW w:w="850" w:type="dxa"/>
          </w:tcPr>
          <w:p w:rsidR="0015270D" w:rsidRDefault="0015270D"/>
        </w:tc>
        <w:tc>
          <w:tcPr>
            <w:tcW w:w="567" w:type="dxa"/>
          </w:tcPr>
          <w:p w:rsidR="0015270D" w:rsidRDefault="0015270D">
            <w:r>
              <w:t>M</w:t>
            </w:r>
          </w:p>
        </w:tc>
        <w:tc>
          <w:tcPr>
            <w:tcW w:w="3061" w:type="dxa"/>
          </w:tcPr>
          <w:p w:rsidR="0015270D" w:rsidRDefault="00E26C7B">
            <w:r>
              <w:t>List&lt;Map&lt;String,String&gt;&gt;</w:t>
            </w:r>
          </w:p>
        </w:tc>
      </w:tr>
      <w:tr w:rsidR="008E1B3B" w:rsidTr="00DE2DE3">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lastRenderedPageBreak/>
              <w:t>{}</w:t>
            </w:r>
          </w:p>
        </w:tc>
        <w:tc>
          <w:tcPr>
            <w:tcW w:w="1554" w:type="dxa"/>
            <w:gridSpan w:val="2"/>
          </w:tcPr>
          <w:p w:rsidR="008E1B3B" w:rsidRDefault="008E1B3B" w:rsidP="00DE2DE3">
            <w:r>
              <w:rPr>
                <w:rFonts w:hint="eastAsia"/>
              </w:rPr>
              <w:t>城市代码信息</w:t>
            </w:r>
          </w:p>
        </w:tc>
        <w:tc>
          <w:tcPr>
            <w:tcW w:w="1603" w:type="dxa"/>
          </w:tcPr>
          <w:p w:rsidR="008E1B3B" w:rsidRDefault="008E1B3B" w:rsidP="00DE2DE3"/>
        </w:tc>
        <w:tc>
          <w:tcPr>
            <w:tcW w:w="873" w:type="dxa"/>
          </w:tcPr>
          <w:p w:rsidR="008E1B3B" w:rsidRDefault="008E1B3B" w:rsidP="00DE2DE3"/>
        </w:tc>
        <w:tc>
          <w:tcPr>
            <w:tcW w:w="850" w:type="dxa"/>
          </w:tcPr>
          <w:p w:rsidR="008E1B3B" w:rsidRDefault="008E1B3B" w:rsidP="00DE2DE3"/>
        </w:tc>
        <w:tc>
          <w:tcPr>
            <w:tcW w:w="567" w:type="dxa"/>
          </w:tcPr>
          <w:p w:rsidR="008E1B3B" w:rsidRDefault="008E1B3B">
            <w:r w:rsidRPr="00FA34B9">
              <w:rPr>
                <w:rFonts w:hint="eastAsia"/>
              </w:rPr>
              <w:t>M</w:t>
            </w:r>
          </w:p>
        </w:tc>
        <w:tc>
          <w:tcPr>
            <w:tcW w:w="3061" w:type="dxa"/>
          </w:tcPr>
          <w:p w:rsidR="008E1B3B" w:rsidRDefault="008E1B3B" w:rsidP="00DE2DE3"/>
        </w:tc>
      </w:tr>
      <w:tr w:rsidR="008E1B3B" w:rsidTr="00DE2DE3">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554" w:type="dxa"/>
            <w:gridSpan w:val="2"/>
          </w:tcPr>
          <w:p w:rsidR="008E1B3B" w:rsidRDefault="008E1B3B" w:rsidP="00DE2DE3">
            <w:r>
              <w:rPr>
                <w:rFonts w:hint="eastAsia"/>
              </w:rPr>
              <w:t>城市代码</w:t>
            </w:r>
          </w:p>
        </w:tc>
        <w:tc>
          <w:tcPr>
            <w:tcW w:w="1603" w:type="dxa"/>
          </w:tcPr>
          <w:p w:rsidR="008E1B3B" w:rsidRDefault="008E1B3B" w:rsidP="00DE2DE3">
            <w:r w:rsidRPr="009E58F6">
              <w:t>city_code</w:t>
            </w:r>
          </w:p>
        </w:tc>
        <w:tc>
          <w:tcPr>
            <w:tcW w:w="873" w:type="dxa"/>
          </w:tcPr>
          <w:p w:rsidR="008E1B3B" w:rsidRDefault="008E1B3B" w:rsidP="00DE2DE3">
            <w:r>
              <w:rPr>
                <w:rFonts w:hint="eastAsia"/>
              </w:rPr>
              <w:t>string</w:t>
            </w:r>
          </w:p>
        </w:tc>
        <w:tc>
          <w:tcPr>
            <w:tcW w:w="850" w:type="dxa"/>
          </w:tcPr>
          <w:p w:rsidR="008E1B3B" w:rsidRDefault="008E1B3B" w:rsidP="00DE2DE3">
            <w:r>
              <w:rPr>
                <w:rFonts w:hint="eastAsia"/>
              </w:rPr>
              <w:t>6</w:t>
            </w:r>
          </w:p>
        </w:tc>
        <w:tc>
          <w:tcPr>
            <w:tcW w:w="567" w:type="dxa"/>
          </w:tcPr>
          <w:p w:rsidR="008E1B3B" w:rsidRDefault="008E1B3B">
            <w:r w:rsidRPr="00FA34B9">
              <w:rPr>
                <w:rFonts w:hint="eastAsia"/>
              </w:rPr>
              <w:t>M</w:t>
            </w:r>
          </w:p>
        </w:tc>
        <w:tc>
          <w:tcPr>
            <w:tcW w:w="3061" w:type="dxa"/>
          </w:tcPr>
          <w:p w:rsidR="008E1B3B" w:rsidRDefault="008E1B3B" w:rsidP="00DE2DE3"/>
        </w:tc>
      </w:tr>
      <w:tr w:rsidR="008E1B3B" w:rsidTr="00DE2DE3">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554" w:type="dxa"/>
            <w:gridSpan w:val="2"/>
          </w:tcPr>
          <w:p w:rsidR="008E1B3B" w:rsidRDefault="008E1B3B" w:rsidP="00DE2DE3">
            <w:r>
              <w:rPr>
                <w:rFonts w:hint="eastAsia"/>
              </w:rPr>
              <w:t>城市名称</w:t>
            </w:r>
          </w:p>
        </w:tc>
        <w:tc>
          <w:tcPr>
            <w:tcW w:w="1603" w:type="dxa"/>
          </w:tcPr>
          <w:p w:rsidR="008E1B3B" w:rsidRDefault="008E1B3B" w:rsidP="00DE2DE3">
            <w:r w:rsidRPr="009E58F6">
              <w:t>city_name</w:t>
            </w:r>
          </w:p>
        </w:tc>
        <w:tc>
          <w:tcPr>
            <w:tcW w:w="873" w:type="dxa"/>
          </w:tcPr>
          <w:p w:rsidR="008E1B3B" w:rsidRDefault="008E1B3B" w:rsidP="00DE2DE3">
            <w:r>
              <w:rPr>
                <w:rFonts w:hint="eastAsia"/>
              </w:rPr>
              <w:t>string</w:t>
            </w:r>
          </w:p>
        </w:tc>
        <w:tc>
          <w:tcPr>
            <w:tcW w:w="850" w:type="dxa"/>
          </w:tcPr>
          <w:p w:rsidR="008E1B3B" w:rsidRDefault="008E1B3B" w:rsidP="00DE2DE3">
            <w:r>
              <w:rPr>
                <w:rFonts w:hint="eastAsia"/>
              </w:rPr>
              <w:t>31</w:t>
            </w:r>
          </w:p>
        </w:tc>
        <w:tc>
          <w:tcPr>
            <w:tcW w:w="567" w:type="dxa"/>
          </w:tcPr>
          <w:p w:rsidR="008E1B3B" w:rsidRDefault="008E1B3B">
            <w:r w:rsidRPr="00FA34B9">
              <w:rPr>
                <w:rFonts w:hint="eastAsia"/>
              </w:rPr>
              <w:t>M</w:t>
            </w:r>
          </w:p>
        </w:tc>
        <w:tc>
          <w:tcPr>
            <w:tcW w:w="3061" w:type="dxa"/>
          </w:tcPr>
          <w:p w:rsidR="008E1B3B" w:rsidRDefault="008E1B3B" w:rsidP="00DE2DE3"/>
        </w:tc>
      </w:tr>
    </w:tbl>
    <w:p w:rsidR="00467CB6" w:rsidRPr="00EC002A" w:rsidRDefault="00467CB6" w:rsidP="00467CB6"/>
    <w:p w:rsidR="000E0791" w:rsidRDefault="000E0791" w:rsidP="000E0791">
      <w:pPr>
        <w:rPr>
          <w:lang w:val="zh-CN"/>
        </w:rPr>
      </w:pPr>
    </w:p>
    <w:p w:rsidR="000E0791" w:rsidRDefault="00467CB6" w:rsidP="000E0791">
      <w:pPr>
        <w:pStyle w:val="4"/>
      </w:pPr>
      <w:r>
        <w:rPr>
          <w:rFonts w:hint="eastAsia"/>
        </w:rPr>
        <w:t>仓库信息</w:t>
      </w:r>
      <w:r w:rsidR="00016FA2">
        <w:rPr>
          <w:rFonts w:hint="eastAsia"/>
        </w:rPr>
        <w:t>查询</w:t>
      </w:r>
      <w:r w:rsidR="000E0791">
        <w:rPr>
          <w:rFonts w:hint="eastAsia"/>
        </w:rPr>
        <w:t>[</w:t>
      </w:r>
      <w:r w:rsidR="00C22DA3">
        <w:rPr>
          <w:rFonts w:hint="eastAsia"/>
        </w:rPr>
        <w:t>C10</w:t>
      </w:r>
      <w:r w:rsidR="000C58C3">
        <w:rPr>
          <w:rFonts w:hint="eastAsia"/>
        </w:rPr>
        <w:t>5</w:t>
      </w:r>
      <w:r w:rsidR="000E0791">
        <w:rPr>
          <w:rFonts w:hint="eastAsia"/>
        </w:rPr>
        <w:t>]</w:t>
      </w:r>
    </w:p>
    <w:p w:rsidR="00CE4EFF" w:rsidRDefault="00CE4EFF" w:rsidP="00CE4EFF">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CE4EFF" w:rsidRDefault="00CE4EFF" w:rsidP="00CE4EFF">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016FA2" w:rsidRPr="00016FA2" w:rsidRDefault="00CE4EFF" w:rsidP="00CE4EFF">
      <w:pPr>
        <w:rPr>
          <w:lang w:val="zh-CN"/>
        </w:rPr>
      </w:pPr>
      <w:r w:rsidRPr="0016784A">
        <w:rPr>
          <w:rFonts w:hint="eastAsia"/>
          <w:b/>
          <w:lang w:val="zh-CN"/>
        </w:rPr>
        <w:t>用途：</w:t>
      </w:r>
      <w:r w:rsidR="00016FA2">
        <w:rPr>
          <w:rFonts w:hint="eastAsia"/>
          <w:lang w:val="zh-CN"/>
        </w:rPr>
        <w:t>为渠道提供</w:t>
      </w:r>
      <w:r w:rsidR="00016FA2">
        <w:rPr>
          <w:rFonts w:hint="eastAsia"/>
        </w:rPr>
        <w:t>仓库信息</w:t>
      </w:r>
      <w:r w:rsidR="00016FA2">
        <w:rPr>
          <w:rFonts w:hint="eastAsia"/>
          <w:lang w:val="zh-CN"/>
        </w:rPr>
        <w:t>的查询</w:t>
      </w:r>
    </w:p>
    <w:p w:rsidR="000E0791" w:rsidRDefault="000E0791" w:rsidP="000E0791">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69"/>
        <w:gridCol w:w="890"/>
        <w:gridCol w:w="1276"/>
        <w:gridCol w:w="850"/>
        <w:gridCol w:w="851"/>
        <w:gridCol w:w="850"/>
        <w:gridCol w:w="3061"/>
      </w:tblGrid>
      <w:tr w:rsidR="000E0791" w:rsidTr="00DE2DE3">
        <w:trPr>
          <w:trHeight w:hRule="exact" w:val="400"/>
          <w:jc w:val="center"/>
        </w:trPr>
        <w:tc>
          <w:tcPr>
            <w:tcW w:w="1379" w:type="dxa"/>
            <w:gridSpan w:val="2"/>
            <w:shd w:val="clear" w:color="auto" w:fill="EEECE1"/>
          </w:tcPr>
          <w:p w:rsidR="000E0791" w:rsidRDefault="000E0791" w:rsidP="00DE2DE3">
            <w:r>
              <w:rPr>
                <w:rFonts w:hint="eastAsia"/>
              </w:rPr>
              <w:t>报文类型</w:t>
            </w:r>
          </w:p>
        </w:tc>
        <w:tc>
          <w:tcPr>
            <w:tcW w:w="7778" w:type="dxa"/>
            <w:gridSpan w:val="6"/>
          </w:tcPr>
          <w:p w:rsidR="000E0791" w:rsidRDefault="000E0791" w:rsidP="00DE2DE3">
            <w:r>
              <w:rPr>
                <w:rFonts w:hint="eastAsia"/>
              </w:rPr>
              <w:t>请求报文体</w:t>
            </w:r>
          </w:p>
        </w:tc>
      </w:tr>
      <w:tr w:rsidR="000E0791" w:rsidTr="00DE2DE3">
        <w:trPr>
          <w:trHeight w:hRule="exact" w:val="400"/>
          <w:jc w:val="center"/>
        </w:trPr>
        <w:tc>
          <w:tcPr>
            <w:tcW w:w="1379" w:type="dxa"/>
            <w:gridSpan w:val="2"/>
            <w:shd w:val="clear" w:color="auto" w:fill="EEECE1"/>
          </w:tcPr>
          <w:p w:rsidR="000E0791" w:rsidRDefault="000E0791" w:rsidP="00DE2DE3">
            <w:r>
              <w:rPr>
                <w:rFonts w:hint="eastAsia"/>
              </w:rPr>
              <w:t>交易代码</w:t>
            </w:r>
          </w:p>
        </w:tc>
        <w:tc>
          <w:tcPr>
            <w:tcW w:w="7778" w:type="dxa"/>
            <w:gridSpan w:val="6"/>
          </w:tcPr>
          <w:p w:rsidR="000E0791" w:rsidRDefault="000C58C3" w:rsidP="00DE2DE3">
            <w:r>
              <w:rPr>
                <w:rFonts w:hint="eastAsia"/>
              </w:rPr>
              <w:t>C105</w:t>
            </w:r>
          </w:p>
        </w:tc>
      </w:tr>
      <w:tr w:rsidR="000E0791" w:rsidTr="00DE2DE3">
        <w:trPr>
          <w:trHeight w:hRule="exact" w:val="400"/>
          <w:jc w:val="center"/>
        </w:trPr>
        <w:tc>
          <w:tcPr>
            <w:tcW w:w="1379" w:type="dxa"/>
            <w:gridSpan w:val="2"/>
            <w:shd w:val="clear" w:color="auto" w:fill="EEECE1"/>
          </w:tcPr>
          <w:p w:rsidR="000E0791" w:rsidRDefault="000E0791" w:rsidP="00DE2DE3">
            <w:r>
              <w:rPr>
                <w:rFonts w:hint="eastAsia"/>
              </w:rPr>
              <w:t>报文说明</w:t>
            </w:r>
          </w:p>
        </w:tc>
        <w:tc>
          <w:tcPr>
            <w:tcW w:w="7778" w:type="dxa"/>
            <w:gridSpan w:val="6"/>
          </w:tcPr>
          <w:p w:rsidR="000E0791" w:rsidRDefault="00467CB6" w:rsidP="00DE2DE3">
            <w:r>
              <w:rPr>
                <w:rFonts w:hint="eastAsia"/>
              </w:rPr>
              <w:t>仓库信息</w:t>
            </w:r>
            <w:r w:rsidR="00016FA2">
              <w:rPr>
                <w:rFonts w:hint="eastAsia"/>
              </w:rPr>
              <w:t>查询</w:t>
            </w:r>
            <w:r w:rsidR="000E0791">
              <w:rPr>
                <w:rFonts w:hint="eastAsia"/>
              </w:rPr>
              <w:t>的请求报文体</w:t>
            </w:r>
          </w:p>
        </w:tc>
      </w:tr>
      <w:tr w:rsidR="000E0791" w:rsidTr="00DE2DE3">
        <w:trPr>
          <w:trHeight w:hRule="exact" w:val="400"/>
          <w:jc w:val="center"/>
        </w:trPr>
        <w:tc>
          <w:tcPr>
            <w:tcW w:w="710" w:type="dxa"/>
            <w:shd w:val="clear" w:color="auto" w:fill="EEECE1"/>
          </w:tcPr>
          <w:p w:rsidR="000E0791" w:rsidRDefault="000E0791" w:rsidP="00DE2DE3">
            <w:r>
              <w:rPr>
                <w:rFonts w:hint="eastAsia"/>
              </w:rPr>
              <w:t>符号</w:t>
            </w:r>
          </w:p>
        </w:tc>
        <w:tc>
          <w:tcPr>
            <w:tcW w:w="1559" w:type="dxa"/>
            <w:gridSpan w:val="2"/>
            <w:shd w:val="clear" w:color="auto" w:fill="EEECE1"/>
          </w:tcPr>
          <w:p w:rsidR="000E0791" w:rsidRDefault="000E0791" w:rsidP="00DE2DE3">
            <w:r>
              <w:rPr>
                <w:rFonts w:hint="eastAsia"/>
              </w:rPr>
              <w:t>中文名称</w:t>
            </w:r>
          </w:p>
        </w:tc>
        <w:tc>
          <w:tcPr>
            <w:tcW w:w="1276" w:type="dxa"/>
            <w:shd w:val="clear" w:color="auto" w:fill="EEECE1"/>
          </w:tcPr>
          <w:p w:rsidR="000E0791" w:rsidRDefault="000E0791" w:rsidP="00DE2DE3">
            <w:r>
              <w:rPr>
                <w:rFonts w:hint="eastAsia"/>
              </w:rPr>
              <w:t>英文名称</w:t>
            </w:r>
          </w:p>
        </w:tc>
        <w:tc>
          <w:tcPr>
            <w:tcW w:w="850" w:type="dxa"/>
            <w:shd w:val="clear" w:color="auto" w:fill="EEECE1"/>
          </w:tcPr>
          <w:p w:rsidR="000E0791" w:rsidRDefault="000E0791" w:rsidP="00DE2DE3">
            <w:r>
              <w:rPr>
                <w:rFonts w:hint="eastAsia"/>
              </w:rPr>
              <w:t>类型</w:t>
            </w:r>
          </w:p>
        </w:tc>
        <w:tc>
          <w:tcPr>
            <w:tcW w:w="851" w:type="dxa"/>
            <w:shd w:val="clear" w:color="auto" w:fill="EEECE1"/>
          </w:tcPr>
          <w:p w:rsidR="000E0791" w:rsidRDefault="000E0791" w:rsidP="00DE2DE3">
            <w:r>
              <w:rPr>
                <w:rFonts w:hint="eastAsia"/>
              </w:rPr>
              <w:t>长度</w:t>
            </w:r>
          </w:p>
        </w:tc>
        <w:tc>
          <w:tcPr>
            <w:tcW w:w="850" w:type="dxa"/>
            <w:shd w:val="clear" w:color="auto" w:fill="EEECE1"/>
          </w:tcPr>
          <w:p w:rsidR="000E0791" w:rsidRDefault="000E0791" w:rsidP="00DE2DE3">
            <w:r>
              <w:rPr>
                <w:rFonts w:hint="eastAsia"/>
              </w:rPr>
              <w:t>必填</w:t>
            </w:r>
          </w:p>
        </w:tc>
        <w:tc>
          <w:tcPr>
            <w:tcW w:w="3061" w:type="dxa"/>
            <w:shd w:val="clear" w:color="auto" w:fill="EEECE1"/>
          </w:tcPr>
          <w:p w:rsidR="000E0791" w:rsidRDefault="000E0791" w:rsidP="00DE2DE3">
            <w:r>
              <w:rPr>
                <w:rFonts w:hint="eastAsia"/>
              </w:rPr>
              <w:t>说明</w:t>
            </w:r>
          </w:p>
        </w:tc>
      </w:tr>
      <w:tr w:rsidR="000E0791" w:rsidTr="00DE2DE3">
        <w:trPr>
          <w:trHeight w:val="255"/>
          <w:jc w:val="center"/>
        </w:trPr>
        <w:tc>
          <w:tcPr>
            <w:tcW w:w="710" w:type="dxa"/>
          </w:tcPr>
          <w:p w:rsidR="000E0791" w:rsidRDefault="000E0791" w:rsidP="00DE2DE3"/>
        </w:tc>
        <w:tc>
          <w:tcPr>
            <w:tcW w:w="1559" w:type="dxa"/>
            <w:gridSpan w:val="2"/>
          </w:tcPr>
          <w:p w:rsidR="000E0791" w:rsidRDefault="000E0791" w:rsidP="00DE2DE3">
            <w:r>
              <w:rPr>
                <w:rFonts w:hint="eastAsia"/>
              </w:rPr>
              <w:t>操作标志</w:t>
            </w:r>
          </w:p>
        </w:tc>
        <w:tc>
          <w:tcPr>
            <w:tcW w:w="1276" w:type="dxa"/>
          </w:tcPr>
          <w:p w:rsidR="000E0791" w:rsidRDefault="000E0791" w:rsidP="00DE2DE3">
            <w:r>
              <w:rPr>
                <w:rFonts w:hint="eastAsia"/>
              </w:rPr>
              <w:t>oper_flag</w:t>
            </w:r>
          </w:p>
        </w:tc>
        <w:tc>
          <w:tcPr>
            <w:tcW w:w="850" w:type="dxa"/>
          </w:tcPr>
          <w:p w:rsidR="000E0791" w:rsidRDefault="000E0791" w:rsidP="00DE2DE3">
            <w:r>
              <w:rPr>
                <w:rFonts w:hint="eastAsia"/>
              </w:rPr>
              <w:t>int</w:t>
            </w:r>
          </w:p>
        </w:tc>
        <w:tc>
          <w:tcPr>
            <w:tcW w:w="851" w:type="dxa"/>
          </w:tcPr>
          <w:p w:rsidR="000E0791" w:rsidRDefault="000E0791" w:rsidP="00DE2DE3">
            <w:r>
              <w:rPr>
                <w:rFonts w:hint="eastAsia"/>
              </w:rPr>
              <w:t>1</w:t>
            </w:r>
          </w:p>
        </w:tc>
        <w:tc>
          <w:tcPr>
            <w:tcW w:w="850" w:type="dxa"/>
          </w:tcPr>
          <w:p w:rsidR="000E0791" w:rsidRDefault="00961C66" w:rsidP="00DE2DE3">
            <w:r>
              <w:rPr>
                <w:rFonts w:hint="eastAsia"/>
              </w:rPr>
              <w:t>M</w:t>
            </w:r>
          </w:p>
        </w:tc>
        <w:tc>
          <w:tcPr>
            <w:tcW w:w="3061" w:type="dxa"/>
          </w:tcPr>
          <w:p w:rsidR="000E0791" w:rsidRDefault="0078358E" w:rsidP="00DE2DE3">
            <w:r>
              <w:rPr>
                <w:rFonts w:hint="eastAsia"/>
              </w:rPr>
              <w:t>1</w:t>
            </w:r>
            <w:r>
              <w:rPr>
                <w:rFonts w:hint="eastAsia"/>
              </w:rPr>
              <w:t>：查询</w:t>
            </w:r>
          </w:p>
        </w:tc>
      </w:tr>
      <w:tr w:rsidR="00991753" w:rsidTr="00DE2DE3">
        <w:trPr>
          <w:trHeight w:val="255"/>
          <w:jc w:val="center"/>
        </w:trPr>
        <w:tc>
          <w:tcPr>
            <w:tcW w:w="710" w:type="dxa"/>
          </w:tcPr>
          <w:p w:rsidR="00991753" w:rsidRDefault="00991753" w:rsidP="00DE2DE3"/>
        </w:tc>
        <w:tc>
          <w:tcPr>
            <w:tcW w:w="1559" w:type="dxa"/>
            <w:gridSpan w:val="2"/>
          </w:tcPr>
          <w:p w:rsidR="00991753" w:rsidRPr="00F223AF" w:rsidRDefault="00991753" w:rsidP="001E7917">
            <w:r w:rsidRPr="00F223AF">
              <w:rPr>
                <w:rFonts w:hint="eastAsia"/>
              </w:rPr>
              <w:t>仓库代码</w:t>
            </w:r>
          </w:p>
        </w:tc>
        <w:tc>
          <w:tcPr>
            <w:tcW w:w="1276" w:type="dxa"/>
          </w:tcPr>
          <w:p w:rsidR="00991753" w:rsidRPr="00DD0199" w:rsidRDefault="00991753" w:rsidP="001E7917">
            <w:r w:rsidRPr="00DD0199">
              <w:t xml:space="preserve">stor_id         </w:t>
            </w:r>
          </w:p>
        </w:tc>
        <w:tc>
          <w:tcPr>
            <w:tcW w:w="850" w:type="dxa"/>
          </w:tcPr>
          <w:p w:rsidR="00991753" w:rsidRDefault="00991753" w:rsidP="001E7917">
            <w:r>
              <w:rPr>
                <w:rFonts w:hint="eastAsia"/>
              </w:rPr>
              <w:t>string</w:t>
            </w:r>
          </w:p>
        </w:tc>
        <w:tc>
          <w:tcPr>
            <w:tcW w:w="851" w:type="dxa"/>
          </w:tcPr>
          <w:p w:rsidR="00991753" w:rsidRDefault="00991753" w:rsidP="001E7917">
            <w:r>
              <w:rPr>
                <w:rFonts w:hint="eastAsia"/>
              </w:rPr>
              <w:t>4</w:t>
            </w:r>
          </w:p>
        </w:tc>
        <w:tc>
          <w:tcPr>
            <w:tcW w:w="850" w:type="dxa"/>
          </w:tcPr>
          <w:p w:rsidR="00991753" w:rsidRDefault="00991753" w:rsidP="001E7917">
            <w:r>
              <w:rPr>
                <w:rFonts w:hint="eastAsia"/>
              </w:rPr>
              <w:t>O</w:t>
            </w:r>
          </w:p>
        </w:tc>
        <w:tc>
          <w:tcPr>
            <w:tcW w:w="3061" w:type="dxa"/>
          </w:tcPr>
          <w:p w:rsidR="00991753" w:rsidRDefault="00991753" w:rsidP="001E7917"/>
        </w:tc>
      </w:tr>
      <w:tr w:rsidR="00AE285A" w:rsidTr="00DE2DE3">
        <w:trPr>
          <w:trHeight w:val="255"/>
          <w:jc w:val="center"/>
        </w:trPr>
        <w:tc>
          <w:tcPr>
            <w:tcW w:w="710" w:type="dxa"/>
          </w:tcPr>
          <w:p w:rsidR="00AE285A" w:rsidRDefault="00AE285A" w:rsidP="00DE2DE3"/>
        </w:tc>
        <w:tc>
          <w:tcPr>
            <w:tcW w:w="1559" w:type="dxa"/>
            <w:gridSpan w:val="2"/>
          </w:tcPr>
          <w:p w:rsidR="00AE285A" w:rsidRPr="00F223AF" w:rsidRDefault="00AE285A" w:rsidP="001E7917">
            <w:r w:rsidRPr="00AE285A">
              <w:t>仓库名称</w:t>
            </w:r>
          </w:p>
        </w:tc>
        <w:tc>
          <w:tcPr>
            <w:tcW w:w="1276" w:type="dxa"/>
          </w:tcPr>
          <w:p w:rsidR="00AE285A" w:rsidRPr="00DD0199" w:rsidRDefault="00AE285A" w:rsidP="001E7917">
            <w:r w:rsidRPr="00AE285A">
              <w:rPr>
                <w:u w:val="single"/>
              </w:rPr>
              <w:t>stor_name</w:t>
            </w:r>
          </w:p>
        </w:tc>
        <w:tc>
          <w:tcPr>
            <w:tcW w:w="850" w:type="dxa"/>
          </w:tcPr>
          <w:p w:rsidR="00AE285A" w:rsidRDefault="00AE285A" w:rsidP="001E7917">
            <w:r>
              <w:rPr>
                <w:rFonts w:hint="eastAsia"/>
              </w:rPr>
              <w:t>string</w:t>
            </w:r>
          </w:p>
        </w:tc>
        <w:tc>
          <w:tcPr>
            <w:tcW w:w="851" w:type="dxa"/>
          </w:tcPr>
          <w:p w:rsidR="00AE285A" w:rsidRDefault="00AE285A" w:rsidP="001E7917">
            <w:r>
              <w:rPr>
                <w:rFonts w:hint="eastAsia"/>
              </w:rPr>
              <w:t>60</w:t>
            </w:r>
          </w:p>
        </w:tc>
        <w:tc>
          <w:tcPr>
            <w:tcW w:w="850" w:type="dxa"/>
          </w:tcPr>
          <w:p w:rsidR="00AE285A" w:rsidRDefault="00AE285A" w:rsidP="001E7917">
            <w:r>
              <w:rPr>
                <w:rFonts w:hint="eastAsia"/>
              </w:rPr>
              <w:t>O</w:t>
            </w:r>
          </w:p>
        </w:tc>
        <w:tc>
          <w:tcPr>
            <w:tcW w:w="3061" w:type="dxa"/>
          </w:tcPr>
          <w:p w:rsidR="00AE285A" w:rsidRDefault="00AE285A" w:rsidP="001E7917">
            <w:r>
              <w:rPr>
                <w:rFonts w:hint="eastAsia"/>
              </w:rPr>
              <w:t>模糊查询</w:t>
            </w:r>
          </w:p>
        </w:tc>
      </w:tr>
    </w:tbl>
    <w:p w:rsidR="000E0791" w:rsidRDefault="000E0791" w:rsidP="000E0791">
      <w:pPr>
        <w:rPr>
          <w:lang w:val="zh-CN"/>
        </w:rPr>
      </w:pPr>
    </w:p>
    <w:p w:rsidR="000E0791" w:rsidRDefault="000E0791" w:rsidP="000E0791">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9"/>
        <w:gridCol w:w="788"/>
        <w:gridCol w:w="766"/>
        <w:gridCol w:w="1625"/>
        <w:gridCol w:w="851"/>
        <w:gridCol w:w="850"/>
        <w:gridCol w:w="567"/>
        <w:gridCol w:w="3061"/>
      </w:tblGrid>
      <w:tr w:rsidR="000E0791" w:rsidTr="00DE2DE3">
        <w:trPr>
          <w:trHeight w:hRule="exact" w:val="400"/>
          <w:jc w:val="center"/>
        </w:trPr>
        <w:tc>
          <w:tcPr>
            <w:tcW w:w="1437" w:type="dxa"/>
            <w:gridSpan w:val="2"/>
            <w:shd w:val="clear" w:color="auto" w:fill="EEECE1"/>
          </w:tcPr>
          <w:p w:rsidR="000E0791" w:rsidRDefault="000E0791" w:rsidP="00DE2DE3">
            <w:r>
              <w:rPr>
                <w:rFonts w:hint="eastAsia"/>
              </w:rPr>
              <w:t>报文类型</w:t>
            </w:r>
          </w:p>
        </w:tc>
        <w:tc>
          <w:tcPr>
            <w:tcW w:w="7720" w:type="dxa"/>
            <w:gridSpan w:val="6"/>
          </w:tcPr>
          <w:p w:rsidR="000E0791" w:rsidRDefault="000E0791" w:rsidP="00DE2DE3">
            <w:r>
              <w:rPr>
                <w:rFonts w:hint="eastAsia"/>
              </w:rPr>
              <w:t>响应报文体</w:t>
            </w:r>
          </w:p>
        </w:tc>
      </w:tr>
      <w:tr w:rsidR="000E0791" w:rsidTr="00DE2DE3">
        <w:trPr>
          <w:trHeight w:hRule="exact" w:val="400"/>
          <w:jc w:val="center"/>
        </w:trPr>
        <w:tc>
          <w:tcPr>
            <w:tcW w:w="1437" w:type="dxa"/>
            <w:gridSpan w:val="2"/>
            <w:shd w:val="clear" w:color="auto" w:fill="EEECE1"/>
          </w:tcPr>
          <w:p w:rsidR="000E0791" w:rsidRDefault="000E0791" w:rsidP="00DE2DE3">
            <w:r>
              <w:rPr>
                <w:rFonts w:hint="eastAsia"/>
              </w:rPr>
              <w:t>交易代码</w:t>
            </w:r>
          </w:p>
        </w:tc>
        <w:tc>
          <w:tcPr>
            <w:tcW w:w="7720" w:type="dxa"/>
            <w:gridSpan w:val="6"/>
          </w:tcPr>
          <w:p w:rsidR="000E0791" w:rsidRDefault="000C58C3" w:rsidP="00DE2DE3">
            <w:r>
              <w:rPr>
                <w:rFonts w:hint="eastAsia"/>
              </w:rPr>
              <w:t>C105</w:t>
            </w:r>
          </w:p>
        </w:tc>
      </w:tr>
      <w:tr w:rsidR="000E0791" w:rsidTr="00DE2DE3">
        <w:trPr>
          <w:trHeight w:hRule="exact" w:val="400"/>
          <w:jc w:val="center"/>
        </w:trPr>
        <w:tc>
          <w:tcPr>
            <w:tcW w:w="1437" w:type="dxa"/>
            <w:gridSpan w:val="2"/>
            <w:shd w:val="clear" w:color="auto" w:fill="EEECE1"/>
          </w:tcPr>
          <w:p w:rsidR="000E0791" w:rsidRDefault="000E0791" w:rsidP="00DE2DE3">
            <w:r>
              <w:rPr>
                <w:rFonts w:hint="eastAsia"/>
              </w:rPr>
              <w:t>报文说明</w:t>
            </w:r>
          </w:p>
        </w:tc>
        <w:tc>
          <w:tcPr>
            <w:tcW w:w="7720" w:type="dxa"/>
            <w:gridSpan w:val="6"/>
          </w:tcPr>
          <w:p w:rsidR="000E0791" w:rsidRDefault="00467CB6" w:rsidP="00DE2DE3">
            <w:r>
              <w:rPr>
                <w:rFonts w:hint="eastAsia"/>
              </w:rPr>
              <w:t>仓库信息</w:t>
            </w:r>
            <w:r w:rsidR="00991753">
              <w:rPr>
                <w:rFonts w:hint="eastAsia"/>
              </w:rPr>
              <w:t>查询</w:t>
            </w:r>
            <w:r w:rsidR="000E0791">
              <w:rPr>
                <w:rFonts w:hint="eastAsia"/>
              </w:rPr>
              <w:t>的响应报文体</w:t>
            </w:r>
          </w:p>
        </w:tc>
      </w:tr>
      <w:tr w:rsidR="000E0791" w:rsidTr="003C3904">
        <w:trPr>
          <w:trHeight w:hRule="exact" w:val="400"/>
          <w:jc w:val="center"/>
        </w:trPr>
        <w:tc>
          <w:tcPr>
            <w:tcW w:w="649" w:type="dxa"/>
            <w:shd w:val="clear" w:color="auto" w:fill="EEECE1"/>
          </w:tcPr>
          <w:p w:rsidR="000E0791" w:rsidRDefault="000E0791" w:rsidP="00DE2DE3">
            <w:r>
              <w:rPr>
                <w:rFonts w:hint="eastAsia"/>
              </w:rPr>
              <w:t>符号</w:t>
            </w:r>
          </w:p>
        </w:tc>
        <w:tc>
          <w:tcPr>
            <w:tcW w:w="1554" w:type="dxa"/>
            <w:gridSpan w:val="2"/>
            <w:shd w:val="clear" w:color="auto" w:fill="EEECE1"/>
          </w:tcPr>
          <w:p w:rsidR="000E0791" w:rsidRDefault="000E0791" w:rsidP="00DE2DE3">
            <w:r>
              <w:rPr>
                <w:rFonts w:hint="eastAsia"/>
              </w:rPr>
              <w:t>中文名称</w:t>
            </w:r>
          </w:p>
        </w:tc>
        <w:tc>
          <w:tcPr>
            <w:tcW w:w="1625" w:type="dxa"/>
            <w:shd w:val="clear" w:color="auto" w:fill="EEECE1"/>
          </w:tcPr>
          <w:p w:rsidR="000E0791" w:rsidRDefault="000E0791" w:rsidP="00DE2DE3">
            <w:r>
              <w:rPr>
                <w:rFonts w:hint="eastAsia"/>
              </w:rPr>
              <w:t>英文名称</w:t>
            </w:r>
          </w:p>
        </w:tc>
        <w:tc>
          <w:tcPr>
            <w:tcW w:w="851" w:type="dxa"/>
            <w:shd w:val="clear" w:color="auto" w:fill="EEECE1"/>
          </w:tcPr>
          <w:p w:rsidR="000E0791" w:rsidRDefault="000E0791" w:rsidP="00DE2DE3">
            <w:r>
              <w:rPr>
                <w:rFonts w:hint="eastAsia"/>
              </w:rPr>
              <w:t>类型</w:t>
            </w:r>
          </w:p>
        </w:tc>
        <w:tc>
          <w:tcPr>
            <w:tcW w:w="850" w:type="dxa"/>
            <w:shd w:val="clear" w:color="auto" w:fill="EEECE1"/>
          </w:tcPr>
          <w:p w:rsidR="000E0791" w:rsidRDefault="000E0791" w:rsidP="00DE2DE3">
            <w:r>
              <w:rPr>
                <w:rFonts w:hint="eastAsia"/>
              </w:rPr>
              <w:t>长度</w:t>
            </w:r>
          </w:p>
        </w:tc>
        <w:tc>
          <w:tcPr>
            <w:tcW w:w="567" w:type="dxa"/>
            <w:shd w:val="clear" w:color="auto" w:fill="EEECE1"/>
          </w:tcPr>
          <w:p w:rsidR="000E0791" w:rsidRDefault="000E0791" w:rsidP="00DE2DE3">
            <w:r>
              <w:rPr>
                <w:rFonts w:hint="eastAsia"/>
              </w:rPr>
              <w:t>必填</w:t>
            </w:r>
          </w:p>
        </w:tc>
        <w:tc>
          <w:tcPr>
            <w:tcW w:w="3061" w:type="dxa"/>
            <w:shd w:val="clear" w:color="auto" w:fill="EEECE1"/>
          </w:tcPr>
          <w:p w:rsidR="000E0791" w:rsidRDefault="000E0791" w:rsidP="00DE2DE3">
            <w:r>
              <w:rPr>
                <w:rFonts w:hint="eastAsia"/>
              </w:rPr>
              <w:t>说明</w:t>
            </w:r>
          </w:p>
        </w:tc>
      </w:tr>
      <w:tr w:rsidR="000E0791" w:rsidTr="003C3904">
        <w:trPr>
          <w:trHeight w:val="255"/>
          <w:jc w:val="center"/>
        </w:trPr>
        <w:tc>
          <w:tcPr>
            <w:tcW w:w="649" w:type="dxa"/>
          </w:tcPr>
          <w:p w:rsidR="000E0791" w:rsidRDefault="000E0791" w:rsidP="00DE2DE3"/>
        </w:tc>
        <w:tc>
          <w:tcPr>
            <w:tcW w:w="1554" w:type="dxa"/>
            <w:gridSpan w:val="2"/>
          </w:tcPr>
          <w:p w:rsidR="000E0791" w:rsidRDefault="000E0791" w:rsidP="00DE2DE3">
            <w:pPr>
              <w:rPr>
                <w:rFonts w:ascii="宋体" w:hAnsi="宋体"/>
              </w:rPr>
            </w:pPr>
            <w:r>
              <w:rPr>
                <w:rFonts w:hint="eastAsia"/>
              </w:rPr>
              <w:t>操作标志</w:t>
            </w:r>
          </w:p>
        </w:tc>
        <w:tc>
          <w:tcPr>
            <w:tcW w:w="1625" w:type="dxa"/>
          </w:tcPr>
          <w:p w:rsidR="000E0791" w:rsidRDefault="000E0791" w:rsidP="00DE2DE3">
            <w:pPr>
              <w:rPr>
                <w:rFonts w:ascii="宋体" w:hAnsi="宋体"/>
              </w:rPr>
            </w:pPr>
            <w:r>
              <w:rPr>
                <w:rFonts w:hint="eastAsia"/>
              </w:rPr>
              <w:t>oper_flag</w:t>
            </w:r>
          </w:p>
        </w:tc>
        <w:tc>
          <w:tcPr>
            <w:tcW w:w="851" w:type="dxa"/>
          </w:tcPr>
          <w:p w:rsidR="000E0791" w:rsidRDefault="000E0791" w:rsidP="00DE2DE3">
            <w:pPr>
              <w:rPr>
                <w:rFonts w:ascii="宋体" w:hAnsi="宋体"/>
              </w:rPr>
            </w:pPr>
            <w:r>
              <w:rPr>
                <w:rFonts w:hint="eastAsia"/>
              </w:rPr>
              <w:t>int</w:t>
            </w:r>
          </w:p>
        </w:tc>
        <w:tc>
          <w:tcPr>
            <w:tcW w:w="850" w:type="dxa"/>
          </w:tcPr>
          <w:p w:rsidR="000E0791" w:rsidRDefault="000E0791" w:rsidP="00DE2DE3">
            <w:r>
              <w:rPr>
                <w:rFonts w:hint="eastAsia"/>
              </w:rPr>
              <w:t>1</w:t>
            </w:r>
          </w:p>
        </w:tc>
        <w:tc>
          <w:tcPr>
            <w:tcW w:w="567" w:type="dxa"/>
          </w:tcPr>
          <w:p w:rsidR="000E0791" w:rsidRDefault="00961C66" w:rsidP="00DE2DE3">
            <w:r>
              <w:rPr>
                <w:rFonts w:hint="eastAsia"/>
              </w:rPr>
              <w:t>M</w:t>
            </w:r>
          </w:p>
        </w:tc>
        <w:tc>
          <w:tcPr>
            <w:tcW w:w="3061" w:type="dxa"/>
          </w:tcPr>
          <w:p w:rsidR="000E0791" w:rsidRDefault="0078358E" w:rsidP="00DE2DE3">
            <w:pPr>
              <w:rPr>
                <w:rFonts w:ascii="宋体" w:hAnsi="宋体"/>
              </w:rPr>
            </w:pPr>
            <w:r>
              <w:rPr>
                <w:rFonts w:hint="eastAsia"/>
              </w:rPr>
              <w:t>1</w:t>
            </w:r>
            <w:r>
              <w:rPr>
                <w:rFonts w:hint="eastAsia"/>
              </w:rPr>
              <w:t>：查询</w:t>
            </w:r>
          </w:p>
        </w:tc>
      </w:tr>
      <w:tr w:rsidR="0015270D" w:rsidTr="003C3904">
        <w:trPr>
          <w:trHeight w:val="255"/>
          <w:jc w:val="center"/>
        </w:trPr>
        <w:tc>
          <w:tcPr>
            <w:tcW w:w="649" w:type="dxa"/>
          </w:tcPr>
          <w:p w:rsidR="0015270D" w:rsidRDefault="0015270D" w:rsidP="00DE2DE3">
            <w:r w:rsidRPr="00EA7AAD">
              <w:rPr>
                <w:rFonts w:ascii="宋体" w:hAnsi="宋体" w:cs="宋体" w:hint="eastAsia"/>
                <w:color w:val="000000"/>
                <w:kern w:val="0"/>
                <w:sz w:val="20"/>
                <w:szCs w:val="20"/>
              </w:rPr>
              <w:t>[]</w:t>
            </w:r>
          </w:p>
        </w:tc>
        <w:tc>
          <w:tcPr>
            <w:tcW w:w="1554" w:type="dxa"/>
            <w:gridSpan w:val="2"/>
          </w:tcPr>
          <w:p w:rsidR="0015270D" w:rsidRDefault="0015270D" w:rsidP="00DE2DE3">
            <w:r>
              <w:rPr>
                <w:rFonts w:hint="eastAsia"/>
              </w:rPr>
              <w:t>仓库信息表</w:t>
            </w:r>
          </w:p>
        </w:tc>
        <w:tc>
          <w:tcPr>
            <w:tcW w:w="1625" w:type="dxa"/>
          </w:tcPr>
          <w:p w:rsidR="0015270D" w:rsidRDefault="003C3904" w:rsidP="00DE2DE3">
            <w:r>
              <w:rPr>
                <w:rFonts w:hint="eastAsia"/>
              </w:rPr>
              <w:t>map</w:t>
            </w:r>
            <w:r w:rsidR="0015270D">
              <w:rPr>
                <w:rFonts w:hint="eastAsia"/>
              </w:rPr>
              <w:t>_</w:t>
            </w:r>
            <w:r w:rsidR="0015270D">
              <w:t>stor_info</w:t>
            </w:r>
          </w:p>
        </w:tc>
        <w:tc>
          <w:tcPr>
            <w:tcW w:w="851" w:type="dxa"/>
          </w:tcPr>
          <w:p w:rsidR="0015270D" w:rsidRDefault="0015270D">
            <w:r>
              <w:t>Map</w:t>
            </w:r>
          </w:p>
        </w:tc>
        <w:tc>
          <w:tcPr>
            <w:tcW w:w="850" w:type="dxa"/>
          </w:tcPr>
          <w:p w:rsidR="0015270D" w:rsidRDefault="0015270D"/>
        </w:tc>
        <w:tc>
          <w:tcPr>
            <w:tcW w:w="567" w:type="dxa"/>
          </w:tcPr>
          <w:p w:rsidR="0015270D" w:rsidRDefault="0015270D">
            <w:r>
              <w:t>M</w:t>
            </w:r>
          </w:p>
        </w:tc>
        <w:tc>
          <w:tcPr>
            <w:tcW w:w="3061" w:type="dxa"/>
          </w:tcPr>
          <w:p w:rsidR="0015270D" w:rsidRDefault="00E26C7B">
            <w:r>
              <w:t>List&lt;Map&lt;String,String&gt;&gt;</w:t>
            </w:r>
          </w:p>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lastRenderedPageBreak/>
              <w:t>{}</w:t>
            </w:r>
          </w:p>
        </w:tc>
        <w:tc>
          <w:tcPr>
            <w:tcW w:w="1554" w:type="dxa"/>
            <w:gridSpan w:val="2"/>
          </w:tcPr>
          <w:p w:rsidR="008E1B3B" w:rsidRDefault="008E1B3B" w:rsidP="00DE2DE3">
            <w:r>
              <w:rPr>
                <w:rFonts w:hint="eastAsia"/>
              </w:rPr>
              <w:t>仓库信息</w:t>
            </w:r>
          </w:p>
        </w:tc>
        <w:tc>
          <w:tcPr>
            <w:tcW w:w="1625" w:type="dxa"/>
          </w:tcPr>
          <w:p w:rsidR="008E1B3B" w:rsidRDefault="008E1B3B" w:rsidP="00DE2DE3"/>
        </w:tc>
        <w:tc>
          <w:tcPr>
            <w:tcW w:w="851" w:type="dxa"/>
          </w:tcPr>
          <w:p w:rsidR="008E1B3B" w:rsidRDefault="008E1B3B" w:rsidP="00DE2DE3"/>
        </w:tc>
        <w:tc>
          <w:tcPr>
            <w:tcW w:w="850" w:type="dxa"/>
          </w:tcPr>
          <w:p w:rsidR="008E1B3B" w:rsidRDefault="008E1B3B" w:rsidP="00DE2DE3"/>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仓库代码</w:t>
            </w:r>
          </w:p>
        </w:tc>
        <w:tc>
          <w:tcPr>
            <w:tcW w:w="1625" w:type="dxa"/>
          </w:tcPr>
          <w:p w:rsidR="008E1B3B" w:rsidRPr="00DD0199" w:rsidRDefault="008E1B3B" w:rsidP="00DE2DE3">
            <w:r w:rsidRPr="00DD0199">
              <w:t xml:space="preserve">stor_id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4</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仓库名称</w:t>
            </w:r>
          </w:p>
        </w:tc>
        <w:tc>
          <w:tcPr>
            <w:tcW w:w="1625" w:type="dxa"/>
          </w:tcPr>
          <w:p w:rsidR="008E1B3B" w:rsidRPr="00DD0199" w:rsidRDefault="008E1B3B" w:rsidP="00DE2DE3">
            <w:r w:rsidRPr="00DD0199">
              <w:t xml:space="preserve">stor_name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60</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仓库地址</w:t>
            </w:r>
          </w:p>
        </w:tc>
        <w:tc>
          <w:tcPr>
            <w:tcW w:w="1625" w:type="dxa"/>
          </w:tcPr>
          <w:p w:rsidR="008E1B3B" w:rsidRPr="00DD0199" w:rsidRDefault="008E1B3B" w:rsidP="00DE2DE3">
            <w:r w:rsidRPr="00DD0199">
              <w:t xml:space="preserve">addr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200</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联系电话</w:t>
            </w:r>
          </w:p>
        </w:tc>
        <w:tc>
          <w:tcPr>
            <w:tcW w:w="1625" w:type="dxa"/>
          </w:tcPr>
          <w:p w:rsidR="008E1B3B" w:rsidRPr="00DD0199" w:rsidRDefault="008E1B3B" w:rsidP="00DE2DE3">
            <w:r w:rsidRPr="00DD0199">
              <w:t xml:space="preserve">tel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31</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联系传真</w:t>
            </w:r>
          </w:p>
        </w:tc>
        <w:tc>
          <w:tcPr>
            <w:tcW w:w="1625" w:type="dxa"/>
          </w:tcPr>
          <w:p w:rsidR="008E1B3B" w:rsidRPr="00DD0199" w:rsidRDefault="008E1B3B" w:rsidP="00DE2DE3">
            <w:r w:rsidRPr="00DD0199">
              <w:t xml:space="preserve">fax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31</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联系人</w:t>
            </w:r>
          </w:p>
        </w:tc>
        <w:tc>
          <w:tcPr>
            <w:tcW w:w="1625" w:type="dxa"/>
          </w:tcPr>
          <w:p w:rsidR="008E1B3B" w:rsidRPr="00DD0199" w:rsidRDefault="008E1B3B" w:rsidP="00DE2DE3">
            <w:r w:rsidRPr="00DD0199">
              <w:t xml:space="preserve">link_man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31</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邮编</w:t>
            </w:r>
          </w:p>
        </w:tc>
        <w:tc>
          <w:tcPr>
            <w:tcW w:w="1625" w:type="dxa"/>
          </w:tcPr>
          <w:p w:rsidR="008E1B3B" w:rsidRPr="00DD0199" w:rsidRDefault="008E1B3B" w:rsidP="00DE2DE3">
            <w:r w:rsidRPr="00DD0199">
              <w:t xml:space="preserve">zip_code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10</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支持使用的交割品种</w:t>
            </w:r>
          </w:p>
        </w:tc>
        <w:tc>
          <w:tcPr>
            <w:tcW w:w="1625" w:type="dxa"/>
          </w:tcPr>
          <w:p w:rsidR="008E1B3B" w:rsidRPr="00DD0199" w:rsidRDefault="008E1B3B" w:rsidP="00DE2DE3">
            <w:r w:rsidRPr="00DD0199">
              <w:t>use_variety_type</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200</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Default="008E1B3B" w:rsidP="00DE2DE3">
            <w:r w:rsidRPr="00F223AF">
              <w:rPr>
                <w:rFonts w:hint="eastAsia"/>
              </w:rPr>
              <w:t>是否允许提货</w:t>
            </w:r>
          </w:p>
        </w:tc>
        <w:tc>
          <w:tcPr>
            <w:tcW w:w="1625" w:type="dxa"/>
          </w:tcPr>
          <w:p w:rsidR="008E1B3B" w:rsidRDefault="008E1B3B" w:rsidP="00DE2DE3">
            <w:r w:rsidRPr="00DD0199">
              <w:t xml:space="preserve">is_take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2</w:t>
            </w:r>
          </w:p>
        </w:tc>
        <w:tc>
          <w:tcPr>
            <w:tcW w:w="567" w:type="dxa"/>
          </w:tcPr>
          <w:p w:rsidR="008E1B3B" w:rsidRDefault="008E1B3B">
            <w:r w:rsidRPr="007B6566">
              <w:rPr>
                <w:rFonts w:hint="eastAsia"/>
              </w:rPr>
              <w:t>M</w:t>
            </w:r>
          </w:p>
        </w:tc>
        <w:tc>
          <w:tcPr>
            <w:tcW w:w="3061" w:type="dxa"/>
          </w:tcPr>
          <w:p w:rsidR="008E1B3B" w:rsidRDefault="0026413A" w:rsidP="00DE2DE3">
            <w:hyperlink w:anchor="_yes_no（是否标志）" w:history="1">
              <w:r w:rsidR="00BC41F6" w:rsidRPr="00492016">
                <w:rPr>
                  <w:rStyle w:val="a8"/>
                  <w:rFonts w:hint="eastAsia"/>
                </w:rPr>
                <w:t>yes_no</w:t>
              </w:r>
            </w:hyperlink>
          </w:p>
        </w:tc>
      </w:tr>
    </w:tbl>
    <w:p w:rsidR="000E0791" w:rsidRPr="00EC002A" w:rsidRDefault="000E0791" w:rsidP="000E0791"/>
    <w:p w:rsidR="00EC0C07" w:rsidRDefault="00EC0C07" w:rsidP="00EC0C07">
      <w:pPr>
        <w:pStyle w:val="4"/>
      </w:pPr>
      <w:r>
        <w:rPr>
          <w:rFonts w:hint="eastAsia"/>
        </w:rPr>
        <w:t>提货仓库查询</w:t>
      </w:r>
      <w:r>
        <w:rPr>
          <w:rFonts w:hint="eastAsia"/>
        </w:rPr>
        <w:t xml:space="preserve">[C106] </w:t>
      </w:r>
    </w:p>
    <w:p w:rsidR="00DA4A1D" w:rsidRDefault="00DA4A1D" w:rsidP="00DA4A1D">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DA4A1D" w:rsidRDefault="00DA4A1D" w:rsidP="00DA4A1D">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EC0C07" w:rsidRDefault="00DA4A1D" w:rsidP="00DA4A1D">
      <w:pPr>
        <w:rPr>
          <w:lang w:val="zh-CN"/>
        </w:rPr>
      </w:pPr>
      <w:r w:rsidRPr="0016784A">
        <w:rPr>
          <w:rFonts w:hint="eastAsia"/>
          <w:b/>
          <w:lang w:val="zh-CN"/>
        </w:rPr>
        <w:t>用途：</w:t>
      </w:r>
      <w:r w:rsidR="00EC0C07" w:rsidRPr="0037383C">
        <w:rPr>
          <w:rFonts w:hint="eastAsia"/>
        </w:rPr>
        <w:t>提货仓库查询申请及其响应</w:t>
      </w:r>
      <w:r w:rsidR="00EC0C07">
        <w:rPr>
          <w:rFonts w:hint="eastAsia"/>
          <w:lang w:val="zh-CN"/>
        </w:rPr>
        <w:t>。</w:t>
      </w:r>
      <w:r w:rsidR="00431EA6">
        <w:rPr>
          <w:rFonts w:hint="eastAsia"/>
          <w:lang w:val="zh-CN"/>
        </w:rPr>
        <w:t>通过该交易可查询出可提货的城市和仓库信息。</w:t>
      </w:r>
    </w:p>
    <w:p w:rsidR="00EC0C07" w:rsidRDefault="00EC0C07" w:rsidP="00EC0C07">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EC0C07" w:rsidTr="00BC361F">
        <w:trPr>
          <w:trHeight w:hRule="exact" w:val="400"/>
          <w:jc w:val="center"/>
        </w:trPr>
        <w:tc>
          <w:tcPr>
            <w:tcW w:w="1430" w:type="dxa"/>
            <w:gridSpan w:val="2"/>
            <w:shd w:val="clear" w:color="auto" w:fill="EEECE1"/>
          </w:tcPr>
          <w:p w:rsidR="00EC0C07" w:rsidRDefault="00EC0C07" w:rsidP="00BC361F">
            <w:r>
              <w:rPr>
                <w:rFonts w:hint="eastAsia"/>
              </w:rPr>
              <w:t>报文类型</w:t>
            </w:r>
          </w:p>
        </w:tc>
        <w:tc>
          <w:tcPr>
            <w:tcW w:w="7727" w:type="dxa"/>
            <w:gridSpan w:val="6"/>
          </w:tcPr>
          <w:p w:rsidR="00EC0C07" w:rsidRDefault="00EC0C07" w:rsidP="00BC361F">
            <w:r>
              <w:rPr>
                <w:rFonts w:hint="eastAsia"/>
              </w:rPr>
              <w:t>请求报文体</w:t>
            </w:r>
          </w:p>
        </w:tc>
      </w:tr>
      <w:tr w:rsidR="00EC0C07" w:rsidTr="00BC361F">
        <w:trPr>
          <w:trHeight w:hRule="exact" w:val="400"/>
          <w:jc w:val="center"/>
        </w:trPr>
        <w:tc>
          <w:tcPr>
            <w:tcW w:w="1430" w:type="dxa"/>
            <w:gridSpan w:val="2"/>
            <w:shd w:val="clear" w:color="auto" w:fill="EEECE1"/>
          </w:tcPr>
          <w:p w:rsidR="00EC0C07" w:rsidRDefault="00EC0C07" w:rsidP="00BC361F">
            <w:r>
              <w:rPr>
                <w:rFonts w:hint="eastAsia"/>
              </w:rPr>
              <w:t>交易代码</w:t>
            </w:r>
          </w:p>
        </w:tc>
        <w:tc>
          <w:tcPr>
            <w:tcW w:w="7727" w:type="dxa"/>
            <w:gridSpan w:val="6"/>
          </w:tcPr>
          <w:p w:rsidR="00EC0C07" w:rsidRDefault="00EC0C07" w:rsidP="00BC361F">
            <w:r>
              <w:rPr>
                <w:rFonts w:hint="eastAsia"/>
              </w:rPr>
              <w:t>C106</w:t>
            </w:r>
          </w:p>
        </w:tc>
      </w:tr>
      <w:tr w:rsidR="00EC0C07" w:rsidTr="00BC361F">
        <w:trPr>
          <w:trHeight w:hRule="exact" w:val="400"/>
          <w:jc w:val="center"/>
        </w:trPr>
        <w:tc>
          <w:tcPr>
            <w:tcW w:w="1430" w:type="dxa"/>
            <w:gridSpan w:val="2"/>
            <w:shd w:val="clear" w:color="auto" w:fill="EEECE1"/>
          </w:tcPr>
          <w:p w:rsidR="00EC0C07" w:rsidRDefault="00EC0C07" w:rsidP="00BC361F">
            <w:r>
              <w:rPr>
                <w:rFonts w:hint="eastAsia"/>
              </w:rPr>
              <w:t>报文说明</w:t>
            </w:r>
          </w:p>
        </w:tc>
        <w:tc>
          <w:tcPr>
            <w:tcW w:w="7727" w:type="dxa"/>
            <w:gridSpan w:val="6"/>
          </w:tcPr>
          <w:p w:rsidR="00EC0C07" w:rsidRDefault="00EC0C07" w:rsidP="00BC361F">
            <w:r w:rsidRPr="0037383C">
              <w:rPr>
                <w:rFonts w:hint="eastAsia"/>
              </w:rPr>
              <w:t>提货仓库查询</w:t>
            </w:r>
            <w:r>
              <w:rPr>
                <w:rFonts w:hint="eastAsia"/>
              </w:rPr>
              <w:t>请求报文体</w:t>
            </w:r>
          </w:p>
        </w:tc>
      </w:tr>
      <w:tr w:rsidR="00EC0C07" w:rsidTr="00BC361F">
        <w:trPr>
          <w:trHeight w:hRule="exact" w:val="400"/>
          <w:jc w:val="center"/>
        </w:trPr>
        <w:tc>
          <w:tcPr>
            <w:tcW w:w="710" w:type="dxa"/>
            <w:shd w:val="clear" w:color="auto" w:fill="EEECE1"/>
          </w:tcPr>
          <w:p w:rsidR="00EC0C07" w:rsidRDefault="00EC0C07" w:rsidP="00BC361F">
            <w:r>
              <w:rPr>
                <w:rFonts w:hint="eastAsia"/>
              </w:rPr>
              <w:t>符号</w:t>
            </w:r>
          </w:p>
        </w:tc>
        <w:tc>
          <w:tcPr>
            <w:tcW w:w="1482" w:type="dxa"/>
            <w:gridSpan w:val="2"/>
            <w:shd w:val="clear" w:color="auto" w:fill="EEECE1"/>
          </w:tcPr>
          <w:p w:rsidR="00EC0C07" w:rsidRDefault="00EC0C07" w:rsidP="00BC361F">
            <w:r>
              <w:rPr>
                <w:rFonts w:hint="eastAsia"/>
              </w:rPr>
              <w:t>中文名称</w:t>
            </w:r>
          </w:p>
        </w:tc>
        <w:tc>
          <w:tcPr>
            <w:tcW w:w="1594" w:type="dxa"/>
            <w:shd w:val="clear" w:color="auto" w:fill="EEECE1"/>
          </w:tcPr>
          <w:p w:rsidR="00EC0C07" w:rsidRDefault="00EC0C07" w:rsidP="00BC361F">
            <w:r>
              <w:rPr>
                <w:rFonts w:hint="eastAsia"/>
              </w:rPr>
              <w:t>英文名称</w:t>
            </w:r>
          </w:p>
        </w:tc>
        <w:tc>
          <w:tcPr>
            <w:tcW w:w="893" w:type="dxa"/>
            <w:shd w:val="clear" w:color="auto" w:fill="EEECE1"/>
          </w:tcPr>
          <w:p w:rsidR="00EC0C07" w:rsidRDefault="00EC0C07" w:rsidP="00BC361F">
            <w:r>
              <w:rPr>
                <w:rFonts w:hint="eastAsia"/>
              </w:rPr>
              <w:t>类型</w:t>
            </w:r>
          </w:p>
        </w:tc>
        <w:tc>
          <w:tcPr>
            <w:tcW w:w="709" w:type="dxa"/>
            <w:shd w:val="clear" w:color="auto" w:fill="EEECE1"/>
          </w:tcPr>
          <w:p w:rsidR="00EC0C07" w:rsidRDefault="00EC0C07" w:rsidP="00BC361F">
            <w:r>
              <w:rPr>
                <w:rFonts w:hint="eastAsia"/>
              </w:rPr>
              <w:t>长度</w:t>
            </w:r>
          </w:p>
        </w:tc>
        <w:tc>
          <w:tcPr>
            <w:tcW w:w="992" w:type="dxa"/>
            <w:shd w:val="clear" w:color="auto" w:fill="EEECE1"/>
          </w:tcPr>
          <w:p w:rsidR="00EC0C07" w:rsidRDefault="00EC0C07" w:rsidP="00BC361F">
            <w:r>
              <w:rPr>
                <w:rFonts w:hint="eastAsia"/>
              </w:rPr>
              <w:t>必填</w:t>
            </w:r>
          </w:p>
        </w:tc>
        <w:tc>
          <w:tcPr>
            <w:tcW w:w="2777" w:type="dxa"/>
            <w:shd w:val="clear" w:color="auto" w:fill="EEECE1"/>
          </w:tcPr>
          <w:p w:rsidR="00EC0C07" w:rsidRDefault="00EC0C07" w:rsidP="00BC361F">
            <w:r>
              <w:rPr>
                <w:rFonts w:hint="eastAsia"/>
              </w:rPr>
              <w:t>说明</w:t>
            </w:r>
          </w:p>
        </w:tc>
      </w:tr>
      <w:tr w:rsidR="00EC0C07" w:rsidTr="00BC361F">
        <w:trPr>
          <w:trHeight w:val="255"/>
          <w:jc w:val="center"/>
        </w:trPr>
        <w:tc>
          <w:tcPr>
            <w:tcW w:w="710" w:type="dxa"/>
          </w:tcPr>
          <w:p w:rsidR="00EC0C07" w:rsidRDefault="00EC0C07" w:rsidP="00BC361F"/>
        </w:tc>
        <w:tc>
          <w:tcPr>
            <w:tcW w:w="1482" w:type="dxa"/>
            <w:gridSpan w:val="2"/>
          </w:tcPr>
          <w:p w:rsidR="00EC0C07" w:rsidRDefault="00EC0C07" w:rsidP="00BC361F">
            <w:r>
              <w:rPr>
                <w:rFonts w:hint="eastAsia"/>
              </w:rPr>
              <w:t>操作标志</w:t>
            </w:r>
          </w:p>
        </w:tc>
        <w:tc>
          <w:tcPr>
            <w:tcW w:w="1594" w:type="dxa"/>
          </w:tcPr>
          <w:p w:rsidR="00EC0C07" w:rsidRDefault="00EC0C07" w:rsidP="00BC361F">
            <w:r>
              <w:rPr>
                <w:rFonts w:hint="eastAsia"/>
              </w:rPr>
              <w:t>oper_flag</w:t>
            </w:r>
          </w:p>
        </w:tc>
        <w:tc>
          <w:tcPr>
            <w:tcW w:w="893" w:type="dxa"/>
          </w:tcPr>
          <w:p w:rsidR="00EC0C07" w:rsidRDefault="00EC0C07" w:rsidP="00BC361F">
            <w:r>
              <w:rPr>
                <w:rFonts w:hint="eastAsia"/>
              </w:rPr>
              <w:t>int</w:t>
            </w:r>
          </w:p>
        </w:tc>
        <w:tc>
          <w:tcPr>
            <w:tcW w:w="709" w:type="dxa"/>
          </w:tcPr>
          <w:p w:rsidR="00EC0C07" w:rsidRDefault="00EC0C07" w:rsidP="00BC361F">
            <w:r>
              <w:rPr>
                <w:rFonts w:hint="eastAsia"/>
              </w:rPr>
              <w:t>1</w:t>
            </w:r>
          </w:p>
        </w:tc>
        <w:tc>
          <w:tcPr>
            <w:tcW w:w="992" w:type="dxa"/>
          </w:tcPr>
          <w:p w:rsidR="00EC0C07" w:rsidRDefault="00EC0C07" w:rsidP="00BC361F">
            <w:r w:rsidRPr="00FC6168">
              <w:rPr>
                <w:rFonts w:hint="eastAsia"/>
              </w:rPr>
              <w:t>M</w:t>
            </w:r>
          </w:p>
        </w:tc>
        <w:tc>
          <w:tcPr>
            <w:tcW w:w="2777" w:type="dxa"/>
          </w:tcPr>
          <w:p w:rsidR="00EC0C07" w:rsidRDefault="001C6707" w:rsidP="00BC361F">
            <w:r>
              <w:rPr>
                <w:rFonts w:hint="eastAsia"/>
              </w:rPr>
              <w:t>1</w:t>
            </w:r>
            <w:r>
              <w:rPr>
                <w:rFonts w:hint="eastAsia"/>
              </w:rPr>
              <w:t>：查询</w:t>
            </w:r>
          </w:p>
        </w:tc>
      </w:tr>
      <w:tr w:rsidR="00EC0C07" w:rsidTr="00BC361F">
        <w:trPr>
          <w:trHeight w:val="255"/>
          <w:jc w:val="center"/>
        </w:trPr>
        <w:tc>
          <w:tcPr>
            <w:tcW w:w="710" w:type="dxa"/>
          </w:tcPr>
          <w:p w:rsidR="00EC0C07" w:rsidRDefault="00EC0C07" w:rsidP="00BC361F"/>
        </w:tc>
        <w:tc>
          <w:tcPr>
            <w:tcW w:w="1482" w:type="dxa"/>
            <w:gridSpan w:val="2"/>
          </w:tcPr>
          <w:p w:rsidR="00EC0C07" w:rsidRPr="0037383C" w:rsidRDefault="00EC0C07" w:rsidP="00BC361F">
            <w:r w:rsidRPr="0037383C">
              <w:rPr>
                <w:rFonts w:hint="eastAsia"/>
              </w:rPr>
              <w:t>城市代码</w:t>
            </w:r>
          </w:p>
        </w:tc>
        <w:tc>
          <w:tcPr>
            <w:tcW w:w="1594" w:type="dxa"/>
          </w:tcPr>
          <w:p w:rsidR="00EC0C07" w:rsidRPr="0037383C" w:rsidRDefault="00EC0C07" w:rsidP="00BC361F">
            <w:r w:rsidRPr="0037383C">
              <w:rPr>
                <w:rFonts w:hint="eastAsia"/>
              </w:rPr>
              <w:t>city_code</w:t>
            </w:r>
          </w:p>
        </w:tc>
        <w:tc>
          <w:tcPr>
            <w:tcW w:w="893" w:type="dxa"/>
          </w:tcPr>
          <w:p w:rsidR="00EC0C07" w:rsidRDefault="00EC0C07" w:rsidP="00BC361F">
            <w:r>
              <w:t>string</w:t>
            </w:r>
          </w:p>
        </w:tc>
        <w:tc>
          <w:tcPr>
            <w:tcW w:w="709" w:type="dxa"/>
          </w:tcPr>
          <w:p w:rsidR="00EC0C07" w:rsidRDefault="00EC0C07" w:rsidP="00BC361F">
            <w:r>
              <w:rPr>
                <w:rFonts w:hint="eastAsia"/>
              </w:rPr>
              <w:t>4</w:t>
            </w:r>
          </w:p>
        </w:tc>
        <w:tc>
          <w:tcPr>
            <w:tcW w:w="992" w:type="dxa"/>
          </w:tcPr>
          <w:p w:rsidR="00EC0C07" w:rsidRDefault="00691AFE" w:rsidP="00BC361F">
            <w:r>
              <w:rPr>
                <w:rFonts w:hint="eastAsia"/>
              </w:rPr>
              <w:t>O</w:t>
            </w:r>
          </w:p>
        </w:tc>
        <w:tc>
          <w:tcPr>
            <w:tcW w:w="2777" w:type="dxa"/>
          </w:tcPr>
          <w:p w:rsidR="00EC0C07" w:rsidRDefault="00EC0C07" w:rsidP="00BC361F"/>
        </w:tc>
      </w:tr>
    </w:tbl>
    <w:p w:rsidR="00EC0C07" w:rsidRDefault="00EC0C07" w:rsidP="00EC0C07">
      <w:pPr>
        <w:rPr>
          <w:lang w:val="zh-CN"/>
        </w:rPr>
      </w:pPr>
    </w:p>
    <w:p w:rsidR="00EC0C07" w:rsidRDefault="00EC0C07" w:rsidP="00EC0C07">
      <w:pPr>
        <w:pStyle w:val="5"/>
      </w:pPr>
      <w:r>
        <w:rPr>
          <w:rFonts w:hint="eastAsia"/>
        </w:rPr>
        <w:lastRenderedPageBreak/>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3"/>
        <w:gridCol w:w="697"/>
        <w:gridCol w:w="762"/>
        <w:gridCol w:w="1356"/>
        <w:gridCol w:w="869"/>
        <w:gridCol w:w="852"/>
        <w:gridCol w:w="992"/>
        <w:gridCol w:w="2658"/>
      </w:tblGrid>
      <w:tr w:rsidR="00EC0C07" w:rsidTr="00BC361F">
        <w:trPr>
          <w:trHeight w:hRule="exact" w:val="400"/>
          <w:jc w:val="center"/>
        </w:trPr>
        <w:tc>
          <w:tcPr>
            <w:tcW w:w="1430" w:type="dxa"/>
            <w:gridSpan w:val="2"/>
            <w:shd w:val="clear" w:color="auto" w:fill="EEECE1"/>
          </w:tcPr>
          <w:p w:rsidR="00EC0C07" w:rsidRDefault="00EC0C07" w:rsidP="00BC361F">
            <w:r>
              <w:rPr>
                <w:rFonts w:hint="eastAsia"/>
              </w:rPr>
              <w:t>报文类型</w:t>
            </w:r>
          </w:p>
        </w:tc>
        <w:tc>
          <w:tcPr>
            <w:tcW w:w="7489" w:type="dxa"/>
            <w:gridSpan w:val="6"/>
          </w:tcPr>
          <w:p w:rsidR="00EC0C07" w:rsidRDefault="00EC0C07" w:rsidP="00BC361F">
            <w:r>
              <w:rPr>
                <w:rFonts w:hint="eastAsia"/>
              </w:rPr>
              <w:t>响应报文体</w:t>
            </w:r>
          </w:p>
        </w:tc>
      </w:tr>
      <w:tr w:rsidR="00EC0C07" w:rsidTr="00BC361F">
        <w:trPr>
          <w:trHeight w:hRule="exact" w:val="400"/>
          <w:jc w:val="center"/>
        </w:trPr>
        <w:tc>
          <w:tcPr>
            <w:tcW w:w="1430" w:type="dxa"/>
            <w:gridSpan w:val="2"/>
            <w:shd w:val="clear" w:color="auto" w:fill="EEECE1"/>
          </w:tcPr>
          <w:p w:rsidR="00EC0C07" w:rsidRDefault="00EC0C07" w:rsidP="00BC361F">
            <w:r>
              <w:rPr>
                <w:rFonts w:hint="eastAsia"/>
              </w:rPr>
              <w:t>交易代码</w:t>
            </w:r>
          </w:p>
        </w:tc>
        <w:tc>
          <w:tcPr>
            <w:tcW w:w="7489" w:type="dxa"/>
            <w:gridSpan w:val="6"/>
          </w:tcPr>
          <w:p w:rsidR="00EC0C07" w:rsidRDefault="00EC0C07" w:rsidP="00BC361F">
            <w:r>
              <w:rPr>
                <w:rFonts w:hint="eastAsia"/>
              </w:rPr>
              <w:t>C106</w:t>
            </w:r>
          </w:p>
        </w:tc>
      </w:tr>
      <w:tr w:rsidR="00EC0C07" w:rsidTr="00BC361F">
        <w:trPr>
          <w:trHeight w:hRule="exact" w:val="400"/>
          <w:jc w:val="center"/>
        </w:trPr>
        <w:tc>
          <w:tcPr>
            <w:tcW w:w="1430" w:type="dxa"/>
            <w:gridSpan w:val="2"/>
            <w:shd w:val="clear" w:color="auto" w:fill="EEECE1"/>
          </w:tcPr>
          <w:p w:rsidR="00EC0C07" w:rsidRDefault="00EC0C07" w:rsidP="00BC361F">
            <w:r>
              <w:rPr>
                <w:rFonts w:hint="eastAsia"/>
              </w:rPr>
              <w:t>报文说明</w:t>
            </w:r>
          </w:p>
        </w:tc>
        <w:tc>
          <w:tcPr>
            <w:tcW w:w="7489" w:type="dxa"/>
            <w:gridSpan w:val="6"/>
          </w:tcPr>
          <w:p w:rsidR="00EC0C07" w:rsidRDefault="00EC0C07" w:rsidP="00BC361F">
            <w:r w:rsidRPr="0037383C">
              <w:rPr>
                <w:rFonts w:hint="eastAsia"/>
              </w:rPr>
              <w:t>提货仓库查询</w:t>
            </w:r>
            <w:r>
              <w:rPr>
                <w:rFonts w:hint="eastAsia"/>
              </w:rPr>
              <w:t>响应报文体</w:t>
            </w:r>
          </w:p>
        </w:tc>
      </w:tr>
      <w:tr w:rsidR="00EC0C07" w:rsidTr="00BC361F">
        <w:trPr>
          <w:trHeight w:hRule="exact" w:val="400"/>
          <w:jc w:val="center"/>
        </w:trPr>
        <w:tc>
          <w:tcPr>
            <w:tcW w:w="733" w:type="dxa"/>
            <w:shd w:val="clear" w:color="auto" w:fill="EEECE1"/>
          </w:tcPr>
          <w:p w:rsidR="00EC0C07" w:rsidRDefault="00EC0C07" w:rsidP="00BC361F">
            <w:r>
              <w:rPr>
                <w:rFonts w:hint="eastAsia"/>
              </w:rPr>
              <w:t>符号</w:t>
            </w:r>
          </w:p>
        </w:tc>
        <w:tc>
          <w:tcPr>
            <w:tcW w:w="1459" w:type="dxa"/>
            <w:gridSpan w:val="2"/>
            <w:shd w:val="clear" w:color="auto" w:fill="EEECE1"/>
          </w:tcPr>
          <w:p w:rsidR="00EC0C07" w:rsidRDefault="00EC0C07" w:rsidP="00BC361F">
            <w:r>
              <w:rPr>
                <w:rFonts w:hint="eastAsia"/>
              </w:rPr>
              <w:t>中文名称</w:t>
            </w:r>
          </w:p>
        </w:tc>
        <w:tc>
          <w:tcPr>
            <w:tcW w:w="1356" w:type="dxa"/>
            <w:shd w:val="clear" w:color="auto" w:fill="EEECE1"/>
          </w:tcPr>
          <w:p w:rsidR="00EC0C07" w:rsidRDefault="00EC0C07" w:rsidP="00BC361F">
            <w:r>
              <w:rPr>
                <w:rFonts w:hint="eastAsia"/>
              </w:rPr>
              <w:t>英文名称</w:t>
            </w:r>
          </w:p>
        </w:tc>
        <w:tc>
          <w:tcPr>
            <w:tcW w:w="869" w:type="dxa"/>
            <w:shd w:val="clear" w:color="auto" w:fill="EEECE1"/>
          </w:tcPr>
          <w:p w:rsidR="00EC0C07" w:rsidRDefault="00EC0C07" w:rsidP="00BC361F">
            <w:r>
              <w:rPr>
                <w:rFonts w:hint="eastAsia"/>
              </w:rPr>
              <w:t>类型</w:t>
            </w:r>
          </w:p>
        </w:tc>
        <w:tc>
          <w:tcPr>
            <w:tcW w:w="852" w:type="dxa"/>
            <w:shd w:val="clear" w:color="auto" w:fill="EEECE1"/>
          </w:tcPr>
          <w:p w:rsidR="00EC0C07" w:rsidRDefault="00EC0C07" w:rsidP="00BC361F">
            <w:r>
              <w:rPr>
                <w:rFonts w:hint="eastAsia"/>
              </w:rPr>
              <w:t>长度</w:t>
            </w:r>
          </w:p>
        </w:tc>
        <w:tc>
          <w:tcPr>
            <w:tcW w:w="992" w:type="dxa"/>
            <w:shd w:val="clear" w:color="auto" w:fill="EEECE1"/>
          </w:tcPr>
          <w:p w:rsidR="00EC0C07" w:rsidRDefault="00EC0C07" w:rsidP="00BC361F">
            <w:r>
              <w:rPr>
                <w:rFonts w:hint="eastAsia"/>
              </w:rPr>
              <w:t>必填</w:t>
            </w:r>
          </w:p>
        </w:tc>
        <w:tc>
          <w:tcPr>
            <w:tcW w:w="2658" w:type="dxa"/>
            <w:shd w:val="clear" w:color="auto" w:fill="EEECE1"/>
          </w:tcPr>
          <w:p w:rsidR="00EC0C07" w:rsidRDefault="00EC0C07" w:rsidP="00BC361F">
            <w:r>
              <w:rPr>
                <w:rFonts w:hint="eastAsia"/>
              </w:rPr>
              <w:t>说明</w:t>
            </w:r>
          </w:p>
        </w:tc>
      </w:tr>
      <w:tr w:rsidR="00EC0C07" w:rsidTr="00BC361F">
        <w:trPr>
          <w:trHeight w:val="255"/>
          <w:jc w:val="center"/>
        </w:trPr>
        <w:tc>
          <w:tcPr>
            <w:tcW w:w="733" w:type="dxa"/>
          </w:tcPr>
          <w:p w:rsidR="00EC0C07" w:rsidRDefault="00EC0C07" w:rsidP="00BC361F"/>
        </w:tc>
        <w:tc>
          <w:tcPr>
            <w:tcW w:w="1459" w:type="dxa"/>
            <w:gridSpan w:val="2"/>
          </w:tcPr>
          <w:p w:rsidR="00EC0C07" w:rsidRDefault="00EC0C07" w:rsidP="00BC361F">
            <w:r>
              <w:rPr>
                <w:rFonts w:hint="eastAsia"/>
              </w:rPr>
              <w:t>操作标志</w:t>
            </w:r>
          </w:p>
        </w:tc>
        <w:tc>
          <w:tcPr>
            <w:tcW w:w="1356" w:type="dxa"/>
          </w:tcPr>
          <w:p w:rsidR="00EC0C07" w:rsidRPr="00F7563B" w:rsidRDefault="00EC0C07" w:rsidP="00BC361F">
            <w:r w:rsidRPr="00F7563B">
              <w:t>oper_flag</w:t>
            </w:r>
          </w:p>
        </w:tc>
        <w:tc>
          <w:tcPr>
            <w:tcW w:w="869" w:type="dxa"/>
          </w:tcPr>
          <w:p w:rsidR="00EC0C07" w:rsidRDefault="00EC0C07" w:rsidP="00BC361F">
            <w:r>
              <w:rPr>
                <w:rFonts w:hint="eastAsia"/>
              </w:rPr>
              <w:t>int</w:t>
            </w:r>
          </w:p>
        </w:tc>
        <w:tc>
          <w:tcPr>
            <w:tcW w:w="852" w:type="dxa"/>
          </w:tcPr>
          <w:p w:rsidR="00EC0C07" w:rsidRDefault="00EC0C07" w:rsidP="00BC361F">
            <w:r>
              <w:rPr>
                <w:rFonts w:hint="eastAsia"/>
              </w:rPr>
              <w:t>1</w:t>
            </w:r>
          </w:p>
        </w:tc>
        <w:tc>
          <w:tcPr>
            <w:tcW w:w="992" w:type="dxa"/>
          </w:tcPr>
          <w:p w:rsidR="00EC0C07" w:rsidRDefault="00EC0C07" w:rsidP="00BC361F">
            <w:r w:rsidRPr="003C7CD8">
              <w:rPr>
                <w:rFonts w:hint="eastAsia"/>
              </w:rPr>
              <w:t>M</w:t>
            </w:r>
          </w:p>
        </w:tc>
        <w:tc>
          <w:tcPr>
            <w:tcW w:w="2658" w:type="dxa"/>
          </w:tcPr>
          <w:p w:rsidR="00EC0C07" w:rsidRDefault="001C6707" w:rsidP="00BC361F">
            <w:r>
              <w:rPr>
                <w:rFonts w:hint="eastAsia"/>
              </w:rPr>
              <w:t>1</w:t>
            </w:r>
            <w:r>
              <w:rPr>
                <w:rFonts w:hint="eastAsia"/>
              </w:rPr>
              <w:t>：查询</w:t>
            </w:r>
          </w:p>
        </w:tc>
      </w:tr>
      <w:tr w:rsidR="00025C3C" w:rsidTr="00BC361F">
        <w:trPr>
          <w:trHeight w:val="255"/>
          <w:jc w:val="center"/>
        </w:trPr>
        <w:tc>
          <w:tcPr>
            <w:tcW w:w="733" w:type="dxa"/>
          </w:tcPr>
          <w:p w:rsidR="00025C3C" w:rsidRDefault="00025C3C" w:rsidP="00BC361F">
            <w:r w:rsidRPr="00EA7AAD">
              <w:rPr>
                <w:rFonts w:ascii="宋体" w:hAnsi="宋体" w:cs="宋体" w:hint="eastAsia"/>
                <w:color w:val="000000"/>
                <w:kern w:val="0"/>
                <w:sz w:val="20"/>
                <w:szCs w:val="20"/>
              </w:rPr>
              <w:t>[]</w:t>
            </w:r>
          </w:p>
        </w:tc>
        <w:tc>
          <w:tcPr>
            <w:tcW w:w="1459" w:type="dxa"/>
            <w:gridSpan w:val="2"/>
          </w:tcPr>
          <w:p w:rsidR="00025C3C" w:rsidRDefault="00025C3C" w:rsidP="00BC361F">
            <w:r w:rsidRPr="0037383C">
              <w:rPr>
                <w:rFonts w:hint="eastAsia"/>
              </w:rPr>
              <w:t>提货仓库</w:t>
            </w:r>
            <w:r>
              <w:rPr>
                <w:rFonts w:hint="eastAsia"/>
              </w:rPr>
              <w:t>信息</w:t>
            </w:r>
          </w:p>
        </w:tc>
        <w:tc>
          <w:tcPr>
            <w:tcW w:w="1356" w:type="dxa"/>
          </w:tcPr>
          <w:p w:rsidR="00025C3C" w:rsidRPr="00F7563B" w:rsidRDefault="003C3904" w:rsidP="00BC361F">
            <w:r>
              <w:rPr>
                <w:rFonts w:hint="eastAsia"/>
              </w:rPr>
              <w:t>map</w:t>
            </w:r>
            <w:r w:rsidR="00025C3C" w:rsidRPr="00F7563B">
              <w:t>_stor_info</w:t>
            </w:r>
          </w:p>
        </w:tc>
        <w:tc>
          <w:tcPr>
            <w:tcW w:w="869" w:type="dxa"/>
          </w:tcPr>
          <w:p w:rsidR="00025C3C" w:rsidRDefault="00025C3C">
            <w:r>
              <w:t>Map</w:t>
            </w:r>
          </w:p>
        </w:tc>
        <w:tc>
          <w:tcPr>
            <w:tcW w:w="852" w:type="dxa"/>
          </w:tcPr>
          <w:p w:rsidR="00025C3C" w:rsidRDefault="00025C3C"/>
        </w:tc>
        <w:tc>
          <w:tcPr>
            <w:tcW w:w="992" w:type="dxa"/>
          </w:tcPr>
          <w:p w:rsidR="00025C3C" w:rsidRDefault="00025C3C">
            <w:r>
              <w:t>M</w:t>
            </w:r>
          </w:p>
        </w:tc>
        <w:tc>
          <w:tcPr>
            <w:tcW w:w="2658" w:type="dxa"/>
          </w:tcPr>
          <w:p w:rsidR="00025C3C" w:rsidRDefault="00E26C7B">
            <w:r>
              <w:t>List&lt;Map&lt;String,String&gt;&gt;</w:t>
            </w:r>
          </w:p>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Default="00EC0C07" w:rsidP="00BC361F">
            <w:r w:rsidRPr="0037383C">
              <w:rPr>
                <w:rFonts w:hint="eastAsia"/>
              </w:rPr>
              <w:t>提货仓库</w:t>
            </w:r>
            <w:r>
              <w:rPr>
                <w:rFonts w:hint="eastAsia"/>
              </w:rPr>
              <w:t>信息</w:t>
            </w:r>
          </w:p>
        </w:tc>
        <w:tc>
          <w:tcPr>
            <w:tcW w:w="1356" w:type="dxa"/>
          </w:tcPr>
          <w:p w:rsidR="00EC0C07" w:rsidRPr="00F7563B" w:rsidRDefault="00EC0C07" w:rsidP="00BC361F"/>
        </w:tc>
        <w:tc>
          <w:tcPr>
            <w:tcW w:w="869" w:type="dxa"/>
          </w:tcPr>
          <w:p w:rsidR="00EC0C07" w:rsidRDefault="00EC0C07" w:rsidP="00BC361F"/>
        </w:tc>
        <w:tc>
          <w:tcPr>
            <w:tcW w:w="852" w:type="dxa"/>
          </w:tcPr>
          <w:p w:rsidR="00EC0C07" w:rsidRDefault="00EC0C07" w:rsidP="00BC361F"/>
        </w:tc>
        <w:tc>
          <w:tcPr>
            <w:tcW w:w="992" w:type="dxa"/>
          </w:tcPr>
          <w:p w:rsidR="00EC0C07" w:rsidRDefault="00EC0C07" w:rsidP="00BC361F">
            <w:r w:rsidRPr="003C7CD8">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城市代码</w:t>
            </w:r>
          </w:p>
        </w:tc>
        <w:tc>
          <w:tcPr>
            <w:tcW w:w="1356" w:type="dxa"/>
          </w:tcPr>
          <w:p w:rsidR="00EC0C07" w:rsidRPr="00F7563B" w:rsidRDefault="00EC0C07" w:rsidP="00BC361F">
            <w:r w:rsidRPr="00F7563B">
              <w:t>city_code</w:t>
            </w:r>
          </w:p>
        </w:tc>
        <w:tc>
          <w:tcPr>
            <w:tcW w:w="869" w:type="dxa"/>
          </w:tcPr>
          <w:p w:rsidR="00EC0C07" w:rsidRDefault="00EC0C07" w:rsidP="00BC361F">
            <w:r>
              <w:t>string</w:t>
            </w:r>
          </w:p>
        </w:tc>
        <w:tc>
          <w:tcPr>
            <w:tcW w:w="852" w:type="dxa"/>
          </w:tcPr>
          <w:p w:rsidR="00EC0C07" w:rsidRDefault="00EC0C07" w:rsidP="00BC361F">
            <w:r>
              <w:rPr>
                <w:rFonts w:hint="eastAsia"/>
              </w:rPr>
              <w:t>4</w:t>
            </w:r>
          </w:p>
        </w:tc>
        <w:tc>
          <w:tcPr>
            <w:tcW w:w="992" w:type="dxa"/>
          </w:tcPr>
          <w:p w:rsidR="00EC0C07" w:rsidRDefault="00EC0C07" w:rsidP="00BC361F">
            <w:r w:rsidRPr="003C7CD8">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仓库代码</w:t>
            </w:r>
          </w:p>
        </w:tc>
        <w:tc>
          <w:tcPr>
            <w:tcW w:w="1356" w:type="dxa"/>
          </w:tcPr>
          <w:p w:rsidR="00EC0C07" w:rsidRPr="00F7563B" w:rsidRDefault="00EC0C07" w:rsidP="00BC361F">
            <w:r w:rsidRPr="00F7563B">
              <w:t>stor_id</w:t>
            </w:r>
          </w:p>
        </w:tc>
        <w:tc>
          <w:tcPr>
            <w:tcW w:w="869" w:type="dxa"/>
          </w:tcPr>
          <w:p w:rsidR="00EC0C07" w:rsidRDefault="00EC0C07" w:rsidP="00BC361F">
            <w:r>
              <w:t>string</w:t>
            </w:r>
          </w:p>
        </w:tc>
        <w:tc>
          <w:tcPr>
            <w:tcW w:w="852" w:type="dxa"/>
          </w:tcPr>
          <w:p w:rsidR="00EC0C07" w:rsidRDefault="00EC0C07" w:rsidP="00BC361F">
            <w:r>
              <w:rPr>
                <w:rFonts w:hint="eastAsia"/>
              </w:rPr>
              <w:t>4</w:t>
            </w:r>
          </w:p>
        </w:tc>
        <w:tc>
          <w:tcPr>
            <w:tcW w:w="992" w:type="dxa"/>
          </w:tcPr>
          <w:p w:rsidR="00EC0C07" w:rsidRDefault="00EC0C07" w:rsidP="00BC361F">
            <w:r w:rsidRPr="003C7CD8">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仓库名称</w:t>
            </w:r>
          </w:p>
        </w:tc>
        <w:tc>
          <w:tcPr>
            <w:tcW w:w="1356" w:type="dxa"/>
          </w:tcPr>
          <w:p w:rsidR="00EC0C07" w:rsidRPr="00F7563B" w:rsidRDefault="00EC0C07" w:rsidP="00BC361F">
            <w:r w:rsidRPr="00F7563B">
              <w:t>stor_name</w:t>
            </w:r>
          </w:p>
        </w:tc>
        <w:tc>
          <w:tcPr>
            <w:tcW w:w="869" w:type="dxa"/>
          </w:tcPr>
          <w:p w:rsidR="00EC0C07" w:rsidRDefault="00EC0C07" w:rsidP="00BC361F">
            <w:r>
              <w:t>string</w:t>
            </w:r>
          </w:p>
        </w:tc>
        <w:tc>
          <w:tcPr>
            <w:tcW w:w="852" w:type="dxa"/>
          </w:tcPr>
          <w:p w:rsidR="00EC0C07" w:rsidRDefault="00EC0C07" w:rsidP="00BC361F">
            <w:r>
              <w:rPr>
                <w:rFonts w:hint="eastAsia"/>
              </w:rPr>
              <w:t>60</w:t>
            </w:r>
          </w:p>
        </w:tc>
        <w:tc>
          <w:tcPr>
            <w:tcW w:w="992" w:type="dxa"/>
          </w:tcPr>
          <w:p w:rsidR="00EC0C07" w:rsidRDefault="00EC0C07" w:rsidP="00BC361F">
            <w:r w:rsidRPr="003C7CD8">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仓库地址</w:t>
            </w:r>
          </w:p>
        </w:tc>
        <w:tc>
          <w:tcPr>
            <w:tcW w:w="1356" w:type="dxa"/>
          </w:tcPr>
          <w:p w:rsidR="00EC0C07" w:rsidRPr="00F7563B" w:rsidRDefault="00EC0C07" w:rsidP="00BC361F">
            <w:r w:rsidRPr="00F7563B">
              <w:t>addr</w:t>
            </w:r>
          </w:p>
        </w:tc>
        <w:tc>
          <w:tcPr>
            <w:tcW w:w="869" w:type="dxa"/>
          </w:tcPr>
          <w:p w:rsidR="00EC0C07" w:rsidRDefault="00EC0C07" w:rsidP="00BC361F">
            <w:r>
              <w:t>string</w:t>
            </w:r>
          </w:p>
        </w:tc>
        <w:tc>
          <w:tcPr>
            <w:tcW w:w="852" w:type="dxa"/>
          </w:tcPr>
          <w:p w:rsidR="00EC0C07" w:rsidRDefault="00EC0C07" w:rsidP="00BC361F">
            <w:r>
              <w:rPr>
                <w:rFonts w:hint="eastAsia"/>
              </w:rPr>
              <w:t>200</w:t>
            </w:r>
          </w:p>
        </w:tc>
        <w:tc>
          <w:tcPr>
            <w:tcW w:w="992" w:type="dxa"/>
          </w:tcPr>
          <w:p w:rsidR="00EC0C07" w:rsidRDefault="00EC0C07" w:rsidP="00BC361F">
            <w:r w:rsidRPr="006766EC">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联系人</w:t>
            </w:r>
          </w:p>
        </w:tc>
        <w:tc>
          <w:tcPr>
            <w:tcW w:w="1356" w:type="dxa"/>
          </w:tcPr>
          <w:p w:rsidR="00EC0C07" w:rsidRPr="00F7563B" w:rsidRDefault="00EC0C07" w:rsidP="00BC361F">
            <w:r w:rsidRPr="00F7563B">
              <w:t>contact</w:t>
            </w:r>
          </w:p>
        </w:tc>
        <w:tc>
          <w:tcPr>
            <w:tcW w:w="869" w:type="dxa"/>
          </w:tcPr>
          <w:p w:rsidR="00EC0C07" w:rsidRDefault="00EC0C07" w:rsidP="00BC361F">
            <w:r>
              <w:t>string</w:t>
            </w:r>
          </w:p>
        </w:tc>
        <w:tc>
          <w:tcPr>
            <w:tcW w:w="852" w:type="dxa"/>
          </w:tcPr>
          <w:p w:rsidR="00EC0C07" w:rsidRDefault="00EC0C07" w:rsidP="00BC361F">
            <w:r>
              <w:rPr>
                <w:rFonts w:hint="eastAsia"/>
              </w:rPr>
              <w:t>31</w:t>
            </w:r>
          </w:p>
        </w:tc>
        <w:tc>
          <w:tcPr>
            <w:tcW w:w="992" w:type="dxa"/>
          </w:tcPr>
          <w:p w:rsidR="00EC0C07" w:rsidRDefault="00EC0C07" w:rsidP="00BC361F">
            <w:r w:rsidRPr="006766EC">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联系电话</w:t>
            </w:r>
          </w:p>
        </w:tc>
        <w:tc>
          <w:tcPr>
            <w:tcW w:w="1356" w:type="dxa"/>
          </w:tcPr>
          <w:p w:rsidR="00EC0C07" w:rsidRPr="00F7563B" w:rsidRDefault="00EC0C07" w:rsidP="00BC361F">
            <w:r w:rsidRPr="00F7563B">
              <w:t>tel</w:t>
            </w:r>
          </w:p>
        </w:tc>
        <w:tc>
          <w:tcPr>
            <w:tcW w:w="869" w:type="dxa"/>
          </w:tcPr>
          <w:p w:rsidR="00EC0C07" w:rsidRDefault="00EC0C07" w:rsidP="00BC361F">
            <w:r>
              <w:t>string</w:t>
            </w:r>
          </w:p>
        </w:tc>
        <w:tc>
          <w:tcPr>
            <w:tcW w:w="852" w:type="dxa"/>
          </w:tcPr>
          <w:p w:rsidR="00EC0C07" w:rsidRDefault="00EC0C07" w:rsidP="00BC361F">
            <w:r>
              <w:rPr>
                <w:rFonts w:hint="eastAsia"/>
              </w:rPr>
              <w:t>31</w:t>
            </w:r>
          </w:p>
        </w:tc>
        <w:tc>
          <w:tcPr>
            <w:tcW w:w="992" w:type="dxa"/>
          </w:tcPr>
          <w:p w:rsidR="00EC0C07" w:rsidRDefault="00EC0C07" w:rsidP="00BC361F">
            <w:r w:rsidRPr="006766EC">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联系传真</w:t>
            </w:r>
          </w:p>
        </w:tc>
        <w:tc>
          <w:tcPr>
            <w:tcW w:w="1356" w:type="dxa"/>
          </w:tcPr>
          <w:p w:rsidR="00EC0C07" w:rsidRDefault="00EC0C07" w:rsidP="00BC361F">
            <w:r w:rsidRPr="00F7563B">
              <w:t>fax</w:t>
            </w:r>
          </w:p>
        </w:tc>
        <w:tc>
          <w:tcPr>
            <w:tcW w:w="869" w:type="dxa"/>
          </w:tcPr>
          <w:p w:rsidR="00EC0C07" w:rsidRDefault="00EC0C07" w:rsidP="00BC361F">
            <w:r>
              <w:t>string</w:t>
            </w:r>
          </w:p>
        </w:tc>
        <w:tc>
          <w:tcPr>
            <w:tcW w:w="852" w:type="dxa"/>
          </w:tcPr>
          <w:p w:rsidR="00EC0C07" w:rsidRDefault="00EC0C07" w:rsidP="00BC361F">
            <w:r>
              <w:rPr>
                <w:rFonts w:hint="eastAsia"/>
              </w:rPr>
              <w:t>31</w:t>
            </w:r>
          </w:p>
        </w:tc>
        <w:tc>
          <w:tcPr>
            <w:tcW w:w="992" w:type="dxa"/>
          </w:tcPr>
          <w:p w:rsidR="00EC0C07" w:rsidRDefault="00EC0C07" w:rsidP="00BC361F">
            <w:r w:rsidRPr="006766EC">
              <w:rPr>
                <w:rFonts w:hint="eastAsia"/>
              </w:rPr>
              <w:t>M</w:t>
            </w:r>
          </w:p>
        </w:tc>
        <w:tc>
          <w:tcPr>
            <w:tcW w:w="2658" w:type="dxa"/>
          </w:tcPr>
          <w:p w:rsidR="00EC0C07" w:rsidRDefault="00EC0C07" w:rsidP="00BC361F"/>
        </w:tc>
      </w:tr>
      <w:tr w:rsidR="00691AFE" w:rsidTr="00BC361F">
        <w:trPr>
          <w:trHeight w:val="255"/>
          <w:jc w:val="center"/>
        </w:trPr>
        <w:tc>
          <w:tcPr>
            <w:tcW w:w="733" w:type="dxa"/>
          </w:tcPr>
          <w:p w:rsidR="00691AFE" w:rsidRPr="00EA7AAD" w:rsidRDefault="00691AFE" w:rsidP="00BC361F">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459" w:type="dxa"/>
            <w:gridSpan w:val="2"/>
          </w:tcPr>
          <w:p w:rsidR="00691AFE" w:rsidRPr="0037383C" w:rsidRDefault="00691AFE" w:rsidP="00BC361F">
            <w:r w:rsidRPr="00691AFE">
              <w:rPr>
                <w:rFonts w:hint="eastAsia"/>
              </w:rPr>
              <w:t>是否默认提货仓库</w:t>
            </w:r>
          </w:p>
        </w:tc>
        <w:tc>
          <w:tcPr>
            <w:tcW w:w="1356" w:type="dxa"/>
          </w:tcPr>
          <w:p w:rsidR="00691AFE" w:rsidRPr="00F7563B" w:rsidRDefault="00691AFE" w:rsidP="00BC361F">
            <w:r w:rsidRPr="00691AFE">
              <w:t>is_default_stor</w:t>
            </w:r>
          </w:p>
        </w:tc>
        <w:tc>
          <w:tcPr>
            <w:tcW w:w="869" w:type="dxa"/>
          </w:tcPr>
          <w:p w:rsidR="00691AFE" w:rsidRDefault="00691AFE" w:rsidP="00BC361F">
            <w:r>
              <w:t>string</w:t>
            </w:r>
          </w:p>
        </w:tc>
        <w:tc>
          <w:tcPr>
            <w:tcW w:w="852" w:type="dxa"/>
          </w:tcPr>
          <w:p w:rsidR="00691AFE" w:rsidRDefault="00691AFE" w:rsidP="00BC361F">
            <w:r>
              <w:rPr>
                <w:rFonts w:hint="eastAsia"/>
              </w:rPr>
              <w:t>2</w:t>
            </w:r>
          </w:p>
        </w:tc>
        <w:tc>
          <w:tcPr>
            <w:tcW w:w="992" w:type="dxa"/>
          </w:tcPr>
          <w:p w:rsidR="00691AFE" w:rsidRPr="006766EC" w:rsidRDefault="00691AFE" w:rsidP="00BC361F">
            <w:r w:rsidRPr="006766EC">
              <w:rPr>
                <w:rFonts w:hint="eastAsia"/>
              </w:rPr>
              <w:t>M</w:t>
            </w:r>
          </w:p>
        </w:tc>
        <w:tc>
          <w:tcPr>
            <w:tcW w:w="2658" w:type="dxa"/>
          </w:tcPr>
          <w:p w:rsidR="00691AFE" w:rsidRDefault="0026413A" w:rsidP="00BC361F">
            <w:hyperlink w:anchor="_yes_no（是否标志）" w:history="1">
              <w:r w:rsidR="00691AFE" w:rsidRPr="00492016">
                <w:rPr>
                  <w:rStyle w:val="a8"/>
                  <w:rFonts w:hint="eastAsia"/>
                </w:rPr>
                <w:t>yes_no</w:t>
              </w:r>
            </w:hyperlink>
          </w:p>
        </w:tc>
      </w:tr>
    </w:tbl>
    <w:p w:rsidR="00EC0C07" w:rsidRDefault="00EC0C07" w:rsidP="00EC0C07">
      <w:pPr>
        <w:rPr>
          <w:lang w:val="zh-CN"/>
        </w:rPr>
      </w:pPr>
    </w:p>
    <w:p w:rsidR="000E0791" w:rsidRDefault="000E0791" w:rsidP="000E0791">
      <w:pPr>
        <w:rPr>
          <w:lang w:val="zh-CN"/>
        </w:rPr>
      </w:pPr>
    </w:p>
    <w:p w:rsidR="005D3273" w:rsidRDefault="005D3273" w:rsidP="005D3273">
      <w:pPr>
        <w:pStyle w:val="4"/>
      </w:pPr>
      <w:r>
        <w:rPr>
          <w:rFonts w:hint="eastAsia"/>
        </w:rPr>
        <w:t>系统参数</w:t>
      </w:r>
      <w:r w:rsidR="001E7917">
        <w:rPr>
          <w:rFonts w:hint="eastAsia"/>
        </w:rPr>
        <w:t>查询</w:t>
      </w:r>
      <w:r>
        <w:rPr>
          <w:rFonts w:hint="eastAsia"/>
        </w:rPr>
        <w:t>[</w:t>
      </w:r>
      <w:r w:rsidR="00C22DA3">
        <w:rPr>
          <w:rFonts w:hint="eastAsia"/>
        </w:rPr>
        <w:t>C10</w:t>
      </w:r>
      <w:r w:rsidR="00471976">
        <w:rPr>
          <w:rFonts w:hint="eastAsia"/>
        </w:rPr>
        <w:t>7</w:t>
      </w:r>
      <w:r>
        <w:rPr>
          <w:rFonts w:hint="eastAsia"/>
        </w:rPr>
        <w:t>]</w:t>
      </w:r>
    </w:p>
    <w:p w:rsidR="00AB0FBE" w:rsidRDefault="00AB0FBE" w:rsidP="00AB0FBE">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AB0FBE" w:rsidRDefault="00AB0FBE" w:rsidP="00AB0FBE">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1E7917" w:rsidRPr="001E7917" w:rsidRDefault="00AB0FBE" w:rsidP="00AB0FBE">
      <w:pPr>
        <w:rPr>
          <w:lang w:val="zh-CN"/>
        </w:rPr>
      </w:pPr>
      <w:r w:rsidRPr="0016784A">
        <w:rPr>
          <w:rFonts w:hint="eastAsia"/>
          <w:b/>
          <w:lang w:val="zh-CN"/>
        </w:rPr>
        <w:t>用途：</w:t>
      </w:r>
      <w:r w:rsidR="001E7917">
        <w:rPr>
          <w:rFonts w:hint="eastAsia"/>
          <w:lang w:val="zh-CN"/>
        </w:rPr>
        <w:t>为渠道提供</w:t>
      </w:r>
      <w:r w:rsidR="001E7917">
        <w:rPr>
          <w:rFonts w:hint="eastAsia"/>
        </w:rPr>
        <w:t>系统参数</w:t>
      </w:r>
      <w:r w:rsidR="001E7917">
        <w:rPr>
          <w:rFonts w:hint="eastAsia"/>
          <w:lang w:val="zh-CN"/>
        </w:rPr>
        <w:t>的查询</w:t>
      </w:r>
      <w:r w:rsidR="00592E9E">
        <w:rPr>
          <w:rFonts w:hint="eastAsia"/>
          <w:lang w:val="zh-CN"/>
        </w:rPr>
        <w:t>，参数</w:t>
      </w:r>
      <w:r w:rsidR="00592E9E">
        <w:rPr>
          <w:rFonts w:hint="eastAsia"/>
          <w:lang w:val="zh-CN"/>
        </w:rPr>
        <w:t>ID</w:t>
      </w:r>
      <w:r w:rsidR="00592E9E">
        <w:rPr>
          <w:rFonts w:hint="eastAsia"/>
          <w:lang w:val="zh-CN"/>
        </w:rPr>
        <w:t>是根据业务约定。</w:t>
      </w:r>
      <w:r w:rsidR="00672364">
        <w:rPr>
          <w:rFonts w:hint="eastAsia"/>
          <w:lang w:val="zh-CN"/>
        </w:rPr>
        <w:t>只准查询单个参数，不支持查询所有参数。</w:t>
      </w:r>
    </w:p>
    <w:p w:rsidR="005D3273" w:rsidRDefault="005D3273" w:rsidP="005D3273">
      <w:pPr>
        <w:pStyle w:val="5"/>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69"/>
        <w:gridCol w:w="890"/>
        <w:gridCol w:w="1559"/>
        <w:gridCol w:w="993"/>
        <w:gridCol w:w="850"/>
        <w:gridCol w:w="709"/>
        <w:gridCol w:w="2777"/>
      </w:tblGrid>
      <w:tr w:rsidR="005D3273" w:rsidTr="00DE2DE3">
        <w:trPr>
          <w:trHeight w:hRule="exact" w:val="400"/>
          <w:jc w:val="center"/>
        </w:trPr>
        <w:tc>
          <w:tcPr>
            <w:tcW w:w="1379" w:type="dxa"/>
            <w:gridSpan w:val="2"/>
            <w:shd w:val="clear" w:color="auto" w:fill="EEECE1"/>
          </w:tcPr>
          <w:p w:rsidR="005D3273" w:rsidRDefault="005D3273" w:rsidP="00DE2DE3">
            <w:r>
              <w:rPr>
                <w:rFonts w:hint="eastAsia"/>
              </w:rPr>
              <w:t>报文类型</w:t>
            </w:r>
          </w:p>
        </w:tc>
        <w:tc>
          <w:tcPr>
            <w:tcW w:w="7778" w:type="dxa"/>
            <w:gridSpan w:val="6"/>
          </w:tcPr>
          <w:p w:rsidR="005D3273" w:rsidRDefault="005D3273" w:rsidP="00DE2DE3">
            <w:r>
              <w:rPr>
                <w:rFonts w:hint="eastAsia"/>
              </w:rPr>
              <w:t>请求报文体</w:t>
            </w:r>
          </w:p>
        </w:tc>
      </w:tr>
      <w:tr w:rsidR="005D3273" w:rsidTr="00DE2DE3">
        <w:trPr>
          <w:trHeight w:hRule="exact" w:val="400"/>
          <w:jc w:val="center"/>
        </w:trPr>
        <w:tc>
          <w:tcPr>
            <w:tcW w:w="1379" w:type="dxa"/>
            <w:gridSpan w:val="2"/>
            <w:shd w:val="clear" w:color="auto" w:fill="EEECE1"/>
          </w:tcPr>
          <w:p w:rsidR="005D3273" w:rsidRDefault="005D3273" w:rsidP="00DE2DE3">
            <w:r>
              <w:rPr>
                <w:rFonts w:hint="eastAsia"/>
              </w:rPr>
              <w:t>交易代码</w:t>
            </w:r>
          </w:p>
        </w:tc>
        <w:tc>
          <w:tcPr>
            <w:tcW w:w="7778" w:type="dxa"/>
            <w:gridSpan w:val="6"/>
          </w:tcPr>
          <w:p w:rsidR="005D3273" w:rsidRDefault="00471976" w:rsidP="00DE2DE3">
            <w:r>
              <w:rPr>
                <w:rFonts w:hint="eastAsia"/>
              </w:rPr>
              <w:t>C107</w:t>
            </w:r>
          </w:p>
        </w:tc>
      </w:tr>
      <w:tr w:rsidR="005D3273" w:rsidTr="00DE2DE3">
        <w:trPr>
          <w:trHeight w:hRule="exact" w:val="400"/>
          <w:jc w:val="center"/>
        </w:trPr>
        <w:tc>
          <w:tcPr>
            <w:tcW w:w="1379" w:type="dxa"/>
            <w:gridSpan w:val="2"/>
            <w:shd w:val="clear" w:color="auto" w:fill="EEECE1"/>
          </w:tcPr>
          <w:p w:rsidR="005D3273" w:rsidRDefault="005D3273" w:rsidP="00DE2DE3">
            <w:r>
              <w:rPr>
                <w:rFonts w:hint="eastAsia"/>
              </w:rPr>
              <w:t>报文说明</w:t>
            </w:r>
          </w:p>
        </w:tc>
        <w:tc>
          <w:tcPr>
            <w:tcW w:w="7778" w:type="dxa"/>
            <w:gridSpan w:val="6"/>
          </w:tcPr>
          <w:p w:rsidR="005D3273" w:rsidRDefault="001E7917" w:rsidP="00DE2DE3">
            <w:r>
              <w:rPr>
                <w:rFonts w:hint="eastAsia"/>
              </w:rPr>
              <w:t>系统参数查询</w:t>
            </w:r>
            <w:r w:rsidR="005D3273">
              <w:rPr>
                <w:rFonts w:hint="eastAsia"/>
              </w:rPr>
              <w:t>的请求报文体</w:t>
            </w:r>
          </w:p>
        </w:tc>
      </w:tr>
      <w:tr w:rsidR="005D3273" w:rsidTr="000F1C89">
        <w:trPr>
          <w:trHeight w:hRule="exact" w:val="400"/>
          <w:jc w:val="center"/>
        </w:trPr>
        <w:tc>
          <w:tcPr>
            <w:tcW w:w="710" w:type="dxa"/>
            <w:shd w:val="clear" w:color="auto" w:fill="EEECE1"/>
          </w:tcPr>
          <w:p w:rsidR="005D3273" w:rsidRDefault="005D3273" w:rsidP="00DE2DE3">
            <w:r>
              <w:rPr>
                <w:rFonts w:hint="eastAsia"/>
              </w:rPr>
              <w:t>符号</w:t>
            </w:r>
          </w:p>
        </w:tc>
        <w:tc>
          <w:tcPr>
            <w:tcW w:w="1559" w:type="dxa"/>
            <w:gridSpan w:val="2"/>
            <w:shd w:val="clear" w:color="auto" w:fill="EEECE1"/>
          </w:tcPr>
          <w:p w:rsidR="005D3273" w:rsidRDefault="005D3273" w:rsidP="00DE2DE3">
            <w:r>
              <w:rPr>
                <w:rFonts w:hint="eastAsia"/>
              </w:rPr>
              <w:t>中文名称</w:t>
            </w:r>
          </w:p>
        </w:tc>
        <w:tc>
          <w:tcPr>
            <w:tcW w:w="1559" w:type="dxa"/>
            <w:shd w:val="clear" w:color="auto" w:fill="EEECE1"/>
          </w:tcPr>
          <w:p w:rsidR="005D3273" w:rsidRDefault="005D3273" w:rsidP="00DE2DE3">
            <w:r>
              <w:rPr>
                <w:rFonts w:hint="eastAsia"/>
              </w:rPr>
              <w:t>英文名称</w:t>
            </w:r>
          </w:p>
        </w:tc>
        <w:tc>
          <w:tcPr>
            <w:tcW w:w="993" w:type="dxa"/>
            <w:shd w:val="clear" w:color="auto" w:fill="EEECE1"/>
          </w:tcPr>
          <w:p w:rsidR="005D3273" w:rsidRDefault="005D3273" w:rsidP="00DE2DE3">
            <w:r>
              <w:rPr>
                <w:rFonts w:hint="eastAsia"/>
              </w:rPr>
              <w:t>类型</w:t>
            </w:r>
          </w:p>
        </w:tc>
        <w:tc>
          <w:tcPr>
            <w:tcW w:w="850" w:type="dxa"/>
            <w:shd w:val="clear" w:color="auto" w:fill="EEECE1"/>
          </w:tcPr>
          <w:p w:rsidR="005D3273" w:rsidRDefault="005D3273" w:rsidP="00DE2DE3">
            <w:r>
              <w:rPr>
                <w:rFonts w:hint="eastAsia"/>
              </w:rPr>
              <w:t>长度</w:t>
            </w:r>
          </w:p>
        </w:tc>
        <w:tc>
          <w:tcPr>
            <w:tcW w:w="709" w:type="dxa"/>
            <w:shd w:val="clear" w:color="auto" w:fill="EEECE1"/>
          </w:tcPr>
          <w:p w:rsidR="005D3273" w:rsidRDefault="005D3273" w:rsidP="00DE2DE3">
            <w:r>
              <w:rPr>
                <w:rFonts w:hint="eastAsia"/>
              </w:rPr>
              <w:t>必填</w:t>
            </w:r>
          </w:p>
        </w:tc>
        <w:tc>
          <w:tcPr>
            <w:tcW w:w="2777" w:type="dxa"/>
            <w:shd w:val="clear" w:color="auto" w:fill="EEECE1"/>
          </w:tcPr>
          <w:p w:rsidR="005D3273" w:rsidRDefault="005D3273" w:rsidP="00DE2DE3">
            <w:r>
              <w:rPr>
                <w:rFonts w:hint="eastAsia"/>
              </w:rPr>
              <w:t>说明</w:t>
            </w:r>
          </w:p>
        </w:tc>
      </w:tr>
      <w:tr w:rsidR="005D3273" w:rsidTr="000F1C89">
        <w:trPr>
          <w:trHeight w:val="255"/>
          <w:jc w:val="center"/>
        </w:trPr>
        <w:tc>
          <w:tcPr>
            <w:tcW w:w="710" w:type="dxa"/>
          </w:tcPr>
          <w:p w:rsidR="005D3273" w:rsidRDefault="005D3273" w:rsidP="00DE2DE3"/>
        </w:tc>
        <w:tc>
          <w:tcPr>
            <w:tcW w:w="1559" w:type="dxa"/>
            <w:gridSpan w:val="2"/>
          </w:tcPr>
          <w:p w:rsidR="005D3273" w:rsidRDefault="005D3273" w:rsidP="00DE2DE3">
            <w:r>
              <w:rPr>
                <w:rFonts w:hint="eastAsia"/>
              </w:rPr>
              <w:t>操作标志</w:t>
            </w:r>
          </w:p>
        </w:tc>
        <w:tc>
          <w:tcPr>
            <w:tcW w:w="1559" w:type="dxa"/>
          </w:tcPr>
          <w:p w:rsidR="005D3273" w:rsidRDefault="005D3273" w:rsidP="00DE2DE3">
            <w:r>
              <w:rPr>
                <w:rFonts w:hint="eastAsia"/>
              </w:rPr>
              <w:t>oper_flag</w:t>
            </w:r>
          </w:p>
        </w:tc>
        <w:tc>
          <w:tcPr>
            <w:tcW w:w="993" w:type="dxa"/>
          </w:tcPr>
          <w:p w:rsidR="005D3273" w:rsidRDefault="005D3273" w:rsidP="00DE2DE3">
            <w:r>
              <w:rPr>
                <w:rFonts w:hint="eastAsia"/>
              </w:rPr>
              <w:t>int</w:t>
            </w:r>
          </w:p>
        </w:tc>
        <w:tc>
          <w:tcPr>
            <w:tcW w:w="850" w:type="dxa"/>
          </w:tcPr>
          <w:p w:rsidR="005D3273" w:rsidRDefault="005D3273" w:rsidP="00DE2DE3">
            <w:r>
              <w:rPr>
                <w:rFonts w:hint="eastAsia"/>
              </w:rPr>
              <w:t>1</w:t>
            </w:r>
          </w:p>
        </w:tc>
        <w:tc>
          <w:tcPr>
            <w:tcW w:w="709" w:type="dxa"/>
          </w:tcPr>
          <w:p w:rsidR="005D3273" w:rsidRDefault="00961C66" w:rsidP="00DE2DE3">
            <w:r>
              <w:rPr>
                <w:rFonts w:hint="eastAsia"/>
              </w:rPr>
              <w:t>M</w:t>
            </w:r>
          </w:p>
        </w:tc>
        <w:tc>
          <w:tcPr>
            <w:tcW w:w="2777" w:type="dxa"/>
          </w:tcPr>
          <w:p w:rsidR="005D3273" w:rsidRDefault="001C6707" w:rsidP="00DE2DE3">
            <w:r>
              <w:rPr>
                <w:rFonts w:hint="eastAsia"/>
              </w:rPr>
              <w:t>1</w:t>
            </w:r>
            <w:r>
              <w:rPr>
                <w:rFonts w:hint="eastAsia"/>
              </w:rPr>
              <w:t>：查询</w:t>
            </w:r>
          </w:p>
        </w:tc>
      </w:tr>
      <w:tr w:rsidR="008E1B3B" w:rsidTr="000F1C89">
        <w:trPr>
          <w:trHeight w:val="255"/>
          <w:jc w:val="center"/>
        </w:trPr>
        <w:tc>
          <w:tcPr>
            <w:tcW w:w="710" w:type="dxa"/>
          </w:tcPr>
          <w:p w:rsidR="008E1B3B" w:rsidRDefault="008E1B3B" w:rsidP="00DE2DE3"/>
        </w:tc>
        <w:tc>
          <w:tcPr>
            <w:tcW w:w="1559" w:type="dxa"/>
            <w:gridSpan w:val="2"/>
          </w:tcPr>
          <w:p w:rsidR="008E1B3B" w:rsidRDefault="008E1B3B" w:rsidP="00DE2DE3">
            <w:r w:rsidRPr="004C2C65">
              <w:t>参数</w:t>
            </w:r>
            <w:r w:rsidRPr="004C2C65">
              <w:t>ID</w:t>
            </w:r>
          </w:p>
        </w:tc>
        <w:tc>
          <w:tcPr>
            <w:tcW w:w="1559" w:type="dxa"/>
          </w:tcPr>
          <w:p w:rsidR="008E1B3B" w:rsidRDefault="008E1B3B" w:rsidP="00DE2DE3">
            <w:r w:rsidRPr="004C2C65">
              <w:t>para_id</w:t>
            </w:r>
          </w:p>
        </w:tc>
        <w:tc>
          <w:tcPr>
            <w:tcW w:w="993" w:type="dxa"/>
          </w:tcPr>
          <w:p w:rsidR="008E1B3B" w:rsidRDefault="008E1B3B" w:rsidP="00DE2DE3">
            <w:r>
              <w:rPr>
                <w:rFonts w:hint="eastAsia"/>
              </w:rPr>
              <w:t>string</w:t>
            </w:r>
          </w:p>
        </w:tc>
        <w:tc>
          <w:tcPr>
            <w:tcW w:w="850" w:type="dxa"/>
          </w:tcPr>
          <w:p w:rsidR="008E1B3B" w:rsidRDefault="008E1B3B" w:rsidP="00DE2DE3">
            <w:r>
              <w:rPr>
                <w:rFonts w:hint="eastAsia"/>
              </w:rPr>
              <w:t>50</w:t>
            </w:r>
          </w:p>
        </w:tc>
        <w:tc>
          <w:tcPr>
            <w:tcW w:w="709" w:type="dxa"/>
          </w:tcPr>
          <w:p w:rsidR="008E1B3B" w:rsidRDefault="00BB4CF7">
            <w:r>
              <w:rPr>
                <w:rFonts w:hint="eastAsia"/>
              </w:rPr>
              <w:t>M</w:t>
            </w:r>
          </w:p>
        </w:tc>
        <w:tc>
          <w:tcPr>
            <w:tcW w:w="2777" w:type="dxa"/>
          </w:tcPr>
          <w:p w:rsidR="008E1B3B" w:rsidRDefault="008E1B3B" w:rsidP="00DE2DE3"/>
        </w:tc>
      </w:tr>
      <w:tr w:rsidR="005435C9" w:rsidTr="000F1C89">
        <w:trPr>
          <w:trHeight w:val="255"/>
          <w:jc w:val="center"/>
        </w:trPr>
        <w:tc>
          <w:tcPr>
            <w:tcW w:w="710" w:type="dxa"/>
          </w:tcPr>
          <w:p w:rsidR="005435C9" w:rsidRDefault="005435C9" w:rsidP="00DE2DE3"/>
        </w:tc>
        <w:tc>
          <w:tcPr>
            <w:tcW w:w="1559" w:type="dxa"/>
            <w:gridSpan w:val="2"/>
          </w:tcPr>
          <w:p w:rsidR="005435C9" w:rsidRPr="004C2C65" w:rsidRDefault="005435C9" w:rsidP="00DE2DE3">
            <w:r w:rsidRPr="00380936">
              <w:rPr>
                <w:rFonts w:hint="eastAsia"/>
              </w:rPr>
              <w:t>参数描述</w:t>
            </w:r>
          </w:p>
        </w:tc>
        <w:tc>
          <w:tcPr>
            <w:tcW w:w="1559" w:type="dxa"/>
          </w:tcPr>
          <w:p w:rsidR="005435C9" w:rsidRPr="004C2C65" w:rsidRDefault="005435C9" w:rsidP="00DE2DE3">
            <w:r w:rsidRPr="00B44F17">
              <w:t xml:space="preserve">para_desc </w:t>
            </w:r>
          </w:p>
        </w:tc>
        <w:tc>
          <w:tcPr>
            <w:tcW w:w="993" w:type="dxa"/>
          </w:tcPr>
          <w:p w:rsidR="005435C9" w:rsidRDefault="005435C9" w:rsidP="00DE2DE3">
            <w:r>
              <w:rPr>
                <w:rFonts w:hint="eastAsia"/>
              </w:rPr>
              <w:t>string</w:t>
            </w:r>
          </w:p>
        </w:tc>
        <w:tc>
          <w:tcPr>
            <w:tcW w:w="850" w:type="dxa"/>
          </w:tcPr>
          <w:p w:rsidR="005435C9" w:rsidRDefault="005435C9" w:rsidP="00DE2DE3">
            <w:r>
              <w:rPr>
                <w:rFonts w:hint="eastAsia"/>
              </w:rPr>
              <w:t>300</w:t>
            </w:r>
          </w:p>
        </w:tc>
        <w:tc>
          <w:tcPr>
            <w:tcW w:w="709" w:type="dxa"/>
          </w:tcPr>
          <w:p w:rsidR="005435C9" w:rsidRDefault="005435C9">
            <w:r>
              <w:rPr>
                <w:rFonts w:hint="eastAsia"/>
              </w:rPr>
              <w:t>O</w:t>
            </w:r>
          </w:p>
        </w:tc>
        <w:tc>
          <w:tcPr>
            <w:tcW w:w="2777" w:type="dxa"/>
          </w:tcPr>
          <w:p w:rsidR="005435C9" w:rsidRDefault="001C6707" w:rsidP="00DE2DE3">
            <w:r>
              <w:rPr>
                <w:rFonts w:hint="eastAsia"/>
              </w:rPr>
              <w:t>支持</w:t>
            </w:r>
            <w:r w:rsidR="005435C9">
              <w:rPr>
                <w:rFonts w:hint="eastAsia"/>
              </w:rPr>
              <w:t>模糊查询</w:t>
            </w:r>
          </w:p>
        </w:tc>
      </w:tr>
    </w:tbl>
    <w:p w:rsidR="005D3273" w:rsidRDefault="005D3273" w:rsidP="005D3273">
      <w:pPr>
        <w:rPr>
          <w:lang w:val="zh-CN"/>
        </w:rPr>
      </w:pPr>
    </w:p>
    <w:p w:rsidR="005D3273" w:rsidRDefault="005D3273" w:rsidP="005D3273">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9"/>
        <w:gridCol w:w="788"/>
        <w:gridCol w:w="766"/>
        <w:gridCol w:w="1767"/>
        <w:gridCol w:w="709"/>
        <w:gridCol w:w="850"/>
        <w:gridCol w:w="567"/>
        <w:gridCol w:w="3061"/>
      </w:tblGrid>
      <w:tr w:rsidR="005D3273" w:rsidTr="00DE2DE3">
        <w:trPr>
          <w:trHeight w:hRule="exact" w:val="400"/>
          <w:jc w:val="center"/>
        </w:trPr>
        <w:tc>
          <w:tcPr>
            <w:tcW w:w="1437" w:type="dxa"/>
            <w:gridSpan w:val="2"/>
            <w:shd w:val="clear" w:color="auto" w:fill="EEECE1"/>
          </w:tcPr>
          <w:p w:rsidR="005D3273" w:rsidRDefault="005D3273" w:rsidP="00DE2DE3">
            <w:r>
              <w:rPr>
                <w:rFonts w:hint="eastAsia"/>
              </w:rPr>
              <w:t>报文类型</w:t>
            </w:r>
          </w:p>
        </w:tc>
        <w:tc>
          <w:tcPr>
            <w:tcW w:w="7720" w:type="dxa"/>
            <w:gridSpan w:val="6"/>
          </w:tcPr>
          <w:p w:rsidR="005D3273" w:rsidRDefault="005D3273" w:rsidP="00DE2DE3">
            <w:r>
              <w:rPr>
                <w:rFonts w:hint="eastAsia"/>
              </w:rPr>
              <w:t>响应报文体</w:t>
            </w:r>
          </w:p>
        </w:tc>
      </w:tr>
      <w:tr w:rsidR="005D3273" w:rsidTr="00DE2DE3">
        <w:trPr>
          <w:trHeight w:hRule="exact" w:val="400"/>
          <w:jc w:val="center"/>
        </w:trPr>
        <w:tc>
          <w:tcPr>
            <w:tcW w:w="1437" w:type="dxa"/>
            <w:gridSpan w:val="2"/>
            <w:shd w:val="clear" w:color="auto" w:fill="EEECE1"/>
          </w:tcPr>
          <w:p w:rsidR="005D3273" w:rsidRDefault="005D3273" w:rsidP="00DE2DE3">
            <w:r>
              <w:rPr>
                <w:rFonts w:hint="eastAsia"/>
              </w:rPr>
              <w:t>交易代码</w:t>
            </w:r>
          </w:p>
        </w:tc>
        <w:tc>
          <w:tcPr>
            <w:tcW w:w="7720" w:type="dxa"/>
            <w:gridSpan w:val="6"/>
          </w:tcPr>
          <w:p w:rsidR="005D3273" w:rsidRDefault="00471976" w:rsidP="00DE2DE3">
            <w:r>
              <w:rPr>
                <w:rFonts w:hint="eastAsia"/>
              </w:rPr>
              <w:t>C107</w:t>
            </w:r>
          </w:p>
        </w:tc>
      </w:tr>
      <w:tr w:rsidR="005D3273" w:rsidTr="00DE2DE3">
        <w:trPr>
          <w:trHeight w:hRule="exact" w:val="400"/>
          <w:jc w:val="center"/>
        </w:trPr>
        <w:tc>
          <w:tcPr>
            <w:tcW w:w="1437" w:type="dxa"/>
            <w:gridSpan w:val="2"/>
            <w:shd w:val="clear" w:color="auto" w:fill="EEECE1"/>
          </w:tcPr>
          <w:p w:rsidR="005D3273" w:rsidRDefault="005D3273" w:rsidP="00DE2DE3">
            <w:r>
              <w:rPr>
                <w:rFonts w:hint="eastAsia"/>
              </w:rPr>
              <w:t>报文说明</w:t>
            </w:r>
          </w:p>
        </w:tc>
        <w:tc>
          <w:tcPr>
            <w:tcW w:w="7720" w:type="dxa"/>
            <w:gridSpan w:val="6"/>
          </w:tcPr>
          <w:p w:rsidR="005D3273" w:rsidRDefault="001E7917" w:rsidP="00DE2DE3">
            <w:r>
              <w:rPr>
                <w:rFonts w:hint="eastAsia"/>
              </w:rPr>
              <w:t>系统参数查询</w:t>
            </w:r>
            <w:r w:rsidR="005D3273">
              <w:rPr>
                <w:rFonts w:hint="eastAsia"/>
              </w:rPr>
              <w:t>的响应报文体</w:t>
            </w:r>
          </w:p>
        </w:tc>
      </w:tr>
      <w:tr w:rsidR="005D3273" w:rsidTr="00433DB3">
        <w:trPr>
          <w:trHeight w:hRule="exact" w:val="400"/>
          <w:jc w:val="center"/>
        </w:trPr>
        <w:tc>
          <w:tcPr>
            <w:tcW w:w="649" w:type="dxa"/>
            <w:shd w:val="clear" w:color="auto" w:fill="EEECE1"/>
          </w:tcPr>
          <w:p w:rsidR="005D3273" w:rsidRDefault="005D3273" w:rsidP="00DE2DE3">
            <w:r>
              <w:rPr>
                <w:rFonts w:hint="eastAsia"/>
              </w:rPr>
              <w:t>符号</w:t>
            </w:r>
          </w:p>
        </w:tc>
        <w:tc>
          <w:tcPr>
            <w:tcW w:w="1554" w:type="dxa"/>
            <w:gridSpan w:val="2"/>
            <w:shd w:val="clear" w:color="auto" w:fill="EEECE1"/>
          </w:tcPr>
          <w:p w:rsidR="005D3273" w:rsidRDefault="005D3273" w:rsidP="00DE2DE3">
            <w:r>
              <w:rPr>
                <w:rFonts w:hint="eastAsia"/>
              </w:rPr>
              <w:t>中文名称</w:t>
            </w:r>
          </w:p>
        </w:tc>
        <w:tc>
          <w:tcPr>
            <w:tcW w:w="1767" w:type="dxa"/>
            <w:shd w:val="clear" w:color="auto" w:fill="EEECE1"/>
          </w:tcPr>
          <w:p w:rsidR="005D3273" w:rsidRDefault="005D3273" w:rsidP="00DE2DE3">
            <w:r>
              <w:rPr>
                <w:rFonts w:hint="eastAsia"/>
              </w:rPr>
              <w:t>英文名称</w:t>
            </w:r>
          </w:p>
        </w:tc>
        <w:tc>
          <w:tcPr>
            <w:tcW w:w="709" w:type="dxa"/>
            <w:shd w:val="clear" w:color="auto" w:fill="EEECE1"/>
          </w:tcPr>
          <w:p w:rsidR="005D3273" w:rsidRDefault="005D3273" w:rsidP="00DE2DE3">
            <w:r>
              <w:rPr>
                <w:rFonts w:hint="eastAsia"/>
              </w:rPr>
              <w:t>类型</w:t>
            </w:r>
          </w:p>
        </w:tc>
        <w:tc>
          <w:tcPr>
            <w:tcW w:w="850" w:type="dxa"/>
            <w:shd w:val="clear" w:color="auto" w:fill="EEECE1"/>
          </w:tcPr>
          <w:p w:rsidR="005D3273" w:rsidRDefault="005D3273" w:rsidP="00DE2DE3">
            <w:r>
              <w:rPr>
                <w:rFonts w:hint="eastAsia"/>
              </w:rPr>
              <w:t>长度</w:t>
            </w:r>
          </w:p>
        </w:tc>
        <w:tc>
          <w:tcPr>
            <w:tcW w:w="567" w:type="dxa"/>
            <w:shd w:val="clear" w:color="auto" w:fill="EEECE1"/>
          </w:tcPr>
          <w:p w:rsidR="005D3273" w:rsidRDefault="005D3273" w:rsidP="00DE2DE3">
            <w:r>
              <w:rPr>
                <w:rFonts w:hint="eastAsia"/>
              </w:rPr>
              <w:t>必填</w:t>
            </w:r>
          </w:p>
        </w:tc>
        <w:tc>
          <w:tcPr>
            <w:tcW w:w="3061" w:type="dxa"/>
            <w:shd w:val="clear" w:color="auto" w:fill="EEECE1"/>
          </w:tcPr>
          <w:p w:rsidR="005D3273" w:rsidRDefault="005D3273" w:rsidP="00DE2DE3">
            <w:r>
              <w:rPr>
                <w:rFonts w:hint="eastAsia"/>
              </w:rPr>
              <w:t>说明</w:t>
            </w:r>
          </w:p>
        </w:tc>
      </w:tr>
      <w:tr w:rsidR="005D3273" w:rsidTr="00433DB3">
        <w:trPr>
          <w:trHeight w:val="255"/>
          <w:jc w:val="center"/>
        </w:trPr>
        <w:tc>
          <w:tcPr>
            <w:tcW w:w="649" w:type="dxa"/>
          </w:tcPr>
          <w:p w:rsidR="005D3273" w:rsidRDefault="005D3273" w:rsidP="00DE2DE3"/>
        </w:tc>
        <w:tc>
          <w:tcPr>
            <w:tcW w:w="1554" w:type="dxa"/>
            <w:gridSpan w:val="2"/>
          </w:tcPr>
          <w:p w:rsidR="005D3273" w:rsidRDefault="005D3273" w:rsidP="00DE2DE3">
            <w:pPr>
              <w:rPr>
                <w:rFonts w:ascii="宋体" w:hAnsi="宋体"/>
              </w:rPr>
            </w:pPr>
            <w:r>
              <w:rPr>
                <w:rFonts w:hint="eastAsia"/>
              </w:rPr>
              <w:t>操作标志</w:t>
            </w:r>
          </w:p>
        </w:tc>
        <w:tc>
          <w:tcPr>
            <w:tcW w:w="1767" w:type="dxa"/>
          </w:tcPr>
          <w:p w:rsidR="005D3273" w:rsidRDefault="005D3273" w:rsidP="00DE2DE3">
            <w:pPr>
              <w:rPr>
                <w:rFonts w:ascii="宋体" w:hAnsi="宋体"/>
              </w:rPr>
            </w:pPr>
            <w:r>
              <w:rPr>
                <w:rFonts w:hint="eastAsia"/>
              </w:rPr>
              <w:t>oper_flag</w:t>
            </w:r>
          </w:p>
        </w:tc>
        <w:tc>
          <w:tcPr>
            <w:tcW w:w="709" w:type="dxa"/>
          </w:tcPr>
          <w:p w:rsidR="005D3273" w:rsidRDefault="005D3273" w:rsidP="00DE2DE3">
            <w:pPr>
              <w:rPr>
                <w:rFonts w:ascii="宋体" w:hAnsi="宋体"/>
              </w:rPr>
            </w:pPr>
            <w:r>
              <w:rPr>
                <w:rFonts w:hint="eastAsia"/>
              </w:rPr>
              <w:t>int</w:t>
            </w:r>
          </w:p>
        </w:tc>
        <w:tc>
          <w:tcPr>
            <w:tcW w:w="850" w:type="dxa"/>
          </w:tcPr>
          <w:p w:rsidR="005D3273" w:rsidRDefault="005D3273" w:rsidP="00DE2DE3">
            <w:r>
              <w:rPr>
                <w:rFonts w:hint="eastAsia"/>
              </w:rPr>
              <w:t>1</w:t>
            </w:r>
          </w:p>
        </w:tc>
        <w:tc>
          <w:tcPr>
            <w:tcW w:w="567" w:type="dxa"/>
          </w:tcPr>
          <w:p w:rsidR="005D3273" w:rsidRDefault="005D3273" w:rsidP="00DE2DE3">
            <w:r>
              <w:rPr>
                <w:rFonts w:hint="eastAsia"/>
              </w:rPr>
              <w:t>是</w:t>
            </w:r>
          </w:p>
        </w:tc>
        <w:tc>
          <w:tcPr>
            <w:tcW w:w="3061" w:type="dxa"/>
          </w:tcPr>
          <w:p w:rsidR="005D3273" w:rsidRDefault="001C6707" w:rsidP="00DE2DE3">
            <w:pPr>
              <w:rPr>
                <w:rFonts w:ascii="宋体" w:hAnsi="宋体"/>
              </w:rPr>
            </w:pPr>
            <w:r>
              <w:rPr>
                <w:rFonts w:hint="eastAsia"/>
              </w:rPr>
              <w:t>1</w:t>
            </w:r>
            <w:r>
              <w:rPr>
                <w:rFonts w:hint="eastAsia"/>
              </w:rPr>
              <w:t>：查询</w:t>
            </w:r>
          </w:p>
        </w:tc>
      </w:tr>
      <w:tr w:rsidR="003C3904" w:rsidTr="00433DB3">
        <w:trPr>
          <w:trHeight w:val="255"/>
          <w:jc w:val="center"/>
        </w:trPr>
        <w:tc>
          <w:tcPr>
            <w:tcW w:w="649" w:type="dxa"/>
          </w:tcPr>
          <w:p w:rsidR="003C3904" w:rsidRDefault="003C3904" w:rsidP="00DE2DE3"/>
        </w:tc>
        <w:tc>
          <w:tcPr>
            <w:tcW w:w="1554" w:type="dxa"/>
            <w:gridSpan w:val="2"/>
          </w:tcPr>
          <w:p w:rsidR="003C3904" w:rsidRPr="00380936" w:rsidRDefault="003C3904" w:rsidP="00A97968">
            <w:r w:rsidRPr="00380936">
              <w:rPr>
                <w:rFonts w:hint="eastAsia"/>
              </w:rPr>
              <w:t>参数</w:t>
            </w:r>
            <w:r w:rsidRPr="00380936">
              <w:rPr>
                <w:rFonts w:hint="eastAsia"/>
              </w:rPr>
              <w:t>ID</w:t>
            </w:r>
          </w:p>
        </w:tc>
        <w:tc>
          <w:tcPr>
            <w:tcW w:w="1767" w:type="dxa"/>
          </w:tcPr>
          <w:p w:rsidR="003C3904" w:rsidRPr="00B44F17" w:rsidRDefault="003C3904" w:rsidP="00A97968">
            <w:r w:rsidRPr="00B44F17">
              <w:t xml:space="preserve">para_id   </w:t>
            </w:r>
          </w:p>
        </w:tc>
        <w:tc>
          <w:tcPr>
            <w:tcW w:w="709" w:type="dxa"/>
          </w:tcPr>
          <w:p w:rsidR="003C3904" w:rsidRDefault="003C3904" w:rsidP="00A97968">
            <w:r>
              <w:rPr>
                <w:rFonts w:hint="eastAsia"/>
              </w:rPr>
              <w:t>string</w:t>
            </w:r>
          </w:p>
        </w:tc>
        <w:tc>
          <w:tcPr>
            <w:tcW w:w="850" w:type="dxa"/>
          </w:tcPr>
          <w:p w:rsidR="003C3904" w:rsidRDefault="003C3904" w:rsidP="00A97968">
            <w:r>
              <w:rPr>
                <w:rFonts w:hint="eastAsia"/>
              </w:rPr>
              <w:t>50</w:t>
            </w:r>
          </w:p>
        </w:tc>
        <w:tc>
          <w:tcPr>
            <w:tcW w:w="567" w:type="dxa"/>
          </w:tcPr>
          <w:p w:rsidR="003C3904" w:rsidRDefault="003C3904" w:rsidP="00A97968">
            <w:r w:rsidRPr="006F072C">
              <w:rPr>
                <w:rFonts w:hint="eastAsia"/>
              </w:rPr>
              <w:t>M</w:t>
            </w:r>
          </w:p>
        </w:tc>
        <w:tc>
          <w:tcPr>
            <w:tcW w:w="3061" w:type="dxa"/>
          </w:tcPr>
          <w:p w:rsidR="003C3904" w:rsidRDefault="003C3904" w:rsidP="00A97968"/>
        </w:tc>
      </w:tr>
      <w:tr w:rsidR="003C3904" w:rsidTr="00433DB3">
        <w:trPr>
          <w:trHeight w:val="255"/>
          <w:jc w:val="center"/>
        </w:trPr>
        <w:tc>
          <w:tcPr>
            <w:tcW w:w="649" w:type="dxa"/>
          </w:tcPr>
          <w:p w:rsidR="003C3904" w:rsidRPr="00EA7AAD" w:rsidRDefault="003C3904" w:rsidP="00DE2DE3">
            <w:pPr>
              <w:rPr>
                <w:rFonts w:ascii="宋体" w:hAnsi="宋体" w:cs="宋体"/>
                <w:color w:val="000000"/>
                <w:kern w:val="0"/>
                <w:sz w:val="20"/>
                <w:szCs w:val="20"/>
              </w:rPr>
            </w:pPr>
          </w:p>
        </w:tc>
        <w:tc>
          <w:tcPr>
            <w:tcW w:w="1554" w:type="dxa"/>
            <w:gridSpan w:val="2"/>
          </w:tcPr>
          <w:p w:rsidR="003C3904" w:rsidRPr="00380936" w:rsidRDefault="003C3904" w:rsidP="00A97968">
            <w:r w:rsidRPr="00380936">
              <w:rPr>
                <w:rFonts w:hint="eastAsia"/>
              </w:rPr>
              <w:t>参数描述</w:t>
            </w:r>
          </w:p>
        </w:tc>
        <w:tc>
          <w:tcPr>
            <w:tcW w:w="1767" w:type="dxa"/>
          </w:tcPr>
          <w:p w:rsidR="003C3904" w:rsidRPr="00B44F17" w:rsidRDefault="003C3904" w:rsidP="00A97968">
            <w:r w:rsidRPr="00B44F17">
              <w:t xml:space="preserve">para_desc </w:t>
            </w:r>
          </w:p>
        </w:tc>
        <w:tc>
          <w:tcPr>
            <w:tcW w:w="709" w:type="dxa"/>
          </w:tcPr>
          <w:p w:rsidR="003C3904" w:rsidRDefault="003C3904" w:rsidP="00A97968">
            <w:r>
              <w:rPr>
                <w:rFonts w:hint="eastAsia"/>
              </w:rPr>
              <w:t>string</w:t>
            </w:r>
          </w:p>
        </w:tc>
        <w:tc>
          <w:tcPr>
            <w:tcW w:w="850" w:type="dxa"/>
          </w:tcPr>
          <w:p w:rsidR="003C3904" w:rsidRDefault="003C3904" w:rsidP="00A97968">
            <w:r>
              <w:rPr>
                <w:rFonts w:hint="eastAsia"/>
              </w:rPr>
              <w:t>300</w:t>
            </w:r>
          </w:p>
        </w:tc>
        <w:tc>
          <w:tcPr>
            <w:tcW w:w="567" w:type="dxa"/>
          </w:tcPr>
          <w:p w:rsidR="003C3904" w:rsidRDefault="003C3904" w:rsidP="00A97968">
            <w:r w:rsidRPr="006F072C">
              <w:rPr>
                <w:rFonts w:hint="eastAsia"/>
              </w:rPr>
              <w:t>M</w:t>
            </w:r>
          </w:p>
        </w:tc>
        <w:tc>
          <w:tcPr>
            <w:tcW w:w="3061" w:type="dxa"/>
          </w:tcPr>
          <w:p w:rsidR="003C3904" w:rsidRDefault="003C3904" w:rsidP="00A97968"/>
        </w:tc>
      </w:tr>
      <w:tr w:rsidR="003C3904" w:rsidTr="00433DB3">
        <w:trPr>
          <w:trHeight w:val="255"/>
          <w:jc w:val="center"/>
        </w:trPr>
        <w:tc>
          <w:tcPr>
            <w:tcW w:w="649" w:type="dxa"/>
          </w:tcPr>
          <w:p w:rsidR="003C3904" w:rsidRPr="00EA7AAD" w:rsidRDefault="003C3904" w:rsidP="00DE2DE3">
            <w:pPr>
              <w:rPr>
                <w:rFonts w:ascii="宋体" w:hAnsi="宋体" w:cs="宋体"/>
                <w:color w:val="000000"/>
                <w:kern w:val="0"/>
                <w:sz w:val="20"/>
                <w:szCs w:val="20"/>
              </w:rPr>
            </w:pPr>
          </w:p>
        </w:tc>
        <w:tc>
          <w:tcPr>
            <w:tcW w:w="1554" w:type="dxa"/>
            <w:gridSpan w:val="2"/>
          </w:tcPr>
          <w:p w:rsidR="003C3904" w:rsidRPr="00380936" w:rsidRDefault="003C3904" w:rsidP="00A97968">
            <w:r w:rsidRPr="00380936">
              <w:rPr>
                <w:rFonts w:hint="eastAsia"/>
              </w:rPr>
              <w:t>参数类型</w:t>
            </w:r>
          </w:p>
        </w:tc>
        <w:tc>
          <w:tcPr>
            <w:tcW w:w="1767" w:type="dxa"/>
          </w:tcPr>
          <w:p w:rsidR="003C3904" w:rsidRPr="00B44F17" w:rsidRDefault="003C3904" w:rsidP="00A97968">
            <w:r w:rsidRPr="00B44F17">
              <w:t xml:space="preserve">para_type </w:t>
            </w:r>
          </w:p>
        </w:tc>
        <w:tc>
          <w:tcPr>
            <w:tcW w:w="709" w:type="dxa"/>
          </w:tcPr>
          <w:p w:rsidR="003C3904" w:rsidRDefault="003C3904" w:rsidP="00A97968">
            <w:r>
              <w:rPr>
                <w:rFonts w:hint="eastAsia"/>
              </w:rPr>
              <w:t>string</w:t>
            </w:r>
          </w:p>
        </w:tc>
        <w:tc>
          <w:tcPr>
            <w:tcW w:w="850" w:type="dxa"/>
          </w:tcPr>
          <w:p w:rsidR="003C3904" w:rsidRDefault="003C3904" w:rsidP="00A97968">
            <w:r>
              <w:rPr>
                <w:rFonts w:hint="eastAsia"/>
              </w:rPr>
              <w:t>2</w:t>
            </w:r>
          </w:p>
        </w:tc>
        <w:tc>
          <w:tcPr>
            <w:tcW w:w="567" w:type="dxa"/>
          </w:tcPr>
          <w:p w:rsidR="003C3904" w:rsidRDefault="003C3904" w:rsidP="00A97968">
            <w:r w:rsidRPr="006F072C">
              <w:rPr>
                <w:rFonts w:hint="eastAsia"/>
              </w:rPr>
              <w:t>M</w:t>
            </w:r>
          </w:p>
        </w:tc>
        <w:tc>
          <w:tcPr>
            <w:tcW w:w="3061" w:type="dxa"/>
          </w:tcPr>
          <w:p w:rsidR="003C3904" w:rsidRDefault="0026413A" w:rsidP="00A97968">
            <w:hyperlink w:anchor="_para_type_(参数类型)" w:history="1">
              <w:r w:rsidR="003C3904" w:rsidRPr="00793ADE">
                <w:rPr>
                  <w:rStyle w:val="a8"/>
                </w:rPr>
                <w:t>para_type</w:t>
              </w:r>
            </w:hyperlink>
          </w:p>
        </w:tc>
      </w:tr>
      <w:tr w:rsidR="003C3904" w:rsidTr="00433DB3">
        <w:trPr>
          <w:trHeight w:val="255"/>
          <w:jc w:val="center"/>
        </w:trPr>
        <w:tc>
          <w:tcPr>
            <w:tcW w:w="649" w:type="dxa"/>
          </w:tcPr>
          <w:p w:rsidR="003C3904" w:rsidRPr="00EA7AAD" w:rsidRDefault="003C3904" w:rsidP="00DE2DE3">
            <w:pPr>
              <w:rPr>
                <w:rFonts w:ascii="宋体" w:hAnsi="宋体" w:cs="宋体"/>
                <w:color w:val="000000"/>
                <w:kern w:val="0"/>
                <w:sz w:val="20"/>
                <w:szCs w:val="20"/>
              </w:rPr>
            </w:pPr>
          </w:p>
        </w:tc>
        <w:tc>
          <w:tcPr>
            <w:tcW w:w="1554" w:type="dxa"/>
            <w:gridSpan w:val="2"/>
          </w:tcPr>
          <w:p w:rsidR="003C3904" w:rsidRPr="00380936" w:rsidRDefault="003C3904" w:rsidP="00A97968">
            <w:r w:rsidRPr="00380936">
              <w:rPr>
                <w:rFonts w:hint="eastAsia"/>
              </w:rPr>
              <w:t>参数值</w:t>
            </w:r>
          </w:p>
        </w:tc>
        <w:tc>
          <w:tcPr>
            <w:tcW w:w="1767" w:type="dxa"/>
          </w:tcPr>
          <w:p w:rsidR="003C3904" w:rsidRDefault="003C3904" w:rsidP="00A97968">
            <w:r w:rsidRPr="00B44F17">
              <w:t>para_value</w:t>
            </w:r>
          </w:p>
        </w:tc>
        <w:tc>
          <w:tcPr>
            <w:tcW w:w="709" w:type="dxa"/>
          </w:tcPr>
          <w:p w:rsidR="003C3904" w:rsidRDefault="003C3904" w:rsidP="00A97968">
            <w:r>
              <w:rPr>
                <w:rFonts w:hint="eastAsia"/>
              </w:rPr>
              <w:t>string</w:t>
            </w:r>
          </w:p>
        </w:tc>
        <w:tc>
          <w:tcPr>
            <w:tcW w:w="850" w:type="dxa"/>
          </w:tcPr>
          <w:p w:rsidR="003C3904" w:rsidRDefault="003C3904" w:rsidP="00A97968">
            <w:r>
              <w:rPr>
                <w:rFonts w:hint="eastAsia"/>
              </w:rPr>
              <w:t>500</w:t>
            </w:r>
          </w:p>
        </w:tc>
        <w:tc>
          <w:tcPr>
            <w:tcW w:w="567" w:type="dxa"/>
          </w:tcPr>
          <w:p w:rsidR="003C3904" w:rsidRDefault="003C3904" w:rsidP="00A97968">
            <w:r w:rsidRPr="006F072C">
              <w:rPr>
                <w:rFonts w:hint="eastAsia"/>
              </w:rPr>
              <w:t>M</w:t>
            </w:r>
          </w:p>
        </w:tc>
        <w:tc>
          <w:tcPr>
            <w:tcW w:w="3061" w:type="dxa"/>
          </w:tcPr>
          <w:p w:rsidR="003C3904" w:rsidRDefault="003C3904" w:rsidP="00A97968"/>
        </w:tc>
      </w:tr>
      <w:tr w:rsidR="003C3904" w:rsidTr="00433DB3">
        <w:trPr>
          <w:trHeight w:val="255"/>
          <w:jc w:val="center"/>
        </w:trPr>
        <w:tc>
          <w:tcPr>
            <w:tcW w:w="649" w:type="dxa"/>
          </w:tcPr>
          <w:p w:rsidR="003C3904" w:rsidRPr="00EA7AAD" w:rsidRDefault="003C3904" w:rsidP="00DE2DE3">
            <w:pPr>
              <w:rPr>
                <w:rFonts w:ascii="宋体" w:hAnsi="宋体" w:cs="宋体"/>
                <w:color w:val="000000"/>
                <w:kern w:val="0"/>
                <w:sz w:val="20"/>
                <w:szCs w:val="20"/>
              </w:rPr>
            </w:pPr>
          </w:p>
        </w:tc>
        <w:tc>
          <w:tcPr>
            <w:tcW w:w="1554" w:type="dxa"/>
            <w:gridSpan w:val="2"/>
          </w:tcPr>
          <w:p w:rsidR="003C3904" w:rsidRPr="00380936" w:rsidRDefault="003C3904" w:rsidP="00DE2DE3"/>
        </w:tc>
        <w:tc>
          <w:tcPr>
            <w:tcW w:w="1767" w:type="dxa"/>
          </w:tcPr>
          <w:p w:rsidR="003C3904" w:rsidRPr="00B44F17" w:rsidRDefault="003C3904" w:rsidP="00DE2DE3"/>
        </w:tc>
        <w:tc>
          <w:tcPr>
            <w:tcW w:w="709" w:type="dxa"/>
          </w:tcPr>
          <w:p w:rsidR="003C3904" w:rsidRDefault="003C3904" w:rsidP="00DE2DE3"/>
        </w:tc>
        <w:tc>
          <w:tcPr>
            <w:tcW w:w="850" w:type="dxa"/>
          </w:tcPr>
          <w:p w:rsidR="003C3904" w:rsidRDefault="003C3904" w:rsidP="00DE2DE3"/>
        </w:tc>
        <w:tc>
          <w:tcPr>
            <w:tcW w:w="567" w:type="dxa"/>
          </w:tcPr>
          <w:p w:rsidR="003C3904" w:rsidRDefault="003C3904"/>
        </w:tc>
        <w:tc>
          <w:tcPr>
            <w:tcW w:w="3061" w:type="dxa"/>
          </w:tcPr>
          <w:p w:rsidR="003C3904" w:rsidRDefault="003C3904" w:rsidP="00DE2DE3"/>
        </w:tc>
      </w:tr>
      <w:tr w:rsidR="003C3904" w:rsidTr="00433DB3">
        <w:trPr>
          <w:trHeight w:val="255"/>
          <w:jc w:val="center"/>
        </w:trPr>
        <w:tc>
          <w:tcPr>
            <w:tcW w:w="649" w:type="dxa"/>
          </w:tcPr>
          <w:p w:rsidR="003C3904" w:rsidRPr="00EA7AAD" w:rsidRDefault="003C3904" w:rsidP="00DE2DE3">
            <w:pPr>
              <w:rPr>
                <w:rFonts w:ascii="宋体" w:hAnsi="宋体" w:cs="宋体"/>
                <w:color w:val="000000"/>
                <w:kern w:val="0"/>
                <w:sz w:val="20"/>
                <w:szCs w:val="20"/>
              </w:rPr>
            </w:pPr>
          </w:p>
        </w:tc>
        <w:tc>
          <w:tcPr>
            <w:tcW w:w="1554" w:type="dxa"/>
            <w:gridSpan w:val="2"/>
          </w:tcPr>
          <w:p w:rsidR="003C3904" w:rsidRPr="00380936" w:rsidRDefault="003C3904" w:rsidP="00DE2DE3"/>
        </w:tc>
        <w:tc>
          <w:tcPr>
            <w:tcW w:w="1767" w:type="dxa"/>
          </w:tcPr>
          <w:p w:rsidR="003C3904" w:rsidRDefault="003C3904" w:rsidP="00DE2DE3"/>
        </w:tc>
        <w:tc>
          <w:tcPr>
            <w:tcW w:w="709" w:type="dxa"/>
          </w:tcPr>
          <w:p w:rsidR="003C3904" w:rsidRDefault="003C3904" w:rsidP="00DE2DE3"/>
        </w:tc>
        <w:tc>
          <w:tcPr>
            <w:tcW w:w="850" w:type="dxa"/>
          </w:tcPr>
          <w:p w:rsidR="003C3904" w:rsidRDefault="003C3904" w:rsidP="00DE2DE3"/>
        </w:tc>
        <w:tc>
          <w:tcPr>
            <w:tcW w:w="567" w:type="dxa"/>
          </w:tcPr>
          <w:p w:rsidR="003C3904" w:rsidRDefault="003C3904" w:rsidP="00DE2DE3"/>
        </w:tc>
        <w:tc>
          <w:tcPr>
            <w:tcW w:w="3061" w:type="dxa"/>
          </w:tcPr>
          <w:p w:rsidR="003C3904" w:rsidRDefault="003C3904" w:rsidP="00DE2DE3"/>
        </w:tc>
      </w:tr>
    </w:tbl>
    <w:p w:rsidR="005D3273" w:rsidRPr="00EC002A" w:rsidRDefault="005D3273" w:rsidP="005D3273"/>
    <w:p w:rsidR="00B36E4F" w:rsidRDefault="00B36E4F" w:rsidP="00B36E4F">
      <w:pPr>
        <w:pStyle w:val="4"/>
      </w:pPr>
      <w:r>
        <w:rPr>
          <w:rFonts w:hint="eastAsia"/>
        </w:rPr>
        <w:lastRenderedPageBreak/>
        <w:t>系统码表查询</w:t>
      </w:r>
      <w:r>
        <w:rPr>
          <w:rFonts w:hint="eastAsia"/>
        </w:rPr>
        <w:t>[</w:t>
      </w:r>
      <w:r w:rsidR="00C22DA3">
        <w:rPr>
          <w:rFonts w:hint="eastAsia"/>
        </w:rPr>
        <w:t>C10</w:t>
      </w:r>
      <w:r w:rsidR="00AC1DA2">
        <w:rPr>
          <w:rFonts w:hint="eastAsia"/>
        </w:rPr>
        <w:t>8</w:t>
      </w:r>
      <w:r>
        <w:rPr>
          <w:rFonts w:hint="eastAsia"/>
        </w:rPr>
        <w:t>]</w:t>
      </w:r>
    </w:p>
    <w:p w:rsidR="00CB3407" w:rsidRDefault="00CB3407" w:rsidP="00CB3407">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CB3407" w:rsidRDefault="00CB3407" w:rsidP="00CB3407">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1E7917" w:rsidRPr="001E7917" w:rsidRDefault="00CB3407" w:rsidP="001E7917">
      <w:pPr>
        <w:rPr>
          <w:lang w:val="zh-CN"/>
        </w:rPr>
      </w:pPr>
      <w:r w:rsidRPr="0016784A">
        <w:rPr>
          <w:rFonts w:hint="eastAsia"/>
          <w:b/>
          <w:lang w:val="zh-CN"/>
        </w:rPr>
        <w:t>用途：</w:t>
      </w:r>
      <w:r w:rsidR="001E7917">
        <w:rPr>
          <w:rFonts w:hint="eastAsia"/>
          <w:lang w:val="zh-CN"/>
        </w:rPr>
        <w:t>为渠道提供</w:t>
      </w:r>
      <w:r w:rsidR="001E7917">
        <w:rPr>
          <w:rFonts w:hint="eastAsia"/>
        </w:rPr>
        <w:t>系统码表</w:t>
      </w:r>
      <w:r w:rsidR="001E7917">
        <w:rPr>
          <w:rFonts w:hint="eastAsia"/>
          <w:lang w:val="zh-CN"/>
        </w:rPr>
        <w:t>的查询</w:t>
      </w:r>
      <w:r w:rsidR="005C7437">
        <w:rPr>
          <w:rFonts w:hint="eastAsia"/>
          <w:lang w:val="zh-CN"/>
        </w:rPr>
        <w:t>，</w:t>
      </w:r>
      <w:r w:rsidR="00AA63A6">
        <w:rPr>
          <w:rFonts w:hint="eastAsia"/>
          <w:lang w:val="zh-CN"/>
        </w:rPr>
        <w:t>对于接口文档中定义的字段，如果是系统定义的常量（一般在说明栏会标出常量名），则可以通过该接口查询到常量所代表的意义。</w:t>
      </w:r>
      <w:r w:rsidR="00395663">
        <w:rPr>
          <w:rFonts w:hint="eastAsia"/>
          <w:lang w:val="zh-CN"/>
        </w:rPr>
        <w:t>第五章也会列出所有用到的常量定义</w:t>
      </w:r>
      <w:r w:rsidR="00657F4E">
        <w:rPr>
          <w:rFonts w:hint="eastAsia"/>
          <w:lang w:val="zh-CN"/>
        </w:rPr>
        <w:t>供开发用。</w:t>
      </w:r>
      <w:r w:rsidR="000105E4">
        <w:rPr>
          <w:rFonts w:hint="eastAsia"/>
          <w:lang w:val="zh-CN"/>
        </w:rPr>
        <w:t>所有接口中如果请求和响应的字段为码表时，接口传输时均使用码表</w:t>
      </w:r>
      <w:r w:rsidR="000105E4">
        <w:rPr>
          <w:rFonts w:hint="eastAsia"/>
          <w:lang w:val="zh-CN"/>
        </w:rPr>
        <w:t>ID</w:t>
      </w:r>
      <w:r w:rsidR="000105E4">
        <w:rPr>
          <w:rFonts w:hint="eastAsia"/>
          <w:lang w:val="zh-CN"/>
        </w:rPr>
        <w:t>，若需要展示给客户，渠道终端需要转换后显示。在不影响美观的情况下，建议使用“</w:t>
      </w:r>
      <w:r w:rsidR="000105E4">
        <w:rPr>
          <w:rFonts w:hint="eastAsia"/>
          <w:lang w:val="zh-CN"/>
        </w:rPr>
        <w:t xml:space="preserve"> [ID]</w:t>
      </w:r>
      <w:r w:rsidR="000105E4">
        <w:rPr>
          <w:rFonts w:hint="eastAsia"/>
          <w:lang w:val="zh-CN"/>
        </w:rPr>
        <w:t>描述”的格式。</w:t>
      </w:r>
    </w:p>
    <w:p w:rsidR="00B36E4F" w:rsidRDefault="00B36E4F" w:rsidP="00B36E4F">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69"/>
        <w:gridCol w:w="890"/>
        <w:gridCol w:w="1559"/>
        <w:gridCol w:w="993"/>
        <w:gridCol w:w="567"/>
        <w:gridCol w:w="708"/>
        <w:gridCol w:w="3061"/>
      </w:tblGrid>
      <w:tr w:rsidR="00B36E4F" w:rsidTr="00DE2DE3">
        <w:trPr>
          <w:trHeight w:hRule="exact" w:val="400"/>
          <w:jc w:val="center"/>
        </w:trPr>
        <w:tc>
          <w:tcPr>
            <w:tcW w:w="1379" w:type="dxa"/>
            <w:gridSpan w:val="2"/>
            <w:shd w:val="clear" w:color="auto" w:fill="EEECE1"/>
          </w:tcPr>
          <w:p w:rsidR="00B36E4F" w:rsidRDefault="00B36E4F" w:rsidP="00DE2DE3">
            <w:r>
              <w:rPr>
                <w:rFonts w:hint="eastAsia"/>
              </w:rPr>
              <w:t>报文类型</w:t>
            </w:r>
          </w:p>
        </w:tc>
        <w:tc>
          <w:tcPr>
            <w:tcW w:w="7778" w:type="dxa"/>
            <w:gridSpan w:val="6"/>
          </w:tcPr>
          <w:p w:rsidR="00B36E4F" w:rsidRDefault="00B36E4F" w:rsidP="00DE2DE3">
            <w:r>
              <w:rPr>
                <w:rFonts w:hint="eastAsia"/>
              </w:rPr>
              <w:t>请求报文体</w:t>
            </w:r>
          </w:p>
        </w:tc>
      </w:tr>
      <w:tr w:rsidR="00B36E4F" w:rsidTr="00DE2DE3">
        <w:trPr>
          <w:trHeight w:hRule="exact" w:val="400"/>
          <w:jc w:val="center"/>
        </w:trPr>
        <w:tc>
          <w:tcPr>
            <w:tcW w:w="1379" w:type="dxa"/>
            <w:gridSpan w:val="2"/>
            <w:shd w:val="clear" w:color="auto" w:fill="EEECE1"/>
          </w:tcPr>
          <w:p w:rsidR="00B36E4F" w:rsidRDefault="00B36E4F" w:rsidP="00DE2DE3">
            <w:r>
              <w:rPr>
                <w:rFonts w:hint="eastAsia"/>
              </w:rPr>
              <w:t>交易代码</w:t>
            </w:r>
          </w:p>
        </w:tc>
        <w:tc>
          <w:tcPr>
            <w:tcW w:w="7778" w:type="dxa"/>
            <w:gridSpan w:val="6"/>
          </w:tcPr>
          <w:p w:rsidR="00B36E4F" w:rsidRDefault="00AC1DA2" w:rsidP="00DE2DE3">
            <w:r>
              <w:rPr>
                <w:rFonts w:hint="eastAsia"/>
              </w:rPr>
              <w:t>C108</w:t>
            </w:r>
          </w:p>
        </w:tc>
      </w:tr>
      <w:tr w:rsidR="00B36E4F" w:rsidTr="00DE2DE3">
        <w:trPr>
          <w:trHeight w:hRule="exact" w:val="400"/>
          <w:jc w:val="center"/>
        </w:trPr>
        <w:tc>
          <w:tcPr>
            <w:tcW w:w="1379" w:type="dxa"/>
            <w:gridSpan w:val="2"/>
            <w:shd w:val="clear" w:color="auto" w:fill="EEECE1"/>
          </w:tcPr>
          <w:p w:rsidR="00B36E4F" w:rsidRDefault="00B36E4F" w:rsidP="00DE2DE3">
            <w:r>
              <w:rPr>
                <w:rFonts w:hint="eastAsia"/>
              </w:rPr>
              <w:t>报文说明</w:t>
            </w:r>
          </w:p>
        </w:tc>
        <w:tc>
          <w:tcPr>
            <w:tcW w:w="7778" w:type="dxa"/>
            <w:gridSpan w:val="6"/>
          </w:tcPr>
          <w:p w:rsidR="00B36E4F" w:rsidRDefault="00B36E4F" w:rsidP="00DE2DE3">
            <w:r>
              <w:rPr>
                <w:rFonts w:hint="eastAsia"/>
                <w:lang w:val="zh-CN"/>
              </w:rPr>
              <w:t>系统码表查询</w:t>
            </w:r>
            <w:r>
              <w:rPr>
                <w:rFonts w:hint="eastAsia"/>
              </w:rPr>
              <w:t>的请求报文体</w:t>
            </w:r>
          </w:p>
        </w:tc>
      </w:tr>
      <w:tr w:rsidR="00B36E4F" w:rsidTr="00DE2DE3">
        <w:trPr>
          <w:trHeight w:hRule="exact" w:val="400"/>
          <w:jc w:val="center"/>
        </w:trPr>
        <w:tc>
          <w:tcPr>
            <w:tcW w:w="710" w:type="dxa"/>
            <w:shd w:val="clear" w:color="auto" w:fill="EEECE1"/>
          </w:tcPr>
          <w:p w:rsidR="00B36E4F" w:rsidRDefault="00B36E4F" w:rsidP="00DE2DE3">
            <w:r>
              <w:rPr>
                <w:rFonts w:hint="eastAsia"/>
              </w:rPr>
              <w:t>符号</w:t>
            </w:r>
          </w:p>
        </w:tc>
        <w:tc>
          <w:tcPr>
            <w:tcW w:w="1559" w:type="dxa"/>
            <w:gridSpan w:val="2"/>
            <w:shd w:val="clear" w:color="auto" w:fill="EEECE1"/>
          </w:tcPr>
          <w:p w:rsidR="00B36E4F" w:rsidRDefault="00B36E4F" w:rsidP="00DE2DE3">
            <w:r>
              <w:rPr>
                <w:rFonts w:hint="eastAsia"/>
              </w:rPr>
              <w:t>中文名称</w:t>
            </w:r>
          </w:p>
        </w:tc>
        <w:tc>
          <w:tcPr>
            <w:tcW w:w="1559" w:type="dxa"/>
            <w:shd w:val="clear" w:color="auto" w:fill="EEECE1"/>
          </w:tcPr>
          <w:p w:rsidR="00B36E4F" w:rsidRDefault="00B36E4F" w:rsidP="00DE2DE3">
            <w:r>
              <w:rPr>
                <w:rFonts w:hint="eastAsia"/>
              </w:rPr>
              <w:t>英文名称</w:t>
            </w:r>
          </w:p>
        </w:tc>
        <w:tc>
          <w:tcPr>
            <w:tcW w:w="993" w:type="dxa"/>
            <w:shd w:val="clear" w:color="auto" w:fill="EEECE1"/>
          </w:tcPr>
          <w:p w:rsidR="00B36E4F" w:rsidRDefault="00B36E4F" w:rsidP="00DE2DE3">
            <w:r>
              <w:rPr>
                <w:rFonts w:hint="eastAsia"/>
              </w:rPr>
              <w:t>类型</w:t>
            </w:r>
          </w:p>
        </w:tc>
        <w:tc>
          <w:tcPr>
            <w:tcW w:w="567" w:type="dxa"/>
            <w:shd w:val="clear" w:color="auto" w:fill="EEECE1"/>
          </w:tcPr>
          <w:p w:rsidR="00B36E4F" w:rsidRDefault="00B36E4F" w:rsidP="00DE2DE3">
            <w:r>
              <w:rPr>
                <w:rFonts w:hint="eastAsia"/>
              </w:rPr>
              <w:t>长度</w:t>
            </w:r>
          </w:p>
        </w:tc>
        <w:tc>
          <w:tcPr>
            <w:tcW w:w="708" w:type="dxa"/>
            <w:shd w:val="clear" w:color="auto" w:fill="EEECE1"/>
          </w:tcPr>
          <w:p w:rsidR="00B36E4F" w:rsidRDefault="00B36E4F" w:rsidP="00DE2DE3">
            <w:r>
              <w:rPr>
                <w:rFonts w:hint="eastAsia"/>
              </w:rPr>
              <w:t>必填</w:t>
            </w:r>
          </w:p>
        </w:tc>
        <w:tc>
          <w:tcPr>
            <w:tcW w:w="3061" w:type="dxa"/>
            <w:shd w:val="clear" w:color="auto" w:fill="EEECE1"/>
          </w:tcPr>
          <w:p w:rsidR="00B36E4F" w:rsidRDefault="00B36E4F" w:rsidP="00DE2DE3">
            <w:r>
              <w:rPr>
                <w:rFonts w:hint="eastAsia"/>
              </w:rPr>
              <w:t>说明</w:t>
            </w:r>
          </w:p>
        </w:tc>
      </w:tr>
      <w:tr w:rsidR="00B36E4F" w:rsidTr="00DE2DE3">
        <w:trPr>
          <w:trHeight w:val="255"/>
          <w:jc w:val="center"/>
        </w:trPr>
        <w:tc>
          <w:tcPr>
            <w:tcW w:w="710" w:type="dxa"/>
          </w:tcPr>
          <w:p w:rsidR="00B36E4F" w:rsidRDefault="00B36E4F" w:rsidP="00DE2DE3"/>
        </w:tc>
        <w:tc>
          <w:tcPr>
            <w:tcW w:w="1559" w:type="dxa"/>
            <w:gridSpan w:val="2"/>
          </w:tcPr>
          <w:p w:rsidR="00B36E4F" w:rsidRDefault="00B36E4F" w:rsidP="00DE2DE3">
            <w:r>
              <w:rPr>
                <w:rFonts w:hint="eastAsia"/>
              </w:rPr>
              <w:t>操作标志</w:t>
            </w:r>
          </w:p>
        </w:tc>
        <w:tc>
          <w:tcPr>
            <w:tcW w:w="1559" w:type="dxa"/>
          </w:tcPr>
          <w:p w:rsidR="00B36E4F" w:rsidRDefault="00B36E4F" w:rsidP="00DE2DE3">
            <w:r>
              <w:rPr>
                <w:rFonts w:hint="eastAsia"/>
              </w:rPr>
              <w:t>oper_flag</w:t>
            </w:r>
          </w:p>
        </w:tc>
        <w:tc>
          <w:tcPr>
            <w:tcW w:w="993" w:type="dxa"/>
          </w:tcPr>
          <w:p w:rsidR="00B36E4F" w:rsidRDefault="00B36E4F" w:rsidP="00DE2DE3">
            <w:r>
              <w:rPr>
                <w:rFonts w:hint="eastAsia"/>
              </w:rPr>
              <w:t>int</w:t>
            </w:r>
          </w:p>
        </w:tc>
        <w:tc>
          <w:tcPr>
            <w:tcW w:w="567" w:type="dxa"/>
          </w:tcPr>
          <w:p w:rsidR="00B36E4F" w:rsidRDefault="00B36E4F" w:rsidP="00DE2DE3">
            <w:r>
              <w:rPr>
                <w:rFonts w:hint="eastAsia"/>
              </w:rPr>
              <w:t>1</w:t>
            </w:r>
          </w:p>
        </w:tc>
        <w:tc>
          <w:tcPr>
            <w:tcW w:w="708" w:type="dxa"/>
          </w:tcPr>
          <w:p w:rsidR="00B36E4F" w:rsidRDefault="00B36E4F" w:rsidP="00DE2DE3">
            <w:r>
              <w:rPr>
                <w:rFonts w:hint="eastAsia"/>
              </w:rPr>
              <w:t>M</w:t>
            </w:r>
          </w:p>
        </w:tc>
        <w:tc>
          <w:tcPr>
            <w:tcW w:w="3061" w:type="dxa"/>
          </w:tcPr>
          <w:p w:rsidR="00B36E4F" w:rsidRDefault="00B97566" w:rsidP="00DE2DE3">
            <w:r>
              <w:rPr>
                <w:rFonts w:hint="eastAsia"/>
              </w:rPr>
              <w:t>1</w:t>
            </w:r>
            <w:r>
              <w:rPr>
                <w:rFonts w:hint="eastAsia"/>
              </w:rPr>
              <w:t>：查询</w:t>
            </w:r>
          </w:p>
        </w:tc>
      </w:tr>
      <w:tr w:rsidR="00B36E4F" w:rsidTr="00DE2DE3">
        <w:trPr>
          <w:trHeight w:val="255"/>
          <w:jc w:val="center"/>
        </w:trPr>
        <w:tc>
          <w:tcPr>
            <w:tcW w:w="710" w:type="dxa"/>
          </w:tcPr>
          <w:p w:rsidR="00B36E4F" w:rsidRDefault="00B36E4F" w:rsidP="00DE2DE3"/>
        </w:tc>
        <w:tc>
          <w:tcPr>
            <w:tcW w:w="1559" w:type="dxa"/>
            <w:gridSpan w:val="2"/>
          </w:tcPr>
          <w:p w:rsidR="00B36E4F" w:rsidRDefault="00C6083A" w:rsidP="00DE2DE3">
            <w:r w:rsidRPr="00C6083A">
              <w:t>码表类型</w:t>
            </w:r>
          </w:p>
        </w:tc>
        <w:tc>
          <w:tcPr>
            <w:tcW w:w="1559" w:type="dxa"/>
          </w:tcPr>
          <w:p w:rsidR="00B36E4F" w:rsidRDefault="00C6083A" w:rsidP="00DE2DE3">
            <w:r w:rsidRPr="00C6083A">
              <w:t>code_type</w:t>
            </w:r>
          </w:p>
        </w:tc>
        <w:tc>
          <w:tcPr>
            <w:tcW w:w="993" w:type="dxa"/>
          </w:tcPr>
          <w:p w:rsidR="00B36E4F" w:rsidRDefault="0054642E" w:rsidP="00DE2DE3">
            <w:r>
              <w:rPr>
                <w:rFonts w:hint="eastAsia"/>
              </w:rPr>
              <w:t>List</w:t>
            </w:r>
          </w:p>
        </w:tc>
        <w:tc>
          <w:tcPr>
            <w:tcW w:w="567" w:type="dxa"/>
          </w:tcPr>
          <w:p w:rsidR="00B36E4F" w:rsidRDefault="00B36E4F" w:rsidP="00DE2DE3"/>
        </w:tc>
        <w:tc>
          <w:tcPr>
            <w:tcW w:w="708" w:type="dxa"/>
          </w:tcPr>
          <w:p w:rsidR="00B36E4F" w:rsidRDefault="00C6083A" w:rsidP="00DE2DE3">
            <w:r>
              <w:rPr>
                <w:rFonts w:hint="eastAsia"/>
              </w:rPr>
              <w:t>O</w:t>
            </w:r>
          </w:p>
        </w:tc>
        <w:tc>
          <w:tcPr>
            <w:tcW w:w="3061" w:type="dxa"/>
          </w:tcPr>
          <w:p w:rsidR="00B36E4F" w:rsidRDefault="00E038C1" w:rsidP="00DE2DE3">
            <w:r>
              <w:rPr>
                <w:rFonts w:hint="eastAsia"/>
              </w:rPr>
              <w:t>List&lt;String&gt;</w:t>
            </w:r>
            <w:r w:rsidR="00CA6DF8">
              <w:rPr>
                <w:rFonts w:hint="eastAsia"/>
              </w:rPr>
              <w:t>，支持查询指定类型的码表</w:t>
            </w:r>
            <w:r w:rsidR="00E35BB6">
              <w:rPr>
                <w:rFonts w:hint="eastAsia"/>
              </w:rPr>
              <w:t>，不填写时查询所有</w:t>
            </w:r>
          </w:p>
        </w:tc>
      </w:tr>
      <w:tr w:rsidR="0071300E" w:rsidTr="00DE2DE3">
        <w:trPr>
          <w:trHeight w:val="255"/>
          <w:jc w:val="center"/>
        </w:trPr>
        <w:tc>
          <w:tcPr>
            <w:tcW w:w="710" w:type="dxa"/>
          </w:tcPr>
          <w:p w:rsidR="0071300E" w:rsidRDefault="0071300E" w:rsidP="00DE2DE3"/>
        </w:tc>
        <w:tc>
          <w:tcPr>
            <w:tcW w:w="1559" w:type="dxa"/>
            <w:gridSpan w:val="2"/>
          </w:tcPr>
          <w:p w:rsidR="0071300E" w:rsidRPr="007C6451" w:rsidRDefault="0071300E" w:rsidP="00300837"/>
        </w:tc>
        <w:tc>
          <w:tcPr>
            <w:tcW w:w="1559" w:type="dxa"/>
          </w:tcPr>
          <w:p w:rsidR="0071300E" w:rsidRPr="007C6451" w:rsidRDefault="0071300E" w:rsidP="00300837"/>
        </w:tc>
        <w:tc>
          <w:tcPr>
            <w:tcW w:w="993" w:type="dxa"/>
          </w:tcPr>
          <w:p w:rsidR="0071300E" w:rsidRPr="007C6451" w:rsidRDefault="0071300E" w:rsidP="00300837"/>
        </w:tc>
        <w:tc>
          <w:tcPr>
            <w:tcW w:w="567" w:type="dxa"/>
          </w:tcPr>
          <w:p w:rsidR="0071300E" w:rsidRDefault="0071300E" w:rsidP="00300837"/>
        </w:tc>
        <w:tc>
          <w:tcPr>
            <w:tcW w:w="708" w:type="dxa"/>
          </w:tcPr>
          <w:p w:rsidR="0071300E" w:rsidRDefault="0071300E" w:rsidP="00300837"/>
        </w:tc>
        <w:tc>
          <w:tcPr>
            <w:tcW w:w="3061" w:type="dxa"/>
          </w:tcPr>
          <w:p w:rsidR="0071300E" w:rsidRDefault="0071300E" w:rsidP="00300837"/>
        </w:tc>
      </w:tr>
    </w:tbl>
    <w:p w:rsidR="00B36E4F" w:rsidRDefault="00B36E4F" w:rsidP="00B36E4F">
      <w:pPr>
        <w:rPr>
          <w:lang w:val="zh-CN"/>
        </w:rPr>
      </w:pPr>
    </w:p>
    <w:p w:rsidR="00B36E4F" w:rsidRDefault="00B36E4F" w:rsidP="00B36E4F">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9"/>
        <w:gridCol w:w="788"/>
        <w:gridCol w:w="766"/>
        <w:gridCol w:w="1603"/>
        <w:gridCol w:w="873"/>
        <w:gridCol w:w="850"/>
        <w:gridCol w:w="567"/>
        <w:gridCol w:w="3061"/>
      </w:tblGrid>
      <w:tr w:rsidR="00B36E4F" w:rsidTr="00DE2DE3">
        <w:trPr>
          <w:trHeight w:hRule="exact" w:val="400"/>
          <w:jc w:val="center"/>
        </w:trPr>
        <w:tc>
          <w:tcPr>
            <w:tcW w:w="1437" w:type="dxa"/>
            <w:gridSpan w:val="2"/>
            <w:shd w:val="clear" w:color="auto" w:fill="EEECE1"/>
          </w:tcPr>
          <w:p w:rsidR="00B36E4F" w:rsidRDefault="00B36E4F" w:rsidP="00DE2DE3">
            <w:r>
              <w:rPr>
                <w:rFonts w:hint="eastAsia"/>
              </w:rPr>
              <w:t>报文类型</w:t>
            </w:r>
          </w:p>
        </w:tc>
        <w:tc>
          <w:tcPr>
            <w:tcW w:w="7720" w:type="dxa"/>
            <w:gridSpan w:val="6"/>
          </w:tcPr>
          <w:p w:rsidR="00B36E4F" w:rsidRDefault="00B36E4F" w:rsidP="00DE2DE3">
            <w:r>
              <w:rPr>
                <w:rFonts w:hint="eastAsia"/>
              </w:rPr>
              <w:t>响应报文体</w:t>
            </w:r>
          </w:p>
        </w:tc>
      </w:tr>
      <w:tr w:rsidR="00B36E4F" w:rsidTr="00DE2DE3">
        <w:trPr>
          <w:trHeight w:hRule="exact" w:val="400"/>
          <w:jc w:val="center"/>
        </w:trPr>
        <w:tc>
          <w:tcPr>
            <w:tcW w:w="1437" w:type="dxa"/>
            <w:gridSpan w:val="2"/>
            <w:shd w:val="clear" w:color="auto" w:fill="EEECE1"/>
          </w:tcPr>
          <w:p w:rsidR="00B36E4F" w:rsidRDefault="00B36E4F" w:rsidP="00DE2DE3">
            <w:r>
              <w:rPr>
                <w:rFonts w:hint="eastAsia"/>
              </w:rPr>
              <w:t>交易代码</w:t>
            </w:r>
          </w:p>
        </w:tc>
        <w:tc>
          <w:tcPr>
            <w:tcW w:w="7720" w:type="dxa"/>
            <w:gridSpan w:val="6"/>
          </w:tcPr>
          <w:p w:rsidR="00B36E4F" w:rsidRDefault="00AC1DA2" w:rsidP="00DE2DE3">
            <w:r>
              <w:rPr>
                <w:rFonts w:hint="eastAsia"/>
              </w:rPr>
              <w:t>C108</w:t>
            </w:r>
          </w:p>
        </w:tc>
      </w:tr>
      <w:tr w:rsidR="00B36E4F" w:rsidTr="00DE2DE3">
        <w:trPr>
          <w:trHeight w:hRule="exact" w:val="400"/>
          <w:jc w:val="center"/>
        </w:trPr>
        <w:tc>
          <w:tcPr>
            <w:tcW w:w="1437" w:type="dxa"/>
            <w:gridSpan w:val="2"/>
            <w:shd w:val="clear" w:color="auto" w:fill="EEECE1"/>
          </w:tcPr>
          <w:p w:rsidR="00B36E4F" w:rsidRDefault="00B36E4F" w:rsidP="00DE2DE3">
            <w:r>
              <w:rPr>
                <w:rFonts w:hint="eastAsia"/>
              </w:rPr>
              <w:t>报文说明</w:t>
            </w:r>
          </w:p>
        </w:tc>
        <w:tc>
          <w:tcPr>
            <w:tcW w:w="7720" w:type="dxa"/>
            <w:gridSpan w:val="6"/>
          </w:tcPr>
          <w:p w:rsidR="00B36E4F" w:rsidRDefault="00B36E4F" w:rsidP="00DE2DE3">
            <w:r>
              <w:rPr>
                <w:rFonts w:hint="eastAsia"/>
                <w:lang w:val="zh-CN"/>
              </w:rPr>
              <w:t>系统码表查询</w:t>
            </w:r>
            <w:r>
              <w:rPr>
                <w:rFonts w:hint="eastAsia"/>
              </w:rPr>
              <w:t>的响应报文体</w:t>
            </w:r>
          </w:p>
        </w:tc>
      </w:tr>
      <w:tr w:rsidR="00B36E4F" w:rsidTr="00DE2DE3">
        <w:trPr>
          <w:trHeight w:hRule="exact" w:val="400"/>
          <w:jc w:val="center"/>
        </w:trPr>
        <w:tc>
          <w:tcPr>
            <w:tcW w:w="649" w:type="dxa"/>
            <w:shd w:val="clear" w:color="auto" w:fill="EEECE1"/>
          </w:tcPr>
          <w:p w:rsidR="00B36E4F" w:rsidRDefault="00B36E4F" w:rsidP="00DE2DE3">
            <w:r>
              <w:rPr>
                <w:rFonts w:hint="eastAsia"/>
              </w:rPr>
              <w:t>符号</w:t>
            </w:r>
          </w:p>
        </w:tc>
        <w:tc>
          <w:tcPr>
            <w:tcW w:w="1554" w:type="dxa"/>
            <w:gridSpan w:val="2"/>
            <w:shd w:val="clear" w:color="auto" w:fill="EEECE1"/>
          </w:tcPr>
          <w:p w:rsidR="00B36E4F" w:rsidRDefault="00B36E4F" w:rsidP="00DE2DE3">
            <w:r>
              <w:rPr>
                <w:rFonts w:hint="eastAsia"/>
              </w:rPr>
              <w:t>中文名称</w:t>
            </w:r>
          </w:p>
        </w:tc>
        <w:tc>
          <w:tcPr>
            <w:tcW w:w="1603" w:type="dxa"/>
            <w:shd w:val="clear" w:color="auto" w:fill="EEECE1"/>
          </w:tcPr>
          <w:p w:rsidR="00B36E4F" w:rsidRDefault="00B36E4F" w:rsidP="00DE2DE3">
            <w:r>
              <w:rPr>
                <w:rFonts w:hint="eastAsia"/>
              </w:rPr>
              <w:t>英文名称</w:t>
            </w:r>
          </w:p>
        </w:tc>
        <w:tc>
          <w:tcPr>
            <w:tcW w:w="873" w:type="dxa"/>
            <w:shd w:val="clear" w:color="auto" w:fill="EEECE1"/>
          </w:tcPr>
          <w:p w:rsidR="00B36E4F" w:rsidRDefault="00B36E4F" w:rsidP="00DE2DE3">
            <w:r>
              <w:rPr>
                <w:rFonts w:hint="eastAsia"/>
              </w:rPr>
              <w:t>类型</w:t>
            </w:r>
          </w:p>
        </w:tc>
        <w:tc>
          <w:tcPr>
            <w:tcW w:w="850" w:type="dxa"/>
            <w:shd w:val="clear" w:color="auto" w:fill="EEECE1"/>
          </w:tcPr>
          <w:p w:rsidR="00B36E4F" w:rsidRDefault="00B36E4F" w:rsidP="00DE2DE3">
            <w:r>
              <w:rPr>
                <w:rFonts w:hint="eastAsia"/>
              </w:rPr>
              <w:t>长度</w:t>
            </w:r>
          </w:p>
        </w:tc>
        <w:tc>
          <w:tcPr>
            <w:tcW w:w="567" w:type="dxa"/>
            <w:shd w:val="clear" w:color="auto" w:fill="EEECE1"/>
          </w:tcPr>
          <w:p w:rsidR="00B36E4F" w:rsidRDefault="00B36E4F" w:rsidP="00DE2DE3">
            <w:r>
              <w:rPr>
                <w:rFonts w:hint="eastAsia"/>
              </w:rPr>
              <w:t>必填</w:t>
            </w:r>
          </w:p>
        </w:tc>
        <w:tc>
          <w:tcPr>
            <w:tcW w:w="3061" w:type="dxa"/>
            <w:shd w:val="clear" w:color="auto" w:fill="EEECE1"/>
          </w:tcPr>
          <w:p w:rsidR="00B36E4F" w:rsidRDefault="00B36E4F" w:rsidP="00DE2DE3">
            <w:r>
              <w:rPr>
                <w:rFonts w:hint="eastAsia"/>
              </w:rPr>
              <w:t>说明</w:t>
            </w:r>
          </w:p>
        </w:tc>
      </w:tr>
      <w:tr w:rsidR="00B36E4F" w:rsidTr="00DE2DE3">
        <w:trPr>
          <w:trHeight w:val="255"/>
          <w:jc w:val="center"/>
        </w:trPr>
        <w:tc>
          <w:tcPr>
            <w:tcW w:w="649" w:type="dxa"/>
          </w:tcPr>
          <w:p w:rsidR="00B36E4F" w:rsidRDefault="00B36E4F" w:rsidP="00DE2DE3"/>
        </w:tc>
        <w:tc>
          <w:tcPr>
            <w:tcW w:w="1554" w:type="dxa"/>
            <w:gridSpan w:val="2"/>
          </w:tcPr>
          <w:p w:rsidR="00B36E4F" w:rsidRDefault="00B36E4F" w:rsidP="00DE2DE3">
            <w:pPr>
              <w:rPr>
                <w:rFonts w:ascii="宋体" w:hAnsi="宋体"/>
              </w:rPr>
            </w:pPr>
            <w:r>
              <w:rPr>
                <w:rFonts w:hint="eastAsia"/>
              </w:rPr>
              <w:t>操作标志</w:t>
            </w:r>
          </w:p>
        </w:tc>
        <w:tc>
          <w:tcPr>
            <w:tcW w:w="1603" w:type="dxa"/>
          </w:tcPr>
          <w:p w:rsidR="00B36E4F" w:rsidRDefault="00B36E4F" w:rsidP="00DE2DE3">
            <w:pPr>
              <w:rPr>
                <w:rFonts w:ascii="宋体" w:hAnsi="宋体"/>
              </w:rPr>
            </w:pPr>
            <w:r>
              <w:rPr>
                <w:rFonts w:hint="eastAsia"/>
              </w:rPr>
              <w:t>oper_flag</w:t>
            </w:r>
          </w:p>
        </w:tc>
        <w:tc>
          <w:tcPr>
            <w:tcW w:w="873" w:type="dxa"/>
          </w:tcPr>
          <w:p w:rsidR="00B36E4F" w:rsidRDefault="00B36E4F" w:rsidP="00DE2DE3">
            <w:pPr>
              <w:rPr>
                <w:rFonts w:ascii="宋体" w:hAnsi="宋体"/>
              </w:rPr>
            </w:pPr>
            <w:r>
              <w:rPr>
                <w:rFonts w:hint="eastAsia"/>
              </w:rPr>
              <w:t>int</w:t>
            </w:r>
          </w:p>
        </w:tc>
        <w:tc>
          <w:tcPr>
            <w:tcW w:w="850" w:type="dxa"/>
          </w:tcPr>
          <w:p w:rsidR="00B36E4F" w:rsidRDefault="00B36E4F" w:rsidP="00DE2DE3">
            <w:r>
              <w:rPr>
                <w:rFonts w:hint="eastAsia"/>
              </w:rPr>
              <w:t>1</w:t>
            </w:r>
          </w:p>
        </w:tc>
        <w:tc>
          <w:tcPr>
            <w:tcW w:w="567" w:type="dxa"/>
          </w:tcPr>
          <w:p w:rsidR="00B36E4F" w:rsidRDefault="00B36E4F" w:rsidP="00DE2DE3">
            <w:r>
              <w:rPr>
                <w:rFonts w:hint="eastAsia"/>
              </w:rPr>
              <w:t>是</w:t>
            </w:r>
          </w:p>
        </w:tc>
        <w:tc>
          <w:tcPr>
            <w:tcW w:w="3061" w:type="dxa"/>
          </w:tcPr>
          <w:p w:rsidR="00B36E4F" w:rsidRDefault="00B97566" w:rsidP="00DE2DE3">
            <w:pPr>
              <w:rPr>
                <w:rFonts w:ascii="宋体" w:hAnsi="宋体"/>
              </w:rPr>
            </w:pPr>
            <w:r>
              <w:rPr>
                <w:rFonts w:hint="eastAsia"/>
              </w:rPr>
              <w:t>1</w:t>
            </w:r>
            <w:r>
              <w:rPr>
                <w:rFonts w:hint="eastAsia"/>
              </w:rPr>
              <w:t>：查询</w:t>
            </w:r>
          </w:p>
        </w:tc>
      </w:tr>
      <w:tr w:rsidR="00D35794" w:rsidTr="00DE2DE3">
        <w:trPr>
          <w:trHeight w:val="255"/>
          <w:jc w:val="center"/>
        </w:trPr>
        <w:tc>
          <w:tcPr>
            <w:tcW w:w="649" w:type="dxa"/>
          </w:tcPr>
          <w:p w:rsidR="00D35794" w:rsidRDefault="00D35794" w:rsidP="00DE2DE3">
            <w:r w:rsidRPr="00EA7AAD">
              <w:rPr>
                <w:rFonts w:ascii="宋体" w:hAnsi="宋体" w:cs="宋体" w:hint="eastAsia"/>
                <w:color w:val="000000"/>
                <w:kern w:val="0"/>
                <w:sz w:val="20"/>
                <w:szCs w:val="20"/>
              </w:rPr>
              <w:t>[]</w:t>
            </w:r>
          </w:p>
        </w:tc>
        <w:tc>
          <w:tcPr>
            <w:tcW w:w="1554" w:type="dxa"/>
            <w:gridSpan w:val="2"/>
          </w:tcPr>
          <w:p w:rsidR="00D35794" w:rsidRDefault="00D35794" w:rsidP="00DE2DE3">
            <w:pPr>
              <w:rPr>
                <w:rFonts w:ascii="宋体" w:hAnsi="宋体"/>
              </w:rPr>
            </w:pPr>
            <w:r>
              <w:rPr>
                <w:rFonts w:hint="eastAsia"/>
              </w:rPr>
              <w:t>系统码</w:t>
            </w:r>
            <w:r>
              <w:rPr>
                <w:rFonts w:ascii="宋体" w:hAnsi="宋体" w:hint="eastAsia"/>
              </w:rPr>
              <w:t>表</w:t>
            </w:r>
          </w:p>
        </w:tc>
        <w:tc>
          <w:tcPr>
            <w:tcW w:w="1603" w:type="dxa"/>
          </w:tcPr>
          <w:p w:rsidR="00D35794" w:rsidRDefault="00D35794" w:rsidP="00123AEB">
            <w:r>
              <w:rPr>
                <w:rFonts w:hint="eastAsia"/>
              </w:rPr>
              <w:t>list_code_table</w:t>
            </w:r>
          </w:p>
        </w:tc>
        <w:tc>
          <w:tcPr>
            <w:tcW w:w="873" w:type="dxa"/>
          </w:tcPr>
          <w:p w:rsidR="00D35794" w:rsidRDefault="00D35794">
            <w:r>
              <w:rPr>
                <w:rFonts w:hint="eastAsia"/>
              </w:rPr>
              <w:t>List</w:t>
            </w:r>
          </w:p>
        </w:tc>
        <w:tc>
          <w:tcPr>
            <w:tcW w:w="850" w:type="dxa"/>
          </w:tcPr>
          <w:p w:rsidR="00D35794" w:rsidRDefault="00D35794"/>
        </w:tc>
        <w:tc>
          <w:tcPr>
            <w:tcW w:w="567" w:type="dxa"/>
          </w:tcPr>
          <w:p w:rsidR="00D35794" w:rsidRDefault="00D35794">
            <w:r>
              <w:t>M</w:t>
            </w:r>
          </w:p>
        </w:tc>
        <w:tc>
          <w:tcPr>
            <w:tcW w:w="3061" w:type="dxa"/>
          </w:tcPr>
          <w:p w:rsidR="00D35794" w:rsidRDefault="00E26C7B">
            <w:r>
              <w:t>List&lt;Map&lt;String,String&gt;&gt;</w:t>
            </w:r>
          </w:p>
        </w:tc>
      </w:tr>
      <w:tr w:rsidR="00B36E4F" w:rsidTr="00DE2DE3">
        <w:trPr>
          <w:trHeight w:val="255"/>
          <w:jc w:val="center"/>
        </w:trPr>
        <w:tc>
          <w:tcPr>
            <w:tcW w:w="649" w:type="dxa"/>
          </w:tcPr>
          <w:p w:rsidR="00B36E4F" w:rsidRPr="00EA7AAD" w:rsidRDefault="00B36E4F" w:rsidP="00DE2DE3">
            <w:pPr>
              <w:rPr>
                <w:rFonts w:ascii="宋体" w:hAnsi="宋体" w:cs="宋体"/>
                <w:color w:val="000000"/>
                <w:kern w:val="0"/>
                <w:sz w:val="20"/>
                <w:szCs w:val="20"/>
              </w:rPr>
            </w:pPr>
            <w:r w:rsidRPr="00EA7AAD">
              <w:rPr>
                <w:rFonts w:ascii="宋体" w:hAnsi="宋体" w:cs="宋体" w:hint="eastAsia"/>
                <w:color w:val="000000"/>
                <w:kern w:val="0"/>
                <w:sz w:val="20"/>
                <w:szCs w:val="20"/>
              </w:rPr>
              <w:lastRenderedPageBreak/>
              <w:t>{}</w:t>
            </w:r>
          </w:p>
        </w:tc>
        <w:tc>
          <w:tcPr>
            <w:tcW w:w="1554" w:type="dxa"/>
            <w:gridSpan w:val="2"/>
          </w:tcPr>
          <w:p w:rsidR="00B36E4F" w:rsidRDefault="00905AA8" w:rsidP="00DE2DE3">
            <w:r>
              <w:rPr>
                <w:rFonts w:hint="eastAsia"/>
              </w:rPr>
              <w:t>系统码表</w:t>
            </w:r>
            <w:r w:rsidR="00B36E4F">
              <w:rPr>
                <w:rFonts w:hint="eastAsia"/>
              </w:rPr>
              <w:t>信息</w:t>
            </w:r>
          </w:p>
        </w:tc>
        <w:tc>
          <w:tcPr>
            <w:tcW w:w="1603" w:type="dxa"/>
          </w:tcPr>
          <w:p w:rsidR="00B36E4F" w:rsidRDefault="00B36E4F" w:rsidP="00DE2DE3"/>
        </w:tc>
        <w:tc>
          <w:tcPr>
            <w:tcW w:w="873" w:type="dxa"/>
          </w:tcPr>
          <w:p w:rsidR="00B36E4F" w:rsidRDefault="00B36E4F" w:rsidP="00DE2DE3"/>
        </w:tc>
        <w:tc>
          <w:tcPr>
            <w:tcW w:w="850" w:type="dxa"/>
          </w:tcPr>
          <w:p w:rsidR="00B36E4F" w:rsidRDefault="00B36E4F" w:rsidP="00DE2DE3"/>
        </w:tc>
        <w:tc>
          <w:tcPr>
            <w:tcW w:w="567" w:type="dxa"/>
          </w:tcPr>
          <w:p w:rsidR="00B36E4F" w:rsidRDefault="00B36E4F" w:rsidP="00DE2DE3">
            <w:r w:rsidRPr="006F072C">
              <w:rPr>
                <w:rFonts w:hint="eastAsia"/>
              </w:rPr>
              <w:t>M</w:t>
            </w:r>
          </w:p>
        </w:tc>
        <w:tc>
          <w:tcPr>
            <w:tcW w:w="3061" w:type="dxa"/>
          </w:tcPr>
          <w:p w:rsidR="00B36E4F" w:rsidRDefault="00B36E4F" w:rsidP="00DE2DE3"/>
        </w:tc>
      </w:tr>
      <w:tr w:rsidR="00D579E9" w:rsidTr="00DE2DE3">
        <w:trPr>
          <w:trHeight w:val="255"/>
          <w:jc w:val="center"/>
        </w:trPr>
        <w:tc>
          <w:tcPr>
            <w:tcW w:w="649" w:type="dxa"/>
          </w:tcPr>
          <w:p w:rsidR="00D579E9" w:rsidRPr="00EA7AAD" w:rsidRDefault="00D579E9"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D579E9" w:rsidRPr="007C6451" w:rsidRDefault="00D579E9" w:rsidP="00DE2DE3">
            <w:r w:rsidRPr="007C6451">
              <w:rPr>
                <w:rFonts w:hint="eastAsia"/>
              </w:rPr>
              <w:t>码表类型</w:t>
            </w:r>
          </w:p>
        </w:tc>
        <w:tc>
          <w:tcPr>
            <w:tcW w:w="1603" w:type="dxa"/>
          </w:tcPr>
          <w:p w:rsidR="00D579E9" w:rsidRPr="007C6451" w:rsidRDefault="00D579E9" w:rsidP="00DE2DE3">
            <w:r w:rsidRPr="007C6451">
              <w:rPr>
                <w:rFonts w:hint="eastAsia"/>
              </w:rPr>
              <w:t>code_type</w:t>
            </w:r>
          </w:p>
        </w:tc>
        <w:tc>
          <w:tcPr>
            <w:tcW w:w="873" w:type="dxa"/>
          </w:tcPr>
          <w:p w:rsidR="00D579E9" w:rsidRPr="007C6451" w:rsidRDefault="00D579E9" w:rsidP="00DE2DE3">
            <w:r w:rsidRPr="007C6451">
              <w:rPr>
                <w:rFonts w:hint="eastAsia"/>
              </w:rPr>
              <w:t>string</w:t>
            </w:r>
          </w:p>
        </w:tc>
        <w:tc>
          <w:tcPr>
            <w:tcW w:w="850" w:type="dxa"/>
          </w:tcPr>
          <w:p w:rsidR="00D579E9" w:rsidRDefault="00D579E9" w:rsidP="00DE2DE3">
            <w:r>
              <w:rPr>
                <w:rFonts w:hint="eastAsia"/>
              </w:rPr>
              <w:t>20</w:t>
            </w:r>
          </w:p>
        </w:tc>
        <w:tc>
          <w:tcPr>
            <w:tcW w:w="567" w:type="dxa"/>
          </w:tcPr>
          <w:p w:rsidR="00D579E9" w:rsidRDefault="00D579E9" w:rsidP="00DE2DE3">
            <w:r w:rsidRPr="006F072C">
              <w:rPr>
                <w:rFonts w:hint="eastAsia"/>
              </w:rPr>
              <w:t>M</w:t>
            </w:r>
          </w:p>
        </w:tc>
        <w:tc>
          <w:tcPr>
            <w:tcW w:w="3061" w:type="dxa"/>
          </w:tcPr>
          <w:p w:rsidR="00D579E9" w:rsidRDefault="00D579E9" w:rsidP="00DE2DE3"/>
        </w:tc>
      </w:tr>
      <w:tr w:rsidR="00D579E9" w:rsidTr="00DE2DE3">
        <w:trPr>
          <w:trHeight w:val="255"/>
          <w:jc w:val="center"/>
        </w:trPr>
        <w:tc>
          <w:tcPr>
            <w:tcW w:w="649" w:type="dxa"/>
          </w:tcPr>
          <w:p w:rsidR="00D579E9" w:rsidRPr="00EA7AAD" w:rsidRDefault="00D579E9"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D579E9" w:rsidRPr="007C6451" w:rsidRDefault="00D579E9" w:rsidP="00DE2DE3">
            <w:r w:rsidRPr="007C6451">
              <w:rPr>
                <w:rFonts w:hint="eastAsia"/>
              </w:rPr>
              <w:t>代码编号</w:t>
            </w:r>
          </w:p>
        </w:tc>
        <w:tc>
          <w:tcPr>
            <w:tcW w:w="1603" w:type="dxa"/>
          </w:tcPr>
          <w:p w:rsidR="00D579E9" w:rsidRPr="007C6451" w:rsidRDefault="00D579E9" w:rsidP="00DE2DE3">
            <w:r w:rsidRPr="007C6451">
              <w:rPr>
                <w:rFonts w:hint="eastAsia"/>
              </w:rPr>
              <w:t>code_id</w:t>
            </w:r>
          </w:p>
        </w:tc>
        <w:tc>
          <w:tcPr>
            <w:tcW w:w="873" w:type="dxa"/>
          </w:tcPr>
          <w:p w:rsidR="00D579E9" w:rsidRPr="007C6451" w:rsidRDefault="00D579E9" w:rsidP="00DE2DE3">
            <w:r w:rsidRPr="007C6451">
              <w:rPr>
                <w:rFonts w:hint="eastAsia"/>
              </w:rPr>
              <w:t>string</w:t>
            </w:r>
          </w:p>
        </w:tc>
        <w:tc>
          <w:tcPr>
            <w:tcW w:w="850" w:type="dxa"/>
          </w:tcPr>
          <w:p w:rsidR="00D579E9" w:rsidRDefault="00D579E9" w:rsidP="00DE2DE3">
            <w:r>
              <w:rPr>
                <w:rFonts w:hint="eastAsia"/>
              </w:rPr>
              <w:t>10</w:t>
            </w:r>
          </w:p>
        </w:tc>
        <w:tc>
          <w:tcPr>
            <w:tcW w:w="567" w:type="dxa"/>
          </w:tcPr>
          <w:p w:rsidR="00D579E9" w:rsidRDefault="00D579E9" w:rsidP="00DE2DE3">
            <w:r w:rsidRPr="006F072C">
              <w:rPr>
                <w:rFonts w:hint="eastAsia"/>
              </w:rPr>
              <w:t>M</w:t>
            </w:r>
          </w:p>
        </w:tc>
        <w:tc>
          <w:tcPr>
            <w:tcW w:w="3061" w:type="dxa"/>
          </w:tcPr>
          <w:p w:rsidR="00D579E9" w:rsidRDefault="00D579E9" w:rsidP="00DE2DE3"/>
        </w:tc>
      </w:tr>
      <w:tr w:rsidR="00D579E9" w:rsidTr="00DE2DE3">
        <w:trPr>
          <w:trHeight w:val="255"/>
          <w:jc w:val="center"/>
        </w:trPr>
        <w:tc>
          <w:tcPr>
            <w:tcW w:w="649" w:type="dxa"/>
          </w:tcPr>
          <w:p w:rsidR="00D579E9" w:rsidRPr="00EA7AAD" w:rsidRDefault="00D579E9"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D579E9" w:rsidRPr="007C6451" w:rsidRDefault="00D579E9" w:rsidP="00DE2DE3">
            <w:r w:rsidRPr="007C6451">
              <w:rPr>
                <w:rFonts w:hint="eastAsia"/>
              </w:rPr>
              <w:t>代码描述</w:t>
            </w:r>
          </w:p>
        </w:tc>
        <w:tc>
          <w:tcPr>
            <w:tcW w:w="1603" w:type="dxa"/>
          </w:tcPr>
          <w:p w:rsidR="00D579E9" w:rsidRPr="007C6451" w:rsidRDefault="00D579E9" w:rsidP="00DE2DE3">
            <w:r w:rsidRPr="007C6451">
              <w:rPr>
                <w:rFonts w:hint="eastAsia"/>
              </w:rPr>
              <w:t>code_desc</w:t>
            </w:r>
          </w:p>
        </w:tc>
        <w:tc>
          <w:tcPr>
            <w:tcW w:w="873" w:type="dxa"/>
          </w:tcPr>
          <w:p w:rsidR="00D579E9" w:rsidRPr="007C6451" w:rsidRDefault="00D579E9" w:rsidP="00DE2DE3">
            <w:r w:rsidRPr="007C6451">
              <w:rPr>
                <w:rFonts w:hint="eastAsia"/>
              </w:rPr>
              <w:t>string</w:t>
            </w:r>
          </w:p>
        </w:tc>
        <w:tc>
          <w:tcPr>
            <w:tcW w:w="850" w:type="dxa"/>
          </w:tcPr>
          <w:p w:rsidR="00D579E9" w:rsidRDefault="00D579E9" w:rsidP="00DE2DE3">
            <w:r>
              <w:rPr>
                <w:rFonts w:hint="eastAsia"/>
              </w:rPr>
              <w:t>100</w:t>
            </w:r>
          </w:p>
        </w:tc>
        <w:tc>
          <w:tcPr>
            <w:tcW w:w="567" w:type="dxa"/>
          </w:tcPr>
          <w:p w:rsidR="00D579E9" w:rsidRDefault="00D579E9" w:rsidP="00DE2DE3">
            <w:r w:rsidRPr="006F072C">
              <w:rPr>
                <w:rFonts w:hint="eastAsia"/>
              </w:rPr>
              <w:t>M</w:t>
            </w:r>
          </w:p>
        </w:tc>
        <w:tc>
          <w:tcPr>
            <w:tcW w:w="3061" w:type="dxa"/>
          </w:tcPr>
          <w:p w:rsidR="00D579E9" w:rsidRDefault="00D579E9" w:rsidP="00DE2DE3"/>
        </w:tc>
      </w:tr>
    </w:tbl>
    <w:p w:rsidR="00B36E4F" w:rsidRPr="00EC002A" w:rsidRDefault="00B36E4F" w:rsidP="00B36E4F"/>
    <w:p w:rsidR="00B36E4F" w:rsidRDefault="00B36E4F" w:rsidP="00B36E4F"/>
    <w:p w:rsidR="000F0DCD" w:rsidRDefault="000A2B3B" w:rsidP="000F0DCD">
      <w:pPr>
        <w:pStyle w:val="4"/>
      </w:pPr>
      <w:r>
        <w:rPr>
          <w:rFonts w:hint="eastAsia"/>
        </w:rPr>
        <w:t>当前</w:t>
      </w:r>
      <w:r w:rsidR="000F0DCD">
        <w:rPr>
          <w:rFonts w:hint="eastAsia"/>
        </w:rPr>
        <w:t>系统状态查询</w:t>
      </w:r>
      <w:r w:rsidR="000F0DCD">
        <w:rPr>
          <w:rFonts w:hint="eastAsia"/>
        </w:rPr>
        <w:t>[</w:t>
      </w:r>
      <w:r w:rsidR="00C22DA3">
        <w:rPr>
          <w:rFonts w:hint="eastAsia"/>
        </w:rPr>
        <w:t>C1</w:t>
      </w:r>
      <w:r w:rsidR="00BD2034">
        <w:rPr>
          <w:rFonts w:hint="eastAsia"/>
        </w:rPr>
        <w:t>09</w:t>
      </w:r>
      <w:r w:rsidR="000F0DCD">
        <w:rPr>
          <w:rFonts w:hint="eastAsia"/>
        </w:rPr>
        <w:t>]</w:t>
      </w:r>
    </w:p>
    <w:p w:rsidR="00CB7C11" w:rsidRDefault="00CB7C11" w:rsidP="00CB7C11">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CB7C11" w:rsidRDefault="00CB7C11" w:rsidP="00CB7C11">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3D2B41" w:rsidRPr="003D2B41" w:rsidRDefault="00CB7C11" w:rsidP="00CB7C11">
      <w:pPr>
        <w:rPr>
          <w:lang w:val="zh-CN"/>
        </w:rPr>
      </w:pPr>
      <w:r w:rsidRPr="0016784A">
        <w:rPr>
          <w:rFonts w:hint="eastAsia"/>
          <w:b/>
          <w:lang w:val="zh-CN"/>
        </w:rPr>
        <w:t>用途：</w:t>
      </w:r>
      <w:r w:rsidR="003D2B41">
        <w:rPr>
          <w:rFonts w:hint="eastAsia"/>
          <w:lang w:val="zh-CN"/>
        </w:rPr>
        <w:t>为渠道提供</w:t>
      </w:r>
      <w:r w:rsidR="003D2B41">
        <w:rPr>
          <w:rFonts w:hint="eastAsia"/>
        </w:rPr>
        <w:t>系统状态</w:t>
      </w:r>
      <w:r w:rsidR="003D2B41">
        <w:rPr>
          <w:rFonts w:hint="eastAsia"/>
          <w:lang w:val="zh-CN"/>
        </w:rPr>
        <w:t>的查询</w:t>
      </w:r>
    </w:p>
    <w:p w:rsidR="000F0DCD" w:rsidRDefault="000F0DCD" w:rsidP="000F0DC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69"/>
        <w:gridCol w:w="890"/>
        <w:gridCol w:w="1559"/>
        <w:gridCol w:w="993"/>
        <w:gridCol w:w="567"/>
        <w:gridCol w:w="708"/>
        <w:gridCol w:w="3061"/>
      </w:tblGrid>
      <w:tr w:rsidR="000F0DCD" w:rsidTr="00DE2DE3">
        <w:trPr>
          <w:trHeight w:hRule="exact" w:val="400"/>
          <w:jc w:val="center"/>
        </w:trPr>
        <w:tc>
          <w:tcPr>
            <w:tcW w:w="1379" w:type="dxa"/>
            <w:gridSpan w:val="2"/>
            <w:shd w:val="clear" w:color="auto" w:fill="EEECE1"/>
          </w:tcPr>
          <w:p w:rsidR="000F0DCD" w:rsidRDefault="000F0DCD" w:rsidP="00DE2DE3">
            <w:r>
              <w:rPr>
                <w:rFonts w:hint="eastAsia"/>
              </w:rPr>
              <w:t>报文类型</w:t>
            </w:r>
          </w:p>
        </w:tc>
        <w:tc>
          <w:tcPr>
            <w:tcW w:w="7778" w:type="dxa"/>
            <w:gridSpan w:val="6"/>
          </w:tcPr>
          <w:p w:rsidR="000F0DCD" w:rsidRDefault="000F0DCD" w:rsidP="00DE2DE3">
            <w:r>
              <w:rPr>
                <w:rFonts w:hint="eastAsia"/>
              </w:rPr>
              <w:t>请求报文体</w:t>
            </w:r>
          </w:p>
        </w:tc>
      </w:tr>
      <w:tr w:rsidR="000F0DCD" w:rsidTr="00DE2DE3">
        <w:trPr>
          <w:trHeight w:hRule="exact" w:val="400"/>
          <w:jc w:val="center"/>
        </w:trPr>
        <w:tc>
          <w:tcPr>
            <w:tcW w:w="1379" w:type="dxa"/>
            <w:gridSpan w:val="2"/>
            <w:shd w:val="clear" w:color="auto" w:fill="EEECE1"/>
          </w:tcPr>
          <w:p w:rsidR="000F0DCD" w:rsidRDefault="000F0DCD" w:rsidP="00DE2DE3">
            <w:r>
              <w:rPr>
                <w:rFonts w:hint="eastAsia"/>
              </w:rPr>
              <w:t>交易代码</w:t>
            </w:r>
          </w:p>
        </w:tc>
        <w:tc>
          <w:tcPr>
            <w:tcW w:w="7778" w:type="dxa"/>
            <w:gridSpan w:val="6"/>
          </w:tcPr>
          <w:p w:rsidR="000F0DCD" w:rsidRDefault="00BD2034" w:rsidP="00DE2DE3">
            <w:r>
              <w:rPr>
                <w:rFonts w:hint="eastAsia"/>
              </w:rPr>
              <w:t>C109</w:t>
            </w:r>
          </w:p>
        </w:tc>
      </w:tr>
      <w:tr w:rsidR="000F0DCD" w:rsidTr="00DE2DE3">
        <w:trPr>
          <w:trHeight w:hRule="exact" w:val="400"/>
          <w:jc w:val="center"/>
        </w:trPr>
        <w:tc>
          <w:tcPr>
            <w:tcW w:w="1379" w:type="dxa"/>
            <w:gridSpan w:val="2"/>
            <w:shd w:val="clear" w:color="auto" w:fill="EEECE1"/>
          </w:tcPr>
          <w:p w:rsidR="000F0DCD" w:rsidRDefault="000F0DCD" w:rsidP="00DE2DE3">
            <w:r>
              <w:rPr>
                <w:rFonts w:hint="eastAsia"/>
              </w:rPr>
              <w:t>报文说明</w:t>
            </w:r>
          </w:p>
        </w:tc>
        <w:tc>
          <w:tcPr>
            <w:tcW w:w="7778" w:type="dxa"/>
            <w:gridSpan w:val="6"/>
          </w:tcPr>
          <w:p w:rsidR="000F0DCD" w:rsidRDefault="00F77D54" w:rsidP="00DE2DE3">
            <w:r>
              <w:rPr>
                <w:rFonts w:hint="eastAsia"/>
                <w:lang w:val="zh-CN"/>
              </w:rPr>
              <w:t>当前</w:t>
            </w:r>
            <w:r w:rsidR="000F0DCD">
              <w:rPr>
                <w:rFonts w:hint="eastAsia"/>
                <w:lang w:val="zh-CN"/>
              </w:rPr>
              <w:t>系统状态查询</w:t>
            </w:r>
            <w:r w:rsidR="000F0DCD">
              <w:rPr>
                <w:rFonts w:hint="eastAsia"/>
              </w:rPr>
              <w:t>的请求报文体</w:t>
            </w:r>
          </w:p>
        </w:tc>
      </w:tr>
      <w:tr w:rsidR="000F0DCD" w:rsidTr="00DE2DE3">
        <w:trPr>
          <w:trHeight w:hRule="exact" w:val="400"/>
          <w:jc w:val="center"/>
        </w:trPr>
        <w:tc>
          <w:tcPr>
            <w:tcW w:w="710" w:type="dxa"/>
            <w:shd w:val="clear" w:color="auto" w:fill="EEECE1"/>
          </w:tcPr>
          <w:p w:rsidR="000F0DCD" w:rsidRDefault="000F0DCD" w:rsidP="00DE2DE3">
            <w:r>
              <w:rPr>
                <w:rFonts w:hint="eastAsia"/>
              </w:rPr>
              <w:t>符号</w:t>
            </w:r>
          </w:p>
        </w:tc>
        <w:tc>
          <w:tcPr>
            <w:tcW w:w="1559" w:type="dxa"/>
            <w:gridSpan w:val="2"/>
            <w:shd w:val="clear" w:color="auto" w:fill="EEECE1"/>
          </w:tcPr>
          <w:p w:rsidR="000F0DCD" w:rsidRDefault="000F0DCD" w:rsidP="00DE2DE3">
            <w:r>
              <w:rPr>
                <w:rFonts w:hint="eastAsia"/>
              </w:rPr>
              <w:t>中文名称</w:t>
            </w:r>
          </w:p>
        </w:tc>
        <w:tc>
          <w:tcPr>
            <w:tcW w:w="1559" w:type="dxa"/>
            <w:shd w:val="clear" w:color="auto" w:fill="EEECE1"/>
          </w:tcPr>
          <w:p w:rsidR="000F0DCD" w:rsidRDefault="000F0DCD" w:rsidP="00DE2DE3">
            <w:r>
              <w:rPr>
                <w:rFonts w:hint="eastAsia"/>
              </w:rPr>
              <w:t>英文名称</w:t>
            </w:r>
          </w:p>
        </w:tc>
        <w:tc>
          <w:tcPr>
            <w:tcW w:w="993" w:type="dxa"/>
            <w:shd w:val="clear" w:color="auto" w:fill="EEECE1"/>
          </w:tcPr>
          <w:p w:rsidR="000F0DCD" w:rsidRDefault="000F0DCD" w:rsidP="00DE2DE3">
            <w:r>
              <w:rPr>
                <w:rFonts w:hint="eastAsia"/>
              </w:rPr>
              <w:t>类型</w:t>
            </w:r>
          </w:p>
        </w:tc>
        <w:tc>
          <w:tcPr>
            <w:tcW w:w="567" w:type="dxa"/>
            <w:shd w:val="clear" w:color="auto" w:fill="EEECE1"/>
          </w:tcPr>
          <w:p w:rsidR="000F0DCD" w:rsidRDefault="000F0DCD" w:rsidP="00DE2DE3">
            <w:r>
              <w:rPr>
                <w:rFonts w:hint="eastAsia"/>
              </w:rPr>
              <w:t>长度</w:t>
            </w:r>
          </w:p>
        </w:tc>
        <w:tc>
          <w:tcPr>
            <w:tcW w:w="708" w:type="dxa"/>
            <w:shd w:val="clear" w:color="auto" w:fill="EEECE1"/>
          </w:tcPr>
          <w:p w:rsidR="000F0DCD" w:rsidRDefault="000F0DCD" w:rsidP="00DE2DE3">
            <w:r>
              <w:rPr>
                <w:rFonts w:hint="eastAsia"/>
              </w:rPr>
              <w:t>必填</w:t>
            </w:r>
          </w:p>
        </w:tc>
        <w:tc>
          <w:tcPr>
            <w:tcW w:w="3061" w:type="dxa"/>
            <w:shd w:val="clear" w:color="auto" w:fill="EEECE1"/>
          </w:tcPr>
          <w:p w:rsidR="000F0DCD" w:rsidRDefault="000F0DCD" w:rsidP="00DE2DE3">
            <w:r>
              <w:rPr>
                <w:rFonts w:hint="eastAsia"/>
              </w:rPr>
              <w:t>说明</w:t>
            </w:r>
          </w:p>
        </w:tc>
      </w:tr>
      <w:tr w:rsidR="000F0DCD" w:rsidTr="00DE2DE3">
        <w:trPr>
          <w:trHeight w:val="255"/>
          <w:jc w:val="center"/>
        </w:trPr>
        <w:tc>
          <w:tcPr>
            <w:tcW w:w="710" w:type="dxa"/>
          </w:tcPr>
          <w:p w:rsidR="000F0DCD" w:rsidRDefault="000F0DCD" w:rsidP="00DE2DE3"/>
        </w:tc>
        <w:tc>
          <w:tcPr>
            <w:tcW w:w="1559" w:type="dxa"/>
            <w:gridSpan w:val="2"/>
          </w:tcPr>
          <w:p w:rsidR="000F0DCD" w:rsidRDefault="000F0DCD" w:rsidP="00DE2DE3">
            <w:r>
              <w:rPr>
                <w:rFonts w:hint="eastAsia"/>
              </w:rPr>
              <w:t>操作标志</w:t>
            </w:r>
          </w:p>
        </w:tc>
        <w:tc>
          <w:tcPr>
            <w:tcW w:w="1559" w:type="dxa"/>
          </w:tcPr>
          <w:p w:rsidR="000F0DCD" w:rsidRDefault="000F0DCD" w:rsidP="00DE2DE3">
            <w:r>
              <w:rPr>
                <w:rFonts w:hint="eastAsia"/>
              </w:rPr>
              <w:t>oper_flag</w:t>
            </w:r>
          </w:p>
        </w:tc>
        <w:tc>
          <w:tcPr>
            <w:tcW w:w="993" w:type="dxa"/>
          </w:tcPr>
          <w:p w:rsidR="000F0DCD" w:rsidRDefault="000F0DCD" w:rsidP="00DE2DE3">
            <w:r>
              <w:rPr>
                <w:rFonts w:hint="eastAsia"/>
              </w:rPr>
              <w:t>int</w:t>
            </w:r>
          </w:p>
        </w:tc>
        <w:tc>
          <w:tcPr>
            <w:tcW w:w="567" w:type="dxa"/>
          </w:tcPr>
          <w:p w:rsidR="000F0DCD" w:rsidRDefault="000F0DCD" w:rsidP="00DE2DE3">
            <w:r>
              <w:rPr>
                <w:rFonts w:hint="eastAsia"/>
              </w:rPr>
              <w:t>1</w:t>
            </w:r>
          </w:p>
        </w:tc>
        <w:tc>
          <w:tcPr>
            <w:tcW w:w="708" w:type="dxa"/>
          </w:tcPr>
          <w:p w:rsidR="000F0DCD" w:rsidRDefault="000F0DCD" w:rsidP="00DE2DE3">
            <w:r>
              <w:rPr>
                <w:rFonts w:hint="eastAsia"/>
              </w:rPr>
              <w:t>M</w:t>
            </w:r>
          </w:p>
        </w:tc>
        <w:tc>
          <w:tcPr>
            <w:tcW w:w="3061" w:type="dxa"/>
          </w:tcPr>
          <w:p w:rsidR="000F0DCD" w:rsidRDefault="00B97566" w:rsidP="00DE2DE3">
            <w:r>
              <w:rPr>
                <w:rFonts w:hint="eastAsia"/>
              </w:rPr>
              <w:t>1</w:t>
            </w:r>
            <w:r>
              <w:rPr>
                <w:rFonts w:hint="eastAsia"/>
              </w:rPr>
              <w:t>：查询</w:t>
            </w:r>
          </w:p>
        </w:tc>
      </w:tr>
    </w:tbl>
    <w:p w:rsidR="000F0DCD" w:rsidRDefault="000F0DCD" w:rsidP="000F0DCD">
      <w:pPr>
        <w:rPr>
          <w:lang w:val="zh-CN"/>
        </w:rPr>
      </w:pPr>
    </w:p>
    <w:p w:rsidR="000F0DCD" w:rsidRDefault="000F0DCD" w:rsidP="000F0DC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9"/>
        <w:gridCol w:w="788"/>
        <w:gridCol w:w="690"/>
        <w:gridCol w:w="1418"/>
        <w:gridCol w:w="850"/>
        <w:gridCol w:w="709"/>
        <w:gridCol w:w="709"/>
        <w:gridCol w:w="3344"/>
      </w:tblGrid>
      <w:tr w:rsidR="000F0DCD" w:rsidTr="00DE2DE3">
        <w:trPr>
          <w:trHeight w:hRule="exact" w:val="400"/>
          <w:jc w:val="center"/>
        </w:trPr>
        <w:tc>
          <w:tcPr>
            <w:tcW w:w="1437" w:type="dxa"/>
            <w:gridSpan w:val="2"/>
            <w:shd w:val="clear" w:color="auto" w:fill="EEECE1"/>
          </w:tcPr>
          <w:p w:rsidR="000F0DCD" w:rsidRDefault="000F0DCD" w:rsidP="00DE2DE3">
            <w:r>
              <w:rPr>
                <w:rFonts w:hint="eastAsia"/>
              </w:rPr>
              <w:t>报文类型</w:t>
            </w:r>
          </w:p>
        </w:tc>
        <w:tc>
          <w:tcPr>
            <w:tcW w:w="7720" w:type="dxa"/>
            <w:gridSpan w:val="6"/>
          </w:tcPr>
          <w:p w:rsidR="000F0DCD" w:rsidRDefault="000F0DCD" w:rsidP="00DE2DE3">
            <w:r>
              <w:rPr>
                <w:rFonts w:hint="eastAsia"/>
              </w:rPr>
              <w:t>响应报文体</w:t>
            </w:r>
          </w:p>
        </w:tc>
      </w:tr>
      <w:tr w:rsidR="000F0DCD" w:rsidTr="00DE2DE3">
        <w:trPr>
          <w:trHeight w:hRule="exact" w:val="400"/>
          <w:jc w:val="center"/>
        </w:trPr>
        <w:tc>
          <w:tcPr>
            <w:tcW w:w="1437" w:type="dxa"/>
            <w:gridSpan w:val="2"/>
            <w:shd w:val="clear" w:color="auto" w:fill="EEECE1"/>
          </w:tcPr>
          <w:p w:rsidR="000F0DCD" w:rsidRDefault="000F0DCD" w:rsidP="00DE2DE3">
            <w:r>
              <w:rPr>
                <w:rFonts w:hint="eastAsia"/>
              </w:rPr>
              <w:t>交易代码</w:t>
            </w:r>
          </w:p>
        </w:tc>
        <w:tc>
          <w:tcPr>
            <w:tcW w:w="7720" w:type="dxa"/>
            <w:gridSpan w:val="6"/>
          </w:tcPr>
          <w:p w:rsidR="000F0DCD" w:rsidRDefault="00BD2034" w:rsidP="00DE2DE3">
            <w:r>
              <w:rPr>
                <w:rFonts w:hint="eastAsia"/>
              </w:rPr>
              <w:t>C109</w:t>
            </w:r>
          </w:p>
        </w:tc>
      </w:tr>
      <w:tr w:rsidR="000F0DCD" w:rsidTr="00DE2DE3">
        <w:trPr>
          <w:trHeight w:hRule="exact" w:val="400"/>
          <w:jc w:val="center"/>
        </w:trPr>
        <w:tc>
          <w:tcPr>
            <w:tcW w:w="1437" w:type="dxa"/>
            <w:gridSpan w:val="2"/>
            <w:shd w:val="clear" w:color="auto" w:fill="EEECE1"/>
          </w:tcPr>
          <w:p w:rsidR="000F0DCD" w:rsidRDefault="000F0DCD" w:rsidP="00DE2DE3">
            <w:r>
              <w:rPr>
                <w:rFonts w:hint="eastAsia"/>
              </w:rPr>
              <w:t>报文说明</w:t>
            </w:r>
          </w:p>
        </w:tc>
        <w:tc>
          <w:tcPr>
            <w:tcW w:w="7720" w:type="dxa"/>
            <w:gridSpan w:val="6"/>
          </w:tcPr>
          <w:p w:rsidR="000F0DCD" w:rsidRDefault="00F77D54" w:rsidP="00DE2DE3">
            <w:r>
              <w:rPr>
                <w:rFonts w:hint="eastAsia"/>
                <w:lang w:val="zh-CN"/>
              </w:rPr>
              <w:t>当前</w:t>
            </w:r>
            <w:r w:rsidR="000F0DCD">
              <w:rPr>
                <w:rFonts w:hint="eastAsia"/>
                <w:lang w:val="zh-CN"/>
              </w:rPr>
              <w:t>系统状态查询</w:t>
            </w:r>
            <w:r w:rsidR="000F0DCD">
              <w:rPr>
                <w:rFonts w:hint="eastAsia"/>
              </w:rPr>
              <w:t>的响应报文体</w:t>
            </w:r>
          </w:p>
        </w:tc>
      </w:tr>
      <w:tr w:rsidR="000F0DCD" w:rsidTr="00904852">
        <w:trPr>
          <w:trHeight w:hRule="exact" w:val="400"/>
          <w:jc w:val="center"/>
        </w:trPr>
        <w:tc>
          <w:tcPr>
            <w:tcW w:w="649" w:type="dxa"/>
            <w:shd w:val="clear" w:color="auto" w:fill="EEECE1"/>
          </w:tcPr>
          <w:p w:rsidR="000F0DCD" w:rsidRDefault="000F0DCD" w:rsidP="00DE2DE3">
            <w:r>
              <w:rPr>
                <w:rFonts w:hint="eastAsia"/>
              </w:rPr>
              <w:t>符号</w:t>
            </w:r>
          </w:p>
        </w:tc>
        <w:tc>
          <w:tcPr>
            <w:tcW w:w="1478" w:type="dxa"/>
            <w:gridSpan w:val="2"/>
            <w:shd w:val="clear" w:color="auto" w:fill="EEECE1"/>
          </w:tcPr>
          <w:p w:rsidR="000F0DCD" w:rsidRDefault="000F0DCD" w:rsidP="00DE2DE3">
            <w:r>
              <w:rPr>
                <w:rFonts w:hint="eastAsia"/>
              </w:rPr>
              <w:t>中文名称</w:t>
            </w:r>
          </w:p>
        </w:tc>
        <w:tc>
          <w:tcPr>
            <w:tcW w:w="1418" w:type="dxa"/>
            <w:shd w:val="clear" w:color="auto" w:fill="EEECE1"/>
          </w:tcPr>
          <w:p w:rsidR="000F0DCD" w:rsidRDefault="000F0DCD" w:rsidP="00DE2DE3">
            <w:r>
              <w:rPr>
                <w:rFonts w:hint="eastAsia"/>
              </w:rPr>
              <w:t>英文名称</w:t>
            </w:r>
          </w:p>
        </w:tc>
        <w:tc>
          <w:tcPr>
            <w:tcW w:w="850" w:type="dxa"/>
            <w:shd w:val="clear" w:color="auto" w:fill="EEECE1"/>
          </w:tcPr>
          <w:p w:rsidR="000F0DCD" w:rsidRDefault="000F0DCD" w:rsidP="00DE2DE3">
            <w:r>
              <w:rPr>
                <w:rFonts w:hint="eastAsia"/>
              </w:rPr>
              <w:t>类型</w:t>
            </w:r>
          </w:p>
        </w:tc>
        <w:tc>
          <w:tcPr>
            <w:tcW w:w="709" w:type="dxa"/>
            <w:shd w:val="clear" w:color="auto" w:fill="EEECE1"/>
          </w:tcPr>
          <w:p w:rsidR="000F0DCD" w:rsidRDefault="000F0DCD" w:rsidP="00DE2DE3">
            <w:r>
              <w:rPr>
                <w:rFonts w:hint="eastAsia"/>
              </w:rPr>
              <w:t>长度</w:t>
            </w:r>
          </w:p>
        </w:tc>
        <w:tc>
          <w:tcPr>
            <w:tcW w:w="709" w:type="dxa"/>
            <w:shd w:val="clear" w:color="auto" w:fill="EEECE1"/>
          </w:tcPr>
          <w:p w:rsidR="000F0DCD" w:rsidRDefault="000F0DCD" w:rsidP="00DE2DE3">
            <w:r>
              <w:rPr>
                <w:rFonts w:hint="eastAsia"/>
              </w:rPr>
              <w:t>必填</w:t>
            </w:r>
          </w:p>
        </w:tc>
        <w:tc>
          <w:tcPr>
            <w:tcW w:w="3344" w:type="dxa"/>
            <w:shd w:val="clear" w:color="auto" w:fill="EEECE1"/>
          </w:tcPr>
          <w:p w:rsidR="000F0DCD" w:rsidRDefault="000F0DCD" w:rsidP="00DE2DE3">
            <w:r>
              <w:rPr>
                <w:rFonts w:hint="eastAsia"/>
              </w:rPr>
              <w:t>说明</w:t>
            </w:r>
          </w:p>
        </w:tc>
      </w:tr>
      <w:tr w:rsidR="000F0DCD" w:rsidTr="00904852">
        <w:trPr>
          <w:trHeight w:val="255"/>
          <w:jc w:val="center"/>
        </w:trPr>
        <w:tc>
          <w:tcPr>
            <w:tcW w:w="649" w:type="dxa"/>
          </w:tcPr>
          <w:p w:rsidR="000F0DCD" w:rsidRDefault="000F0DCD" w:rsidP="00DE2DE3"/>
        </w:tc>
        <w:tc>
          <w:tcPr>
            <w:tcW w:w="1478" w:type="dxa"/>
            <w:gridSpan w:val="2"/>
          </w:tcPr>
          <w:p w:rsidR="000F0DCD" w:rsidRDefault="000F0DCD" w:rsidP="00DE2DE3">
            <w:pPr>
              <w:rPr>
                <w:rFonts w:ascii="宋体" w:hAnsi="宋体"/>
              </w:rPr>
            </w:pPr>
            <w:r>
              <w:rPr>
                <w:rFonts w:hint="eastAsia"/>
              </w:rPr>
              <w:t>操作标志</w:t>
            </w:r>
          </w:p>
        </w:tc>
        <w:tc>
          <w:tcPr>
            <w:tcW w:w="1418" w:type="dxa"/>
          </w:tcPr>
          <w:p w:rsidR="000F0DCD" w:rsidRDefault="000F0DCD" w:rsidP="00DE2DE3">
            <w:pPr>
              <w:rPr>
                <w:rFonts w:ascii="宋体" w:hAnsi="宋体"/>
              </w:rPr>
            </w:pPr>
            <w:r>
              <w:rPr>
                <w:rFonts w:hint="eastAsia"/>
              </w:rPr>
              <w:t>oper_flag</w:t>
            </w:r>
          </w:p>
        </w:tc>
        <w:tc>
          <w:tcPr>
            <w:tcW w:w="850" w:type="dxa"/>
          </w:tcPr>
          <w:p w:rsidR="000F0DCD" w:rsidRDefault="000F0DCD" w:rsidP="00DE2DE3">
            <w:pPr>
              <w:rPr>
                <w:rFonts w:ascii="宋体" w:hAnsi="宋体"/>
              </w:rPr>
            </w:pPr>
            <w:r>
              <w:rPr>
                <w:rFonts w:hint="eastAsia"/>
              </w:rPr>
              <w:t>int</w:t>
            </w:r>
          </w:p>
        </w:tc>
        <w:tc>
          <w:tcPr>
            <w:tcW w:w="709" w:type="dxa"/>
          </w:tcPr>
          <w:p w:rsidR="000F0DCD" w:rsidRDefault="000F0DCD" w:rsidP="00DE2DE3">
            <w:r>
              <w:rPr>
                <w:rFonts w:hint="eastAsia"/>
              </w:rPr>
              <w:t>1</w:t>
            </w:r>
          </w:p>
        </w:tc>
        <w:tc>
          <w:tcPr>
            <w:tcW w:w="709" w:type="dxa"/>
          </w:tcPr>
          <w:p w:rsidR="000F0DCD" w:rsidRDefault="000F0DCD" w:rsidP="00DE2DE3">
            <w:r>
              <w:rPr>
                <w:rFonts w:hint="eastAsia"/>
              </w:rPr>
              <w:t>是</w:t>
            </w:r>
          </w:p>
        </w:tc>
        <w:tc>
          <w:tcPr>
            <w:tcW w:w="3344" w:type="dxa"/>
          </w:tcPr>
          <w:p w:rsidR="000F0DCD" w:rsidRDefault="00B97566" w:rsidP="00DE2DE3">
            <w:pPr>
              <w:rPr>
                <w:rFonts w:ascii="宋体" w:hAnsi="宋体"/>
              </w:rPr>
            </w:pPr>
            <w:r>
              <w:rPr>
                <w:rFonts w:hint="eastAsia"/>
              </w:rPr>
              <w:t>1</w:t>
            </w:r>
            <w:r>
              <w:rPr>
                <w:rFonts w:hint="eastAsia"/>
              </w:rPr>
              <w:t>：查询</w:t>
            </w:r>
          </w:p>
        </w:tc>
      </w:tr>
      <w:tr w:rsidR="00F10165" w:rsidTr="00904852">
        <w:trPr>
          <w:trHeight w:val="255"/>
          <w:jc w:val="center"/>
        </w:trPr>
        <w:tc>
          <w:tcPr>
            <w:tcW w:w="649" w:type="dxa"/>
          </w:tcPr>
          <w:p w:rsidR="00F10165" w:rsidRPr="00EA7AAD" w:rsidRDefault="00F10165" w:rsidP="00DE2DE3">
            <w:pPr>
              <w:rPr>
                <w:rFonts w:ascii="宋体" w:hAnsi="宋体" w:cs="宋体"/>
                <w:color w:val="000000"/>
                <w:kern w:val="0"/>
                <w:sz w:val="20"/>
                <w:szCs w:val="20"/>
              </w:rPr>
            </w:pPr>
          </w:p>
        </w:tc>
        <w:tc>
          <w:tcPr>
            <w:tcW w:w="1478" w:type="dxa"/>
            <w:gridSpan w:val="2"/>
          </w:tcPr>
          <w:p w:rsidR="00F10165" w:rsidRPr="00BD0E1A" w:rsidRDefault="00F10165" w:rsidP="00DE2DE3">
            <w:r w:rsidRPr="00BD0E1A">
              <w:rPr>
                <w:rFonts w:hint="eastAsia"/>
              </w:rPr>
              <w:t>交易日期</w:t>
            </w:r>
          </w:p>
        </w:tc>
        <w:tc>
          <w:tcPr>
            <w:tcW w:w="1418" w:type="dxa"/>
          </w:tcPr>
          <w:p w:rsidR="00F10165" w:rsidRPr="00295719" w:rsidRDefault="00F10165" w:rsidP="00DE2DE3">
            <w:r w:rsidRPr="00295719">
              <w:t xml:space="preserve">exch_date </w:t>
            </w:r>
          </w:p>
        </w:tc>
        <w:tc>
          <w:tcPr>
            <w:tcW w:w="850" w:type="dxa"/>
          </w:tcPr>
          <w:p w:rsidR="00F10165" w:rsidRPr="007C6451" w:rsidRDefault="00F10165" w:rsidP="00DE2DE3">
            <w:r w:rsidRPr="007C6451">
              <w:rPr>
                <w:rFonts w:hint="eastAsia"/>
              </w:rPr>
              <w:t>string</w:t>
            </w:r>
          </w:p>
        </w:tc>
        <w:tc>
          <w:tcPr>
            <w:tcW w:w="709" w:type="dxa"/>
          </w:tcPr>
          <w:p w:rsidR="00F10165" w:rsidRDefault="0015314E" w:rsidP="00DE2DE3">
            <w:r>
              <w:rPr>
                <w:rFonts w:hint="eastAsia"/>
              </w:rPr>
              <w:t>8</w:t>
            </w:r>
          </w:p>
        </w:tc>
        <w:tc>
          <w:tcPr>
            <w:tcW w:w="709" w:type="dxa"/>
          </w:tcPr>
          <w:p w:rsidR="00F10165" w:rsidRDefault="00F10165" w:rsidP="00DE2DE3">
            <w:r w:rsidRPr="006F072C">
              <w:rPr>
                <w:rFonts w:hint="eastAsia"/>
              </w:rPr>
              <w:t>M</w:t>
            </w:r>
          </w:p>
        </w:tc>
        <w:tc>
          <w:tcPr>
            <w:tcW w:w="3344" w:type="dxa"/>
          </w:tcPr>
          <w:p w:rsidR="00F10165" w:rsidRDefault="00F10165" w:rsidP="00DE2DE3"/>
        </w:tc>
      </w:tr>
      <w:tr w:rsidR="00F21BA5" w:rsidTr="00904852">
        <w:trPr>
          <w:trHeight w:val="255"/>
          <w:jc w:val="center"/>
        </w:trPr>
        <w:tc>
          <w:tcPr>
            <w:tcW w:w="649" w:type="dxa"/>
          </w:tcPr>
          <w:p w:rsidR="00F21BA5" w:rsidRPr="00EA7AAD" w:rsidRDefault="00F21BA5" w:rsidP="00DE2DE3">
            <w:pPr>
              <w:rPr>
                <w:rFonts w:ascii="宋体" w:hAnsi="宋体" w:cs="宋体"/>
                <w:color w:val="000000"/>
                <w:kern w:val="0"/>
                <w:sz w:val="20"/>
                <w:szCs w:val="20"/>
              </w:rPr>
            </w:pPr>
          </w:p>
        </w:tc>
        <w:tc>
          <w:tcPr>
            <w:tcW w:w="1478" w:type="dxa"/>
            <w:gridSpan w:val="2"/>
          </w:tcPr>
          <w:p w:rsidR="00F21BA5" w:rsidRPr="00BD0E1A" w:rsidRDefault="00F21BA5" w:rsidP="00DE2DE3">
            <w:r w:rsidRPr="00BD0E1A">
              <w:rPr>
                <w:rFonts w:hint="eastAsia"/>
              </w:rPr>
              <w:t>二级系统状</w:t>
            </w:r>
            <w:r w:rsidRPr="00BD0E1A">
              <w:rPr>
                <w:rFonts w:hint="eastAsia"/>
              </w:rPr>
              <w:lastRenderedPageBreak/>
              <w:t>态</w:t>
            </w:r>
          </w:p>
        </w:tc>
        <w:tc>
          <w:tcPr>
            <w:tcW w:w="1418" w:type="dxa"/>
          </w:tcPr>
          <w:p w:rsidR="00F21BA5" w:rsidRPr="00295719" w:rsidRDefault="00F21BA5" w:rsidP="00DE2DE3">
            <w:r w:rsidRPr="00295719">
              <w:lastRenderedPageBreak/>
              <w:t>m_sys_stat</w:t>
            </w:r>
          </w:p>
        </w:tc>
        <w:tc>
          <w:tcPr>
            <w:tcW w:w="850" w:type="dxa"/>
          </w:tcPr>
          <w:p w:rsidR="00F21BA5" w:rsidRPr="007C6451" w:rsidRDefault="00F21BA5" w:rsidP="00DE2DE3">
            <w:r w:rsidRPr="007C6451">
              <w:rPr>
                <w:rFonts w:hint="eastAsia"/>
              </w:rPr>
              <w:t>string</w:t>
            </w:r>
          </w:p>
        </w:tc>
        <w:tc>
          <w:tcPr>
            <w:tcW w:w="709" w:type="dxa"/>
          </w:tcPr>
          <w:p w:rsidR="00F21BA5" w:rsidRDefault="00F21BA5" w:rsidP="00DE2DE3">
            <w:r>
              <w:rPr>
                <w:rFonts w:hint="eastAsia"/>
              </w:rPr>
              <w:t>2</w:t>
            </w:r>
          </w:p>
        </w:tc>
        <w:tc>
          <w:tcPr>
            <w:tcW w:w="709" w:type="dxa"/>
          </w:tcPr>
          <w:p w:rsidR="00F21BA5" w:rsidRDefault="00F21BA5" w:rsidP="00DE2DE3">
            <w:r w:rsidRPr="006F072C">
              <w:rPr>
                <w:rFonts w:hint="eastAsia"/>
              </w:rPr>
              <w:t>M</w:t>
            </w:r>
          </w:p>
        </w:tc>
        <w:tc>
          <w:tcPr>
            <w:tcW w:w="3344" w:type="dxa"/>
          </w:tcPr>
          <w:p w:rsidR="00F21BA5" w:rsidRPr="006344D8" w:rsidRDefault="0026413A" w:rsidP="00300837">
            <w:hyperlink w:anchor="_m_sys_stat_(二级系统状态)" w:history="1">
              <w:r w:rsidR="00F21BA5" w:rsidRPr="00576497">
                <w:rPr>
                  <w:rStyle w:val="a8"/>
                </w:rPr>
                <w:t>m_sys_stat</w:t>
              </w:r>
            </w:hyperlink>
          </w:p>
        </w:tc>
      </w:tr>
      <w:tr w:rsidR="00F21BA5" w:rsidTr="00904852">
        <w:trPr>
          <w:trHeight w:val="255"/>
          <w:jc w:val="center"/>
        </w:trPr>
        <w:tc>
          <w:tcPr>
            <w:tcW w:w="649" w:type="dxa"/>
          </w:tcPr>
          <w:p w:rsidR="00F21BA5" w:rsidRPr="00EA7AAD" w:rsidRDefault="00F21BA5" w:rsidP="00DE2DE3">
            <w:pPr>
              <w:rPr>
                <w:rFonts w:ascii="宋体" w:hAnsi="宋体" w:cs="宋体"/>
                <w:color w:val="000000"/>
                <w:kern w:val="0"/>
                <w:sz w:val="20"/>
                <w:szCs w:val="20"/>
              </w:rPr>
            </w:pPr>
          </w:p>
        </w:tc>
        <w:tc>
          <w:tcPr>
            <w:tcW w:w="1478" w:type="dxa"/>
            <w:gridSpan w:val="2"/>
          </w:tcPr>
          <w:p w:rsidR="00F21BA5" w:rsidRDefault="00F21BA5" w:rsidP="00DE2DE3">
            <w:r w:rsidRPr="00BD0E1A">
              <w:rPr>
                <w:rFonts w:hint="eastAsia"/>
              </w:rPr>
              <w:t>交易所系统状态</w:t>
            </w:r>
          </w:p>
        </w:tc>
        <w:tc>
          <w:tcPr>
            <w:tcW w:w="1418" w:type="dxa"/>
          </w:tcPr>
          <w:p w:rsidR="00F21BA5" w:rsidRDefault="00F21BA5" w:rsidP="00DE2DE3">
            <w:r w:rsidRPr="00295719">
              <w:t>b_sys_stat</w:t>
            </w:r>
          </w:p>
        </w:tc>
        <w:tc>
          <w:tcPr>
            <w:tcW w:w="850" w:type="dxa"/>
          </w:tcPr>
          <w:p w:rsidR="00F21BA5" w:rsidRPr="007C6451" w:rsidRDefault="00F21BA5" w:rsidP="00DE2DE3">
            <w:r w:rsidRPr="007C6451">
              <w:rPr>
                <w:rFonts w:hint="eastAsia"/>
              </w:rPr>
              <w:t>string</w:t>
            </w:r>
          </w:p>
        </w:tc>
        <w:tc>
          <w:tcPr>
            <w:tcW w:w="709" w:type="dxa"/>
          </w:tcPr>
          <w:p w:rsidR="00F21BA5" w:rsidRDefault="00F21BA5" w:rsidP="00DE2DE3">
            <w:r>
              <w:rPr>
                <w:rFonts w:hint="eastAsia"/>
              </w:rPr>
              <w:t>2</w:t>
            </w:r>
          </w:p>
        </w:tc>
        <w:tc>
          <w:tcPr>
            <w:tcW w:w="709" w:type="dxa"/>
          </w:tcPr>
          <w:p w:rsidR="00F21BA5" w:rsidRDefault="00F21BA5" w:rsidP="00DE2DE3">
            <w:r w:rsidRPr="006F072C">
              <w:rPr>
                <w:rFonts w:hint="eastAsia"/>
              </w:rPr>
              <w:t>M</w:t>
            </w:r>
          </w:p>
        </w:tc>
        <w:tc>
          <w:tcPr>
            <w:tcW w:w="3344" w:type="dxa"/>
          </w:tcPr>
          <w:p w:rsidR="00F21BA5" w:rsidRDefault="0026413A" w:rsidP="00300837">
            <w:hyperlink w:anchor="_b_sys_stat_(交易所系统状态)" w:history="1">
              <w:r w:rsidR="00F21BA5" w:rsidRPr="00576497">
                <w:rPr>
                  <w:rStyle w:val="a8"/>
                </w:rPr>
                <w:t>b_sys_stat</w:t>
              </w:r>
            </w:hyperlink>
          </w:p>
        </w:tc>
      </w:tr>
      <w:tr w:rsidR="00904852" w:rsidTr="00904852">
        <w:trPr>
          <w:trHeight w:val="255"/>
          <w:jc w:val="center"/>
        </w:trPr>
        <w:tc>
          <w:tcPr>
            <w:tcW w:w="649" w:type="dxa"/>
          </w:tcPr>
          <w:p w:rsidR="00904852" w:rsidRPr="00EA7AAD" w:rsidRDefault="00904852" w:rsidP="00DE2DE3">
            <w:pPr>
              <w:rPr>
                <w:rFonts w:ascii="宋体" w:hAnsi="宋体" w:cs="宋体"/>
                <w:color w:val="000000"/>
                <w:kern w:val="0"/>
                <w:sz w:val="20"/>
                <w:szCs w:val="20"/>
              </w:rPr>
            </w:pPr>
          </w:p>
        </w:tc>
        <w:tc>
          <w:tcPr>
            <w:tcW w:w="1478" w:type="dxa"/>
            <w:gridSpan w:val="2"/>
          </w:tcPr>
          <w:p w:rsidR="00904852" w:rsidRPr="00BD0E1A" w:rsidRDefault="00904852" w:rsidP="00DE2DE3">
            <w:r>
              <w:rPr>
                <w:rFonts w:hint="eastAsia"/>
              </w:rPr>
              <w:t>服务器时间</w:t>
            </w:r>
          </w:p>
        </w:tc>
        <w:tc>
          <w:tcPr>
            <w:tcW w:w="1418" w:type="dxa"/>
          </w:tcPr>
          <w:p w:rsidR="00904852" w:rsidRPr="00295719" w:rsidRDefault="00904852" w:rsidP="00DE2DE3">
            <w:r>
              <w:rPr>
                <w:rFonts w:hint="eastAsia"/>
              </w:rPr>
              <w:t>server_time</w:t>
            </w:r>
          </w:p>
        </w:tc>
        <w:tc>
          <w:tcPr>
            <w:tcW w:w="850" w:type="dxa"/>
          </w:tcPr>
          <w:p w:rsidR="00904852" w:rsidRPr="007C6451" w:rsidRDefault="00904852" w:rsidP="00DE2DE3">
            <w:r w:rsidRPr="007C6451">
              <w:rPr>
                <w:rFonts w:hint="eastAsia"/>
              </w:rPr>
              <w:t>string</w:t>
            </w:r>
          </w:p>
        </w:tc>
        <w:tc>
          <w:tcPr>
            <w:tcW w:w="709" w:type="dxa"/>
          </w:tcPr>
          <w:p w:rsidR="00904852" w:rsidRDefault="00516970" w:rsidP="00DE2DE3">
            <w:r>
              <w:rPr>
                <w:rFonts w:hint="eastAsia"/>
              </w:rPr>
              <w:t>25</w:t>
            </w:r>
          </w:p>
        </w:tc>
        <w:tc>
          <w:tcPr>
            <w:tcW w:w="709" w:type="dxa"/>
          </w:tcPr>
          <w:p w:rsidR="00904852" w:rsidRPr="006F072C" w:rsidRDefault="00516970" w:rsidP="00DE2DE3">
            <w:r>
              <w:rPr>
                <w:rFonts w:hint="eastAsia"/>
              </w:rPr>
              <w:t>M</w:t>
            </w:r>
          </w:p>
        </w:tc>
        <w:tc>
          <w:tcPr>
            <w:tcW w:w="3344" w:type="dxa"/>
          </w:tcPr>
          <w:p w:rsidR="00904852" w:rsidRPr="00904852" w:rsidRDefault="00904852" w:rsidP="00300837">
            <w:pPr>
              <w:rPr>
                <w:sz w:val="21"/>
                <w:szCs w:val="21"/>
              </w:rPr>
            </w:pPr>
            <w:r w:rsidRPr="00904852">
              <w:rPr>
                <w:sz w:val="21"/>
                <w:szCs w:val="21"/>
              </w:rPr>
              <w:t>YYYY-MM-DD HH24:MI:MM:FF3</w:t>
            </w:r>
          </w:p>
        </w:tc>
      </w:tr>
      <w:tr w:rsidR="00904852" w:rsidTr="00904852">
        <w:trPr>
          <w:trHeight w:val="255"/>
          <w:jc w:val="center"/>
        </w:trPr>
        <w:tc>
          <w:tcPr>
            <w:tcW w:w="649" w:type="dxa"/>
          </w:tcPr>
          <w:p w:rsidR="00904852" w:rsidRPr="00EA7AAD" w:rsidRDefault="00904852" w:rsidP="00DE2DE3">
            <w:pPr>
              <w:rPr>
                <w:rFonts w:ascii="宋体" w:hAnsi="宋体" w:cs="宋体"/>
                <w:color w:val="000000"/>
                <w:kern w:val="0"/>
                <w:sz w:val="20"/>
                <w:szCs w:val="20"/>
              </w:rPr>
            </w:pPr>
          </w:p>
        </w:tc>
        <w:tc>
          <w:tcPr>
            <w:tcW w:w="1478" w:type="dxa"/>
            <w:gridSpan w:val="2"/>
          </w:tcPr>
          <w:p w:rsidR="00904852" w:rsidRPr="00BD0E1A" w:rsidRDefault="00904852" w:rsidP="00DE2DE3">
            <w:r>
              <w:rPr>
                <w:rFonts w:hint="eastAsia"/>
              </w:rPr>
              <w:t>数据库时间</w:t>
            </w:r>
          </w:p>
        </w:tc>
        <w:tc>
          <w:tcPr>
            <w:tcW w:w="1418" w:type="dxa"/>
          </w:tcPr>
          <w:p w:rsidR="00904852" w:rsidRPr="00295719" w:rsidRDefault="00904852" w:rsidP="00DE2DE3">
            <w:r>
              <w:rPr>
                <w:rFonts w:hint="eastAsia"/>
              </w:rPr>
              <w:t>db_time</w:t>
            </w:r>
          </w:p>
        </w:tc>
        <w:tc>
          <w:tcPr>
            <w:tcW w:w="850" w:type="dxa"/>
          </w:tcPr>
          <w:p w:rsidR="00904852" w:rsidRPr="007C6451" w:rsidRDefault="00904852" w:rsidP="00DE2DE3">
            <w:r w:rsidRPr="007C6451">
              <w:rPr>
                <w:rFonts w:hint="eastAsia"/>
              </w:rPr>
              <w:t>string</w:t>
            </w:r>
          </w:p>
        </w:tc>
        <w:tc>
          <w:tcPr>
            <w:tcW w:w="709" w:type="dxa"/>
          </w:tcPr>
          <w:p w:rsidR="00904852" w:rsidRDefault="00516970" w:rsidP="00DE2DE3">
            <w:r>
              <w:rPr>
                <w:rFonts w:hint="eastAsia"/>
              </w:rPr>
              <w:t>25</w:t>
            </w:r>
          </w:p>
        </w:tc>
        <w:tc>
          <w:tcPr>
            <w:tcW w:w="709" w:type="dxa"/>
          </w:tcPr>
          <w:p w:rsidR="00904852" w:rsidRPr="006F072C" w:rsidRDefault="00516970" w:rsidP="00A97968">
            <w:r>
              <w:rPr>
                <w:rFonts w:hint="eastAsia"/>
              </w:rPr>
              <w:t>M</w:t>
            </w:r>
          </w:p>
        </w:tc>
        <w:tc>
          <w:tcPr>
            <w:tcW w:w="3344" w:type="dxa"/>
          </w:tcPr>
          <w:p w:rsidR="00904852" w:rsidRPr="00904852" w:rsidRDefault="00904852" w:rsidP="00A97968">
            <w:pPr>
              <w:rPr>
                <w:sz w:val="21"/>
                <w:szCs w:val="21"/>
              </w:rPr>
            </w:pPr>
            <w:r w:rsidRPr="00904852">
              <w:rPr>
                <w:sz w:val="21"/>
                <w:szCs w:val="21"/>
              </w:rPr>
              <w:t>YYYY-MM-DD HH24:MI:MM:FF3</w:t>
            </w:r>
          </w:p>
        </w:tc>
      </w:tr>
    </w:tbl>
    <w:p w:rsidR="00A25A39" w:rsidRDefault="00A25A39" w:rsidP="00A25A39"/>
    <w:p w:rsidR="003D7DCF" w:rsidRDefault="003D7DCF" w:rsidP="003D7DCF">
      <w:pPr>
        <w:pStyle w:val="4"/>
      </w:pPr>
      <w:r>
        <w:rPr>
          <w:rFonts w:hint="eastAsia"/>
        </w:rPr>
        <w:t>综合查询</w:t>
      </w:r>
      <w:r>
        <w:rPr>
          <w:rFonts w:hint="eastAsia"/>
        </w:rPr>
        <w:t>[C110]</w:t>
      </w:r>
    </w:p>
    <w:p w:rsidR="003D7DCF" w:rsidRDefault="003D7DCF" w:rsidP="003D7DCF">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69"/>
        <w:gridCol w:w="1032"/>
        <w:gridCol w:w="1417"/>
        <w:gridCol w:w="993"/>
        <w:gridCol w:w="567"/>
        <w:gridCol w:w="708"/>
        <w:gridCol w:w="3061"/>
      </w:tblGrid>
      <w:tr w:rsidR="003D7DCF" w:rsidTr="00AA4F36">
        <w:trPr>
          <w:trHeight w:hRule="exact" w:val="400"/>
          <w:jc w:val="center"/>
        </w:trPr>
        <w:tc>
          <w:tcPr>
            <w:tcW w:w="1379" w:type="dxa"/>
            <w:gridSpan w:val="2"/>
            <w:shd w:val="clear" w:color="auto" w:fill="EEECE1"/>
          </w:tcPr>
          <w:p w:rsidR="003D7DCF" w:rsidRDefault="003D7DCF" w:rsidP="00AA4F36">
            <w:r>
              <w:rPr>
                <w:rFonts w:hint="eastAsia"/>
              </w:rPr>
              <w:t>报文类型</w:t>
            </w:r>
          </w:p>
        </w:tc>
        <w:tc>
          <w:tcPr>
            <w:tcW w:w="7778" w:type="dxa"/>
            <w:gridSpan w:val="6"/>
          </w:tcPr>
          <w:p w:rsidR="003D7DCF" w:rsidRDefault="003D7DCF" w:rsidP="00AA4F36">
            <w:r>
              <w:rPr>
                <w:rFonts w:hint="eastAsia"/>
              </w:rPr>
              <w:t>请求报文体</w:t>
            </w:r>
          </w:p>
        </w:tc>
      </w:tr>
      <w:tr w:rsidR="003D7DCF" w:rsidTr="00AA4F36">
        <w:trPr>
          <w:trHeight w:hRule="exact" w:val="400"/>
          <w:jc w:val="center"/>
        </w:trPr>
        <w:tc>
          <w:tcPr>
            <w:tcW w:w="1379" w:type="dxa"/>
            <w:gridSpan w:val="2"/>
            <w:shd w:val="clear" w:color="auto" w:fill="EEECE1"/>
          </w:tcPr>
          <w:p w:rsidR="003D7DCF" w:rsidRDefault="003D7DCF" w:rsidP="00AA4F36">
            <w:r>
              <w:rPr>
                <w:rFonts w:hint="eastAsia"/>
              </w:rPr>
              <w:t>交易代码</w:t>
            </w:r>
          </w:p>
        </w:tc>
        <w:tc>
          <w:tcPr>
            <w:tcW w:w="7778" w:type="dxa"/>
            <w:gridSpan w:val="6"/>
          </w:tcPr>
          <w:p w:rsidR="003D7DCF" w:rsidRDefault="003D7DCF" w:rsidP="00AA4F36">
            <w:r>
              <w:rPr>
                <w:rFonts w:hint="eastAsia"/>
              </w:rPr>
              <w:t>C110</w:t>
            </w:r>
          </w:p>
        </w:tc>
      </w:tr>
      <w:tr w:rsidR="003D7DCF" w:rsidTr="00AA4F36">
        <w:trPr>
          <w:trHeight w:hRule="exact" w:val="400"/>
          <w:jc w:val="center"/>
        </w:trPr>
        <w:tc>
          <w:tcPr>
            <w:tcW w:w="1379" w:type="dxa"/>
            <w:gridSpan w:val="2"/>
            <w:shd w:val="clear" w:color="auto" w:fill="EEECE1"/>
          </w:tcPr>
          <w:p w:rsidR="003D7DCF" w:rsidRDefault="003D7DCF" w:rsidP="00AA4F36">
            <w:r>
              <w:rPr>
                <w:rFonts w:hint="eastAsia"/>
              </w:rPr>
              <w:t>报文说明</w:t>
            </w:r>
          </w:p>
        </w:tc>
        <w:tc>
          <w:tcPr>
            <w:tcW w:w="7778" w:type="dxa"/>
            <w:gridSpan w:val="6"/>
          </w:tcPr>
          <w:p w:rsidR="003D7DCF" w:rsidRDefault="003D7DCF" w:rsidP="00AA4F36">
            <w:r>
              <w:rPr>
                <w:rFonts w:hint="eastAsia"/>
                <w:lang w:val="zh-CN"/>
              </w:rPr>
              <w:t>当前系统状态查询</w:t>
            </w:r>
            <w:r>
              <w:rPr>
                <w:rFonts w:hint="eastAsia"/>
              </w:rPr>
              <w:t>的请求报文体</w:t>
            </w:r>
          </w:p>
        </w:tc>
      </w:tr>
      <w:tr w:rsidR="003D7DCF" w:rsidTr="004E37CD">
        <w:trPr>
          <w:trHeight w:hRule="exact" w:val="400"/>
          <w:jc w:val="center"/>
        </w:trPr>
        <w:tc>
          <w:tcPr>
            <w:tcW w:w="710" w:type="dxa"/>
            <w:shd w:val="clear" w:color="auto" w:fill="EEECE1"/>
          </w:tcPr>
          <w:p w:rsidR="003D7DCF" w:rsidRDefault="003D7DCF" w:rsidP="00AA4F36">
            <w:r>
              <w:rPr>
                <w:rFonts w:hint="eastAsia"/>
              </w:rPr>
              <w:t>符号</w:t>
            </w:r>
          </w:p>
        </w:tc>
        <w:tc>
          <w:tcPr>
            <w:tcW w:w="1701" w:type="dxa"/>
            <w:gridSpan w:val="2"/>
            <w:shd w:val="clear" w:color="auto" w:fill="EEECE1"/>
          </w:tcPr>
          <w:p w:rsidR="003D7DCF" w:rsidRDefault="003D7DCF" w:rsidP="00AA4F36">
            <w:r>
              <w:rPr>
                <w:rFonts w:hint="eastAsia"/>
              </w:rPr>
              <w:t>中文名称</w:t>
            </w:r>
          </w:p>
        </w:tc>
        <w:tc>
          <w:tcPr>
            <w:tcW w:w="1417" w:type="dxa"/>
            <w:shd w:val="clear" w:color="auto" w:fill="EEECE1"/>
          </w:tcPr>
          <w:p w:rsidR="003D7DCF" w:rsidRDefault="003D7DCF" w:rsidP="00AA4F36">
            <w:r>
              <w:rPr>
                <w:rFonts w:hint="eastAsia"/>
              </w:rPr>
              <w:t>英文名称</w:t>
            </w:r>
          </w:p>
        </w:tc>
        <w:tc>
          <w:tcPr>
            <w:tcW w:w="993" w:type="dxa"/>
            <w:shd w:val="clear" w:color="auto" w:fill="EEECE1"/>
          </w:tcPr>
          <w:p w:rsidR="003D7DCF" w:rsidRDefault="003D7DCF" w:rsidP="00AA4F36">
            <w:r>
              <w:rPr>
                <w:rFonts w:hint="eastAsia"/>
              </w:rPr>
              <w:t>类型</w:t>
            </w:r>
          </w:p>
        </w:tc>
        <w:tc>
          <w:tcPr>
            <w:tcW w:w="567" w:type="dxa"/>
            <w:shd w:val="clear" w:color="auto" w:fill="EEECE1"/>
          </w:tcPr>
          <w:p w:rsidR="003D7DCF" w:rsidRDefault="003D7DCF" w:rsidP="00AA4F36">
            <w:r>
              <w:rPr>
                <w:rFonts w:hint="eastAsia"/>
              </w:rPr>
              <w:t>长度</w:t>
            </w:r>
          </w:p>
        </w:tc>
        <w:tc>
          <w:tcPr>
            <w:tcW w:w="708" w:type="dxa"/>
            <w:shd w:val="clear" w:color="auto" w:fill="EEECE1"/>
          </w:tcPr>
          <w:p w:rsidR="003D7DCF" w:rsidRDefault="003D7DCF" w:rsidP="00AA4F36">
            <w:r>
              <w:rPr>
                <w:rFonts w:hint="eastAsia"/>
              </w:rPr>
              <w:t>必填</w:t>
            </w:r>
          </w:p>
        </w:tc>
        <w:tc>
          <w:tcPr>
            <w:tcW w:w="3061" w:type="dxa"/>
            <w:shd w:val="clear" w:color="auto" w:fill="EEECE1"/>
          </w:tcPr>
          <w:p w:rsidR="003D7DCF" w:rsidRDefault="003D7DCF" w:rsidP="00AA4F36">
            <w:r>
              <w:rPr>
                <w:rFonts w:hint="eastAsia"/>
              </w:rPr>
              <w:t>说明</w:t>
            </w:r>
          </w:p>
        </w:tc>
      </w:tr>
      <w:tr w:rsidR="003D7DCF" w:rsidTr="004E37CD">
        <w:trPr>
          <w:trHeight w:val="255"/>
          <w:jc w:val="center"/>
        </w:trPr>
        <w:tc>
          <w:tcPr>
            <w:tcW w:w="710" w:type="dxa"/>
          </w:tcPr>
          <w:p w:rsidR="003D7DCF" w:rsidRDefault="003D7DCF" w:rsidP="00AA4F36"/>
        </w:tc>
        <w:tc>
          <w:tcPr>
            <w:tcW w:w="1701" w:type="dxa"/>
            <w:gridSpan w:val="2"/>
          </w:tcPr>
          <w:p w:rsidR="003D7DCF" w:rsidRDefault="003D7DCF" w:rsidP="00AA4F36">
            <w:r>
              <w:rPr>
                <w:rFonts w:hint="eastAsia"/>
              </w:rPr>
              <w:t>操作标志</w:t>
            </w:r>
          </w:p>
        </w:tc>
        <w:tc>
          <w:tcPr>
            <w:tcW w:w="1417" w:type="dxa"/>
          </w:tcPr>
          <w:p w:rsidR="003D7DCF" w:rsidRDefault="003D7DCF" w:rsidP="00AA4F36">
            <w:r>
              <w:rPr>
                <w:rFonts w:hint="eastAsia"/>
              </w:rPr>
              <w:t>oper_flag</w:t>
            </w:r>
          </w:p>
        </w:tc>
        <w:tc>
          <w:tcPr>
            <w:tcW w:w="993" w:type="dxa"/>
          </w:tcPr>
          <w:p w:rsidR="003D7DCF" w:rsidRDefault="003D7DCF" w:rsidP="00AA4F36">
            <w:r>
              <w:rPr>
                <w:rFonts w:hint="eastAsia"/>
              </w:rPr>
              <w:t>int</w:t>
            </w:r>
          </w:p>
        </w:tc>
        <w:tc>
          <w:tcPr>
            <w:tcW w:w="567" w:type="dxa"/>
          </w:tcPr>
          <w:p w:rsidR="003D7DCF" w:rsidRDefault="003D7DCF" w:rsidP="00AA4F36">
            <w:r>
              <w:rPr>
                <w:rFonts w:hint="eastAsia"/>
              </w:rPr>
              <w:t>1</w:t>
            </w:r>
          </w:p>
        </w:tc>
        <w:tc>
          <w:tcPr>
            <w:tcW w:w="708" w:type="dxa"/>
          </w:tcPr>
          <w:p w:rsidR="003D7DCF" w:rsidRDefault="003D7DCF" w:rsidP="00AA4F36">
            <w:r>
              <w:rPr>
                <w:rFonts w:hint="eastAsia"/>
              </w:rPr>
              <w:t>M</w:t>
            </w:r>
          </w:p>
        </w:tc>
        <w:tc>
          <w:tcPr>
            <w:tcW w:w="3061" w:type="dxa"/>
          </w:tcPr>
          <w:p w:rsidR="003D7DCF" w:rsidRDefault="003D7DCF" w:rsidP="00AA4F36">
            <w:r>
              <w:rPr>
                <w:rFonts w:hint="eastAsia"/>
              </w:rPr>
              <w:t xml:space="preserve">1 </w:t>
            </w:r>
            <w:r>
              <w:rPr>
                <w:rFonts w:hint="eastAsia"/>
              </w:rPr>
              <w:t>查询</w:t>
            </w:r>
          </w:p>
        </w:tc>
      </w:tr>
      <w:tr w:rsidR="002002B1" w:rsidTr="004E37CD">
        <w:trPr>
          <w:trHeight w:val="255"/>
          <w:jc w:val="center"/>
        </w:trPr>
        <w:tc>
          <w:tcPr>
            <w:tcW w:w="710" w:type="dxa"/>
          </w:tcPr>
          <w:p w:rsidR="002002B1" w:rsidRDefault="002002B1" w:rsidP="00AA4F36"/>
        </w:tc>
        <w:tc>
          <w:tcPr>
            <w:tcW w:w="1701" w:type="dxa"/>
            <w:gridSpan w:val="2"/>
          </w:tcPr>
          <w:p w:rsidR="002002B1" w:rsidRDefault="002002B1" w:rsidP="00AA4F36">
            <w:r>
              <w:rPr>
                <w:rFonts w:hint="eastAsia"/>
              </w:rPr>
              <w:t>查询</w:t>
            </w:r>
            <w:r w:rsidRPr="002002B1">
              <w:rPr>
                <w:rFonts w:hint="eastAsia"/>
              </w:rPr>
              <w:t>浮动盈亏</w:t>
            </w:r>
          </w:p>
        </w:tc>
        <w:tc>
          <w:tcPr>
            <w:tcW w:w="1417" w:type="dxa"/>
          </w:tcPr>
          <w:p w:rsidR="002002B1" w:rsidRDefault="002002B1" w:rsidP="002002B1">
            <w:r w:rsidRPr="002002B1">
              <w:rPr>
                <w:rFonts w:hint="eastAsia"/>
              </w:rPr>
              <w:t xml:space="preserve">qry_surplus </w:t>
            </w:r>
          </w:p>
        </w:tc>
        <w:tc>
          <w:tcPr>
            <w:tcW w:w="993" w:type="dxa"/>
          </w:tcPr>
          <w:p w:rsidR="002002B1" w:rsidRDefault="002002B1" w:rsidP="00AA4F36">
            <w:r w:rsidRPr="007C6451">
              <w:rPr>
                <w:rFonts w:hint="eastAsia"/>
              </w:rPr>
              <w:t>string</w:t>
            </w:r>
          </w:p>
        </w:tc>
        <w:tc>
          <w:tcPr>
            <w:tcW w:w="567" w:type="dxa"/>
          </w:tcPr>
          <w:p w:rsidR="002002B1" w:rsidRDefault="002002B1" w:rsidP="00AA4F36">
            <w:r>
              <w:rPr>
                <w:rFonts w:hint="eastAsia"/>
              </w:rPr>
              <w:t>1</w:t>
            </w:r>
          </w:p>
        </w:tc>
        <w:tc>
          <w:tcPr>
            <w:tcW w:w="708" w:type="dxa"/>
          </w:tcPr>
          <w:p w:rsidR="002002B1" w:rsidRDefault="002002B1" w:rsidP="00AA4F36">
            <w:r>
              <w:rPr>
                <w:rFonts w:hint="eastAsia"/>
              </w:rPr>
              <w:t>C</w:t>
            </w:r>
          </w:p>
        </w:tc>
        <w:tc>
          <w:tcPr>
            <w:tcW w:w="3061" w:type="dxa"/>
          </w:tcPr>
          <w:p w:rsidR="002002B1" w:rsidRDefault="0026413A" w:rsidP="00AA4F36">
            <w:hyperlink w:anchor="_yes_no（是否标志）" w:history="1">
              <w:r w:rsidR="002002B1" w:rsidRPr="00492016">
                <w:rPr>
                  <w:rStyle w:val="a8"/>
                  <w:rFonts w:hint="eastAsia"/>
                </w:rPr>
                <w:t>yes_no</w:t>
              </w:r>
            </w:hyperlink>
          </w:p>
        </w:tc>
      </w:tr>
      <w:tr w:rsidR="002002B1" w:rsidTr="004E37CD">
        <w:trPr>
          <w:trHeight w:val="255"/>
          <w:jc w:val="center"/>
        </w:trPr>
        <w:tc>
          <w:tcPr>
            <w:tcW w:w="710" w:type="dxa"/>
          </w:tcPr>
          <w:p w:rsidR="002002B1" w:rsidRDefault="002002B1" w:rsidP="00AA4F36"/>
        </w:tc>
        <w:tc>
          <w:tcPr>
            <w:tcW w:w="1701" w:type="dxa"/>
            <w:gridSpan w:val="2"/>
          </w:tcPr>
          <w:p w:rsidR="002002B1" w:rsidRPr="00BD0E1A" w:rsidRDefault="002002B1" w:rsidP="00AA4F36">
            <w:r>
              <w:rPr>
                <w:rFonts w:hint="eastAsia"/>
              </w:rPr>
              <w:t>查询资金信息</w:t>
            </w:r>
          </w:p>
        </w:tc>
        <w:tc>
          <w:tcPr>
            <w:tcW w:w="1417" w:type="dxa"/>
          </w:tcPr>
          <w:p w:rsidR="002002B1" w:rsidRPr="00295719" w:rsidRDefault="002002B1" w:rsidP="00AA4F36">
            <w:r>
              <w:t>qry_fund</w:t>
            </w:r>
          </w:p>
        </w:tc>
        <w:tc>
          <w:tcPr>
            <w:tcW w:w="993" w:type="dxa"/>
          </w:tcPr>
          <w:p w:rsidR="002002B1" w:rsidRPr="007C6451" w:rsidRDefault="002002B1" w:rsidP="00AA4F36">
            <w:r w:rsidRPr="007C6451">
              <w:rPr>
                <w:rFonts w:hint="eastAsia"/>
              </w:rPr>
              <w:t>string</w:t>
            </w:r>
          </w:p>
        </w:tc>
        <w:tc>
          <w:tcPr>
            <w:tcW w:w="567" w:type="dxa"/>
          </w:tcPr>
          <w:p w:rsidR="002002B1" w:rsidRDefault="002002B1" w:rsidP="00AA4F36">
            <w:r>
              <w:rPr>
                <w:rFonts w:hint="eastAsia"/>
              </w:rPr>
              <w:t>1</w:t>
            </w:r>
          </w:p>
        </w:tc>
        <w:tc>
          <w:tcPr>
            <w:tcW w:w="708" w:type="dxa"/>
          </w:tcPr>
          <w:p w:rsidR="002002B1" w:rsidRPr="006F072C" w:rsidRDefault="002002B1" w:rsidP="00AA4F36">
            <w:r>
              <w:rPr>
                <w:rFonts w:hint="eastAsia"/>
              </w:rPr>
              <w:t>C</w:t>
            </w:r>
          </w:p>
        </w:tc>
        <w:tc>
          <w:tcPr>
            <w:tcW w:w="3061" w:type="dxa"/>
          </w:tcPr>
          <w:p w:rsidR="002002B1" w:rsidRDefault="0026413A" w:rsidP="00AA4F36">
            <w:hyperlink w:anchor="_yes_no（是否标志）" w:history="1">
              <w:r w:rsidR="002002B1" w:rsidRPr="00492016">
                <w:rPr>
                  <w:rStyle w:val="a8"/>
                  <w:rFonts w:hint="eastAsia"/>
                </w:rPr>
                <w:t>yes_no</w:t>
              </w:r>
            </w:hyperlink>
          </w:p>
        </w:tc>
      </w:tr>
      <w:tr w:rsidR="002002B1" w:rsidTr="004E37CD">
        <w:trPr>
          <w:trHeight w:val="255"/>
          <w:jc w:val="center"/>
        </w:trPr>
        <w:tc>
          <w:tcPr>
            <w:tcW w:w="710" w:type="dxa"/>
          </w:tcPr>
          <w:p w:rsidR="002002B1" w:rsidRDefault="002002B1" w:rsidP="00AA4F36"/>
        </w:tc>
        <w:tc>
          <w:tcPr>
            <w:tcW w:w="1701" w:type="dxa"/>
            <w:gridSpan w:val="2"/>
          </w:tcPr>
          <w:p w:rsidR="002002B1" w:rsidRPr="00BD0E1A" w:rsidRDefault="002002B1" w:rsidP="00AA4F36">
            <w:r>
              <w:rPr>
                <w:rFonts w:hint="eastAsia"/>
              </w:rPr>
              <w:t>查询库存信息</w:t>
            </w:r>
          </w:p>
        </w:tc>
        <w:tc>
          <w:tcPr>
            <w:tcW w:w="1417" w:type="dxa"/>
          </w:tcPr>
          <w:p w:rsidR="002002B1" w:rsidRPr="00295719" w:rsidRDefault="002002B1" w:rsidP="00AA4F36">
            <w:r>
              <w:t>qry_storage</w:t>
            </w:r>
          </w:p>
        </w:tc>
        <w:tc>
          <w:tcPr>
            <w:tcW w:w="993" w:type="dxa"/>
          </w:tcPr>
          <w:p w:rsidR="002002B1" w:rsidRPr="007C6451" w:rsidRDefault="002002B1" w:rsidP="00AA4F36">
            <w:r w:rsidRPr="007C6451">
              <w:rPr>
                <w:rFonts w:hint="eastAsia"/>
              </w:rPr>
              <w:t>string</w:t>
            </w:r>
          </w:p>
        </w:tc>
        <w:tc>
          <w:tcPr>
            <w:tcW w:w="567" w:type="dxa"/>
          </w:tcPr>
          <w:p w:rsidR="002002B1" w:rsidRDefault="002002B1" w:rsidP="00AA4F36">
            <w:r>
              <w:rPr>
                <w:rFonts w:hint="eastAsia"/>
              </w:rPr>
              <w:t>1</w:t>
            </w:r>
          </w:p>
        </w:tc>
        <w:tc>
          <w:tcPr>
            <w:tcW w:w="708" w:type="dxa"/>
          </w:tcPr>
          <w:p w:rsidR="002002B1" w:rsidRPr="006F072C" w:rsidRDefault="002002B1" w:rsidP="00AA4F36">
            <w:r>
              <w:rPr>
                <w:rFonts w:hint="eastAsia"/>
              </w:rPr>
              <w:t>C</w:t>
            </w:r>
          </w:p>
        </w:tc>
        <w:tc>
          <w:tcPr>
            <w:tcW w:w="3061" w:type="dxa"/>
          </w:tcPr>
          <w:p w:rsidR="002002B1" w:rsidRDefault="0026413A" w:rsidP="00AA4F36">
            <w:hyperlink w:anchor="_yes_no（是否标志）" w:history="1">
              <w:r w:rsidR="002002B1" w:rsidRPr="00492016">
                <w:rPr>
                  <w:rStyle w:val="a8"/>
                  <w:rFonts w:hint="eastAsia"/>
                </w:rPr>
                <w:t>yes_no</w:t>
              </w:r>
            </w:hyperlink>
          </w:p>
        </w:tc>
      </w:tr>
      <w:tr w:rsidR="002002B1" w:rsidTr="004E37CD">
        <w:trPr>
          <w:trHeight w:val="255"/>
          <w:jc w:val="center"/>
        </w:trPr>
        <w:tc>
          <w:tcPr>
            <w:tcW w:w="710" w:type="dxa"/>
          </w:tcPr>
          <w:p w:rsidR="002002B1" w:rsidRDefault="002002B1" w:rsidP="00AA4F36"/>
        </w:tc>
        <w:tc>
          <w:tcPr>
            <w:tcW w:w="1701" w:type="dxa"/>
            <w:gridSpan w:val="2"/>
          </w:tcPr>
          <w:p w:rsidR="002002B1" w:rsidRPr="00BD0E1A" w:rsidRDefault="002002B1" w:rsidP="00AA4F36">
            <w:r>
              <w:rPr>
                <w:rFonts w:hint="eastAsia"/>
              </w:rPr>
              <w:t>查询远期持仓信息</w:t>
            </w:r>
          </w:p>
        </w:tc>
        <w:tc>
          <w:tcPr>
            <w:tcW w:w="1417" w:type="dxa"/>
          </w:tcPr>
          <w:p w:rsidR="002002B1" w:rsidRPr="00295719" w:rsidRDefault="002002B1" w:rsidP="00AA4F36">
            <w:r>
              <w:t>qry_forward</w:t>
            </w:r>
          </w:p>
        </w:tc>
        <w:tc>
          <w:tcPr>
            <w:tcW w:w="993" w:type="dxa"/>
          </w:tcPr>
          <w:p w:rsidR="002002B1" w:rsidRPr="007C6451" w:rsidRDefault="002002B1" w:rsidP="00AA4F36">
            <w:r w:rsidRPr="007C6451">
              <w:rPr>
                <w:rFonts w:hint="eastAsia"/>
              </w:rPr>
              <w:t>string</w:t>
            </w:r>
          </w:p>
        </w:tc>
        <w:tc>
          <w:tcPr>
            <w:tcW w:w="567" w:type="dxa"/>
          </w:tcPr>
          <w:p w:rsidR="002002B1" w:rsidRDefault="002002B1" w:rsidP="00AA4F36">
            <w:r>
              <w:rPr>
                <w:rFonts w:hint="eastAsia"/>
              </w:rPr>
              <w:t>1</w:t>
            </w:r>
          </w:p>
        </w:tc>
        <w:tc>
          <w:tcPr>
            <w:tcW w:w="708" w:type="dxa"/>
          </w:tcPr>
          <w:p w:rsidR="002002B1" w:rsidRPr="006F072C" w:rsidRDefault="002002B1" w:rsidP="00AA4F36">
            <w:r>
              <w:rPr>
                <w:rFonts w:hint="eastAsia"/>
              </w:rPr>
              <w:t>C</w:t>
            </w:r>
          </w:p>
        </w:tc>
        <w:tc>
          <w:tcPr>
            <w:tcW w:w="3061" w:type="dxa"/>
          </w:tcPr>
          <w:p w:rsidR="002002B1" w:rsidRDefault="0026413A" w:rsidP="00AA4F36">
            <w:hyperlink w:anchor="_yes_no（是否标志）" w:history="1">
              <w:r w:rsidR="002002B1" w:rsidRPr="00492016">
                <w:rPr>
                  <w:rStyle w:val="a8"/>
                  <w:rFonts w:hint="eastAsia"/>
                </w:rPr>
                <w:t>yes_no</w:t>
              </w:r>
            </w:hyperlink>
          </w:p>
        </w:tc>
      </w:tr>
      <w:tr w:rsidR="002002B1" w:rsidTr="004E37CD">
        <w:trPr>
          <w:trHeight w:val="255"/>
          <w:jc w:val="center"/>
        </w:trPr>
        <w:tc>
          <w:tcPr>
            <w:tcW w:w="710" w:type="dxa"/>
          </w:tcPr>
          <w:p w:rsidR="002002B1" w:rsidRDefault="002002B1" w:rsidP="00AA4F36"/>
        </w:tc>
        <w:tc>
          <w:tcPr>
            <w:tcW w:w="1701" w:type="dxa"/>
            <w:gridSpan w:val="2"/>
          </w:tcPr>
          <w:p w:rsidR="002002B1" w:rsidRPr="00BD0E1A" w:rsidRDefault="002002B1" w:rsidP="00AA4F36">
            <w:r>
              <w:rPr>
                <w:rFonts w:hint="eastAsia"/>
              </w:rPr>
              <w:t>查询延期持仓信息</w:t>
            </w:r>
          </w:p>
        </w:tc>
        <w:tc>
          <w:tcPr>
            <w:tcW w:w="1417" w:type="dxa"/>
          </w:tcPr>
          <w:p w:rsidR="002002B1" w:rsidRPr="00295719" w:rsidRDefault="002002B1" w:rsidP="00AA4F36">
            <w:r>
              <w:t>qry_defer</w:t>
            </w:r>
          </w:p>
        </w:tc>
        <w:tc>
          <w:tcPr>
            <w:tcW w:w="993" w:type="dxa"/>
          </w:tcPr>
          <w:p w:rsidR="002002B1" w:rsidRPr="007C6451" w:rsidRDefault="002002B1" w:rsidP="00AA4F36">
            <w:r w:rsidRPr="007C6451">
              <w:rPr>
                <w:rFonts w:hint="eastAsia"/>
              </w:rPr>
              <w:t>string</w:t>
            </w:r>
          </w:p>
        </w:tc>
        <w:tc>
          <w:tcPr>
            <w:tcW w:w="567" w:type="dxa"/>
          </w:tcPr>
          <w:p w:rsidR="002002B1" w:rsidRDefault="002002B1" w:rsidP="00AA4F36">
            <w:r>
              <w:rPr>
                <w:rFonts w:hint="eastAsia"/>
              </w:rPr>
              <w:t>1</w:t>
            </w:r>
          </w:p>
        </w:tc>
        <w:tc>
          <w:tcPr>
            <w:tcW w:w="708" w:type="dxa"/>
          </w:tcPr>
          <w:p w:rsidR="002002B1" w:rsidRPr="006F072C" w:rsidRDefault="002002B1" w:rsidP="00AA4F36">
            <w:r>
              <w:rPr>
                <w:rFonts w:hint="eastAsia"/>
              </w:rPr>
              <w:t>C</w:t>
            </w:r>
          </w:p>
        </w:tc>
        <w:tc>
          <w:tcPr>
            <w:tcW w:w="3061" w:type="dxa"/>
          </w:tcPr>
          <w:p w:rsidR="002002B1" w:rsidRDefault="0026413A" w:rsidP="00AA4F36">
            <w:hyperlink w:anchor="_yes_no（是否标志）" w:history="1">
              <w:r w:rsidR="002002B1" w:rsidRPr="00492016">
                <w:rPr>
                  <w:rStyle w:val="a8"/>
                  <w:rFonts w:hint="eastAsia"/>
                </w:rPr>
                <w:t>yes_no</w:t>
              </w:r>
            </w:hyperlink>
          </w:p>
        </w:tc>
      </w:tr>
    </w:tbl>
    <w:p w:rsidR="003D7DCF" w:rsidRDefault="003D7DCF" w:rsidP="003D7DCF">
      <w:pPr>
        <w:rPr>
          <w:lang w:val="zh-CN"/>
        </w:rPr>
      </w:pPr>
    </w:p>
    <w:p w:rsidR="003D7DCF" w:rsidRDefault="003D7DCF" w:rsidP="003D7DCF">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9"/>
        <w:gridCol w:w="788"/>
        <w:gridCol w:w="690"/>
        <w:gridCol w:w="1418"/>
        <w:gridCol w:w="850"/>
        <w:gridCol w:w="709"/>
        <w:gridCol w:w="709"/>
        <w:gridCol w:w="3344"/>
      </w:tblGrid>
      <w:tr w:rsidR="003D7DCF" w:rsidTr="00AA4F36">
        <w:trPr>
          <w:trHeight w:hRule="exact" w:val="400"/>
          <w:jc w:val="center"/>
        </w:trPr>
        <w:tc>
          <w:tcPr>
            <w:tcW w:w="1437" w:type="dxa"/>
            <w:gridSpan w:val="2"/>
            <w:shd w:val="clear" w:color="auto" w:fill="EEECE1"/>
          </w:tcPr>
          <w:p w:rsidR="003D7DCF" w:rsidRDefault="003D7DCF" w:rsidP="00AA4F36">
            <w:r>
              <w:rPr>
                <w:rFonts w:hint="eastAsia"/>
              </w:rPr>
              <w:t>报文类型</w:t>
            </w:r>
          </w:p>
        </w:tc>
        <w:tc>
          <w:tcPr>
            <w:tcW w:w="7720" w:type="dxa"/>
            <w:gridSpan w:val="6"/>
          </w:tcPr>
          <w:p w:rsidR="003D7DCF" w:rsidRDefault="003D7DCF" w:rsidP="00AA4F36">
            <w:r>
              <w:rPr>
                <w:rFonts w:hint="eastAsia"/>
              </w:rPr>
              <w:t>响应报文体</w:t>
            </w:r>
          </w:p>
        </w:tc>
      </w:tr>
      <w:tr w:rsidR="003D7DCF" w:rsidTr="00AA4F36">
        <w:trPr>
          <w:trHeight w:hRule="exact" w:val="400"/>
          <w:jc w:val="center"/>
        </w:trPr>
        <w:tc>
          <w:tcPr>
            <w:tcW w:w="1437" w:type="dxa"/>
            <w:gridSpan w:val="2"/>
            <w:shd w:val="clear" w:color="auto" w:fill="EEECE1"/>
          </w:tcPr>
          <w:p w:rsidR="003D7DCF" w:rsidRDefault="003D7DCF" w:rsidP="00AA4F36">
            <w:r>
              <w:rPr>
                <w:rFonts w:hint="eastAsia"/>
              </w:rPr>
              <w:t>交易代码</w:t>
            </w:r>
          </w:p>
        </w:tc>
        <w:tc>
          <w:tcPr>
            <w:tcW w:w="7720" w:type="dxa"/>
            <w:gridSpan w:val="6"/>
          </w:tcPr>
          <w:p w:rsidR="003D7DCF" w:rsidRDefault="003D7DCF" w:rsidP="00AA4F36">
            <w:r>
              <w:rPr>
                <w:rFonts w:hint="eastAsia"/>
              </w:rPr>
              <w:t>C110</w:t>
            </w:r>
          </w:p>
        </w:tc>
      </w:tr>
      <w:tr w:rsidR="003D7DCF" w:rsidTr="00AA4F36">
        <w:trPr>
          <w:trHeight w:hRule="exact" w:val="400"/>
          <w:jc w:val="center"/>
        </w:trPr>
        <w:tc>
          <w:tcPr>
            <w:tcW w:w="1437" w:type="dxa"/>
            <w:gridSpan w:val="2"/>
            <w:shd w:val="clear" w:color="auto" w:fill="EEECE1"/>
          </w:tcPr>
          <w:p w:rsidR="003D7DCF" w:rsidRDefault="003D7DCF" w:rsidP="00AA4F36">
            <w:r>
              <w:rPr>
                <w:rFonts w:hint="eastAsia"/>
              </w:rPr>
              <w:t>报文说明</w:t>
            </w:r>
          </w:p>
        </w:tc>
        <w:tc>
          <w:tcPr>
            <w:tcW w:w="7720" w:type="dxa"/>
            <w:gridSpan w:val="6"/>
          </w:tcPr>
          <w:p w:rsidR="003D7DCF" w:rsidRDefault="003D7DCF" w:rsidP="00AA4F36">
            <w:r>
              <w:rPr>
                <w:rFonts w:hint="eastAsia"/>
                <w:lang w:val="zh-CN"/>
              </w:rPr>
              <w:t>当前系统状态查询</w:t>
            </w:r>
            <w:r>
              <w:rPr>
                <w:rFonts w:hint="eastAsia"/>
              </w:rPr>
              <w:t>的响应报文体</w:t>
            </w:r>
          </w:p>
        </w:tc>
      </w:tr>
      <w:tr w:rsidR="003D7DCF" w:rsidTr="00AA4F36">
        <w:trPr>
          <w:trHeight w:hRule="exact" w:val="400"/>
          <w:jc w:val="center"/>
        </w:trPr>
        <w:tc>
          <w:tcPr>
            <w:tcW w:w="649" w:type="dxa"/>
            <w:shd w:val="clear" w:color="auto" w:fill="EEECE1"/>
          </w:tcPr>
          <w:p w:rsidR="003D7DCF" w:rsidRDefault="003D7DCF" w:rsidP="00AA4F36">
            <w:r>
              <w:rPr>
                <w:rFonts w:hint="eastAsia"/>
              </w:rPr>
              <w:t>符号</w:t>
            </w:r>
          </w:p>
        </w:tc>
        <w:tc>
          <w:tcPr>
            <w:tcW w:w="1478" w:type="dxa"/>
            <w:gridSpan w:val="2"/>
            <w:shd w:val="clear" w:color="auto" w:fill="EEECE1"/>
          </w:tcPr>
          <w:p w:rsidR="003D7DCF" w:rsidRDefault="003D7DCF" w:rsidP="00AA4F36">
            <w:r>
              <w:rPr>
                <w:rFonts w:hint="eastAsia"/>
              </w:rPr>
              <w:t>中文名称</w:t>
            </w:r>
          </w:p>
        </w:tc>
        <w:tc>
          <w:tcPr>
            <w:tcW w:w="1418" w:type="dxa"/>
            <w:shd w:val="clear" w:color="auto" w:fill="EEECE1"/>
          </w:tcPr>
          <w:p w:rsidR="003D7DCF" w:rsidRDefault="003D7DCF" w:rsidP="00AA4F36">
            <w:r>
              <w:rPr>
                <w:rFonts w:hint="eastAsia"/>
              </w:rPr>
              <w:t>英文名称</w:t>
            </w:r>
          </w:p>
        </w:tc>
        <w:tc>
          <w:tcPr>
            <w:tcW w:w="850" w:type="dxa"/>
            <w:shd w:val="clear" w:color="auto" w:fill="EEECE1"/>
          </w:tcPr>
          <w:p w:rsidR="003D7DCF" w:rsidRDefault="003D7DCF" w:rsidP="00AA4F36">
            <w:r>
              <w:rPr>
                <w:rFonts w:hint="eastAsia"/>
              </w:rPr>
              <w:t>类型</w:t>
            </w:r>
          </w:p>
        </w:tc>
        <w:tc>
          <w:tcPr>
            <w:tcW w:w="709" w:type="dxa"/>
            <w:shd w:val="clear" w:color="auto" w:fill="EEECE1"/>
          </w:tcPr>
          <w:p w:rsidR="003D7DCF" w:rsidRDefault="003D7DCF" w:rsidP="00AA4F36">
            <w:r>
              <w:rPr>
                <w:rFonts w:hint="eastAsia"/>
              </w:rPr>
              <w:t>长度</w:t>
            </w:r>
          </w:p>
        </w:tc>
        <w:tc>
          <w:tcPr>
            <w:tcW w:w="709" w:type="dxa"/>
            <w:shd w:val="clear" w:color="auto" w:fill="EEECE1"/>
          </w:tcPr>
          <w:p w:rsidR="003D7DCF" w:rsidRDefault="003D7DCF" w:rsidP="00AA4F36">
            <w:r>
              <w:rPr>
                <w:rFonts w:hint="eastAsia"/>
              </w:rPr>
              <w:t>必填</w:t>
            </w:r>
          </w:p>
        </w:tc>
        <w:tc>
          <w:tcPr>
            <w:tcW w:w="3344" w:type="dxa"/>
            <w:shd w:val="clear" w:color="auto" w:fill="EEECE1"/>
          </w:tcPr>
          <w:p w:rsidR="003D7DCF" w:rsidRDefault="003D7DCF" w:rsidP="00AA4F36">
            <w:r>
              <w:rPr>
                <w:rFonts w:hint="eastAsia"/>
              </w:rPr>
              <w:t>说明</w:t>
            </w:r>
          </w:p>
        </w:tc>
      </w:tr>
      <w:tr w:rsidR="003D7DCF" w:rsidTr="00AA4F36">
        <w:trPr>
          <w:trHeight w:val="255"/>
          <w:jc w:val="center"/>
        </w:trPr>
        <w:tc>
          <w:tcPr>
            <w:tcW w:w="649" w:type="dxa"/>
          </w:tcPr>
          <w:p w:rsidR="003D7DCF" w:rsidRDefault="003D7DCF" w:rsidP="00AA4F36"/>
        </w:tc>
        <w:tc>
          <w:tcPr>
            <w:tcW w:w="1478" w:type="dxa"/>
            <w:gridSpan w:val="2"/>
          </w:tcPr>
          <w:p w:rsidR="003D7DCF" w:rsidRDefault="003D7DCF" w:rsidP="00AA4F36">
            <w:pPr>
              <w:rPr>
                <w:rFonts w:ascii="宋体" w:hAnsi="宋体"/>
              </w:rPr>
            </w:pPr>
            <w:r>
              <w:rPr>
                <w:rFonts w:hint="eastAsia"/>
              </w:rPr>
              <w:t>操作标志</w:t>
            </w:r>
          </w:p>
        </w:tc>
        <w:tc>
          <w:tcPr>
            <w:tcW w:w="1418" w:type="dxa"/>
          </w:tcPr>
          <w:p w:rsidR="003D7DCF" w:rsidRDefault="003D7DCF" w:rsidP="00AA4F36">
            <w:pPr>
              <w:rPr>
                <w:rFonts w:ascii="宋体" w:hAnsi="宋体"/>
              </w:rPr>
            </w:pPr>
            <w:r>
              <w:rPr>
                <w:rFonts w:hint="eastAsia"/>
              </w:rPr>
              <w:t>oper_flag</w:t>
            </w:r>
          </w:p>
        </w:tc>
        <w:tc>
          <w:tcPr>
            <w:tcW w:w="850" w:type="dxa"/>
          </w:tcPr>
          <w:p w:rsidR="003D7DCF" w:rsidRDefault="003D7DCF" w:rsidP="00AA4F36">
            <w:pPr>
              <w:rPr>
                <w:rFonts w:ascii="宋体" w:hAnsi="宋体"/>
              </w:rPr>
            </w:pPr>
            <w:r>
              <w:rPr>
                <w:rFonts w:hint="eastAsia"/>
              </w:rPr>
              <w:t>int</w:t>
            </w:r>
          </w:p>
        </w:tc>
        <w:tc>
          <w:tcPr>
            <w:tcW w:w="709" w:type="dxa"/>
          </w:tcPr>
          <w:p w:rsidR="003D7DCF" w:rsidRDefault="003D7DCF" w:rsidP="00AA4F36">
            <w:r>
              <w:rPr>
                <w:rFonts w:hint="eastAsia"/>
              </w:rPr>
              <w:t>1</w:t>
            </w:r>
          </w:p>
        </w:tc>
        <w:tc>
          <w:tcPr>
            <w:tcW w:w="709" w:type="dxa"/>
          </w:tcPr>
          <w:p w:rsidR="003D7DCF" w:rsidRDefault="003D7DCF" w:rsidP="00AA4F36">
            <w:r>
              <w:rPr>
                <w:rFonts w:hint="eastAsia"/>
              </w:rPr>
              <w:t>是</w:t>
            </w:r>
          </w:p>
        </w:tc>
        <w:tc>
          <w:tcPr>
            <w:tcW w:w="3344" w:type="dxa"/>
          </w:tcPr>
          <w:p w:rsidR="003D7DCF" w:rsidRDefault="003D7DCF" w:rsidP="00AA4F36">
            <w:pPr>
              <w:rPr>
                <w:rFonts w:ascii="宋体" w:hAnsi="宋体"/>
              </w:rPr>
            </w:pPr>
            <w:r>
              <w:rPr>
                <w:rFonts w:hint="eastAsia"/>
              </w:rPr>
              <w:t>默认填</w:t>
            </w:r>
            <w:r>
              <w:rPr>
                <w:rFonts w:hint="eastAsia"/>
              </w:rPr>
              <w:t xml:space="preserve"> 1</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客户号</w:t>
            </w:r>
          </w:p>
        </w:tc>
        <w:tc>
          <w:tcPr>
            <w:tcW w:w="1418" w:type="dxa"/>
          </w:tcPr>
          <w:p w:rsidR="003D7DCF" w:rsidRPr="00BE37CA" w:rsidRDefault="003D7DCF" w:rsidP="00AA4F36">
            <w:r w:rsidRPr="00BE37CA">
              <w:t xml:space="preserve">c_acct_no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10</w:t>
            </w:r>
          </w:p>
        </w:tc>
        <w:tc>
          <w:tcPr>
            <w:tcW w:w="709" w:type="dxa"/>
          </w:tcPr>
          <w:p w:rsidR="003D7DCF" w:rsidRDefault="003D7DCF" w:rsidP="00AA4F36">
            <w:r w:rsidRPr="006F072C">
              <w:rPr>
                <w:rFonts w:hint="eastAsia"/>
              </w:rPr>
              <w:t>M</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客户代码</w:t>
            </w:r>
          </w:p>
        </w:tc>
        <w:tc>
          <w:tcPr>
            <w:tcW w:w="1418" w:type="dxa"/>
          </w:tcPr>
          <w:p w:rsidR="003D7DCF" w:rsidRPr="00BE37CA" w:rsidRDefault="003D7DCF" w:rsidP="00AA4F36">
            <w:r w:rsidRPr="00BE37CA">
              <w:t xml:space="preserve">c_cust_id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6344D8"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银行账号</w:t>
            </w:r>
          </w:p>
        </w:tc>
        <w:tc>
          <w:tcPr>
            <w:tcW w:w="1418" w:type="dxa"/>
          </w:tcPr>
          <w:p w:rsidR="003D7DCF" w:rsidRPr="00BE37CA" w:rsidRDefault="003D7DCF" w:rsidP="00AA4F36">
            <w:r w:rsidRPr="00BE37CA">
              <w:t xml:space="preserve">c_account_no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银行账号</w:t>
            </w:r>
          </w:p>
        </w:tc>
        <w:tc>
          <w:tcPr>
            <w:tcW w:w="1418" w:type="dxa"/>
          </w:tcPr>
          <w:p w:rsidR="003D7DCF" w:rsidRPr="00BE37CA" w:rsidRDefault="003D7DCF" w:rsidP="00AA4F36">
            <w:r w:rsidRPr="00BE37CA">
              <w:t xml:space="preserve">c_open_bank_name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客户简称</w:t>
            </w:r>
          </w:p>
        </w:tc>
        <w:tc>
          <w:tcPr>
            <w:tcW w:w="1418" w:type="dxa"/>
          </w:tcPr>
          <w:p w:rsidR="003D7DCF" w:rsidRPr="00BE37CA" w:rsidRDefault="003D7DCF" w:rsidP="00AA4F36">
            <w:r w:rsidRPr="00BE37CA">
              <w:t xml:space="preserve">c_cust_abbr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交易所费用模板</w:t>
            </w:r>
            <w:r w:rsidRPr="00FE7C3D">
              <w:rPr>
                <w:rFonts w:hint="eastAsia"/>
              </w:rPr>
              <w:t>ID</w:t>
            </w:r>
          </w:p>
        </w:tc>
        <w:tc>
          <w:tcPr>
            <w:tcW w:w="1418" w:type="dxa"/>
          </w:tcPr>
          <w:p w:rsidR="003D7DCF" w:rsidRPr="00BE37CA" w:rsidRDefault="003D7DCF" w:rsidP="00AA4F36">
            <w:r w:rsidRPr="00BE37CA">
              <w:t xml:space="preserve">c_b_fare_model_id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会员费用模板</w:t>
            </w:r>
            <w:r w:rsidRPr="00FE7C3D">
              <w:rPr>
                <w:rFonts w:hint="eastAsia"/>
              </w:rPr>
              <w:t xml:space="preserve">ID  </w:t>
            </w:r>
          </w:p>
        </w:tc>
        <w:tc>
          <w:tcPr>
            <w:tcW w:w="1418" w:type="dxa"/>
          </w:tcPr>
          <w:p w:rsidR="003D7DCF" w:rsidRPr="00BE37CA" w:rsidRDefault="003D7DCF" w:rsidP="00AA4F36">
            <w:r w:rsidRPr="00BE37CA">
              <w:t xml:space="preserve">c_m_fare_model_id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账户类型</w:t>
            </w:r>
          </w:p>
        </w:tc>
        <w:tc>
          <w:tcPr>
            <w:tcW w:w="1418" w:type="dxa"/>
          </w:tcPr>
          <w:p w:rsidR="003D7DCF" w:rsidRPr="00BE37CA" w:rsidRDefault="003D7DCF" w:rsidP="00AA4F36">
            <w:r w:rsidRPr="00BE37CA">
              <w:t xml:space="preserve">c_acct_type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一卡多户标志</w:t>
            </w:r>
          </w:p>
        </w:tc>
        <w:tc>
          <w:tcPr>
            <w:tcW w:w="1418" w:type="dxa"/>
          </w:tcPr>
          <w:p w:rsidR="003D7DCF" w:rsidRPr="00BE37CA" w:rsidRDefault="003D7DCF" w:rsidP="00AA4F36">
            <w:r w:rsidRPr="00BE37CA">
              <w:t xml:space="preserve">c_ocma_flag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账户状态</w:t>
            </w:r>
          </w:p>
        </w:tc>
        <w:tc>
          <w:tcPr>
            <w:tcW w:w="1418" w:type="dxa"/>
          </w:tcPr>
          <w:p w:rsidR="003D7DCF" w:rsidRPr="00BE37CA" w:rsidRDefault="003D7DCF" w:rsidP="00AA4F36">
            <w:r w:rsidRPr="00BE37CA">
              <w:t xml:space="preserve">c_acct_stat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证件类型</w:t>
            </w:r>
          </w:p>
        </w:tc>
        <w:tc>
          <w:tcPr>
            <w:tcW w:w="1418" w:type="dxa"/>
          </w:tcPr>
          <w:p w:rsidR="003D7DCF" w:rsidRPr="00BE37CA" w:rsidRDefault="003D7DCF" w:rsidP="00AA4F36">
            <w:r w:rsidRPr="00BE37CA">
              <w:t xml:space="preserve">c_cert_type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证件号码</w:t>
            </w:r>
          </w:p>
        </w:tc>
        <w:tc>
          <w:tcPr>
            <w:tcW w:w="1418" w:type="dxa"/>
          </w:tcPr>
          <w:p w:rsidR="003D7DCF" w:rsidRPr="00BE37CA" w:rsidRDefault="003D7DCF" w:rsidP="00AA4F36">
            <w:r w:rsidRPr="00BE37CA">
              <w:t xml:space="preserve">c_cert_num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所属代理机构</w:t>
            </w:r>
          </w:p>
        </w:tc>
        <w:tc>
          <w:tcPr>
            <w:tcW w:w="1418" w:type="dxa"/>
          </w:tcPr>
          <w:p w:rsidR="003D7DCF" w:rsidRPr="00BE37CA" w:rsidRDefault="003D7DCF" w:rsidP="00AA4F36">
            <w:r w:rsidRPr="00BE37CA">
              <w:t xml:space="preserve">c_branch_id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Default="003D7DCF" w:rsidP="00AA4F36">
            <w:r w:rsidRPr="00FE7C3D">
              <w:rPr>
                <w:rFonts w:hint="eastAsia"/>
              </w:rPr>
              <w:t>交易验证信息</w:t>
            </w:r>
          </w:p>
        </w:tc>
        <w:tc>
          <w:tcPr>
            <w:tcW w:w="1418" w:type="dxa"/>
          </w:tcPr>
          <w:p w:rsidR="003D7DCF" w:rsidRDefault="003D7DCF" w:rsidP="00AA4F36">
            <w:r w:rsidRPr="00BE37CA">
              <w:t>c_trans_check_info</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Pr>
                <w:rFonts w:hint="eastAsia"/>
              </w:rPr>
              <w:t>浮动盈亏</w:t>
            </w:r>
          </w:p>
        </w:tc>
        <w:tc>
          <w:tcPr>
            <w:tcW w:w="1418" w:type="dxa"/>
          </w:tcPr>
          <w:p w:rsidR="003D7DCF" w:rsidRDefault="003D7DCF" w:rsidP="00AA4F36">
            <w:r>
              <w:t>r_surplus</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4E37CD" w:rsidP="00AA4F36">
            <w:r>
              <w:rPr>
                <w:rFonts w:hint="eastAsia"/>
              </w:rPr>
              <w:t>C</w:t>
            </w:r>
          </w:p>
        </w:tc>
        <w:tc>
          <w:tcPr>
            <w:tcW w:w="3344" w:type="dxa"/>
          </w:tcPr>
          <w:p w:rsidR="003D7DCF" w:rsidRPr="00904852" w:rsidRDefault="004E37CD" w:rsidP="00AA4F36">
            <w:pPr>
              <w:rPr>
                <w:sz w:val="21"/>
                <w:szCs w:val="21"/>
              </w:rPr>
            </w:pPr>
            <w:r w:rsidRPr="002002B1">
              <w:rPr>
                <w:rFonts w:hint="eastAsia"/>
              </w:rPr>
              <w:t>浮动盈亏</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Pr>
                <w:rFonts w:hint="eastAsia"/>
              </w:rPr>
              <w:t>币种</w:t>
            </w:r>
          </w:p>
        </w:tc>
        <w:tc>
          <w:tcPr>
            <w:tcW w:w="1418" w:type="dxa"/>
          </w:tcPr>
          <w:p w:rsidR="003D7DCF" w:rsidRPr="00E245E8" w:rsidRDefault="003D7DCF" w:rsidP="00AA4F36">
            <w:r w:rsidRPr="009D0EA0">
              <w:t>f_currency_id</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当前余额</w:t>
            </w:r>
          </w:p>
        </w:tc>
        <w:tc>
          <w:tcPr>
            <w:tcW w:w="1418" w:type="dxa"/>
          </w:tcPr>
          <w:p w:rsidR="003D7DCF" w:rsidRPr="00E245E8" w:rsidRDefault="003D7DCF" w:rsidP="00AA4F36">
            <w:r w:rsidRPr="00E245E8">
              <w:t xml:space="preserve">f_curr_bal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可用金额</w:t>
            </w:r>
          </w:p>
        </w:tc>
        <w:tc>
          <w:tcPr>
            <w:tcW w:w="1418" w:type="dxa"/>
          </w:tcPr>
          <w:p w:rsidR="003D7DCF" w:rsidRPr="00E245E8" w:rsidRDefault="003D7DCF" w:rsidP="00AA4F36">
            <w:r w:rsidRPr="00E245E8">
              <w:t xml:space="preserve">f_can_use_bal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可提金额</w:t>
            </w:r>
          </w:p>
        </w:tc>
        <w:tc>
          <w:tcPr>
            <w:tcW w:w="1418" w:type="dxa"/>
          </w:tcPr>
          <w:p w:rsidR="003D7DCF" w:rsidRPr="00E245E8" w:rsidRDefault="003D7DCF" w:rsidP="00AA4F36">
            <w:r w:rsidRPr="00E245E8">
              <w:t xml:space="preserve">f_can_get_bal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当日入金</w:t>
            </w:r>
          </w:p>
        </w:tc>
        <w:tc>
          <w:tcPr>
            <w:tcW w:w="1418" w:type="dxa"/>
          </w:tcPr>
          <w:p w:rsidR="003D7DCF" w:rsidRPr="00E245E8" w:rsidRDefault="003D7DCF" w:rsidP="00AA4F36">
            <w:r w:rsidRPr="00E245E8">
              <w:t xml:space="preserve">f_in_bal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当日出金</w:t>
            </w:r>
          </w:p>
        </w:tc>
        <w:tc>
          <w:tcPr>
            <w:tcW w:w="1418" w:type="dxa"/>
          </w:tcPr>
          <w:p w:rsidR="003D7DCF" w:rsidRPr="00E245E8" w:rsidRDefault="003D7DCF" w:rsidP="00AA4F36">
            <w:r w:rsidRPr="00E245E8">
              <w:t xml:space="preserve">f_out_bal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买入金额</w:t>
            </w:r>
          </w:p>
        </w:tc>
        <w:tc>
          <w:tcPr>
            <w:tcW w:w="1418" w:type="dxa"/>
          </w:tcPr>
          <w:p w:rsidR="003D7DCF" w:rsidRPr="00E245E8" w:rsidRDefault="003D7DCF" w:rsidP="00AA4F36">
            <w:r w:rsidRPr="00E245E8">
              <w:t xml:space="preserve">f_buy_bal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卖出金额</w:t>
            </w:r>
          </w:p>
        </w:tc>
        <w:tc>
          <w:tcPr>
            <w:tcW w:w="1418" w:type="dxa"/>
          </w:tcPr>
          <w:p w:rsidR="003D7DCF" w:rsidRPr="00E245E8" w:rsidRDefault="003D7DCF" w:rsidP="00AA4F36">
            <w:r w:rsidRPr="00E245E8">
              <w:t xml:space="preserve">f_sell_bal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交易冻结资金</w:t>
            </w:r>
          </w:p>
        </w:tc>
        <w:tc>
          <w:tcPr>
            <w:tcW w:w="1418" w:type="dxa"/>
          </w:tcPr>
          <w:p w:rsidR="003D7DCF" w:rsidRPr="00E245E8" w:rsidRDefault="003D7DCF" w:rsidP="00AA4F36">
            <w:r w:rsidRPr="00E245E8">
              <w:t>f_exch_froz_bal</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持仓保证金</w:t>
            </w:r>
          </w:p>
        </w:tc>
        <w:tc>
          <w:tcPr>
            <w:tcW w:w="1418" w:type="dxa"/>
          </w:tcPr>
          <w:p w:rsidR="003D7DCF" w:rsidRPr="00E245E8" w:rsidRDefault="003D7DCF" w:rsidP="00AA4F36">
            <w:r w:rsidRPr="00E245E8">
              <w:t xml:space="preserve">f_posi_margin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开户保证金</w:t>
            </w:r>
          </w:p>
        </w:tc>
        <w:tc>
          <w:tcPr>
            <w:tcW w:w="1418" w:type="dxa"/>
          </w:tcPr>
          <w:p w:rsidR="003D7DCF" w:rsidRPr="00E245E8" w:rsidRDefault="003D7DCF" w:rsidP="00AA4F36">
            <w:r w:rsidRPr="00E245E8">
              <w:t xml:space="preserve">f_base_margin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提货保证金</w:t>
            </w:r>
          </w:p>
        </w:tc>
        <w:tc>
          <w:tcPr>
            <w:tcW w:w="1418" w:type="dxa"/>
          </w:tcPr>
          <w:p w:rsidR="003D7DCF" w:rsidRPr="00E245E8" w:rsidRDefault="003D7DCF" w:rsidP="00AA4F36">
            <w:r w:rsidRPr="00E245E8">
              <w:t xml:space="preserve">f_take_margin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102288" w:rsidRDefault="003D7DCF" w:rsidP="00AA4F36">
            <w:r w:rsidRPr="00102288">
              <w:rPr>
                <w:rFonts w:hint="eastAsia"/>
              </w:rPr>
              <w:t>仓储费保证金</w:t>
            </w:r>
          </w:p>
        </w:tc>
        <w:tc>
          <w:tcPr>
            <w:tcW w:w="1418" w:type="dxa"/>
          </w:tcPr>
          <w:p w:rsidR="003D7DCF" w:rsidRPr="00E245E8" w:rsidRDefault="003D7DCF" w:rsidP="00AA4F36">
            <w:r w:rsidRPr="00E245E8">
              <w:t xml:space="preserve">f_stor_margin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102288" w:rsidRDefault="003D7DCF" w:rsidP="00AA4F36">
            <w:r w:rsidRPr="00102288">
              <w:rPr>
                <w:rFonts w:hint="eastAsia"/>
              </w:rPr>
              <w:t>铂金冻结资金</w:t>
            </w:r>
          </w:p>
        </w:tc>
        <w:tc>
          <w:tcPr>
            <w:tcW w:w="1418" w:type="dxa"/>
          </w:tcPr>
          <w:p w:rsidR="003D7DCF" w:rsidRPr="00E245E8" w:rsidRDefault="003D7DCF" w:rsidP="00AA4F36">
            <w:r w:rsidRPr="00E245E8">
              <w:t xml:space="preserve">f_pt_reserve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102288" w:rsidRDefault="003D7DCF" w:rsidP="00AA4F36">
            <w:r w:rsidRPr="00102288">
              <w:rPr>
                <w:rFonts w:hint="eastAsia"/>
              </w:rPr>
              <w:t>白银货款冻结</w:t>
            </w:r>
          </w:p>
        </w:tc>
        <w:tc>
          <w:tcPr>
            <w:tcW w:w="1418" w:type="dxa"/>
          </w:tcPr>
          <w:p w:rsidR="003D7DCF" w:rsidRPr="00E245E8" w:rsidRDefault="003D7DCF" w:rsidP="00AA4F36">
            <w:r w:rsidRPr="00E245E8">
              <w:t xml:space="preserve">f_ag_margin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102288" w:rsidRDefault="003D7DCF" w:rsidP="00AA4F36">
            <w:r w:rsidRPr="00102288">
              <w:rPr>
                <w:rFonts w:hint="eastAsia"/>
              </w:rPr>
              <w:t>远期浮亏冻结</w:t>
            </w:r>
          </w:p>
        </w:tc>
        <w:tc>
          <w:tcPr>
            <w:tcW w:w="1418" w:type="dxa"/>
          </w:tcPr>
          <w:p w:rsidR="003D7DCF" w:rsidRPr="00E245E8" w:rsidRDefault="003D7DCF" w:rsidP="00AA4F36">
            <w:r w:rsidRPr="00E245E8">
              <w:t xml:space="preserve">f_forward_froz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102288" w:rsidRDefault="003D7DCF" w:rsidP="00AA4F36">
            <w:r w:rsidRPr="00102288">
              <w:rPr>
                <w:rFonts w:hint="eastAsia"/>
              </w:rPr>
              <w:t>交易费用</w:t>
            </w:r>
          </w:p>
        </w:tc>
        <w:tc>
          <w:tcPr>
            <w:tcW w:w="1418" w:type="dxa"/>
          </w:tcPr>
          <w:p w:rsidR="003D7DCF" w:rsidRDefault="003D7DCF" w:rsidP="00AA4F36">
            <w:r w:rsidRPr="00E245E8">
              <w:t xml:space="preserve">f_exch_fare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Default="003D7DCF" w:rsidP="00AA4F36">
            <w:r w:rsidRPr="00EA7AAD">
              <w:rPr>
                <w:rFonts w:ascii="宋体" w:hAnsi="宋体" w:cs="宋体" w:hint="eastAsia"/>
                <w:color w:val="000000"/>
                <w:kern w:val="0"/>
                <w:sz w:val="20"/>
                <w:szCs w:val="20"/>
              </w:rPr>
              <w:t>[]</w:t>
            </w:r>
          </w:p>
        </w:tc>
        <w:tc>
          <w:tcPr>
            <w:tcW w:w="1478" w:type="dxa"/>
            <w:gridSpan w:val="2"/>
          </w:tcPr>
          <w:p w:rsidR="003D7DCF" w:rsidRDefault="003D7DCF" w:rsidP="00AA4F36">
            <w:pPr>
              <w:rPr>
                <w:rFonts w:ascii="宋体" w:hAnsi="宋体"/>
              </w:rPr>
            </w:pPr>
            <w:r w:rsidRPr="00325FC5">
              <w:t>库存信息</w:t>
            </w:r>
          </w:p>
        </w:tc>
        <w:tc>
          <w:tcPr>
            <w:tcW w:w="1418" w:type="dxa"/>
          </w:tcPr>
          <w:p w:rsidR="003D7DCF" w:rsidRDefault="003D7DCF" w:rsidP="00AA4F36">
            <w:r w:rsidRPr="00325FC5">
              <w:t>hlm_stor_info</w:t>
            </w:r>
          </w:p>
        </w:tc>
        <w:tc>
          <w:tcPr>
            <w:tcW w:w="850" w:type="dxa"/>
          </w:tcPr>
          <w:p w:rsidR="003D7DCF" w:rsidRDefault="003D7DCF" w:rsidP="00AA4F36">
            <w:r>
              <w:rPr>
                <w:rFonts w:hint="eastAsia"/>
              </w:rPr>
              <w:t>List</w:t>
            </w:r>
          </w:p>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r>
              <w:t>List&lt;Map&lt;String,String&gt;&gt;</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478" w:type="dxa"/>
            <w:gridSpan w:val="2"/>
          </w:tcPr>
          <w:p w:rsidR="003D7DCF" w:rsidRPr="00325FC5" w:rsidRDefault="003D7DCF" w:rsidP="00AA4F36">
            <w:r w:rsidRPr="00325FC5">
              <w:rPr>
                <w:rFonts w:ascii="宋体" w:hAnsi="宋体" w:cs="宋体"/>
                <w:color w:val="000000"/>
                <w:kern w:val="0"/>
              </w:rPr>
              <w:t>库存信息</w:t>
            </w:r>
          </w:p>
        </w:tc>
        <w:tc>
          <w:tcPr>
            <w:tcW w:w="1418" w:type="dxa"/>
          </w:tcPr>
          <w:p w:rsidR="003D7DCF" w:rsidRDefault="003D7DCF" w:rsidP="00AA4F36"/>
        </w:tc>
        <w:tc>
          <w:tcPr>
            <w:tcW w:w="850" w:type="dxa"/>
          </w:tcPr>
          <w:p w:rsidR="003D7DCF" w:rsidRDefault="003D7DCF" w:rsidP="00AA4F36"/>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品种代码</w:t>
            </w:r>
          </w:p>
        </w:tc>
        <w:tc>
          <w:tcPr>
            <w:tcW w:w="1418" w:type="dxa"/>
          </w:tcPr>
          <w:p w:rsidR="003D7DCF" w:rsidRPr="009646E9" w:rsidRDefault="003D7DCF" w:rsidP="00AA4F36">
            <w:r w:rsidRPr="009646E9">
              <w:t xml:space="preserve">s_variety_id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当前库存</w:t>
            </w:r>
          </w:p>
        </w:tc>
        <w:tc>
          <w:tcPr>
            <w:tcW w:w="1418" w:type="dxa"/>
          </w:tcPr>
          <w:p w:rsidR="003D7DCF" w:rsidRPr="009646E9" w:rsidRDefault="003D7DCF" w:rsidP="00AA4F36">
            <w:r w:rsidRPr="009646E9">
              <w:t xml:space="preserve">s_curr_amt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可用库存</w:t>
            </w:r>
          </w:p>
        </w:tc>
        <w:tc>
          <w:tcPr>
            <w:tcW w:w="1418" w:type="dxa"/>
          </w:tcPr>
          <w:p w:rsidR="003D7DCF" w:rsidRPr="009646E9" w:rsidRDefault="003D7DCF" w:rsidP="00AA4F36">
            <w:r w:rsidRPr="009646E9">
              <w:t xml:space="preserve">s_can_use_amt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可提库存</w:t>
            </w:r>
          </w:p>
        </w:tc>
        <w:tc>
          <w:tcPr>
            <w:tcW w:w="1418" w:type="dxa"/>
          </w:tcPr>
          <w:p w:rsidR="003D7DCF" w:rsidRPr="009646E9" w:rsidRDefault="003D7DCF" w:rsidP="00AA4F36">
            <w:r w:rsidRPr="009646E9">
              <w:t xml:space="preserve">s_can_get_amt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当日入库</w:t>
            </w:r>
          </w:p>
        </w:tc>
        <w:tc>
          <w:tcPr>
            <w:tcW w:w="1418" w:type="dxa"/>
          </w:tcPr>
          <w:p w:rsidR="003D7DCF" w:rsidRPr="009646E9" w:rsidRDefault="003D7DCF" w:rsidP="00AA4F36">
            <w:r w:rsidRPr="009646E9">
              <w:t xml:space="preserve">s_day_deposit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当日出库</w:t>
            </w:r>
          </w:p>
        </w:tc>
        <w:tc>
          <w:tcPr>
            <w:tcW w:w="1418" w:type="dxa"/>
          </w:tcPr>
          <w:p w:rsidR="003D7DCF" w:rsidRPr="009646E9" w:rsidRDefault="003D7DCF" w:rsidP="00AA4F36">
            <w:r w:rsidRPr="009646E9">
              <w:t xml:space="preserve">s_day_draw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成交买入</w:t>
            </w:r>
          </w:p>
        </w:tc>
        <w:tc>
          <w:tcPr>
            <w:tcW w:w="1418" w:type="dxa"/>
          </w:tcPr>
          <w:p w:rsidR="003D7DCF" w:rsidRPr="009646E9" w:rsidRDefault="003D7DCF" w:rsidP="00AA4F36">
            <w:r w:rsidRPr="009646E9">
              <w:t xml:space="preserve">s_real_buy_amt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成交卖出</w:t>
            </w:r>
          </w:p>
        </w:tc>
        <w:tc>
          <w:tcPr>
            <w:tcW w:w="1418" w:type="dxa"/>
          </w:tcPr>
          <w:p w:rsidR="003D7DCF" w:rsidRPr="009646E9" w:rsidRDefault="003D7DCF" w:rsidP="00AA4F36">
            <w:r w:rsidRPr="009646E9">
              <w:t>s_real_sell_amt</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报单冻结</w:t>
            </w:r>
          </w:p>
        </w:tc>
        <w:tc>
          <w:tcPr>
            <w:tcW w:w="1418" w:type="dxa"/>
          </w:tcPr>
          <w:p w:rsidR="003D7DCF" w:rsidRPr="009646E9" w:rsidRDefault="003D7DCF" w:rsidP="00AA4F36">
            <w:r w:rsidRPr="009646E9">
              <w:t>s_entr_sell_amt</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提货冻结</w:t>
            </w:r>
          </w:p>
        </w:tc>
        <w:tc>
          <w:tcPr>
            <w:tcW w:w="1418" w:type="dxa"/>
          </w:tcPr>
          <w:p w:rsidR="003D7DCF" w:rsidRPr="009646E9" w:rsidRDefault="003D7DCF" w:rsidP="00AA4F36">
            <w:r w:rsidRPr="009646E9">
              <w:t xml:space="preserve">s_app_froz_amt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库存均价</w:t>
            </w:r>
          </w:p>
        </w:tc>
        <w:tc>
          <w:tcPr>
            <w:tcW w:w="1418" w:type="dxa"/>
          </w:tcPr>
          <w:p w:rsidR="003D7DCF" w:rsidRPr="009646E9" w:rsidRDefault="003D7DCF" w:rsidP="00AA4F36">
            <w:r w:rsidRPr="009646E9">
              <w:t xml:space="preserve">s_unit_cost,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A03F04" w:rsidRDefault="003D7DCF" w:rsidP="00AA4F36">
            <w:r w:rsidRPr="00A03F04">
              <w:rPr>
                <w:rFonts w:hint="eastAsia"/>
              </w:rPr>
              <w:t>质权数量</w:t>
            </w:r>
          </w:p>
        </w:tc>
        <w:tc>
          <w:tcPr>
            <w:tcW w:w="1418" w:type="dxa"/>
          </w:tcPr>
          <w:p w:rsidR="003D7DCF" w:rsidRPr="009646E9" w:rsidRDefault="003D7DCF" w:rsidP="00AA4F36">
            <w:r w:rsidRPr="009646E9">
              <w:t xml:space="preserve">s_impawn_in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Default="003D7DCF" w:rsidP="00AA4F36">
            <w:r w:rsidRPr="00A03F04">
              <w:rPr>
                <w:rFonts w:hint="eastAsia"/>
              </w:rPr>
              <w:t>出质数量</w:t>
            </w:r>
          </w:p>
        </w:tc>
        <w:tc>
          <w:tcPr>
            <w:tcW w:w="1418" w:type="dxa"/>
          </w:tcPr>
          <w:p w:rsidR="003D7DCF" w:rsidRDefault="003D7DCF" w:rsidP="00AA4F36">
            <w:r w:rsidRPr="009646E9">
              <w:t xml:space="preserve">s_impawn_out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Default="003D7DCF" w:rsidP="00AA4F36">
            <w:r w:rsidRPr="00EA7AAD">
              <w:rPr>
                <w:rFonts w:ascii="宋体" w:hAnsi="宋体" w:cs="宋体" w:hint="eastAsia"/>
                <w:color w:val="000000"/>
                <w:kern w:val="0"/>
                <w:sz w:val="20"/>
                <w:szCs w:val="20"/>
              </w:rPr>
              <w:t>[]</w:t>
            </w:r>
          </w:p>
        </w:tc>
        <w:tc>
          <w:tcPr>
            <w:tcW w:w="1478" w:type="dxa"/>
            <w:gridSpan w:val="2"/>
          </w:tcPr>
          <w:p w:rsidR="003D7DCF" w:rsidRDefault="003D7DCF" w:rsidP="00AA4F36">
            <w:pPr>
              <w:rPr>
                <w:rFonts w:ascii="宋体" w:hAnsi="宋体"/>
              </w:rPr>
            </w:pPr>
            <w:r w:rsidRPr="00325FC5">
              <w:rPr>
                <w:rFonts w:hint="eastAsia"/>
              </w:rPr>
              <w:t>远期持仓信息</w:t>
            </w:r>
          </w:p>
        </w:tc>
        <w:tc>
          <w:tcPr>
            <w:tcW w:w="1418" w:type="dxa"/>
          </w:tcPr>
          <w:p w:rsidR="003D7DCF" w:rsidRDefault="003D7DCF" w:rsidP="00AA4F36">
            <w:r w:rsidRPr="00325FC5">
              <w:rPr>
                <w:rFonts w:hint="eastAsia"/>
              </w:rPr>
              <w:t>htm_t5_info</w:t>
            </w:r>
          </w:p>
        </w:tc>
        <w:tc>
          <w:tcPr>
            <w:tcW w:w="850" w:type="dxa"/>
          </w:tcPr>
          <w:p w:rsidR="003D7DCF" w:rsidRDefault="003D7DCF" w:rsidP="00AA4F36">
            <w:r>
              <w:rPr>
                <w:rFonts w:hint="eastAsia"/>
              </w:rPr>
              <w:t>List</w:t>
            </w:r>
          </w:p>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r>
              <w:t>List&lt;Map&lt;String,String&gt;&gt;</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478" w:type="dxa"/>
            <w:gridSpan w:val="2"/>
          </w:tcPr>
          <w:p w:rsidR="003D7DCF" w:rsidRPr="00325FC5" w:rsidRDefault="003D7DCF" w:rsidP="00AA4F36">
            <w:r w:rsidRPr="00325FC5">
              <w:rPr>
                <w:rFonts w:hint="eastAsia"/>
              </w:rPr>
              <w:t>远期持仓信息</w:t>
            </w:r>
          </w:p>
        </w:tc>
        <w:tc>
          <w:tcPr>
            <w:tcW w:w="1418" w:type="dxa"/>
          </w:tcPr>
          <w:p w:rsidR="003D7DCF" w:rsidRDefault="003D7DCF" w:rsidP="00AA4F36"/>
        </w:tc>
        <w:tc>
          <w:tcPr>
            <w:tcW w:w="850" w:type="dxa"/>
          </w:tcPr>
          <w:p w:rsidR="003D7DCF" w:rsidRDefault="003D7DCF" w:rsidP="00AA4F36"/>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合约代码</w:t>
            </w:r>
          </w:p>
        </w:tc>
        <w:tc>
          <w:tcPr>
            <w:tcW w:w="1418" w:type="dxa"/>
          </w:tcPr>
          <w:p w:rsidR="003D7DCF" w:rsidRPr="00CF456D" w:rsidRDefault="003D7DCF" w:rsidP="00AA4F36">
            <w:r w:rsidRPr="00CF456D">
              <w:t xml:space="preserve">t5_prod_code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当前多仓</w:t>
            </w:r>
            <w:r w:rsidRPr="00877494">
              <w:rPr>
                <w:rFonts w:hint="eastAsia"/>
              </w:rPr>
              <w:tab/>
            </w:r>
          </w:p>
        </w:tc>
        <w:tc>
          <w:tcPr>
            <w:tcW w:w="1418" w:type="dxa"/>
          </w:tcPr>
          <w:p w:rsidR="003D7DCF" w:rsidRPr="00CF456D" w:rsidRDefault="003D7DCF" w:rsidP="00AA4F36">
            <w:r w:rsidRPr="00CF456D">
              <w:t xml:space="preserve">t5_long_amt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当前空仓</w:t>
            </w:r>
          </w:p>
        </w:tc>
        <w:tc>
          <w:tcPr>
            <w:tcW w:w="1418" w:type="dxa"/>
          </w:tcPr>
          <w:p w:rsidR="003D7DCF" w:rsidRPr="00CF456D" w:rsidRDefault="003D7DCF" w:rsidP="00AA4F36">
            <w:r w:rsidRPr="00CF456D">
              <w:t xml:space="preserve">t5_short_amt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可用多仓</w:t>
            </w:r>
          </w:p>
        </w:tc>
        <w:tc>
          <w:tcPr>
            <w:tcW w:w="1418" w:type="dxa"/>
          </w:tcPr>
          <w:p w:rsidR="003D7DCF" w:rsidRPr="00CF456D" w:rsidRDefault="003D7DCF" w:rsidP="00AA4F36">
            <w:r w:rsidRPr="00CF456D">
              <w:t xml:space="preserve">t5_can_use_long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可用空仓</w:t>
            </w:r>
          </w:p>
        </w:tc>
        <w:tc>
          <w:tcPr>
            <w:tcW w:w="1418" w:type="dxa"/>
          </w:tcPr>
          <w:p w:rsidR="003D7DCF" w:rsidRPr="00CF456D" w:rsidRDefault="003D7DCF" w:rsidP="00AA4F36">
            <w:r w:rsidRPr="00CF456D">
              <w:t xml:space="preserve">t5_can_use_short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当日开多仓</w:t>
            </w:r>
          </w:p>
        </w:tc>
        <w:tc>
          <w:tcPr>
            <w:tcW w:w="1418" w:type="dxa"/>
          </w:tcPr>
          <w:p w:rsidR="003D7DCF" w:rsidRPr="00CF456D" w:rsidRDefault="003D7DCF" w:rsidP="00AA4F36">
            <w:r w:rsidRPr="00CF456D">
              <w:t xml:space="preserve">t5_day_open_long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Default="003D7DCF" w:rsidP="00AA4F36">
            <w:r w:rsidRPr="00877494">
              <w:rPr>
                <w:rFonts w:hint="eastAsia"/>
              </w:rPr>
              <w:t>当日开空仓</w:t>
            </w:r>
          </w:p>
        </w:tc>
        <w:tc>
          <w:tcPr>
            <w:tcW w:w="1418" w:type="dxa"/>
          </w:tcPr>
          <w:p w:rsidR="003D7DCF" w:rsidRDefault="003D7DCF" w:rsidP="00AA4F36">
            <w:r w:rsidRPr="00CF456D">
              <w:t>t5_day_open_short</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Default="003D7DCF" w:rsidP="00AA4F36">
            <w:r w:rsidRPr="00EA7AAD">
              <w:rPr>
                <w:rFonts w:ascii="宋体" w:hAnsi="宋体" w:cs="宋体" w:hint="eastAsia"/>
                <w:color w:val="000000"/>
                <w:kern w:val="0"/>
                <w:sz w:val="20"/>
                <w:szCs w:val="20"/>
              </w:rPr>
              <w:t>[]</w:t>
            </w:r>
          </w:p>
        </w:tc>
        <w:tc>
          <w:tcPr>
            <w:tcW w:w="1478" w:type="dxa"/>
            <w:gridSpan w:val="2"/>
          </w:tcPr>
          <w:p w:rsidR="003D7DCF" w:rsidRDefault="003D7DCF" w:rsidP="00AA4F36">
            <w:pPr>
              <w:rPr>
                <w:rFonts w:ascii="宋体" w:hAnsi="宋体"/>
              </w:rPr>
            </w:pPr>
            <w:r w:rsidRPr="004716E3">
              <w:rPr>
                <w:rFonts w:hint="eastAsia"/>
              </w:rPr>
              <w:t>延期持仓信息列表</w:t>
            </w:r>
          </w:p>
        </w:tc>
        <w:tc>
          <w:tcPr>
            <w:tcW w:w="1418" w:type="dxa"/>
          </w:tcPr>
          <w:p w:rsidR="003D7DCF" w:rsidRDefault="003D7DCF" w:rsidP="00AA4F36">
            <w:r w:rsidRPr="004716E3">
              <w:rPr>
                <w:rFonts w:hint="eastAsia"/>
              </w:rPr>
              <w:t>htm_td_info</w:t>
            </w:r>
          </w:p>
        </w:tc>
        <w:tc>
          <w:tcPr>
            <w:tcW w:w="850" w:type="dxa"/>
          </w:tcPr>
          <w:p w:rsidR="003D7DCF" w:rsidRDefault="003D7DCF" w:rsidP="00AA4F36">
            <w:r>
              <w:rPr>
                <w:rFonts w:hint="eastAsia"/>
              </w:rPr>
              <w:t>List</w:t>
            </w:r>
          </w:p>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r>
              <w:t>List&lt;Map&lt;String,String&gt;&gt;</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478" w:type="dxa"/>
            <w:gridSpan w:val="2"/>
          </w:tcPr>
          <w:p w:rsidR="003D7DCF" w:rsidRPr="00325FC5" w:rsidRDefault="003D7DCF" w:rsidP="00AA4F36">
            <w:r w:rsidRPr="004716E3">
              <w:rPr>
                <w:rFonts w:hint="eastAsia"/>
              </w:rPr>
              <w:t>延期持仓信息列表</w:t>
            </w:r>
          </w:p>
        </w:tc>
        <w:tc>
          <w:tcPr>
            <w:tcW w:w="1418" w:type="dxa"/>
          </w:tcPr>
          <w:p w:rsidR="003D7DCF" w:rsidRDefault="003D7DCF" w:rsidP="00AA4F36"/>
        </w:tc>
        <w:tc>
          <w:tcPr>
            <w:tcW w:w="850" w:type="dxa"/>
          </w:tcPr>
          <w:p w:rsidR="003D7DCF" w:rsidRDefault="003D7DCF" w:rsidP="00AA4F36"/>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合约代码</w:t>
            </w:r>
          </w:p>
        </w:tc>
        <w:tc>
          <w:tcPr>
            <w:tcW w:w="1418" w:type="dxa"/>
          </w:tcPr>
          <w:p w:rsidR="003D7DCF" w:rsidRPr="0064621F" w:rsidRDefault="003D7DCF" w:rsidP="00AA4F36">
            <w:r w:rsidRPr="0064621F">
              <w:t xml:space="preserve">td_prod_code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当前多仓</w:t>
            </w:r>
          </w:p>
        </w:tc>
        <w:tc>
          <w:tcPr>
            <w:tcW w:w="1418" w:type="dxa"/>
          </w:tcPr>
          <w:p w:rsidR="003D7DCF" w:rsidRPr="0064621F" w:rsidRDefault="003D7DCF" w:rsidP="00AA4F36">
            <w:r w:rsidRPr="0064621F">
              <w:t xml:space="preserve">td_long_amt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当前空仓</w:t>
            </w:r>
          </w:p>
        </w:tc>
        <w:tc>
          <w:tcPr>
            <w:tcW w:w="1418" w:type="dxa"/>
          </w:tcPr>
          <w:p w:rsidR="003D7DCF" w:rsidRPr="0064621F" w:rsidRDefault="003D7DCF" w:rsidP="00AA4F36">
            <w:r w:rsidRPr="0064621F">
              <w:t xml:space="preserve">td_short_amt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可用多仓</w:t>
            </w:r>
          </w:p>
        </w:tc>
        <w:tc>
          <w:tcPr>
            <w:tcW w:w="1418" w:type="dxa"/>
          </w:tcPr>
          <w:p w:rsidR="003D7DCF" w:rsidRPr="0064621F" w:rsidRDefault="003D7DCF" w:rsidP="00AA4F36">
            <w:r w:rsidRPr="0064621F">
              <w:t xml:space="preserve">td_can_use_long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可用空仓</w:t>
            </w:r>
          </w:p>
        </w:tc>
        <w:tc>
          <w:tcPr>
            <w:tcW w:w="1418" w:type="dxa"/>
          </w:tcPr>
          <w:p w:rsidR="003D7DCF" w:rsidRPr="0064621F" w:rsidRDefault="003D7DCF" w:rsidP="00AA4F36">
            <w:r w:rsidRPr="0064621F">
              <w:t xml:space="preserve">td_can_use_short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当日开多仓</w:t>
            </w:r>
          </w:p>
        </w:tc>
        <w:tc>
          <w:tcPr>
            <w:tcW w:w="1418" w:type="dxa"/>
          </w:tcPr>
          <w:p w:rsidR="003D7DCF" w:rsidRPr="0064621F" w:rsidRDefault="003D7DCF" w:rsidP="00AA4F36">
            <w:r w:rsidRPr="0064621F">
              <w:t xml:space="preserve">td_day_open_long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当日开空仓</w:t>
            </w:r>
          </w:p>
        </w:tc>
        <w:tc>
          <w:tcPr>
            <w:tcW w:w="1418" w:type="dxa"/>
          </w:tcPr>
          <w:p w:rsidR="003D7DCF" w:rsidRPr="0064621F" w:rsidRDefault="003D7DCF" w:rsidP="00AA4F36">
            <w:r w:rsidRPr="0064621F">
              <w:t xml:space="preserve">td_day_open_short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当日平多仓</w:t>
            </w:r>
          </w:p>
        </w:tc>
        <w:tc>
          <w:tcPr>
            <w:tcW w:w="1418" w:type="dxa"/>
          </w:tcPr>
          <w:p w:rsidR="003D7DCF" w:rsidRPr="0064621F" w:rsidRDefault="003D7DCF" w:rsidP="00AA4F36">
            <w:r w:rsidRPr="0064621F">
              <w:t xml:space="preserve">td_day_cov_long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当日平空仓</w:t>
            </w:r>
          </w:p>
        </w:tc>
        <w:tc>
          <w:tcPr>
            <w:tcW w:w="1418" w:type="dxa"/>
          </w:tcPr>
          <w:p w:rsidR="003D7DCF" w:rsidRPr="0064621F" w:rsidRDefault="003D7DCF" w:rsidP="00AA4F36">
            <w:r w:rsidRPr="0064621F">
              <w:t xml:space="preserve">td_day_cov_short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当日交割多仓</w:t>
            </w:r>
          </w:p>
        </w:tc>
        <w:tc>
          <w:tcPr>
            <w:tcW w:w="1418" w:type="dxa"/>
          </w:tcPr>
          <w:p w:rsidR="003D7DCF" w:rsidRPr="0064621F" w:rsidRDefault="003D7DCF" w:rsidP="00AA4F36">
            <w:r w:rsidRPr="0064621F">
              <w:t xml:space="preserve">td_day_deli_long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当日交割空仓</w:t>
            </w:r>
          </w:p>
        </w:tc>
        <w:tc>
          <w:tcPr>
            <w:tcW w:w="1418" w:type="dxa"/>
          </w:tcPr>
          <w:p w:rsidR="003D7DCF" w:rsidRPr="0064621F" w:rsidRDefault="003D7DCF" w:rsidP="00AA4F36">
            <w:r w:rsidRPr="0064621F">
              <w:t xml:space="preserve">td_day_deli_short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当日平多仓冻结</w:t>
            </w:r>
          </w:p>
        </w:tc>
        <w:tc>
          <w:tcPr>
            <w:tcW w:w="1418" w:type="dxa"/>
          </w:tcPr>
          <w:p w:rsidR="003D7DCF" w:rsidRPr="0064621F" w:rsidRDefault="003D7DCF" w:rsidP="00AA4F36">
            <w:r w:rsidRPr="0064621F">
              <w:t xml:space="preserve">td_day_cov_long_froz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当日平空仓冻结</w:t>
            </w:r>
            <w:r w:rsidRPr="00E6614F">
              <w:rPr>
                <w:rFonts w:hint="eastAsia"/>
              </w:rPr>
              <w:tab/>
            </w:r>
          </w:p>
        </w:tc>
        <w:tc>
          <w:tcPr>
            <w:tcW w:w="1418" w:type="dxa"/>
          </w:tcPr>
          <w:p w:rsidR="003D7DCF" w:rsidRPr="0064621F" w:rsidRDefault="003D7DCF" w:rsidP="00AA4F36">
            <w:r w:rsidRPr="0064621F">
              <w:t xml:space="preserve">td_day_cov_short_froz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当日交割多仓冻结</w:t>
            </w:r>
          </w:p>
        </w:tc>
        <w:tc>
          <w:tcPr>
            <w:tcW w:w="1418" w:type="dxa"/>
          </w:tcPr>
          <w:p w:rsidR="003D7DCF" w:rsidRPr="0064621F" w:rsidRDefault="003D7DCF" w:rsidP="00AA4F36">
            <w:r w:rsidRPr="0064621F">
              <w:t xml:space="preserve">td_day_deli_long_forz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当日交割空仓冻结</w:t>
            </w:r>
          </w:p>
        </w:tc>
        <w:tc>
          <w:tcPr>
            <w:tcW w:w="1418" w:type="dxa"/>
          </w:tcPr>
          <w:p w:rsidR="003D7DCF" w:rsidRPr="0064621F" w:rsidRDefault="003D7DCF" w:rsidP="00AA4F36">
            <w:r w:rsidRPr="0064621F">
              <w:t xml:space="preserve">td_day_deli_short_forz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多头开仓均价</w:t>
            </w:r>
          </w:p>
        </w:tc>
        <w:tc>
          <w:tcPr>
            <w:tcW w:w="1418" w:type="dxa"/>
          </w:tcPr>
          <w:p w:rsidR="003D7DCF" w:rsidRPr="0064621F" w:rsidRDefault="003D7DCF" w:rsidP="00AA4F36">
            <w:r w:rsidRPr="0064621F">
              <w:t xml:space="preserve">td_long_open_avg_price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空头开仓均价</w:t>
            </w:r>
          </w:p>
        </w:tc>
        <w:tc>
          <w:tcPr>
            <w:tcW w:w="1418" w:type="dxa"/>
          </w:tcPr>
          <w:p w:rsidR="003D7DCF" w:rsidRPr="0064621F" w:rsidRDefault="003D7DCF" w:rsidP="00AA4F36">
            <w:r w:rsidRPr="0064621F">
              <w:t>td_short_open_avg_price</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C4559" w:rsidRDefault="003D7DCF" w:rsidP="00AA4F36">
            <w:r w:rsidRPr="008C4559">
              <w:rPr>
                <w:rFonts w:hint="eastAsia"/>
              </w:rPr>
              <w:t>多头持仓均价</w:t>
            </w:r>
          </w:p>
        </w:tc>
        <w:tc>
          <w:tcPr>
            <w:tcW w:w="1418" w:type="dxa"/>
          </w:tcPr>
          <w:p w:rsidR="003D7DCF" w:rsidRPr="0064621F" w:rsidRDefault="003D7DCF" w:rsidP="00AA4F36">
            <w:r w:rsidRPr="0064621F">
              <w:t xml:space="preserve">td_long_posi_avg_price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C4559" w:rsidRDefault="003D7DCF" w:rsidP="00AA4F36">
            <w:r w:rsidRPr="008C4559">
              <w:rPr>
                <w:rFonts w:hint="eastAsia"/>
              </w:rPr>
              <w:t>空头持仓均价</w:t>
            </w:r>
          </w:p>
        </w:tc>
        <w:tc>
          <w:tcPr>
            <w:tcW w:w="1418" w:type="dxa"/>
          </w:tcPr>
          <w:p w:rsidR="003D7DCF" w:rsidRPr="0064621F" w:rsidRDefault="003D7DCF" w:rsidP="00AA4F36">
            <w:r w:rsidRPr="0064621F">
              <w:t>td_short_posi_avg_price</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C4559" w:rsidRDefault="003D7DCF" w:rsidP="00AA4F36">
            <w:r w:rsidRPr="008C4559">
              <w:rPr>
                <w:rFonts w:hint="eastAsia"/>
              </w:rPr>
              <w:t>多头持仓保证金</w:t>
            </w:r>
          </w:p>
        </w:tc>
        <w:tc>
          <w:tcPr>
            <w:tcW w:w="1418" w:type="dxa"/>
          </w:tcPr>
          <w:p w:rsidR="003D7DCF" w:rsidRPr="0064621F" w:rsidRDefault="003D7DCF" w:rsidP="00AA4F36">
            <w:r w:rsidRPr="0064621F">
              <w:t xml:space="preserve">td_long_margin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C4559" w:rsidRDefault="003D7DCF" w:rsidP="00AA4F36">
            <w:r w:rsidRPr="008C4559">
              <w:rPr>
                <w:rFonts w:hint="eastAsia"/>
              </w:rPr>
              <w:t>空头持仓保证金</w:t>
            </w:r>
          </w:p>
        </w:tc>
        <w:tc>
          <w:tcPr>
            <w:tcW w:w="1418" w:type="dxa"/>
          </w:tcPr>
          <w:p w:rsidR="003D7DCF" w:rsidRPr="0064621F" w:rsidRDefault="003D7DCF" w:rsidP="00AA4F36">
            <w:r w:rsidRPr="0064621F">
              <w:t xml:space="preserve">td_short_margin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C4559" w:rsidRDefault="003D7DCF" w:rsidP="00AA4F36">
            <w:r w:rsidRPr="008C4559">
              <w:rPr>
                <w:rFonts w:hint="eastAsia"/>
              </w:rPr>
              <w:t>上日结算价</w:t>
            </w:r>
          </w:p>
        </w:tc>
        <w:tc>
          <w:tcPr>
            <w:tcW w:w="1418" w:type="dxa"/>
          </w:tcPr>
          <w:p w:rsidR="003D7DCF" w:rsidRPr="0064621F" w:rsidRDefault="003D7DCF" w:rsidP="00AA4F36">
            <w:r w:rsidRPr="0064621F">
              <w:t xml:space="preserve">td_last_settle_price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Default="003D7DCF" w:rsidP="00AA4F36">
            <w:r w:rsidRPr="008C4559">
              <w:rPr>
                <w:rFonts w:hint="eastAsia"/>
              </w:rPr>
              <w:t>当日结算价</w:t>
            </w:r>
          </w:p>
        </w:tc>
        <w:tc>
          <w:tcPr>
            <w:tcW w:w="1418" w:type="dxa"/>
          </w:tcPr>
          <w:p w:rsidR="003D7DCF" w:rsidRDefault="003D7DCF" w:rsidP="00AA4F36">
            <w:r w:rsidRPr="0064621F">
              <w:t xml:space="preserve">td_day_settle_price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bl>
    <w:p w:rsidR="003D7DCF" w:rsidRPr="00EC002A" w:rsidRDefault="003D7DCF" w:rsidP="003D7DCF"/>
    <w:p w:rsidR="0037531D" w:rsidRDefault="0037531D"/>
    <w:p w:rsidR="00563D56" w:rsidRPr="00872511" w:rsidRDefault="0037531D" w:rsidP="00B4421B">
      <w:pPr>
        <w:pStyle w:val="3"/>
      </w:pPr>
      <w:bookmarkStart w:id="123" w:name="_Toc330993907"/>
      <w:bookmarkStart w:id="124" w:name="_Toc381258129"/>
      <w:bookmarkStart w:id="125" w:name="_Toc381368081"/>
      <w:bookmarkStart w:id="126" w:name="_Toc382472187"/>
      <w:bookmarkStart w:id="127" w:name="_Toc458763528"/>
      <w:r>
        <w:rPr>
          <w:rFonts w:hint="eastAsia"/>
        </w:rPr>
        <w:t>客户管理</w:t>
      </w:r>
      <w:r>
        <w:rPr>
          <w:rFonts w:hint="eastAsia"/>
        </w:rPr>
        <w:t>[</w:t>
      </w:r>
      <w:r w:rsidR="003632AA">
        <w:rPr>
          <w:rFonts w:hint="eastAsia"/>
        </w:rPr>
        <w:t>C</w:t>
      </w:r>
      <w:r>
        <w:rPr>
          <w:rFonts w:hint="eastAsia"/>
        </w:rPr>
        <w:t>2XX]</w:t>
      </w:r>
      <w:bookmarkEnd w:id="123"/>
      <w:bookmarkEnd w:id="124"/>
      <w:bookmarkEnd w:id="125"/>
      <w:bookmarkEnd w:id="126"/>
      <w:bookmarkEnd w:id="127"/>
    </w:p>
    <w:p w:rsidR="0037531D" w:rsidRDefault="0037531D">
      <w:pPr>
        <w:pStyle w:val="4"/>
      </w:pPr>
      <w:bookmarkStart w:id="128" w:name="_Toc330993908"/>
      <w:r>
        <w:rPr>
          <w:rFonts w:hint="eastAsia"/>
        </w:rPr>
        <w:t>个人客户开户</w:t>
      </w:r>
      <w:r>
        <w:rPr>
          <w:rFonts w:hint="eastAsia"/>
        </w:rPr>
        <w:t>[</w:t>
      </w:r>
      <w:r w:rsidR="00C22DA3">
        <w:rPr>
          <w:rFonts w:hint="eastAsia"/>
        </w:rPr>
        <w:t>C20</w:t>
      </w:r>
      <w:r w:rsidR="005C17F4">
        <w:rPr>
          <w:rFonts w:hint="eastAsia"/>
        </w:rPr>
        <w:t>1</w:t>
      </w:r>
      <w:r>
        <w:rPr>
          <w:rFonts w:hint="eastAsia"/>
        </w:rPr>
        <w:t>]</w:t>
      </w:r>
      <w:bookmarkEnd w:id="128"/>
    </w:p>
    <w:p w:rsidR="00CB7C11" w:rsidRDefault="00CB7C11" w:rsidP="00CB7C11">
      <w:pPr>
        <w:rPr>
          <w:lang w:val="zh-CN"/>
        </w:rPr>
      </w:pPr>
      <w:r w:rsidRPr="0016784A">
        <w:rPr>
          <w:rFonts w:hint="eastAsia"/>
          <w:b/>
          <w:lang w:val="zh-CN"/>
        </w:rPr>
        <w:t>请求加密算法：</w:t>
      </w:r>
      <w:r>
        <w:rPr>
          <w:rFonts w:hint="eastAsia"/>
          <w:lang w:val="zh-CN"/>
        </w:rPr>
        <w:t>RSA</w:t>
      </w:r>
      <w:r>
        <w:rPr>
          <w:rFonts w:hint="eastAsia"/>
          <w:lang w:val="zh-CN"/>
        </w:rPr>
        <w:t>算法。</w:t>
      </w:r>
    </w:p>
    <w:p w:rsidR="00CB7C11" w:rsidRDefault="00CB7C11" w:rsidP="00CB7C11">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算法（默认密钥）</w:t>
      </w:r>
      <w:r>
        <w:rPr>
          <w:rFonts w:hint="eastAsia"/>
          <w:lang w:val="zh-CN"/>
        </w:rPr>
        <w:t>。</w:t>
      </w:r>
    </w:p>
    <w:p w:rsidR="00A9151B" w:rsidRDefault="00CB7C11" w:rsidP="00A9151B">
      <w:pPr>
        <w:rPr>
          <w:lang w:val="zh-CN"/>
        </w:rPr>
      </w:pPr>
      <w:r w:rsidRPr="0016784A">
        <w:rPr>
          <w:rFonts w:hint="eastAsia"/>
          <w:b/>
          <w:lang w:val="zh-CN"/>
        </w:rPr>
        <w:t>用途：</w:t>
      </w:r>
      <w:r w:rsidR="005435C9">
        <w:rPr>
          <w:rFonts w:hint="eastAsia"/>
          <w:lang w:val="zh-CN"/>
        </w:rPr>
        <w:t>渠道用该交易进行个人客户开户操作</w:t>
      </w:r>
      <w:r w:rsidR="00A9151B">
        <w:rPr>
          <w:rFonts w:hint="eastAsia"/>
          <w:lang w:val="zh-CN"/>
        </w:rPr>
        <w:t>。</w:t>
      </w:r>
    </w:p>
    <w:p w:rsidR="00BC554F" w:rsidRPr="00A9151B" w:rsidRDefault="00BC554F" w:rsidP="00A9151B">
      <w:pPr>
        <w:rPr>
          <w:lang w:val="zh-CN"/>
        </w:rPr>
      </w:pPr>
      <w:r>
        <w:rPr>
          <w:rFonts w:hint="eastAsia"/>
          <w:lang w:val="zh-CN"/>
        </w:rPr>
        <w:t>交易密码和资金密码的定义见</w:t>
      </w:r>
      <w:r>
        <w:rPr>
          <w:rFonts w:hint="eastAsia"/>
          <w:lang w:val="zh-CN"/>
        </w:rPr>
        <w:t>1.3</w:t>
      </w:r>
      <w:r>
        <w:rPr>
          <w:rFonts w:hint="eastAsia"/>
          <w:lang w:val="zh-CN"/>
        </w:rPr>
        <w:t>节名词解析。</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30"/>
        <w:gridCol w:w="687"/>
        <w:gridCol w:w="1418"/>
        <w:gridCol w:w="850"/>
        <w:gridCol w:w="709"/>
        <w:gridCol w:w="567"/>
        <w:gridCol w:w="3486"/>
      </w:tblGrid>
      <w:tr w:rsidR="0037531D" w:rsidTr="005C1C4E">
        <w:trPr>
          <w:trHeight w:hRule="exact" w:val="400"/>
          <w:jc w:val="center"/>
        </w:trPr>
        <w:tc>
          <w:tcPr>
            <w:tcW w:w="1440" w:type="dxa"/>
            <w:gridSpan w:val="2"/>
            <w:shd w:val="clear" w:color="auto" w:fill="EEECE1"/>
          </w:tcPr>
          <w:p w:rsidR="0037531D" w:rsidRDefault="0037531D">
            <w:r>
              <w:rPr>
                <w:rFonts w:hint="eastAsia"/>
              </w:rPr>
              <w:t>报文类型</w:t>
            </w:r>
          </w:p>
        </w:tc>
        <w:tc>
          <w:tcPr>
            <w:tcW w:w="7717" w:type="dxa"/>
            <w:gridSpan w:val="6"/>
          </w:tcPr>
          <w:p w:rsidR="0037531D" w:rsidRDefault="0037531D">
            <w:r>
              <w:rPr>
                <w:rFonts w:hint="eastAsia"/>
              </w:rPr>
              <w:t>请求报文体</w:t>
            </w:r>
          </w:p>
        </w:tc>
      </w:tr>
      <w:tr w:rsidR="0037531D" w:rsidTr="005C1C4E">
        <w:trPr>
          <w:trHeight w:hRule="exact" w:val="400"/>
          <w:jc w:val="center"/>
        </w:trPr>
        <w:tc>
          <w:tcPr>
            <w:tcW w:w="1440" w:type="dxa"/>
            <w:gridSpan w:val="2"/>
            <w:shd w:val="clear" w:color="auto" w:fill="EEECE1"/>
          </w:tcPr>
          <w:p w:rsidR="0037531D" w:rsidRDefault="0037531D">
            <w:r>
              <w:rPr>
                <w:rFonts w:hint="eastAsia"/>
              </w:rPr>
              <w:t>交易代码</w:t>
            </w:r>
          </w:p>
        </w:tc>
        <w:tc>
          <w:tcPr>
            <w:tcW w:w="7717" w:type="dxa"/>
            <w:gridSpan w:val="6"/>
          </w:tcPr>
          <w:p w:rsidR="0037531D" w:rsidRDefault="00EE74C8" w:rsidP="005C17F4">
            <w:r>
              <w:rPr>
                <w:rFonts w:hint="eastAsia"/>
              </w:rPr>
              <w:t>C20</w:t>
            </w:r>
            <w:r w:rsidR="005C17F4">
              <w:rPr>
                <w:rFonts w:hint="eastAsia"/>
              </w:rPr>
              <w:t>1</w:t>
            </w:r>
          </w:p>
        </w:tc>
      </w:tr>
      <w:tr w:rsidR="0037531D" w:rsidTr="005C1C4E">
        <w:trPr>
          <w:trHeight w:hRule="exact" w:val="400"/>
          <w:jc w:val="center"/>
        </w:trPr>
        <w:tc>
          <w:tcPr>
            <w:tcW w:w="1440" w:type="dxa"/>
            <w:gridSpan w:val="2"/>
            <w:shd w:val="clear" w:color="auto" w:fill="EEECE1"/>
          </w:tcPr>
          <w:p w:rsidR="0037531D" w:rsidRDefault="0037531D">
            <w:r>
              <w:rPr>
                <w:rFonts w:hint="eastAsia"/>
              </w:rPr>
              <w:t>报文说明</w:t>
            </w:r>
          </w:p>
        </w:tc>
        <w:tc>
          <w:tcPr>
            <w:tcW w:w="7717" w:type="dxa"/>
            <w:gridSpan w:val="6"/>
          </w:tcPr>
          <w:p w:rsidR="0037531D" w:rsidRDefault="00BD6994">
            <w:r>
              <w:rPr>
                <w:rFonts w:hint="eastAsia"/>
              </w:rPr>
              <w:t>个人客户预开户</w:t>
            </w:r>
            <w:r w:rsidR="0037531D">
              <w:rPr>
                <w:rFonts w:hint="eastAsia"/>
              </w:rPr>
              <w:t>请求报文体</w:t>
            </w:r>
          </w:p>
        </w:tc>
      </w:tr>
      <w:tr w:rsidR="0037531D" w:rsidTr="000F1C89">
        <w:trPr>
          <w:trHeight w:hRule="exact" w:val="365"/>
          <w:jc w:val="center"/>
        </w:trPr>
        <w:tc>
          <w:tcPr>
            <w:tcW w:w="710" w:type="dxa"/>
            <w:shd w:val="clear" w:color="auto" w:fill="EEECE1"/>
          </w:tcPr>
          <w:p w:rsidR="0037531D" w:rsidRDefault="004C000B">
            <w:r>
              <w:rPr>
                <w:rFonts w:hint="eastAsia"/>
              </w:rPr>
              <w:t>符号</w:t>
            </w:r>
          </w:p>
        </w:tc>
        <w:tc>
          <w:tcPr>
            <w:tcW w:w="1417" w:type="dxa"/>
            <w:gridSpan w:val="2"/>
            <w:shd w:val="clear" w:color="auto" w:fill="EEECE1"/>
          </w:tcPr>
          <w:p w:rsidR="0037531D" w:rsidRDefault="0037531D">
            <w:r>
              <w:rPr>
                <w:rFonts w:hint="eastAsia"/>
              </w:rPr>
              <w:t>中文名称</w:t>
            </w:r>
          </w:p>
        </w:tc>
        <w:tc>
          <w:tcPr>
            <w:tcW w:w="1418" w:type="dxa"/>
            <w:shd w:val="clear" w:color="auto" w:fill="EEECE1"/>
          </w:tcPr>
          <w:p w:rsidR="0037531D" w:rsidRDefault="0037531D">
            <w:r>
              <w:rPr>
                <w:rFonts w:hint="eastAsia"/>
              </w:rPr>
              <w:t>英文名称</w:t>
            </w:r>
          </w:p>
        </w:tc>
        <w:tc>
          <w:tcPr>
            <w:tcW w:w="850"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567" w:type="dxa"/>
            <w:shd w:val="clear" w:color="auto" w:fill="EEECE1"/>
          </w:tcPr>
          <w:p w:rsidR="0037531D" w:rsidRDefault="0037531D">
            <w:r>
              <w:rPr>
                <w:rFonts w:hint="eastAsia"/>
              </w:rPr>
              <w:t>必填</w:t>
            </w:r>
          </w:p>
        </w:tc>
        <w:tc>
          <w:tcPr>
            <w:tcW w:w="3486" w:type="dxa"/>
            <w:shd w:val="clear" w:color="auto" w:fill="EEECE1"/>
          </w:tcPr>
          <w:p w:rsidR="0037531D" w:rsidRDefault="0037531D">
            <w:r>
              <w:rPr>
                <w:rFonts w:hint="eastAsia"/>
              </w:rPr>
              <w:t>说明</w:t>
            </w:r>
          </w:p>
        </w:tc>
      </w:tr>
      <w:tr w:rsidR="00433E57" w:rsidTr="000F1C89">
        <w:trPr>
          <w:trHeight w:hRule="exact" w:val="864"/>
          <w:jc w:val="center"/>
        </w:trPr>
        <w:tc>
          <w:tcPr>
            <w:tcW w:w="710" w:type="dxa"/>
          </w:tcPr>
          <w:p w:rsidR="00433E57" w:rsidRDefault="00433E57"/>
        </w:tc>
        <w:tc>
          <w:tcPr>
            <w:tcW w:w="1417" w:type="dxa"/>
            <w:gridSpan w:val="2"/>
          </w:tcPr>
          <w:p w:rsidR="00433E57" w:rsidRDefault="00433E57">
            <w:r>
              <w:rPr>
                <w:rFonts w:hint="eastAsia"/>
              </w:rPr>
              <w:t>操作标志</w:t>
            </w:r>
          </w:p>
        </w:tc>
        <w:tc>
          <w:tcPr>
            <w:tcW w:w="1418" w:type="dxa"/>
          </w:tcPr>
          <w:p w:rsidR="00433E57" w:rsidRPr="006C3049" w:rsidRDefault="00433E57" w:rsidP="00DE2DE3">
            <w:r w:rsidRPr="006C3049">
              <w:t>oper_flag</w:t>
            </w:r>
          </w:p>
        </w:tc>
        <w:tc>
          <w:tcPr>
            <w:tcW w:w="850" w:type="dxa"/>
          </w:tcPr>
          <w:p w:rsidR="00433E57" w:rsidRDefault="00433E57">
            <w:r>
              <w:rPr>
                <w:rFonts w:hint="eastAsia"/>
              </w:rPr>
              <w:t>int</w:t>
            </w:r>
          </w:p>
        </w:tc>
        <w:tc>
          <w:tcPr>
            <w:tcW w:w="709" w:type="dxa"/>
          </w:tcPr>
          <w:p w:rsidR="00433E57" w:rsidRDefault="00433E57">
            <w:r>
              <w:rPr>
                <w:rFonts w:hint="eastAsia"/>
              </w:rPr>
              <w:t>1</w:t>
            </w:r>
          </w:p>
        </w:tc>
        <w:tc>
          <w:tcPr>
            <w:tcW w:w="567" w:type="dxa"/>
          </w:tcPr>
          <w:p w:rsidR="00433E57" w:rsidRDefault="00433E57">
            <w:r>
              <w:rPr>
                <w:rFonts w:hint="eastAsia"/>
              </w:rPr>
              <w:t>M</w:t>
            </w:r>
          </w:p>
        </w:tc>
        <w:tc>
          <w:tcPr>
            <w:tcW w:w="3486" w:type="dxa"/>
          </w:tcPr>
          <w:p w:rsidR="00471ABA" w:rsidRDefault="00471ABA">
            <w:r>
              <w:rPr>
                <w:rFonts w:hint="eastAsia"/>
              </w:rPr>
              <w:t>4</w:t>
            </w:r>
            <w:r>
              <w:rPr>
                <w:rFonts w:hint="eastAsia"/>
              </w:rPr>
              <w:t>：个人预开户</w:t>
            </w:r>
          </w:p>
        </w:tc>
      </w:tr>
      <w:tr w:rsidR="00433E57" w:rsidTr="000F1C89">
        <w:trPr>
          <w:trHeight w:val="255"/>
          <w:jc w:val="center"/>
        </w:trPr>
        <w:tc>
          <w:tcPr>
            <w:tcW w:w="710" w:type="dxa"/>
          </w:tcPr>
          <w:p w:rsidR="00433E57" w:rsidRDefault="00433E57"/>
        </w:tc>
        <w:tc>
          <w:tcPr>
            <w:tcW w:w="1417" w:type="dxa"/>
            <w:gridSpan w:val="2"/>
          </w:tcPr>
          <w:p w:rsidR="00433E57" w:rsidRDefault="00AC4CA6">
            <w:r>
              <w:rPr>
                <w:rFonts w:hint="eastAsia"/>
              </w:rPr>
              <w:t>黄金交易编码</w:t>
            </w:r>
          </w:p>
        </w:tc>
        <w:tc>
          <w:tcPr>
            <w:tcW w:w="1418" w:type="dxa"/>
          </w:tcPr>
          <w:p w:rsidR="00433E57" w:rsidRPr="006C3049" w:rsidRDefault="00433E57" w:rsidP="00DE2DE3">
            <w:r w:rsidRPr="006C3049">
              <w:t>cust_id</w:t>
            </w:r>
          </w:p>
        </w:tc>
        <w:tc>
          <w:tcPr>
            <w:tcW w:w="850" w:type="dxa"/>
          </w:tcPr>
          <w:p w:rsidR="00433E57" w:rsidRDefault="00433E57">
            <w:r>
              <w:rPr>
                <w:rFonts w:hint="eastAsia"/>
              </w:rPr>
              <w:t>string</w:t>
            </w:r>
          </w:p>
        </w:tc>
        <w:tc>
          <w:tcPr>
            <w:tcW w:w="709" w:type="dxa"/>
          </w:tcPr>
          <w:p w:rsidR="00433E57" w:rsidRDefault="00433E57">
            <w:r>
              <w:rPr>
                <w:rFonts w:hint="eastAsia"/>
              </w:rPr>
              <w:t>10</w:t>
            </w:r>
          </w:p>
        </w:tc>
        <w:tc>
          <w:tcPr>
            <w:tcW w:w="567" w:type="dxa"/>
          </w:tcPr>
          <w:p w:rsidR="00433E57" w:rsidRDefault="00433E57">
            <w:r>
              <w:rPr>
                <w:rFonts w:hint="eastAsia"/>
              </w:rPr>
              <w:t>O</w:t>
            </w:r>
          </w:p>
        </w:tc>
        <w:tc>
          <w:tcPr>
            <w:tcW w:w="3486" w:type="dxa"/>
          </w:tcPr>
          <w:p w:rsidR="00433E57" w:rsidRDefault="00023C79">
            <w:r>
              <w:rPr>
                <w:rFonts w:hint="eastAsia"/>
              </w:rPr>
              <w:t>重开户时填写已经在上海黄金交易所开户时获得的黄金编码</w:t>
            </w:r>
          </w:p>
        </w:tc>
      </w:tr>
      <w:tr w:rsidR="00433E57" w:rsidTr="000F1C89">
        <w:trPr>
          <w:trHeight w:val="255"/>
          <w:jc w:val="center"/>
        </w:trPr>
        <w:tc>
          <w:tcPr>
            <w:tcW w:w="710" w:type="dxa"/>
          </w:tcPr>
          <w:p w:rsidR="00433E57" w:rsidRPr="003E39AD" w:rsidRDefault="00433E57"/>
        </w:tc>
        <w:tc>
          <w:tcPr>
            <w:tcW w:w="1417" w:type="dxa"/>
            <w:gridSpan w:val="2"/>
          </w:tcPr>
          <w:p w:rsidR="00433E57" w:rsidRPr="003E39AD" w:rsidRDefault="00433E57">
            <w:r>
              <w:rPr>
                <w:rFonts w:hint="eastAsia"/>
              </w:rPr>
              <w:t>席位</w:t>
            </w:r>
            <w:r w:rsidRPr="003E39AD">
              <w:rPr>
                <w:rFonts w:hint="eastAsia"/>
              </w:rPr>
              <w:t>代码</w:t>
            </w:r>
          </w:p>
        </w:tc>
        <w:tc>
          <w:tcPr>
            <w:tcW w:w="1418" w:type="dxa"/>
          </w:tcPr>
          <w:p w:rsidR="00433E57" w:rsidRPr="006C3049" w:rsidRDefault="00433E57" w:rsidP="00DE2DE3">
            <w:r w:rsidRPr="006C3049">
              <w:t>member_id</w:t>
            </w:r>
          </w:p>
        </w:tc>
        <w:tc>
          <w:tcPr>
            <w:tcW w:w="850" w:type="dxa"/>
          </w:tcPr>
          <w:p w:rsidR="00433E57" w:rsidRPr="003E39AD" w:rsidRDefault="00433E57">
            <w:r w:rsidRPr="003E39AD">
              <w:rPr>
                <w:rFonts w:hint="eastAsia"/>
              </w:rPr>
              <w:t>string</w:t>
            </w:r>
          </w:p>
        </w:tc>
        <w:tc>
          <w:tcPr>
            <w:tcW w:w="709" w:type="dxa"/>
          </w:tcPr>
          <w:p w:rsidR="00433E57" w:rsidRPr="003E39AD" w:rsidRDefault="00433E57">
            <w:r w:rsidRPr="003E39AD">
              <w:rPr>
                <w:rFonts w:hint="eastAsia"/>
              </w:rPr>
              <w:t>6</w:t>
            </w:r>
          </w:p>
        </w:tc>
        <w:tc>
          <w:tcPr>
            <w:tcW w:w="567" w:type="dxa"/>
          </w:tcPr>
          <w:p w:rsidR="00433E57" w:rsidRPr="003E39AD" w:rsidRDefault="00433E57">
            <w:r>
              <w:rPr>
                <w:rFonts w:hint="eastAsia"/>
              </w:rPr>
              <w:t>M</w:t>
            </w:r>
          </w:p>
        </w:tc>
        <w:tc>
          <w:tcPr>
            <w:tcW w:w="3486" w:type="dxa"/>
          </w:tcPr>
          <w:p w:rsidR="00433E57" w:rsidRPr="003E39AD" w:rsidRDefault="006E603A" w:rsidP="000F1C89">
            <w:r>
              <w:rPr>
                <w:rFonts w:hint="eastAsia"/>
              </w:rPr>
              <w:t>渠道终端读取配置</w:t>
            </w:r>
          </w:p>
        </w:tc>
      </w:tr>
      <w:tr w:rsidR="00433E57" w:rsidTr="000F1C89">
        <w:trPr>
          <w:trHeight w:val="255"/>
          <w:jc w:val="center"/>
        </w:trPr>
        <w:tc>
          <w:tcPr>
            <w:tcW w:w="710" w:type="dxa"/>
          </w:tcPr>
          <w:p w:rsidR="00433E57" w:rsidRPr="003E39AD" w:rsidRDefault="00433E57"/>
        </w:tc>
        <w:tc>
          <w:tcPr>
            <w:tcW w:w="1417" w:type="dxa"/>
            <w:gridSpan w:val="2"/>
          </w:tcPr>
          <w:p w:rsidR="00433E57" w:rsidRDefault="00433E57" w:rsidP="0056348F">
            <w:r>
              <w:rPr>
                <w:rFonts w:hint="eastAsia"/>
              </w:rPr>
              <w:t>银行代码</w:t>
            </w:r>
          </w:p>
        </w:tc>
        <w:tc>
          <w:tcPr>
            <w:tcW w:w="1418" w:type="dxa"/>
          </w:tcPr>
          <w:p w:rsidR="00433E57" w:rsidRPr="006C3049" w:rsidRDefault="00433E57" w:rsidP="00DE2DE3">
            <w:r w:rsidRPr="006C3049">
              <w:t>bank_no</w:t>
            </w:r>
          </w:p>
        </w:tc>
        <w:tc>
          <w:tcPr>
            <w:tcW w:w="850" w:type="dxa"/>
          </w:tcPr>
          <w:p w:rsidR="00433E57" w:rsidRDefault="00433E57" w:rsidP="0056348F">
            <w:r>
              <w:rPr>
                <w:rFonts w:hint="eastAsia"/>
              </w:rPr>
              <w:t>string</w:t>
            </w:r>
          </w:p>
        </w:tc>
        <w:tc>
          <w:tcPr>
            <w:tcW w:w="709" w:type="dxa"/>
          </w:tcPr>
          <w:p w:rsidR="00433E57" w:rsidRPr="003E39AD" w:rsidRDefault="00433E57">
            <w:r>
              <w:rPr>
                <w:rFonts w:hint="eastAsia"/>
              </w:rPr>
              <w:t>4</w:t>
            </w:r>
          </w:p>
        </w:tc>
        <w:tc>
          <w:tcPr>
            <w:tcW w:w="567" w:type="dxa"/>
          </w:tcPr>
          <w:p w:rsidR="00433E57" w:rsidRPr="003E39AD" w:rsidRDefault="00433E57">
            <w:r>
              <w:rPr>
                <w:rFonts w:hint="eastAsia"/>
              </w:rPr>
              <w:t>M</w:t>
            </w:r>
          </w:p>
        </w:tc>
        <w:tc>
          <w:tcPr>
            <w:tcW w:w="3486" w:type="dxa"/>
          </w:tcPr>
          <w:p w:rsidR="00433E57" w:rsidRPr="003E39AD" w:rsidRDefault="00D81EB9">
            <w:r>
              <w:rPr>
                <w:rFonts w:hint="eastAsia"/>
              </w:rPr>
              <w:t>通过</w:t>
            </w:r>
            <w:r>
              <w:rPr>
                <w:rFonts w:hint="eastAsia"/>
              </w:rPr>
              <w:t>C302</w:t>
            </w:r>
            <w:r>
              <w:rPr>
                <w:rFonts w:hint="eastAsia"/>
              </w:rPr>
              <w:t>接口返回</w:t>
            </w:r>
          </w:p>
        </w:tc>
      </w:tr>
      <w:tr w:rsidR="00433E57" w:rsidTr="000F1C89">
        <w:trPr>
          <w:trHeight w:val="255"/>
          <w:jc w:val="center"/>
        </w:trPr>
        <w:tc>
          <w:tcPr>
            <w:tcW w:w="710" w:type="dxa"/>
          </w:tcPr>
          <w:p w:rsidR="00433E57" w:rsidRPr="003E39AD" w:rsidRDefault="00433E57"/>
        </w:tc>
        <w:tc>
          <w:tcPr>
            <w:tcW w:w="1417" w:type="dxa"/>
            <w:gridSpan w:val="2"/>
          </w:tcPr>
          <w:p w:rsidR="00433E57" w:rsidRPr="003E39AD" w:rsidRDefault="00433E57">
            <w:r w:rsidRPr="003E39AD">
              <w:rPr>
                <w:rFonts w:hint="eastAsia"/>
              </w:rPr>
              <w:t>银行账户</w:t>
            </w:r>
          </w:p>
        </w:tc>
        <w:tc>
          <w:tcPr>
            <w:tcW w:w="1418" w:type="dxa"/>
          </w:tcPr>
          <w:p w:rsidR="00433E57" w:rsidRPr="006C3049" w:rsidRDefault="00433E57" w:rsidP="00DE2DE3">
            <w:r w:rsidRPr="006C3049">
              <w:t>account_no</w:t>
            </w:r>
          </w:p>
        </w:tc>
        <w:tc>
          <w:tcPr>
            <w:tcW w:w="850" w:type="dxa"/>
          </w:tcPr>
          <w:p w:rsidR="00433E57" w:rsidRPr="003E39AD" w:rsidRDefault="00433E57">
            <w:r w:rsidRPr="003E39AD">
              <w:rPr>
                <w:rFonts w:hint="eastAsia"/>
              </w:rPr>
              <w:t>string</w:t>
            </w:r>
          </w:p>
        </w:tc>
        <w:tc>
          <w:tcPr>
            <w:tcW w:w="709" w:type="dxa"/>
          </w:tcPr>
          <w:p w:rsidR="00433E57" w:rsidRPr="003E39AD" w:rsidRDefault="00433E57" w:rsidP="00557EF0">
            <w:r w:rsidRPr="003E39AD">
              <w:rPr>
                <w:rFonts w:hint="eastAsia"/>
              </w:rPr>
              <w:t>3</w:t>
            </w:r>
            <w:r>
              <w:rPr>
                <w:rFonts w:hint="eastAsia"/>
              </w:rPr>
              <w:t>2</w:t>
            </w:r>
          </w:p>
        </w:tc>
        <w:tc>
          <w:tcPr>
            <w:tcW w:w="567" w:type="dxa"/>
          </w:tcPr>
          <w:p w:rsidR="00433E57" w:rsidRPr="003E39AD" w:rsidRDefault="00433E57">
            <w:r>
              <w:rPr>
                <w:rFonts w:hint="eastAsia"/>
              </w:rPr>
              <w:t>M</w:t>
            </w:r>
          </w:p>
        </w:tc>
        <w:tc>
          <w:tcPr>
            <w:tcW w:w="3486" w:type="dxa"/>
          </w:tcPr>
          <w:p w:rsidR="00433E57" w:rsidRPr="003E39AD" w:rsidRDefault="005F1EAE">
            <w:r>
              <w:rPr>
                <w:rFonts w:hint="eastAsia"/>
              </w:rPr>
              <w:t>客户输入</w:t>
            </w:r>
          </w:p>
        </w:tc>
      </w:tr>
      <w:tr w:rsidR="00433E57" w:rsidTr="000F1C89">
        <w:trPr>
          <w:trHeight w:val="255"/>
          <w:jc w:val="center"/>
        </w:trPr>
        <w:tc>
          <w:tcPr>
            <w:tcW w:w="710" w:type="dxa"/>
          </w:tcPr>
          <w:p w:rsidR="00433E57" w:rsidRPr="003E39AD" w:rsidRDefault="00433E57"/>
        </w:tc>
        <w:tc>
          <w:tcPr>
            <w:tcW w:w="1417" w:type="dxa"/>
            <w:gridSpan w:val="2"/>
          </w:tcPr>
          <w:p w:rsidR="00433E57" w:rsidRPr="003E39AD" w:rsidRDefault="009B5D8B">
            <w:r>
              <w:rPr>
                <w:rFonts w:hint="eastAsia"/>
              </w:rPr>
              <w:t>开户行</w:t>
            </w:r>
            <w:r w:rsidR="00433E57" w:rsidRPr="003E39AD">
              <w:rPr>
                <w:rFonts w:hint="eastAsia"/>
              </w:rPr>
              <w:t>名称</w:t>
            </w:r>
          </w:p>
        </w:tc>
        <w:tc>
          <w:tcPr>
            <w:tcW w:w="1418" w:type="dxa"/>
          </w:tcPr>
          <w:p w:rsidR="00433E57" w:rsidRPr="006C3049" w:rsidRDefault="009B5D8B" w:rsidP="00DE2DE3">
            <w:r w:rsidRPr="009B5D8B">
              <w:t>open_bank_name</w:t>
            </w:r>
          </w:p>
        </w:tc>
        <w:tc>
          <w:tcPr>
            <w:tcW w:w="850" w:type="dxa"/>
          </w:tcPr>
          <w:p w:rsidR="00433E57" w:rsidRPr="003E39AD" w:rsidRDefault="00433E57">
            <w:r w:rsidRPr="003E39AD">
              <w:rPr>
                <w:rFonts w:hint="eastAsia"/>
              </w:rPr>
              <w:t>string</w:t>
            </w:r>
          </w:p>
        </w:tc>
        <w:tc>
          <w:tcPr>
            <w:tcW w:w="709" w:type="dxa"/>
          </w:tcPr>
          <w:p w:rsidR="00433E57" w:rsidRPr="003E39AD" w:rsidRDefault="00433E57">
            <w:r w:rsidRPr="003E39AD">
              <w:rPr>
                <w:rFonts w:hint="eastAsia"/>
              </w:rPr>
              <w:t>40</w:t>
            </w:r>
          </w:p>
        </w:tc>
        <w:tc>
          <w:tcPr>
            <w:tcW w:w="567" w:type="dxa"/>
          </w:tcPr>
          <w:p w:rsidR="00433E57" w:rsidRDefault="00433E57">
            <w:r w:rsidRPr="00036CCB">
              <w:rPr>
                <w:rFonts w:hint="eastAsia"/>
              </w:rPr>
              <w:t>M</w:t>
            </w:r>
          </w:p>
        </w:tc>
        <w:tc>
          <w:tcPr>
            <w:tcW w:w="3486" w:type="dxa"/>
          </w:tcPr>
          <w:p w:rsidR="00433E57" w:rsidRPr="003E39AD" w:rsidRDefault="00524E4F">
            <w:r>
              <w:rPr>
                <w:rFonts w:hint="eastAsia"/>
              </w:rPr>
              <w:t>通过</w:t>
            </w:r>
            <w:r>
              <w:rPr>
                <w:rFonts w:hint="eastAsia"/>
              </w:rPr>
              <w:t>C302</w:t>
            </w:r>
            <w:r>
              <w:rPr>
                <w:rFonts w:hint="eastAsia"/>
              </w:rPr>
              <w:t>接口返回</w:t>
            </w:r>
          </w:p>
        </w:tc>
      </w:tr>
      <w:tr w:rsidR="00433E57" w:rsidTr="000F1C89">
        <w:trPr>
          <w:trHeight w:val="255"/>
          <w:jc w:val="center"/>
        </w:trPr>
        <w:tc>
          <w:tcPr>
            <w:tcW w:w="710" w:type="dxa"/>
          </w:tcPr>
          <w:p w:rsidR="00433E57" w:rsidRPr="003E39AD" w:rsidRDefault="00433E57"/>
        </w:tc>
        <w:tc>
          <w:tcPr>
            <w:tcW w:w="1417" w:type="dxa"/>
            <w:gridSpan w:val="2"/>
          </w:tcPr>
          <w:p w:rsidR="00433E57" w:rsidRPr="0037383C" w:rsidRDefault="00433E57" w:rsidP="005A3A4A">
            <w:r w:rsidRPr="0037383C">
              <w:rPr>
                <w:rFonts w:hint="eastAsia"/>
              </w:rPr>
              <w:t>地区代码</w:t>
            </w:r>
          </w:p>
        </w:tc>
        <w:tc>
          <w:tcPr>
            <w:tcW w:w="1418" w:type="dxa"/>
          </w:tcPr>
          <w:p w:rsidR="00433E57" w:rsidRPr="006C3049" w:rsidRDefault="00433E57" w:rsidP="00DE2DE3">
            <w:r w:rsidRPr="006C3049">
              <w:t>area_code</w:t>
            </w:r>
          </w:p>
        </w:tc>
        <w:tc>
          <w:tcPr>
            <w:tcW w:w="850" w:type="dxa"/>
          </w:tcPr>
          <w:p w:rsidR="00433E57" w:rsidRPr="003E39AD" w:rsidRDefault="00433E57">
            <w:r w:rsidRPr="003E39AD">
              <w:rPr>
                <w:rFonts w:hint="eastAsia"/>
              </w:rPr>
              <w:t>string</w:t>
            </w:r>
          </w:p>
        </w:tc>
        <w:tc>
          <w:tcPr>
            <w:tcW w:w="709" w:type="dxa"/>
          </w:tcPr>
          <w:p w:rsidR="00433E57" w:rsidRPr="003E39AD" w:rsidRDefault="00433E57">
            <w:r w:rsidRPr="003E39AD">
              <w:rPr>
                <w:rFonts w:hint="eastAsia"/>
              </w:rPr>
              <w:t>8</w:t>
            </w:r>
          </w:p>
        </w:tc>
        <w:tc>
          <w:tcPr>
            <w:tcW w:w="567" w:type="dxa"/>
          </w:tcPr>
          <w:p w:rsidR="00433E57" w:rsidRDefault="00433E57">
            <w:r w:rsidRPr="00036CCB">
              <w:rPr>
                <w:rFonts w:hint="eastAsia"/>
              </w:rPr>
              <w:t>M</w:t>
            </w:r>
          </w:p>
        </w:tc>
        <w:tc>
          <w:tcPr>
            <w:tcW w:w="3486" w:type="dxa"/>
          </w:tcPr>
          <w:p w:rsidR="00433E57" w:rsidRPr="003E39AD" w:rsidRDefault="0026413A">
            <w:hyperlink w:anchor="_b_area_code（地区代码）" w:history="1">
              <w:r w:rsidR="00E47EC7" w:rsidRPr="00E47EC7">
                <w:rPr>
                  <w:rStyle w:val="a8"/>
                  <w:rFonts w:hint="eastAsia"/>
                </w:rPr>
                <w:t>b_area_code</w:t>
              </w:r>
            </w:hyperlink>
            <w:r w:rsidR="005F1EAE">
              <w:rPr>
                <w:rFonts w:hint="eastAsia"/>
              </w:rPr>
              <w:t>，由客户选择获终端根据客户输入的身份证号自动填写。</w:t>
            </w:r>
          </w:p>
        </w:tc>
      </w:tr>
      <w:tr w:rsidR="00433E57" w:rsidTr="000F1C89">
        <w:trPr>
          <w:trHeight w:val="255"/>
          <w:jc w:val="center"/>
        </w:trPr>
        <w:tc>
          <w:tcPr>
            <w:tcW w:w="710" w:type="dxa"/>
          </w:tcPr>
          <w:p w:rsidR="00433E57" w:rsidRPr="003E39AD" w:rsidRDefault="00433E57"/>
        </w:tc>
        <w:tc>
          <w:tcPr>
            <w:tcW w:w="1417" w:type="dxa"/>
            <w:gridSpan w:val="2"/>
          </w:tcPr>
          <w:p w:rsidR="00433E57" w:rsidRPr="003E39AD" w:rsidRDefault="00433E57">
            <w:r w:rsidRPr="003E39AD">
              <w:rPr>
                <w:rFonts w:hint="eastAsia"/>
              </w:rPr>
              <w:t>证件类型</w:t>
            </w:r>
          </w:p>
        </w:tc>
        <w:tc>
          <w:tcPr>
            <w:tcW w:w="1418" w:type="dxa"/>
          </w:tcPr>
          <w:p w:rsidR="00433E57" w:rsidRPr="006C3049" w:rsidRDefault="00433E57" w:rsidP="00DE2DE3">
            <w:r w:rsidRPr="006C3049">
              <w:t>cert_type_id</w:t>
            </w:r>
          </w:p>
        </w:tc>
        <w:tc>
          <w:tcPr>
            <w:tcW w:w="850" w:type="dxa"/>
          </w:tcPr>
          <w:p w:rsidR="00433E57" w:rsidRPr="003E39AD" w:rsidRDefault="00433E57">
            <w:r w:rsidRPr="003E39AD">
              <w:rPr>
                <w:rFonts w:hint="eastAsia"/>
              </w:rPr>
              <w:t>string</w:t>
            </w:r>
          </w:p>
        </w:tc>
        <w:tc>
          <w:tcPr>
            <w:tcW w:w="709" w:type="dxa"/>
          </w:tcPr>
          <w:p w:rsidR="00433E57" w:rsidRPr="003E39AD" w:rsidRDefault="00433E57">
            <w:r w:rsidRPr="003E39AD">
              <w:rPr>
                <w:rFonts w:hint="eastAsia"/>
              </w:rPr>
              <w:t>2</w:t>
            </w:r>
          </w:p>
        </w:tc>
        <w:tc>
          <w:tcPr>
            <w:tcW w:w="567" w:type="dxa"/>
          </w:tcPr>
          <w:p w:rsidR="00433E57" w:rsidRDefault="00433E57">
            <w:r w:rsidRPr="00036CCB">
              <w:rPr>
                <w:rFonts w:hint="eastAsia"/>
              </w:rPr>
              <w:t>M</w:t>
            </w:r>
          </w:p>
        </w:tc>
        <w:tc>
          <w:tcPr>
            <w:tcW w:w="3486" w:type="dxa"/>
          </w:tcPr>
          <w:p w:rsidR="00433E57" w:rsidRPr="003E39AD" w:rsidRDefault="0026413A">
            <w:hyperlink w:anchor="_cust_grade（客户级别）" w:history="1">
              <w:r w:rsidR="00433E57" w:rsidRPr="00AB32A7">
                <w:rPr>
                  <w:rStyle w:val="a8"/>
                </w:rPr>
                <w:t>cert_type</w:t>
              </w:r>
            </w:hyperlink>
            <w:r w:rsidR="005F1EAE">
              <w:rPr>
                <w:rFonts w:hint="eastAsia"/>
              </w:rPr>
              <w:t>，客户选择</w:t>
            </w:r>
          </w:p>
        </w:tc>
      </w:tr>
      <w:tr w:rsidR="00433E57" w:rsidTr="000F1C89">
        <w:trPr>
          <w:trHeight w:val="255"/>
          <w:jc w:val="center"/>
        </w:trPr>
        <w:tc>
          <w:tcPr>
            <w:tcW w:w="710" w:type="dxa"/>
          </w:tcPr>
          <w:p w:rsidR="00433E57" w:rsidRPr="003E39AD" w:rsidRDefault="00433E57"/>
        </w:tc>
        <w:tc>
          <w:tcPr>
            <w:tcW w:w="1417" w:type="dxa"/>
            <w:gridSpan w:val="2"/>
          </w:tcPr>
          <w:p w:rsidR="00433E57" w:rsidRPr="003E39AD" w:rsidRDefault="00433E57">
            <w:r w:rsidRPr="003E39AD">
              <w:rPr>
                <w:rFonts w:hint="eastAsia"/>
              </w:rPr>
              <w:t>证件号码</w:t>
            </w:r>
          </w:p>
        </w:tc>
        <w:tc>
          <w:tcPr>
            <w:tcW w:w="1418" w:type="dxa"/>
          </w:tcPr>
          <w:p w:rsidR="00433E57" w:rsidRPr="006C3049" w:rsidRDefault="00433E57" w:rsidP="00DE2DE3">
            <w:r w:rsidRPr="006C3049">
              <w:t>cert_num</w:t>
            </w:r>
          </w:p>
        </w:tc>
        <w:tc>
          <w:tcPr>
            <w:tcW w:w="850" w:type="dxa"/>
          </w:tcPr>
          <w:p w:rsidR="00433E57" w:rsidRPr="003E39AD" w:rsidRDefault="00433E57">
            <w:r w:rsidRPr="003E39AD">
              <w:rPr>
                <w:rFonts w:hint="eastAsia"/>
              </w:rPr>
              <w:t>string</w:t>
            </w:r>
          </w:p>
        </w:tc>
        <w:tc>
          <w:tcPr>
            <w:tcW w:w="709" w:type="dxa"/>
          </w:tcPr>
          <w:p w:rsidR="00433E57" w:rsidRPr="003E39AD" w:rsidRDefault="00433E57">
            <w:r w:rsidRPr="003E39AD">
              <w:rPr>
                <w:rFonts w:hint="eastAsia"/>
              </w:rPr>
              <w:t>20</w:t>
            </w:r>
          </w:p>
        </w:tc>
        <w:tc>
          <w:tcPr>
            <w:tcW w:w="567" w:type="dxa"/>
          </w:tcPr>
          <w:p w:rsidR="00433E57" w:rsidRDefault="00433E57">
            <w:r w:rsidRPr="00036CCB">
              <w:rPr>
                <w:rFonts w:hint="eastAsia"/>
              </w:rPr>
              <w:t>M</w:t>
            </w:r>
          </w:p>
        </w:tc>
        <w:tc>
          <w:tcPr>
            <w:tcW w:w="3486" w:type="dxa"/>
          </w:tcPr>
          <w:p w:rsidR="00433E57" w:rsidRPr="003E39AD" w:rsidRDefault="005F1EAE">
            <w:r>
              <w:rPr>
                <w:rFonts w:hint="eastAsia"/>
              </w:rPr>
              <w:t>客户输入</w:t>
            </w:r>
          </w:p>
        </w:tc>
      </w:tr>
      <w:tr w:rsidR="00D54BEC" w:rsidTr="000F1C89">
        <w:trPr>
          <w:trHeight w:val="255"/>
          <w:jc w:val="center"/>
        </w:trPr>
        <w:tc>
          <w:tcPr>
            <w:tcW w:w="710" w:type="dxa"/>
          </w:tcPr>
          <w:p w:rsidR="00D54BEC" w:rsidRPr="003E39AD" w:rsidRDefault="00D54BEC"/>
        </w:tc>
        <w:tc>
          <w:tcPr>
            <w:tcW w:w="1417" w:type="dxa"/>
            <w:gridSpan w:val="2"/>
          </w:tcPr>
          <w:p w:rsidR="00D54BEC" w:rsidRPr="003E39AD" w:rsidRDefault="00D54BEC">
            <w:r>
              <w:rPr>
                <w:rFonts w:hint="eastAsia"/>
              </w:rPr>
              <w:t>账户类型</w:t>
            </w:r>
          </w:p>
        </w:tc>
        <w:tc>
          <w:tcPr>
            <w:tcW w:w="1418" w:type="dxa"/>
          </w:tcPr>
          <w:p w:rsidR="00D54BEC" w:rsidRPr="000F1C89" w:rsidRDefault="00D54BEC" w:rsidP="000F1C89">
            <w:r w:rsidRPr="000F1C89">
              <w:t xml:space="preserve">acct_type </w:t>
            </w:r>
          </w:p>
        </w:tc>
        <w:tc>
          <w:tcPr>
            <w:tcW w:w="850" w:type="dxa"/>
          </w:tcPr>
          <w:p w:rsidR="00D54BEC" w:rsidRPr="003E39AD" w:rsidRDefault="00D54BEC">
            <w:r>
              <w:rPr>
                <w:rFonts w:hint="eastAsia"/>
              </w:rPr>
              <w:t>String</w:t>
            </w:r>
          </w:p>
        </w:tc>
        <w:tc>
          <w:tcPr>
            <w:tcW w:w="709" w:type="dxa"/>
          </w:tcPr>
          <w:p w:rsidR="00D54BEC" w:rsidRPr="003E39AD" w:rsidRDefault="00D54BEC">
            <w:r>
              <w:rPr>
                <w:rFonts w:hint="eastAsia"/>
              </w:rPr>
              <w:t>1</w:t>
            </w:r>
          </w:p>
        </w:tc>
        <w:tc>
          <w:tcPr>
            <w:tcW w:w="567" w:type="dxa"/>
          </w:tcPr>
          <w:p w:rsidR="00D54BEC" w:rsidRPr="00036CCB" w:rsidRDefault="00D54BEC">
            <w:r>
              <w:rPr>
                <w:rFonts w:hint="eastAsia"/>
              </w:rPr>
              <w:t>M</w:t>
            </w:r>
          </w:p>
        </w:tc>
        <w:tc>
          <w:tcPr>
            <w:tcW w:w="3486" w:type="dxa"/>
          </w:tcPr>
          <w:p w:rsidR="00D54BEC" w:rsidRPr="003E39AD" w:rsidRDefault="00D54BEC" w:rsidP="000F1C89">
            <w:r>
              <w:rPr>
                <w:rFonts w:hint="eastAsia"/>
              </w:rPr>
              <w:t>固定填</w:t>
            </w:r>
            <w:r>
              <w:rPr>
                <w:rFonts w:hint="eastAsia"/>
              </w:rPr>
              <w:t>3</w:t>
            </w:r>
          </w:p>
        </w:tc>
      </w:tr>
      <w:tr w:rsidR="000051BC" w:rsidTr="000F1C89">
        <w:trPr>
          <w:trHeight w:val="255"/>
          <w:jc w:val="center"/>
        </w:trPr>
        <w:tc>
          <w:tcPr>
            <w:tcW w:w="710" w:type="dxa"/>
          </w:tcPr>
          <w:p w:rsidR="000051BC" w:rsidRPr="003E39AD" w:rsidRDefault="000051BC"/>
        </w:tc>
        <w:tc>
          <w:tcPr>
            <w:tcW w:w="1417" w:type="dxa"/>
            <w:gridSpan w:val="2"/>
          </w:tcPr>
          <w:p w:rsidR="000051BC" w:rsidRPr="003E39AD" w:rsidRDefault="000051BC" w:rsidP="00636F4F">
            <w:r>
              <w:rPr>
                <w:rFonts w:hint="eastAsia"/>
              </w:rPr>
              <w:t>一码多户</w:t>
            </w:r>
          </w:p>
        </w:tc>
        <w:tc>
          <w:tcPr>
            <w:tcW w:w="1418" w:type="dxa"/>
          </w:tcPr>
          <w:p w:rsidR="000051BC" w:rsidRPr="00D54BEC" w:rsidRDefault="000051BC" w:rsidP="00636F4F">
            <w:pPr>
              <w:spacing w:line="240" w:lineRule="auto"/>
              <w:rPr>
                <w:rFonts w:ascii="宋体" w:hAnsi="宋体" w:cs="宋体"/>
                <w:kern w:val="0"/>
              </w:rPr>
            </w:pPr>
            <w:r w:rsidRPr="000051BC">
              <w:t>ocma_flag</w:t>
            </w:r>
          </w:p>
        </w:tc>
        <w:tc>
          <w:tcPr>
            <w:tcW w:w="850" w:type="dxa"/>
          </w:tcPr>
          <w:p w:rsidR="000051BC" w:rsidRPr="003E39AD" w:rsidRDefault="000051BC" w:rsidP="00636F4F">
            <w:r>
              <w:rPr>
                <w:rFonts w:hint="eastAsia"/>
              </w:rPr>
              <w:t>String</w:t>
            </w:r>
          </w:p>
        </w:tc>
        <w:tc>
          <w:tcPr>
            <w:tcW w:w="709" w:type="dxa"/>
          </w:tcPr>
          <w:p w:rsidR="000051BC" w:rsidRPr="003E39AD" w:rsidRDefault="000051BC" w:rsidP="00636F4F">
            <w:r>
              <w:rPr>
                <w:rFonts w:hint="eastAsia"/>
              </w:rPr>
              <w:t>1</w:t>
            </w:r>
          </w:p>
        </w:tc>
        <w:tc>
          <w:tcPr>
            <w:tcW w:w="567" w:type="dxa"/>
          </w:tcPr>
          <w:p w:rsidR="000051BC" w:rsidRPr="00036CCB" w:rsidRDefault="000051BC" w:rsidP="00636F4F">
            <w:r>
              <w:rPr>
                <w:rFonts w:hint="eastAsia"/>
              </w:rPr>
              <w:t>M</w:t>
            </w:r>
          </w:p>
        </w:tc>
        <w:tc>
          <w:tcPr>
            <w:tcW w:w="3486" w:type="dxa"/>
          </w:tcPr>
          <w:p w:rsidR="000051BC" w:rsidRPr="003E39AD" w:rsidRDefault="000051BC" w:rsidP="000051BC">
            <w:r>
              <w:rPr>
                <w:rFonts w:hint="eastAsia"/>
              </w:rPr>
              <w:t>固定填</w:t>
            </w:r>
            <w:r>
              <w:rPr>
                <w:rFonts w:hint="eastAsia"/>
              </w:rPr>
              <w:t>0</w:t>
            </w:r>
          </w:p>
        </w:tc>
      </w:tr>
      <w:tr w:rsidR="000051BC" w:rsidTr="000F1C89">
        <w:trPr>
          <w:trHeight w:val="253"/>
          <w:jc w:val="center"/>
        </w:trPr>
        <w:tc>
          <w:tcPr>
            <w:tcW w:w="710" w:type="dxa"/>
            <w:vAlign w:val="bottom"/>
          </w:tcPr>
          <w:p w:rsidR="000051BC" w:rsidRPr="003E39AD" w:rsidRDefault="000051BC"/>
        </w:tc>
        <w:tc>
          <w:tcPr>
            <w:tcW w:w="1417" w:type="dxa"/>
            <w:gridSpan w:val="2"/>
          </w:tcPr>
          <w:p w:rsidR="000051BC" w:rsidRPr="003E39AD" w:rsidRDefault="000051BC">
            <w:r w:rsidRPr="003E39AD">
              <w:rPr>
                <w:rFonts w:hint="eastAsia"/>
              </w:rPr>
              <w:t>代理机构</w:t>
            </w:r>
          </w:p>
        </w:tc>
        <w:tc>
          <w:tcPr>
            <w:tcW w:w="1418" w:type="dxa"/>
          </w:tcPr>
          <w:p w:rsidR="000051BC" w:rsidRPr="006C3049" w:rsidRDefault="000051BC" w:rsidP="00DE2DE3">
            <w:r w:rsidRPr="006C3049">
              <w:t>branch_id</w:t>
            </w:r>
          </w:p>
        </w:tc>
        <w:tc>
          <w:tcPr>
            <w:tcW w:w="850" w:type="dxa"/>
          </w:tcPr>
          <w:p w:rsidR="000051BC" w:rsidRPr="003E39AD" w:rsidRDefault="000051BC">
            <w:r w:rsidRPr="003E39AD">
              <w:rPr>
                <w:rFonts w:hint="eastAsia"/>
              </w:rPr>
              <w:t>string</w:t>
            </w:r>
          </w:p>
        </w:tc>
        <w:tc>
          <w:tcPr>
            <w:tcW w:w="709" w:type="dxa"/>
          </w:tcPr>
          <w:p w:rsidR="000051BC" w:rsidRPr="003E39AD" w:rsidRDefault="000051BC">
            <w:r w:rsidRPr="003E39AD">
              <w:rPr>
                <w:rFonts w:hint="eastAsia"/>
              </w:rPr>
              <w:t>20</w:t>
            </w:r>
          </w:p>
        </w:tc>
        <w:tc>
          <w:tcPr>
            <w:tcW w:w="567" w:type="dxa"/>
          </w:tcPr>
          <w:p w:rsidR="000051BC" w:rsidRDefault="000051BC">
            <w:r w:rsidRPr="00036CCB">
              <w:rPr>
                <w:rFonts w:hint="eastAsia"/>
              </w:rPr>
              <w:t>M</w:t>
            </w:r>
          </w:p>
        </w:tc>
        <w:tc>
          <w:tcPr>
            <w:tcW w:w="3486" w:type="dxa"/>
          </w:tcPr>
          <w:p w:rsidR="000051BC" w:rsidRPr="003E39AD" w:rsidRDefault="00AE5356">
            <w:r>
              <w:rPr>
                <w:rFonts w:hint="eastAsia"/>
              </w:rPr>
              <w:t>渠道终端读取配置</w:t>
            </w:r>
          </w:p>
        </w:tc>
      </w:tr>
      <w:tr w:rsidR="000051BC" w:rsidTr="000F1C89">
        <w:trPr>
          <w:trHeight w:val="255"/>
          <w:jc w:val="center"/>
        </w:trPr>
        <w:tc>
          <w:tcPr>
            <w:tcW w:w="710" w:type="dxa"/>
            <w:vAlign w:val="bottom"/>
          </w:tcPr>
          <w:p w:rsidR="000051BC" w:rsidRDefault="000051BC"/>
        </w:tc>
        <w:tc>
          <w:tcPr>
            <w:tcW w:w="1417" w:type="dxa"/>
            <w:gridSpan w:val="2"/>
          </w:tcPr>
          <w:p w:rsidR="000051BC" w:rsidRDefault="000051BC">
            <w:r>
              <w:rPr>
                <w:rFonts w:hint="eastAsia"/>
              </w:rPr>
              <w:t>客户经理</w:t>
            </w:r>
          </w:p>
        </w:tc>
        <w:tc>
          <w:tcPr>
            <w:tcW w:w="1418" w:type="dxa"/>
          </w:tcPr>
          <w:p w:rsidR="000051BC" w:rsidRPr="006C3049" w:rsidRDefault="000051BC" w:rsidP="00DE2DE3">
            <w:r w:rsidRPr="006C3049">
              <w:t>broker_id</w:t>
            </w:r>
          </w:p>
        </w:tc>
        <w:tc>
          <w:tcPr>
            <w:tcW w:w="850" w:type="dxa"/>
          </w:tcPr>
          <w:p w:rsidR="000051BC" w:rsidRDefault="000051BC">
            <w:r>
              <w:rPr>
                <w:rFonts w:hint="eastAsia"/>
              </w:rPr>
              <w:t>string</w:t>
            </w:r>
          </w:p>
        </w:tc>
        <w:tc>
          <w:tcPr>
            <w:tcW w:w="709" w:type="dxa"/>
          </w:tcPr>
          <w:p w:rsidR="000051BC" w:rsidRDefault="000051BC">
            <w:r>
              <w:rPr>
                <w:rFonts w:hint="eastAsia"/>
              </w:rPr>
              <w:t>20</w:t>
            </w:r>
          </w:p>
        </w:tc>
        <w:tc>
          <w:tcPr>
            <w:tcW w:w="567" w:type="dxa"/>
          </w:tcPr>
          <w:p w:rsidR="000051BC" w:rsidRDefault="000051BC">
            <w:r>
              <w:rPr>
                <w:rFonts w:hint="eastAsia"/>
              </w:rPr>
              <w:t>O</w:t>
            </w:r>
          </w:p>
        </w:tc>
        <w:tc>
          <w:tcPr>
            <w:tcW w:w="3486" w:type="dxa"/>
          </w:tcPr>
          <w:p w:rsidR="000051BC" w:rsidRDefault="00AE5356">
            <w:r>
              <w:rPr>
                <w:rFonts w:hint="eastAsia"/>
              </w:rPr>
              <w:t>填写在黄金系统中已经登录的客户经理编号</w:t>
            </w:r>
          </w:p>
        </w:tc>
      </w:tr>
      <w:tr w:rsidR="000051BC" w:rsidTr="000F1C89">
        <w:trPr>
          <w:trHeight w:val="255"/>
          <w:jc w:val="center"/>
        </w:trPr>
        <w:tc>
          <w:tcPr>
            <w:tcW w:w="710" w:type="dxa"/>
            <w:vAlign w:val="bottom"/>
          </w:tcPr>
          <w:p w:rsidR="000051BC" w:rsidRDefault="000051BC"/>
        </w:tc>
        <w:tc>
          <w:tcPr>
            <w:tcW w:w="1417" w:type="dxa"/>
            <w:gridSpan w:val="2"/>
          </w:tcPr>
          <w:p w:rsidR="000051BC" w:rsidRDefault="000051BC">
            <w:r>
              <w:rPr>
                <w:rFonts w:hint="eastAsia"/>
              </w:rPr>
              <w:t>客户级别</w:t>
            </w:r>
          </w:p>
        </w:tc>
        <w:tc>
          <w:tcPr>
            <w:tcW w:w="1418" w:type="dxa"/>
          </w:tcPr>
          <w:p w:rsidR="000051BC" w:rsidRPr="006C3049" w:rsidRDefault="000051BC" w:rsidP="00DE2DE3">
            <w:r w:rsidRPr="006C3049">
              <w:t>grade_id</w:t>
            </w:r>
          </w:p>
        </w:tc>
        <w:tc>
          <w:tcPr>
            <w:tcW w:w="850" w:type="dxa"/>
          </w:tcPr>
          <w:p w:rsidR="000051BC" w:rsidRDefault="000051BC">
            <w:r>
              <w:rPr>
                <w:rFonts w:hint="eastAsia"/>
              </w:rPr>
              <w:t>string</w:t>
            </w:r>
          </w:p>
        </w:tc>
        <w:tc>
          <w:tcPr>
            <w:tcW w:w="709" w:type="dxa"/>
          </w:tcPr>
          <w:p w:rsidR="000051BC" w:rsidRDefault="000051BC">
            <w:r>
              <w:rPr>
                <w:rFonts w:hint="eastAsia"/>
              </w:rPr>
              <w:t>20</w:t>
            </w:r>
          </w:p>
        </w:tc>
        <w:tc>
          <w:tcPr>
            <w:tcW w:w="567" w:type="dxa"/>
          </w:tcPr>
          <w:p w:rsidR="000051BC" w:rsidRDefault="000051BC">
            <w:r w:rsidRPr="00036CCB">
              <w:rPr>
                <w:rFonts w:hint="eastAsia"/>
              </w:rPr>
              <w:t>M</w:t>
            </w:r>
          </w:p>
        </w:tc>
        <w:tc>
          <w:tcPr>
            <w:tcW w:w="3486" w:type="dxa"/>
          </w:tcPr>
          <w:p w:rsidR="000051BC" w:rsidRDefault="00AE5356">
            <w:r>
              <w:rPr>
                <w:rFonts w:hint="eastAsia"/>
              </w:rPr>
              <w:t>填写在黄金系统中已经配置的客户级别</w:t>
            </w:r>
          </w:p>
        </w:tc>
      </w:tr>
      <w:tr w:rsidR="000051BC" w:rsidTr="000F1C89">
        <w:trPr>
          <w:trHeight w:val="255"/>
          <w:jc w:val="center"/>
        </w:trPr>
        <w:tc>
          <w:tcPr>
            <w:tcW w:w="710" w:type="dxa"/>
            <w:vAlign w:val="bottom"/>
          </w:tcPr>
          <w:p w:rsidR="000051BC" w:rsidRDefault="000051BC"/>
        </w:tc>
        <w:tc>
          <w:tcPr>
            <w:tcW w:w="1417" w:type="dxa"/>
            <w:gridSpan w:val="2"/>
          </w:tcPr>
          <w:p w:rsidR="000051BC" w:rsidRDefault="000051BC">
            <w:r>
              <w:rPr>
                <w:rFonts w:hint="eastAsia"/>
              </w:rPr>
              <w:t>手机</w:t>
            </w:r>
          </w:p>
        </w:tc>
        <w:tc>
          <w:tcPr>
            <w:tcW w:w="1418" w:type="dxa"/>
          </w:tcPr>
          <w:p w:rsidR="000051BC" w:rsidRPr="006C3049" w:rsidRDefault="000051BC" w:rsidP="00DE2DE3">
            <w:r w:rsidRPr="006C3049">
              <w:t>mobile_phone</w:t>
            </w:r>
          </w:p>
        </w:tc>
        <w:tc>
          <w:tcPr>
            <w:tcW w:w="850" w:type="dxa"/>
          </w:tcPr>
          <w:p w:rsidR="000051BC" w:rsidRDefault="000051BC">
            <w:r>
              <w:rPr>
                <w:rFonts w:hint="eastAsia"/>
              </w:rPr>
              <w:t>string</w:t>
            </w:r>
          </w:p>
        </w:tc>
        <w:tc>
          <w:tcPr>
            <w:tcW w:w="709" w:type="dxa"/>
          </w:tcPr>
          <w:p w:rsidR="000051BC" w:rsidRDefault="000051BC">
            <w:r>
              <w:rPr>
                <w:rFonts w:hint="eastAsia"/>
              </w:rPr>
              <w:t>30</w:t>
            </w:r>
          </w:p>
        </w:tc>
        <w:tc>
          <w:tcPr>
            <w:tcW w:w="567" w:type="dxa"/>
          </w:tcPr>
          <w:p w:rsidR="000051BC" w:rsidRDefault="000051BC">
            <w:r w:rsidRPr="00036CCB">
              <w:rPr>
                <w:rFonts w:hint="eastAsia"/>
              </w:rPr>
              <w:t>M</w:t>
            </w:r>
          </w:p>
        </w:tc>
        <w:tc>
          <w:tcPr>
            <w:tcW w:w="3486" w:type="dxa"/>
          </w:tcPr>
          <w:p w:rsidR="000051BC" w:rsidRDefault="005F1EAE">
            <w:r>
              <w:rPr>
                <w:rFonts w:hint="eastAsia"/>
              </w:rPr>
              <w:t>客户输入</w:t>
            </w:r>
          </w:p>
        </w:tc>
      </w:tr>
      <w:tr w:rsidR="000051BC" w:rsidTr="000F1C89">
        <w:trPr>
          <w:trHeight w:val="255"/>
          <w:jc w:val="center"/>
        </w:trPr>
        <w:tc>
          <w:tcPr>
            <w:tcW w:w="710" w:type="dxa"/>
            <w:vAlign w:val="bottom"/>
          </w:tcPr>
          <w:p w:rsidR="000051BC" w:rsidRDefault="000051BC"/>
        </w:tc>
        <w:tc>
          <w:tcPr>
            <w:tcW w:w="1417" w:type="dxa"/>
            <w:gridSpan w:val="2"/>
          </w:tcPr>
          <w:p w:rsidR="000051BC" w:rsidRDefault="000051BC">
            <w:r>
              <w:rPr>
                <w:rFonts w:hint="eastAsia"/>
              </w:rPr>
              <w:t>联系电话</w:t>
            </w:r>
          </w:p>
        </w:tc>
        <w:tc>
          <w:tcPr>
            <w:tcW w:w="1418" w:type="dxa"/>
          </w:tcPr>
          <w:p w:rsidR="000051BC" w:rsidRPr="006C3049" w:rsidRDefault="000051BC" w:rsidP="00DE2DE3">
            <w:r w:rsidRPr="006C3049">
              <w:t>tel</w:t>
            </w:r>
          </w:p>
        </w:tc>
        <w:tc>
          <w:tcPr>
            <w:tcW w:w="850" w:type="dxa"/>
          </w:tcPr>
          <w:p w:rsidR="000051BC" w:rsidRDefault="000051BC">
            <w:r>
              <w:rPr>
                <w:rFonts w:hint="eastAsia"/>
              </w:rPr>
              <w:t>string</w:t>
            </w:r>
          </w:p>
        </w:tc>
        <w:tc>
          <w:tcPr>
            <w:tcW w:w="709" w:type="dxa"/>
          </w:tcPr>
          <w:p w:rsidR="000051BC" w:rsidRDefault="000051BC">
            <w:r>
              <w:rPr>
                <w:rFonts w:hint="eastAsia"/>
              </w:rPr>
              <w:t>30</w:t>
            </w:r>
          </w:p>
        </w:tc>
        <w:tc>
          <w:tcPr>
            <w:tcW w:w="567" w:type="dxa"/>
          </w:tcPr>
          <w:p w:rsidR="000051BC" w:rsidRDefault="000051BC">
            <w:r>
              <w:rPr>
                <w:rFonts w:hint="eastAsia"/>
              </w:rPr>
              <w:t>O</w:t>
            </w:r>
          </w:p>
        </w:tc>
        <w:tc>
          <w:tcPr>
            <w:tcW w:w="3486" w:type="dxa"/>
          </w:tcPr>
          <w:p w:rsidR="000051BC" w:rsidRDefault="005F1EAE">
            <w:r>
              <w:rPr>
                <w:rFonts w:hint="eastAsia"/>
              </w:rPr>
              <w:t>客户输入</w:t>
            </w:r>
          </w:p>
        </w:tc>
      </w:tr>
      <w:tr w:rsidR="005F1EAE" w:rsidTr="000F1C89">
        <w:trPr>
          <w:trHeight w:val="255"/>
          <w:jc w:val="center"/>
        </w:trPr>
        <w:tc>
          <w:tcPr>
            <w:tcW w:w="710" w:type="dxa"/>
            <w:vAlign w:val="bottom"/>
          </w:tcPr>
          <w:p w:rsidR="005F1EAE" w:rsidRDefault="005F1EAE"/>
        </w:tc>
        <w:tc>
          <w:tcPr>
            <w:tcW w:w="1417" w:type="dxa"/>
            <w:gridSpan w:val="2"/>
          </w:tcPr>
          <w:p w:rsidR="005F1EAE" w:rsidRDefault="005F1EAE">
            <w:r>
              <w:rPr>
                <w:rFonts w:hint="eastAsia"/>
              </w:rPr>
              <w:t>联系地址</w:t>
            </w:r>
          </w:p>
        </w:tc>
        <w:tc>
          <w:tcPr>
            <w:tcW w:w="1418" w:type="dxa"/>
          </w:tcPr>
          <w:p w:rsidR="005F1EAE" w:rsidRPr="006C3049" w:rsidRDefault="005F1EAE" w:rsidP="00DE2DE3">
            <w:r w:rsidRPr="006C3049">
              <w:t>addr</w:t>
            </w:r>
          </w:p>
        </w:tc>
        <w:tc>
          <w:tcPr>
            <w:tcW w:w="850" w:type="dxa"/>
          </w:tcPr>
          <w:p w:rsidR="005F1EAE" w:rsidRDefault="005F1EAE">
            <w:r>
              <w:rPr>
                <w:rFonts w:hint="eastAsia"/>
              </w:rPr>
              <w:t>string</w:t>
            </w:r>
          </w:p>
        </w:tc>
        <w:tc>
          <w:tcPr>
            <w:tcW w:w="709" w:type="dxa"/>
          </w:tcPr>
          <w:p w:rsidR="005F1EAE" w:rsidRDefault="005F1EAE">
            <w:r>
              <w:rPr>
                <w:rFonts w:hint="eastAsia"/>
              </w:rPr>
              <w:t>80</w:t>
            </w:r>
          </w:p>
        </w:tc>
        <w:tc>
          <w:tcPr>
            <w:tcW w:w="567" w:type="dxa"/>
          </w:tcPr>
          <w:p w:rsidR="005F1EAE" w:rsidRDefault="005F1EAE">
            <w:r w:rsidRPr="0040094A">
              <w:rPr>
                <w:rFonts w:hint="eastAsia"/>
              </w:rPr>
              <w:t>M</w:t>
            </w:r>
          </w:p>
        </w:tc>
        <w:tc>
          <w:tcPr>
            <w:tcW w:w="3486" w:type="dxa"/>
          </w:tcPr>
          <w:p w:rsidR="005F1EAE" w:rsidRDefault="005F1EAE">
            <w:r>
              <w:rPr>
                <w:rFonts w:hint="eastAsia"/>
              </w:rPr>
              <w:t>客户输入</w:t>
            </w:r>
          </w:p>
        </w:tc>
      </w:tr>
      <w:tr w:rsidR="005F1EAE" w:rsidTr="000F1C89">
        <w:trPr>
          <w:trHeight w:val="255"/>
          <w:jc w:val="center"/>
        </w:trPr>
        <w:tc>
          <w:tcPr>
            <w:tcW w:w="710" w:type="dxa"/>
          </w:tcPr>
          <w:p w:rsidR="005F1EAE" w:rsidRDefault="005F1EAE"/>
        </w:tc>
        <w:tc>
          <w:tcPr>
            <w:tcW w:w="1417" w:type="dxa"/>
            <w:gridSpan w:val="2"/>
          </w:tcPr>
          <w:p w:rsidR="005F1EAE" w:rsidRDefault="005F1EAE">
            <w:r>
              <w:rPr>
                <w:rFonts w:hint="eastAsia"/>
              </w:rPr>
              <w:t>邮政编码</w:t>
            </w:r>
          </w:p>
        </w:tc>
        <w:tc>
          <w:tcPr>
            <w:tcW w:w="1418" w:type="dxa"/>
          </w:tcPr>
          <w:p w:rsidR="005F1EAE" w:rsidRPr="006C3049" w:rsidRDefault="005F1EAE" w:rsidP="00DE2DE3">
            <w:r w:rsidRPr="006C3049">
              <w:t>zipcode</w:t>
            </w:r>
          </w:p>
        </w:tc>
        <w:tc>
          <w:tcPr>
            <w:tcW w:w="850" w:type="dxa"/>
          </w:tcPr>
          <w:p w:rsidR="005F1EAE" w:rsidRDefault="005F1EAE">
            <w:r>
              <w:rPr>
                <w:rFonts w:hint="eastAsia"/>
              </w:rPr>
              <w:t>string</w:t>
            </w:r>
          </w:p>
        </w:tc>
        <w:tc>
          <w:tcPr>
            <w:tcW w:w="709" w:type="dxa"/>
          </w:tcPr>
          <w:p w:rsidR="005F1EAE" w:rsidRDefault="005F1EAE">
            <w:r>
              <w:rPr>
                <w:rFonts w:hint="eastAsia"/>
              </w:rPr>
              <w:t>10</w:t>
            </w:r>
          </w:p>
        </w:tc>
        <w:tc>
          <w:tcPr>
            <w:tcW w:w="567" w:type="dxa"/>
          </w:tcPr>
          <w:p w:rsidR="005F1EAE" w:rsidRDefault="005F1EAE">
            <w:r w:rsidRPr="0040094A">
              <w:rPr>
                <w:rFonts w:hint="eastAsia"/>
              </w:rPr>
              <w:t>M</w:t>
            </w:r>
          </w:p>
        </w:tc>
        <w:tc>
          <w:tcPr>
            <w:tcW w:w="3486" w:type="dxa"/>
          </w:tcPr>
          <w:p w:rsidR="005F1EAE" w:rsidRDefault="005F1EAE">
            <w:r>
              <w:rPr>
                <w:rFonts w:hint="eastAsia"/>
              </w:rPr>
              <w:t>客户输入</w:t>
            </w:r>
          </w:p>
        </w:tc>
      </w:tr>
      <w:tr w:rsidR="005F1EAE" w:rsidTr="000F1C89">
        <w:trPr>
          <w:trHeight w:val="255"/>
          <w:jc w:val="center"/>
        </w:trPr>
        <w:tc>
          <w:tcPr>
            <w:tcW w:w="710" w:type="dxa"/>
          </w:tcPr>
          <w:p w:rsidR="005F1EAE" w:rsidRDefault="005F1EAE"/>
        </w:tc>
        <w:tc>
          <w:tcPr>
            <w:tcW w:w="1417" w:type="dxa"/>
            <w:gridSpan w:val="2"/>
          </w:tcPr>
          <w:p w:rsidR="005F1EAE" w:rsidRDefault="005F1EAE">
            <w:r>
              <w:rPr>
                <w:rFonts w:hint="eastAsia"/>
              </w:rPr>
              <w:t>电子邮箱</w:t>
            </w:r>
          </w:p>
        </w:tc>
        <w:tc>
          <w:tcPr>
            <w:tcW w:w="1418" w:type="dxa"/>
          </w:tcPr>
          <w:p w:rsidR="005F1EAE" w:rsidRPr="006C3049" w:rsidRDefault="005F1EAE" w:rsidP="00DE2DE3">
            <w:r w:rsidRPr="006C3049">
              <w:t>email</w:t>
            </w:r>
          </w:p>
        </w:tc>
        <w:tc>
          <w:tcPr>
            <w:tcW w:w="850" w:type="dxa"/>
          </w:tcPr>
          <w:p w:rsidR="005F1EAE" w:rsidRDefault="005F1EAE">
            <w:r>
              <w:rPr>
                <w:rFonts w:hint="eastAsia"/>
              </w:rPr>
              <w:t>string</w:t>
            </w:r>
          </w:p>
        </w:tc>
        <w:tc>
          <w:tcPr>
            <w:tcW w:w="709" w:type="dxa"/>
          </w:tcPr>
          <w:p w:rsidR="005F1EAE" w:rsidRDefault="005F1EAE">
            <w:r>
              <w:rPr>
                <w:rFonts w:hint="eastAsia"/>
              </w:rPr>
              <w:t>80</w:t>
            </w:r>
          </w:p>
        </w:tc>
        <w:tc>
          <w:tcPr>
            <w:tcW w:w="567" w:type="dxa"/>
          </w:tcPr>
          <w:p w:rsidR="005F1EAE" w:rsidRDefault="005F1EAE">
            <w:r w:rsidRPr="0040094A">
              <w:rPr>
                <w:rFonts w:hint="eastAsia"/>
              </w:rPr>
              <w:t>M</w:t>
            </w:r>
          </w:p>
        </w:tc>
        <w:tc>
          <w:tcPr>
            <w:tcW w:w="3486" w:type="dxa"/>
          </w:tcPr>
          <w:p w:rsidR="005F1EAE" w:rsidRDefault="005F1EAE">
            <w:r>
              <w:rPr>
                <w:rFonts w:hint="eastAsia"/>
              </w:rPr>
              <w:t>客户输入</w:t>
            </w:r>
          </w:p>
        </w:tc>
      </w:tr>
      <w:tr w:rsidR="005F1EAE" w:rsidTr="000F1C89">
        <w:trPr>
          <w:trHeight w:val="255"/>
          <w:jc w:val="center"/>
        </w:trPr>
        <w:tc>
          <w:tcPr>
            <w:tcW w:w="710" w:type="dxa"/>
          </w:tcPr>
          <w:p w:rsidR="005F1EAE" w:rsidRDefault="005F1EAE"/>
        </w:tc>
        <w:tc>
          <w:tcPr>
            <w:tcW w:w="1417" w:type="dxa"/>
            <w:gridSpan w:val="2"/>
          </w:tcPr>
          <w:p w:rsidR="005F1EAE" w:rsidRPr="0037383C" w:rsidRDefault="005F1EAE" w:rsidP="005A3A4A">
            <w:r w:rsidRPr="0037383C">
              <w:rPr>
                <w:rFonts w:hint="eastAsia"/>
              </w:rPr>
              <w:t>客户名称</w:t>
            </w:r>
          </w:p>
        </w:tc>
        <w:tc>
          <w:tcPr>
            <w:tcW w:w="1418" w:type="dxa"/>
          </w:tcPr>
          <w:p w:rsidR="005F1EAE" w:rsidRPr="006C3049" w:rsidRDefault="005F1EAE" w:rsidP="00DE2DE3">
            <w:r w:rsidRPr="006C3049">
              <w:t>cust_name</w:t>
            </w:r>
          </w:p>
        </w:tc>
        <w:tc>
          <w:tcPr>
            <w:tcW w:w="850" w:type="dxa"/>
          </w:tcPr>
          <w:p w:rsidR="005F1EAE" w:rsidRDefault="005F1EAE">
            <w:r>
              <w:rPr>
                <w:rFonts w:hint="eastAsia"/>
              </w:rPr>
              <w:t>string</w:t>
            </w:r>
          </w:p>
        </w:tc>
        <w:tc>
          <w:tcPr>
            <w:tcW w:w="709" w:type="dxa"/>
          </w:tcPr>
          <w:p w:rsidR="005F1EAE" w:rsidRDefault="005F1EAE">
            <w:r>
              <w:rPr>
                <w:rFonts w:hint="eastAsia"/>
              </w:rPr>
              <w:t>40</w:t>
            </w:r>
          </w:p>
        </w:tc>
        <w:tc>
          <w:tcPr>
            <w:tcW w:w="567" w:type="dxa"/>
          </w:tcPr>
          <w:p w:rsidR="005F1EAE" w:rsidRDefault="005F1EAE">
            <w:r w:rsidRPr="0040094A">
              <w:rPr>
                <w:rFonts w:hint="eastAsia"/>
              </w:rPr>
              <w:t>M</w:t>
            </w:r>
          </w:p>
        </w:tc>
        <w:tc>
          <w:tcPr>
            <w:tcW w:w="3486" w:type="dxa"/>
          </w:tcPr>
          <w:p w:rsidR="005F1EAE" w:rsidRDefault="00B22DFD">
            <w:r>
              <w:rPr>
                <w:rFonts w:hint="eastAsia"/>
              </w:rPr>
              <w:t>个人代理时填客户姓名</w:t>
            </w:r>
          </w:p>
        </w:tc>
      </w:tr>
      <w:tr w:rsidR="005F1EAE" w:rsidTr="000F1C89">
        <w:trPr>
          <w:trHeight w:val="255"/>
          <w:jc w:val="center"/>
        </w:trPr>
        <w:tc>
          <w:tcPr>
            <w:tcW w:w="710" w:type="dxa"/>
          </w:tcPr>
          <w:p w:rsidR="005F1EAE" w:rsidRDefault="005F1EAE"/>
        </w:tc>
        <w:tc>
          <w:tcPr>
            <w:tcW w:w="1417" w:type="dxa"/>
            <w:gridSpan w:val="2"/>
          </w:tcPr>
          <w:p w:rsidR="005F1EAE" w:rsidRPr="0037383C" w:rsidRDefault="005F1EAE" w:rsidP="005A3A4A">
            <w:r w:rsidRPr="0037383C">
              <w:rPr>
                <w:rFonts w:hint="eastAsia"/>
              </w:rPr>
              <w:t>客户简称</w:t>
            </w:r>
          </w:p>
        </w:tc>
        <w:tc>
          <w:tcPr>
            <w:tcW w:w="1418" w:type="dxa"/>
          </w:tcPr>
          <w:p w:rsidR="005F1EAE" w:rsidRPr="006C3049" w:rsidRDefault="005F1EAE" w:rsidP="00DE2DE3">
            <w:r w:rsidRPr="006C3049">
              <w:t>cust_abbr</w:t>
            </w:r>
          </w:p>
        </w:tc>
        <w:tc>
          <w:tcPr>
            <w:tcW w:w="850" w:type="dxa"/>
          </w:tcPr>
          <w:p w:rsidR="005F1EAE" w:rsidRDefault="005F1EAE">
            <w:r>
              <w:rPr>
                <w:rFonts w:hint="eastAsia"/>
              </w:rPr>
              <w:t>string</w:t>
            </w:r>
          </w:p>
        </w:tc>
        <w:tc>
          <w:tcPr>
            <w:tcW w:w="709" w:type="dxa"/>
          </w:tcPr>
          <w:p w:rsidR="005F1EAE" w:rsidRDefault="005F1EAE">
            <w:r>
              <w:rPr>
                <w:rFonts w:hint="eastAsia"/>
              </w:rPr>
              <w:t>10</w:t>
            </w:r>
          </w:p>
        </w:tc>
        <w:tc>
          <w:tcPr>
            <w:tcW w:w="567" w:type="dxa"/>
          </w:tcPr>
          <w:p w:rsidR="005F1EAE" w:rsidRDefault="005F1EAE">
            <w:r w:rsidRPr="0040094A">
              <w:rPr>
                <w:rFonts w:hint="eastAsia"/>
              </w:rPr>
              <w:t>M</w:t>
            </w:r>
          </w:p>
        </w:tc>
        <w:tc>
          <w:tcPr>
            <w:tcW w:w="3486" w:type="dxa"/>
          </w:tcPr>
          <w:p w:rsidR="005F1EAE" w:rsidRDefault="00B22DFD">
            <w:r>
              <w:rPr>
                <w:rFonts w:hint="eastAsia"/>
              </w:rPr>
              <w:t>个人代理时填客户姓名</w:t>
            </w:r>
          </w:p>
        </w:tc>
      </w:tr>
      <w:tr w:rsidR="005F1EAE" w:rsidTr="000F1C89">
        <w:trPr>
          <w:trHeight w:val="255"/>
          <w:jc w:val="center"/>
        </w:trPr>
        <w:tc>
          <w:tcPr>
            <w:tcW w:w="710" w:type="dxa"/>
          </w:tcPr>
          <w:p w:rsidR="005F1EAE" w:rsidRDefault="005F1EAE"/>
        </w:tc>
        <w:tc>
          <w:tcPr>
            <w:tcW w:w="1417" w:type="dxa"/>
            <w:gridSpan w:val="2"/>
          </w:tcPr>
          <w:p w:rsidR="005F1EAE" w:rsidRPr="0037383C" w:rsidRDefault="005F1EAE" w:rsidP="005A3A4A">
            <w:r>
              <w:rPr>
                <w:rFonts w:hint="eastAsia"/>
              </w:rPr>
              <w:t>交易密码</w:t>
            </w:r>
          </w:p>
        </w:tc>
        <w:tc>
          <w:tcPr>
            <w:tcW w:w="1418" w:type="dxa"/>
          </w:tcPr>
          <w:p w:rsidR="005F1EAE" w:rsidRPr="006C3049" w:rsidRDefault="005F1EAE" w:rsidP="00DE2DE3">
            <w:r>
              <w:rPr>
                <w:rFonts w:hint="eastAsia"/>
              </w:rPr>
              <w:t>exch_pwd</w:t>
            </w:r>
          </w:p>
        </w:tc>
        <w:tc>
          <w:tcPr>
            <w:tcW w:w="850" w:type="dxa"/>
          </w:tcPr>
          <w:p w:rsidR="005F1EAE" w:rsidRDefault="005F1EAE" w:rsidP="00300837">
            <w:r>
              <w:rPr>
                <w:rFonts w:hint="eastAsia"/>
              </w:rPr>
              <w:t>string</w:t>
            </w:r>
          </w:p>
        </w:tc>
        <w:tc>
          <w:tcPr>
            <w:tcW w:w="709" w:type="dxa"/>
          </w:tcPr>
          <w:p w:rsidR="005F1EAE" w:rsidRDefault="005F1EAE" w:rsidP="00300837">
            <w:r>
              <w:rPr>
                <w:rFonts w:hint="eastAsia"/>
              </w:rPr>
              <w:t>32</w:t>
            </w:r>
          </w:p>
        </w:tc>
        <w:tc>
          <w:tcPr>
            <w:tcW w:w="567" w:type="dxa"/>
          </w:tcPr>
          <w:p w:rsidR="005F1EAE" w:rsidRPr="0040094A" w:rsidRDefault="005F1EAE">
            <w:r w:rsidRPr="0040094A">
              <w:rPr>
                <w:rFonts w:hint="eastAsia"/>
              </w:rPr>
              <w:t>M</w:t>
            </w:r>
          </w:p>
        </w:tc>
        <w:tc>
          <w:tcPr>
            <w:tcW w:w="3486" w:type="dxa"/>
          </w:tcPr>
          <w:p w:rsidR="005F1EAE" w:rsidRDefault="005F1EAE">
            <w:r>
              <w:rPr>
                <w:rFonts w:hint="eastAsia"/>
              </w:rPr>
              <w:t>md5</w:t>
            </w:r>
            <w:r>
              <w:rPr>
                <w:rFonts w:hint="eastAsia"/>
              </w:rPr>
              <w:t>加密后的密文，</w:t>
            </w:r>
            <w:r>
              <w:rPr>
                <w:rFonts w:hint="eastAsia"/>
              </w:rPr>
              <w:t>32</w:t>
            </w:r>
            <w:r>
              <w:rPr>
                <w:rFonts w:hint="eastAsia"/>
              </w:rPr>
              <w:t>位小写字母</w:t>
            </w:r>
          </w:p>
        </w:tc>
      </w:tr>
      <w:tr w:rsidR="005F1EAE" w:rsidTr="000F1C89">
        <w:trPr>
          <w:trHeight w:val="255"/>
          <w:jc w:val="center"/>
        </w:trPr>
        <w:tc>
          <w:tcPr>
            <w:tcW w:w="710" w:type="dxa"/>
          </w:tcPr>
          <w:p w:rsidR="005F1EAE" w:rsidRDefault="005F1EAE"/>
        </w:tc>
        <w:tc>
          <w:tcPr>
            <w:tcW w:w="1417" w:type="dxa"/>
            <w:gridSpan w:val="2"/>
          </w:tcPr>
          <w:p w:rsidR="005F1EAE" w:rsidRDefault="005F1EAE" w:rsidP="005A3A4A">
            <w:r>
              <w:rPr>
                <w:rFonts w:hint="eastAsia"/>
              </w:rPr>
              <w:t>资金密码</w:t>
            </w:r>
          </w:p>
        </w:tc>
        <w:tc>
          <w:tcPr>
            <w:tcW w:w="1418" w:type="dxa"/>
          </w:tcPr>
          <w:p w:rsidR="005F1EAE" w:rsidRPr="006C3049" w:rsidRDefault="005F1EAE" w:rsidP="00DE2DE3">
            <w:r>
              <w:rPr>
                <w:rFonts w:hint="eastAsia"/>
              </w:rPr>
              <w:t>fund_pwd</w:t>
            </w:r>
          </w:p>
        </w:tc>
        <w:tc>
          <w:tcPr>
            <w:tcW w:w="850" w:type="dxa"/>
          </w:tcPr>
          <w:p w:rsidR="005F1EAE" w:rsidRDefault="005F1EAE" w:rsidP="00300837">
            <w:r>
              <w:rPr>
                <w:rFonts w:hint="eastAsia"/>
              </w:rPr>
              <w:t>string</w:t>
            </w:r>
          </w:p>
        </w:tc>
        <w:tc>
          <w:tcPr>
            <w:tcW w:w="709" w:type="dxa"/>
          </w:tcPr>
          <w:p w:rsidR="005F1EAE" w:rsidRDefault="005F1EAE" w:rsidP="00300837">
            <w:r>
              <w:rPr>
                <w:rFonts w:hint="eastAsia"/>
              </w:rPr>
              <w:t>32</w:t>
            </w:r>
          </w:p>
        </w:tc>
        <w:tc>
          <w:tcPr>
            <w:tcW w:w="567" w:type="dxa"/>
          </w:tcPr>
          <w:p w:rsidR="005F1EAE" w:rsidRPr="0040094A" w:rsidRDefault="005F1EAE">
            <w:r w:rsidRPr="0040094A">
              <w:rPr>
                <w:rFonts w:hint="eastAsia"/>
              </w:rPr>
              <w:t>M</w:t>
            </w:r>
          </w:p>
        </w:tc>
        <w:tc>
          <w:tcPr>
            <w:tcW w:w="3486" w:type="dxa"/>
          </w:tcPr>
          <w:p w:rsidR="005F1EAE" w:rsidRDefault="005F1EAE">
            <w:r>
              <w:rPr>
                <w:rFonts w:hint="eastAsia"/>
              </w:rPr>
              <w:t>md5</w:t>
            </w:r>
            <w:r>
              <w:rPr>
                <w:rFonts w:hint="eastAsia"/>
              </w:rPr>
              <w:t>加密后的密文，</w:t>
            </w:r>
            <w:r>
              <w:rPr>
                <w:rFonts w:hint="eastAsia"/>
              </w:rPr>
              <w:t>16</w:t>
            </w:r>
            <w:r>
              <w:rPr>
                <w:rFonts w:hint="eastAsia"/>
              </w:rPr>
              <w:t>位小写字母</w:t>
            </w:r>
          </w:p>
        </w:tc>
      </w:tr>
      <w:tr w:rsidR="005F1EAE" w:rsidTr="000F1C89">
        <w:trPr>
          <w:trHeight w:val="255"/>
          <w:jc w:val="center"/>
        </w:trPr>
        <w:tc>
          <w:tcPr>
            <w:tcW w:w="710" w:type="dxa"/>
          </w:tcPr>
          <w:p w:rsidR="005F1EAE" w:rsidRDefault="005F1EAE"/>
        </w:tc>
        <w:tc>
          <w:tcPr>
            <w:tcW w:w="1417" w:type="dxa"/>
            <w:gridSpan w:val="2"/>
          </w:tcPr>
          <w:p w:rsidR="005F1EAE" w:rsidRDefault="005F1EAE">
            <w:r>
              <w:rPr>
                <w:rFonts w:hint="eastAsia"/>
              </w:rPr>
              <w:t>备注</w:t>
            </w:r>
          </w:p>
        </w:tc>
        <w:tc>
          <w:tcPr>
            <w:tcW w:w="1418" w:type="dxa"/>
          </w:tcPr>
          <w:p w:rsidR="005F1EAE" w:rsidRDefault="005F1EAE" w:rsidP="00DE2DE3">
            <w:r w:rsidRPr="006C3049">
              <w:t>memo</w:t>
            </w:r>
          </w:p>
        </w:tc>
        <w:tc>
          <w:tcPr>
            <w:tcW w:w="850" w:type="dxa"/>
          </w:tcPr>
          <w:p w:rsidR="005F1EAE" w:rsidRDefault="005F1EAE">
            <w:r>
              <w:rPr>
                <w:rFonts w:hint="eastAsia"/>
              </w:rPr>
              <w:t>string</w:t>
            </w:r>
          </w:p>
        </w:tc>
        <w:tc>
          <w:tcPr>
            <w:tcW w:w="709" w:type="dxa"/>
          </w:tcPr>
          <w:p w:rsidR="005F1EAE" w:rsidRDefault="005F1EAE">
            <w:r>
              <w:rPr>
                <w:rFonts w:hint="eastAsia"/>
              </w:rPr>
              <w:t>254</w:t>
            </w:r>
          </w:p>
        </w:tc>
        <w:tc>
          <w:tcPr>
            <w:tcW w:w="567" w:type="dxa"/>
          </w:tcPr>
          <w:p w:rsidR="005F1EAE" w:rsidRDefault="005F1EAE">
            <w:r>
              <w:rPr>
                <w:rFonts w:hint="eastAsia"/>
              </w:rPr>
              <w:t>O</w:t>
            </w:r>
          </w:p>
        </w:tc>
        <w:tc>
          <w:tcPr>
            <w:tcW w:w="3486" w:type="dxa"/>
          </w:tcPr>
          <w:p w:rsidR="005F1EAE" w:rsidRDefault="005F1EAE"/>
        </w:tc>
      </w:tr>
      <w:tr w:rsidR="00D60356" w:rsidTr="000F1C89">
        <w:trPr>
          <w:trHeight w:val="255"/>
          <w:jc w:val="center"/>
        </w:trPr>
        <w:tc>
          <w:tcPr>
            <w:tcW w:w="710" w:type="dxa"/>
          </w:tcPr>
          <w:p w:rsidR="00D60356" w:rsidRDefault="00D60356"/>
        </w:tc>
        <w:tc>
          <w:tcPr>
            <w:tcW w:w="1417" w:type="dxa"/>
            <w:gridSpan w:val="2"/>
          </w:tcPr>
          <w:p w:rsidR="00D60356" w:rsidRDefault="00D60356">
            <w:r>
              <w:rPr>
                <w:rFonts w:hint="eastAsia"/>
              </w:rPr>
              <w:t>身份证正面</w:t>
            </w:r>
            <w:r>
              <w:rPr>
                <w:rFonts w:hint="eastAsia"/>
              </w:rPr>
              <w:lastRenderedPageBreak/>
              <w:t>照</w:t>
            </w:r>
            <w:r>
              <w:rPr>
                <w:rFonts w:hint="eastAsia"/>
              </w:rPr>
              <w:t>ID</w:t>
            </w:r>
          </w:p>
        </w:tc>
        <w:tc>
          <w:tcPr>
            <w:tcW w:w="1418" w:type="dxa"/>
          </w:tcPr>
          <w:p w:rsidR="00D60356" w:rsidRPr="006C3049" w:rsidRDefault="00D60356" w:rsidP="00DE2DE3">
            <w:r>
              <w:rPr>
                <w:rFonts w:hint="eastAsia"/>
              </w:rPr>
              <w:lastRenderedPageBreak/>
              <w:t>cert_file_1</w:t>
            </w:r>
          </w:p>
        </w:tc>
        <w:tc>
          <w:tcPr>
            <w:tcW w:w="850" w:type="dxa"/>
          </w:tcPr>
          <w:p w:rsidR="00D60356" w:rsidRDefault="00D60356">
            <w:r>
              <w:rPr>
                <w:rFonts w:hint="eastAsia"/>
              </w:rPr>
              <w:t>string</w:t>
            </w:r>
          </w:p>
        </w:tc>
        <w:tc>
          <w:tcPr>
            <w:tcW w:w="709" w:type="dxa"/>
          </w:tcPr>
          <w:p w:rsidR="00D60356" w:rsidRDefault="00D60356">
            <w:r>
              <w:rPr>
                <w:rFonts w:hint="eastAsia"/>
              </w:rPr>
              <w:t>30</w:t>
            </w:r>
          </w:p>
        </w:tc>
        <w:tc>
          <w:tcPr>
            <w:tcW w:w="567" w:type="dxa"/>
          </w:tcPr>
          <w:p w:rsidR="00D60356" w:rsidRDefault="0059361A">
            <w:r>
              <w:rPr>
                <w:rFonts w:hint="eastAsia"/>
              </w:rPr>
              <w:t>M</w:t>
            </w:r>
          </w:p>
        </w:tc>
        <w:tc>
          <w:tcPr>
            <w:tcW w:w="3486" w:type="dxa"/>
          </w:tcPr>
          <w:p w:rsidR="00D60356" w:rsidRDefault="00D60356">
            <w:r>
              <w:rPr>
                <w:rFonts w:hint="eastAsia"/>
              </w:rPr>
              <w:t xml:space="preserve">C206 </w:t>
            </w:r>
            <w:r>
              <w:rPr>
                <w:rFonts w:hint="eastAsia"/>
              </w:rPr>
              <w:t>上传证件得到的文件</w:t>
            </w:r>
            <w:r>
              <w:rPr>
                <w:rFonts w:hint="eastAsia"/>
              </w:rPr>
              <w:t>ID</w:t>
            </w:r>
          </w:p>
        </w:tc>
      </w:tr>
      <w:tr w:rsidR="00D60356" w:rsidTr="000F1C89">
        <w:trPr>
          <w:trHeight w:val="255"/>
          <w:jc w:val="center"/>
        </w:trPr>
        <w:tc>
          <w:tcPr>
            <w:tcW w:w="710" w:type="dxa"/>
          </w:tcPr>
          <w:p w:rsidR="00D60356" w:rsidRDefault="00D60356"/>
        </w:tc>
        <w:tc>
          <w:tcPr>
            <w:tcW w:w="1417" w:type="dxa"/>
            <w:gridSpan w:val="2"/>
          </w:tcPr>
          <w:p w:rsidR="00D60356" w:rsidRDefault="00D60356" w:rsidP="00D60356">
            <w:r>
              <w:rPr>
                <w:rFonts w:hint="eastAsia"/>
              </w:rPr>
              <w:t>身份证反面照</w:t>
            </w:r>
            <w:r>
              <w:rPr>
                <w:rFonts w:hint="eastAsia"/>
              </w:rPr>
              <w:t>ID</w:t>
            </w:r>
          </w:p>
        </w:tc>
        <w:tc>
          <w:tcPr>
            <w:tcW w:w="1418" w:type="dxa"/>
          </w:tcPr>
          <w:p w:rsidR="00D60356" w:rsidRPr="006C3049" w:rsidRDefault="00D60356" w:rsidP="00DE2DE3">
            <w:r>
              <w:rPr>
                <w:rFonts w:hint="eastAsia"/>
              </w:rPr>
              <w:t>cert_file_2</w:t>
            </w:r>
          </w:p>
        </w:tc>
        <w:tc>
          <w:tcPr>
            <w:tcW w:w="850" w:type="dxa"/>
          </w:tcPr>
          <w:p w:rsidR="00D60356" w:rsidRDefault="00D60356" w:rsidP="00A740BD">
            <w:r>
              <w:rPr>
                <w:rFonts w:hint="eastAsia"/>
              </w:rPr>
              <w:t>string</w:t>
            </w:r>
          </w:p>
        </w:tc>
        <w:tc>
          <w:tcPr>
            <w:tcW w:w="709" w:type="dxa"/>
          </w:tcPr>
          <w:p w:rsidR="00D60356" w:rsidRDefault="00D60356" w:rsidP="00A740BD">
            <w:r>
              <w:rPr>
                <w:rFonts w:hint="eastAsia"/>
              </w:rPr>
              <w:t>30</w:t>
            </w:r>
          </w:p>
        </w:tc>
        <w:tc>
          <w:tcPr>
            <w:tcW w:w="567" w:type="dxa"/>
          </w:tcPr>
          <w:p w:rsidR="00D60356" w:rsidRDefault="0059361A" w:rsidP="00A740BD">
            <w:r>
              <w:rPr>
                <w:rFonts w:hint="eastAsia"/>
              </w:rPr>
              <w:t>M</w:t>
            </w:r>
          </w:p>
        </w:tc>
        <w:tc>
          <w:tcPr>
            <w:tcW w:w="3486" w:type="dxa"/>
          </w:tcPr>
          <w:p w:rsidR="00D60356" w:rsidRDefault="00D60356" w:rsidP="00A740BD">
            <w:r>
              <w:rPr>
                <w:rFonts w:hint="eastAsia"/>
              </w:rPr>
              <w:t xml:space="preserve">C206 </w:t>
            </w:r>
            <w:r>
              <w:rPr>
                <w:rFonts w:hint="eastAsia"/>
              </w:rPr>
              <w:t>上传证件得到的文件</w:t>
            </w:r>
            <w:r>
              <w:rPr>
                <w:rFonts w:hint="eastAsia"/>
              </w:rPr>
              <w:t>ID</w:t>
            </w:r>
          </w:p>
        </w:tc>
      </w:tr>
      <w:tr w:rsidR="00D60356" w:rsidTr="000F1C89">
        <w:trPr>
          <w:trHeight w:val="255"/>
          <w:jc w:val="center"/>
        </w:trPr>
        <w:tc>
          <w:tcPr>
            <w:tcW w:w="710" w:type="dxa"/>
          </w:tcPr>
          <w:p w:rsidR="00D60356" w:rsidRDefault="00D60356"/>
        </w:tc>
        <w:tc>
          <w:tcPr>
            <w:tcW w:w="1417" w:type="dxa"/>
            <w:gridSpan w:val="2"/>
          </w:tcPr>
          <w:p w:rsidR="00D60356" w:rsidRDefault="00D60356">
            <w:r>
              <w:rPr>
                <w:rFonts w:hint="eastAsia"/>
              </w:rPr>
              <w:t>银行卡正面照</w:t>
            </w:r>
            <w:r>
              <w:rPr>
                <w:rFonts w:hint="eastAsia"/>
              </w:rPr>
              <w:t>ID</w:t>
            </w:r>
          </w:p>
        </w:tc>
        <w:tc>
          <w:tcPr>
            <w:tcW w:w="1418" w:type="dxa"/>
          </w:tcPr>
          <w:p w:rsidR="00D60356" w:rsidRPr="006C3049" w:rsidRDefault="00D60356" w:rsidP="00DE2DE3">
            <w:r>
              <w:rPr>
                <w:rFonts w:hint="eastAsia"/>
              </w:rPr>
              <w:t>account_file_1</w:t>
            </w:r>
          </w:p>
        </w:tc>
        <w:tc>
          <w:tcPr>
            <w:tcW w:w="850" w:type="dxa"/>
          </w:tcPr>
          <w:p w:rsidR="00D60356" w:rsidRDefault="00D60356" w:rsidP="00A740BD">
            <w:r>
              <w:rPr>
                <w:rFonts w:hint="eastAsia"/>
              </w:rPr>
              <w:t>string</w:t>
            </w:r>
          </w:p>
        </w:tc>
        <w:tc>
          <w:tcPr>
            <w:tcW w:w="709" w:type="dxa"/>
          </w:tcPr>
          <w:p w:rsidR="00D60356" w:rsidRDefault="00D60356" w:rsidP="00A740BD">
            <w:r>
              <w:rPr>
                <w:rFonts w:hint="eastAsia"/>
              </w:rPr>
              <w:t>30</w:t>
            </w:r>
          </w:p>
        </w:tc>
        <w:tc>
          <w:tcPr>
            <w:tcW w:w="567" w:type="dxa"/>
          </w:tcPr>
          <w:p w:rsidR="00D60356" w:rsidRDefault="0059361A" w:rsidP="00A740BD">
            <w:r>
              <w:rPr>
                <w:rFonts w:hint="eastAsia"/>
              </w:rPr>
              <w:t>M</w:t>
            </w:r>
          </w:p>
        </w:tc>
        <w:tc>
          <w:tcPr>
            <w:tcW w:w="3486" w:type="dxa"/>
          </w:tcPr>
          <w:p w:rsidR="00D60356" w:rsidRDefault="00D60356" w:rsidP="00A740BD">
            <w:r>
              <w:rPr>
                <w:rFonts w:hint="eastAsia"/>
              </w:rPr>
              <w:t xml:space="preserve">C206 </w:t>
            </w:r>
            <w:r>
              <w:rPr>
                <w:rFonts w:hint="eastAsia"/>
              </w:rPr>
              <w:t>上传证件得到的文件</w:t>
            </w:r>
            <w:r>
              <w:rPr>
                <w:rFonts w:hint="eastAsia"/>
              </w:rPr>
              <w:t>ID</w:t>
            </w:r>
          </w:p>
        </w:tc>
      </w:tr>
    </w:tbl>
    <w:p w:rsidR="0037531D" w:rsidRDefault="0037531D"/>
    <w:p w:rsidR="00CA6885" w:rsidRDefault="00CA6885"/>
    <w:p w:rsidR="00CA6885" w:rsidRPr="00564936" w:rsidRDefault="00CA6885">
      <w:pPr>
        <w:rPr>
          <w:b/>
          <w:color w:val="FF0000"/>
        </w:rPr>
      </w:pPr>
      <w:r w:rsidRPr="00564936">
        <w:rPr>
          <w:rFonts w:hint="eastAsia"/>
          <w:b/>
          <w:color w:val="FF0000"/>
        </w:rPr>
        <w:t>重要说明：</w:t>
      </w:r>
    </w:p>
    <w:p w:rsidR="00CA6885" w:rsidRPr="00564936" w:rsidRDefault="00CA6885" w:rsidP="00564936">
      <w:pPr>
        <w:numPr>
          <w:ilvl w:val="0"/>
          <w:numId w:val="39"/>
        </w:numPr>
        <w:rPr>
          <w:b/>
          <w:color w:val="FF0000"/>
        </w:rPr>
      </w:pPr>
      <w:r w:rsidRPr="00564936">
        <w:rPr>
          <w:rFonts w:hint="eastAsia"/>
          <w:b/>
          <w:color w:val="FF0000"/>
        </w:rPr>
        <w:t>标志为</w:t>
      </w:r>
      <w:r w:rsidRPr="00564936">
        <w:rPr>
          <w:b/>
          <w:color w:val="FF0000"/>
        </w:rPr>
        <w:t>2</w:t>
      </w:r>
      <w:r w:rsidRPr="00564936">
        <w:rPr>
          <w:rFonts w:hint="eastAsia"/>
          <w:b/>
          <w:color w:val="FF0000"/>
        </w:rPr>
        <w:t>的“个人开户”暂时删除，此功能原计划是支持一步开户，立即可获得黄金编码，由于目前银行签约需要人工干预，暂时无法做到真正的一步开户，所以暂时关闭此功能，后续</w:t>
      </w:r>
      <w:r w:rsidR="00216D10">
        <w:rPr>
          <w:rFonts w:hint="eastAsia"/>
          <w:b/>
          <w:color w:val="FF0000"/>
        </w:rPr>
        <w:t>完善并开放。</w:t>
      </w:r>
    </w:p>
    <w:p w:rsidR="00CA6885" w:rsidRPr="00564936" w:rsidRDefault="00CA6885" w:rsidP="00564936">
      <w:pPr>
        <w:numPr>
          <w:ilvl w:val="0"/>
          <w:numId w:val="39"/>
        </w:numPr>
        <w:rPr>
          <w:b/>
          <w:color w:val="FF0000"/>
        </w:rPr>
      </w:pPr>
      <w:r w:rsidRPr="00564936">
        <w:rPr>
          <w:rFonts w:hint="eastAsia"/>
          <w:b/>
          <w:color w:val="FF0000"/>
        </w:rPr>
        <w:t>标志为</w:t>
      </w:r>
      <w:r w:rsidRPr="00564936">
        <w:rPr>
          <w:b/>
          <w:color w:val="FF0000"/>
        </w:rPr>
        <w:t>4</w:t>
      </w:r>
      <w:r w:rsidRPr="00564936">
        <w:rPr>
          <w:rFonts w:hint="eastAsia"/>
          <w:b/>
          <w:color w:val="FF0000"/>
        </w:rPr>
        <w:t>的“个人预开户”功能开放，此功能与网页版开户链接的功能相似，将客户的开户资料收集后，由业务人员手工向交易所开户。</w:t>
      </w:r>
    </w:p>
    <w:p w:rsidR="00CA6885" w:rsidRPr="00564936" w:rsidRDefault="00CA6885" w:rsidP="00CA6885">
      <w:pPr>
        <w:rPr>
          <w:b/>
          <w:color w:val="FF0000"/>
        </w:rPr>
      </w:pPr>
    </w:p>
    <w:p w:rsidR="00CA6885" w:rsidRPr="00564936" w:rsidRDefault="00CA6885" w:rsidP="00CA6885">
      <w:pPr>
        <w:rPr>
          <w:b/>
          <w:color w:val="FF0000"/>
        </w:rPr>
      </w:pPr>
      <w:r w:rsidRPr="00564936">
        <w:rPr>
          <w:rFonts w:hint="eastAsia"/>
          <w:b/>
          <w:color w:val="FF0000"/>
        </w:rPr>
        <w:t>因此，建议代理商在不使用网页链接开户的情况下，选择标志为</w:t>
      </w:r>
      <w:r w:rsidRPr="00564936">
        <w:rPr>
          <w:b/>
          <w:color w:val="FF0000"/>
        </w:rPr>
        <w:t>4</w:t>
      </w:r>
      <w:r w:rsidRPr="00564936">
        <w:rPr>
          <w:rFonts w:hint="eastAsia"/>
          <w:b/>
          <w:color w:val="FF0000"/>
        </w:rPr>
        <w:t>的预开户功能。</w:t>
      </w:r>
    </w:p>
    <w:p w:rsidR="00CA6885" w:rsidRDefault="00CA6885" w:rsidP="00CA6885"/>
    <w:p w:rsidR="00CA6885" w:rsidRDefault="00CA6885" w:rsidP="00CA6885"/>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8"/>
        <w:gridCol w:w="1123"/>
        <w:gridCol w:w="1417"/>
        <w:gridCol w:w="851"/>
        <w:gridCol w:w="850"/>
        <w:gridCol w:w="709"/>
        <w:gridCol w:w="2777"/>
      </w:tblGrid>
      <w:tr w:rsidR="0037531D" w:rsidTr="006F759F">
        <w:trPr>
          <w:trHeight w:hRule="exact" w:val="400"/>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响应报文体</w:t>
            </w:r>
          </w:p>
        </w:tc>
      </w:tr>
      <w:tr w:rsidR="0037531D" w:rsidTr="006F759F">
        <w:trPr>
          <w:trHeight w:hRule="exact" w:val="400"/>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EE74C8" w:rsidP="005C17F4">
            <w:r>
              <w:rPr>
                <w:rFonts w:hint="eastAsia"/>
              </w:rPr>
              <w:t>C20</w:t>
            </w:r>
            <w:r w:rsidR="005C17F4">
              <w:rPr>
                <w:rFonts w:hint="eastAsia"/>
              </w:rPr>
              <w:t>1</w:t>
            </w:r>
          </w:p>
        </w:tc>
      </w:tr>
      <w:tr w:rsidR="0037531D" w:rsidTr="006F759F">
        <w:trPr>
          <w:trHeight w:hRule="exact" w:val="400"/>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BD6994">
            <w:r>
              <w:rPr>
                <w:rFonts w:hint="eastAsia"/>
              </w:rPr>
              <w:t>个人客户预开户</w:t>
            </w:r>
            <w:r w:rsidR="0037531D">
              <w:rPr>
                <w:rFonts w:hint="eastAsia"/>
              </w:rPr>
              <w:t>的响应报文体</w:t>
            </w:r>
          </w:p>
        </w:tc>
      </w:tr>
      <w:tr w:rsidR="0037531D" w:rsidTr="000F1C89">
        <w:trPr>
          <w:trHeight w:hRule="exact" w:val="400"/>
          <w:jc w:val="center"/>
        </w:trPr>
        <w:tc>
          <w:tcPr>
            <w:tcW w:w="852" w:type="dxa"/>
            <w:shd w:val="clear" w:color="auto" w:fill="EEECE1"/>
          </w:tcPr>
          <w:p w:rsidR="0037531D" w:rsidRDefault="004C000B">
            <w:r>
              <w:rPr>
                <w:rFonts w:hint="eastAsia"/>
              </w:rPr>
              <w:t>符号</w:t>
            </w:r>
          </w:p>
        </w:tc>
        <w:tc>
          <w:tcPr>
            <w:tcW w:w="1701" w:type="dxa"/>
            <w:gridSpan w:val="2"/>
            <w:shd w:val="clear" w:color="auto" w:fill="EEECE1"/>
          </w:tcPr>
          <w:p w:rsidR="0037531D" w:rsidRDefault="0037531D">
            <w:r>
              <w:rPr>
                <w:rFonts w:hint="eastAsia"/>
              </w:rPr>
              <w:t>中文名称</w:t>
            </w:r>
          </w:p>
        </w:tc>
        <w:tc>
          <w:tcPr>
            <w:tcW w:w="1417" w:type="dxa"/>
            <w:shd w:val="clear" w:color="auto" w:fill="EEECE1"/>
          </w:tcPr>
          <w:p w:rsidR="0037531D" w:rsidRDefault="0037531D">
            <w:r>
              <w:rPr>
                <w:rFonts w:hint="eastAsia"/>
              </w:rPr>
              <w:t>英文名称</w:t>
            </w:r>
          </w:p>
        </w:tc>
        <w:tc>
          <w:tcPr>
            <w:tcW w:w="851" w:type="dxa"/>
            <w:shd w:val="clear" w:color="auto" w:fill="EEECE1"/>
          </w:tcPr>
          <w:p w:rsidR="0037531D" w:rsidRDefault="0037531D">
            <w:r>
              <w:rPr>
                <w:rFonts w:hint="eastAsia"/>
              </w:rPr>
              <w:t>类型</w:t>
            </w:r>
          </w:p>
        </w:tc>
        <w:tc>
          <w:tcPr>
            <w:tcW w:w="850" w:type="dxa"/>
            <w:shd w:val="clear" w:color="auto" w:fill="EEECE1"/>
          </w:tcPr>
          <w:p w:rsidR="0037531D" w:rsidRDefault="0037531D">
            <w:r>
              <w:rPr>
                <w:rFonts w:hint="eastAsia"/>
              </w:rPr>
              <w:t>长度</w:t>
            </w:r>
          </w:p>
        </w:tc>
        <w:tc>
          <w:tcPr>
            <w:tcW w:w="709" w:type="dxa"/>
            <w:shd w:val="clear" w:color="auto" w:fill="EEECE1"/>
          </w:tcPr>
          <w:p w:rsidR="0037531D" w:rsidRDefault="0037531D">
            <w:r>
              <w:rPr>
                <w:rFonts w:hint="eastAsia"/>
              </w:rPr>
              <w:t>必填</w:t>
            </w:r>
          </w:p>
        </w:tc>
        <w:tc>
          <w:tcPr>
            <w:tcW w:w="2777" w:type="dxa"/>
            <w:shd w:val="clear" w:color="auto" w:fill="EEECE1"/>
          </w:tcPr>
          <w:p w:rsidR="0037531D" w:rsidRDefault="0037531D">
            <w:r>
              <w:rPr>
                <w:rFonts w:hint="eastAsia"/>
              </w:rPr>
              <w:t>说明</w:t>
            </w:r>
          </w:p>
        </w:tc>
      </w:tr>
      <w:tr w:rsidR="001F1FC3" w:rsidTr="000F1C89">
        <w:trPr>
          <w:trHeight w:val="1155"/>
          <w:jc w:val="center"/>
        </w:trPr>
        <w:tc>
          <w:tcPr>
            <w:tcW w:w="852" w:type="dxa"/>
          </w:tcPr>
          <w:p w:rsidR="001F1FC3" w:rsidRDefault="001F1FC3"/>
        </w:tc>
        <w:tc>
          <w:tcPr>
            <w:tcW w:w="1701" w:type="dxa"/>
            <w:gridSpan w:val="2"/>
          </w:tcPr>
          <w:p w:rsidR="001F1FC3" w:rsidRDefault="001F1FC3">
            <w:r>
              <w:rPr>
                <w:rFonts w:hint="eastAsia"/>
              </w:rPr>
              <w:t>操作标志</w:t>
            </w:r>
          </w:p>
        </w:tc>
        <w:tc>
          <w:tcPr>
            <w:tcW w:w="1417" w:type="dxa"/>
          </w:tcPr>
          <w:p w:rsidR="001F1FC3" w:rsidRPr="00BB7B15" w:rsidRDefault="001F1FC3" w:rsidP="00DE2DE3">
            <w:r w:rsidRPr="00BB7B15">
              <w:t>oper_flag</w:t>
            </w:r>
          </w:p>
        </w:tc>
        <w:tc>
          <w:tcPr>
            <w:tcW w:w="851" w:type="dxa"/>
          </w:tcPr>
          <w:p w:rsidR="001F1FC3" w:rsidRDefault="001F1FC3">
            <w:r>
              <w:rPr>
                <w:rFonts w:hint="eastAsia"/>
              </w:rPr>
              <w:t>int</w:t>
            </w:r>
          </w:p>
        </w:tc>
        <w:tc>
          <w:tcPr>
            <w:tcW w:w="850" w:type="dxa"/>
          </w:tcPr>
          <w:p w:rsidR="001F1FC3" w:rsidRDefault="001F1FC3">
            <w:r>
              <w:rPr>
                <w:rFonts w:hint="eastAsia"/>
              </w:rPr>
              <w:t>1</w:t>
            </w:r>
          </w:p>
        </w:tc>
        <w:tc>
          <w:tcPr>
            <w:tcW w:w="709" w:type="dxa"/>
          </w:tcPr>
          <w:p w:rsidR="001F1FC3" w:rsidRDefault="001F1FC3" w:rsidP="00527AE4">
            <w:r>
              <w:rPr>
                <w:rFonts w:hint="eastAsia"/>
              </w:rPr>
              <w:t>M</w:t>
            </w:r>
          </w:p>
        </w:tc>
        <w:tc>
          <w:tcPr>
            <w:tcW w:w="2777" w:type="dxa"/>
          </w:tcPr>
          <w:p w:rsidR="001F1FC3" w:rsidRDefault="00B97566" w:rsidP="00527AE4">
            <w:r>
              <w:rPr>
                <w:rFonts w:hint="eastAsia"/>
              </w:rPr>
              <w:t>4</w:t>
            </w:r>
            <w:r>
              <w:rPr>
                <w:rFonts w:hint="eastAsia"/>
              </w:rPr>
              <w:t>：个人预开户</w:t>
            </w:r>
          </w:p>
        </w:tc>
      </w:tr>
      <w:tr w:rsidR="00472FC4" w:rsidTr="000F1C89">
        <w:trPr>
          <w:trHeight w:val="255"/>
          <w:jc w:val="center"/>
        </w:trPr>
        <w:tc>
          <w:tcPr>
            <w:tcW w:w="852" w:type="dxa"/>
          </w:tcPr>
          <w:p w:rsidR="00472FC4" w:rsidRDefault="00472FC4" w:rsidP="0056348F"/>
        </w:tc>
        <w:tc>
          <w:tcPr>
            <w:tcW w:w="1701" w:type="dxa"/>
            <w:gridSpan w:val="2"/>
          </w:tcPr>
          <w:p w:rsidR="00472FC4" w:rsidRDefault="00472FC4" w:rsidP="00DE37F3">
            <w:r>
              <w:t>黄金交易编码</w:t>
            </w:r>
          </w:p>
        </w:tc>
        <w:tc>
          <w:tcPr>
            <w:tcW w:w="1417" w:type="dxa"/>
          </w:tcPr>
          <w:p w:rsidR="00472FC4" w:rsidRDefault="00472FC4" w:rsidP="00DE37F3">
            <w:r w:rsidRPr="00BB7B15">
              <w:t>cust_id</w:t>
            </w:r>
          </w:p>
        </w:tc>
        <w:tc>
          <w:tcPr>
            <w:tcW w:w="851" w:type="dxa"/>
          </w:tcPr>
          <w:p w:rsidR="00472FC4" w:rsidRDefault="00472FC4" w:rsidP="00DE37F3">
            <w:r>
              <w:rPr>
                <w:rFonts w:hint="eastAsia"/>
              </w:rPr>
              <w:t>string</w:t>
            </w:r>
          </w:p>
        </w:tc>
        <w:tc>
          <w:tcPr>
            <w:tcW w:w="850" w:type="dxa"/>
          </w:tcPr>
          <w:p w:rsidR="00472FC4" w:rsidRDefault="00472FC4" w:rsidP="00DE37F3">
            <w:r>
              <w:rPr>
                <w:rFonts w:hint="eastAsia"/>
              </w:rPr>
              <w:t>10</w:t>
            </w:r>
          </w:p>
        </w:tc>
        <w:tc>
          <w:tcPr>
            <w:tcW w:w="709" w:type="dxa"/>
          </w:tcPr>
          <w:p w:rsidR="00472FC4" w:rsidRDefault="00472FC4" w:rsidP="00DE37F3">
            <w:r>
              <w:rPr>
                <w:rFonts w:hint="eastAsia"/>
              </w:rPr>
              <w:t>O</w:t>
            </w:r>
          </w:p>
        </w:tc>
        <w:tc>
          <w:tcPr>
            <w:tcW w:w="2777" w:type="dxa"/>
          </w:tcPr>
          <w:p w:rsidR="00472FC4" w:rsidRDefault="002E14AA" w:rsidP="00DE37F3">
            <w:r>
              <w:rPr>
                <w:rFonts w:hint="eastAsia"/>
              </w:rPr>
              <w:t>上海黄金交易所的编号</w:t>
            </w:r>
          </w:p>
        </w:tc>
      </w:tr>
      <w:tr w:rsidR="00472FC4" w:rsidTr="000F1C89">
        <w:trPr>
          <w:trHeight w:val="255"/>
          <w:jc w:val="center"/>
        </w:trPr>
        <w:tc>
          <w:tcPr>
            <w:tcW w:w="852" w:type="dxa"/>
          </w:tcPr>
          <w:p w:rsidR="00472FC4" w:rsidRPr="000E2DFD" w:rsidRDefault="00472FC4" w:rsidP="0056348F"/>
        </w:tc>
        <w:tc>
          <w:tcPr>
            <w:tcW w:w="1701" w:type="dxa"/>
            <w:gridSpan w:val="2"/>
          </w:tcPr>
          <w:p w:rsidR="00472FC4" w:rsidRPr="00263260" w:rsidRDefault="00472FC4" w:rsidP="00DE37F3">
            <w:r>
              <w:rPr>
                <w:rFonts w:hint="eastAsia"/>
              </w:rPr>
              <w:t>客户号</w:t>
            </w:r>
          </w:p>
        </w:tc>
        <w:tc>
          <w:tcPr>
            <w:tcW w:w="1417" w:type="dxa"/>
          </w:tcPr>
          <w:p w:rsidR="00472FC4" w:rsidRDefault="00472FC4" w:rsidP="00DE37F3">
            <w:r w:rsidRPr="00FF5345">
              <w:t>acct_no</w:t>
            </w:r>
          </w:p>
        </w:tc>
        <w:tc>
          <w:tcPr>
            <w:tcW w:w="851" w:type="dxa"/>
          </w:tcPr>
          <w:p w:rsidR="00472FC4" w:rsidRDefault="00472FC4" w:rsidP="00DE37F3">
            <w:r>
              <w:rPr>
                <w:rFonts w:hint="eastAsia"/>
              </w:rPr>
              <w:t>string</w:t>
            </w:r>
          </w:p>
        </w:tc>
        <w:tc>
          <w:tcPr>
            <w:tcW w:w="850" w:type="dxa"/>
          </w:tcPr>
          <w:p w:rsidR="00472FC4" w:rsidRDefault="00472FC4" w:rsidP="00DE37F3">
            <w:r>
              <w:rPr>
                <w:rFonts w:hint="eastAsia"/>
              </w:rPr>
              <w:t>16</w:t>
            </w:r>
          </w:p>
        </w:tc>
        <w:tc>
          <w:tcPr>
            <w:tcW w:w="709" w:type="dxa"/>
          </w:tcPr>
          <w:p w:rsidR="00472FC4" w:rsidRDefault="00472FC4" w:rsidP="00DE37F3">
            <w:r w:rsidRPr="00F63C1B">
              <w:rPr>
                <w:rFonts w:hint="eastAsia"/>
              </w:rPr>
              <w:t>M</w:t>
            </w:r>
          </w:p>
        </w:tc>
        <w:tc>
          <w:tcPr>
            <w:tcW w:w="2777" w:type="dxa"/>
          </w:tcPr>
          <w:p w:rsidR="00472FC4" w:rsidRDefault="002E14AA" w:rsidP="00DE37F3">
            <w:r>
              <w:rPr>
                <w:rFonts w:hint="eastAsia"/>
              </w:rPr>
              <w:t>黄金系统生成的编号，一</w:t>
            </w:r>
            <w:r>
              <w:rPr>
                <w:rFonts w:hint="eastAsia"/>
              </w:rPr>
              <w:lastRenderedPageBreak/>
              <w:t>般情况下与</w:t>
            </w:r>
            <w:r>
              <w:rPr>
                <w:rFonts w:hint="eastAsia"/>
              </w:rPr>
              <w:t>cust_id</w:t>
            </w:r>
            <w:r>
              <w:rPr>
                <w:rFonts w:hint="eastAsia"/>
              </w:rPr>
              <w:t>相同，但若客户在多个代理商开户，此编号与</w:t>
            </w:r>
            <w:r>
              <w:rPr>
                <w:rFonts w:hint="eastAsia"/>
              </w:rPr>
              <w:t>cust_id</w:t>
            </w:r>
            <w:r>
              <w:rPr>
                <w:rFonts w:hint="eastAsia"/>
              </w:rPr>
              <w:t>不相同</w:t>
            </w:r>
          </w:p>
        </w:tc>
      </w:tr>
      <w:tr w:rsidR="00472FC4" w:rsidTr="000F1C89">
        <w:trPr>
          <w:trHeight w:val="255"/>
          <w:jc w:val="center"/>
        </w:trPr>
        <w:tc>
          <w:tcPr>
            <w:tcW w:w="852" w:type="dxa"/>
          </w:tcPr>
          <w:p w:rsidR="00472FC4" w:rsidRPr="000E2DFD" w:rsidRDefault="00472FC4" w:rsidP="0056348F"/>
        </w:tc>
        <w:tc>
          <w:tcPr>
            <w:tcW w:w="1701" w:type="dxa"/>
            <w:gridSpan w:val="2"/>
          </w:tcPr>
          <w:p w:rsidR="00472FC4" w:rsidRPr="00263260" w:rsidRDefault="00472FC4" w:rsidP="0056348F"/>
        </w:tc>
        <w:tc>
          <w:tcPr>
            <w:tcW w:w="1417" w:type="dxa"/>
          </w:tcPr>
          <w:p w:rsidR="00472FC4" w:rsidRDefault="00472FC4" w:rsidP="0056348F"/>
        </w:tc>
        <w:tc>
          <w:tcPr>
            <w:tcW w:w="851" w:type="dxa"/>
          </w:tcPr>
          <w:p w:rsidR="00472FC4" w:rsidRDefault="00472FC4" w:rsidP="0056348F"/>
        </w:tc>
        <w:tc>
          <w:tcPr>
            <w:tcW w:w="850" w:type="dxa"/>
          </w:tcPr>
          <w:p w:rsidR="00472FC4" w:rsidRDefault="00472FC4" w:rsidP="00EB3BF6"/>
        </w:tc>
        <w:tc>
          <w:tcPr>
            <w:tcW w:w="709" w:type="dxa"/>
          </w:tcPr>
          <w:p w:rsidR="00472FC4" w:rsidRDefault="00472FC4"/>
        </w:tc>
        <w:tc>
          <w:tcPr>
            <w:tcW w:w="2777" w:type="dxa"/>
          </w:tcPr>
          <w:p w:rsidR="00472FC4" w:rsidRDefault="00472FC4" w:rsidP="0056348F"/>
        </w:tc>
      </w:tr>
    </w:tbl>
    <w:p w:rsidR="0037531D" w:rsidRDefault="0037531D">
      <w:pPr>
        <w:rPr>
          <w:lang w:val="zh-CN"/>
        </w:rPr>
      </w:pPr>
    </w:p>
    <w:p w:rsidR="00786F2B" w:rsidRDefault="00786F2B" w:rsidP="00786F2B">
      <w:pPr>
        <w:pStyle w:val="4"/>
      </w:pPr>
      <w:r>
        <w:rPr>
          <w:rFonts w:hint="eastAsia"/>
        </w:rPr>
        <w:t>个人客户信息查询</w:t>
      </w:r>
      <w:r>
        <w:rPr>
          <w:rFonts w:hint="eastAsia"/>
        </w:rPr>
        <w:t>[</w:t>
      </w:r>
      <w:r w:rsidR="00C22DA3">
        <w:rPr>
          <w:rFonts w:hint="eastAsia"/>
        </w:rPr>
        <w:t>C20</w:t>
      </w:r>
      <w:r w:rsidR="005C17F4">
        <w:rPr>
          <w:rFonts w:hint="eastAsia"/>
        </w:rPr>
        <w:t>2</w:t>
      </w:r>
      <w:r>
        <w:rPr>
          <w:rFonts w:hint="eastAsia"/>
        </w:rPr>
        <w:t>]</w:t>
      </w:r>
    </w:p>
    <w:p w:rsidR="003544B5" w:rsidRDefault="003544B5" w:rsidP="003544B5">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3544B5" w:rsidRDefault="003544B5" w:rsidP="003544B5">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DE2DE3" w:rsidRDefault="003544B5" w:rsidP="003544B5">
      <w:pPr>
        <w:rPr>
          <w:lang w:val="zh-CN"/>
        </w:rPr>
      </w:pPr>
      <w:r w:rsidRPr="0016784A">
        <w:rPr>
          <w:rFonts w:hint="eastAsia"/>
          <w:b/>
          <w:lang w:val="zh-CN"/>
        </w:rPr>
        <w:t>用途：</w:t>
      </w:r>
      <w:r w:rsidR="00DE2DE3">
        <w:rPr>
          <w:rFonts w:hint="eastAsia"/>
          <w:lang w:val="zh-CN"/>
        </w:rPr>
        <w:t>渠道</w:t>
      </w:r>
      <w:r w:rsidR="00EA102A">
        <w:rPr>
          <w:rFonts w:hint="eastAsia"/>
          <w:lang w:val="zh-CN"/>
        </w:rPr>
        <w:t>用该交易</w:t>
      </w:r>
      <w:r w:rsidR="00DE2DE3">
        <w:rPr>
          <w:rFonts w:hint="eastAsia"/>
          <w:lang w:val="zh-CN"/>
        </w:rPr>
        <w:t>先查询出客户信息，然后在允许修改的字段</w:t>
      </w:r>
      <w:r w:rsidR="00EA102A">
        <w:rPr>
          <w:rFonts w:hint="eastAsia"/>
          <w:lang w:val="zh-CN"/>
        </w:rPr>
        <w:t>中设置控件可编辑，允许客户进行修改。</w:t>
      </w:r>
    </w:p>
    <w:p w:rsidR="005435C9" w:rsidRPr="005435C9" w:rsidRDefault="005435C9" w:rsidP="00DE2DE3">
      <w:pPr>
        <w:rPr>
          <w:lang w:val="zh-CN"/>
        </w:rPr>
      </w:pPr>
      <w:r w:rsidRPr="005435C9">
        <w:rPr>
          <w:rFonts w:hint="eastAsia"/>
          <w:lang w:val="zh-CN"/>
        </w:rPr>
        <w:t>一般情况下客户不会记住客户号，都是根据自己身上的身份证或银行账号进行查询，故需提供按证件号码和银行账号参数条件给客户进行查询。</w:t>
      </w:r>
    </w:p>
    <w:p w:rsidR="005435C9" w:rsidRPr="00DE2DE3" w:rsidRDefault="005435C9" w:rsidP="00DE2DE3">
      <w:pPr>
        <w:rPr>
          <w:lang w:val="zh-CN"/>
        </w:rPr>
      </w:pPr>
      <w:r w:rsidRPr="005435C9">
        <w:rPr>
          <w:rFonts w:hint="eastAsia"/>
          <w:color w:val="FF0000"/>
          <w:lang w:val="zh-CN"/>
        </w:rPr>
        <w:t>注意：</w:t>
      </w:r>
      <w:r w:rsidRPr="005435C9">
        <w:rPr>
          <w:rFonts w:hint="eastAsia"/>
          <w:color w:val="FF0000"/>
        </w:rPr>
        <w:t>前面</w:t>
      </w:r>
      <w:r w:rsidRPr="005435C9">
        <w:rPr>
          <w:rFonts w:hint="eastAsia"/>
          <w:color w:val="FF0000"/>
        </w:rPr>
        <w:t>2</w:t>
      </w:r>
      <w:r w:rsidRPr="005435C9">
        <w:rPr>
          <w:rFonts w:hint="eastAsia"/>
          <w:color w:val="FF0000"/>
        </w:rPr>
        <w:t>种查询条件会有可能返回两种数据，客户状态正常和已销户的客户信息内容，</w:t>
      </w:r>
      <w:r w:rsidR="00E52421">
        <w:rPr>
          <w:rFonts w:hint="eastAsia"/>
          <w:color w:val="FF0000"/>
        </w:rPr>
        <w:t>优先返回状态正常的客户信息。</w:t>
      </w:r>
    </w:p>
    <w:p w:rsidR="00786F2B" w:rsidRDefault="00786F2B" w:rsidP="00786F2B">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93"/>
        <w:gridCol w:w="404"/>
        <w:gridCol w:w="1417"/>
        <w:gridCol w:w="709"/>
        <w:gridCol w:w="709"/>
        <w:gridCol w:w="709"/>
        <w:gridCol w:w="3769"/>
      </w:tblGrid>
      <w:tr w:rsidR="00786F2B" w:rsidTr="00DE2DE3">
        <w:trPr>
          <w:trHeight w:hRule="exact" w:val="400"/>
          <w:jc w:val="center"/>
        </w:trPr>
        <w:tc>
          <w:tcPr>
            <w:tcW w:w="1440" w:type="dxa"/>
            <w:gridSpan w:val="2"/>
            <w:shd w:val="clear" w:color="auto" w:fill="EEECE1"/>
          </w:tcPr>
          <w:p w:rsidR="00786F2B" w:rsidRDefault="00786F2B" w:rsidP="00DE2DE3">
            <w:r>
              <w:rPr>
                <w:rFonts w:hint="eastAsia"/>
              </w:rPr>
              <w:t>报文类型</w:t>
            </w:r>
          </w:p>
        </w:tc>
        <w:tc>
          <w:tcPr>
            <w:tcW w:w="7717" w:type="dxa"/>
            <w:gridSpan w:val="6"/>
          </w:tcPr>
          <w:p w:rsidR="00786F2B" w:rsidRDefault="00786F2B" w:rsidP="00DE2DE3">
            <w:r>
              <w:rPr>
                <w:rFonts w:hint="eastAsia"/>
              </w:rPr>
              <w:t>请求报文体</w:t>
            </w:r>
          </w:p>
        </w:tc>
      </w:tr>
      <w:tr w:rsidR="00786F2B" w:rsidTr="00DE2DE3">
        <w:trPr>
          <w:trHeight w:hRule="exact" w:val="400"/>
          <w:jc w:val="center"/>
        </w:trPr>
        <w:tc>
          <w:tcPr>
            <w:tcW w:w="1440" w:type="dxa"/>
            <w:gridSpan w:val="2"/>
            <w:shd w:val="clear" w:color="auto" w:fill="EEECE1"/>
          </w:tcPr>
          <w:p w:rsidR="00786F2B" w:rsidRDefault="00786F2B" w:rsidP="00DE2DE3">
            <w:r>
              <w:rPr>
                <w:rFonts w:hint="eastAsia"/>
              </w:rPr>
              <w:t>交易代码</w:t>
            </w:r>
          </w:p>
        </w:tc>
        <w:tc>
          <w:tcPr>
            <w:tcW w:w="7717" w:type="dxa"/>
            <w:gridSpan w:val="6"/>
          </w:tcPr>
          <w:p w:rsidR="00786F2B" w:rsidRDefault="00FD306D" w:rsidP="005C17F4">
            <w:r>
              <w:rPr>
                <w:rFonts w:hint="eastAsia"/>
              </w:rPr>
              <w:t>C20</w:t>
            </w:r>
            <w:r w:rsidR="005C17F4">
              <w:rPr>
                <w:rFonts w:hint="eastAsia"/>
              </w:rPr>
              <w:t>2</w:t>
            </w:r>
          </w:p>
        </w:tc>
      </w:tr>
      <w:tr w:rsidR="00786F2B" w:rsidTr="00DE2DE3">
        <w:trPr>
          <w:trHeight w:hRule="exact" w:val="400"/>
          <w:jc w:val="center"/>
        </w:trPr>
        <w:tc>
          <w:tcPr>
            <w:tcW w:w="1440" w:type="dxa"/>
            <w:gridSpan w:val="2"/>
            <w:shd w:val="clear" w:color="auto" w:fill="EEECE1"/>
          </w:tcPr>
          <w:p w:rsidR="00786F2B" w:rsidRDefault="00786F2B" w:rsidP="00DE2DE3">
            <w:r>
              <w:rPr>
                <w:rFonts w:hint="eastAsia"/>
              </w:rPr>
              <w:t>报文说明</w:t>
            </w:r>
          </w:p>
        </w:tc>
        <w:tc>
          <w:tcPr>
            <w:tcW w:w="7717" w:type="dxa"/>
            <w:gridSpan w:val="6"/>
          </w:tcPr>
          <w:p w:rsidR="00786F2B" w:rsidRDefault="00786F2B" w:rsidP="00DE2DE3">
            <w:r>
              <w:rPr>
                <w:rFonts w:hint="eastAsia"/>
              </w:rPr>
              <w:t>个人客户信息查询请求报文体</w:t>
            </w:r>
          </w:p>
        </w:tc>
      </w:tr>
      <w:tr w:rsidR="00786F2B" w:rsidTr="00AD6D65">
        <w:trPr>
          <w:trHeight w:hRule="exact" w:val="400"/>
          <w:jc w:val="center"/>
        </w:trPr>
        <w:tc>
          <w:tcPr>
            <w:tcW w:w="647" w:type="dxa"/>
            <w:shd w:val="clear" w:color="auto" w:fill="EEECE1"/>
          </w:tcPr>
          <w:p w:rsidR="00786F2B" w:rsidRDefault="00786F2B" w:rsidP="00DE2DE3">
            <w:r>
              <w:rPr>
                <w:rFonts w:hint="eastAsia"/>
              </w:rPr>
              <w:t>符号</w:t>
            </w:r>
          </w:p>
        </w:tc>
        <w:tc>
          <w:tcPr>
            <w:tcW w:w="1197" w:type="dxa"/>
            <w:gridSpan w:val="2"/>
            <w:shd w:val="clear" w:color="auto" w:fill="EEECE1"/>
          </w:tcPr>
          <w:p w:rsidR="00786F2B" w:rsidRDefault="00786F2B" w:rsidP="00DE2DE3">
            <w:r>
              <w:rPr>
                <w:rFonts w:hint="eastAsia"/>
              </w:rPr>
              <w:t>中文名称</w:t>
            </w:r>
          </w:p>
        </w:tc>
        <w:tc>
          <w:tcPr>
            <w:tcW w:w="1417" w:type="dxa"/>
            <w:shd w:val="clear" w:color="auto" w:fill="EEECE1"/>
          </w:tcPr>
          <w:p w:rsidR="00786F2B" w:rsidRDefault="00786F2B" w:rsidP="00DE2DE3">
            <w:r>
              <w:rPr>
                <w:rFonts w:hint="eastAsia"/>
              </w:rPr>
              <w:t>英文名称</w:t>
            </w:r>
          </w:p>
        </w:tc>
        <w:tc>
          <w:tcPr>
            <w:tcW w:w="709" w:type="dxa"/>
            <w:shd w:val="clear" w:color="auto" w:fill="EEECE1"/>
          </w:tcPr>
          <w:p w:rsidR="00786F2B" w:rsidRDefault="00786F2B" w:rsidP="00DE2DE3">
            <w:r>
              <w:rPr>
                <w:rFonts w:hint="eastAsia"/>
              </w:rPr>
              <w:t>类型</w:t>
            </w:r>
          </w:p>
        </w:tc>
        <w:tc>
          <w:tcPr>
            <w:tcW w:w="709" w:type="dxa"/>
            <w:shd w:val="clear" w:color="auto" w:fill="EEECE1"/>
          </w:tcPr>
          <w:p w:rsidR="00786F2B" w:rsidRDefault="00786F2B" w:rsidP="00DE2DE3">
            <w:r>
              <w:rPr>
                <w:rFonts w:hint="eastAsia"/>
              </w:rPr>
              <w:t>长度</w:t>
            </w:r>
          </w:p>
        </w:tc>
        <w:tc>
          <w:tcPr>
            <w:tcW w:w="709" w:type="dxa"/>
            <w:shd w:val="clear" w:color="auto" w:fill="EEECE1"/>
          </w:tcPr>
          <w:p w:rsidR="00786F2B" w:rsidRDefault="00786F2B" w:rsidP="00DE2DE3">
            <w:r>
              <w:rPr>
                <w:rFonts w:hint="eastAsia"/>
              </w:rPr>
              <w:t>必填</w:t>
            </w:r>
          </w:p>
        </w:tc>
        <w:tc>
          <w:tcPr>
            <w:tcW w:w="3769" w:type="dxa"/>
            <w:shd w:val="clear" w:color="auto" w:fill="EEECE1"/>
          </w:tcPr>
          <w:p w:rsidR="00786F2B" w:rsidRDefault="00786F2B" w:rsidP="00DE2DE3">
            <w:r>
              <w:rPr>
                <w:rFonts w:hint="eastAsia"/>
              </w:rPr>
              <w:t>说明</w:t>
            </w:r>
          </w:p>
        </w:tc>
      </w:tr>
      <w:tr w:rsidR="00786F2B" w:rsidTr="002F2C22">
        <w:trPr>
          <w:trHeight w:hRule="exact" w:val="2641"/>
          <w:jc w:val="center"/>
        </w:trPr>
        <w:tc>
          <w:tcPr>
            <w:tcW w:w="647" w:type="dxa"/>
          </w:tcPr>
          <w:p w:rsidR="00786F2B" w:rsidRDefault="00786F2B" w:rsidP="00DE2DE3"/>
        </w:tc>
        <w:tc>
          <w:tcPr>
            <w:tcW w:w="1197" w:type="dxa"/>
            <w:gridSpan w:val="2"/>
          </w:tcPr>
          <w:p w:rsidR="00786F2B" w:rsidRDefault="00786F2B" w:rsidP="00DE2DE3">
            <w:r>
              <w:rPr>
                <w:rFonts w:hint="eastAsia"/>
              </w:rPr>
              <w:t>操作标志</w:t>
            </w:r>
          </w:p>
        </w:tc>
        <w:tc>
          <w:tcPr>
            <w:tcW w:w="1417" w:type="dxa"/>
          </w:tcPr>
          <w:p w:rsidR="00786F2B" w:rsidRDefault="00786F2B" w:rsidP="00DE2DE3">
            <w:r>
              <w:rPr>
                <w:rFonts w:hint="eastAsia"/>
              </w:rPr>
              <w:t>oper_flag</w:t>
            </w:r>
          </w:p>
        </w:tc>
        <w:tc>
          <w:tcPr>
            <w:tcW w:w="709" w:type="dxa"/>
          </w:tcPr>
          <w:p w:rsidR="00786F2B" w:rsidRDefault="00786F2B" w:rsidP="00DE2DE3">
            <w:r>
              <w:rPr>
                <w:rFonts w:hint="eastAsia"/>
              </w:rPr>
              <w:t>int</w:t>
            </w:r>
          </w:p>
        </w:tc>
        <w:tc>
          <w:tcPr>
            <w:tcW w:w="709" w:type="dxa"/>
          </w:tcPr>
          <w:p w:rsidR="00786F2B" w:rsidRDefault="00786F2B" w:rsidP="00DE2DE3">
            <w:r>
              <w:rPr>
                <w:rFonts w:hint="eastAsia"/>
              </w:rPr>
              <w:t>1</w:t>
            </w:r>
          </w:p>
        </w:tc>
        <w:tc>
          <w:tcPr>
            <w:tcW w:w="709" w:type="dxa"/>
          </w:tcPr>
          <w:p w:rsidR="00786F2B" w:rsidRDefault="00786F2B" w:rsidP="00DE2DE3">
            <w:r w:rsidRPr="00590337">
              <w:rPr>
                <w:rFonts w:hint="eastAsia"/>
              </w:rPr>
              <w:t>M</w:t>
            </w:r>
          </w:p>
        </w:tc>
        <w:tc>
          <w:tcPr>
            <w:tcW w:w="3769" w:type="dxa"/>
          </w:tcPr>
          <w:p w:rsidR="002F2C22" w:rsidRDefault="002F2C22" w:rsidP="002F2C22">
            <w:r>
              <w:rPr>
                <w:rFonts w:hint="eastAsia"/>
              </w:rPr>
              <w:t>1</w:t>
            </w:r>
            <w:r>
              <w:rPr>
                <w:rFonts w:hint="eastAsia"/>
              </w:rPr>
              <w:t>、根据银行帐号查询，银行代码、银行账号必填</w:t>
            </w:r>
            <w:r>
              <w:rPr>
                <w:rFonts w:hint="eastAsia"/>
              </w:rPr>
              <w:t>;</w:t>
            </w:r>
          </w:p>
          <w:p w:rsidR="002F2C22" w:rsidRDefault="002F2C22" w:rsidP="002F2C22">
            <w:r>
              <w:rPr>
                <w:rFonts w:hint="eastAsia"/>
              </w:rPr>
              <w:t>2</w:t>
            </w:r>
            <w:r>
              <w:rPr>
                <w:rFonts w:hint="eastAsia"/>
              </w:rPr>
              <w:t>、根据证件查询，证件类型及证件号码必填</w:t>
            </w:r>
          </w:p>
          <w:p w:rsidR="00786F2B" w:rsidRDefault="002F2C22" w:rsidP="002F2C22">
            <w:r>
              <w:rPr>
                <w:rFonts w:hint="eastAsia"/>
              </w:rPr>
              <w:t>3</w:t>
            </w:r>
            <w:r>
              <w:rPr>
                <w:rFonts w:hint="eastAsia"/>
              </w:rPr>
              <w:t>、根据客户号查询，客户号必填</w:t>
            </w:r>
          </w:p>
        </w:tc>
      </w:tr>
      <w:tr w:rsidR="005435C9" w:rsidTr="00AD6D65">
        <w:trPr>
          <w:trHeight w:hRule="exact" w:val="400"/>
          <w:jc w:val="center"/>
        </w:trPr>
        <w:tc>
          <w:tcPr>
            <w:tcW w:w="647" w:type="dxa"/>
          </w:tcPr>
          <w:p w:rsidR="005435C9" w:rsidRDefault="005435C9" w:rsidP="00DE2DE3"/>
        </w:tc>
        <w:tc>
          <w:tcPr>
            <w:tcW w:w="1197" w:type="dxa"/>
            <w:gridSpan w:val="2"/>
          </w:tcPr>
          <w:p w:rsidR="005435C9" w:rsidRDefault="005435C9" w:rsidP="00DE2DE3">
            <w:r>
              <w:rPr>
                <w:rFonts w:hint="eastAsia"/>
              </w:rPr>
              <w:t>银行代码</w:t>
            </w:r>
          </w:p>
        </w:tc>
        <w:tc>
          <w:tcPr>
            <w:tcW w:w="1417" w:type="dxa"/>
          </w:tcPr>
          <w:p w:rsidR="005435C9" w:rsidRDefault="005435C9" w:rsidP="00DE2DE3">
            <w:r>
              <w:t>bank_no</w:t>
            </w:r>
          </w:p>
        </w:tc>
        <w:tc>
          <w:tcPr>
            <w:tcW w:w="709" w:type="dxa"/>
          </w:tcPr>
          <w:p w:rsidR="005435C9" w:rsidRDefault="005435C9" w:rsidP="00DE2DE3">
            <w:r>
              <w:rPr>
                <w:rFonts w:hint="eastAsia"/>
              </w:rPr>
              <w:t>string</w:t>
            </w:r>
          </w:p>
        </w:tc>
        <w:tc>
          <w:tcPr>
            <w:tcW w:w="709" w:type="dxa"/>
          </w:tcPr>
          <w:p w:rsidR="005435C9" w:rsidRDefault="005435C9" w:rsidP="00DE2DE3">
            <w:r>
              <w:rPr>
                <w:rFonts w:hint="eastAsia"/>
              </w:rPr>
              <w:t>4</w:t>
            </w:r>
          </w:p>
        </w:tc>
        <w:tc>
          <w:tcPr>
            <w:tcW w:w="709" w:type="dxa"/>
          </w:tcPr>
          <w:p w:rsidR="005435C9" w:rsidRPr="00590337" w:rsidRDefault="005435C9" w:rsidP="00DE2DE3">
            <w:r>
              <w:rPr>
                <w:rFonts w:hint="eastAsia"/>
              </w:rPr>
              <w:t>C</w:t>
            </w:r>
          </w:p>
        </w:tc>
        <w:tc>
          <w:tcPr>
            <w:tcW w:w="3769" w:type="dxa"/>
          </w:tcPr>
          <w:p w:rsidR="005435C9" w:rsidRDefault="005435C9" w:rsidP="00DE2DE3"/>
        </w:tc>
      </w:tr>
      <w:tr w:rsidR="005435C9" w:rsidTr="00AD6D65">
        <w:trPr>
          <w:trHeight w:hRule="exact" w:val="400"/>
          <w:jc w:val="center"/>
        </w:trPr>
        <w:tc>
          <w:tcPr>
            <w:tcW w:w="647" w:type="dxa"/>
          </w:tcPr>
          <w:p w:rsidR="005435C9" w:rsidRDefault="005435C9" w:rsidP="00DE2DE3"/>
        </w:tc>
        <w:tc>
          <w:tcPr>
            <w:tcW w:w="1197" w:type="dxa"/>
            <w:gridSpan w:val="2"/>
          </w:tcPr>
          <w:p w:rsidR="005435C9" w:rsidRDefault="005435C9" w:rsidP="00DE2DE3">
            <w:r>
              <w:rPr>
                <w:rFonts w:hint="eastAsia"/>
              </w:rPr>
              <w:t>银行账号</w:t>
            </w:r>
          </w:p>
        </w:tc>
        <w:tc>
          <w:tcPr>
            <w:tcW w:w="1417" w:type="dxa"/>
          </w:tcPr>
          <w:p w:rsidR="005435C9" w:rsidRDefault="005435C9" w:rsidP="00DE2DE3">
            <w:r>
              <w:rPr>
                <w:rFonts w:hint="eastAsia"/>
              </w:rPr>
              <w:t>account_no</w:t>
            </w:r>
          </w:p>
        </w:tc>
        <w:tc>
          <w:tcPr>
            <w:tcW w:w="709" w:type="dxa"/>
          </w:tcPr>
          <w:p w:rsidR="005435C9" w:rsidRDefault="005435C9" w:rsidP="00DE2DE3">
            <w:r>
              <w:rPr>
                <w:rFonts w:hint="eastAsia"/>
              </w:rPr>
              <w:t>string</w:t>
            </w:r>
          </w:p>
        </w:tc>
        <w:tc>
          <w:tcPr>
            <w:tcW w:w="709" w:type="dxa"/>
          </w:tcPr>
          <w:p w:rsidR="005435C9" w:rsidRDefault="005435C9" w:rsidP="00DE2DE3">
            <w:r>
              <w:rPr>
                <w:rFonts w:hint="eastAsia"/>
              </w:rPr>
              <w:t>32</w:t>
            </w:r>
          </w:p>
        </w:tc>
        <w:tc>
          <w:tcPr>
            <w:tcW w:w="709" w:type="dxa"/>
          </w:tcPr>
          <w:p w:rsidR="005435C9" w:rsidRPr="00590337" w:rsidRDefault="005435C9" w:rsidP="00DE2DE3">
            <w:r w:rsidRPr="001028E4">
              <w:rPr>
                <w:rFonts w:hint="eastAsia"/>
              </w:rPr>
              <w:t>C</w:t>
            </w:r>
          </w:p>
        </w:tc>
        <w:tc>
          <w:tcPr>
            <w:tcW w:w="3769" w:type="dxa"/>
          </w:tcPr>
          <w:p w:rsidR="005435C9" w:rsidRDefault="005435C9" w:rsidP="00DE2DE3"/>
        </w:tc>
      </w:tr>
      <w:tr w:rsidR="005435C9" w:rsidTr="00AD6D65">
        <w:trPr>
          <w:trHeight w:hRule="exact" w:val="400"/>
          <w:jc w:val="center"/>
        </w:trPr>
        <w:tc>
          <w:tcPr>
            <w:tcW w:w="647" w:type="dxa"/>
          </w:tcPr>
          <w:p w:rsidR="005435C9" w:rsidRDefault="005435C9" w:rsidP="00DE2DE3"/>
        </w:tc>
        <w:tc>
          <w:tcPr>
            <w:tcW w:w="1197" w:type="dxa"/>
            <w:gridSpan w:val="2"/>
          </w:tcPr>
          <w:p w:rsidR="005435C9" w:rsidRDefault="005435C9" w:rsidP="00DE2DE3">
            <w:r>
              <w:rPr>
                <w:rFonts w:hint="eastAsia"/>
              </w:rPr>
              <w:t>证件类型</w:t>
            </w:r>
          </w:p>
        </w:tc>
        <w:tc>
          <w:tcPr>
            <w:tcW w:w="1417" w:type="dxa"/>
          </w:tcPr>
          <w:p w:rsidR="005435C9" w:rsidRDefault="005435C9" w:rsidP="00DE2DE3">
            <w:r>
              <w:rPr>
                <w:rFonts w:hint="eastAsia"/>
              </w:rPr>
              <w:t>cert_type_id</w:t>
            </w:r>
          </w:p>
        </w:tc>
        <w:tc>
          <w:tcPr>
            <w:tcW w:w="709" w:type="dxa"/>
          </w:tcPr>
          <w:p w:rsidR="005435C9" w:rsidRDefault="005435C9" w:rsidP="00DE2DE3">
            <w:r>
              <w:rPr>
                <w:rFonts w:hint="eastAsia"/>
              </w:rPr>
              <w:t>string</w:t>
            </w:r>
          </w:p>
        </w:tc>
        <w:tc>
          <w:tcPr>
            <w:tcW w:w="709" w:type="dxa"/>
          </w:tcPr>
          <w:p w:rsidR="005435C9" w:rsidRDefault="005435C9" w:rsidP="00DE2DE3">
            <w:r>
              <w:rPr>
                <w:rFonts w:hint="eastAsia"/>
              </w:rPr>
              <w:t>2</w:t>
            </w:r>
          </w:p>
        </w:tc>
        <w:tc>
          <w:tcPr>
            <w:tcW w:w="709" w:type="dxa"/>
          </w:tcPr>
          <w:p w:rsidR="005435C9" w:rsidRPr="00590337" w:rsidRDefault="005435C9" w:rsidP="00DE2DE3">
            <w:r w:rsidRPr="001028E4">
              <w:rPr>
                <w:rFonts w:hint="eastAsia"/>
              </w:rPr>
              <w:t>C</w:t>
            </w:r>
          </w:p>
        </w:tc>
        <w:tc>
          <w:tcPr>
            <w:tcW w:w="3769" w:type="dxa"/>
          </w:tcPr>
          <w:p w:rsidR="005435C9" w:rsidRDefault="0026413A" w:rsidP="00DD1B59">
            <w:hyperlink w:anchor="_cust_grade（客户级别）" w:history="1">
              <w:r w:rsidR="005435C9" w:rsidRPr="00A105D3">
                <w:rPr>
                  <w:rStyle w:val="a8"/>
                </w:rPr>
                <w:t>cert_type</w:t>
              </w:r>
            </w:hyperlink>
          </w:p>
          <w:p w:rsidR="005435C9" w:rsidRDefault="005435C9" w:rsidP="00DE2DE3">
            <w:r>
              <w:rPr>
                <w:rFonts w:hint="eastAsia"/>
              </w:rPr>
              <w:t>当</w:t>
            </w:r>
            <w:r>
              <w:rPr>
                <w:rFonts w:hint="eastAsia"/>
              </w:rPr>
              <w:t>oper_flag</w:t>
            </w:r>
            <w:r>
              <w:rPr>
                <w:rFonts w:hint="eastAsia"/>
              </w:rPr>
              <w:t>为</w:t>
            </w:r>
            <w:r>
              <w:rPr>
                <w:rFonts w:hint="eastAsia"/>
              </w:rPr>
              <w:t>2</w:t>
            </w:r>
            <w:r>
              <w:rPr>
                <w:rFonts w:hint="eastAsia"/>
              </w:rPr>
              <w:t>时，必填</w:t>
            </w:r>
          </w:p>
        </w:tc>
      </w:tr>
      <w:tr w:rsidR="005435C9" w:rsidTr="00AD6D65">
        <w:trPr>
          <w:trHeight w:hRule="exact" w:val="400"/>
          <w:jc w:val="center"/>
        </w:trPr>
        <w:tc>
          <w:tcPr>
            <w:tcW w:w="647" w:type="dxa"/>
          </w:tcPr>
          <w:p w:rsidR="005435C9" w:rsidRDefault="005435C9" w:rsidP="00DE2DE3"/>
        </w:tc>
        <w:tc>
          <w:tcPr>
            <w:tcW w:w="1197" w:type="dxa"/>
            <w:gridSpan w:val="2"/>
          </w:tcPr>
          <w:p w:rsidR="005435C9" w:rsidRDefault="005435C9" w:rsidP="00DE2DE3">
            <w:r>
              <w:rPr>
                <w:rFonts w:hint="eastAsia"/>
              </w:rPr>
              <w:t>证件号码</w:t>
            </w:r>
          </w:p>
        </w:tc>
        <w:tc>
          <w:tcPr>
            <w:tcW w:w="1417" w:type="dxa"/>
          </w:tcPr>
          <w:p w:rsidR="005435C9" w:rsidRDefault="005435C9" w:rsidP="00DE2DE3">
            <w:r>
              <w:rPr>
                <w:rFonts w:hint="eastAsia"/>
              </w:rPr>
              <w:t>cert_num</w:t>
            </w:r>
          </w:p>
        </w:tc>
        <w:tc>
          <w:tcPr>
            <w:tcW w:w="709" w:type="dxa"/>
          </w:tcPr>
          <w:p w:rsidR="005435C9" w:rsidRDefault="005435C9" w:rsidP="00DE2DE3">
            <w:r>
              <w:rPr>
                <w:rFonts w:hint="eastAsia"/>
              </w:rPr>
              <w:t>string</w:t>
            </w:r>
          </w:p>
        </w:tc>
        <w:tc>
          <w:tcPr>
            <w:tcW w:w="709" w:type="dxa"/>
          </w:tcPr>
          <w:p w:rsidR="005435C9" w:rsidRDefault="005435C9" w:rsidP="00DE2DE3">
            <w:r>
              <w:rPr>
                <w:rFonts w:hint="eastAsia"/>
              </w:rPr>
              <w:t>20</w:t>
            </w:r>
          </w:p>
        </w:tc>
        <w:tc>
          <w:tcPr>
            <w:tcW w:w="709" w:type="dxa"/>
          </w:tcPr>
          <w:p w:rsidR="005435C9" w:rsidRPr="00590337" w:rsidRDefault="005435C9" w:rsidP="00DE2DE3">
            <w:r w:rsidRPr="001028E4">
              <w:rPr>
                <w:rFonts w:hint="eastAsia"/>
              </w:rPr>
              <w:t>C</w:t>
            </w:r>
          </w:p>
        </w:tc>
        <w:tc>
          <w:tcPr>
            <w:tcW w:w="3769" w:type="dxa"/>
          </w:tcPr>
          <w:p w:rsidR="005435C9" w:rsidRDefault="005435C9" w:rsidP="00DE2DE3"/>
        </w:tc>
      </w:tr>
      <w:tr w:rsidR="005435C9" w:rsidTr="00AD6D65">
        <w:trPr>
          <w:trHeight w:hRule="exact" w:val="400"/>
          <w:jc w:val="center"/>
        </w:trPr>
        <w:tc>
          <w:tcPr>
            <w:tcW w:w="647" w:type="dxa"/>
          </w:tcPr>
          <w:p w:rsidR="005435C9" w:rsidRDefault="005435C9" w:rsidP="00DE2DE3"/>
        </w:tc>
        <w:tc>
          <w:tcPr>
            <w:tcW w:w="1197" w:type="dxa"/>
            <w:gridSpan w:val="2"/>
          </w:tcPr>
          <w:p w:rsidR="005435C9" w:rsidRDefault="005435C9" w:rsidP="00DE2DE3">
            <w:r>
              <w:rPr>
                <w:rFonts w:hint="eastAsia"/>
              </w:rPr>
              <w:t>客户号</w:t>
            </w:r>
          </w:p>
        </w:tc>
        <w:tc>
          <w:tcPr>
            <w:tcW w:w="1417" w:type="dxa"/>
          </w:tcPr>
          <w:p w:rsidR="005435C9" w:rsidRDefault="005435C9" w:rsidP="00DE2DE3">
            <w:r w:rsidRPr="00A72FF8">
              <w:t>acct_no</w:t>
            </w:r>
          </w:p>
        </w:tc>
        <w:tc>
          <w:tcPr>
            <w:tcW w:w="709" w:type="dxa"/>
          </w:tcPr>
          <w:p w:rsidR="005435C9" w:rsidRDefault="005435C9" w:rsidP="00DE2DE3">
            <w:r>
              <w:t>string</w:t>
            </w:r>
          </w:p>
        </w:tc>
        <w:tc>
          <w:tcPr>
            <w:tcW w:w="709" w:type="dxa"/>
          </w:tcPr>
          <w:p w:rsidR="005435C9" w:rsidRDefault="005435C9" w:rsidP="00DE2DE3">
            <w:r>
              <w:rPr>
                <w:rFonts w:hint="eastAsia"/>
              </w:rPr>
              <w:t>16</w:t>
            </w:r>
          </w:p>
        </w:tc>
        <w:tc>
          <w:tcPr>
            <w:tcW w:w="709" w:type="dxa"/>
          </w:tcPr>
          <w:p w:rsidR="005435C9" w:rsidRPr="00590337" w:rsidRDefault="006178D1" w:rsidP="00DE2DE3">
            <w:r>
              <w:rPr>
                <w:rFonts w:hint="eastAsia"/>
              </w:rPr>
              <w:t>C</w:t>
            </w:r>
          </w:p>
        </w:tc>
        <w:tc>
          <w:tcPr>
            <w:tcW w:w="3769" w:type="dxa"/>
          </w:tcPr>
          <w:p w:rsidR="005435C9" w:rsidRDefault="005435C9" w:rsidP="005435C9"/>
        </w:tc>
      </w:tr>
    </w:tbl>
    <w:p w:rsidR="00786F2B" w:rsidRDefault="00786F2B" w:rsidP="00786F2B"/>
    <w:p w:rsidR="00786F2B" w:rsidRDefault="00786F2B" w:rsidP="00786F2B">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356"/>
        <w:gridCol w:w="869"/>
        <w:gridCol w:w="852"/>
        <w:gridCol w:w="992"/>
        <w:gridCol w:w="2658"/>
      </w:tblGrid>
      <w:tr w:rsidR="00786F2B" w:rsidTr="00DE2DE3">
        <w:trPr>
          <w:trHeight w:hRule="exact" w:val="400"/>
          <w:jc w:val="center"/>
        </w:trPr>
        <w:tc>
          <w:tcPr>
            <w:tcW w:w="1430" w:type="dxa"/>
            <w:gridSpan w:val="2"/>
            <w:shd w:val="clear" w:color="auto" w:fill="auto"/>
          </w:tcPr>
          <w:p w:rsidR="00786F2B" w:rsidRDefault="00786F2B" w:rsidP="00DE2DE3">
            <w:r>
              <w:rPr>
                <w:rFonts w:hint="eastAsia"/>
              </w:rPr>
              <w:t>报文类型</w:t>
            </w:r>
          </w:p>
        </w:tc>
        <w:tc>
          <w:tcPr>
            <w:tcW w:w="7489" w:type="dxa"/>
            <w:gridSpan w:val="6"/>
            <w:shd w:val="clear" w:color="auto" w:fill="auto"/>
          </w:tcPr>
          <w:p w:rsidR="00786F2B" w:rsidRDefault="00786F2B" w:rsidP="00DE2DE3">
            <w:r>
              <w:rPr>
                <w:rFonts w:hint="eastAsia"/>
              </w:rPr>
              <w:t>响应报文体</w:t>
            </w:r>
          </w:p>
        </w:tc>
      </w:tr>
      <w:tr w:rsidR="00786F2B" w:rsidTr="00DE2DE3">
        <w:trPr>
          <w:trHeight w:hRule="exact" w:val="400"/>
          <w:jc w:val="center"/>
        </w:trPr>
        <w:tc>
          <w:tcPr>
            <w:tcW w:w="1430" w:type="dxa"/>
            <w:gridSpan w:val="2"/>
            <w:shd w:val="clear" w:color="auto" w:fill="auto"/>
          </w:tcPr>
          <w:p w:rsidR="00786F2B" w:rsidRDefault="00786F2B" w:rsidP="00DE2DE3">
            <w:r>
              <w:rPr>
                <w:rFonts w:hint="eastAsia"/>
              </w:rPr>
              <w:t>交易代码</w:t>
            </w:r>
          </w:p>
        </w:tc>
        <w:tc>
          <w:tcPr>
            <w:tcW w:w="7489" w:type="dxa"/>
            <w:gridSpan w:val="6"/>
            <w:shd w:val="clear" w:color="auto" w:fill="auto"/>
          </w:tcPr>
          <w:p w:rsidR="00786F2B" w:rsidRDefault="00FD306D" w:rsidP="005C17F4">
            <w:r>
              <w:rPr>
                <w:rFonts w:hint="eastAsia"/>
              </w:rPr>
              <w:t>C20</w:t>
            </w:r>
            <w:r w:rsidR="005C17F4">
              <w:rPr>
                <w:rFonts w:hint="eastAsia"/>
              </w:rPr>
              <w:t>2</w:t>
            </w:r>
          </w:p>
        </w:tc>
      </w:tr>
      <w:tr w:rsidR="00786F2B" w:rsidTr="00DE2DE3">
        <w:trPr>
          <w:trHeight w:hRule="exact" w:val="400"/>
          <w:jc w:val="center"/>
        </w:trPr>
        <w:tc>
          <w:tcPr>
            <w:tcW w:w="1430" w:type="dxa"/>
            <w:gridSpan w:val="2"/>
            <w:shd w:val="clear" w:color="auto" w:fill="auto"/>
          </w:tcPr>
          <w:p w:rsidR="00786F2B" w:rsidRDefault="00786F2B" w:rsidP="00DE2DE3">
            <w:r>
              <w:rPr>
                <w:rFonts w:hint="eastAsia"/>
              </w:rPr>
              <w:t>报文说明</w:t>
            </w:r>
          </w:p>
        </w:tc>
        <w:tc>
          <w:tcPr>
            <w:tcW w:w="7489" w:type="dxa"/>
            <w:gridSpan w:val="6"/>
            <w:shd w:val="clear" w:color="auto" w:fill="auto"/>
          </w:tcPr>
          <w:p w:rsidR="00786F2B" w:rsidRDefault="00786F2B" w:rsidP="00DE2DE3">
            <w:r>
              <w:rPr>
                <w:rFonts w:hint="eastAsia"/>
              </w:rPr>
              <w:t>个人客户信息查询响应报文体</w:t>
            </w:r>
          </w:p>
        </w:tc>
      </w:tr>
      <w:tr w:rsidR="00786F2B" w:rsidTr="00DE2DE3">
        <w:trPr>
          <w:trHeight w:hRule="exact" w:val="400"/>
          <w:jc w:val="center"/>
        </w:trPr>
        <w:tc>
          <w:tcPr>
            <w:tcW w:w="647" w:type="dxa"/>
            <w:shd w:val="clear" w:color="auto" w:fill="auto"/>
          </w:tcPr>
          <w:p w:rsidR="00786F2B" w:rsidRDefault="00786F2B" w:rsidP="00DE2DE3">
            <w:r>
              <w:rPr>
                <w:rFonts w:hint="eastAsia"/>
              </w:rPr>
              <w:t>符号</w:t>
            </w:r>
          </w:p>
        </w:tc>
        <w:tc>
          <w:tcPr>
            <w:tcW w:w="1545" w:type="dxa"/>
            <w:gridSpan w:val="2"/>
            <w:shd w:val="clear" w:color="auto" w:fill="auto"/>
          </w:tcPr>
          <w:p w:rsidR="00786F2B" w:rsidRDefault="00786F2B" w:rsidP="00DE2DE3">
            <w:r>
              <w:rPr>
                <w:rFonts w:hint="eastAsia"/>
              </w:rPr>
              <w:t>中文名称</w:t>
            </w:r>
          </w:p>
        </w:tc>
        <w:tc>
          <w:tcPr>
            <w:tcW w:w="1356" w:type="dxa"/>
            <w:shd w:val="clear" w:color="auto" w:fill="auto"/>
          </w:tcPr>
          <w:p w:rsidR="00786F2B" w:rsidRDefault="00786F2B" w:rsidP="00DE2DE3">
            <w:r>
              <w:rPr>
                <w:rFonts w:hint="eastAsia"/>
              </w:rPr>
              <w:t>英文名称</w:t>
            </w:r>
          </w:p>
        </w:tc>
        <w:tc>
          <w:tcPr>
            <w:tcW w:w="869" w:type="dxa"/>
            <w:shd w:val="clear" w:color="auto" w:fill="auto"/>
          </w:tcPr>
          <w:p w:rsidR="00786F2B" w:rsidRDefault="00786F2B" w:rsidP="00DE2DE3">
            <w:r>
              <w:rPr>
                <w:rFonts w:hint="eastAsia"/>
              </w:rPr>
              <w:t>类型</w:t>
            </w:r>
          </w:p>
        </w:tc>
        <w:tc>
          <w:tcPr>
            <w:tcW w:w="852" w:type="dxa"/>
            <w:shd w:val="clear" w:color="auto" w:fill="auto"/>
          </w:tcPr>
          <w:p w:rsidR="00786F2B" w:rsidRDefault="00786F2B" w:rsidP="00DE2DE3">
            <w:r>
              <w:rPr>
                <w:rFonts w:hint="eastAsia"/>
              </w:rPr>
              <w:t>长度</w:t>
            </w:r>
          </w:p>
        </w:tc>
        <w:tc>
          <w:tcPr>
            <w:tcW w:w="992" w:type="dxa"/>
            <w:shd w:val="clear" w:color="auto" w:fill="auto"/>
          </w:tcPr>
          <w:p w:rsidR="00786F2B" w:rsidRDefault="00786F2B" w:rsidP="00DE2DE3">
            <w:r>
              <w:rPr>
                <w:rFonts w:hint="eastAsia"/>
              </w:rPr>
              <w:t>必填</w:t>
            </w:r>
          </w:p>
        </w:tc>
        <w:tc>
          <w:tcPr>
            <w:tcW w:w="2658" w:type="dxa"/>
            <w:shd w:val="clear" w:color="auto" w:fill="auto"/>
          </w:tcPr>
          <w:p w:rsidR="00786F2B" w:rsidRDefault="00786F2B" w:rsidP="00DE2DE3">
            <w:r>
              <w:rPr>
                <w:rFonts w:hint="eastAsia"/>
              </w:rPr>
              <w:t>说明</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操作标志</w:t>
            </w:r>
          </w:p>
        </w:tc>
        <w:tc>
          <w:tcPr>
            <w:tcW w:w="1356" w:type="dxa"/>
            <w:shd w:val="clear" w:color="auto" w:fill="auto"/>
          </w:tcPr>
          <w:p w:rsidR="00BB2D54" w:rsidRPr="00A72FF8" w:rsidRDefault="00BB2D54" w:rsidP="00DE2DE3">
            <w:r w:rsidRPr="00A72FF8">
              <w:t>oper_flag</w:t>
            </w:r>
          </w:p>
        </w:tc>
        <w:tc>
          <w:tcPr>
            <w:tcW w:w="869" w:type="dxa"/>
            <w:shd w:val="clear" w:color="auto" w:fill="auto"/>
          </w:tcPr>
          <w:p w:rsidR="00BB2D54" w:rsidRDefault="00BB2D54" w:rsidP="00DE2DE3">
            <w:r>
              <w:rPr>
                <w:rFonts w:hint="eastAsia"/>
              </w:rPr>
              <w:t>int</w:t>
            </w:r>
          </w:p>
        </w:tc>
        <w:tc>
          <w:tcPr>
            <w:tcW w:w="852" w:type="dxa"/>
            <w:shd w:val="clear" w:color="auto" w:fill="auto"/>
          </w:tcPr>
          <w:p w:rsidR="00BB2D54" w:rsidRDefault="00BB2D54" w:rsidP="00DE2DE3">
            <w:r>
              <w:rPr>
                <w:rFonts w:hint="eastAsia"/>
              </w:rPr>
              <w:t>1</w:t>
            </w:r>
          </w:p>
        </w:tc>
        <w:tc>
          <w:tcPr>
            <w:tcW w:w="992" w:type="dxa"/>
            <w:shd w:val="clear" w:color="auto" w:fill="auto"/>
          </w:tcPr>
          <w:p w:rsidR="00BB2D54" w:rsidRDefault="00BB2D54" w:rsidP="00DE2DE3">
            <w:r>
              <w:rPr>
                <w:rFonts w:hint="eastAsia"/>
              </w:rPr>
              <w:t>M</w:t>
            </w:r>
          </w:p>
        </w:tc>
        <w:tc>
          <w:tcPr>
            <w:tcW w:w="2658" w:type="dxa"/>
            <w:shd w:val="clear" w:color="auto" w:fill="auto"/>
          </w:tcPr>
          <w:p w:rsidR="00BB2D54" w:rsidRDefault="00BB2D54" w:rsidP="00DE2DE3"/>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客户号</w:t>
            </w:r>
          </w:p>
        </w:tc>
        <w:tc>
          <w:tcPr>
            <w:tcW w:w="1356" w:type="dxa"/>
            <w:shd w:val="clear" w:color="auto" w:fill="auto"/>
          </w:tcPr>
          <w:p w:rsidR="00BB2D54" w:rsidRPr="00A72FF8" w:rsidRDefault="00BB2D54" w:rsidP="00DE2DE3">
            <w:r w:rsidRPr="00A72FF8">
              <w:t>acct_no</w:t>
            </w:r>
          </w:p>
        </w:tc>
        <w:tc>
          <w:tcPr>
            <w:tcW w:w="869" w:type="dxa"/>
            <w:shd w:val="clear" w:color="auto" w:fill="auto"/>
          </w:tcPr>
          <w:p w:rsidR="00BB2D54" w:rsidRDefault="00BB2D54" w:rsidP="00DE2DE3">
            <w:r>
              <w:t>string</w:t>
            </w:r>
          </w:p>
        </w:tc>
        <w:tc>
          <w:tcPr>
            <w:tcW w:w="852" w:type="dxa"/>
            <w:shd w:val="clear" w:color="auto" w:fill="auto"/>
          </w:tcPr>
          <w:p w:rsidR="00BB2D54" w:rsidRDefault="00BB2D54" w:rsidP="00EB3BF6">
            <w:r>
              <w:rPr>
                <w:rFonts w:hint="eastAsia"/>
              </w:rPr>
              <w:t>1</w:t>
            </w:r>
            <w:r w:rsidR="00EB3BF6">
              <w:rPr>
                <w:rFonts w:hint="eastAsia"/>
              </w:rPr>
              <w:t>6</w:t>
            </w:r>
          </w:p>
        </w:tc>
        <w:tc>
          <w:tcPr>
            <w:tcW w:w="992" w:type="dxa"/>
            <w:shd w:val="clear" w:color="auto" w:fill="auto"/>
          </w:tcPr>
          <w:p w:rsidR="00BB2D54" w:rsidRDefault="00BB2D54" w:rsidP="00DE2DE3">
            <w:r>
              <w:rPr>
                <w:rFonts w:hint="eastAsia"/>
              </w:rPr>
              <w:t>C</w:t>
            </w:r>
          </w:p>
        </w:tc>
        <w:tc>
          <w:tcPr>
            <w:tcW w:w="2658" w:type="dxa"/>
            <w:shd w:val="clear" w:color="auto" w:fill="auto"/>
          </w:tcPr>
          <w:p w:rsidR="00BB2D54" w:rsidRDefault="002B2A02" w:rsidP="00DE2DE3">
            <w:r>
              <w:rPr>
                <w:rFonts w:hint="eastAsia"/>
              </w:rPr>
              <w:t>不能修改</w:t>
            </w:r>
          </w:p>
        </w:tc>
      </w:tr>
      <w:tr w:rsidR="00BB2D54" w:rsidRPr="007E4275" w:rsidTr="00DE2DE3">
        <w:trPr>
          <w:trHeight w:val="255"/>
          <w:jc w:val="center"/>
        </w:trPr>
        <w:tc>
          <w:tcPr>
            <w:tcW w:w="647" w:type="dxa"/>
            <w:shd w:val="clear" w:color="auto" w:fill="auto"/>
          </w:tcPr>
          <w:p w:rsidR="00BB2D54" w:rsidRPr="007E4275" w:rsidRDefault="00BB2D54" w:rsidP="00DE2DE3"/>
        </w:tc>
        <w:tc>
          <w:tcPr>
            <w:tcW w:w="1545" w:type="dxa"/>
            <w:gridSpan w:val="2"/>
            <w:shd w:val="clear" w:color="auto" w:fill="auto"/>
          </w:tcPr>
          <w:p w:rsidR="00BB2D54" w:rsidRPr="007E4275" w:rsidRDefault="00AC4CA6" w:rsidP="00DE2DE3">
            <w:r>
              <w:rPr>
                <w:rFonts w:hint="eastAsia"/>
              </w:rPr>
              <w:t>黄金交易编码</w:t>
            </w:r>
          </w:p>
        </w:tc>
        <w:tc>
          <w:tcPr>
            <w:tcW w:w="1356" w:type="dxa"/>
            <w:shd w:val="clear" w:color="auto" w:fill="auto"/>
          </w:tcPr>
          <w:p w:rsidR="00BB2D54" w:rsidRPr="00A72FF8" w:rsidRDefault="00BB2D54" w:rsidP="00DE2DE3">
            <w:r w:rsidRPr="00A72FF8">
              <w:t>cust_id</w:t>
            </w:r>
          </w:p>
        </w:tc>
        <w:tc>
          <w:tcPr>
            <w:tcW w:w="869" w:type="dxa"/>
            <w:shd w:val="clear" w:color="auto" w:fill="auto"/>
          </w:tcPr>
          <w:p w:rsidR="00BB2D54" w:rsidRPr="007E4275" w:rsidRDefault="00BB2D54" w:rsidP="00DE2DE3">
            <w:r w:rsidRPr="007E4275">
              <w:rPr>
                <w:rFonts w:hint="eastAsia"/>
              </w:rPr>
              <w:t>string</w:t>
            </w:r>
          </w:p>
        </w:tc>
        <w:tc>
          <w:tcPr>
            <w:tcW w:w="852" w:type="dxa"/>
            <w:shd w:val="clear" w:color="auto" w:fill="auto"/>
          </w:tcPr>
          <w:p w:rsidR="00BB2D54" w:rsidRPr="007E4275" w:rsidRDefault="00BB2D54" w:rsidP="00DE2DE3">
            <w:r w:rsidRPr="007E4275">
              <w:rPr>
                <w:rFonts w:hint="eastAsia"/>
              </w:rPr>
              <w:t>1</w:t>
            </w:r>
            <w:r>
              <w:rPr>
                <w:rFonts w:hint="eastAsia"/>
              </w:rPr>
              <w:t>0</w:t>
            </w:r>
          </w:p>
        </w:tc>
        <w:tc>
          <w:tcPr>
            <w:tcW w:w="992" w:type="dxa"/>
            <w:shd w:val="clear" w:color="auto" w:fill="auto"/>
          </w:tcPr>
          <w:p w:rsidR="00BB2D54" w:rsidRPr="007E4275" w:rsidRDefault="00BB2D54" w:rsidP="00DE2DE3">
            <w:r>
              <w:rPr>
                <w:rFonts w:hint="eastAsia"/>
              </w:rPr>
              <w:t>O</w:t>
            </w:r>
          </w:p>
        </w:tc>
        <w:tc>
          <w:tcPr>
            <w:tcW w:w="2658" w:type="dxa"/>
            <w:shd w:val="clear" w:color="auto" w:fill="auto"/>
          </w:tcPr>
          <w:p w:rsidR="00BB2D54" w:rsidRPr="007E4275" w:rsidRDefault="002B2A02" w:rsidP="00DE2DE3">
            <w:r>
              <w:rPr>
                <w:rFonts w:hint="eastAsia"/>
              </w:rPr>
              <w:t>不能修改</w:t>
            </w:r>
          </w:p>
        </w:tc>
      </w:tr>
      <w:tr w:rsidR="00BB2D54" w:rsidRPr="007E4275" w:rsidTr="00DE2DE3">
        <w:trPr>
          <w:trHeight w:val="255"/>
          <w:jc w:val="center"/>
        </w:trPr>
        <w:tc>
          <w:tcPr>
            <w:tcW w:w="647" w:type="dxa"/>
            <w:shd w:val="clear" w:color="auto" w:fill="auto"/>
          </w:tcPr>
          <w:p w:rsidR="00BB2D54" w:rsidRPr="007E4275" w:rsidRDefault="00BB2D54" w:rsidP="00DE2DE3"/>
        </w:tc>
        <w:tc>
          <w:tcPr>
            <w:tcW w:w="1545" w:type="dxa"/>
            <w:gridSpan w:val="2"/>
            <w:shd w:val="clear" w:color="auto" w:fill="auto"/>
          </w:tcPr>
          <w:p w:rsidR="00BB2D54" w:rsidRPr="007E4275" w:rsidRDefault="00BB2D54" w:rsidP="00DE2DE3">
            <w:r w:rsidRPr="007E4275">
              <w:rPr>
                <w:rFonts w:hint="eastAsia"/>
              </w:rPr>
              <w:t>席位代码</w:t>
            </w:r>
          </w:p>
        </w:tc>
        <w:tc>
          <w:tcPr>
            <w:tcW w:w="1356" w:type="dxa"/>
            <w:shd w:val="clear" w:color="auto" w:fill="auto"/>
          </w:tcPr>
          <w:p w:rsidR="00BB2D54" w:rsidRPr="00A72FF8" w:rsidRDefault="00BB2D54" w:rsidP="00DE2DE3">
            <w:r w:rsidRPr="00A72FF8">
              <w:t>member_id</w:t>
            </w:r>
          </w:p>
        </w:tc>
        <w:tc>
          <w:tcPr>
            <w:tcW w:w="869" w:type="dxa"/>
            <w:shd w:val="clear" w:color="auto" w:fill="auto"/>
          </w:tcPr>
          <w:p w:rsidR="00BB2D54" w:rsidRPr="007E4275" w:rsidRDefault="00BB2D54" w:rsidP="00DE2DE3">
            <w:r w:rsidRPr="007E4275">
              <w:rPr>
                <w:rFonts w:hint="eastAsia"/>
              </w:rPr>
              <w:t>string</w:t>
            </w:r>
          </w:p>
        </w:tc>
        <w:tc>
          <w:tcPr>
            <w:tcW w:w="852" w:type="dxa"/>
            <w:shd w:val="clear" w:color="auto" w:fill="auto"/>
          </w:tcPr>
          <w:p w:rsidR="00BB2D54" w:rsidRPr="007E4275" w:rsidRDefault="00BB2D54" w:rsidP="00DE2DE3">
            <w:r w:rsidRPr="007E4275">
              <w:rPr>
                <w:rFonts w:hint="eastAsia"/>
              </w:rPr>
              <w:t>6</w:t>
            </w:r>
          </w:p>
        </w:tc>
        <w:tc>
          <w:tcPr>
            <w:tcW w:w="992" w:type="dxa"/>
            <w:shd w:val="clear" w:color="auto" w:fill="auto"/>
          </w:tcPr>
          <w:p w:rsidR="00BB2D54" w:rsidRDefault="00BB2D54" w:rsidP="00DE2DE3">
            <w:r w:rsidRPr="004270BB">
              <w:rPr>
                <w:rFonts w:hint="eastAsia"/>
              </w:rPr>
              <w:t>M</w:t>
            </w:r>
          </w:p>
        </w:tc>
        <w:tc>
          <w:tcPr>
            <w:tcW w:w="2658" w:type="dxa"/>
            <w:shd w:val="clear" w:color="auto" w:fill="auto"/>
          </w:tcPr>
          <w:p w:rsidR="00BB2D54" w:rsidRPr="007E4275" w:rsidRDefault="002B2A02" w:rsidP="00DE2DE3">
            <w:r>
              <w:rPr>
                <w:rFonts w:hint="eastAsia"/>
              </w:rPr>
              <w:t>不能修改</w:t>
            </w:r>
          </w:p>
        </w:tc>
      </w:tr>
      <w:tr w:rsidR="00BB2D54" w:rsidTr="00DE2DE3">
        <w:trPr>
          <w:trHeight w:val="255"/>
          <w:jc w:val="center"/>
        </w:trPr>
        <w:tc>
          <w:tcPr>
            <w:tcW w:w="647" w:type="dxa"/>
            <w:shd w:val="clear" w:color="auto" w:fill="auto"/>
          </w:tcPr>
          <w:p w:rsidR="00BB2D54" w:rsidRPr="007E4275" w:rsidRDefault="00BB2D54" w:rsidP="00DE2DE3"/>
        </w:tc>
        <w:tc>
          <w:tcPr>
            <w:tcW w:w="1545" w:type="dxa"/>
            <w:gridSpan w:val="2"/>
            <w:shd w:val="clear" w:color="auto" w:fill="auto"/>
          </w:tcPr>
          <w:p w:rsidR="00BB2D54" w:rsidRPr="007E4275" w:rsidRDefault="00BB2D54" w:rsidP="00DE2DE3">
            <w:r>
              <w:rPr>
                <w:rFonts w:hint="eastAsia"/>
              </w:rPr>
              <w:t>银行代码</w:t>
            </w:r>
          </w:p>
        </w:tc>
        <w:tc>
          <w:tcPr>
            <w:tcW w:w="1356" w:type="dxa"/>
            <w:shd w:val="clear" w:color="auto" w:fill="auto"/>
          </w:tcPr>
          <w:p w:rsidR="00BB2D54" w:rsidRPr="00A72FF8" w:rsidRDefault="00BB2D54" w:rsidP="00DE2DE3">
            <w:r w:rsidRPr="00A72FF8">
              <w:t>bank_no</w:t>
            </w:r>
          </w:p>
        </w:tc>
        <w:tc>
          <w:tcPr>
            <w:tcW w:w="869" w:type="dxa"/>
            <w:shd w:val="clear" w:color="auto" w:fill="auto"/>
          </w:tcPr>
          <w:p w:rsidR="00BB2D54" w:rsidRPr="007E4275" w:rsidRDefault="00BB2D54" w:rsidP="00DE2DE3">
            <w:r w:rsidRPr="007E4275">
              <w:rPr>
                <w:rFonts w:hint="eastAsia"/>
              </w:rPr>
              <w:t>string</w:t>
            </w:r>
          </w:p>
        </w:tc>
        <w:tc>
          <w:tcPr>
            <w:tcW w:w="852" w:type="dxa"/>
            <w:shd w:val="clear" w:color="auto" w:fill="auto"/>
          </w:tcPr>
          <w:p w:rsidR="00BB2D54" w:rsidRPr="007E4275" w:rsidRDefault="00BB2D54" w:rsidP="00DE2DE3">
            <w:r w:rsidRPr="007E4275">
              <w:rPr>
                <w:rFonts w:hint="eastAsia"/>
              </w:rPr>
              <w:t>4</w:t>
            </w:r>
          </w:p>
        </w:tc>
        <w:tc>
          <w:tcPr>
            <w:tcW w:w="992" w:type="dxa"/>
            <w:shd w:val="clear" w:color="auto" w:fill="auto"/>
          </w:tcPr>
          <w:p w:rsidR="00BB2D54" w:rsidRDefault="00BB2D54" w:rsidP="00DE2DE3">
            <w:r w:rsidRPr="004270BB">
              <w:rPr>
                <w:rFonts w:hint="eastAsia"/>
              </w:rPr>
              <w:t>M</w:t>
            </w:r>
          </w:p>
        </w:tc>
        <w:tc>
          <w:tcPr>
            <w:tcW w:w="2658" w:type="dxa"/>
            <w:shd w:val="clear" w:color="auto" w:fill="auto"/>
          </w:tcPr>
          <w:p w:rsidR="00BB2D54" w:rsidRDefault="002B2A02" w:rsidP="00DE2DE3">
            <w:r>
              <w:rPr>
                <w:rFonts w:hint="eastAsia"/>
              </w:rPr>
              <w:t>不能修改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银行账户</w:t>
            </w:r>
          </w:p>
        </w:tc>
        <w:tc>
          <w:tcPr>
            <w:tcW w:w="1356" w:type="dxa"/>
            <w:shd w:val="clear" w:color="auto" w:fill="auto"/>
          </w:tcPr>
          <w:p w:rsidR="00BB2D54" w:rsidRPr="00A72FF8" w:rsidRDefault="00BB2D54" w:rsidP="00DE2DE3">
            <w:r w:rsidRPr="00A72FF8">
              <w:t>account_no</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32</w:t>
            </w:r>
          </w:p>
        </w:tc>
        <w:tc>
          <w:tcPr>
            <w:tcW w:w="992" w:type="dxa"/>
            <w:shd w:val="clear" w:color="auto" w:fill="auto"/>
          </w:tcPr>
          <w:p w:rsidR="00BB2D54" w:rsidRDefault="00BB2D54" w:rsidP="00DE2DE3">
            <w:r w:rsidRPr="004270BB">
              <w:rPr>
                <w:rFonts w:hint="eastAsia"/>
              </w:rPr>
              <w:t>M</w:t>
            </w:r>
          </w:p>
        </w:tc>
        <w:tc>
          <w:tcPr>
            <w:tcW w:w="2658" w:type="dxa"/>
            <w:shd w:val="clear" w:color="auto" w:fill="auto"/>
          </w:tcPr>
          <w:p w:rsidR="00BB2D54" w:rsidRDefault="002B2A02" w:rsidP="00DE2DE3">
            <w:r>
              <w:rPr>
                <w:rFonts w:hint="eastAsia"/>
              </w:rPr>
              <w:t>不能修改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证件类型</w:t>
            </w:r>
          </w:p>
        </w:tc>
        <w:tc>
          <w:tcPr>
            <w:tcW w:w="1356" w:type="dxa"/>
            <w:shd w:val="clear" w:color="auto" w:fill="auto"/>
          </w:tcPr>
          <w:p w:rsidR="00BB2D54" w:rsidRPr="00A72FF8" w:rsidRDefault="00BB2D54" w:rsidP="00DE2DE3">
            <w:r w:rsidRPr="00A72FF8">
              <w:t>cert_type_id</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2</w:t>
            </w:r>
          </w:p>
        </w:tc>
        <w:tc>
          <w:tcPr>
            <w:tcW w:w="992" w:type="dxa"/>
            <w:shd w:val="clear" w:color="auto" w:fill="auto"/>
          </w:tcPr>
          <w:p w:rsidR="00BB2D54" w:rsidRDefault="00BB2D54" w:rsidP="00DE2DE3">
            <w:r w:rsidRPr="004270BB">
              <w:rPr>
                <w:rFonts w:hint="eastAsia"/>
              </w:rPr>
              <w:t>M</w:t>
            </w:r>
          </w:p>
        </w:tc>
        <w:tc>
          <w:tcPr>
            <w:tcW w:w="2658" w:type="dxa"/>
            <w:shd w:val="clear" w:color="auto" w:fill="auto"/>
          </w:tcPr>
          <w:p w:rsidR="00BB2D54" w:rsidRDefault="0026413A" w:rsidP="00DE2DE3">
            <w:hyperlink w:anchor="_cust_grade（客户级别）" w:history="1">
              <w:r w:rsidR="00BB2D54" w:rsidRPr="00D66F04">
                <w:rPr>
                  <w:rStyle w:val="a8"/>
                </w:rPr>
                <w:t>cert_type</w:t>
              </w:r>
            </w:hyperlink>
          </w:p>
          <w:p w:rsidR="000F3B7C" w:rsidRDefault="000F3B7C" w:rsidP="00DE2DE3">
            <w:r>
              <w:rPr>
                <w:rFonts w:hint="eastAsia"/>
              </w:rPr>
              <w:t>不能修改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证件号码</w:t>
            </w:r>
          </w:p>
        </w:tc>
        <w:tc>
          <w:tcPr>
            <w:tcW w:w="1356" w:type="dxa"/>
            <w:shd w:val="clear" w:color="auto" w:fill="auto"/>
          </w:tcPr>
          <w:p w:rsidR="00BB2D54" w:rsidRPr="00A72FF8" w:rsidRDefault="00BB2D54" w:rsidP="00DE2DE3">
            <w:r w:rsidRPr="00A72FF8">
              <w:t>cert_num</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20</w:t>
            </w:r>
          </w:p>
        </w:tc>
        <w:tc>
          <w:tcPr>
            <w:tcW w:w="992" w:type="dxa"/>
            <w:shd w:val="clear" w:color="auto" w:fill="auto"/>
          </w:tcPr>
          <w:p w:rsidR="00BB2D54" w:rsidRDefault="00BB2D54" w:rsidP="00DE2DE3">
            <w:r w:rsidRPr="004270BB">
              <w:rPr>
                <w:rFonts w:hint="eastAsia"/>
              </w:rPr>
              <w:t>M</w:t>
            </w:r>
          </w:p>
        </w:tc>
        <w:tc>
          <w:tcPr>
            <w:tcW w:w="2658" w:type="dxa"/>
            <w:shd w:val="clear" w:color="auto" w:fill="auto"/>
          </w:tcPr>
          <w:p w:rsidR="00BB2D54" w:rsidRDefault="000F3B7C" w:rsidP="00DE2DE3">
            <w:r>
              <w:rPr>
                <w:rFonts w:hint="eastAsia"/>
              </w:rPr>
              <w:t>不能修改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客户经理</w:t>
            </w:r>
          </w:p>
        </w:tc>
        <w:tc>
          <w:tcPr>
            <w:tcW w:w="1356" w:type="dxa"/>
            <w:shd w:val="clear" w:color="auto" w:fill="auto"/>
          </w:tcPr>
          <w:p w:rsidR="00BB2D54" w:rsidRPr="00A72FF8" w:rsidRDefault="00BB2D54" w:rsidP="00DE2DE3">
            <w:r w:rsidRPr="00A72FF8">
              <w:t>broker_id</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20</w:t>
            </w:r>
          </w:p>
        </w:tc>
        <w:tc>
          <w:tcPr>
            <w:tcW w:w="992" w:type="dxa"/>
            <w:shd w:val="clear" w:color="auto" w:fill="auto"/>
          </w:tcPr>
          <w:p w:rsidR="00BB2D54" w:rsidRDefault="00BB2D54" w:rsidP="00DE2DE3">
            <w:r>
              <w:rPr>
                <w:rFonts w:hint="eastAsia"/>
              </w:rPr>
              <w:t>O</w:t>
            </w:r>
          </w:p>
        </w:tc>
        <w:tc>
          <w:tcPr>
            <w:tcW w:w="2658" w:type="dxa"/>
            <w:shd w:val="clear" w:color="auto" w:fill="auto"/>
          </w:tcPr>
          <w:p w:rsidR="00BB2D54" w:rsidRDefault="000F3B7C" w:rsidP="00DE2DE3">
            <w:r>
              <w:rPr>
                <w:rFonts w:hint="eastAsia"/>
              </w:rPr>
              <w:t>不能修改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手机</w:t>
            </w:r>
          </w:p>
        </w:tc>
        <w:tc>
          <w:tcPr>
            <w:tcW w:w="1356" w:type="dxa"/>
            <w:shd w:val="clear" w:color="auto" w:fill="auto"/>
          </w:tcPr>
          <w:p w:rsidR="00BB2D54" w:rsidRPr="00A72FF8" w:rsidRDefault="00BB2D54" w:rsidP="00DE2DE3">
            <w:r w:rsidRPr="00A72FF8">
              <w:t>mobile_phone</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30</w:t>
            </w:r>
          </w:p>
        </w:tc>
        <w:tc>
          <w:tcPr>
            <w:tcW w:w="992" w:type="dxa"/>
            <w:shd w:val="clear" w:color="auto" w:fill="auto"/>
          </w:tcPr>
          <w:p w:rsidR="00BB2D54" w:rsidRDefault="00BB2D54" w:rsidP="00DE2DE3">
            <w:r w:rsidRPr="005825C3">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联系电话</w:t>
            </w:r>
          </w:p>
        </w:tc>
        <w:tc>
          <w:tcPr>
            <w:tcW w:w="1356" w:type="dxa"/>
            <w:shd w:val="clear" w:color="auto" w:fill="auto"/>
          </w:tcPr>
          <w:p w:rsidR="00BB2D54" w:rsidRPr="00A72FF8" w:rsidRDefault="00BB2D54" w:rsidP="00DE2DE3">
            <w:r w:rsidRPr="00A72FF8">
              <w:t>tel</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30</w:t>
            </w:r>
          </w:p>
        </w:tc>
        <w:tc>
          <w:tcPr>
            <w:tcW w:w="992" w:type="dxa"/>
            <w:shd w:val="clear" w:color="auto" w:fill="auto"/>
          </w:tcPr>
          <w:p w:rsidR="00BB2D54" w:rsidRDefault="00BB2D54" w:rsidP="00DE2DE3">
            <w:r>
              <w:rPr>
                <w:rFonts w:hint="eastAsia"/>
              </w:rPr>
              <w:t>O</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联系地址</w:t>
            </w:r>
          </w:p>
        </w:tc>
        <w:tc>
          <w:tcPr>
            <w:tcW w:w="1356" w:type="dxa"/>
            <w:shd w:val="clear" w:color="auto" w:fill="auto"/>
          </w:tcPr>
          <w:p w:rsidR="00BB2D54" w:rsidRPr="00A72FF8" w:rsidRDefault="00BB2D54" w:rsidP="00DE2DE3">
            <w:r w:rsidRPr="00A72FF8">
              <w:t>addr</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80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邮政编码</w:t>
            </w:r>
          </w:p>
        </w:tc>
        <w:tc>
          <w:tcPr>
            <w:tcW w:w="1356" w:type="dxa"/>
            <w:shd w:val="clear" w:color="auto" w:fill="auto"/>
          </w:tcPr>
          <w:p w:rsidR="00BB2D54" w:rsidRPr="00A72FF8" w:rsidRDefault="00BB2D54" w:rsidP="00DE2DE3">
            <w:r w:rsidRPr="00A72FF8">
              <w:t>zipcode</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10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电子邮箱</w:t>
            </w:r>
          </w:p>
        </w:tc>
        <w:tc>
          <w:tcPr>
            <w:tcW w:w="1356" w:type="dxa"/>
            <w:shd w:val="clear" w:color="auto" w:fill="auto"/>
          </w:tcPr>
          <w:p w:rsidR="00BB2D54" w:rsidRPr="00A72FF8" w:rsidRDefault="00BB2D54" w:rsidP="00DE2DE3">
            <w:r w:rsidRPr="00A72FF8">
              <w:t>email</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80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出生日期</w:t>
            </w:r>
          </w:p>
        </w:tc>
        <w:tc>
          <w:tcPr>
            <w:tcW w:w="1356" w:type="dxa"/>
            <w:shd w:val="clear" w:color="auto" w:fill="auto"/>
          </w:tcPr>
          <w:p w:rsidR="00BB2D54" w:rsidRPr="00A72FF8" w:rsidRDefault="00BB2D54" w:rsidP="00DE2DE3">
            <w:r w:rsidRPr="00A72FF8">
              <w:t>birthday</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10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BB2D54" w:rsidP="00DE2DE3">
            <w:r>
              <w:t>Y</w:t>
            </w:r>
            <w:r>
              <w:rPr>
                <w:rFonts w:hint="eastAsia"/>
              </w:rPr>
              <w:t>YYY-MM-DD</w:t>
            </w:r>
          </w:p>
          <w:p w:rsidR="00364DF6" w:rsidRDefault="00364DF6" w:rsidP="00DE2DE3">
            <w:r>
              <w:rPr>
                <w:rFonts w:hint="eastAsia"/>
              </w:rPr>
              <w:lastRenderedPageBreak/>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性别</w:t>
            </w:r>
          </w:p>
        </w:tc>
        <w:tc>
          <w:tcPr>
            <w:tcW w:w="1356" w:type="dxa"/>
            <w:shd w:val="clear" w:color="auto" w:fill="auto"/>
          </w:tcPr>
          <w:p w:rsidR="00BB2D54" w:rsidRPr="00A72FF8" w:rsidRDefault="00BB2D54" w:rsidP="00DE2DE3">
            <w:r w:rsidRPr="00A72FF8">
              <w:t>sex</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2</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D66F04" w:rsidRDefault="0026413A" w:rsidP="00DE2DE3">
            <w:hyperlink w:anchor="_sex_code_(性别)" w:history="1">
              <w:r w:rsidR="00D66F04" w:rsidRPr="008D6F0C">
                <w:rPr>
                  <w:rStyle w:val="a8"/>
                </w:rPr>
                <w:t>sex_code</w:t>
              </w:r>
            </w:hyperlink>
          </w:p>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Pr="0037383C" w:rsidRDefault="00BB2D54" w:rsidP="00DE2DE3">
            <w:r w:rsidRPr="0037383C">
              <w:rPr>
                <w:rFonts w:hint="eastAsia"/>
              </w:rPr>
              <w:t>客户名称</w:t>
            </w:r>
          </w:p>
        </w:tc>
        <w:tc>
          <w:tcPr>
            <w:tcW w:w="1356" w:type="dxa"/>
            <w:shd w:val="clear" w:color="auto" w:fill="auto"/>
          </w:tcPr>
          <w:p w:rsidR="00BB2D54" w:rsidRPr="00A72FF8" w:rsidRDefault="00BB2D54" w:rsidP="00DE2DE3">
            <w:r w:rsidRPr="00A72FF8">
              <w:t>cust_name</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40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Pr="0037383C" w:rsidRDefault="00BB2D54" w:rsidP="00DE2DE3">
            <w:r w:rsidRPr="0037383C">
              <w:rPr>
                <w:rFonts w:hint="eastAsia"/>
              </w:rPr>
              <w:t>客户简称</w:t>
            </w:r>
          </w:p>
        </w:tc>
        <w:tc>
          <w:tcPr>
            <w:tcW w:w="1356" w:type="dxa"/>
            <w:shd w:val="clear" w:color="auto" w:fill="auto"/>
          </w:tcPr>
          <w:p w:rsidR="00BB2D54" w:rsidRPr="00A72FF8" w:rsidRDefault="00BB2D54" w:rsidP="00DE2DE3">
            <w:r w:rsidRPr="00A72FF8">
              <w:t>cust_abbr</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10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客户状态</w:t>
            </w:r>
          </w:p>
        </w:tc>
        <w:tc>
          <w:tcPr>
            <w:tcW w:w="1356" w:type="dxa"/>
            <w:shd w:val="clear" w:color="auto" w:fill="auto"/>
          </w:tcPr>
          <w:p w:rsidR="00BB2D54" w:rsidRPr="00A72FF8" w:rsidRDefault="00BB2D54" w:rsidP="00DE2DE3">
            <w:r w:rsidRPr="00A72FF8">
              <w:t>acct_stat</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2</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26413A" w:rsidP="00DE2DE3">
            <w:hyperlink w:anchor="_acct_stat（账户状态）" w:history="1">
              <w:r w:rsidR="00BB2D54" w:rsidRPr="00D66F04">
                <w:rPr>
                  <w:rStyle w:val="a8"/>
                  <w:rFonts w:hint="eastAsia"/>
                </w:rPr>
                <w:t>acct_stat</w:t>
              </w:r>
            </w:hyperlink>
          </w:p>
          <w:p w:rsidR="00806A5B" w:rsidRDefault="00806A5B" w:rsidP="00DE2DE3">
            <w:r>
              <w:rPr>
                <w:rFonts w:hint="eastAsia"/>
              </w:rPr>
              <w:t>不能修改</w:t>
            </w:r>
          </w:p>
        </w:tc>
      </w:tr>
    </w:tbl>
    <w:p w:rsidR="00786F2B" w:rsidRDefault="00786F2B" w:rsidP="00786F2B">
      <w:pPr>
        <w:rPr>
          <w:lang w:val="zh-CN"/>
        </w:rPr>
      </w:pPr>
    </w:p>
    <w:p w:rsidR="00786F2B" w:rsidRDefault="00786F2B">
      <w:pPr>
        <w:rPr>
          <w:lang w:val="zh-CN"/>
        </w:rPr>
      </w:pPr>
    </w:p>
    <w:p w:rsidR="0037531D" w:rsidRDefault="0037531D">
      <w:pPr>
        <w:pStyle w:val="4"/>
      </w:pPr>
      <w:bookmarkStart w:id="129" w:name="_Toc330993911"/>
      <w:r>
        <w:rPr>
          <w:rFonts w:hint="eastAsia"/>
        </w:rPr>
        <w:t>个人客户信息修改</w:t>
      </w:r>
      <w:r>
        <w:rPr>
          <w:rFonts w:hint="eastAsia"/>
        </w:rPr>
        <w:t>[</w:t>
      </w:r>
      <w:r w:rsidR="00C22DA3">
        <w:rPr>
          <w:rFonts w:hint="eastAsia"/>
        </w:rPr>
        <w:t>C20</w:t>
      </w:r>
      <w:r w:rsidR="005C17F4">
        <w:rPr>
          <w:rFonts w:hint="eastAsia"/>
        </w:rPr>
        <w:t>3</w:t>
      </w:r>
      <w:r>
        <w:rPr>
          <w:rFonts w:hint="eastAsia"/>
        </w:rPr>
        <w:t>]</w:t>
      </w:r>
      <w:bookmarkEnd w:id="129"/>
    </w:p>
    <w:p w:rsidR="00921C57" w:rsidRDefault="00921C57" w:rsidP="00921C57">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w:t>
      </w:r>
    </w:p>
    <w:p w:rsidR="00921C57" w:rsidRDefault="00921C57" w:rsidP="00921C57">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215015" w:rsidRPr="00215015" w:rsidRDefault="00921C57" w:rsidP="00921C57">
      <w:pPr>
        <w:rPr>
          <w:lang w:val="zh-CN"/>
        </w:rPr>
      </w:pPr>
      <w:r w:rsidRPr="0016784A">
        <w:rPr>
          <w:rFonts w:hint="eastAsia"/>
          <w:b/>
          <w:lang w:val="zh-CN"/>
        </w:rPr>
        <w:t>用途：</w:t>
      </w:r>
      <w:r w:rsidR="00215015">
        <w:rPr>
          <w:rFonts w:hint="eastAsia"/>
          <w:lang w:val="zh-CN"/>
        </w:rPr>
        <w:t>渠道用该交易进行客户信息修改。</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7"/>
        <w:gridCol w:w="763"/>
        <w:gridCol w:w="1594"/>
        <w:gridCol w:w="893"/>
        <w:gridCol w:w="709"/>
        <w:gridCol w:w="992"/>
        <w:gridCol w:w="2777"/>
      </w:tblGrid>
      <w:tr w:rsidR="0037531D" w:rsidTr="00FD6A71">
        <w:trPr>
          <w:trHeight w:hRule="exact" w:val="400"/>
          <w:jc w:val="center"/>
        </w:trPr>
        <w:tc>
          <w:tcPr>
            <w:tcW w:w="1429" w:type="dxa"/>
            <w:gridSpan w:val="2"/>
            <w:shd w:val="clear" w:color="auto" w:fill="EEECE1"/>
          </w:tcPr>
          <w:p w:rsidR="0037531D" w:rsidRDefault="0037531D">
            <w:r>
              <w:rPr>
                <w:rFonts w:hint="eastAsia"/>
              </w:rPr>
              <w:t>报文类型</w:t>
            </w:r>
          </w:p>
        </w:tc>
        <w:tc>
          <w:tcPr>
            <w:tcW w:w="7728" w:type="dxa"/>
            <w:gridSpan w:val="6"/>
          </w:tcPr>
          <w:p w:rsidR="0037531D" w:rsidRDefault="0037531D">
            <w:r>
              <w:rPr>
                <w:rFonts w:hint="eastAsia"/>
              </w:rPr>
              <w:t>请求报文体</w:t>
            </w:r>
          </w:p>
        </w:tc>
      </w:tr>
      <w:tr w:rsidR="0037531D" w:rsidTr="00FD6A71">
        <w:trPr>
          <w:trHeight w:hRule="exact" w:val="400"/>
          <w:jc w:val="center"/>
        </w:trPr>
        <w:tc>
          <w:tcPr>
            <w:tcW w:w="1429" w:type="dxa"/>
            <w:gridSpan w:val="2"/>
            <w:shd w:val="clear" w:color="auto" w:fill="EEECE1"/>
          </w:tcPr>
          <w:p w:rsidR="0037531D" w:rsidRDefault="0037531D">
            <w:r>
              <w:rPr>
                <w:rFonts w:hint="eastAsia"/>
              </w:rPr>
              <w:t>交易代码</w:t>
            </w:r>
          </w:p>
        </w:tc>
        <w:tc>
          <w:tcPr>
            <w:tcW w:w="7728" w:type="dxa"/>
            <w:gridSpan w:val="6"/>
          </w:tcPr>
          <w:p w:rsidR="0037531D" w:rsidRDefault="00FD306D" w:rsidP="005C17F4">
            <w:r>
              <w:rPr>
                <w:rFonts w:hint="eastAsia"/>
              </w:rPr>
              <w:t>C20</w:t>
            </w:r>
            <w:r w:rsidR="005C17F4">
              <w:rPr>
                <w:rFonts w:hint="eastAsia"/>
              </w:rPr>
              <w:t>3</w:t>
            </w:r>
          </w:p>
        </w:tc>
      </w:tr>
      <w:tr w:rsidR="0037531D" w:rsidTr="00FD6A71">
        <w:trPr>
          <w:trHeight w:hRule="exact" w:val="400"/>
          <w:jc w:val="center"/>
        </w:trPr>
        <w:tc>
          <w:tcPr>
            <w:tcW w:w="1429" w:type="dxa"/>
            <w:gridSpan w:val="2"/>
            <w:shd w:val="clear" w:color="auto" w:fill="EEECE1"/>
          </w:tcPr>
          <w:p w:rsidR="0037531D" w:rsidRDefault="0037531D">
            <w:r>
              <w:rPr>
                <w:rFonts w:hint="eastAsia"/>
              </w:rPr>
              <w:t>报文说明</w:t>
            </w:r>
          </w:p>
        </w:tc>
        <w:tc>
          <w:tcPr>
            <w:tcW w:w="7728" w:type="dxa"/>
            <w:gridSpan w:val="6"/>
          </w:tcPr>
          <w:p w:rsidR="0037531D" w:rsidRDefault="0037531D">
            <w:r>
              <w:rPr>
                <w:rFonts w:hint="eastAsia"/>
              </w:rPr>
              <w:t>个人客户信息修改请求报文体</w:t>
            </w:r>
          </w:p>
        </w:tc>
      </w:tr>
      <w:tr w:rsidR="0037531D" w:rsidTr="00FD6A71">
        <w:trPr>
          <w:trHeight w:hRule="exact" w:val="400"/>
          <w:jc w:val="center"/>
        </w:trPr>
        <w:tc>
          <w:tcPr>
            <w:tcW w:w="852" w:type="dxa"/>
            <w:shd w:val="clear" w:color="auto" w:fill="EEECE1"/>
          </w:tcPr>
          <w:p w:rsidR="0037531D" w:rsidRDefault="004C000B">
            <w:r>
              <w:rPr>
                <w:rFonts w:hint="eastAsia"/>
              </w:rPr>
              <w:t>符号</w:t>
            </w:r>
          </w:p>
        </w:tc>
        <w:tc>
          <w:tcPr>
            <w:tcW w:w="1340" w:type="dxa"/>
            <w:gridSpan w:val="2"/>
            <w:shd w:val="clear" w:color="auto" w:fill="EEECE1"/>
          </w:tcPr>
          <w:p w:rsidR="0037531D" w:rsidRDefault="0037531D">
            <w:r>
              <w:rPr>
                <w:rFonts w:hint="eastAsia"/>
              </w:rPr>
              <w:t>中文名称</w:t>
            </w:r>
          </w:p>
        </w:tc>
        <w:tc>
          <w:tcPr>
            <w:tcW w:w="1594" w:type="dxa"/>
            <w:shd w:val="clear" w:color="auto" w:fill="EEECE1"/>
          </w:tcPr>
          <w:p w:rsidR="0037531D" w:rsidRDefault="0037531D">
            <w:r>
              <w:rPr>
                <w:rFonts w:hint="eastAsia"/>
              </w:rPr>
              <w:t>英文名称</w:t>
            </w:r>
          </w:p>
        </w:tc>
        <w:tc>
          <w:tcPr>
            <w:tcW w:w="893"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777" w:type="dxa"/>
            <w:shd w:val="clear" w:color="auto" w:fill="EEECE1"/>
          </w:tcPr>
          <w:p w:rsidR="0037531D" w:rsidRDefault="0037531D">
            <w:r>
              <w:rPr>
                <w:rFonts w:hint="eastAsia"/>
              </w:rPr>
              <w:t>说明</w:t>
            </w:r>
          </w:p>
        </w:tc>
      </w:tr>
      <w:tr w:rsidR="00786F2B" w:rsidTr="00FD6A71">
        <w:trPr>
          <w:trHeight w:val="255"/>
          <w:jc w:val="center"/>
        </w:trPr>
        <w:tc>
          <w:tcPr>
            <w:tcW w:w="852" w:type="dxa"/>
          </w:tcPr>
          <w:p w:rsidR="00786F2B" w:rsidRDefault="00786F2B"/>
        </w:tc>
        <w:tc>
          <w:tcPr>
            <w:tcW w:w="1340" w:type="dxa"/>
            <w:gridSpan w:val="2"/>
          </w:tcPr>
          <w:p w:rsidR="00786F2B" w:rsidRDefault="00786F2B">
            <w:r>
              <w:rPr>
                <w:rFonts w:hint="eastAsia"/>
              </w:rPr>
              <w:t>操作标志</w:t>
            </w:r>
          </w:p>
        </w:tc>
        <w:tc>
          <w:tcPr>
            <w:tcW w:w="1594" w:type="dxa"/>
          </w:tcPr>
          <w:p w:rsidR="00786F2B" w:rsidRPr="00E1774F" w:rsidRDefault="00786F2B" w:rsidP="00DE2DE3">
            <w:r w:rsidRPr="00E1774F">
              <w:t>oper_flag</w:t>
            </w:r>
          </w:p>
        </w:tc>
        <w:tc>
          <w:tcPr>
            <w:tcW w:w="893" w:type="dxa"/>
          </w:tcPr>
          <w:p w:rsidR="00786F2B" w:rsidRDefault="00786F2B">
            <w:r>
              <w:rPr>
                <w:rFonts w:hint="eastAsia"/>
              </w:rPr>
              <w:t>int</w:t>
            </w:r>
          </w:p>
        </w:tc>
        <w:tc>
          <w:tcPr>
            <w:tcW w:w="709" w:type="dxa"/>
          </w:tcPr>
          <w:p w:rsidR="00786F2B" w:rsidRDefault="00786F2B">
            <w:r>
              <w:rPr>
                <w:rFonts w:hint="eastAsia"/>
              </w:rPr>
              <w:t>1</w:t>
            </w:r>
          </w:p>
        </w:tc>
        <w:tc>
          <w:tcPr>
            <w:tcW w:w="992" w:type="dxa"/>
          </w:tcPr>
          <w:p w:rsidR="00786F2B" w:rsidRDefault="00786F2B">
            <w:r w:rsidRPr="00EC58D7">
              <w:rPr>
                <w:rFonts w:hint="eastAsia"/>
              </w:rPr>
              <w:t>M</w:t>
            </w:r>
          </w:p>
        </w:tc>
        <w:tc>
          <w:tcPr>
            <w:tcW w:w="2777" w:type="dxa"/>
          </w:tcPr>
          <w:p w:rsidR="00786F2B" w:rsidRDefault="00B97566">
            <w:r>
              <w:rPr>
                <w:rFonts w:hint="eastAsia"/>
              </w:rPr>
              <w:t>1</w:t>
            </w:r>
            <w:r>
              <w:rPr>
                <w:rFonts w:hint="eastAsia"/>
              </w:rPr>
              <w:t>：修改</w:t>
            </w:r>
          </w:p>
        </w:tc>
      </w:tr>
      <w:tr w:rsidR="00786F2B" w:rsidTr="00FD6A71">
        <w:trPr>
          <w:trHeight w:val="255"/>
          <w:jc w:val="center"/>
        </w:trPr>
        <w:tc>
          <w:tcPr>
            <w:tcW w:w="852" w:type="dxa"/>
          </w:tcPr>
          <w:p w:rsidR="00786F2B" w:rsidRDefault="00786F2B"/>
        </w:tc>
        <w:tc>
          <w:tcPr>
            <w:tcW w:w="1340" w:type="dxa"/>
            <w:gridSpan w:val="2"/>
          </w:tcPr>
          <w:p w:rsidR="00786F2B" w:rsidRDefault="00312ACB">
            <w:r>
              <w:rPr>
                <w:rFonts w:hint="eastAsia"/>
              </w:rPr>
              <w:t>客户号</w:t>
            </w:r>
          </w:p>
        </w:tc>
        <w:tc>
          <w:tcPr>
            <w:tcW w:w="1594" w:type="dxa"/>
          </w:tcPr>
          <w:p w:rsidR="00786F2B" w:rsidRPr="00E1774F" w:rsidRDefault="00312ACB" w:rsidP="00DE2DE3">
            <w:r>
              <w:rPr>
                <w:rFonts w:hint="eastAsia"/>
              </w:rPr>
              <w:t>acct_no</w:t>
            </w:r>
          </w:p>
        </w:tc>
        <w:tc>
          <w:tcPr>
            <w:tcW w:w="893" w:type="dxa"/>
          </w:tcPr>
          <w:p w:rsidR="00786F2B" w:rsidRDefault="00312ACB">
            <w:r>
              <w:rPr>
                <w:rFonts w:hint="eastAsia"/>
              </w:rPr>
              <w:t>string</w:t>
            </w:r>
          </w:p>
        </w:tc>
        <w:tc>
          <w:tcPr>
            <w:tcW w:w="709" w:type="dxa"/>
          </w:tcPr>
          <w:p w:rsidR="00786F2B" w:rsidRDefault="00312ACB">
            <w:r>
              <w:rPr>
                <w:rFonts w:hint="eastAsia"/>
              </w:rPr>
              <w:t>16</w:t>
            </w:r>
          </w:p>
        </w:tc>
        <w:tc>
          <w:tcPr>
            <w:tcW w:w="992" w:type="dxa"/>
          </w:tcPr>
          <w:p w:rsidR="00786F2B" w:rsidRDefault="00312ACB">
            <w:r>
              <w:rPr>
                <w:rFonts w:hint="eastAsia"/>
              </w:rPr>
              <w:t>M</w:t>
            </w:r>
          </w:p>
        </w:tc>
        <w:tc>
          <w:tcPr>
            <w:tcW w:w="2777" w:type="dxa"/>
          </w:tcPr>
          <w:p w:rsidR="00786F2B" w:rsidRDefault="00786F2B"/>
        </w:tc>
      </w:tr>
      <w:tr w:rsidR="00312ACB" w:rsidTr="00FD6A71">
        <w:trPr>
          <w:trHeight w:val="255"/>
          <w:jc w:val="center"/>
        </w:trPr>
        <w:tc>
          <w:tcPr>
            <w:tcW w:w="852" w:type="dxa"/>
          </w:tcPr>
          <w:p w:rsidR="00312ACB" w:rsidRDefault="00312ACB"/>
        </w:tc>
        <w:tc>
          <w:tcPr>
            <w:tcW w:w="1340" w:type="dxa"/>
            <w:gridSpan w:val="2"/>
          </w:tcPr>
          <w:p w:rsidR="00312ACB" w:rsidRDefault="00312ACB" w:rsidP="00DB4E36">
            <w:r>
              <w:rPr>
                <w:rFonts w:hint="eastAsia"/>
              </w:rPr>
              <w:t>出生日期</w:t>
            </w:r>
          </w:p>
        </w:tc>
        <w:tc>
          <w:tcPr>
            <w:tcW w:w="1594" w:type="dxa"/>
          </w:tcPr>
          <w:p w:rsidR="00312ACB" w:rsidRPr="00E1774F" w:rsidRDefault="00312ACB" w:rsidP="00DB4E36">
            <w:r w:rsidRPr="00E1774F">
              <w:t>birthday</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10</w:t>
            </w:r>
          </w:p>
        </w:tc>
        <w:tc>
          <w:tcPr>
            <w:tcW w:w="992" w:type="dxa"/>
          </w:tcPr>
          <w:p w:rsidR="00312ACB" w:rsidRDefault="00312ACB" w:rsidP="00DB4E36">
            <w:r>
              <w:rPr>
                <w:rFonts w:hint="eastAsia"/>
              </w:rPr>
              <w:t>O</w:t>
            </w:r>
          </w:p>
        </w:tc>
        <w:tc>
          <w:tcPr>
            <w:tcW w:w="2777" w:type="dxa"/>
          </w:tcPr>
          <w:p w:rsidR="00312ACB" w:rsidRDefault="00312ACB" w:rsidP="00DB4E36">
            <w:r>
              <w:t>Y</w:t>
            </w:r>
            <w:r>
              <w:rPr>
                <w:rFonts w:hint="eastAsia"/>
              </w:rPr>
              <w:t>YYY-MM-DD</w:t>
            </w:r>
          </w:p>
        </w:tc>
      </w:tr>
      <w:tr w:rsidR="00312ACB" w:rsidTr="00FD6A71">
        <w:trPr>
          <w:trHeight w:val="255"/>
          <w:jc w:val="center"/>
        </w:trPr>
        <w:tc>
          <w:tcPr>
            <w:tcW w:w="852" w:type="dxa"/>
          </w:tcPr>
          <w:p w:rsidR="00312ACB" w:rsidRDefault="00312ACB"/>
        </w:tc>
        <w:tc>
          <w:tcPr>
            <w:tcW w:w="1340" w:type="dxa"/>
            <w:gridSpan w:val="2"/>
          </w:tcPr>
          <w:p w:rsidR="00312ACB" w:rsidRDefault="00312ACB" w:rsidP="00DB4E36">
            <w:r>
              <w:rPr>
                <w:rFonts w:hint="eastAsia"/>
              </w:rPr>
              <w:t>性别</w:t>
            </w:r>
          </w:p>
        </w:tc>
        <w:tc>
          <w:tcPr>
            <w:tcW w:w="1594" w:type="dxa"/>
          </w:tcPr>
          <w:p w:rsidR="00312ACB" w:rsidRPr="00E1774F" w:rsidRDefault="00312ACB" w:rsidP="00DB4E36">
            <w:r w:rsidRPr="00E1774F">
              <w:t>sex</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1</w:t>
            </w:r>
          </w:p>
        </w:tc>
        <w:tc>
          <w:tcPr>
            <w:tcW w:w="992" w:type="dxa"/>
          </w:tcPr>
          <w:p w:rsidR="00312ACB" w:rsidRDefault="00312ACB" w:rsidP="00DB4E36">
            <w:r>
              <w:rPr>
                <w:rFonts w:hint="eastAsia"/>
              </w:rPr>
              <w:t>O</w:t>
            </w:r>
          </w:p>
        </w:tc>
        <w:tc>
          <w:tcPr>
            <w:tcW w:w="2777" w:type="dxa"/>
          </w:tcPr>
          <w:p w:rsidR="00312ACB" w:rsidRDefault="0026413A" w:rsidP="00DB4E36">
            <w:hyperlink w:anchor="_sex_code_(性别)" w:history="1">
              <w:r w:rsidR="00312ACB" w:rsidRPr="008D6F0C">
                <w:rPr>
                  <w:rStyle w:val="a8"/>
                </w:rPr>
                <w:t>sex_code</w:t>
              </w:r>
            </w:hyperlink>
          </w:p>
        </w:tc>
      </w:tr>
      <w:tr w:rsidR="00312ACB" w:rsidTr="00FD6A71">
        <w:trPr>
          <w:trHeight w:val="255"/>
          <w:jc w:val="center"/>
        </w:trPr>
        <w:tc>
          <w:tcPr>
            <w:tcW w:w="852" w:type="dxa"/>
          </w:tcPr>
          <w:p w:rsidR="00312ACB" w:rsidRDefault="00312ACB"/>
        </w:tc>
        <w:tc>
          <w:tcPr>
            <w:tcW w:w="1340" w:type="dxa"/>
            <w:gridSpan w:val="2"/>
          </w:tcPr>
          <w:p w:rsidR="00312ACB" w:rsidRPr="0037383C" w:rsidRDefault="00312ACB" w:rsidP="00DB4E36">
            <w:r w:rsidRPr="0037383C">
              <w:rPr>
                <w:rFonts w:hint="eastAsia"/>
              </w:rPr>
              <w:t>客户名称</w:t>
            </w:r>
          </w:p>
        </w:tc>
        <w:tc>
          <w:tcPr>
            <w:tcW w:w="1594" w:type="dxa"/>
          </w:tcPr>
          <w:p w:rsidR="00312ACB" w:rsidRPr="00E1774F" w:rsidRDefault="00312ACB" w:rsidP="00DB4E36">
            <w:r w:rsidRPr="00E1774F">
              <w:t>cust_name</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40</w:t>
            </w:r>
          </w:p>
        </w:tc>
        <w:tc>
          <w:tcPr>
            <w:tcW w:w="992" w:type="dxa"/>
          </w:tcPr>
          <w:p w:rsidR="00312ACB" w:rsidRDefault="00312ACB" w:rsidP="00DB4E36">
            <w:r w:rsidRPr="00763D93">
              <w:rPr>
                <w:rFonts w:hint="eastAsia"/>
              </w:rPr>
              <w:t>M</w:t>
            </w:r>
          </w:p>
        </w:tc>
        <w:tc>
          <w:tcPr>
            <w:tcW w:w="2777" w:type="dxa"/>
          </w:tcPr>
          <w:p w:rsidR="00312ACB" w:rsidRDefault="00312ACB" w:rsidP="00DB4E36"/>
        </w:tc>
      </w:tr>
      <w:tr w:rsidR="00312ACB" w:rsidTr="00FD6A71">
        <w:trPr>
          <w:trHeight w:val="255"/>
          <w:jc w:val="center"/>
        </w:trPr>
        <w:tc>
          <w:tcPr>
            <w:tcW w:w="852" w:type="dxa"/>
          </w:tcPr>
          <w:p w:rsidR="00312ACB" w:rsidRDefault="00312ACB"/>
        </w:tc>
        <w:tc>
          <w:tcPr>
            <w:tcW w:w="1340" w:type="dxa"/>
            <w:gridSpan w:val="2"/>
          </w:tcPr>
          <w:p w:rsidR="00312ACB" w:rsidRPr="0037383C" w:rsidRDefault="00312ACB" w:rsidP="00DB4E36">
            <w:r w:rsidRPr="0037383C">
              <w:rPr>
                <w:rFonts w:hint="eastAsia"/>
              </w:rPr>
              <w:t>客户简称</w:t>
            </w:r>
          </w:p>
        </w:tc>
        <w:tc>
          <w:tcPr>
            <w:tcW w:w="1594" w:type="dxa"/>
          </w:tcPr>
          <w:p w:rsidR="00312ACB" w:rsidRPr="00E1774F" w:rsidRDefault="00312ACB" w:rsidP="00DB4E36">
            <w:r w:rsidRPr="00E1774F">
              <w:t>cust_abbr</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10</w:t>
            </w:r>
          </w:p>
        </w:tc>
        <w:tc>
          <w:tcPr>
            <w:tcW w:w="992" w:type="dxa"/>
          </w:tcPr>
          <w:p w:rsidR="00312ACB" w:rsidRDefault="00312ACB" w:rsidP="00DB4E36">
            <w:r w:rsidRPr="00763D93">
              <w:rPr>
                <w:rFonts w:hint="eastAsia"/>
              </w:rPr>
              <w:t>M</w:t>
            </w:r>
          </w:p>
        </w:tc>
        <w:tc>
          <w:tcPr>
            <w:tcW w:w="2777" w:type="dxa"/>
          </w:tcPr>
          <w:p w:rsidR="00312ACB" w:rsidRDefault="00312ACB" w:rsidP="00DB4E36"/>
        </w:tc>
      </w:tr>
      <w:tr w:rsidR="00312ACB" w:rsidTr="00FD6A71">
        <w:trPr>
          <w:trHeight w:val="255"/>
          <w:jc w:val="center"/>
        </w:trPr>
        <w:tc>
          <w:tcPr>
            <w:tcW w:w="852" w:type="dxa"/>
            <w:vAlign w:val="bottom"/>
          </w:tcPr>
          <w:p w:rsidR="00312ACB" w:rsidRDefault="00312ACB"/>
        </w:tc>
        <w:tc>
          <w:tcPr>
            <w:tcW w:w="1340" w:type="dxa"/>
            <w:gridSpan w:val="2"/>
          </w:tcPr>
          <w:p w:rsidR="00312ACB" w:rsidRDefault="00312ACB" w:rsidP="00DB4E36">
            <w:r>
              <w:rPr>
                <w:rFonts w:hint="eastAsia"/>
              </w:rPr>
              <w:t>手机</w:t>
            </w:r>
          </w:p>
        </w:tc>
        <w:tc>
          <w:tcPr>
            <w:tcW w:w="1594" w:type="dxa"/>
          </w:tcPr>
          <w:p w:rsidR="00312ACB" w:rsidRPr="00E1774F" w:rsidRDefault="00312ACB" w:rsidP="00DB4E36">
            <w:r w:rsidRPr="00E1774F">
              <w:t>mobile_phone</w:t>
            </w:r>
          </w:p>
        </w:tc>
        <w:tc>
          <w:tcPr>
            <w:tcW w:w="893" w:type="dxa"/>
          </w:tcPr>
          <w:p w:rsidR="00312ACB" w:rsidRDefault="00312ACB" w:rsidP="00DB4E36">
            <w:r>
              <w:t>string</w:t>
            </w:r>
          </w:p>
        </w:tc>
        <w:tc>
          <w:tcPr>
            <w:tcW w:w="709" w:type="dxa"/>
          </w:tcPr>
          <w:p w:rsidR="00312ACB" w:rsidRDefault="00312ACB" w:rsidP="00DB4E36">
            <w:r>
              <w:t>31</w:t>
            </w:r>
          </w:p>
        </w:tc>
        <w:tc>
          <w:tcPr>
            <w:tcW w:w="992" w:type="dxa"/>
          </w:tcPr>
          <w:p w:rsidR="00312ACB" w:rsidRDefault="00312ACB" w:rsidP="00DB4E36">
            <w:r w:rsidRPr="00763D93">
              <w:rPr>
                <w:rFonts w:hint="eastAsia"/>
              </w:rPr>
              <w:t>M</w:t>
            </w:r>
          </w:p>
        </w:tc>
        <w:tc>
          <w:tcPr>
            <w:tcW w:w="2777" w:type="dxa"/>
          </w:tcPr>
          <w:p w:rsidR="00312ACB" w:rsidRDefault="00312ACB" w:rsidP="00DB4E36"/>
        </w:tc>
      </w:tr>
      <w:tr w:rsidR="00312ACB" w:rsidTr="00FD6A71">
        <w:trPr>
          <w:trHeight w:val="255"/>
          <w:jc w:val="center"/>
        </w:trPr>
        <w:tc>
          <w:tcPr>
            <w:tcW w:w="852" w:type="dxa"/>
            <w:vAlign w:val="bottom"/>
          </w:tcPr>
          <w:p w:rsidR="00312ACB" w:rsidRDefault="00312ACB"/>
        </w:tc>
        <w:tc>
          <w:tcPr>
            <w:tcW w:w="1340" w:type="dxa"/>
            <w:gridSpan w:val="2"/>
          </w:tcPr>
          <w:p w:rsidR="00312ACB" w:rsidRDefault="00312ACB" w:rsidP="00DB4E36">
            <w:r>
              <w:rPr>
                <w:rFonts w:hint="eastAsia"/>
              </w:rPr>
              <w:t>联系电话</w:t>
            </w:r>
          </w:p>
        </w:tc>
        <w:tc>
          <w:tcPr>
            <w:tcW w:w="1594" w:type="dxa"/>
          </w:tcPr>
          <w:p w:rsidR="00312ACB" w:rsidRPr="00E1774F" w:rsidRDefault="00312ACB" w:rsidP="00DB4E36">
            <w:r w:rsidRPr="00E1774F">
              <w:t>tel</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30</w:t>
            </w:r>
          </w:p>
        </w:tc>
        <w:tc>
          <w:tcPr>
            <w:tcW w:w="992" w:type="dxa"/>
          </w:tcPr>
          <w:p w:rsidR="00312ACB" w:rsidRDefault="00312ACB" w:rsidP="00DB4E36">
            <w:r>
              <w:rPr>
                <w:rFonts w:hint="eastAsia"/>
              </w:rPr>
              <w:t>O</w:t>
            </w:r>
          </w:p>
        </w:tc>
        <w:tc>
          <w:tcPr>
            <w:tcW w:w="2777" w:type="dxa"/>
          </w:tcPr>
          <w:p w:rsidR="00312ACB" w:rsidRDefault="00312ACB" w:rsidP="00DB4E36"/>
        </w:tc>
      </w:tr>
      <w:tr w:rsidR="00312ACB" w:rsidTr="00FD6A71">
        <w:trPr>
          <w:trHeight w:val="255"/>
          <w:jc w:val="center"/>
        </w:trPr>
        <w:tc>
          <w:tcPr>
            <w:tcW w:w="852" w:type="dxa"/>
            <w:vAlign w:val="bottom"/>
          </w:tcPr>
          <w:p w:rsidR="00312ACB" w:rsidRDefault="00312ACB"/>
        </w:tc>
        <w:tc>
          <w:tcPr>
            <w:tcW w:w="1340" w:type="dxa"/>
            <w:gridSpan w:val="2"/>
          </w:tcPr>
          <w:p w:rsidR="00312ACB" w:rsidRDefault="00312ACB" w:rsidP="00DB4E36">
            <w:r>
              <w:rPr>
                <w:rFonts w:hint="eastAsia"/>
              </w:rPr>
              <w:t>联系地址</w:t>
            </w:r>
          </w:p>
        </w:tc>
        <w:tc>
          <w:tcPr>
            <w:tcW w:w="1594" w:type="dxa"/>
          </w:tcPr>
          <w:p w:rsidR="00312ACB" w:rsidRPr="00E1774F" w:rsidRDefault="00312ACB" w:rsidP="00DB4E36">
            <w:r w:rsidRPr="00E1774F">
              <w:t>addr</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80</w:t>
            </w:r>
          </w:p>
        </w:tc>
        <w:tc>
          <w:tcPr>
            <w:tcW w:w="992" w:type="dxa"/>
          </w:tcPr>
          <w:p w:rsidR="00312ACB" w:rsidRDefault="00312ACB" w:rsidP="00DB4E36">
            <w:r>
              <w:rPr>
                <w:rFonts w:hint="eastAsia"/>
              </w:rPr>
              <w:t>O</w:t>
            </w:r>
          </w:p>
        </w:tc>
        <w:tc>
          <w:tcPr>
            <w:tcW w:w="2777" w:type="dxa"/>
          </w:tcPr>
          <w:p w:rsidR="00312ACB" w:rsidRDefault="00312ACB" w:rsidP="00DB4E36"/>
        </w:tc>
      </w:tr>
      <w:tr w:rsidR="00312ACB" w:rsidTr="00FD6A71">
        <w:trPr>
          <w:trHeight w:val="255"/>
          <w:jc w:val="center"/>
        </w:trPr>
        <w:tc>
          <w:tcPr>
            <w:tcW w:w="852" w:type="dxa"/>
            <w:vAlign w:val="bottom"/>
          </w:tcPr>
          <w:p w:rsidR="00312ACB" w:rsidRDefault="00312ACB"/>
        </w:tc>
        <w:tc>
          <w:tcPr>
            <w:tcW w:w="1340" w:type="dxa"/>
            <w:gridSpan w:val="2"/>
          </w:tcPr>
          <w:p w:rsidR="00312ACB" w:rsidRDefault="00312ACB" w:rsidP="00DB4E36">
            <w:r>
              <w:rPr>
                <w:rFonts w:hint="eastAsia"/>
              </w:rPr>
              <w:t>邮政编码</w:t>
            </w:r>
          </w:p>
        </w:tc>
        <w:tc>
          <w:tcPr>
            <w:tcW w:w="1594" w:type="dxa"/>
          </w:tcPr>
          <w:p w:rsidR="00312ACB" w:rsidRPr="00E1774F" w:rsidRDefault="00312ACB" w:rsidP="00DB4E36">
            <w:r w:rsidRPr="00E1774F">
              <w:t>zipcode</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10</w:t>
            </w:r>
          </w:p>
        </w:tc>
        <w:tc>
          <w:tcPr>
            <w:tcW w:w="992" w:type="dxa"/>
          </w:tcPr>
          <w:p w:rsidR="00312ACB" w:rsidRDefault="00312ACB" w:rsidP="00DB4E36">
            <w:r>
              <w:rPr>
                <w:rFonts w:hint="eastAsia"/>
              </w:rPr>
              <w:t>O</w:t>
            </w:r>
          </w:p>
        </w:tc>
        <w:tc>
          <w:tcPr>
            <w:tcW w:w="2777" w:type="dxa"/>
          </w:tcPr>
          <w:p w:rsidR="00312ACB" w:rsidRDefault="00312ACB" w:rsidP="00DB4E36"/>
        </w:tc>
      </w:tr>
      <w:tr w:rsidR="00312ACB" w:rsidTr="00FD6A71">
        <w:trPr>
          <w:trHeight w:val="255"/>
          <w:jc w:val="center"/>
        </w:trPr>
        <w:tc>
          <w:tcPr>
            <w:tcW w:w="852" w:type="dxa"/>
            <w:vAlign w:val="bottom"/>
          </w:tcPr>
          <w:p w:rsidR="00312ACB" w:rsidRDefault="00312ACB"/>
        </w:tc>
        <w:tc>
          <w:tcPr>
            <w:tcW w:w="1340" w:type="dxa"/>
            <w:gridSpan w:val="2"/>
          </w:tcPr>
          <w:p w:rsidR="00312ACB" w:rsidRDefault="00312ACB" w:rsidP="00DB4E36">
            <w:r>
              <w:rPr>
                <w:rFonts w:hint="eastAsia"/>
              </w:rPr>
              <w:t>电子邮箱</w:t>
            </w:r>
          </w:p>
        </w:tc>
        <w:tc>
          <w:tcPr>
            <w:tcW w:w="1594" w:type="dxa"/>
          </w:tcPr>
          <w:p w:rsidR="00312ACB" w:rsidRDefault="00312ACB" w:rsidP="00DB4E36">
            <w:r w:rsidRPr="00E1774F">
              <w:t>email</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80</w:t>
            </w:r>
          </w:p>
        </w:tc>
        <w:tc>
          <w:tcPr>
            <w:tcW w:w="992" w:type="dxa"/>
          </w:tcPr>
          <w:p w:rsidR="00312ACB" w:rsidRDefault="00312ACB" w:rsidP="00DB4E36">
            <w:r>
              <w:rPr>
                <w:rFonts w:hint="eastAsia"/>
              </w:rPr>
              <w:t>O</w:t>
            </w:r>
          </w:p>
        </w:tc>
        <w:tc>
          <w:tcPr>
            <w:tcW w:w="2777" w:type="dxa"/>
          </w:tcPr>
          <w:p w:rsidR="00312ACB" w:rsidRDefault="00312ACB" w:rsidP="00DB4E36"/>
        </w:tc>
      </w:tr>
    </w:tbl>
    <w:p w:rsidR="0037531D" w:rsidRDefault="0037531D">
      <w:pPr>
        <w:rPr>
          <w:lang w:val="zh-CN"/>
        </w:rPr>
      </w:pPr>
    </w:p>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437"/>
        <w:gridCol w:w="762"/>
        <w:gridCol w:w="1594"/>
        <w:gridCol w:w="869"/>
        <w:gridCol w:w="638"/>
        <w:gridCol w:w="803"/>
        <w:gridCol w:w="3061"/>
      </w:tblGrid>
      <w:tr w:rsidR="0037531D" w:rsidTr="0031285C">
        <w:trPr>
          <w:trHeight w:hRule="exact" w:val="400"/>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响应报文体</w:t>
            </w:r>
          </w:p>
        </w:tc>
      </w:tr>
      <w:tr w:rsidR="0037531D" w:rsidTr="0031285C">
        <w:trPr>
          <w:trHeight w:hRule="exact" w:val="400"/>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FD306D" w:rsidP="005C17F4">
            <w:r>
              <w:rPr>
                <w:rFonts w:hint="eastAsia"/>
              </w:rPr>
              <w:t>C20</w:t>
            </w:r>
            <w:r w:rsidR="005C17F4">
              <w:rPr>
                <w:rFonts w:hint="eastAsia"/>
              </w:rPr>
              <w:t>3</w:t>
            </w:r>
          </w:p>
        </w:tc>
      </w:tr>
      <w:tr w:rsidR="0037531D" w:rsidTr="0031285C">
        <w:trPr>
          <w:trHeight w:hRule="exact" w:val="400"/>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37531D">
            <w:r>
              <w:rPr>
                <w:rFonts w:hint="eastAsia"/>
              </w:rPr>
              <w:t>个人客户信息修改响应报文体</w:t>
            </w:r>
          </w:p>
        </w:tc>
      </w:tr>
      <w:tr w:rsidR="0037531D" w:rsidTr="0031285C">
        <w:trPr>
          <w:trHeight w:hRule="exact" w:val="400"/>
          <w:jc w:val="center"/>
        </w:trPr>
        <w:tc>
          <w:tcPr>
            <w:tcW w:w="993" w:type="dxa"/>
            <w:shd w:val="clear" w:color="auto" w:fill="EEECE1"/>
          </w:tcPr>
          <w:p w:rsidR="0037531D" w:rsidRDefault="004C000B">
            <w:r>
              <w:rPr>
                <w:rFonts w:hint="eastAsia"/>
              </w:rPr>
              <w:t>符号</w:t>
            </w:r>
          </w:p>
        </w:tc>
        <w:tc>
          <w:tcPr>
            <w:tcW w:w="1199" w:type="dxa"/>
            <w:gridSpan w:val="2"/>
            <w:shd w:val="clear" w:color="auto" w:fill="EEECE1"/>
          </w:tcPr>
          <w:p w:rsidR="0037531D" w:rsidRDefault="0037531D">
            <w:r>
              <w:rPr>
                <w:rFonts w:hint="eastAsia"/>
              </w:rPr>
              <w:t>中文名称</w:t>
            </w:r>
          </w:p>
        </w:tc>
        <w:tc>
          <w:tcPr>
            <w:tcW w:w="1594"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638"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92722C" w:rsidTr="0031285C">
        <w:trPr>
          <w:trHeight w:val="255"/>
          <w:jc w:val="center"/>
        </w:trPr>
        <w:tc>
          <w:tcPr>
            <w:tcW w:w="993" w:type="dxa"/>
          </w:tcPr>
          <w:p w:rsidR="0092722C" w:rsidRDefault="0092722C"/>
        </w:tc>
        <w:tc>
          <w:tcPr>
            <w:tcW w:w="1199" w:type="dxa"/>
            <w:gridSpan w:val="2"/>
          </w:tcPr>
          <w:p w:rsidR="0092722C" w:rsidRDefault="0092722C">
            <w:r>
              <w:rPr>
                <w:rFonts w:hint="eastAsia"/>
              </w:rPr>
              <w:t>操作标志</w:t>
            </w:r>
          </w:p>
        </w:tc>
        <w:tc>
          <w:tcPr>
            <w:tcW w:w="1594" w:type="dxa"/>
          </w:tcPr>
          <w:p w:rsidR="0092722C" w:rsidRPr="00F12482" w:rsidRDefault="0092722C" w:rsidP="00DE2DE3">
            <w:r w:rsidRPr="00F12482">
              <w:t>oper_flag</w:t>
            </w:r>
          </w:p>
        </w:tc>
        <w:tc>
          <w:tcPr>
            <w:tcW w:w="869" w:type="dxa"/>
          </w:tcPr>
          <w:p w:rsidR="0092722C" w:rsidRDefault="0092722C">
            <w:r>
              <w:rPr>
                <w:rFonts w:hint="eastAsia"/>
              </w:rPr>
              <w:t>int</w:t>
            </w:r>
          </w:p>
        </w:tc>
        <w:tc>
          <w:tcPr>
            <w:tcW w:w="638" w:type="dxa"/>
          </w:tcPr>
          <w:p w:rsidR="0092722C" w:rsidRDefault="0092722C">
            <w:r>
              <w:rPr>
                <w:rFonts w:hint="eastAsia"/>
              </w:rPr>
              <w:t>1</w:t>
            </w:r>
          </w:p>
        </w:tc>
        <w:tc>
          <w:tcPr>
            <w:tcW w:w="803" w:type="dxa"/>
          </w:tcPr>
          <w:p w:rsidR="0092722C" w:rsidRDefault="0092722C">
            <w:r w:rsidRPr="00EC58D7">
              <w:rPr>
                <w:rFonts w:hint="eastAsia"/>
              </w:rPr>
              <w:t>M</w:t>
            </w:r>
          </w:p>
        </w:tc>
        <w:tc>
          <w:tcPr>
            <w:tcW w:w="3061" w:type="dxa"/>
          </w:tcPr>
          <w:p w:rsidR="0092722C" w:rsidRDefault="0092722C"/>
        </w:tc>
      </w:tr>
      <w:tr w:rsidR="0092722C" w:rsidTr="0031285C">
        <w:trPr>
          <w:trHeight w:val="255"/>
          <w:jc w:val="center"/>
        </w:trPr>
        <w:tc>
          <w:tcPr>
            <w:tcW w:w="993" w:type="dxa"/>
          </w:tcPr>
          <w:p w:rsidR="0092722C" w:rsidRDefault="0092722C" w:rsidP="00C01721"/>
        </w:tc>
        <w:tc>
          <w:tcPr>
            <w:tcW w:w="1199" w:type="dxa"/>
            <w:gridSpan w:val="2"/>
          </w:tcPr>
          <w:p w:rsidR="0092722C" w:rsidRDefault="0092722C" w:rsidP="00C01721">
            <w:r>
              <w:rPr>
                <w:rFonts w:hint="eastAsia"/>
              </w:rPr>
              <w:t>本地流水号</w:t>
            </w:r>
          </w:p>
        </w:tc>
        <w:tc>
          <w:tcPr>
            <w:tcW w:w="1594" w:type="dxa"/>
          </w:tcPr>
          <w:p w:rsidR="0092722C" w:rsidRDefault="0092722C" w:rsidP="00DE2DE3">
            <w:r w:rsidRPr="00F12482">
              <w:t>local_serial_no</w:t>
            </w:r>
          </w:p>
        </w:tc>
        <w:tc>
          <w:tcPr>
            <w:tcW w:w="869" w:type="dxa"/>
          </w:tcPr>
          <w:p w:rsidR="0092722C" w:rsidRDefault="0092722C" w:rsidP="00C01721">
            <w:r>
              <w:rPr>
                <w:rFonts w:hint="eastAsia"/>
              </w:rPr>
              <w:t>string</w:t>
            </w:r>
          </w:p>
        </w:tc>
        <w:tc>
          <w:tcPr>
            <w:tcW w:w="638" w:type="dxa"/>
          </w:tcPr>
          <w:p w:rsidR="0092722C" w:rsidRDefault="0092722C" w:rsidP="00C01721">
            <w:r>
              <w:rPr>
                <w:rFonts w:hint="eastAsia"/>
              </w:rPr>
              <w:t>18</w:t>
            </w:r>
          </w:p>
        </w:tc>
        <w:tc>
          <w:tcPr>
            <w:tcW w:w="803" w:type="dxa"/>
          </w:tcPr>
          <w:p w:rsidR="0092722C" w:rsidRDefault="0092722C" w:rsidP="00C01721">
            <w:r w:rsidRPr="00434319">
              <w:rPr>
                <w:rFonts w:hAnsi="宋体" w:hint="eastAsia"/>
                <w:color w:val="000000"/>
                <w:sz w:val="20"/>
              </w:rPr>
              <w:t>M</w:t>
            </w:r>
          </w:p>
        </w:tc>
        <w:tc>
          <w:tcPr>
            <w:tcW w:w="3061" w:type="dxa"/>
          </w:tcPr>
          <w:p w:rsidR="0092722C" w:rsidRDefault="0092722C" w:rsidP="00C01721"/>
        </w:tc>
      </w:tr>
    </w:tbl>
    <w:p w:rsidR="00680520" w:rsidRDefault="00680520" w:rsidP="00680520">
      <w:pPr>
        <w:pStyle w:val="4"/>
      </w:pPr>
      <w:r>
        <w:rPr>
          <w:rFonts w:hint="eastAsia"/>
        </w:rPr>
        <w:t>客户密码修改</w:t>
      </w:r>
      <w:r>
        <w:rPr>
          <w:rFonts w:hint="eastAsia"/>
        </w:rPr>
        <w:t>[</w:t>
      </w:r>
      <w:r w:rsidR="00C22DA3">
        <w:rPr>
          <w:rFonts w:hint="eastAsia"/>
        </w:rPr>
        <w:t>C20</w:t>
      </w:r>
      <w:r w:rsidR="005C17F4">
        <w:rPr>
          <w:rFonts w:hint="eastAsia"/>
        </w:rPr>
        <w:t>4</w:t>
      </w:r>
      <w:r>
        <w:rPr>
          <w:rFonts w:hint="eastAsia"/>
        </w:rPr>
        <w:t>]</w:t>
      </w:r>
    </w:p>
    <w:p w:rsidR="00921C57" w:rsidRDefault="00921C57" w:rsidP="00921C57">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w:t>
      </w:r>
    </w:p>
    <w:p w:rsidR="00921C57" w:rsidRDefault="00921C57" w:rsidP="00921C57">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680520" w:rsidRDefault="00921C57" w:rsidP="00921C57">
      <w:pPr>
        <w:rPr>
          <w:lang w:val="zh-CN"/>
        </w:rPr>
      </w:pPr>
      <w:r w:rsidRPr="0016784A">
        <w:rPr>
          <w:rFonts w:hint="eastAsia"/>
          <w:b/>
          <w:lang w:val="zh-CN"/>
        </w:rPr>
        <w:t>用途：</w:t>
      </w:r>
      <w:r w:rsidR="003D4D3D">
        <w:rPr>
          <w:rFonts w:hint="eastAsia"/>
          <w:lang w:val="zh-CN"/>
        </w:rPr>
        <w:t>渠道用该交易进行</w:t>
      </w:r>
      <w:r w:rsidR="00BE5030">
        <w:rPr>
          <w:rFonts w:hint="eastAsia"/>
          <w:lang w:val="zh-CN"/>
        </w:rPr>
        <w:t>交易</w:t>
      </w:r>
      <w:r w:rsidR="003D4D3D">
        <w:rPr>
          <w:rFonts w:hint="eastAsia"/>
          <w:lang w:val="zh-CN"/>
        </w:rPr>
        <w:t>密码</w:t>
      </w:r>
      <w:r w:rsidR="00BE5030">
        <w:rPr>
          <w:rFonts w:hint="eastAsia"/>
          <w:lang w:val="zh-CN"/>
        </w:rPr>
        <w:t>或资金密码的</w:t>
      </w:r>
      <w:r w:rsidR="003D4D3D">
        <w:rPr>
          <w:rFonts w:hint="eastAsia"/>
          <w:lang w:val="zh-CN"/>
        </w:rPr>
        <w:t>修改。</w:t>
      </w:r>
    </w:p>
    <w:p w:rsidR="00362A7A" w:rsidRDefault="00362A7A" w:rsidP="00680520">
      <w:pPr>
        <w:rPr>
          <w:lang w:val="zh-CN"/>
        </w:rPr>
      </w:pPr>
      <w:r>
        <w:rPr>
          <w:rFonts w:hint="eastAsia"/>
          <w:lang w:val="zh-CN"/>
        </w:rPr>
        <w:t>交易密码和资金密码的定义见</w:t>
      </w:r>
      <w:r>
        <w:rPr>
          <w:rFonts w:hint="eastAsia"/>
          <w:lang w:val="zh-CN"/>
        </w:rPr>
        <w:t>1.3</w:t>
      </w:r>
      <w:r>
        <w:rPr>
          <w:rFonts w:hint="eastAsia"/>
          <w:lang w:val="zh-CN"/>
        </w:rPr>
        <w:t>节名词解析。</w:t>
      </w:r>
    </w:p>
    <w:p w:rsidR="00680520" w:rsidRDefault="00680520" w:rsidP="00680520">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680520" w:rsidTr="002109F4">
        <w:trPr>
          <w:trHeight w:hRule="exact" w:val="400"/>
          <w:jc w:val="center"/>
        </w:trPr>
        <w:tc>
          <w:tcPr>
            <w:tcW w:w="1430" w:type="dxa"/>
            <w:gridSpan w:val="2"/>
            <w:shd w:val="clear" w:color="auto" w:fill="EEECE1"/>
          </w:tcPr>
          <w:p w:rsidR="00680520" w:rsidRDefault="00680520" w:rsidP="002109F4">
            <w:r>
              <w:rPr>
                <w:rFonts w:hint="eastAsia"/>
              </w:rPr>
              <w:t>报文类型</w:t>
            </w:r>
          </w:p>
        </w:tc>
        <w:tc>
          <w:tcPr>
            <w:tcW w:w="7727" w:type="dxa"/>
            <w:gridSpan w:val="6"/>
          </w:tcPr>
          <w:p w:rsidR="00680520" w:rsidRDefault="00680520" w:rsidP="002109F4">
            <w:r>
              <w:rPr>
                <w:rFonts w:hint="eastAsia"/>
              </w:rPr>
              <w:t>请求报文体</w:t>
            </w:r>
          </w:p>
        </w:tc>
      </w:tr>
      <w:tr w:rsidR="00680520" w:rsidTr="002109F4">
        <w:trPr>
          <w:trHeight w:hRule="exact" w:val="400"/>
          <w:jc w:val="center"/>
        </w:trPr>
        <w:tc>
          <w:tcPr>
            <w:tcW w:w="1430" w:type="dxa"/>
            <w:gridSpan w:val="2"/>
            <w:shd w:val="clear" w:color="auto" w:fill="EEECE1"/>
          </w:tcPr>
          <w:p w:rsidR="00680520" w:rsidRDefault="00680520" w:rsidP="002109F4">
            <w:r>
              <w:rPr>
                <w:rFonts w:hint="eastAsia"/>
              </w:rPr>
              <w:t>交易代码</w:t>
            </w:r>
          </w:p>
        </w:tc>
        <w:tc>
          <w:tcPr>
            <w:tcW w:w="7727" w:type="dxa"/>
            <w:gridSpan w:val="6"/>
          </w:tcPr>
          <w:p w:rsidR="00680520" w:rsidRDefault="00FD306D" w:rsidP="005C17F4">
            <w:r>
              <w:rPr>
                <w:rFonts w:hint="eastAsia"/>
              </w:rPr>
              <w:t>C20</w:t>
            </w:r>
            <w:r w:rsidR="005C17F4">
              <w:rPr>
                <w:rFonts w:hint="eastAsia"/>
              </w:rPr>
              <w:t>4</w:t>
            </w:r>
          </w:p>
        </w:tc>
      </w:tr>
      <w:tr w:rsidR="00680520" w:rsidTr="002109F4">
        <w:trPr>
          <w:trHeight w:hRule="exact" w:val="400"/>
          <w:jc w:val="center"/>
        </w:trPr>
        <w:tc>
          <w:tcPr>
            <w:tcW w:w="1430" w:type="dxa"/>
            <w:gridSpan w:val="2"/>
            <w:shd w:val="clear" w:color="auto" w:fill="EEECE1"/>
          </w:tcPr>
          <w:p w:rsidR="00680520" w:rsidRDefault="00680520" w:rsidP="002109F4">
            <w:r>
              <w:rPr>
                <w:rFonts w:hint="eastAsia"/>
              </w:rPr>
              <w:t>报文说明</w:t>
            </w:r>
          </w:p>
        </w:tc>
        <w:tc>
          <w:tcPr>
            <w:tcW w:w="7727" w:type="dxa"/>
            <w:gridSpan w:val="6"/>
          </w:tcPr>
          <w:p w:rsidR="00680520" w:rsidRDefault="00680520" w:rsidP="002109F4">
            <w:r>
              <w:rPr>
                <w:rFonts w:hint="eastAsia"/>
              </w:rPr>
              <w:t>客户密码修改请求报文体</w:t>
            </w:r>
          </w:p>
        </w:tc>
      </w:tr>
      <w:tr w:rsidR="00680520" w:rsidTr="002109F4">
        <w:trPr>
          <w:trHeight w:hRule="exact" w:val="400"/>
          <w:jc w:val="center"/>
        </w:trPr>
        <w:tc>
          <w:tcPr>
            <w:tcW w:w="710" w:type="dxa"/>
            <w:shd w:val="clear" w:color="auto" w:fill="EEECE1"/>
          </w:tcPr>
          <w:p w:rsidR="00680520" w:rsidRDefault="00680520" w:rsidP="002109F4">
            <w:r>
              <w:rPr>
                <w:rFonts w:hint="eastAsia"/>
              </w:rPr>
              <w:t>符号</w:t>
            </w:r>
          </w:p>
        </w:tc>
        <w:tc>
          <w:tcPr>
            <w:tcW w:w="1482" w:type="dxa"/>
            <w:gridSpan w:val="2"/>
            <w:shd w:val="clear" w:color="auto" w:fill="EEECE1"/>
          </w:tcPr>
          <w:p w:rsidR="00680520" w:rsidRDefault="00680520" w:rsidP="002109F4">
            <w:r>
              <w:rPr>
                <w:rFonts w:hint="eastAsia"/>
              </w:rPr>
              <w:t>中文名称</w:t>
            </w:r>
          </w:p>
        </w:tc>
        <w:tc>
          <w:tcPr>
            <w:tcW w:w="1594" w:type="dxa"/>
            <w:shd w:val="clear" w:color="auto" w:fill="EEECE1"/>
          </w:tcPr>
          <w:p w:rsidR="00680520" w:rsidRDefault="00680520" w:rsidP="002109F4">
            <w:r>
              <w:rPr>
                <w:rFonts w:hint="eastAsia"/>
              </w:rPr>
              <w:t>英文名称</w:t>
            </w:r>
          </w:p>
        </w:tc>
        <w:tc>
          <w:tcPr>
            <w:tcW w:w="893" w:type="dxa"/>
            <w:shd w:val="clear" w:color="auto" w:fill="EEECE1"/>
          </w:tcPr>
          <w:p w:rsidR="00680520" w:rsidRDefault="00680520" w:rsidP="002109F4">
            <w:r>
              <w:rPr>
                <w:rFonts w:hint="eastAsia"/>
              </w:rPr>
              <w:t>类型</w:t>
            </w:r>
          </w:p>
        </w:tc>
        <w:tc>
          <w:tcPr>
            <w:tcW w:w="709" w:type="dxa"/>
            <w:shd w:val="clear" w:color="auto" w:fill="EEECE1"/>
          </w:tcPr>
          <w:p w:rsidR="00680520" w:rsidRDefault="00680520" w:rsidP="002109F4">
            <w:r>
              <w:rPr>
                <w:rFonts w:hint="eastAsia"/>
              </w:rPr>
              <w:t>长度</w:t>
            </w:r>
          </w:p>
        </w:tc>
        <w:tc>
          <w:tcPr>
            <w:tcW w:w="992" w:type="dxa"/>
            <w:shd w:val="clear" w:color="auto" w:fill="EEECE1"/>
          </w:tcPr>
          <w:p w:rsidR="00680520" w:rsidRDefault="00680520" w:rsidP="002109F4">
            <w:r>
              <w:rPr>
                <w:rFonts w:hint="eastAsia"/>
              </w:rPr>
              <w:t>必填</w:t>
            </w:r>
          </w:p>
        </w:tc>
        <w:tc>
          <w:tcPr>
            <w:tcW w:w="2777" w:type="dxa"/>
            <w:shd w:val="clear" w:color="auto" w:fill="EEECE1"/>
          </w:tcPr>
          <w:p w:rsidR="00680520" w:rsidRDefault="00680520" w:rsidP="002109F4">
            <w:r>
              <w:rPr>
                <w:rFonts w:hint="eastAsia"/>
              </w:rPr>
              <w:t>说明</w:t>
            </w:r>
          </w:p>
        </w:tc>
      </w:tr>
      <w:tr w:rsidR="0003130B" w:rsidTr="002109F4">
        <w:trPr>
          <w:trHeight w:val="255"/>
          <w:jc w:val="center"/>
        </w:trPr>
        <w:tc>
          <w:tcPr>
            <w:tcW w:w="710" w:type="dxa"/>
          </w:tcPr>
          <w:p w:rsidR="0003130B" w:rsidRDefault="0003130B" w:rsidP="002109F4"/>
        </w:tc>
        <w:tc>
          <w:tcPr>
            <w:tcW w:w="1482" w:type="dxa"/>
            <w:gridSpan w:val="2"/>
          </w:tcPr>
          <w:p w:rsidR="0003130B" w:rsidRDefault="0003130B" w:rsidP="002109F4">
            <w:r>
              <w:rPr>
                <w:rFonts w:hint="eastAsia"/>
              </w:rPr>
              <w:t>操作标志</w:t>
            </w:r>
          </w:p>
        </w:tc>
        <w:tc>
          <w:tcPr>
            <w:tcW w:w="1594" w:type="dxa"/>
          </w:tcPr>
          <w:p w:rsidR="0003130B" w:rsidRPr="00FF6E6D" w:rsidRDefault="0003130B" w:rsidP="00705271">
            <w:r w:rsidRPr="00FF6E6D">
              <w:t>oper_flag</w:t>
            </w:r>
          </w:p>
        </w:tc>
        <w:tc>
          <w:tcPr>
            <w:tcW w:w="893" w:type="dxa"/>
          </w:tcPr>
          <w:p w:rsidR="0003130B" w:rsidRDefault="0003130B" w:rsidP="002109F4">
            <w:r>
              <w:rPr>
                <w:rFonts w:hint="eastAsia"/>
              </w:rPr>
              <w:t>int</w:t>
            </w:r>
          </w:p>
        </w:tc>
        <w:tc>
          <w:tcPr>
            <w:tcW w:w="709" w:type="dxa"/>
          </w:tcPr>
          <w:p w:rsidR="0003130B" w:rsidRDefault="0003130B" w:rsidP="002109F4">
            <w:r>
              <w:rPr>
                <w:rFonts w:hint="eastAsia"/>
              </w:rPr>
              <w:t>1</w:t>
            </w:r>
          </w:p>
        </w:tc>
        <w:tc>
          <w:tcPr>
            <w:tcW w:w="992" w:type="dxa"/>
          </w:tcPr>
          <w:p w:rsidR="0003130B" w:rsidRDefault="0003130B" w:rsidP="002109F4">
            <w:r w:rsidRPr="002D1C31">
              <w:rPr>
                <w:rFonts w:hAnsi="宋体" w:hint="eastAsia"/>
                <w:color w:val="000000"/>
                <w:sz w:val="20"/>
              </w:rPr>
              <w:t>M</w:t>
            </w:r>
          </w:p>
        </w:tc>
        <w:tc>
          <w:tcPr>
            <w:tcW w:w="2777" w:type="dxa"/>
          </w:tcPr>
          <w:p w:rsidR="00943CFC" w:rsidRDefault="00943CFC" w:rsidP="00943CFC">
            <w:r>
              <w:rPr>
                <w:rFonts w:hint="eastAsia"/>
              </w:rPr>
              <w:t>1</w:t>
            </w:r>
            <w:r>
              <w:rPr>
                <w:rFonts w:hint="eastAsia"/>
              </w:rPr>
              <w:t>：交易密码</w:t>
            </w:r>
            <w:r w:rsidR="00EF13D5">
              <w:rPr>
                <w:rFonts w:hint="eastAsia"/>
              </w:rPr>
              <w:t>修改</w:t>
            </w:r>
          </w:p>
          <w:p w:rsidR="0003130B" w:rsidRDefault="00943CFC" w:rsidP="00943CFC">
            <w:r>
              <w:rPr>
                <w:rFonts w:hint="eastAsia"/>
              </w:rPr>
              <w:t>2</w:t>
            </w:r>
            <w:r>
              <w:rPr>
                <w:rFonts w:hint="eastAsia"/>
              </w:rPr>
              <w:t>：资金密码</w:t>
            </w:r>
            <w:r w:rsidR="00EF13D5">
              <w:rPr>
                <w:rFonts w:hint="eastAsia"/>
              </w:rPr>
              <w:t>修改</w:t>
            </w:r>
          </w:p>
        </w:tc>
      </w:tr>
      <w:tr w:rsidR="0003130B" w:rsidTr="002109F4">
        <w:trPr>
          <w:trHeight w:val="255"/>
          <w:jc w:val="center"/>
        </w:trPr>
        <w:tc>
          <w:tcPr>
            <w:tcW w:w="710" w:type="dxa"/>
          </w:tcPr>
          <w:p w:rsidR="0003130B" w:rsidRDefault="0003130B" w:rsidP="002109F4"/>
        </w:tc>
        <w:tc>
          <w:tcPr>
            <w:tcW w:w="1482" w:type="dxa"/>
            <w:gridSpan w:val="2"/>
          </w:tcPr>
          <w:p w:rsidR="0003130B" w:rsidRDefault="0003130B" w:rsidP="002109F4">
            <w:r>
              <w:rPr>
                <w:rFonts w:hint="eastAsia"/>
              </w:rPr>
              <w:t>旧密码</w:t>
            </w:r>
          </w:p>
        </w:tc>
        <w:tc>
          <w:tcPr>
            <w:tcW w:w="1594" w:type="dxa"/>
          </w:tcPr>
          <w:p w:rsidR="0003130B" w:rsidRPr="00FF6E6D" w:rsidRDefault="0003130B" w:rsidP="00705271">
            <w:r w:rsidRPr="00FF6E6D">
              <w:t>old_password</w:t>
            </w:r>
          </w:p>
        </w:tc>
        <w:tc>
          <w:tcPr>
            <w:tcW w:w="893" w:type="dxa"/>
          </w:tcPr>
          <w:p w:rsidR="0003130B" w:rsidRDefault="0003130B" w:rsidP="002109F4">
            <w:r>
              <w:t>string</w:t>
            </w:r>
          </w:p>
        </w:tc>
        <w:tc>
          <w:tcPr>
            <w:tcW w:w="709" w:type="dxa"/>
          </w:tcPr>
          <w:p w:rsidR="0003130B" w:rsidRDefault="0003130B" w:rsidP="002109F4">
            <w:r>
              <w:rPr>
                <w:rFonts w:hint="eastAsia"/>
              </w:rPr>
              <w:t>31</w:t>
            </w:r>
          </w:p>
        </w:tc>
        <w:tc>
          <w:tcPr>
            <w:tcW w:w="992" w:type="dxa"/>
          </w:tcPr>
          <w:p w:rsidR="0003130B" w:rsidRDefault="0003130B" w:rsidP="002109F4">
            <w:r w:rsidRPr="002D1C31">
              <w:rPr>
                <w:rFonts w:hAnsi="宋体" w:hint="eastAsia"/>
                <w:color w:val="000000"/>
                <w:sz w:val="20"/>
              </w:rPr>
              <w:t>M</w:t>
            </w:r>
          </w:p>
        </w:tc>
        <w:tc>
          <w:tcPr>
            <w:tcW w:w="2777" w:type="dxa"/>
          </w:tcPr>
          <w:p w:rsidR="0003130B" w:rsidRDefault="006A6B68" w:rsidP="002109F4">
            <w:r>
              <w:rPr>
                <w:rFonts w:hint="eastAsia"/>
              </w:rPr>
              <w:t>md5</w:t>
            </w:r>
            <w:r>
              <w:rPr>
                <w:rFonts w:hint="eastAsia"/>
              </w:rPr>
              <w:t>加密后的密文，</w:t>
            </w:r>
            <w:r>
              <w:rPr>
                <w:rFonts w:hint="eastAsia"/>
              </w:rPr>
              <w:t>32</w:t>
            </w:r>
            <w:r>
              <w:rPr>
                <w:rFonts w:hint="eastAsia"/>
              </w:rPr>
              <w:t>位小写字母</w:t>
            </w:r>
          </w:p>
        </w:tc>
      </w:tr>
      <w:tr w:rsidR="0003130B" w:rsidTr="002109F4">
        <w:trPr>
          <w:trHeight w:val="255"/>
          <w:jc w:val="center"/>
        </w:trPr>
        <w:tc>
          <w:tcPr>
            <w:tcW w:w="710" w:type="dxa"/>
          </w:tcPr>
          <w:p w:rsidR="0003130B" w:rsidRDefault="0003130B" w:rsidP="002109F4"/>
        </w:tc>
        <w:tc>
          <w:tcPr>
            <w:tcW w:w="1482" w:type="dxa"/>
            <w:gridSpan w:val="2"/>
          </w:tcPr>
          <w:p w:rsidR="0003130B" w:rsidRDefault="0003130B" w:rsidP="002109F4">
            <w:r>
              <w:rPr>
                <w:rFonts w:hint="eastAsia"/>
              </w:rPr>
              <w:t>新密码</w:t>
            </w:r>
          </w:p>
        </w:tc>
        <w:tc>
          <w:tcPr>
            <w:tcW w:w="1594" w:type="dxa"/>
          </w:tcPr>
          <w:p w:rsidR="0003130B" w:rsidRDefault="0003130B" w:rsidP="00705271">
            <w:r w:rsidRPr="00FF6E6D">
              <w:t>new_password</w:t>
            </w:r>
          </w:p>
        </w:tc>
        <w:tc>
          <w:tcPr>
            <w:tcW w:w="893" w:type="dxa"/>
          </w:tcPr>
          <w:p w:rsidR="0003130B" w:rsidRDefault="0003130B" w:rsidP="002109F4">
            <w:r>
              <w:t>string</w:t>
            </w:r>
          </w:p>
        </w:tc>
        <w:tc>
          <w:tcPr>
            <w:tcW w:w="709" w:type="dxa"/>
          </w:tcPr>
          <w:p w:rsidR="0003130B" w:rsidRDefault="0003130B" w:rsidP="002109F4">
            <w:r>
              <w:rPr>
                <w:rFonts w:hint="eastAsia"/>
              </w:rPr>
              <w:t>31</w:t>
            </w:r>
          </w:p>
        </w:tc>
        <w:tc>
          <w:tcPr>
            <w:tcW w:w="992" w:type="dxa"/>
          </w:tcPr>
          <w:p w:rsidR="0003130B" w:rsidRDefault="0003130B" w:rsidP="002109F4">
            <w:r w:rsidRPr="002D1C31">
              <w:rPr>
                <w:rFonts w:hAnsi="宋体" w:hint="eastAsia"/>
                <w:color w:val="000000"/>
                <w:sz w:val="20"/>
              </w:rPr>
              <w:t>M</w:t>
            </w:r>
          </w:p>
        </w:tc>
        <w:tc>
          <w:tcPr>
            <w:tcW w:w="2777" w:type="dxa"/>
          </w:tcPr>
          <w:p w:rsidR="0003130B" w:rsidRDefault="006A6B68" w:rsidP="002109F4">
            <w:r>
              <w:rPr>
                <w:rFonts w:hint="eastAsia"/>
              </w:rPr>
              <w:t>md5</w:t>
            </w:r>
            <w:r>
              <w:rPr>
                <w:rFonts w:hint="eastAsia"/>
              </w:rPr>
              <w:t>加密后的密文，</w:t>
            </w:r>
            <w:r>
              <w:rPr>
                <w:rFonts w:hint="eastAsia"/>
              </w:rPr>
              <w:t>32</w:t>
            </w:r>
            <w:r>
              <w:rPr>
                <w:rFonts w:hint="eastAsia"/>
              </w:rPr>
              <w:t>位小写字母</w:t>
            </w:r>
          </w:p>
        </w:tc>
      </w:tr>
      <w:tr w:rsidR="005435C9" w:rsidTr="002109F4">
        <w:trPr>
          <w:trHeight w:val="255"/>
          <w:jc w:val="center"/>
        </w:trPr>
        <w:tc>
          <w:tcPr>
            <w:tcW w:w="710" w:type="dxa"/>
          </w:tcPr>
          <w:p w:rsidR="005435C9" w:rsidRDefault="005435C9" w:rsidP="002109F4"/>
        </w:tc>
        <w:tc>
          <w:tcPr>
            <w:tcW w:w="1482" w:type="dxa"/>
            <w:gridSpan w:val="2"/>
          </w:tcPr>
          <w:p w:rsidR="005435C9" w:rsidRDefault="005435C9" w:rsidP="00DD1B59">
            <w:r>
              <w:rPr>
                <w:rFonts w:hint="eastAsia"/>
              </w:rPr>
              <w:t>客户号</w:t>
            </w:r>
          </w:p>
        </w:tc>
        <w:tc>
          <w:tcPr>
            <w:tcW w:w="1594" w:type="dxa"/>
          </w:tcPr>
          <w:p w:rsidR="005435C9" w:rsidRPr="00E1774F" w:rsidRDefault="005435C9" w:rsidP="00DD1B59">
            <w:r>
              <w:rPr>
                <w:rFonts w:hint="eastAsia"/>
              </w:rPr>
              <w:t>acct_no</w:t>
            </w:r>
          </w:p>
        </w:tc>
        <w:tc>
          <w:tcPr>
            <w:tcW w:w="893" w:type="dxa"/>
          </w:tcPr>
          <w:p w:rsidR="005435C9" w:rsidRDefault="005435C9" w:rsidP="00DD1B59">
            <w:r>
              <w:rPr>
                <w:rFonts w:hint="eastAsia"/>
              </w:rPr>
              <w:t>string</w:t>
            </w:r>
          </w:p>
        </w:tc>
        <w:tc>
          <w:tcPr>
            <w:tcW w:w="709" w:type="dxa"/>
          </w:tcPr>
          <w:p w:rsidR="005435C9" w:rsidRDefault="005435C9" w:rsidP="00DD1B59">
            <w:r>
              <w:rPr>
                <w:rFonts w:hint="eastAsia"/>
              </w:rPr>
              <w:t>16</w:t>
            </w:r>
          </w:p>
        </w:tc>
        <w:tc>
          <w:tcPr>
            <w:tcW w:w="992" w:type="dxa"/>
          </w:tcPr>
          <w:p w:rsidR="005435C9" w:rsidRDefault="005435C9" w:rsidP="00DD1B59">
            <w:r>
              <w:rPr>
                <w:rFonts w:hint="eastAsia"/>
              </w:rPr>
              <w:t>M</w:t>
            </w:r>
          </w:p>
        </w:tc>
        <w:tc>
          <w:tcPr>
            <w:tcW w:w="2777" w:type="dxa"/>
          </w:tcPr>
          <w:p w:rsidR="005435C9" w:rsidRDefault="005435C9" w:rsidP="00DD1B59"/>
        </w:tc>
      </w:tr>
    </w:tbl>
    <w:p w:rsidR="00680520" w:rsidRDefault="00680520" w:rsidP="00680520">
      <w:pPr>
        <w:rPr>
          <w:lang w:val="zh-CN"/>
        </w:rPr>
      </w:pPr>
    </w:p>
    <w:p w:rsidR="00680520" w:rsidRDefault="00680520" w:rsidP="00680520">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3"/>
        <w:gridCol w:w="697"/>
        <w:gridCol w:w="762"/>
        <w:gridCol w:w="1356"/>
        <w:gridCol w:w="869"/>
        <w:gridCol w:w="852"/>
        <w:gridCol w:w="992"/>
        <w:gridCol w:w="2658"/>
      </w:tblGrid>
      <w:tr w:rsidR="00680520" w:rsidTr="002109F4">
        <w:trPr>
          <w:trHeight w:hRule="exact" w:val="400"/>
          <w:jc w:val="center"/>
        </w:trPr>
        <w:tc>
          <w:tcPr>
            <w:tcW w:w="1430" w:type="dxa"/>
            <w:gridSpan w:val="2"/>
            <w:shd w:val="clear" w:color="auto" w:fill="EEECE1"/>
          </w:tcPr>
          <w:p w:rsidR="00680520" w:rsidRDefault="00680520" w:rsidP="002109F4">
            <w:r>
              <w:rPr>
                <w:rFonts w:hint="eastAsia"/>
              </w:rPr>
              <w:t>报文类型</w:t>
            </w:r>
          </w:p>
        </w:tc>
        <w:tc>
          <w:tcPr>
            <w:tcW w:w="7489" w:type="dxa"/>
            <w:gridSpan w:val="6"/>
          </w:tcPr>
          <w:p w:rsidR="00680520" w:rsidRDefault="00680520" w:rsidP="002109F4">
            <w:r>
              <w:rPr>
                <w:rFonts w:hint="eastAsia"/>
              </w:rPr>
              <w:t>响应报文体</w:t>
            </w:r>
          </w:p>
        </w:tc>
      </w:tr>
      <w:tr w:rsidR="00680520" w:rsidTr="002109F4">
        <w:trPr>
          <w:trHeight w:hRule="exact" w:val="400"/>
          <w:jc w:val="center"/>
        </w:trPr>
        <w:tc>
          <w:tcPr>
            <w:tcW w:w="1430" w:type="dxa"/>
            <w:gridSpan w:val="2"/>
            <w:shd w:val="clear" w:color="auto" w:fill="EEECE1"/>
          </w:tcPr>
          <w:p w:rsidR="00680520" w:rsidRDefault="00680520" w:rsidP="002109F4">
            <w:r>
              <w:rPr>
                <w:rFonts w:hint="eastAsia"/>
              </w:rPr>
              <w:t>交易代码</w:t>
            </w:r>
          </w:p>
        </w:tc>
        <w:tc>
          <w:tcPr>
            <w:tcW w:w="7489" w:type="dxa"/>
            <w:gridSpan w:val="6"/>
          </w:tcPr>
          <w:p w:rsidR="00680520" w:rsidRDefault="00FD306D" w:rsidP="005C17F4">
            <w:r>
              <w:rPr>
                <w:rFonts w:hint="eastAsia"/>
              </w:rPr>
              <w:t>C20</w:t>
            </w:r>
            <w:r w:rsidR="005C17F4">
              <w:rPr>
                <w:rFonts w:hint="eastAsia"/>
              </w:rPr>
              <w:t>4</w:t>
            </w:r>
          </w:p>
        </w:tc>
      </w:tr>
      <w:tr w:rsidR="00680520" w:rsidTr="002109F4">
        <w:trPr>
          <w:trHeight w:hRule="exact" w:val="400"/>
          <w:jc w:val="center"/>
        </w:trPr>
        <w:tc>
          <w:tcPr>
            <w:tcW w:w="1430" w:type="dxa"/>
            <w:gridSpan w:val="2"/>
            <w:shd w:val="clear" w:color="auto" w:fill="EEECE1"/>
          </w:tcPr>
          <w:p w:rsidR="00680520" w:rsidRDefault="00680520" w:rsidP="002109F4">
            <w:r>
              <w:rPr>
                <w:rFonts w:hint="eastAsia"/>
              </w:rPr>
              <w:t>报文说明</w:t>
            </w:r>
          </w:p>
        </w:tc>
        <w:tc>
          <w:tcPr>
            <w:tcW w:w="7489" w:type="dxa"/>
            <w:gridSpan w:val="6"/>
          </w:tcPr>
          <w:p w:rsidR="00680520" w:rsidRDefault="00680520" w:rsidP="002109F4">
            <w:r>
              <w:rPr>
                <w:rFonts w:hint="eastAsia"/>
              </w:rPr>
              <w:t>客户密码修改响应报文体</w:t>
            </w:r>
          </w:p>
        </w:tc>
      </w:tr>
      <w:tr w:rsidR="00680520" w:rsidTr="002109F4">
        <w:trPr>
          <w:trHeight w:hRule="exact" w:val="400"/>
          <w:jc w:val="center"/>
        </w:trPr>
        <w:tc>
          <w:tcPr>
            <w:tcW w:w="733" w:type="dxa"/>
            <w:shd w:val="clear" w:color="auto" w:fill="EEECE1"/>
          </w:tcPr>
          <w:p w:rsidR="00680520" w:rsidRDefault="00680520" w:rsidP="002109F4">
            <w:r>
              <w:rPr>
                <w:rFonts w:hint="eastAsia"/>
              </w:rPr>
              <w:t>符号</w:t>
            </w:r>
          </w:p>
        </w:tc>
        <w:tc>
          <w:tcPr>
            <w:tcW w:w="1459" w:type="dxa"/>
            <w:gridSpan w:val="2"/>
            <w:shd w:val="clear" w:color="auto" w:fill="EEECE1"/>
          </w:tcPr>
          <w:p w:rsidR="00680520" w:rsidRDefault="00680520" w:rsidP="002109F4">
            <w:r>
              <w:rPr>
                <w:rFonts w:hint="eastAsia"/>
              </w:rPr>
              <w:t>中文名称</w:t>
            </w:r>
          </w:p>
        </w:tc>
        <w:tc>
          <w:tcPr>
            <w:tcW w:w="1356" w:type="dxa"/>
            <w:shd w:val="clear" w:color="auto" w:fill="EEECE1"/>
          </w:tcPr>
          <w:p w:rsidR="00680520" w:rsidRDefault="00680520" w:rsidP="002109F4">
            <w:r>
              <w:rPr>
                <w:rFonts w:hint="eastAsia"/>
              </w:rPr>
              <w:t>英文名称</w:t>
            </w:r>
          </w:p>
        </w:tc>
        <w:tc>
          <w:tcPr>
            <w:tcW w:w="869" w:type="dxa"/>
            <w:shd w:val="clear" w:color="auto" w:fill="EEECE1"/>
          </w:tcPr>
          <w:p w:rsidR="00680520" w:rsidRDefault="00680520" w:rsidP="002109F4">
            <w:r>
              <w:rPr>
                <w:rFonts w:hint="eastAsia"/>
              </w:rPr>
              <w:t>类型</w:t>
            </w:r>
          </w:p>
        </w:tc>
        <w:tc>
          <w:tcPr>
            <w:tcW w:w="852" w:type="dxa"/>
            <w:shd w:val="clear" w:color="auto" w:fill="EEECE1"/>
          </w:tcPr>
          <w:p w:rsidR="00680520" w:rsidRDefault="00680520" w:rsidP="002109F4">
            <w:r>
              <w:rPr>
                <w:rFonts w:hint="eastAsia"/>
              </w:rPr>
              <w:t>长度</w:t>
            </w:r>
          </w:p>
        </w:tc>
        <w:tc>
          <w:tcPr>
            <w:tcW w:w="992" w:type="dxa"/>
            <w:shd w:val="clear" w:color="auto" w:fill="EEECE1"/>
          </w:tcPr>
          <w:p w:rsidR="00680520" w:rsidRDefault="00680520" w:rsidP="002109F4">
            <w:r>
              <w:rPr>
                <w:rFonts w:hint="eastAsia"/>
              </w:rPr>
              <w:t>必填</w:t>
            </w:r>
          </w:p>
        </w:tc>
        <w:tc>
          <w:tcPr>
            <w:tcW w:w="2658" w:type="dxa"/>
            <w:shd w:val="clear" w:color="auto" w:fill="EEECE1"/>
          </w:tcPr>
          <w:p w:rsidR="00680520" w:rsidRDefault="00680520" w:rsidP="002109F4">
            <w:r>
              <w:rPr>
                <w:rFonts w:hint="eastAsia"/>
              </w:rPr>
              <w:t>说明</w:t>
            </w:r>
          </w:p>
        </w:tc>
      </w:tr>
      <w:tr w:rsidR="00EB5CDC" w:rsidTr="002109F4">
        <w:trPr>
          <w:trHeight w:val="255"/>
          <w:jc w:val="center"/>
        </w:trPr>
        <w:tc>
          <w:tcPr>
            <w:tcW w:w="733" w:type="dxa"/>
          </w:tcPr>
          <w:p w:rsidR="00EB5CDC" w:rsidRDefault="00EB5CDC" w:rsidP="002109F4"/>
        </w:tc>
        <w:tc>
          <w:tcPr>
            <w:tcW w:w="1459" w:type="dxa"/>
            <w:gridSpan w:val="2"/>
          </w:tcPr>
          <w:p w:rsidR="00EB5CDC" w:rsidRDefault="00EB5CDC" w:rsidP="002109F4">
            <w:r>
              <w:rPr>
                <w:rFonts w:hint="eastAsia"/>
              </w:rPr>
              <w:t>操作标志</w:t>
            </w:r>
          </w:p>
        </w:tc>
        <w:tc>
          <w:tcPr>
            <w:tcW w:w="1356" w:type="dxa"/>
          </w:tcPr>
          <w:p w:rsidR="00EB5CDC" w:rsidRPr="004C4361" w:rsidRDefault="00EB5CDC" w:rsidP="00705271">
            <w:r w:rsidRPr="004C4361">
              <w:t>oper_flag</w:t>
            </w:r>
          </w:p>
        </w:tc>
        <w:tc>
          <w:tcPr>
            <w:tcW w:w="869" w:type="dxa"/>
          </w:tcPr>
          <w:p w:rsidR="00EB5CDC" w:rsidRDefault="00EB5CDC" w:rsidP="002109F4">
            <w:r>
              <w:rPr>
                <w:rFonts w:hint="eastAsia"/>
              </w:rPr>
              <w:t>int</w:t>
            </w:r>
          </w:p>
        </w:tc>
        <w:tc>
          <w:tcPr>
            <w:tcW w:w="852" w:type="dxa"/>
          </w:tcPr>
          <w:p w:rsidR="00EB5CDC" w:rsidRDefault="00EB5CDC" w:rsidP="002109F4">
            <w:r>
              <w:rPr>
                <w:rFonts w:hint="eastAsia"/>
              </w:rPr>
              <w:t>1</w:t>
            </w:r>
          </w:p>
        </w:tc>
        <w:tc>
          <w:tcPr>
            <w:tcW w:w="992" w:type="dxa"/>
          </w:tcPr>
          <w:p w:rsidR="00EB5CDC" w:rsidRDefault="00EB5CDC" w:rsidP="002109F4">
            <w:r w:rsidRPr="00131BE6">
              <w:rPr>
                <w:rFonts w:hAnsi="宋体" w:hint="eastAsia"/>
                <w:color w:val="000000"/>
                <w:sz w:val="20"/>
              </w:rPr>
              <w:t>M</w:t>
            </w:r>
          </w:p>
        </w:tc>
        <w:tc>
          <w:tcPr>
            <w:tcW w:w="2658" w:type="dxa"/>
          </w:tcPr>
          <w:p w:rsidR="00EB5CDC" w:rsidRDefault="00EB5CDC" w:rsidP="002109F4">
            <w:r>
              <w:rPr>
                <w:rFonts w:hint="eastAsia"/>
              </w:rPr>
              <w:t>默认填</w:t>
            </w:r>
            <w:r>
              <w:rPr>
                <w:rFonts w:hint="eastAsia"/>
              </w:rPr>
              <w:t xml:space="preserve"> 1</w:t>
            </w:r>
          </w:p>
        </w:tc>
      </w:tr>
    </w:tbl>
    <w:p w:rsidR="006051F9" w:rsidRDefault="006051F9" w:rsidP="006051F9">
      <w:pPr>
        <w:pStyle w:val="4"/>
      </w:pPr>
      <w:r>
        <w:rPr>
          <w:rFonts w:hint="eastAsia"/>
        </w:rPr>
        <w:t>上传证件</w:t>
      </w:r>
      <w:r>
        <w:rPr>
          <w:rFonts w:hint="eastAsia"/>
        </w:rPr>
        <w:t xml:space="preserve">[C206] </w:t>
      </w:r>
    </w:p>
    <w:p w:rsidR="006051F9" w:rsidRDefault="006051F9" w:rsidP="006051F9">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6051F9" w:rsidRDefault="006051F9" w:rsidP="006051F9">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6051F9" w:rsidRDefault="006051F9" w:rsidP="006051F9">
      <w:pPr>
        <w:rPr>
          <w:lang w:val="zh-CN"/>
        </w:rPr>
      </w:pPr>
      <w:r w:rsidRPr="0016784A">
        <w:rPr>
          <w:rFonts w:hint="eastAsia"/>
          <w:b/>
          <w:lang w:val="zh-CN"/>
        </w:rPr>
        <w:t>用途：</w:t>
      </w:r>
      <w:r>
        <w:rPr>
          <w:rFonts w:hint="eastAsia"/>
          <w:lang w:val="zh-CN"/>
        </w:rPr>
        <w:t>渠道用该交易进行交易密码或资金密码的修改。</w:t>
      </w:r>
    </w:p>
    <w:p w:rsidR="006051F9" w:rsidRDefault="006051F9" w:rsidP="006051F9">
      <w:pPr>
        <w:rPr>
          <w:lang w:val="zh-CN"/>
        </w:rPr>
      </w:pPr>
      <w:r>
        <w:rPr>
          <w:rFonts w:hint="eastAsia"/>
          <w:lang w:val="zh-CN"/>
        </w:rPr>
        <w:t>交易密码和资金密码的定义见</w:t>
      </w:r>
      <w:r>
        <w:rPr>
          <w:rFonts w:hint="eastAsia"/>
          <w:lang w:val="zh-CN"/>
        </w:rPr>
        <w:t>1.3</w:t>
      </w:r>
      <w:r>
        <w:rPr>
          <w:rFonts w:hint="eastAsia"/>
          <w:lang w:val="zh-CN"/>
        </w:rPr>
        <w:t>节名词解析。</w:t>
      </w:r>
    </w:p>
    <w:p w:rsidR="006051F9" w:rsidRDefault="006051F9" w:rsidP="006051F9">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564936" w:rsidTr="00A60B89">
        <w:trPr>
          <w:trHeight w:hRule="exact" w:val="400"/>
          <w:jc w:val="center"/>
        </w:trPr>
        <w:tc>
          <w:tcPr>
            <w:tcW w:w="1430" w:type="dxa"/>
            <w:gridSpan w:val="2"/>
            <w:shd w:val="clear" w:color="auto" w:fill="EEECE1"/>
          </w:tcPr>
          <w:p w:rsidR="00564936" w:rsidRDefault="00564936" w:rsidP="002109F4">
            <w:r>
              <w:rPr>
                <w:rFonts w:hint="eastAsia"/>
              </w:rPr>
              <w:t>报文类型</w:t>
            </w:r>
          </w:p>
        </w:tc>
        <w:tc>
          <w:tcPr>
            <w:tcW w:w="7727" w:type="dxa"/>
            <w:gridSpan w:val="6"/>
          </w:tcPr>
          <w:p w:rsidR="00564936" w:rsidRDefault="00564936" w:rsidP="002109F4">
            <w:r>
              <w:rPr>
                <w:rFonts w:hint="eastAsia"/>
              </w:rPr>
              <w:t>请求报文体</w:t>
            </w:r>
          </w:p>
        </w:tc>
      </w:tr>
      <w:tr w:rsidR="006051F9" w:rsidTr="006403E3">
        <w:trPr>
          <w:trHeight w:hRule="exact" w:val="400"/>
          <w:jc w:val="center"/>
        </w:trPr>
        <w:tc>
          <w:tcPr>
            <w:tcW w:w="1430" w:type="dxa"/>
            <w:gridSpan w:val="2"/>
            <w:shd w:val="clear" w:color="auto" w:fill="EEECE1"/>
          </w:tcPr>
          <w:p w:rsidR="006051F9" w:rsidRDefault="006051F9" w:rsidP="006403E3">
            <w:r>
              <w:rPr>
                <w:rFonts w:hint="eastAsia"/>
              </w:rPr>
              <w:t>交易代码</w:t>
            </w:r>
          </w:p>
        </w:tc>
        <w:tc>
          <w:tcPr>
            <w:tcW w:w="7727" w:type="dxa"/>
            <w:gridSpan w:val="6"/>
          </w:tcPr>
          <w:p w:rsidR="006051F9" w:rsidRDefault="006051F9" w:rsidP="006403E3">
            <w:r>
              <w:rPr>
                <w:rFonts w:hint="eastAsia"/>
              </w:rPr>
              <w:t>C206</w:t>
            </w:r>
          </w:p>
        </w:tc>
      </w:tr>
      <w:tr w:rsidR="006051F9" w:rsidTr="006403E3">
        <w:trPr>
          <w:trHeight w:hRule="exact" w:val="400"/>
          <w:jc w:val="center"/>
        </w:trPr>
        <w:tc>
          <w:tcPr>
            <w:tcW w:w="1430" w:type="dxa"/>
            <w:gridSpan w:val="2"/>
            <w:shd w:val="clear" w:color="auto" w:fill="EEECE1"/>
          </w:tcPr>
          <w:p w:rsidR="006051F9" w:rsidRDefault="006051F9" w:rsidP="006403E3">
            <w:r>
              <w:rPr>
                <w:rFonts w:hint="eastAsia"/>
              </w:rPr>
              <w:t>报文说明</w:t>
            </w:r>
          </w:p>
        </w:tc>
        <w:tc>
          <w:tcPr>
            <w:tcW w:w="7727" w:type="dxa"/>
            <w:gridSpan w:val="6"/>
          </w:tcPr>
          <w:p w:rsidR="006051F9" w:rsidRDefault="006051F9" w:rsidP="006403E3">
            <w:r>
              <w:rPr>
                <w:rFonts w:hint="eastAsia"/>
              </w:rPr>
              <w:t>上传证件请求报文体</w:t>
            </w:r>
          </w:p>
        </w:tc>
      </w:tr>
      <w:tr w:rsidR="006051F9" w:rsidTr="006403E3">
        <w:trPr>
          <w:trHeight w:hRule="exact" w:val="400"/>
          <w:jc w:val="center"/>
        </w:trPr>
        <w:tc>
          <w:tcPr>
            <w:tcW w:w="710" w:type="dxa"/>
            <w:shd w:val="clear" w:color="auto" w:fill="EEECE1"/>
          </w:tcPr>
          <w:p w:rsidR="006051F9" w:rsidRDefault="006051F9" w:rsidP="006403E3">
            <w:r>
              <w:rPr>
                <w:rFonts w:hint="eastAsia"/>
              </w:rPr>
              <w:t>符号</w:t>
            </w:r>
          </w:p>
        </w:tc>
        <w:tc>
          <w:tcPr>
            <w:tcW w:w="1482" w:type="dxa"/>
            <w:gridSpan w:val="2"/>
            <w:shd w:val="clear" w:color="auto" w:fill="EEECE1"/>
          </w:tcPr>
          <w:p w:rsidR="006051F9" w:rsidRDefault="006051F9" w:rsidP="006403E3">
            <w:r>
              <w:rPr>
                <w:rFonts w:hint="eastAsia"/>
              </w:rPr>
              <w:t>中文名称</w:t>
            </w:r>
          </w:p>
        </w:tc>
        <w:tc>
          <w:tcPr>
            <w:tcW w:w="1594" w:type="dxa"/>
            <w:shd w:val="clear" w:color="auto" w:fill="EEECE1"/>
          </w:tcPr>
          <w:p w:rsidR="006051F9" w:rsidRDefault="006051F9" w:rsidP="006403E3">
            <w:r>
              <w:rPr>
                <w:rFonts w:hint="eastAsia"/>
              </w:rPr>
              <w:t>英文名称</w:t>
            </w:r>
          </w:p>
        </w:tc>
        <w:tc>
          <w:tcPr>
            <w:tcW w:w="893" w:type="dxa"/>
            <w:shd w:val="clear" w:color="auto" w:fill="EEECE1"/>
          </w:tcPr>
          <w:p w:rsidR="006051F9" w:rsidRDefault="006051F9" w:rsidP="006403E3">
            <w:r>
              <w:rPr>
                <w:rFonts w:hint="eastAsia"/>
              </w:rPr>
              <w:t>类型</w:t>
            </w:r>
          </w:p>
        </w:tc>
        <w:tc>
          <w:tcPr>
            <w:tcW w:w="709" w:type="dxa"/>
            <w:shd w:val="clear" w:color="auto" w:fill="EEECE1"/>
          </w:tcPr>
          <w:p w:rsidR="006051F9" w:rsidRDefault="006051F9" w:rsidP="006403E3">
            <w:r>
              <w:rPr>
                <w:rFonts w:hint="eastAsia"/>
              </w:rPr>
              <w:t>长度</w:t>
            </w:r>
          </w:p>
        </w:tc>
        <w:tc>
          <w:tcPr>
            <w:tcW w:w="992" w:type="dxa"/>
            <w:shd w:val="clear" w:color="auto" w:fill="EEECE1"/>
          </w:tcPr>
          <w:p w:rsidR="006051F9" w:rsidRDefault="006051F9" w:rsidP="006403E3">
            <w:r>
              <w:rPr>
                <w:rFonts w:hint="eastAsia"/>
              </w:rPr>
              <w:t>必填</w:t>
            </w:r>
          </w:p>
        </w:tc>
        <w:tc>
          <w:tcPr>
            <w:tcW w:w="2777" w:type="dxa"/>
            <w:shd w:val="clear" w:color="auto" w:fill="EEECE1"/>
          </w:tcPr>
          <w:p w:rsidR="006051F9" w:rsidRDefault="006051F9" w:rsidP="006403E3">
            <w:r>
              <w:rPr>
                <w:rFonts w:hint="eastAsia"/>
              </w:rPr>
              <w:t>说明</w:t>
            </w:r>
          </w:p>
        </w:tc>
      </w:tr>
      <w:tr w:rsidR="006051F9" w:rsidTr="006403E3">
        <w:trPr>
          <w:trHeight w:val="255"/>
          <w:jc w:val="center"/>
        </w:trPr>
        <w:tc>
          <w:tcPr>
            <w:tcW w:w="710" w:type="dxa"/>
          </w:tcPr>
          <w:p w:rsidR="006051F9" w:rsidRDefault="006051F9" w:rsidP="006403E3"/>
        </w:tc>
        <w:tc>
          <w:tcPr>
            <w:tcW w:w="1482" w:type="dxa"/>
            <w:gridSpan w:val="2"/>
          </w:tcPr>
          <w:p w:rsidR="006051F9" w:rsidRDefault="006051F9" w:rsidP="006403E3">
            <w:r>
              <w:rPr>
                <w:rFonts w:hint="eastAsia"/>
              </w:rPr>
              <w:t>操作标志</w:t>
            </w:r>
          </w:p>
        </w:tc>
        <w:tc>
          <w:tcPr>
            <w:tcW w:w="1594" w:type="dxa"/>
          </w:tcPr>
          <w:p w:rsidR="006051F9" w:rsidRDefault="006051F9" w:rsidP="006403E3">
            <w:r w:rsidRPr="006C3049">
              <w:t>oper_flag</w:t>
            </w:r>
          </w:p>
          <w:p w:rsidR="006051F9" w:rsidRPr="006C3049" w:rsidRDefault="006051F9" w:rsidP="006403E3"/>
        </w:tc>
        <w:tc>
          <w:tcPr>
            <w:tcW w:w="893" w:type="dxa"/>
          </w:tcPr>
          <w:p w:rsidR="006051F9" w:rsidRDefault="006051F9" w:rsidP="006403E3">
            <w:r>
              <w:rPr>
                <w:rFonts w:hint="eastAsia"/>
              </w:rPr>
              <w:t>int</w:t>
            </w:r>
          </w:p>
        </w:tc>
        <w:tc>
          <w:tcPr>
            <w:tcW w:w="709" w:type="dxa"/>
          </w:tcPr>
          <w:p w:rsidR="006051F9" w:rsidRDefault="006051F9" w:rsidP="006403E3">
            <w:r>
              <w:rPr>
                <w:rFonts w:hint="eastAsia"/>
              </w:rPr>
              <w:t>1</w:t>
            </w:r>
          </w:p>
        </w:tc>
        <w:tc>
          <w:tcPr>
            <w:tcW w:w="992" w:type="dxa"/>
          </w:tcPr>
          <w:p w:rsidR="006051F9" w:rsidRDefault="006051F9" w:rsidP="006403E3">
            <w:r>
              <w:rPr>
                <w:rFonts w:hint="eastAsia"/>
              </w:rPr>
              <w:t>M</w:t>
            </w:r>
          </w:p>
        </w:tc>
        <w:tc>
          <w:tcPr>
            <w:tcW w:w="2777" w:type="dxa"/>
          </w:tcPr>
          <w:p w:rsidR="006051F9" w:rsidRDefault="006051F9" w:rsidP="006403E3">
            <w:r w:rsidRPr="003B5636">
              <w:rPr>
                <w:rFonts w:hint="eastAsia"/>
              </w:rPr>
              <w:t>1</w:t>
            </w:r>
            <w:r>
              <w:rPr>
                <w:rFonts w:hint="eastAsia"/>
              </w:rPr>
              <w:t>，</w:t>
            </w:r>
            <w:r w:rsidRPr="003B5636">
              <w:rPr>
                <w:rFonts w:hint="eastAsia"/>
              </w:rPr>
              <w:t>保存，</w:t>
            </w:r>
          </w:p>
          <w:p w:rsidR="006051F9" w:rsidRPr="00C12F6A" w:rsidRDefault="006051F9" w:rsidP="006403E3">
            <w:r w:rsidRPr="003B5636">
              <w:rPr>
                <w:rFonts w:hint="eastAsia"/>
              </w:rPr>
              <w:t>2</w:t>
            </w:r>
            <w:r>
              <w:rPr>
                <w:rFonts w:hint="eastAsia"/>
              </w:rPr>
              <w:t>，</w:t>
            </w:r>
            <w:r w:rsidRPr="003B5636">
              <w:rPr>
                <w:rFonts w:hint="eastAsia"/>
              </w:rPr>
              <w:t>查询</w:t>
            </w:r>
          </w:p>
        </w:tc>
      </w:tr>
      <w:tr w:rsidR="006051F9" w:rsidTr="006403E3">
        <w:trPr>
          <w:trHeight w:val="255"/>
          <w:jc w:val="center"/>
        </w:trPr>
        <w:tc>
          <w:tcPr>
            <w:tcW w:w="710" w:type="dxa"/>
          </w:tcPr>
          <w:p w:rsidR="006051F9" w:rsidRDefault="006051F9" w:rsidP="006403E3"/>
        </w:tc>
        <w:tc>
          <w:tcPr>
            <w:tcW w:w="1482" w:type="dxa"/>
            <w:gridSpan w:val="2"/>
          </w:tcPr>
          <w:p w:rsidR="006051F9" w:rsidRDefault="006051F9" w:rsidP="006403E3">
            <w:r>
              <w:rPr>
                <w:rFonts w:hint="eastAsia"/>
              </w:rPr>
              <w:t>文件表主键</w:t>
            </w:r>
          </w:p>
        </w:tc>
        <w:tc>
          <w:tcPr>
            <w:tcW w:w="1594" w:type="dxa"/>
          </w:tcPr>
          <w:p w:rsidR="006051F9" w:rsidRPr="006C3049" w:rsidRDefault="006051F9" w:rsidP="006403E3">
            <w:r>
              <w:rPr>
                <w:rFonts w:hint="eastAsia"/>
              </w:rPr>
              <w:t>id</w:t>
            </w:r>
          </w:p>
        </w:tc>
        <w:tc>
          <w:tcPr>
            <w:tcW w:w="893" w:type="dxa"/>
          </w:tcPr>
          <w:p w:rsidR="006051F9" w:rsidRDefault="006051F9" w:rsidP="006403E3">
            <w:r>
              <w:rPr>
                <w:rFonts w:hint="eastAsia"/>
              </w:rPr>
              <w:t>string</w:t>
            </w:r>
          </w:p>
        </w:tc>
        <w:tc>
          <w:tcPr>
            <w:tcW w:w="709" w:type="dxa"/>
          </w:tcPr>
          <w:p w:rsidR="006051F9" w:rsidRDefault="006051F9" w:rsidP="006403E3">
            <w:r>
              <w:rPr>
                <w:rFonts w:hint="eastAsia"/>
              </w:rPr>
              <w:t>30</w:t>
            </w:r>
          </w:p>
        </w:tc>
        <w:tc>
          <w:tcPr>
            <w:tcW w:w="992" w:type="dxa"/>
          </w:tcPr>
          <w:p w:rsidR="006051F9" w:rsidRDefault="006051F9" w:rsidP="006403E3">
            <w:r>
              <w:rPr>
                <w:rFonts w:hint="eastAsia"/>
              </w:rPr>
              <w:t>C</w:t>
            </w:r>
          </w:p>
        </w:tc>
        <w:tc>
          <w:tcPr>
            <w:tcW w:w="2777" w:type="dxa"/>
          </w:tcPr>
          <w:p w:rsidR="006051F9" w:rsidRDefault="006051F9" w:rsidP="006403E3">
            <w:r>
              <w:rPr>
                <w:rFonts w:hint="eastAsia"/>
              </w:rPr>
              <w:t>2</w:t>
            </w:r>
          </w:p>
        </w:tc>
      </w:tr>
      <w:tr w:rsidR="006051F9" w:rsidTr="006403E3">
        <w:trPr>
          <w:trHeight w:val="255"/>
          <w:jc w:val="center"/>
        </w:trPr>
        <w:tc>
          <w:tcPr>
            <w:tcW w:w="710" w:type="dxa"/>
          </w:tcPr>
          <w:p w:rsidR="006051F9" w:rsidRDefault="006051F9" w:rsidP="006403E3"/>
        </w:tc>
        <w:tc>
          <w:tcPr>
            <w:tcW w:w="1482" w:type="dxa"/>
            <w:gridSpan w:val="2"/>
          </w:tcPr>
          <w:p w:rsidR="006051F9" w:rsidRDefault="006051F9" w:rsidP="006403E3">
            <w:r>
              <w:rPr>
                <w:rFonts w:hint="eastAsia"/>
              </w:rPr>
              <w:t>文件名</w:t>
            </w:r>
          </w:p>
        </w:tc>
        <w:tc>
          <w:tcPr>
            <w:tcW w:w="1594" w:type="dxa"/>
          </w:tcPr>
          <w:p w:rsidR="006051F9" w:rsidRDefault="006051F9" w:rsidP="006403E3">
            <w:r>
              <w:t>file_name</w:t>
            </w:r>
          </w:p>
        </w:tc>
        <w:tc>
          <w:tcPr>
            <w:tcW w:w="893" w:type="dxa"/>
          </w:tcPr>
          <w:p w:rsidR="006051F9" w:rsidRDefault="006051F9" w:rsidP="006403E3">
            <w:r>
              <w:t>string</w:t>
            </w:r>
          </w:p>
        </w:tc>
        <w:tc>
          <w:tcPr>
            <w:tcW w:w="709" w:type="dxa"/>
          </w:tcPr>
          <w:p w:rsidR="006051F9" w:rsidRDefault="00B12ED0" w:rsidP="006403E3">
            <w:r>
              <w:rPr>
                <w:rFonts w:hint="eastAsia"/>
              </w:rPr>
              <w:t>100</w:t>
            </w:r>
          </w:p>
        </w:tc>
        <w:tc>
          <w:tcPr>
            <w:tcW w:w="992" w:type="dxa"/>
          </w:tcPr>
          <w:p w:rsidR="006051F9" w:rsidRDefault="006051F9" w:rsidP="006403E3">
            <w:r>
              <w:rPr>
                <w:rFonts w:hint="eastAsia"/>
              </w:rPr>
              <w:t>C</w:t>
            </w:r>
          </w:p>
        </w:tc>
        <w:tc>
          <w:tcPr>
            <w:tcW w:w="2777" w:type="dxa"/>
          </w:tcPr>
          <w:p w:rsidR="006051F9" w:rsidRDefault="006051F9" w:rsidP="006403E3">
            <w:r>
              <w:rPr>
                <w:rFonts w:hint="eastAsia"/>
              </w:rPr>
              <w:t>1</w:t>
            </w:r>
          </w:p>
        </w:tc>
      </w:tr>
      <w:tr w:rsidR="006051F9" w:rsidTr="006403E3">
        <w:trPr>
          <w:trHeight w:val="255"/>
          <w:jc w:val="center"/>
        </w:trPr>
        <w:tc>
          <w:tcPr>
            <w:tcW w:w="710" w:type="dxa"/>
          </w:tcPr>
          <w:p w:rsidR="006051F9" w:rsidRDefault="006051F9" w:rsidP="006403E3"/>
        </w:tc>
        <w:tc>
          <w:tcPr>
            <w:tcW w:w="1482" w:type="dxa"/>
            <w:gridSpan w:val="2"/>
          </w:tcPr>
          <w:p w:rsidR="006051F9" w:rsidRDefault="006051F9" w:rsidP="006403E3">
            <w:r>
              <w:rPr>
                <w:rFonts w:hint="eastAsia"/>
              </w:rPr>
              <w:t>文件体</w:t>
            </w:r>
          </w:p>
        </w:tc>
        <w:tc>
          <w:tcPr>
            <w:tcW w:w="1594" w:type="dxa"/>
          </w:tcPr>
          <w:p w:rsidR="006051F9" w:rsidRDefault="006051F9" w:rsidP="006403E3">
            <w:r>
              <w:t>file_body</w:t>
            </w:r>
            <w:r>
              <w:tab/>
              <w:t>,</w:t>
            </w:r>
          </w:p>
        </w:tc>
        <w:tc>
          <w:tcPr>
            <w:tcW w:w="893" w:type="dxa"/>
          </w:tcPr>
          <w:p w:rsidR="006051F9" w:rsidRDefault="006051F9" w:rsidP="006403E3">
            <w:r>
              <w:rPr>
                <w:rFonts w:hint="eastAsia"/>
              </w:rPr>
              <w:t>string</w:t>
            </w:r>
          </w:p>
        </w:tc>
        <w:tc>
          <w:tcPr>
            <w:tcW w:w="709" w:type="dxa"/>
          </w:tcPr>
          <w:p w:rsidR="006051F9" w:rsidRDefault="00B12ED0" w:rsidP="006403E3">
            <w:r>
              <w:rPr>
                <w:rFonts w:hint="eastAsia"/>
              </w:rPr>
              <w:t>500000</w:t>
            </w:r>
          </w:p>
        </w:tc>
        <w:tc>
          <w:tcPr>
            <w:tcW w:w="992" w:type="dxa"/>
          </w:tcPr>
          <w:p w:rsidR="006051F9" w:rsidRDefault="006051F9" w:rsidP="006403E3">
            <w:r>
              <w:rPr>
                <w:rFonts w:hint="eastAsia"/>
              </w:rPr>
              <w:t>C</w:t>
            </w:r>
          </w:p>
        </w:tc>
        <w:tc>
          <w:tcPr>
            <w:tcW w:w="2777" w:type="dxa"/>
          </w:tcPr>
          <w:p w:rsidR="006051F9" w:rsidRPr="003E39AD" w:rsidRDefault="006051F9" w:rsidP="006403E3">
            <w:r>
              <w:rPr>
                <w:rFonts w:hint="eastAsia"/>
              </w:rPr>
              <w:t>1</w:t>
            </w:r>
            <w:r w:rsidR="00B12ED0">
              <w:rPr>
                <w:rFonts w:hint="eastAsia"/>
              </w:rPr>
              <w:t>证件图片的</w:t>
            </w:r>
            <w:r w:rsidR="00B12ED0" w:rsidRPr="00B12ED0">
              <w:rPr>
                <w:rFonts w:hint="eastAsia"/>
              </w:rPr>
              <w:t>Base64</w:t>
            </w:r>
            <w:r w:rsidR="00B12ED0" w:rsidRPr="00B12ED0">
              <w:rPr>
                <w:rFonts w:hint="eastAsia"/>
              </w:rPr>
              <w:t>编码</w:t>
            </w:r>
          </w:p>
        </w:tc>
      </w:tr>
    </w:tbl>
    <w:p w:rsidR="00680520" w:rsidRDefault="00680520" w:rsidP="00680520">
      <w:pPr>
        <w:rPr>
          <w:lang w:val="zh-CN"/>
        </w:rPr>
      </w:pPr>
    </w:p>
    <w:p w:rsidR="006051F9" w:rsidRDefault="006051F9" w:rsidP="006051F9">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3"/>
        <w:gridCol w:w="697"/>
        <w:gridCol w:w="762"/>
        <w:gridCol w:w="1356"/>
        <w:gridCol w:w="869"/>
        <w:gridCol w:w="852"/>
        <w:gridCol w:w="992"/>
        <w:gridCol w:w="2658"/>
      </w:tblGrid>
      <w:tr w:rsidR="006051F9" w:rsidTr="006403E3">
        <w:trPr>
          <w:trHeight w:hRule="exact" w:val="400"/>
          <w:jc w:val="center"/>
        </w:trPr>
        <w:tc>
          <w:tcPr>
            <w:tcW w:w="1430" w:type="dxa"/>
            <w:gridSpan w:val="2"/>
            <w:shd w:val="clear" w:color="auto" w:fill="EEECE1"/>
          </w:tcPr>
          <w:p w:rsidR="006051F9" w:rsidRDefault="006051F9" w:rsidP="006403E3">
            <w:r>
              <w:rPr>
                <w:rFonts w:hint="eastAsia"/>
              </w:rPr>
              <w:t>报文类型</w:t>
            </w:r>
          </w:p>
        </w:tc>
        <w:tc>
          <w:tcPr>
            <w:tcW w:w="7489" w:type="dxa"/>
            <w:gridSpan w:val="6"/>
          </w:tcPr>
          <w:p w:rsidR="006051F9" w:rsidRDefault="006051F9" w:rsidP="006403E3">
            <w:r>
              <w:rPr>
                <w:rFonts w:hint="eastAsia"/>
              </w:rPr>
              <w:t>响应报文体</w:t>
            </w:r>
          </w:p>
        </w:tc>
      </w:tr>
      <w:tr w:rsidR="006051F9" w:rsidTr="006403E3">
        <w:trPr>
          <w:trHeight w:hRule="exact" w:val="400"/>
          <w:jc w:val="center"/>
        </w:trPr>
        <w:tc>
          <w:tcPr>
            <w:tcW w:w="1430" w:type="dxa"/>
            <w:gridSpan w:val="2"/>
            <w:shd w:val="clear" w:color="auto" w:fill="EEECE1"/>
          </w:tcPr>
          <w:p w:rsidR="006051F9" w:rsidRDefault="006051F9" w:rsidP="006403E3">
            <w:r>
              <w:rPr>
                <w:rFonts w:hint="eastAsia"/>
              </w:rPr>
              <w:t>交易代码</w:t>
            </w:r>
          </w:p>
        </w:tc>
        <w:tc>
          <w:tcPr>
            <w:tcW w:w="7489" w:type="dxa"/>
            <w:gridSpan w:val="6"/>
          </w:tcPr>
          <w:p w:rsidR="006051F9" w:rsidRDefault="006051F9" w:rsidP="006403E3">
            <w:r>
              <w:rPr>
                <w:rFonts w:hint="eastAsia"/>
              </w:rPr>
              <w:t>C206</w:t>
            </w:r>
          </w:p>
        </w:tc>
      </w:tr>
      <w:tr w:rsidR="006051F9" w:rsidTr="006403E3">
        <w:trPr>
          <w:trHeight w:hRule="exact" w:val="400"/>
          <w:jc w:val="center"/>
        </w:trPr>
        <w:tc>
          <w:tcPr>
            <w:tcW w:w="1430" w:type="dxa"/>
            <w:gridSpan w:val="2"/>
            <w:shd w:val="clear" w:color="auto" w:fill="EEECE1"/>
          </w:tcPr>
          <w:p w:rsidR="006051F9" w:rsidRDefault="006051F9" w:rsidP="006403E3">
            <w:r>
              <w:rPr>
                <w:rFonts w:hint="eastAsia"/>
              </w:rPr>
              <w:t>报文说明</w:t>
            </w:r>
          </w:p>
        </w:tc>
        <w:tc>
          <w:tcPr>
            <w:tcW w:w="7489" w:type="dxa"/>
            <w:gridSpan w:val="6"/>
          </w:tcPr>
          <w:p w:rsidR="006051F9" w:rsidRDefault="006051F9" w:rsidP="006403E3">
            <w:r>
              <w:rPr>
                <w:rFonts w:hint="eastAsia"/>
              </w:rPr>
              <w:t>上传证件响应报文体</w:t>
            </w:r>
          </w:p>
        </w:tc>
      </w:tr>
      <w:tr w:rsidR="006051F9" w:rsidTr="006403E3">
        <w:trPr>
          <w:trHeight w:hRule="exact" w:val="400"/>
          <w:jc w:val="center"/>
        </w:trPr>
        <w:tc>
          <w:tcPr>
            <w:tcW w:w="733" w:type="dxa"/>
            <w:shd w:val="clear" w:color="auto" w:fill="EEECE1"/>
          </w:tcPr>
          <w:p w:rsidR="006051F9" w:rsidRDefault="006051F9" w:rsidP="006403E3">
            <w:r>
              <w:rPr>
                <w:rFonts w:hint="eastAsia"/>
              </w:rPr>
              <w:t>符号</w:t>
            </w:r>
          </w:p>
        </w:tc>
        <w:tc>
          <w:tcPr>
            <w:tcW w:w="1459" w:type="dxa"/>
            <w:gridSpan w:val="2"/>
            <w:shd w:val="clear" w:color="auto" w:fill="EEECE1"/>
          </w:tcPr>
          <w:p w:rsidR="006051F9" w:rsidRDefault="006051F9" w:rsidP="006403E3">
            <w:r>
              <w:rPr>
                <w:rFonts w:hint="eastAsia"/>
              </w:rPr>
              <w:t>中文名称</w:t>
            </w:r>
          </w:p>
        </w:tc>
        <w:tc>
          <w:tcPr>
            <w:tcW w:w="1356" w:type="dxa"/>
            <w:shd w:val="clear" w:color="auto" w:fill="EEECE1"/>
          </w:tcPr>
          <w:p w:rsidR="006051F9" w:rsidRDefault="006051F9" w:rsidP="006403E3">
            <w:r>
              <w:rPr>
                <w:rFonts w:hint="eastAsia"/>
              </w:rPr>
              <w:t>英文名称</w:t>
            </w:r>
          </w:p>
        </w:tc>
        <w:tc>
          <w:tcPr>
            <w:tcW w:w="869" w:type="dxa"/>
            <w:shd w:val="clear" w:color="auto" w:fill="EEECE1"/>
          </w:tcPr>
          <w:p w:rsidR="006051F9" w:rsidRDefault="006051F9" w:rsidP="006403E3">
            <w:r>
              <w:rPr>
                <w:rFonts w:hint="eastAsia"/>
              </w:rPr>
              <w:t>类型</w:t>
            </w:r>
          </w:p>
        </w:tc>
        <w:tc>
          <w:tcPr>
            <w:tcW w:w="852" w:type="dxa"/>
            <w:shd w:val="clear" w:color="auto" w:fill="EEECE1"/>
          </w:tcPr>
          <w:p w:rsidR="006051F9" w:rsidRDefault="006051F9" w:rsidP="006403E3">
            <w:r>
              <w:rPr>
                <w:rFonts w:hint="eastAsia"/>
              </w:rPr>
              <w:t>长度</w:t>
            </w:r>
          </w:p>
        </w:tc>
        <w:tc>
          <w:tcPr>
            <w:tcW w:w="992" w:type="dxa"/>
            <w:shd w:val="clear" w:color="auto" w:fill="EEECE1"/>
          </w:tcPr>
          <w:p w:rsidR="006051F9" w:rsidRDefault="006051F9" w:rsidP="006403E3">
            <w:r>
              <w:rPr>
                <w:rFonts w:hint="eastAsia"/>
              </w:rPr>
              <w:t>必填</w:t>
            </w:r>
          </w:p>
        </w:tc>
        <w:tc>
          <w:tcPr>
            <w:tcW w:w="2658" w:type="dxa"/>
            <w:shd w:val="clear" w:color="auto" w:fill="EEECE1"/>
          </w:tcPr>
          <w:p w:rsidR="006051F9" w:rsidRDefault="006051F9" w:rsidP="006403E3">
            <w:r>
              <w:rPr>
                <w:rFonts w:hint="eastAsia"/>
              </w:rPr>
              <w:t>说明</w:t>
            </w:r>
          </w:p>
        </w:tc>
      </w:tr>
      <w:tr w:rsidR="00B12ED0" w:rsidTr="006403E3">
        <w:trPr>
          <w:trHeight w:val="255"/>
          <w:jc w:val="center"/>
        </w:trPr>
        <w:tc>
          <w:tcPr>
            <w:tcW w:w="733" w:type="dxa"/>
          </w:tcPr>
          <w:p w:rsidR="00B12ED0" w:rsidRDefault="00B12ED0" w:rsidP="006403E3"/>
        </w:tc>
        <w:tc>
          <w:tcPr>
            <w:tcW w:w="1459" w:type="dxa"/>
            <w:gridSpan w:val="2"/>
          </w:tcPr>
          <w:p w:rsidR="00B12ED0" w:rsidRDefault="00B12ED0" w:rsidP="006403E3">
            <w:r>
              <w:rPr>
                <w:rFonts w:hint="eastAsia"/>
              </w:rPr>
              <w:t>操作标志</w:t>
            </w:r>
          </w:p>
        </w:tc>
        <w:tc>
          <w:tcPr>
            <w:tcW w:w="1356" w:type="dxa"/>
          </w:tcPr>
          <w:p w:rsidR="00B12ED0" w:rsidRDefault="00B12ED0" w:rsidP="006403E3">
            <w:r w:rsidRPr="006C3049">
              <w:t>oper_flag</w:t>
            </w:r>
          </w:p>
          <w:p w:rsidR="00B12ED0" w:rsidRPr="006C3049" w:rsidRDefault="00B12ED0" w:rsidP="006403E3"/>
        </w:tc>
        <w:tc>
          <w:tcPr>
            <w:tcW w:w="869" w:type="dxa"/>
          </w:tcPr>
          <w:p w:rsidR="00B12ED0" w:rsidRDefault="00B12ED0" w:rsidP="006403E3">
            <w:r>
              <w:rPr>
                <w:rFonts w:hint="eastAsia"/>
              </w:rPr>
              <w:t>int</w:t>
            </w:r>
          </w:p>
        </w:tc>
        <w:tc>
          <w:tcPr>
            <w:tcW w:w="852" w:type="dxa"/>
          </w:tcPr>
          <w:p w:rsidR="00B12ED0" w:rsidRDefault="00B12ED0" w:rsidP="006403E3">
            <w:r>
              <w:rPr>
                <w:rFonts w:hint="eastAsia"/>
              </w:rPr>
              <w:t>1</w:t>
            </w:r>
          </w:p>
        </w:tc>
        <w:tc>
          <w:tcPr>
            <w:tcW w:w="992" w:type="dxa"/>
          </w:tcPr>
          <w:p w:rsidR="00B12ED0" w:rsidRDefault="00B12ED0" w:rsidP="006403E3">
            <w:r>
              <w:rPr>
                <w:rFonts w:hint="eastAsia"/>
              </w:rPr>
              <w:t>M</w:t>
            </w:r>
          </w:p>
        </w:tc>
        <w:tc>
          <w:tcPr>
            <w:tcW w:w="2658" w:type="dxa"/>
          </w:tcPr>
          <w:p w:rsidR="00B12ED0" w:rsidRDefault="00B12ED0" w:rsidP="006403E3">
            <w:r w:rsidRPr="003B5636">
              <w:rPr>
                <w:rFonts w:hint="eastAsia"/>
              </w:rPr>
              <w:t>1</w:t>
            </w:r>
            <w:r>
              <w:rPr>
                <w:rFonts w:hint="eastAsia"/>
              </w:rPr>
              <w:t>，</w:t>
            </w:r>
            <w:r w:rsidRPr="003B5636">
              <w:rPr>
                <w:rFonts w:hint="eastAsia"/>
              </w:rPr>
              <w:t>保存，</w:t>
            </w:r>
          </w:p>
          <w:p w:rsidR="00B12ED0" w:rsidRPr="00C12F6A" w:rsidRDefault="00B12ED0" w:rsidP="006403E3">
            <w:r w:rsidRPr="003B5636">
              <w:rPr>
                <w:rFonts w:hint="eastAsia"/>
              </w:rPr>
              <w:t>2</w:t>
            </w:r>
            <w:r>
              <w:rPr>
                <w:rFonts w:hint="eastAsia"/>
              </w:rPr>
              <w:t>，</w:t>
            </w:r>
            <w:r w:rsidRPr="003B5636">
              <w:rPr>
                <w:rFonts w:hint="eastAsia"/>
              </w:rPr>
              <w:t>查询</w:t>
            </w:r>
          </w:p>
        </w:tc>
      </w:tr>
      <w:tr w:rsidR="00B12ED0" w:rsidTr="006403E3">
        <w:trPr>
          <w:trHeight w:val="255"/>
          <w:jc w:val="center"/>
        </w:trPr>
        <w:tc>
          <w:tcPr>
            <w:tcW w:w="733" w:type="dxa"/>
          </w:tcPr>
          <w:p w:rsidR="00B12ED0" w:rsidRDefault="00B12ED0" w:rsidP="006403E3"/>
        </w:tc>
        <w:tc>
          <w:tcPr>
            <w:tcW w:w="1459" w:type="dxa"/>
            <w:gridSpan w:val="2"/>
          </w:tcPr>
          <w:p w:rsidR="00B12ED0" w:rsidRDefault="00B12ED0" w:rsidP="006403E3">
            <w:r>
              <w:rPr>
                <w:rFonts w:hint="eastAsia"/>
              </w:rPr>
              <w:t>文件表主键</w:t>
            </w:r>
          </w:p>
        </w:tc>
        <w:tc>
          <w:tcPr>
            <w:tcW w:w="1356" w:type="dxa"/>
          </w:tcPr>
          <w:p w:rsidR="00B12ED0" w:rsidRPr="006C3049" w:rsidRDefault="005C48F7" w:rsidP="006403E3">
            <w:r>
              <w:rPr>
                <w:rFonts w:hint="eastAsia"/>
              </w:rPr>
              <w:t>i</w:t>
            </w:r>
            <w:r w:rsidR="00B12ED0">
              <w:rPr>
                <w:rFonts w:hint="eastAsia"/>
              </w:rPr>
              <w:t>d</w:t>
            </w:r>
          </w:p>
        </w:tc>
        <w:tc>
          <w:tcPr>
            <w:tcW w:w="869" w:type="dxa"/>
          </w:tcPr>
          <w:p w:rsidR="00B12ED0" w:rsidRDefault="00B12ED0" w:rsidP="006403E3">
            <w:r>
              <w:rPr>
                <w:rFonts w:hint="eastAsia"/>
              </w:rPr>
              <w:t>string</w:t>
            </w:r>
          </w:p>
        </w:tc>
        <w:tc>
          <w:tcPr>
            <w:tcW w:w="852" w:type="dxa"/>
          </w:tcPr>
          <w:p w:rsidR="00B12ED0" w:rsidRDefault="00B12ED0" w:rsidP="006403E3">
            <w:r>
              <w:rPr>
                <w:rFonts w:hint="eastAsia"/>
              </w:rPr>
              <w:t>30</w:t>
            </w:r>
          </w:p>
        </w:tc>
        <w:tc>
          <w:tcPr>
            <w:tcW w:w="992" w:type="dxa"/>
          </w:tcPr>
          <w:p w:rsidR="00B12ED0" w:rsidRDefault="003A3C28" w:rsidP="006403E3">
            <w:r>
              <w:rPr>
                <w:rFonts w:hint="eastAsia"/>
              </w:rPr>
              <w:t>C</w:t>
            </w:r>
          </w:p>
        </w:tc>
        <w:tc>
          <w:tcPr>
            <w:tcW w:w="2658" w:type="dxa"/>
          </w:tcPr>
          <w:p w:rsidR="00B12ED0" w:rsidRDefault="003A3C28" w:rsidP="006403E3">
            <w:r>
              <w:rPr>
                <w:rFonts w:hint="eastAsia"/>
              </w:rPr>
              <w:t>保存时返回</w:t>
            </w:r>
          </w:p>
        </w:tc>
      </w:tr>
      <w:tr w:rsidR="00B12ED0" w:rsidTr="006403E3">
        <w:trPr>
          <w:trHeight w:val="255"/>
          <w:jc w:val="center"/>
        </w:trPr>
        <w:tc>
          <w:tcPr>
            <w:tcW w:w="733" w:type="dxa"/>
          </w:tcPr>
          <w:p w:rsidR="00B12ED0" w:rsidRDefault="00B12ED0" w:rsidP="006403E3"/>
        </w:tc>
        <w:tc>
          <w:tcPr>
            <w:tcW w:w="1459" w:type="dxa"/>
            <w:gridSpan w:val="2"/>
          </w:tcPr>
          <w:p w:rsidR="00B12ED0" w:rsidRDefault="00B12ED0" w:rsidP="006403E3">
            <w:r>
              <w:rPr>
                <w:rFonts w:hint="eastAsia"/>
              </w:rPr>
              <w:t>文件名</w:t>
            </w:r>
          </w:p>
        </w:tc>
        <w:tc>
          <w:tcPr>
            <w:tcW w:w="1356" w:type="dxa"/>
          </w:tcPr>
          <w:p w:rsidR="00B12ED0" w:rsidRDefault="00B12ED0" w:rsidP="006403E3">
            <w:r>
              <w:t>file_name</w:t>
            </w:r>
          </w:p>
        </w:tc>
        <w:tc>
          <w:tcPr>
            <w:tcW w:w="869" w:type="dxa"/>
          </w:tcPr>
          <w:p w:rsidR="00B12ED0" w:rsidRDefault="00B12ED0" w:rsidP="006403E3">
            <w:r>
              <w:t>string</w:t>
            </w:r>
          </w:p>
        </w:tc>
        <w:tc>
          <w:tcPr>
            <w:tcW w:w="852" w:type="dxa"/>
          </w:tcPr>
          <w:p w:rsidR="00B12ED0" w:rsidRDefault="00B12ED0" w:rsidP="006403E3">
            <w:r>
              <w:rPr>
                <w:rFonts w:hint="eastAsia"/>
              </w:rPr>
              <w:t>100</w:t>
            </w:r>
          </w:p>
        </w:tc>
        <w:tc>
          <w:tcPr>
            <w:tcW w:w="992" w:type="dxa"/>
          </w:tcPr>
          <w:p w:rsidR="00B12ED0" w:rsidRDefault="00B12ED0" w:rsidP="006403E3">
            <w:r>
              <w:rPr>
                <w:rFonts w:hint="eastAsia"/>
              </w:rPr>
              <w:t>C</w:t>
            </w:r>
          </w:p>
        </w:tc>
        <w:tc>
          <w:tcPr>
            <w:tcW w:w="2658" w:type="dxa"/>
          </w:tcPr>
          <w:p w:rsidR="00B12ED0" w:rsidRDefault="00B12ED0" w:rsidP="006403E3"/>
        </w:tc>
      </w:tr>
      <w:tr w:rsidR="00B12ED0" w:rsidTr="006403E3">
        <w:trPr>
          <w:trHeight w:val="255"/>
          <w:jc w:val="center"/>
        </w:trPr>
        <w:tc>
          <w:tcPr>
            <w:tcW w:w="733" w:type="dxa"/>
          </w:tcPr>
          <w:p w:rsidR="00B12ED0" w:rsidRDefault="00B12ED0" w:rsidP="006403E3"/>
        </w:tc>
        <w:tc>
          <w:tcPr>
            <w:tcW w:w="1459" w:type="dxa"/>
            <w:gridSpan w:val="2"/>
          </w:tcPr>
          <w:p w:rsidR="00B12ED0" w:rsidRDefault="00B12ED0" w:rsidP="006403E3">
            <w:r>
              <w:rPr>
                <w:rFonts w:hint="eastAsia"/>
              </w:rPr>
              <w:t>文件体</w:t>
            </w:r>
          </w:p>
        </w:tc>
        <w:tc>
          <w:tcPr>
            <w:tcW w:w="1356" w:type="dxa"/>
          </w:tcPr>
          <w:p w:rsidR="00B12ED0" w:rsidRDefault="00B12ED0" w:rsidP="006403E3">
            <w:r>
              <w:t>file_body</w:t>
            </w:r>
            <w:r>
              <w:tab/>
              <w:t>,</w:t>
            </w:r>
          </w:p>
        </w:tc>
        <w:tc>
          <w:tcPr>
            <w:tcW w:w="869" w:type="dxa"/>
          </w:tcPr>
          <w:p w:rsidR="00B12ED0" w:rsidRDefault="00B12ED0" w:rsidP="006403E3">
            <w:r>
              <w:rPr>
                <w:rFonts w:hint="eastAsia"/>
              </w:rPr>
              <w:t>string</w:t>
            </w:r>
          </w:p>
        </w:tc>
        <w:tc>
          <w:tcPr>
            <w:tcW w:w="852" w:type="dxa"/>
          </w:tcPr>
          <w:p w:rsidR="00B12ED0" w:rsidRDefault="00B12ED0" w:rsidP="006403E3">
            <w:r>
              <w:rPr>
                <w:rFonts w:hint="eastAsia"/>
              </w:rPr>
              <w:t>500000</w:t>
            </w:r>
          </w:p>
        </w:tc>
        <w:tc>
          <w:tcPr>
            <w:tcW w:w="992" w:type="dxa"/>
          </w:tcPr>
          <w:p w:rsidR="00B12ED0" w:rsidRDefault="00B12ED0" w:rsidP="006403E3">
            <w:r>
              <w:rPr>
                <w:rFonts w:hint="eastAsia"/>
              </w:rPr>
              <w:t>C</w:t>
            </w:r>
          </w:p>
        </w:tc>
        <w:tc>
          <w:tcPr>
            <w:tcW w:w="2658" w:type="dxa"/>
          </w:tcPr>
          <w:p w:rsidR="00B12ED0" w:rsidRPr="003E39AD" w:rsidRDefault="00B12ED0" w:rsidP="006403E3">
            <w:r>
              <w:rPr>
                <w:rFonts w:hint="eastAsia"/>
              </w:rPr>
              <w:t>证件图片的</w:t>
            </w:r>
            <w:r w:rsidRPr="00B12ED0">
              <w:rPr>
                <w:rFonts w:hint="eastAsia"/>
              </w:rPr>
              <w:t>Base64</w:t>
            </w:r>
            <w:r w:rsidRPr="00B12ED0">
              <w:rPr>
                <w:rFonts w:hint="eastAsia"/>
              </w:rPr>
              <w:t>编码</w:t>
            </w:r>
          </w:p>
        </w:tc>
      </w:tr>
    </w:tbl>
    <w:p w:rsidR="006476B7" w:rsidRPr="00564936" w:rsidRDefault="006476B7" w:rsidP="006476B7">
      <w:pPr>
        <w:rPr>
          <w:lang w:val="zh-CN"/>
        </w:rPr>
      </w:pPr>
    </w:p>
    <w:p w:rsidR="006476B7" w:rsidRDefault="006476B7">
      <w:pPr>
        <w:rPr>
          <w:lang w:val="zh-CN"/>
        </w:rPr>
      </w:pPr>
    </w:p>
    <w:p w:rsidR="0037531D" w:rsidRDefault="0037531D" w:rsidP="00B4421B">
      <w:pPr>
        <w:pStyle w:val="3"/>
      </w:pPr>
      <w:bookmarkStart w:id="130" w:name="_Toc330993912"/>
      <w:bookmarkStart w:id="131" w:name="_Toc381258130"/>
      <w:bookmarkStart w:id="132" w:name="_Toc381368082"/>
      <w:bookmarkStart w:id="133" w:name="_Toc382472188"/>
      <w:bookmarkStart w:id="134" w:name="_Toc458763529"/>
      <w:r>
        <w:rPr>
          <w:rFonts w:hint="eastAsia"/>
        </w:rPr>
        <w:t>资金管理</w:t>
      </w:r>
      <w:r>
        <w:rPr>
          <w:rFonts w:hint="eastAsia"/>
        </w:rPr>
        <w:t>[</w:t>
      </w:r>
      <w:r w:rsidR="003632AA">
        <w:rPr>
          <w:rFonts w:hint="eastAsia"/>
        </w:rPr>
        <w:t>C</w:t>
      </w:r>
      <w:r>
        <w:rPr>
          <w:rFonts w:hint="eastAsia"/>
        </w:rPr>
        <w:t>3XX]</w:t>
      </w:r>
      <w:bookmarkEnd w:id="130"/>
      <w:bookmarkEnd w:id="131"/>
      <w:bookmarkEnd w:id="132"/>
      <w:bookmarkEnd w:id="133"/>
      <w:bookmarkEnd w:id="134"/>
    </w:p>
    <w:p w:rsidR="0037531D" w:rsidRDefault="0037531D">
      <w:pPr>
        <w:pStyle w:val="4"/>
      </w:pPr>
      <w:bookmarkStart w:id="135" w:name="_Toc330993913"/>
      <w:r>
        <w:rPr>
          <w:rFonts w:hint="eastAsia"/>
        </w:rPr>
        <w:t>客户出入金申请</w:t>
      </w:r>
      <w:r>
        <w:rPr>
          <w:rFonts w:hint="eastAsia"/>
        </w:rPr>
        <w:t>[</w:t>
      </w:r>
      <w:r w:rsidR="00AE1AF3">
        <w:rPr>
          <w:rFonts w:hint="eastAsia"/>
        </w:rPr>
        <w:t>C</w:t>
      </w:r>
      <w:r>
        <w:rPr>
          <w:rFonts w:hint="eastAsia"/>
        </w:rPr>
        <w:t>301]</w:t>
      </w:r>
      <w:bookmarkEnd w:id="135"/>
    </w:p>
    <w:p w:rsidR="008F5780" w:rsidRDefault="008F5780" w:rsidP="008F5780">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w:t>
      </w:r>
    </w:p>
    <w:p w:rsidR="008F5780" w:rsidRDefault="008F5780" w:rsidP="008F578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F00F7" w:rsidRPr="000F00F7" w:rsidRDefault="008F5780" w:rsidP="008F5780">
      <w:pPr>
        <w:rPr>
          <w:lang w:val="zh-CN"/>
        </w:rPr>
      </w:pPr>
      <w:r w:rsidRPr="0016784A">
        <w:rPr>
          <w:rFonts w:hint="eastAsia"/>
          <w:b/>
          <w:lang w:val="zh-CN"/>
        </w:rPr>
        <w:t>用途：</w:t>
      </w:r>
      <w:r w:rsidR="000F00F7">
        <w:rPr>
          <w:rFonts w:hint="eastAsia"/>
          <w:lang w:val="zh-CN"/>
        </w:rPr>
        <w:t>渠道用该交易进行</w:t>
      </w:r>
      <w:r w:rsidR="00BE26E1">
        <w:rPr>
          <w:rFonts w:hint="eastAsia"/>
          <w:lang w:val="zh-CN"/>
        </w:rPr>
        <w:t>个人客户出入金，</w:t>
      </w:r>
      <w:r w:rsidR="00737CE1">
        <w:rPr>
          <w:rFonts w:hint="eastAsia"/>
          <w:lang w:val="zh-CN"/>
        </w:rPr>
        <w:t>出入金的定义见</w:t>
      </w:r>
      <w:r w:rsidR="00737CE1">
        <w:rPr>
          <w:rFonts w:hint="eastAsia"/>
          <w:lang w:val="zh-CN"/>
        </w:rPr>
        <w:t>1.3</w:t>
      </w:r>
      <w:r w:rsidR="00737CE1">
        <w:rPr>
          <w:rFonts w:hint="eastAsia"/>
          <w:lang w:val="zh-CN"/>
        </w:rPr>
        <w:t>节名词解析。</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696"/>
        <w:gridCol w:w="1428"/>
        <w:gridCol w:w="982"/>
        <w:gridCol w:w="756"/>
        <w:gridCol w:w="803"/>
        <w:gridCol w:w="3061"/>
      </w:tblGrid>
      <w:tr w:rsidR="0037531D" w:rsidTr="00CE14B7">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请求报文体</w:t>
            </w:r>
          </w:p>
        </w:tc>
      </w:tr>
      <w:tr w:rsidR="0037531D" w:rsidTr="00CE14B7">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656FEC">
            <w:r>
              <w:rPr>
                <w:rFonts w:hint="eastAsia"/>
              </w:rPr>
              <w:t>C301</w:t>
            </w:r>
          </w:p>
        </w:tc>
      </w:tr>
      <w:tr w:rsidR="0037531D" w:rsidTr="00CE14B7">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客户出入金申请的请求报文体</w:t>
            </w:r>
          </w:p>
        </w:tc>
      </w:tr>
      <w:tr w:rsidR="0037531D" w:rsidTr="00CE14B7">
        <w:trPr>
          <w:trHeight w:hRule="exact" w:val="400"/>
          <w:jc w:val="center"/>
        </w:trPr>
        <w:tc>
          <w:tcPr>
            <w:tcW w:w="648" w:type="dxa"/>
            <w:shd w:val="clear" w:color="auto" w:fill="EEECE1"/>
          </w:tcPr>
          <w:p w:rsidR="0037531D" w:rsidRDefault="004C000B">
            <w:r>
              <w:rPr>
                <w:rFonts w:hint="eastAsia"/>
              </w:rPr>
              <w:t>符号</w:t>
            </w:r>
          </w:p>
        </w:tc>
        <w:tc>
          <w:tcPr>
            <w:tcW w:w="1479" w:type="dxa"/>
            <w:gridSpan w:val="2"/>
            <w:shd w:val="clear" w:color="auto" w:fill="EEECE1"/>
          </w:tcPr>
          <w:p w:rsidR="0037531D" w:rsidRDefault="0037531D">
            <w:r>
              <w:rPr>
                <w:rFonts w:hint="eastAsia"/>
              </w:rPr>
              <w:t>中文名称</w:t>
            </w:r>
          </w:p>
        </w:tc>
        <w:tc>
          <w:tcPr>
            <w:tcW w:w="1428" w:type="dxa"/>
            <w:shd w:val="clear" w:color="auto" w:fill="EEECE1"/>
          </w:tcPr>
          <w:p w:rsidR="0037531D" w:rsidRDefault="0037531D">
            <w:r>
              <w:rPr>
                <w:rFonts w:hint="eastAsia"/>
              </w:rPr>
              <w:t>英文名称</w:t>
            </w:r>
          </w:p>
        </w:tc>
        <w:tc>
          <w:tcPr>
            <w:tcW w:w="982" w:type="dxa"/>
            <w:shd w:val="clear" w:color="auto" w:fill="EEECE1"/>
          </w:tcPr>
          <w:p w:rsidR="0037531D" w:rsidRDefault="0037531D">
            <w:r>
              <w:rPr>
                <w:rFonts w:hint="eastAsia"/>
              </w:rPr>
              <w:t>类型</w:t>
            </w:r>
          </w:p>
        </w:tc>
        <w:tc>
          <w:tcPr>
            <w:tcW w:w="756"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98012F" w:rsidTr="00CE14B7">
        <w:trPr>
          <w:trHeight w:val="255"/>
          <w:jc w:val="center"/>
        </w:trPr>
        <w:tc>
          <w:tcPr>
            <w:tcW w:w="648" w:type="dxa"/>
          </w:tcPr>
          <w:p w:rsidR="0098012F" w:rsidRDefault="0098012F"/>
        </w:tc>
        <w:tc>
          <w:tcPr>
            <w:tcW w:w="1479" w:type="dxa"/>
            <w:gridSpan w:val="2"/>
          </w:tcPr>
          <w:p w:rsidR="0098012F" w:rsidRDefault="0098012F">
            <w:r>
              <w:rPr>
                <w:rFonts w:hint="eastAsia"/>
              </w:rPr>
              <w:t>操作标志</w:t>
            </w:r>
          </w:p>
        </w:tc>
        <w:tc>
          <w:tcPr>
            <w:tcW w:w="1428" w:type="dxa"/>
          </w:tcPr>
          <w:p w:rsidR="0098012F" w:rsidRPr="00B128D7" w:rsidRDefault="0098012F" w:rsidP="00705271">
            <w:r w:rsidRPr="00B128D7">
              <w:t>oper_flag</w:t>
            </w:r>
          </w:p>
        </w:tc>
        <w:tc>
          <w:tcPr>
            <w:tcW w:w="982" w:type="dxa"/>
          </w:tcPr>
          <w:p w:rsidR="0098012F" w:rsidRDefault="0098012F">
            <w:r>
              <w:rPr>
                <w:rFonts w:hint="eastAsia"/>
              </w:rPr>
              <w:t>int</w:t>
            </w:r>
          </w:p>
        </w:tc>
        <w:tc>
          <w:tcPr>
            <w:tcW w:w="756" w:type="dxa"/>
          </w:tcPr>
          <w:p w:rsidR="0098012F" w:rsidRDefault="0098012F">
            <w:r>
              <w:rPr>
                <w:rFonts w:hint="eastAsia"/>
              </w:rPr>
              <w:t>1</w:t>
            </w:r>
          </w:p>
        </w:tc>
        <w:tc>
          <w:tcPr>
            <w:tcW w:w="803" w:type="dxa"/>
          </w:tcPr>
          <w:p w:rsidR="0098012F" w:rsidRDefault="0098012F">
            <w:r>
              <w:rPr>
                <w:rFonts w:hint="eastAsia"/>
              </w:rPr>
              <w:t>M</w:t>
            </w:r>
          </w:p>
        </w:tc>
        <w:tc>
          <w:tcPr>
            <w:tcW w:w="3061" w:type="dxa"/>
          </w:tcPr>
          <w:p w:rsidR="0098012F" w:rsidRDefault="00E0441A">
            <w:r>
              <w:rPr>
                <w:rFonts w:hint="eastAsia"/>
              </w:rPr>
              <w:t>2</w:t>
            </w:r>
            <w:r w:rsidR="008A0989">
              <w:rPr>
                <w:rFonts w:hint="eastAsia"/>
              </w:rPr>
              <w:t>：个人出入金</w:t>
            </w:r>
          </w:p>
        </w:tc>
      </w:tr>
      <w:tr w:rsidR="009B2391" w:rsidTr="00CE14B7">
        <w:trPr>
          <w:trHeight w:val="255"/>
          <w:jc w:val="center"/>
        </w:trPr>
        <w:tc>
          <w:tcPr>
            <w:tcW w:w="648" w:type="dxa"/>
          </w:tcPr>
          <w:p w:rsidR="009B2391" w:rsidRDefault="009B2391"/>
        </w:tc>
        <w:tc>
          <w:tcPr>
            <w:tcW w:w="1479" w:type="dxa"/>
            <w:gridSpan w:val="2"/>
          </w:tcPr>
          <w:p w:rsidR="009B2391" w:rsidRDefault="009B2391" w:rsidP="00174532">
            <w:r>
              <w:rPr>
                <w:rFonts w:hint="eastAsia"/>
              </w:rPr>
              <w:t>客户号</w:t>
            </w:r>
          </w:p>
        </w:tc>
        <w:tc>
          <w:tcPr>
            <w:tcW w:w="1428" w:type="dxa"/>
          </w:tcPr>
          <w:p w:rsidR="009B2391" w:rsidRPr="00E1774F" w:rsidRDefault="009B2391" w:rsidP="00174532">
            <w:r>
              <w:rPr>
                <w:rFonts w:hint="eastAsia"/>
              </w:rPr>
              <w:t>acct_no</w:t>
            </w:r>
          </w:p>
        </w:tc>
        <w:tc>
          <w:tcPr>
            <w:tcW w:w="982" w:type="dxa"/>
          </w:tcPr>
          <w:p w:rsidR="009B2391" w:rsidRDefault="009B2391" w:rsidP="00174532">
            <w:r>
              <w:rPr>
                <w:rFonts w:hint="eastAsia"/>
              </w:rPr>
              <w:t>string</w:t>
            </w:r>
          </w:p>
        </w:tc>
        <w:tc>
          <w:tcPr>
            <w:tcW w:w="756" w:type="dxa"/>
          </w:tcPr>
          <w:p w:rsidR="009B2391" w:rsidRDefault="009B2391" w:rsidP="00174532">
            <w:r>
              <w:rPr>
                <w:rFonts w:hint="eastAsia"/>
              </w:rPr>
              <w:t>16</w:t>
            </w:r>
          </w:p>
        </w:tc>
        <w:tc>
          <w:tcPr>
            <w:tcW w:w="803" w:type="dxa"/>
          </w:tcPr>
          <w:p w:rsidR="009B2391" w:rsidRDefault="009B2391" w:rsidP="00174532">
            <w:r>
              <w:rPr>
                <w:rFonts w:hint="eastAsia"/>
              </w:rPr>
              <w:t>M</w:t>
            </w:r>
          </w:p>
        </w:tc>
        <w:tc>
          <w:tcPr>
            <w:tcW w:w="3061" w:type="dxa"/>
          </w:tcPr>
          <w:p w:rsidR="009B2391" w:rsidRDefault="009B2391" w:rsidP="00174532"/>
        </w:tc>
      </w:tr>
      <w:tr w:rsidR="009B2391" w:rsidTr="00CE14B7">
        <w:trPr>
          <w:trHeight w:val="255"/>
          <w:jc w:val="center"/>
        </w:trPr>
        <w:tc>
          <w:tcPr>
            <w:tcW w:w="648" w:type="dxa"/>
          </w:tcPr>
          <w:p w:rsidR="009B2391" w:rsidRDefault="009B2391"/>
        </w:tc>
        <w:tc>
          <w:tcPr>
            <w:tcW w:w="1479" w:type="dxa"/>
            <w:gridSpan w:val="2"/>
          </w:tcPr>
          <w:p w:rsidR="009B2391" w:rsidRDefault="009B2391" w:rsidP="00174532">
            <w:r>
              <w:rPr>
                <w:rFonts w:hint="eastAsia"/>
              </w:rPr>
              <w:t>存取标志</w:t>
            </w:r>
          </w:p>
        </w:tc>
        <w:tc>
          <w:tcPr>
            <w:tcW w:w="1428" w:type="dxa"/>
          </w:tcPr>
          <w:p w:rsidR="009B2391" w:rsidRPr="00B128D7" w:rsidRDefault="009B2391" w:rsidP="00174532">
            <w:r w:rsidRPr="00B128D7">
              <w:t>access_way</w:t>
            </w:r>
          </w:p>
        </w:tc>
        <w:tc>
          <w:tcPr>
            <w:tcW w:w="982" w:type="dxa"/>
          </w:tcPr>
          <w:p w:rsidR="009B2391" w:rsidRDefault="009B2391" w:rsidP="00174532">
            <w:r>
              <w:rPr>
                <w:rFonts w:hint="eastAsia"/>
              </w:rPr>
              <w:t>string</w:t>
            </w:r>
          </w:p>
        </w:tc>
        <w:tc>
          <w:tcPr>
            <w:tcW w:w="756" w:type="dxa"/>
          </w:tcPr>
          <w:p w:rsidR="009B2391" w:rsidRDefault="009B2391" w:rsidP="00174532">
            <w:r>
              <w:rPr>
                <w:rFonts w:hint="eastAsia"/>
              </w:rPr>
              <w:t>1</w:t>
            </w:r>
          </w:p>
        </w:tc>
        <w:tc>
          <w:tcPr>
            <w:tcW w:w="803" w:type="dxa"/>
          </w:tcPr>
          <w:p w:rsidR="009B2391" w:rsidRDefault="009B2391" w:rsidP="00174532">
            <w:r>
              <w:rPr>
                <w:rFonts w:hint="eastAsia"/>
              </w:rPr>
              <w:t>M</w:t>
            </w:r>
          </w:p>
        </w:tc>
        <w:tc>
          <w:tcPr>
            <w:tcW w:w="3061" w:type="dxa"/>
          </w:tcPr>
          <w:p w:rsidR="009B2391" w:rsidRDefault="0026413A" w:rsidP="00174532">
            <w:hyperlink w:anchor="_access_way（资金划转方向）" w:history="1">
              <w:r w:rsidR="009B2391" w:rsidRPr="00527FB7">
                <w:rPr>
                  <w:rStyle w:val="a8"/>
                  <w:rFonts w:hint="eastAsia"/>
                </w:rPr>
                <w:t>access_way</w:t>
              </w:r>
            </w:hyperlink>
          </w:p>
        </w:tc>
      </w:tr>
      <w:tr w:rsidR="009B2391" w:rsidTr="00CE14B7">
        <w:trPr>
          <w:trHeight w:val="255"/>
          <w:jc w:val="center"/>
        </w:trPr>
        <w:tc>
          <w:tcPr>
            <w:tcW w:w="648" w:type="dxa"/>
          </w:tcPr>
          <w:p w:rsidR="009B2391" w:rsidRDefault="009B2391"/>
        </w:tc>
        <w:tc>
          <w:tcPr>
            <w:tcW w:w="1479" w:type="dxa"/>
            <w:gridSpan w:val="2"/>
          </w:tcPr>
          <w:p w:rsidR="009B2391" w:rsidRDefault="009B2391" w:rsidP="00174532">
            <w:r>
              <w:rPr>
                <w:rFonts w:hint="eastAsia"/>
              </w:rPr>
              <w:t>发生金额</w:t>
            </w:r>
          </w:p>
        </w:tc>
        <w:tc>
          <w:tcPr>
            <w:tcW w:w="1428" w:type="dxa"/>
          </w:tcPr>
          <w:p w:rsidR="009B2391" w:rsidRPr="00B128D7" w:rsidRDefault="009B2391" w:rsidP="00174532">
            <w:r w:rsidRPr="00B128D7">
              <w:t>exch_bal</w:t>
            </w:r>
          </w:p>
        </w:tc>
        <w:tc>
          <w:tcPr>
            <w:tcW w:w="982" w:type="dxa"/>
          </w:tcPr>
          <w:p w:rsidR="009B2391" w:rsidRDefault="009B2391" w:rsidP="00174532">
            <w:r>
              <w:rPr>
                <w:rFonts w:hint="eastAsia"/>
              </w:rPr>
              <w:t>double</w:t>
            </w:r>
          </w:p>
        </w:tc>
        <w:tc>
          <w:tcPr>
            <w:tcW w:w="756" w:type="dxa"/>
          </w:tcPr>
          <w:p w:rsidR="009B2391" w:rsidRDefault="009B2391" w:rsidP="00174532">
            <w:r>
              <w:rPr>
                <w:rFonts w:hint="eastAsia"/>
              </w:rPr>
              <w:t>18,2</w:t>
            </w:r>
          </w:p>
        </w:tc>
        <w:tc>
          <w:tcPr>
            <w:tcW w:w="803" w:type="dxa"/>
          </w:tcPr>
          <w:p w:rsidR="009B2391" w:rsidRDefault="009B2391" w:rsidP="00174532">
            <w:r w:rsidRPr="003E21EB">
              <w:rPr>
                <w:rFonts w:hint="eastAsia"/>
              </w:rPr>
              <w:t>M</w:t>
            </w:r>
          </w:p>
        </w:tc>
        <w:tc>
          <w:tcPr>
            <w:tcW w:w="3061" w:type="dxa"/>
          </w:tcPr>
          <w:p w:rsidR="009B2391" w:rsidRDefault="009B2391" w:rsidP="00174532">
            <w:r>
              <w:rPr>
                <w:rFonts w:hint="eastAsia"/>
              </w:rPr>
              <w:t>单位元</w:t>
            </w:r>
          </w:p>
          <w:p w:rsidR="009B2391" w:rsidRDefault="009B2391" w:rsidP="00174532">
            <w:r>
              <w:rPr>
                <w:rFonts w:hint="eastAsia"/>
              </w:rPr>
              <w:t>小数点后两位默认</w:t>
            </w:r>
            <w:r>
              <w:rPr>
                <w:rFonts w:hint="eastAsia"/>
              </w:rPr>
              <w:t>0.0</w:t>
            </w:r>
            <w:r w:rsidR="00CC36D2">
              <w:rPr>
                <w:rFonts w:hint="eastAsia"/>
              </w:rPr>
              <w:t>0</w:t>
            </w:r>
          </w:p>
        </w:tc>
      </w:tr>
      <w:tr w:rsidR="009B2391" w:rsidTr="00CE14B7">
        <w:trPr>
          <w:trHeight w:val="255"/>
          <w:jc w:val="center"/>
        </w:trPr>
        <w:tc>
          <w:tcPr>
            <w:tcW w:w="648" w:type="dxa"/>
          </w:tcPr>
          <w:p w:rsidR="009B2391" w:rsidRDefault="009B2391"/>
        </w:tc>
        <w:tc>
          <w:tcPr>
            <w:tcW w:w="1479" w:type="dxa"/>
            <w:gridSpan w:val="2"/>
          </w:tcPr>
          <w:p w:rsidR="009B2391" w:rsidRDefault="009B2391" w:rsidP="00174532">
            <w:r>
              <w:rPr>
                <w:rFonts w:hint="eastAsia"/>
              </w:rPr>
              <w:t>备注</w:t>
            </w:r>
          </w:p>
        </w:tc>
        <w:tc>
          <w:tcPr>
            <w:tcW w:w="1428" w:type="dxa"/>
          </w:tcPr>
          <w:p w:rsidR="009B2391" w:rsidRPr="00B128D7" w:rsidRDefault="009B2391" w:rsidP="00174532">
            <w:r w:rsidRPr="00B128D7">
              <w:t>remark</w:t>
            </w:r>
          </w:p>
        </w:tc>
        <w:tc>
          <w:tcPr>
            <w:tcW w:w="982" w:type="dxa"/>
          </w:tcPr>
          <w:p w:rsidR="009B2391" w:rsidRDefault="009B2391" w:rsidP="00174532">
            <w:r>
              <w:rPr>
                <w:rFonts w:hint="eastAsia"/>
              </w:rPr>
              <w:t>string</w:t>
            </w:r>
          </w:p>
        </w:tc>
        <w:tc>
          <w:tcPr>
            <w:tcW w:w="756" w:type="dxa"/>
          </w:tcPr>
          <w:p w:rsidR="009B2391" w:rsidRDefault="009B2391" w:rsidP="00174532">
            <w:r>
              <w:rPr>
                <w:rFonts w:hint="eastAsia"/>
              </w:rPr>
              <w:t>254</w:t>
            </w:r>
          </w:p>
        </w:tc>
        <w:tc>
          <w:tcPr>
            <w:tcW w:w="803" w:type="dxa"/>
          </w:tcPr>
          <w:p w:rsidR="009B2391" w:rsidRDefault="009B2391" w:rsidP="00174532">
            <w:r w:rsidRPr="0041326D">
              <w:rPr>
                <w:rFonts w:hint="eastAsia"/>
              </w:rPr>
              <w:t>O</w:t>
            </w:r>
          </w:p>
        </w:tc>
        <w:tc>
          <w:tcPr>
            <w:tcW w:w="3061" w:type="dxa"/>
          </w:tcPr>
          <w:p w:rsidR="009B2391" w:rsidRDefault="009B2391" w:rsidP="00174532"/>
        </w:tc>
      </w:tr>
      <w:tr w:rsidR="009B2391" w:rsidRPr="00702642" w:rsidTr="00CE14B7">
        <w:trPr>
          <w:trHeight w:val="255"/>
          <w:jc w:val="center"/>
        </w:trPr>
        <w:tc>
          <w:tcPr>
            <w:tcW w:w="648" w:type="dxa"/>
          </w:tcPr>
          <w:p w:rsidR="009B2391" w:rsidRDefault="009B2391" w:rsidP="0056348F"/>
        </w:tc>
        <w:tc>
          <w:tcPr>
            <w:tcW w:w="1479" w:type="dxa"/>
            <w:gridSpan w:val="2"/>
          </w:tcPr>
          <w:p w:rsidR="009B2391" w:rsidRDefault="009B2391" w:rsidP="00174532">
            <w:r>
              <w:rPr>
                <w:rFonts w:hint="eastAsia"/>
              </w:rPr>
              <w:t>资金密码</w:t>
            </w:r>
          </w:p>
        </w:tc>
        <w:tc>
          <w:tcPr>
            <w:tcW w:w="1428" w:type="dxa"/>
          </w:tcPr>
          <w:p w:rsidR="009B2391" w:rsidRPr="00B128D7" w:rsidRDefault="009B2391" w:rsidP="00174532">
            <w:r>
              <w:rPr>
                <w:rFonts w:hint="eastAsia"/>
              </w:rPr>
              <w:t>fund_pwd</w:t>
            </w:r>
          </w:p>
        </w:tc>
        <w:tc>
          <w:tcPr>
            <w:tcW w:w="982" w:type="dxa"/>
          </w:tcPr>
          <w:p w:rsidR="009B2391" w:rsidRDefault="009B2391" w:rsidP="00174532">
            <w:r>
              <w:rPr>
                <w:rFonts w:hint="eastAsia"/>
              </w:rPr>
              <w:t>string</w:t>
            </w:r>
          </w:p>
        </w:tc>
        <w:tc>
          <w:tcPr>
            <w:tcW w:w="756" w:type="dxa"/>
          </w:tcPr>
          <w:p w:rsidR="009B2391" w:rsidRDefault="009B2391" w:rsidP="00174532">
            <w:r>
              <w:rPr>
                <w:rFonts w:hint="eastAsia"/>
              </w:rPr>
              <w:t>32</w:t>
            </w:r>
          </w:p>
        </w:tc>
        <w:tc>
          <w:tcPr>
            <w:tcW w:w="803" w:type="dxa"/>
          </w:tcPr>
          <w:p w:rsidR="009B2391" w:rsidRPr="0041326D" w:rsidRDefault="009B2391" w:rsidP="00174532">
            <w:r w:rsidRPr="003E21EB">
              <w:rPr>
                <w:rFonts w:hint="eastAsia"/>
              </w:rPr>
              <w:t>M</w:t>
            </w:r>
          </w:p>
        </w:tc>
        <w:tc>
          <w:tcPr>
            <w:tcW w:w="3061" w:type="dxa"/>
          </w:tcPr>
          <w:p w:rsidR="009B2391" w:rsidRDefault="009B2391" w:rsidP="00174532">
            <w:r>
              <w:rPr>
                <w:rFonts w:hint="eastAsia"/>
              </w:rPr>
              <w:t>md5</w:t>
            </w:r>
            <w:r>
              <w:rPr>
                <w:rFonts w:hint="eastAsia"/>
              </w:rPr>
              <w:t>加密后的密文，</w:t>
            </w:r>
            <w:r w:rsidR="00702642">
              <w:rPr>
                <w:rFonts w:hint="eastAsia"/>
              </w:rPr>
              <w:t>16</w:t>
            </w:r>
            <w:r>
              <w:rPr>
                <w:rFonts w:hint="eastAsia"/>
              </w:rPr>
              <w:t>位小写字母</w:t>
            </w:r>
          </w:p>
        </w:tc>
      </w:tr>
      <w:tr w:rsidR="009B2391" w:rsidTr="00CE14B7">
        <w:trPr>
          <w:trHeight w:val="255"/>
          <w:jc w:val="center"/>
        </w:trPr>
        <w:tc>
          <w:tcPr>
            <w:tcW w:w="648" w:type="dxa"/>
          </w:tcPr>
          <w:p w:rsidR="009B2391" w:rsidRDefault="009B2391" w:rsidP="0056348F"/>
        </w:tc>
        <w:tc>
          <w:tcPr>
            <w:tcW w:w="1479" w:type="dxa"/>
            <w:gridSpan w:val="2"/>
          </w:tcPr>
          <w:p w:rsidR="009B2391" w:rsidRPr="0037383C" w:rsidRDefault="009B2391" w:rsidP="00174532">
            <w:pPr>
              <w:rPr>
                <w:rFonts w:ascii="宋体" w:hAnsi="宋体"/>
                <w:szCs w:val="21"/>
              </w:rPr>
            </w:pPr>
            <w:r>
              <w:rPr>
                <w:rFonts w:hint="eastAsia"/>
              </w:rPr>
              <w:t>银行卡</w:t>
            </w:r>
            <w:r w:rsidRPr="00624851">
              <w:rPr>
                <w:rFonts w:hint="eastAsia"/>
              </w:rPr>
              <w:t>密码</w:t>
            </w:r>
          </w:p>
        </w:tc>
        <w:tc>
          <w:tcPr>
            <w:tcW w:w="1428" w:type="dxa"/>
          </w:tcPr>
          <w:p w:rsidR="009B2391" w:rsidRDefault="0058707F" w:rsidP="00174532">
            <w:r w:rsidRPr="0058707F">
              <w:t>card_pwd</w:t>
            </w:r>
          </w:p>
        </w:tc>
        <w:tc>
          <w:tcPr>
            <w:tcW w:w="982" w:type="dxa"/>
          </w:tcPr>
          <w:p w:rsidR="009B2391" w:rsidRDefault="009B2391" w:rsidP="00174532">
            <w:r>
              <w:rPr>
                <w:rFonts w:hint="eastAsia"/>
              </w:rPr>
              <w:t>string</w:t>
            </w:r>
          </w:p>
        </w:tc>
        <w:tc>
          <w:tcPr>
            <w:tcW w:w="756" w:type="dxa"/>
          </w:tcPr>
          <w:p w:rsidR="009B2391" w:rsidRDefault="009B2391" w:rsidP="00174532">
            <w:r>
              <w:rPr>
                <w:rFonts w:hint="eastAsia"/>
              </w:rPr>
              <w:t>32</w:t>
            </w:r>
          </w:p>
        </w:tc>
        <w:tc>
          <w:tcPr>
            <w:tcW w:w="803" w:type="dxa"/>
          </w:tcPr>
          <w:p w:rsidR="009B2391" w:rsidRDefault="009B2391" w:rsidP="00174532">
            <w:r w:rsidRPr="0041326D">
              <w:rPr>
                <w:rFonts w:hint="eastAsia"/>
              </w:rPr>
              <w:t>O</w:t>
            </w:r>
          </w:p>
        </w:tc>
        <w:tc>
          <w:tcPr>
            <w:tcW w:w="3061" w:type="dxa"/>
          </w:tcPr>
          <w:p w:rsidR="009B2391" w:rsidRDefault="009B2391" w:rsidP="00174532">
            <w:r>
              <w:rPr>
                <w:rFonts w:hint="eastAsia"/>
              </w:rPr>
              <w:t>默认无需上送，但由于部分银行要求送银行卡密码，所以具体按照银行要求进行填写。</w:t>
            </w:r>
          </w:p>
        </w:tc>
      </w:tr>
      <w:tr w:rsidR="009B2391" w:rsidTr="00CE14B7">
        <w:trPr>
          <w:trHeight w:val="255"/>
          <w:jc w:val="center"/>
        </w:trPr>
        <w:tc>
          <w:tcPr>
            <w:tcW w:w="648" w:type="dxa"/>
          </w:tcPr>
          <w:p w:rsidR="009B2391" w:rsidRDefault="009B2391" w:rsidP="0056348F"/>
        </w:tc>
        <w:tc>
          <w:tcPr>
            <w:tcW w:w="1479" w:type="dxa"/>
            <w:gridSpan w:val="2"/>
          </w:tcPr>
          <w:p w:rsidR="009B2391" w:rsidRDefault="009B2391" w:rsidP="00174532"/>
        </w:tc>
        <w:tc>
          <w:tcPr>
            <w:tcW w:w="1428" w:type="dxa"/>
          </w:tcPr>
          <w:p w:rsidR="009B2391" w:rsidRPr="00E1774F" w:rsidRDefault="009B2391" w:rsidP="00174532"/>
        </w:tc>
        <w:tc>
          <w:tcPr>
            <w:tcW w:w="982" w:type="dxa"/>
          </w:tcPr>
          <w:p w:rsidR="009B2391" w:rsidRDefault="009B2391" w:rsidP="00174532"/>
        </w:tc>
        <w:tc>
          <w:tcPr>
            <w:tcW w:w="756" w:type="dxa"/>
          </w:tcPr>
          <w:p w:rsidR="009B2391" w:rsidRDefault="009B2391" w:rsidP="00174532"/>
        </w:tc>
        <w:tc>
          <w:tcPr>
            <w:tcW w:w="803" w:type="dxa"/>
          </w:tcPr>
          <w:p w:rsidR="009B2391" w:rsidRDefault="009B2391" w:rsidP="00174532"/>
        </w:tc>
        <w:tc>
          <w:tcPr>
            <w:tcW w:w="3061" w:type="dxa"/>
          </w:tcPr>
          <w:p w:rsidR="009B2391" w:rsidRDefault="009B2391" w:rsidP="00174532"/>
        </w:tc>
      </w:tr>
    </w:tbl>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69"/>
        <w:gridCol w:w="869"/>
        <w:gridCol w:w="803"/>
        <w:gridCol w:w="3061"/>
      </w:tblGrid>
      <w:tr w:rsidR="0037531D" w:rsidTr="00A94C60">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A94C60">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656FEC">
            <w:r>
              <w:rPr>
                <w:rFonts w:hint="eastAsia"/>
              </w:rPr>
              <w:t>C301</w:t>
            </w:r>
          </w:p>
        </w:tc>
      </w:tr>
      <w:tr w:rsidR="0037531D" w:rsidTr="00A94C60">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客户出入金申请的响应报文体</w:t>
            </w:r>
          </w:p>
        </w:tc>
      </w:tr>
      <w:tr w:rsidR="0037531D" w:rsidTr="00A94C60">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5D0634" w:rsidTr="00A94C60">
        <w:trPr>
          <w:trHeight w:val="255"/>
          <w:jc w:val="center"/>
        </w:trPr>
        <w:tc>
          <w:tcPr>
            <w:tcW w:w="648" w:type="dxa"/>
          </w:tcPr>
          <w:p w:rsidR="005D0634" w:rsidRDefault="005D0634"/>
        </w:tc>
        <w:tc>
          <w:tcPr>
            <w:tcW w:w="1545" w:type="dxa"/>
            <w:gridSpan w:val="2"/>
          </w:tcPr>
          <w:p w:rsidR="005D0634" w:rsidRDefault="005D0634">
            <w:r>
              <w:rPr>
                <w:rFonts w:hint="eastAsia"/>
              </w:rPr>
              <w:t>操作标志</w:t>
            </w:r>
          </w:p>
        </w:tc>
        <w:tc>
          <w:tcPr>
            <w:tcW w:w="1362" w:type="dxa"/>
          </w:tcPr>
          <w:p w:rsidR="005D0634" w:rsidRPr="004335E3" w:rsidRDefault="005D0634" w:rsidP="00705271">
            <w:r w:rsidRPr="004335E3">
              <w:t>oper_flag</w:t>
            </w:r>
          </w:p>
        </w:tc>
        <w:tc>
          <w:tcPr>
            <w:tcW w:w="869" w:type="dxa"/>
          </w:tcPr>
          <w:p w:rsidR="005D0634" w:rsidRDefault="005D0634">
            <w:r>
              <w:rPr>
                <w:rFonts w:hint="eastAsia"/>
              </w:rPr>
              <w:t>int</w:t>
            </w:r>
          </w:p>
        </w:tc>
        <w:tc>
          <w:tcPr>
            <w:tcW w:w="869" w:type="dxa"/>
          </w:tcPr>
          <w:p w:rsidR="005D0634" w:rsidRDefault="005D0634">
            <w:r>
              <w:rPr>
                <w:rFonts w:hint="eastAsia"/>
              </w:rPr>
              <w:t>1</w:t>
            </w:r>
          </w:p>
        </w:tc>
        <w:tc>
          <w:tcPr>
            <w:tcW w:w="803" w:type="dxa"/>
          </w:tcPr>
          <w:p w:rsidR="005D0634" w:rsidRDefault="005D0634" w:rsidP="00174532">
            <w:r>
              <w:rPr>
                <w:rFonts w:hint="eastAsia"/>
              </w:rPr>
              <w:t>M</w:t>
            </w:r>
          </w:p>
        </w:tc>
        <w:tc>
          <w:tcPr>
            <w:tcW w:w="3061" w:type="dxa"/>
          </w:tcPr>
          <w:p w:rsidR="005D0634" w:rsidRDefault="005D0634" w:rsidP="00174532">
            <w:r>
              <w:rPr>
                <w:rFonts w:hint="eastAsia"/>
              </w:rPr>
              <w:t>1</w:t>
            </w:r>
            <w:r>
              <w:rPr>
                <w:rFonts w:hint="eastAsia"/>
              </w:rPr>
              <w:t>：个人出入金</w:t>
            </w:r>
          </w:p>
        </w:tc>
      </w:tr>
      <w:tr w:rsidR="005D0634" w:rsidTr="00A94C60">
        <w:trPr>
          <w:trHeight w:val="255"/>
          <w:jc w:val="center"/>
        </w:trPr>
        <w:tc>
          <w:tcPr>
            <w:tcW w:w="648" w:type="dxa"/>
          </w:tcPr>
          <w:p w:rsidR="005D0634" w:rsidRDefault="005D0634" w:rsidP="00C01721"/>
        </w:tc>
        <w:tc>
          <w:tcPr>
            <w:tcW w:w="1545" w:type="dxa"/>
            <w:gridSpan w:val="2"/>
          </w:tcPr>
          <w:p w:rsidR="005D0634" w:rsidRDefault="005D0634" w:rsidP="00C01721">
            <w:r>
              <w:rPr>
                <w:rFonts w:hint="eastAsia"/>
              </w:rPr>
              <w:t>本地流水号</w:t>
            </w:r>
          </w:p>
        </w:tc>
        <w:tc>
          <w:tcPr>
            <w:tcW w:w="1362" w:type="dxa"/>
          </w:tcPr>
          <w:p w:rsidR="005D0634" w:rsidRPr="004335E3" w:rsidRDefault="00397639" w:rsidP="00705271">
            <w:r w:rsidRPr="00397639">
              <w:t>serial_no</w:t>
            </w:r>
          </w:p>
        </w:tc>
        <w:tc>
          <w:tcPr>
            <w:tcW w:w="869" w:type="dxa"/>
          </w:tcPr>
          <w:p w:rsidR="005D0634" w:rsidRDefault="005D0634" w:rsidP="00C01721">
            <w:r>
              <w:rPr>
                <w:rFonts w:hint="eastAsia"/>
              </w:rPr>
              <w:t>string</w:t>
            </w:r>
          </w:p>
        </w:tc>
        <w:tc>
          <w:tcPr>
            <w:tcW w:w="869" w:type="dxa"/>
          </w:tcPr>
          <w:p w:rsidR="005D0634" w:rsidRDefault="005D0634" w:rsidP="00C01721">
            <w:r>
              <w:rPr>
                <w:rFonts w:hint="eastAsia"/>
              </w:rPr>
              <w:t>18</w:t>
            </w:r>
          </w:p>
        </w:tc>
        <w:tc>
          <w:tcPr>
            <w:tcW w:w="803" w:type="dxa"/>
          </w:tcPr>
          <w:p w:rsidR="005D0634" w:rsidRDefault="005D0634" w:rsidP="00C01721">
            <w:r w:rsidRPr="00434319">
              <w:rPr>
                <w:rFonts w:hAnsi="宋体" w:hint="eastAsia"/>
                <w:color w:val="000000"/>
                <w:sz w:val="20"/>
              </w:rPr>
              <w:t>M</w:t>
            </w:r>
          </w:p>
        </w:tc>
        <w:tc>
          <w:tcPr>
            <w:tcW w:w="3061" w:type="dxa"/>
          </w:tcPr>
          <w:p w:rsidR="005D0634" w:rsidRDefault="005D0634" w:rsidP="00C01721"/>
        </w:tc>
      </w:tr>
      <w:tr w:rsidR="005D0634" w:rsidTr="00A94C60">
        <w:trPr>
          <w:trHeight w:val="255"/>
          <w:jc w:val="center"/>
        </w:trPr>
        <w:tc>
          <w:tcPr>
            <w:tcW w:w="648" w:type="dxa"/>
          </w:tcPr>
          <w:p w:rsidR="005D0634" w:rsidRDefault="005D0634"/>
        </w:tc>
        <w:tc>
          <w:tcPr>
            <w:tcW w:w="1545" w:type="dxa"/>
            <w:gridSpan w:val="2"/>
          </w:tcPr>
          <w:p w:rsidR="005D0634" w:rsidRDefault="005D0634"/>
        </w:tc>
        <w:tc>
          <w:tcPr>
            <w:tcW w:w="1362" w:type="dxa"/>
          </w:tcPr>
          <w:p w:rsidR="005D0634" w:rsidRPr="004335E3" w:rsidRDefault="005D0634" w:rsidP="00705271"/>
        </w:tc>
        <w:tc>
          <w:tcPr>
            <w:tcW w:w="869" w:type="dxa"/>
          </w:tcPr>
          <w:p w:rsidR="005D0634" w:rsidRDefault="005D0634"/>
        </w:tc>
        <w:tc>
          <w:tcPr>
            <w:tcW w:w="869" w:type="dxa"/>
          </w:tcPr>
          <w:p w:rsidR="005D0634" w:rsidRDefault="005D0634"/>
        </w:tc>
        <w:tc>
          <w:tcPr>
            <w:tcW w:w="803" w:type="dxa"/>
          </w:tcPr>
          <w:p w:rsidR="005D0634" w:rsidRDefault="005D0634"/>
        </w:tc>
        <w:tc>
          <w:tcPr>
            <w:tcW w:w="3061" w:type="dxa"/>
          </w:tcPr>
          <w:p w:rsidR="005D0634" w:rsidRDefault="005D0634"/>
        </w:tc>
      </w:tr>
      <w:tr w:rsidR="005D0634" w:rsidTr="00A94C60">
        <w:trPr>
          <w:trHeight w:val="255"/>
          <w:jc w:val="center"/>
        </w:trPr>
        <w:tc>
          <w:tcPr>
            <w:tcW w:w="648" w:type="dxa"/>
          </w:tcPr>
          <w:p w:rsidR="005D0634" w:rsidRDefault="005D0634"/>
        </w:tc>
        <w:tc>
          <w:tcPr>
            <w:tcW w:w="1545" w:type="dxa"/>
            <w:gridSpan w:val="2"/>
          </w:tcPr>
          <w:p w:rsidR="005D0634" w:rsidRDefault="005D0634"/>
        </w:tc>
        <w:tc>
          <w:tcPr>
            <w:tcW w:w="1362" w:type="dxa"/>
          </w:tcPr>
          <w:p w:rsidR="005D0634" w:rsidRDefault="005D0634" w:rsidP="00705271"/>
        </w:tc>
        <w:tc>
          <w:tcPr>
            <w:tcW w:w="869" w:type="dxa"/>
          </w:tcPr>
          <w:p w:rsidR="005D0634" w:rsidRDefault="005D0634"/>
        </w:tc>
        <w:tc>
          <w:tcPr>
            <w:tcW w:w="869" w:type="dxa"/>
          </w:tcPr>
          <w:p w:rsidR="005D0634" w:rsidRDefault="005D0634"/>
        </w:tc>
        <w:tc>
          <w:tcPr>
            <w:tcW w:w="803" w:type="dxa"/>
          </w:tcPr>
          <w:p w:rsidR="005D0634" w:rsidRDefault="005D0634"/>
        </w:tc>
        <w:tc>
          <w:tcPr>
            <w:tcW w:w="3061" w:type="dxa"/>
          </w:tcPr>
          <w:p w:rsidR="005D0634" w:rsidRDefault="005D0634"/>
        </w:tc>
      </w:tr>
    </w:tbl>
    <w:p w:rsidR="0037531D" w:rsidRPr="002D5CE6" w:rsidRDefault="0037531D"/>
    <w:p w:rsidR="008D6F3A" w:rsidRDefault="00A9492A" w:rsidP="000F1C89">
      <w:pPr>
        <w:pStyle w:val="4"/>
      </w:pPr>
      <w:r>
        <w:rPr>
          <w:rFonts w:hint="eastAsia"/>
        </w:rPr>
        <w:t>银行代码查询（</w:t>
      </w:r>
      <w:r>
        <w:rPr>
          <w:rFonts w:hint="eastAsia"/>
        </w:rPr>
        <w:t>C302</w:t>
      </w:r>
      <w:r>
        <w:rPr>
          <w:rFonts w:hint="eastAsia"/>
        </w:rPr>
        <w:t>）</w:t>
      </w:r>
    </w:p>
    <w:p w:rsidR="007F3B55" w:rsidRDefault="007F3B55" w:rsidP="007F3B55">
      <w:pPr>
        <w:rPr>
          <w:lang w:val="zh-CN"/>
        </w:rPr>
      </w:pPr>
      <w:r w:rsidRPr="0016784A">
        <w:rPr>
          <w:rFonts w:hint="eastAsia"/>
          <w:b/>
          <w:lang w:val="zh-CN"/>
        </w:rPr>
        <w:t>请求加密算法：</w:t>
      </w:r>
      <w:r>
        <w:rPr>
          <w:rFonts w:hint="eastAsia"/>
          <w:lang w:val="zh-CN"/>
        </w:rPr>
        <w:t>RSA</w:t>
      </w:r>
      <w:r>
        <w:rPr>
          <w:rFonts w:hint="eastAsia"/>
          <w:lang w:val="zh-CN"/>
        </w:rPr>
        <w:t>算法</w:t>
      </w:r>
      <w:r>
        <w:rPr>
          <w:rFonts w:hint="eastAsia"/>
        </w:rPr>
        <w:t>（会话密钥）</w:t>
      </w:r>
      <w:r>
        <w:rPr>
          <w:rFonts w:hint="eastAsia"/>
          <w:lang w:val="zh-CN"/>
        </w:rPr>
        <w:t>或</w:t>
      </w:r>
      <w:r>
        <w:rPr>
          <w:rFonts w:hint="eastAsia"/>
          <w:lang w:val="zh-CN"/>
        </w:rPr>
        <w:t>3DES</w:t>
      </w:r>
      <w:r>
        <w:rPr>
          <w:rFonts w:hint="eastAsia"/>
          <w:lang w:val="zh-CN"/>
        </w:rPr>
        <w:t>算法</w:t>
      </w:r>
      <w:r>
        <w:rPr>
          <w:rFonts w:hint="eastAsia"/>
        </w:rPr>
        <w:t>（会话密钥）</w:t>
      </w:r>
      <w:r>
        <w:rPr>
          <w:rFonts w:hint="eastAsia"/>
          <w:lang w:val="zh-CN"/>
        </w:rPr>
        <w:t>。</w:t>
      </w:r>
    </w:p>
    <w:p w:rsidR="007F3B55" w:rsidRDefault="007F3B55" w:rsidP="007F3B55">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算法（默认密钥）或</w:t>
      </w:r>
      <w:r>
        <w:rPr>
          <w:rFonts w:hint="eastAsia"/>
          <w:lang w:val="zh-CN"/>
        </w:rPr>
        <w:t>。</w:t>
      </w:r>
      <w:r>
        <w:rPr>
          <w:rFonts w:hint="eastAsia"/>
        </w:rPr>
        <w:t>3DES</w:t>
      </w:r>
      <w:r>
        <w:rPr>
          <w:rFonts w:hint="eastAsia"/>
        </w:rPr>
        <w:t>算法（会话密钥）</w:t>
      </w:r>
    </w:p>
    <w:p w:rsidR="007F3B55" w:rsidRPr="000F1C89" w:rsidRDefault="007F3B55" w:rsidP="000F1C89">
      <w:pPr>
        <w:rPr>
          <w:lang w:val="zh-CN"/>
        </w:rPr>
      </w:pPr>
      <w:r w:rsidRPr="0016784A">
        <w:rPr>
          <w:rFonts w:hint="eastAsia"/>
          <w:b/>
          <w:lang w:val="zh-CN"/>
        </w:rPr>
        <w:t>用途：</w:t>
      </w:r>
      <w:r w:rsidR="000318AB">
        <w:rPr>
          <w:rFonts w:hint="eastAsia"/>
          <w:lang w:val="zh-CN"/>
        </w:rPr>
        <w:t>个人客户开户时，需要填写银行卡相关信息，此交易用于查询系统中支持的银行卡对应的银行信息。</w:t>
      </w:r>
    </w:p>
    <w:p w:rsidR="00C47AC1" w:rsidRDefault="00C47AC1" w:rsidP="00C47AC1">
      <w:pPr>
        <w:pStyle w:val="5"/>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696"/>
        <w:gridCol w:w="1428"/>
        <w:gridCol w:w="982"/>
        <w:gridCol w:w="756"/>
        <w:gridCol w:w="803"/>
        <w:gridCol w:w="3061"/>
      </w:tblGrid>
      <w:tr w:rsidR="00C47AC1" w:rsidTr="009F4DAA">
        <w:trPr>
          <w:trHeight w:hRule="exact" w:val="400"/>
          <w:jc w:val="center"/>
        </w:trPr>
        <w:tc>
          <w:tcPr>
            <w:tcW w:w="1431" w:type="dxa"/>
            <w:gridSpan w:val="2"/>
            <w:shd w:val="clear" w:color="auto" w:fill="EEECE1"/>
          </w:tcPr>
          <w:p w:rsidR="00C47AC1" w:rsidRDefault="00C47AC1" w:rsidP="009F4DAA">
            <w:r>
              <w:rPr>
                <w:rFonts w:hint="eastAsia"/>
              </w:rPr>
              <w:t>报文类型</w:t>
            </w:r>
          </w:p>
        </w:tc>
        <w:tc>
          <w:tcPr>
            <w:tcW w:w="7726" w:type="dxa"/>
            <w:gridSpan w:val="6"/>
          </w:tcPr>
          <w:p w:rsidR="00C47AC1" w:rsidRDefault="00C47AC1" w:rsidP="009F4DAA">
            <w:r>
              <w:rPr>
                <w:rFonts w:hint="eastAsia"/>
              </w:rPr>
              <w:t>请求报文体</w:t>
            </w:r>
          </w:p>
        </w:tc>
      </w:tr>
      <w:tr w:rsidR="00C47AC1" w:rsidTr="009F4DAA">
        <w:trPr>
          <w:trHeight w:hRule="exact" w:val="400"/>
          <w:jc w:val="center"/>
        </w:trPr>
        <w:tc>
          <w:tcPr>
            <w:tcW w:w="1431" w:type="dxa"/>
            <w:gridSpan w:val="2"/>
            <w:shd w:val="clear" w:color="auto" w:fill="EEECE1"/>
          </w:tcPr>
          <w:p w:rsidR="00C47AC1" w:rsidRDefault="00C47AC1" w:rsidP="009F4DAA">
            <w:r>
              <w:rPr>
                <w:rFonts w:hint="eastAsia"/>
              </w:rPr>
              <w:t>交易代码</w:t>
            </w:r>
          </w:p>
        </w:tc>
        <w:tc>
          <w:tcPr>
            <w:tcW w:w="7726" w:type="dxa"/>
            <w:gridSpan w:val="6"/>
          </w:tcPr>
          <w:p w:rsidR="00C47AC1" w:rsidRDefault="00C47AC1" w:rsidP="009F4DAA">
            <w:r>
              <w:rPr>
                <w:rFonts w:hint="eastAsia"/>
              </w:rPr>
              <w:t>C302</w:t>
            </w:r>
          </w:p>
        </w:tc>
      </w:tr>
      <w:tr w:rsidR="00C47AC1" w:rsidTr="009F4DAA">
        <w:trPr>
          <w:trHeight w:hRule="exact" w:val="400"/>
          <w:jc w:val="center"/>
        </w:trPr>
        <w:tc>
          <w:tcPr>
            <w:tcW w:w="1431" w:type="dxa"/>
            <w:gridSpan w:val="2"/>
            <w:shd w:val="clear" w:color="auto" w:fill="EEECE1"/>
          </w:tcPr>
          <w:p w:rsidR="00C47AC1" w:rsidRDefault="00C47AC1" w:rsidP="009F4DAA">
            <w:r>
              <w:rPr>
                <w:rFonts w:hint="eastAsia"/>
              </w:rPr>
              <w:t>报文说明</w:t>
            </w:r>
          </w:p>
        </w:tc>
        <w:tc>
          <w:tcPr>
            <w:tcW w:w="7726" w:type="dxa"/>
            <w:gridSpan w:val="6"/>
          </w:tcPr>
          <w:p w:rsidR="00C47AC1" w:rsidRDefault="00C47AC1" w:rsidP="009F4DAA">
            <w:r>
              <w:rPr>
                <w:rFonts w:hint="eastAsia"/>
              </w:rPr>
              <w:t>银行代码查询的请求报文体</w:t>
            </w:r>
          </w:p>
        </w:tc>
      </w:tr>
      <w:tr w:rsidR="00C47AC1" w:rsidTr="009F4DAA">
        <w:trPr>
          <w:trHeight w:hRule="exact" w:val="400"/>
          <w:jc w:val="center"/>
        </w:trPr>
        <w:tc>
          <w:tcPr>
            <w:tcW w:w="648" w:type="dxa"/>
            <w:shd w:val="clear" w:color="auto" w:fill="EEECE1"/>
          </w:tcPr>
          <w:p w:rsidR="00C47AC1" w:rsidRDefault="00C47AC1" w:rsidP="009F4DAA">
            <w:r>
              <w:rPr>
                <w:rFonts w:hint="eastAsia"/>
              </w:rPr>
              <w:t>符号</w:t>
            </w:r>
          </w:p>
        </w:tc>
        <w:tc>
          <w:tcPr>
            <w:tcW w:w="1479" w:type="dxa"/>
            <w:gridSpan w:val="2"/>
            <w:shd w:val="clear" w:color="auto" w:fill="EEECE1"/>
          </w:tcPr>
          <w:p w:rsidR="00C47AC1" w:rsidRDefault="00C47AC1" w:rsidP="009F4DAA">
            <w:r>
              <w:rPr>
                <w:rFonts w:hint="eastAsia"/>
              </w:rPr>
              <w:t>中文名称</w:t>
            </w:r>
          </w:p>
        </w:tc>
        <w:tc>
          <w:tcPr>
            <w:tcW w:w="1428" w:type="dxa"/>
            <w:shd w:val="clear" w:color="auto" w:fill="EEECE1"/>
          </w:tcPr>
          <w:p w:rsidR="00C47AC1" w:rsidRDefault="00C47AC1" w:rsidP="009F4DAA">
            <w:r>
              <w:rPr>
                <w:rFonts w:hint="eastAsia"/>
              </w:rPr>
              <w:t>英文名称</w:t>
            </w:r>
          </w:p>
        </w:tc>
        <w:tc>
          <w:tcPr>
            <w:tcW w:w="982" w:type="dxa"/>
            <w:shd w:val="clear" w:color="auto" w:fill="EEECE1"/>
          </w:tcPr>
          <w:p w:rsidR="00C47AC1" w:rsidRDefault="00C47AC1" w:rsidP="009F4DAA">
            <w:r>
              <w:rPr>
                <w:rFonts w:hint="eastAsia"/>
              </w:rPr>
              <w:t>类型</w:t>
            </w:r>
          </w:p>
        </w:tc>
        <w:tc>
          <w:tcPr>
            <w:tcW w:w="756" w:type="dxa"/>
            <w:shd w:val="clear" w:color="auto" w:fill="EEECE1"/>
          </w:tcPr>
          <w:p w:rsidR="00C47AC1" w:rsidRDefault="00C47AC1" w:rsidP="009F4DAA">
            <w:r>
              <w:rPr>
                <w:rFonts w:hint="eastAsia"/>
              </w:rPr>
              <w:t>长度</w:t>
            </w:r>
          </w:p>
        </w:tc>
        <w:tc>
          <w:tcPr>
            <w:tcW w:w="803" w:type="dxa"/>
            <w:shd w:val="clear" w:color="auto" w:fill="EEECE1"/>
          </w:tcPr>
          <w:p w:rsidR="00C47AC1" w:rsidRDefault="00C47AC1" w:rsidP="009F4DAA">
            <w:r>
              <w:rPr>
                <w:rFonts w:hint="eastAsia"/>
              </w:rPr>
              <w:t>必填</w:t>
            </w:r>
          </w:p>
        </w:tc>
        <w:tc>
          <w:tcPr>
            <w:tcW w:w="3061" w:type="dxa"/>
            <w:shd w:val="clear" w:color="auto" w:fill="EEECE1"/>
          </w:tcPr>
          <w:p w:rsidR="00C47AC1" w:rsidRDefault="00C47AC1" w:rsidP="009F4DAA">
            <w:r>
              <w:rPr>
                <w:rFonts w:hint="eastAsia"/>
              </w:rPr>
              <w:t>说明</w:t>
            </w:r>
          </w:p>
        </w:tc>
      </w:tr>
      <w:tr w:rsidR="00C47AC1" w:rsidTr="009F4DAA">
        <w:trPr>
          <w:trHeight w:val="255"/>
          <w:jc w:val="center"/>
        </w:trPr>
        <w:tc>
          <w:tcPr>
            <w:tcW w:w="648" w:type="dxa"/>
          </w:tcPr>
          <w:p w:rsidR="00C47AC1" w:rsidRDefault="00C47AC1" w:rsidP="009F4DAA"/>
        </w:tc>
        <w:tc>
          <w:tcPr>
            <w:tcW w:w="1479" w:type="dxa"/>
            <w:gridSpan w:val="2"/>
          </w:tcPr>
          <w:p w:rsidR="00C47AC1" w:rsidRDefault="00C47AC1" w:rsidP="009F4DAA">
            <w:r>
              <w:rPr>
                <w:rFonts w:hint="eastAsia"/>
              </w:rPr>
              <w:t>操作标志</w:t>
            </w:r>
          </w:p>
        </w:tc>
        <w:tc>
          <w:tcPr>
            <w:tcW w:w="1428" w:type="dxa"/>
          </w:tcPr>
          <w:p w:rsidR="00C47AC1" w:rsidRPr="00B128D7" w:rsidRDefault="00C47AC1" w:rsidP="009F4DAA">
            <w:r w:rsidRPr="00B128D7">
              <w:t>oper_flag</w:t>
            </w:r>
          </w:p>
        </w:tc>
        <w:tc>
          <w:tcPr>
            <w:tcW w:w="982" w:type="dxa"/>
          </w:tcPr>
          <w:p w:rsidR="00C47AC1" w:rsidRDefault="00C47AC1" w:rsidP="009F4DAA">
            <w:r>
              <w:rPr>
                <w:rFonts w:hint="eastAsia"/>
              </w:rPr>
              <w:t>int</w:t>
            </w:r>
          </w:p>
        </w:tc>
        <w:tc>
          <w:tcPr>
            <w:tcW w:w="756" w:type="dxa"/>
          </w:tcPr>
          <w:p w:rsidR="00C47AC1" w:rsidRDefault="00C47AC1" w:rsidP="009F4DAA">
            <w:r>
              <w:rPr>
                <w:rFonts w:hint="eastAsia"/>
              </w:rPr>
              <w:t>1</w:t>
            </w:r>
          </w:p>
        </w:tc>
        <w:tc>
          <w:tcPr>
            <w:tcW w:w="803" w:type="dxa"/>
          </w:tcPr>
          <w:p w:rsidR="00C47AC1" w:rsidRDefault="00C47AC1" w:rsidP="009F4DAA">
            <w:r>
              <w:rPr>
                <w:rFonts w:hint="eastAsia"/>
              </w:rPr>
              <w:t>M</w:t>
            </w:r>
          </w:p>
        </w:tc>
        <w:tc>
          <w:tcPr>
            <w:tcW w:w="3061" w:type="dxa"/>
          </w:tcPr>
          <w:p w:rsidR="00C47AC1" w:rsidRDefault="00C47AC1" w:rsidP="000F1C89">
            <w:r>
              <w:rPr>
                <w:rFonts w:hint="eastAsia"/>
              </w:rPr>
              <w:t>1</w:t>
            </w:r>
            <w:r>
              <w:rPr>
                <w:rFonts w:hint="eastAsia"/>
              </w:rPr>
              <w:t>：查询</w:t>
            </w:r>
          </w:p>
        </w:tc>
      </w:tr>
      <w:tr w:rsidR="00C47AC1" w:rsidTr="009F4DAA">
        <w:trPr>
          <w:trHeight w:val="255"/>
          <w:jc w:val="center"/>
        </w:trPr>
        <w:tc>
          <w:tcPr>
            <w:tcW w:w="648" w:type="dxa"/>
          </w:tcPr>
          <w:p w:rsidR="00C47AC1" w:rsidRDefault="00C47AC1" w:rsidP="009F4DAA"/>
        </w:tc>
        <w:tc>
          <w:tcPr>
            <w:tcW w:w="1479" w:type="dxa"/>
            <w:gridSpan w:val="2"/>
          </w:tcPr>
          <w:p w:rsidR="00C47AC1" w:rsidRDefault="00C47AC1" w:rsidP="009F4DAA"/>
        </w:tc>
        <w:tc>
          <w:tcPr>
            <w:tcW w:w="1428" w:type="dxa"/>
          </w:tcPr>
          <w:p w:rsidR="00C47AC1" w:rsidRPr="00E1774F" w:rsidRDefault="00C47AC1" w:rsidP="009F4DAA"/>
        </w:tc>
        <w:tc>
          <w:tcPr>
            <w:tcW w:w="982" w:type="dxa"/>
          </w:tcPr>
          <w:p w:rsidR="00C47AC1" w:rsidRDefault="00C47AC1" w:rsidP="009F4DAA"/>
        </w:tc>
        <w:tc>
          <w:tcPr>
            <w:tcW w:w="756" w:type="dxa"/>
          </w:tcPr>
          <w:p w:rsidR="00C47AC1" w:rsidRDefault="00C47AC1" w:rsidP="009F4DAA"/>
        </w:tc>
        <w:tc>
          <w:tcPr>
            <w:tcW w:w="803" w:type="dxa"/>
          </w:tcPr>
          <w:p w:rsidR="00C47AC1" w:rsidRDefault="00C47AC1" w:rsidP="009F4DAA"/>
        </w:tc>
        <w:tc>
          <w:tcPr>
            <w:tcW w:w="3061" w:type="dxa"/>
          </w:tcPr>
          <w:p w:rsidR="00C47AC1" w:rsidRDefault="00C47AC1" w:rsidP="009F4DAA"/>
        </w:tc>
      </w:tr>
    </w:tbl>
    <w:p w:rsidR="00C47AC1" w:rsidRDefault="00C47AC1" w:rsidP="00C47AC1">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69"/>
        <w:gridCol w:w="869"/>
        <w:gridCol w:w="803"/>
        <w:gridCol w:w="3061"/>
      </w:tblGrid>
      <w:tr w:rsidR="00C47AC1" w:rsidTr="009F4DAA">
        <w:trPr>
          <w:trHeight w:hRule="exact" w:val="400"/>
          <w:jc w:val="center"/>
        </w:trPr>
        <w:tc>
          <w:tcPr>
            <w:tcW w:w="1431" w:type="dxa"/>
            <w:gridSpan w:val="2"/>
            <w:shd w:val="clear" w:color="auto" w:fill="EEECE1"/>
          </w:tcPr>
          <w:p w:rsidR="00C47AC1" w:rsidRDefault="00C47AC1" w:rsidP="009F4DAA">
            <w:r>
              <w:rPr>
                <w:rFonts w:hint="eastAsia"/>
              </w:rPr>
              <w:t>报文类型</w:t>
            </w:r>
          </w:p>
        </w:tc>
        <w:tc>
          <w:tcPr>
            <w:tcW w:w="7726" w:type="dxa"/>
            <w:gridSpan w:val="6"/>
          </w:tcPr>
          <w:p w:rsidR="00C47AC1" w:rsidRDefault="00C47AC1" w:rsidP="009F4DAA">
            <w:r>
              <w:rPr>
                <w:rFonts w:hint="eastAsia"/>
              </w:rPr>
              <w:t>响应报文体</w:t>
            </w:r>
          </w:p>
        </w:tc>
      </w:tr>
      <w:tr w:rsidR="00C47AC1" w:rsidTr="009F4DAA">
        <w:trPr>
          <w:trHeight w:hRule="exact" w:val="400"/>
          <w:jc w:val="center"/>
        </w:trPr>
        <w:tc>
          <w:tcPr>
            <w:tcW w:w="1431" w:type="dxa"/>
            <w:gridSpan w:val="2"/>
            <w:shd w:val="clear" w:color="auto" w:fill="EEECE1"/>
          </w:tcPr>
          <w:p w:rsidR="00C47AC1" w:rsidRDefault="00C47AC1" w:rsidP="009F4DAA">
            <w:r>
              <w:rPr>
                <w:rFonts w:hint="eastAsia"/>
              </w:rPr>
              <w:t>交易代码</w:t>
            </w:r>
          </w:p>
        </w:tc>
        <w:tc>
          <w:tcPr>
            <w:tcW w:w="7726" w:type="dxa"/>
            <w:gridSpan w:val="6"/>
          </w:tcPr>
          <w:p w:rsidR="00C47AC1" w:rsidRDefault="00C47AC1" w:rsidP="009F4DAA">
            <w:r>
              <w:rPr>
                <w:rFonts w:hint="eastAsia"/>
              </w:rPr>
              <w:t>C301</w:t>
            </w:r>
          </w:p>
        </w:tc>
      </w:tr>
      <w:tr w:rsidR="00C47AC1" w:rsidTr="009F4DAA">
        <w:trPr>
          <w:trHeight w:hRule="exact" w:val="400"/>
          <w:jc w:val="center"/>
        </w:trPr>
        <w:tc>
          <w:tcPr>
            <w:tcW w:w="1431" w:type="dxa"/>
            <w:gridSpan w:val="2"/>
            <w:shd w:val="clear" w:color="auto" w:fill="EEECE1"/>
          </w:tcPr>
          <w:p w:rsidR="00C47AC1" w:rsidRDefault="00C47AC1" w:rsidP="009F4DAA">
            <w:r>
              <w:rPr>
                <w:rFonts w:hint="eastAsia"/>
              </w:rPr>
              <w:t>报文说明</w:t>
            </w:r>
          </w:p>
        </w:tc>
        <w:tc>
          <w:tcPr>
            <w:tcW w:w="7726" w:type="dxa"/>
            <w:gridSpan w:val="6"/>
          </w:tcPr>
          <w:p w:rsidR="00C47AC1" w:rsidRDefault="00C47AC1" w:rsidP="009F4DAA">
            <w:r>
              <w:rPr>
                <w:rFonts w:hint="eastAsia"/>
              </w:rPr>
              <w:t>银行代码查询的响应报文体</w:t>
            </w:r>
          </w:p>
        </w:tc>
      </w:tr>
      <w:tr w:rsidR="00C47AC1" w:rsidTr="009F4DAA">
        <w:trPr>
          <w:trHeight w:hRule="exact" w:val="400"/>
          <w:jc w:val="center"/>
        </w:trPr>
        <w:tc>
          <w:tcPr>
            <w:tcW w:w="648" w:type="dxa"/>
            <w:shd w:val="clear" w:color="auto" w:fill="EEECE1"/>
          </w:tcPr>
          <w:p w:rsidR="00C47AC1" w:rsidRDefault="00C47AC1" w:rsidP="009F4DAA">
            <w:r>
              <w:rPr>
                <w:rFonts w:hint="eastAsia"/>
              </w:rPr>
              <w:t>符号</w:t>
            </w:r>
          </w:p>
        </w:tc>
        <w:tc>
          <w:tcPr>
            <w:tcW w:w="1545" w:type="dxa"/>
            <w:gridSpan w:val="2"/>
            <w:shd w:val="clear" w:color="auto" w:fill="EEECE1"/>
          </w:tcPr>
          <w:p w:rsidR="00C47AC1" w:rsidRDefault="00C47AC1" w:rsidP="009F4DAA">
            <w:r>
              <w:rPr>
                <w:rFonts w:hint="eastAsia"/>
              </w:rPr>
              <w:t>中文名称</w:t>
            </w:r>
          </w:p>
        </w:tc>
        <w:tc>
          <w:tcPr>
            <w:tcW w:w="1362" w:type="dxa"/>
            <w:shd w:val="clear" w:color="auto" w:fill="EEECE1"/>
          </w:tcPr>
          <w:p w:rsidR="00C47AC1" w:rsidRDefault="00C47AC1" w:rsidP="009F4DAA">
            <w:r>
              <w:rPr>
                <w:rFonts w:hint="eastAsia"/>
              </w:rPr>
              <w:t>英文名称</w:t>
            </w:r>
          </w:p>
        </w:tc>
        <w:tc>
          <w:tcPr>
            <w:tcW w:w="869" w:type="dxa"/>
            <w:shd w:val="clear" w:color="auto" w:fill="EEECE1"/>
          </w:tcPr>
          <w:p w:rsidR="00C47AC1" w:rsidRDefault="00C47AC1" w:rsidP="009F4DAA">
            <w:r>
              <w:rPr>
                <w:rFonts w:hint="eastAsia"/>
              </w:rPr>
              <w:t>类型</w:t>
            </w:r>
          </w:p>
        </w:tc>
        <w:tc>
          <w:tcPr>
            <w:tcW w:w="869" w:type="dxa"/>
            <w:shd w:val="clear" w:color="auto" w:fill="EEECE1"/>
          </w:tcPr>
          <w:p w:rsidR="00C47AC1" w:rsidRDefault="00C47AC1" w:rsidP="009F4DAA">
            <w:r>
              <w:rPr>
                <w:rFonts w:hint="eastAsia"/>
              </w:rPr>
              <w:t>长度</w:t>
            </w:r>
          </w:p>
        </w:tc>
        <w:tc>
          <w:tcPr>
            <w:tcW w:w="803" w:type="dxa"/>
            <w:shd w:val="clear" w:color="auto" w:fill="EEECE1"/>
          </w:tcPr>
          <w:p w:rsidR="00C47AC1" w:rsidRDefault="00C47AC1" w:rsidP="009F4DAA">
            <w:r>
              <w:rPr>
                <w:rFonts w:hint="eastAsia"/>
              </w:rPr>
              <w:t>必填</w:t>
            </w:r>
          </w:p>
        </w:tc>
        <w:tc>
          <w:tcPr>
            <w:tcW w:w="3061" w:type="dxa"/>
            <w:shd w:val="clear" w:color="auto" w:fill="EEECE1"/>
          </w:tcPr>
          <w:p w:rsidR="00C47AC1" w:rsidRDefault="00C47AC1" w:rsidP="009F4DAA">
            <w:r>
              <w:rPr>
                <w:rFonts w:hint="eastAsia"/>
              </w:rPr>
              <w:t>说明</w:t>
            </w:r>
          </w:p>
        </w:tc>
      </w:tr>
      <w:tr w:rsidR="007F3B55" w:rsidTr="009F4DAA">
        <w:trPr>
          <w:trHeight w:val="255"/>
          <w:jc w:val="center"/>
        </w:trPr>
        <w:tc>
          <w:tcPr>
            <w:tcW w:w="648" w:type="dxa"/>
          </w:tcPr>
          <w:p w:rsidR="007F3B55" w:rsidRDefault="007F3B55" w:rsidP="009F4DAA"/>
        </w:tc>
        <w:tc>
          <w:tcPr>
            <w:tcW w:w="1545" w:type="dxa"/>
            <w:gridSpan w:val="2"/>
          </w:tcPr>
          <w:p w:rsidR="007F3B55" w:rsidRDefault="007F3B55" w:rsidP="009F4DAA">
            <w:r>
              <w:rPr>
                <w:rFonts w:hint="eastAsia"/>
              </w:rPr>
              <w:t>操作标志</w:t>
            </w:r>
          </w:p>
        </w:tc>
        <w:tc>
          <w:tcPr>
            <w:tcW w:w="1362" w:type="dxa"/>
          </w:tcPr>
          <w:p w:rsidR="007F3B55" w:rsidRPr="004335E3" w:rsidRDefault="007F3B55" w:rsidP="009F4DAA">
            <w:r w:rsidRPr="00F7563B">
              <w:t>oper_flag</w:t>
            </w:r>
          </w:p>
        </w:tc>
        <w:tc>
          <w:tcPr>
            <w:tcW w:w="869" w:type="dxa"/>
          </w:tcPr>
          <w:p w:rsidR="007F3B55" w:rsidRDefault="007F3B55" w:rsidP="009F4DAA">
            <w:r>
              <w:rPr>
                <w:rFonts w:hint="eastAsia"/>
              </w:rPr>
              <w:t>int</w:t>
            </w:r>
          </w:p>
        </w:tc>
        <w:tc>
          <w:tcPr>
            <w:tcW w:w="869" w:type="dxa"/>
          </w:tcPr>
          <w:p w:rsidR="007F3B55" w:rsidRDefault="007F3B55" w:rsidP="009F4DAA">
            <w:r>
              <w:rPr>
                <w:rFonts w:hint="eastAsia"/>
              </w:rPr>
              <w:t>1</w:t>
            </w:r>
          </w:p>
        </w:tc>
        <w:tc>
          <w:tcPr>
            <w:tcW w:w="803" w:type="dxa"/>
          </w:tcPr>
          <w:p w:rsidR="007F3B55" w:rsidRDefault="007F3B55" w:rsidP="009F4DAA">
            <w:r w:rsidRPr="003C7CD8">
              <w:rPr>
                <w:rFonts w:hint="eastAsia"/>
              </w:rPr>
              <w:t>M</w:t>
            </w:r>
          </w:p>
        </w:tc>
        <w:tc>
          <w:tcPr>
            <w:tcW w:w="3061" w:type="dxa"/>
          </w:tcPr>
          <w:p w:rsidR="007F3B55" w:rsidRDefault="007F3B55" w:rsidP="009F4DAA">
            <w:r>
              <w:rPr>
                <w:rFonts w:hint="eastAsia"/>
              </w:rPr>
              <w:t>1</w:t>
            </w:r>
            <w:r>
              <w:rPr>
                <w:rFonts w:hint="eastAsia"/>
              </w:rPr>
              <w:t>：查询</w:t>
            </w:r>
          </w:p>
        </w:tc>
      </w:tr>
      <w:tr w:rsidR="007F3B55" w:rsidTr="009F4DAA">
        <w:trPr>
          <w:trHeight w:val="255"/>
          <w:jc w:val="center"/>
        </w:trPr>
        <w:tc>
          <w:tcPr>
            <w:tcW w:w="648" w:type="dxa"/>
          </w:tcPr>
          <w:p w:rsidR="007F3B55" w:rsidRDefault="007F3B55" w:rsidP="009F4DAA">
            <w:r w:rsidRPr="00EA7AAD">
              <w:rPr>
                <w:rFonts w:ascii="宋体" w:hAnsi="宋体" w:cs="宋体" w:hint="eastAsia"/>
                <w:color w:val="000000"/>
                <w:kern w:val="0"/>
                <w:sz w:val="20"/>
                <w:szCs w:val="20"/>
              </w:rPr>
              <w:t>[]</w:t>
            </w:r>
          </w:p>
        </w:tc>
        <w:tc>
          <w:tcPr>
            <w:tcW w:w="1545" w:type="dxa"/>
            <w:gridSpan w:val="2"/>
          </w:tcPr>
          <w:p w:rsidR="007F3B55" w:rsidRDefault="007F3B55" w:rsidP="009F4DAA">
            <w:r>
              <w:rPr>
                <w:rFonts w:hint="eastAsia"/>
              </w:rPr>
              <w:t>银行信息</w:t>
            </w:r>
          </w:p>
        </w:tc>
        <w:tc>
          <w:tcPr>
            <w:tcW w:w="1362" w:type="dxa"/>
          </w:tcPr>
          <w:p w:rsidR="007F3B55" w:rsidRPr="004335E3" w:rsidRDefault="007F3B55" w:rsidP="009F4DAA">
            <w:r>
              <w:rPr>
                <w:rFonts w:hint="eastAsia"/>
              </w:rPr>
              <w:t>map</w:t>
            </w:r>
            <w:r w:rsidRPr="00F7563B">
              <w:t>_</w:t>
            </w:r>
            <w:r>
              <w:rPr>
                <w:rFonts w:hint="eastAsia"/>
              </w:rPr>
              <w:t>bank</w:t>
            </w:r>
            <w:r w:rsidRPr="00F7563B">
              <w:t>_info</w:t>
            </w:r>
          </w:p>
        </w:tc>
        <w:tc>
          <w:tcPr>
            <w:tcW w:w="869" w:type="dxa"/>
          </w:tcPr>
          <w:p w:rsidR="007F3B55" w:rsidRDefault="007F3B55" w:rsidP="009F4DAA">
            <w:r>
              <w:t>Map</w:t>
            </w:r>
          </w:p>
        </w:tc>
        <w:tc>
          <w:tcPr>
            <w:tcW w:w="869" w:type="dxa"/>
          </w:tcPr>
          <w:p w:rsidR="007F3B55" w:rsidRDefault="007F3B55" w:rsidP="009F4DAA"/>
        </w:tc>
        <w:tc>
          <w:tcPr>
            <w:tcW w:w="803" w:type="dxa"/>
          </w:tcPr>
          <w:p w:rsidR="007F3B55" w:rsidRDefault="007F3B55" w:rsidP="009F4DAA">
            <w:r>
              <w:t>M</w:t>
            </w:r>
          </w:p>
        </w:tc>
        <w:tc>
          <w:tcPr>
            <w:tcW w:w="3061" w:type="dxa"/>
          </w:tcPr>
          <w:p w:rsidR="007F3B55" w:rsidRDefault="007F3B55" w:rsidP="009F4DAA">
            <w:r>
              <w:t>List&lt;Map&lt;String,String&gt;&gt;</w:t>
            </w:r>
          </w:p>
        </w:tc>
      </w:tr>
      <w:tr w:rsidR="007F3B55" w:rsidTr="009F4DAA">
        <w:trPr>
          <w:trHeight w:val="255"/>
          <w:jc w:val="center"/>
        </w:trPr>
        <w:tc>
          <w:tcPr>
            <w:tcW w:w="648" w:type="dxa"/>
          </w:tcPr>
          <w:p w:rsidR="007F3B55" w:rsidRDefault="007F3B55" w:rsidP="009F4DAA">
            <w:r w:rsidRPr="00EA7AAD">
              <w:rPr>
                <w:rFonts w:ascii="宋体" w:hAnsi="宋体" w:cs="宋体" w:hint="eastAsia"/>
                <w:color w:val="000000"/>
                <w:kern w:val="0"/>
                <w:sz w:val="20"/>
                <w:szCs w:val="20"/>
              </w:rPr>
              <w:t>{}</w:t>
            </w:r>
          </w:p>
        </w:tc>
        <w:tc>
          <w:tcPr>
            <w:tcW w:w="1545" w:type="dxa"/>
            <w:gridSpan w:val="2"/>
          </w:tcPr>
          <w:p w:rsidR="007F3B55" w:rsidRDefault="007F3B55" w:rsidP="009F4DAA">
            <w:r>
              <w:rPr>
                <w:rFonts w:hint="eastAsia"/>
              </w:rPr>
              <w:t>银行信息</w:t>
            </w:r>
          </w:p>
        </w:tc>
        <w:tc>
          <w:tcPr>
            <w:tcW w:w="1362" w:type="dxa"/>
          </w:tcPr>
          <w:p w:rsidR="007F3B55" w:rsidRPr="004335E3" w:rsidRDefault="007F3B55" w:rsidP="009F4DAA"/>
        </w:tc>
        <w:tc>
          <w:tcPr>
            <w:tcW w:w="869" w:type="dxa"/>
          </w:tcPr>
          <w:p w:rsidR="007F3B55" w:rsidRDefault="007F3B55" w:rsidP="009F4DAA"/>
        </w:tc>
        <w:tc>
          <w:tcPr>
            <w:tcW w:w="869" w:type="dxa"/>
          </w:tcPr>
          <w:p w:rsidR="007F3B55" w:rsidRDefault="007F3B55" w:rsidP="009F4DAA"/>
        </w:tc>
        <w:tc>
          <w:tcPr>
            <w:tcW w:w="803" w:type="dxa"/>
          </w:tcPr>
          <w:p w:rsidR="007F3B55" w:rsidRDefault="007F3B55" w:rsidP="009F4DAA">
            <w:r w:rsidRPr="003C7CD8">
              <w:rPr>
                <w:rFonts w:hint="eastAsia"/>
              </w:rPr>
              <w:t>M</w:t>
            </w:r>
          </w:p>
        </w:tc>
        <w:tc>
          <w:tcPr>
            <w:tcW w:w="3061" w:type="dxa"/>
          </w:tcPr>
          <w:p w:rsidR="007F3B55" w:rsidRDefault="007F3B55" w:rsidP="009F4DAA"/>
        </w:tc>
      </w:tr>
      <w:tr w:rsidR="007F3B55" w:rsidTr="009F4DAA">
        <w:trPr>
          <w:trHeight w:val="255"/>
          <w:jc w:val="center"/>
        </w:trPr>
        <w:tc>
          <w:tcPr>
            <w:tcW w:w="648" w:type="dxa"/>
          </w:tcPr>
          <w:p w:rsidR="007F3B55" w:rsidRDefault="007F3B55" w:rsidP="009F4DAA">
            <w:r w:rsidRPr="00EA7AAD">
              <w:rPr>
                <w:rFonts w:ascii="宋体" w:hAnsi="宋体" w:cs="宋体" w:hint="eastAsia"/>
                <w:color w:val="000000"/>
                <w:kern w:val="0"/>
                <w:sz w:val="20"/>
                <w:szCs w:val="20"/>
              </w:rPr>
              <w:t>→</w:t>
            </w:r>
          </w:p>
        </w:tc>
        <w:tc>
          <w:tcPr>
            <w:tcW w:w="1545" w:type="dxa"/>
            <w:gridSpan w:val="2"/>
          </w:tcPr>
          <w:p w:rsidR="007F3B55" w:rsidRDefault="007F3B55" w:rsidP="009F4DAA">
            <w:r>
              <w:rPr>
                <w:rFonts w:hint="eastAsia"/>
              </w:rPr>
              <w:t>银行代码</w:t>
            </w:r>
          </w:p>
        </w:tc>
        <w:tc>
          <w:tcPr>
            <w:tcW w:w="1362" w:type="dxa"/>
          </w:tcPr>
          <w:p w:rsidR="007F3B55" w:rsidRDefault="007F3B55" w:rsidP="009F4DAA"/>
        </w:tc>
        <w:tc>
          <w:tcPr>
            <w:tcW w:w="869" w:type="dxa"/>
          </w:tcPr>
          <w:p w:rsidR="007F3B55" w:rsidRDefault="007F3B55" w:rsidP="009F4DAA"/>
        </w:tc>
        <w:tc>
          <w:tcPr>
            <w:tcW w:w="869" w:type="dxa"/>
          </w:tcPr>
          <w:p w:rsidR="007F3B55" w:rsidRDefault="007F3B55" w:rsidP="009F4DAA"/>
        </w:tc>
        <w:tc>
          <w:tcPr>
            <w:tcW w:w="803" w:type="dxa"/>
          </w:tcPr>
          <w:p w:rsidR="007F3B55" w:rsidRDefault="007F3B55" w:rsidP="009F4DAA"/>
        </w:tc>
        <w:tc>
          <w:tcPr>
            <w:tcW w:w="3061" w:type="dxa"/>
          </w:tcPr>
          <w:p w:rsidR="007F3B55" w:rsidRDefault="007F3B55" w:rsidP="009F4DAA"/>
        </w:tc>
      </w:tr>
      <w:tr w:rsidR="007F3B55" w:rsidTr="009F4DAA">
        <w:trPr>
          <w:trHeight w:val="255"/>
          <w:jc w:val="center"/>
        </w:trPr>
        <w:tc>
          <w:tcPr>
            <w:tcW w:w="648" w:type="dxa"/>
          </w:tcPr>
          <w:p w:rsidR="007F3B55" w:rsidRPr="00EA7AAD" w:rsidRDefault="007F3B55" w:rsidP="009F4DAA">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Pr>
          <w:p w:rsidR="007F3B55" w:rsidRPr="0037383C" w:rsidRDefault="007F3B55" w:rsidP="009F4DAA">
            <w:r>
              <w:rPr>
                <w:rFonts w:hint="eastAsia"/>
              </w:rPr>
              <w:t>银行简称</w:t>
            </w:r>
          </w:p>
        </w:tc>
        <w:tc>
          <w:tcPr>
            <w:tcW w:w="1362" w:type="dxa"/>
          </w:tcPr>
          <w:p w:rsidR="007F3B55" w:rsidRPr="00F7563B" w:rsidRDefault="007F3B55" w:rsidP="009F4DAA"/>
        </w:tc>
        <w:tc>
          <w:tcPr>
            <w:tcW w:w="869" w:type="dxa"/>
          </w:tcPr>
          <w:p w:rsidR="007F3B55" w:rsidRDefault="007F3B55" w:rsidP="009F4DAA"/>
        </w:tc>
        <w:tc>
          <w:tcPr>
            <w:tcW w:w="869" w:type="dxa"/>
          </w:tcPr>
          <w:p w:rsidR="007F3B55" w:rsidRDefault="007F3B55" w:rsidP="009F4DAA"/>
        </w:tc>
        <w:tc>
          <w:tcPr>
            <w:tcW w:w="803" w:type="dxa"/>
          </w:tcPr>
          <w:p w:rsidR="007F3B55" w:rsidRPr="003C7CD8" w:rsidRDefault="007F3B55" w:rsidP="009F4DAA"/>
        </w:tc>
        <w:tc>
          <w:tcPr>
            <w:tcW w:w="3061" w:type="dxa"/>
          </w:tcPr>
          <w:p w:rsidR="007F3B55" w:rsidRDefault="007F3B55" w:rsidP="009F4DAA"/>
        </w:tc>
      </w:tr>
      <w:tr w:rsidR="007F3B55" w:rsidTr="009F4DAA">
        <w:trPr>
          <w:trHeight w:val="255"/>
          <w:jc w:val="center"/>
        </w:trPr>
        <w:tc>
          <w:tcPr>
            <w:tcW w:w="648" w:type="dxa"/>
          </w:tcPr>
          <w:p w:rsidR="007F3B55" w:rsidRPr="00EA7AAD" w:rsidRDefault="007F3B55" w:rsidP="009F4DAA">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Pr>
          <w:p w:rsidR="007F3B55" w:rsidRPr="0037383C" w:rsidRDefault="007F3B55" w:rsidP="009F4DAA">
            <w:r>
              <w:rPr>
                <w:rFonts w:hint="eastAsia"/>
              </w:rPr>
              <w:t>银行全称</w:t>
            </w:r>
          </w:p>
        </w:tc>
        <w:tc>
          <w:tcPr>
            <w:tcW w:w="1362" w:type="dxa"/>
          </w:tcPr>
          <w:p w:rsidR="007F3B55" w:rsidRPr="00F7563B" w:rsidRDefault="007F3B55" w:rsidP="009F4DAA"/>
        </w:tc>
        <w:tc>
          <w:tcPr>
            <w:tcW w:w="869" w:type="dxa"/>
          </w:tcPr>
          <w:p w:rsidR="007F3B55" w:rsidRDefault="007F3B55" w:rsidP="009F4DAA"/>
        </w:tc>
        <w:tc>
          <w:tcPr>
            <w:tcW w:w="869" w:type="dxa"/>
          </w:tcPr>
          <w:p w:rsidR="007F3B55" w:rsidRDefault="007F3B55" w:rsidP="009F4DAA"/>
        </w:tc>
        <w:tc>
          <w:tcPr>
            <w:tcW w:w="803" w:type="dxa"/>
          </w:tcPr>
          <w:p w:rsidR="007F3B55" w:rsidRPr="003C7CD8" w:rsidRDefault="007F3B55" w:rsidP="009F4DAA"/>
        </w:tc>
        <w:tc>
          <w:tcPr>
            <w:tcW w:w="3061" w:type="dxa"/>
          </w:tcPr>
          <w:p w:rsidR="007F3B55" w:rsidRDefault="007F3B55" w:rsidP="009F4DAA"/>
        </w:tc>
      </w:tr>
    </w:tbl>
    <w:p w:rsidR="00C47AC1" w:rsidRPr="002D5CE6" w:rsidRDefault="00C47AC1" w:rsidP="00C47AC1"/>
    <w:p w:rsidR="000B3109" w:rsidRDefault="000B3109"/>
    <w:p w:rsidR="00C47AC1" w:rsidRPr="000B3109" w:rsidRDefault="00C47AC1"/>
    <w:p w:rsidR="0037531D" w:rsidRDefault="0037531D" w:rsidP="00B4421B">
      <w:pPr>
        <w:pStyle w:val="3"/>
      </w:pPr>
      <w:bookmarkStart w:id="136" w:name="_Toc330993916"/>
      <w:bookmarkStart w:id="137" w:name="_Toc381258131"/>
      <w:bookmarkStart w:id="138" w:name="_Toc381368083"/>
      <w:bookmarkStart w:id="139" w:name="_Toc382472189"/>
      <w:bookmarkStart w:id="140" w:name="_Toc458763530"/>
      <w:r>
        <w:rPr>
          <w:rFonts w:hint="eastAsia"/>
        </w:rPr>
        <w:t>交易管理</w:t>
      </w:r>
      <w:r>
        <w:rPr>
          <w:rFonts w:hint="eastAsia"/>
        </w:rPr>
        <w:t>[</w:t>
      </w:r>
      <w:r w:rsidR="003632AA">
        <w:rPr>
          <w:rFonts w:hint="eastAsia"/>
        </w:rPr>
        <w:t>C</w:t>
      </w:r>
      <w:r>
        <w:rPr>
          <w:rFonts w:hint="eastAsia"/>
        </w:rPr>
        <w:t>4XX]</w:t>
      </w:r>
      <w:bookmarkEnd w:id="136"/>
      <w:bookmarkEnd w:id="137"/>
      <w:bookmarkEnd w:id="138"/>
      <w:bookmarkEnd w:id="139"/>
      <w:bookmarkEnd w:id="140"/>
    </w:p>
    <w:p w:rsidR="0037531D" w:rsidRDefault="00BE2C6E">
      <w:pPr>
        <w:pStyle w:val="4"/>
      </w:pPr>
      <w:bookmarkStart w:id="141" w:name="_Toc330993917"/>
      <w:r>
        <w:rPr>
          <w:rFonts w:hint="eastAsia"/>
        </w:rPr>
        <w:t>现货买入</w:t>
      </w:r>
      <w:r w:rsidR="0037531D">
        <w:rPr>
          <w:rFonts w:hint="eastAsia"/>
        </w:rPr>
        <w:t>[</w:t>
      </w:r>
      <w:r w:rsidR="00526557">
        <w:rPr>
          <w:rFonts w:hint="eastAsia"/>
        </w:rPr>
        <w:t>C401</w:t>
      </w:r>
      <w:r w:rsidR="0037531D">
        <w:rPr>
          <w:rFonts w:hint="eastAsia"/>
        </w:rPr>
        <w:t>]</w:t>
      </w:r>
      <w:bookmarkEnd w:id="141"/>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E354D0" w:rsidRPr="00E354D0" w:rsidRDefault="00C56E40" w:rsidP="00E354D0">
      <w:r w:rsidRPr="0016784A">
        <w:rPr>
          <w:rFonts w:hint="eastAsia"/>
          <w:b/>
          <w:lang w:val="zh-CN"/>
        </w:rPr>
        <w:lastRenderedPageBreak/>
        <w:t>用途：</w:t>
      </w:r>
      <w:r w:rsidR="00E354D0" w:rsidRPr="0037383C">
        <w:rPr>
          <w:rFonts w:hint="eastAsia"/>
        </w:rPr>
        <w:t>根据上海黄金交易所的交易规则，对现货市场的合约品种进行交易</w:t>
      </w:r>
      <w:r w:rsidR="00E354D0">
        <w:rPr>
          <w:rFonts w:hint="eastAsia"/>
        </w:rPr>
        <w:t>买入</w:t>
      </w:r>
      <w:r w:rsidR="00E354D0" w:rsidRPr="0037383C">
        <w:rPr>
          <w:rFonts w:hint="eastAsia"/>
        </w:rPr>
        <w:t>委托申报</w:t>
      </w:r>
      <w:r w:rsidR="00E354D0">
        <w:rPr>
          <w:rFonts w:hint="eastAsia"/>
        </w:rPr>
        <w:t>。</w:t>
      </w:r>
    </w:p>
    <w:p w:rsidR="00E354D0" w:rsidRPr="0037383C" w:rsidRDefault="00E354D0" w:rsidP="00E354D0">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E354D0" w:rsidRPr="003C3CE4" w:rsidRDefault="00E354D0" w:rsidP="00E354D0">
      <w:pPr>
        <w:rPr>
          <w:lang w:val="zh-CN"/>
        </w:rPr>
      </w:pPr>
      <w:r w:rsidRPr="0037383C">
        <w:rPr>
          <w:rFonts w:hint="eastAsia"/>
        </w:rPr>
        <w:t>返回的结果如果为成功，只代表黄金交易服务器内部处理成功，不代表交易所处理成功，若须了解具体报单情况请根据返回的本地报单号，通过“</w:t>
      </w:r>
      <w:r w:rsidR="00B31D03">
        <w:rPr>
          <w:rFonts w:hint="eastAsia"/>
        </w:rPr>
        <w:t>当日委托流水查询</w:t>
      </w:r>
      <w:r w:rsidRPr="0037383C">
        <w:rPr>
          <w:rFonts w:hint="eastAsia"/>
        </w:rPr>
        <w:t>”接口查询详细</w:t>
      </w:r>
      <w:r w:rsidR="00E86342">
        <w:rPr>
          <w:rFonts w:hint="eastAsia"/>
        </w:rPr>
        <w:t>委托状态</w:t>
      </w:r>
      <w:r w:rsidRPr="0037383C">
        <w:rPr>
          <w:rFonts w:hint="eastAsia"/>
        </w:rPr>
        <w:t>信息</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546"/>
        <w:gridCol w:w="941"/>
        <w:gridCol w:w="709"/>
        <w:gridCol w:w="992"/>
        <w:gridCol w:w="2777"/>
      </w:tblGrid>
      <w:tr w:rsidR="0037531D" w:rsidTr="00E6500B">
        <w:trPr>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请求报文体</w:t>
            </w:r>
          </w:p>
        </w:tc>
      </w:tr>
      <w:tr w:rsidR="0037531D" w:rsidTr="00E6500B">
        <w:trPr>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E92369">
            <w:r>
              <w:rPr>
                <w:rFonts w:hint="eastAsia"/>
              </w:rPr>
              <w:t>C401</w:t>
            </w:r>
          </w:p>
        </w:tc>
      </w:tr>
      <w:tr w:rsidR="0037531D" w:rsidTr="00E6500B">
        <w:trPr>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37531D">
            <w:r>
              <w:rPr>
                <w:rFonts w:hint="eastAsia"/>
              </w:rPr>
              <w:t>委托报单的请求报文体</w:t>
            </w:r>
          </w:p>
        </w:tc>
      </w:tr>
      <w:tr w:rsidR="0037531D" w:rsidTr="00E6500B">
        <w:trPr>
          <w:jc w:val="center"/>
        </w:trPr>
        <w:tc>
          <w:tcPr>
            <w:tcW w:w="647"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546" w:type="dxa"/>
            <w:shd w:val="clear" w:color="auto" w:fill="EEECE1"/>
          </w:tcPr>
          <w:p w:rsidR="0037531D" w:rsidRDefault="0037531D">
            <w:r>
              <w:rPr>
                <w:rFonts w:hint="eastAsia"/>
              </w:rPr>
              <w:t>英文名称</w:t>
            </w:r>
          </w:p>
        </w:tc>
        <w:tc>
          <w:tcPr>
            <w:tcW w:w="941"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777" w:type="dxa"/>
            <w:shd w:val="clear" w:color="auto" w:fill="EEECE1"/>
          </w:tcPr>
          <w:p w:rsidR="0037531D" w:rsidRDefault="0037531D">
            <w:r>
              <w:rPr>
                <w:rFonts w:hint="eastAsia"/>
              </w:rPr>
              <w:t>说明</w:t>
            </w:r>
          </w:p>
        </w:tc>
      </w:tr>
      <w:tr w:rsidR="00BE2C6E" w:rsidTr="00E6500B">
        <w:trPr>
          <w:jc w:val="center"/>
        </w:trPr>
        <w:tc>
          <w:tcPr>
            <w:tcW w:w="647" w:type="dxa"/>
          </w:tcPr>
          <w:p w:rsidR="00BE2C6E" w:rsidRDefault="00BE2C6E"/>
        </w:tc>
        <w:tc>
          <w:tcPr>
            <w:tcW w:w="1545" w:type="dxa"/>
            <w:gridSpan w:val="2"/>
          </w:tcPr>
          <w:p w:rsidR="00BE2C6E" w:rsidRDefault="00BE2C6E">
            <w:r>
              <w:rPr>
                <w:rFonts w:hint="eastAsia"/>
              </w:rPr>
              <w:t>操作标志</w:t>
            </w:r>
          </w:p>
        </w:tc>
        <w:tc>
          <w:tcPr>
            <w:tcW w:w="1546" w:type="dxa"/>
          </w:tcPr>
          <w:p w:rsidR="00BE2C6E" w:rsidRPr="00D609DD" w:rsidRDefault="00BE2C6E" w:rsidP="00705271">
            <w:r w:rsidRPr="00D609DD">
              <w:t>oper_flag</w:t>
            </w:r>
          </w:p>
        </w:tc>
        <w:tc>
          <w:tcPr>
            <w:tcW w:w="941" w:type="dxa"/>
          </w:tcPr>
          <w:p w:rsidR="00BE2C6E" w:rsidRDefault="00BE2C6E">
            <w:r>
              <w:rPr>
                <w:rFonts w:hint="eastAsia"/>
              </w:rPr>
              <w:t>int</w:t>
            </w:r>
          </w:p>
        </w:tc>
        <w:tc>
          <w:tcPr>
            <w:tcW w:w="709" w:type="dxa"/>
          </w:tcPr>
          <w:p w:rsidR="00BE2C6E" w:rsidRDefault="00BE2C6E">
            <w:r>
              <w:rPr>
                <w:rFonts w:hint="eastAsia"/>
              </w:rPr>
              <w:t>1</w:t>
            </w:r>
          </w:p>
        </w:tc>
        <w:tc>
          <w:tcPr>
            <w:tcW w:w="992" w:type="dxa"/>
          </w:tcPr>
          <w:p w:rsidR="00BE2C6E" w:rsidRDefault="00BE2C6E">
            <w:r>
              <w:rPr>
                <w:rFonts w:hint="eastAsia"/>
              </w:rPr>
              <w:t>M</w:t>
            </w:r>
          </w:p>
        </w:tc>
        <w:tc>
          <w:tcPr>
            <w:tcW w:w="2777" w:type="dxa"/>
          </w:tcPr>
          <w:p w:rsidR="00BE2C6E" w:rsidRDefault="00055D89">
            <w:r>
              <w:rPr>
                <w:rFonts w:hint="eastAsia"/>
              </w:rPr>
              <w:t>1</w:t>
            </w:r>
            <w:r>
              <w:rPr>
                <w:rFonts w:hint="eastAsia"/>
              </w:rPr>
              <w:t>：现货买入</w:t>
            </w:r>
          </w:p>
        </w:tc>
      </w:tr>
      <w:tr w:rsidR="00204911" w:rsidTr="00E6500B">
        <w:trPr>
          <w:jc w:val="center"/>
        </w:trPr>
        <w:tc>
          <w:tcPr>
            <w:tcW w:w="647" w:type="dxa"/>
          </w:tcPr>
          <w:p w:rsidR="00204911" w:rsidRDefault="00204911">
            <w:pPr>
              <w:rPr>
                <w:highlight w:val="red"/>
              </w:rPr>
            </w:pPr>
          </w:p>
        </w:tc>
        <w:tc>
          <w:tcPr>
            <w:tcW w:w="1545" w:type="dxa"/>
            <w:gridSpan w:val="2"/>
          </w:tcPr>
          <w:p w:rsidR="00204911" w:rsidRDefault="00204911" w:rsidP="00174532">
            <w:r>
              <w:rPr>
                <w:rFonts w:hint="eastAsia"/>
              </w:rPr>
              <w:t>合约代码</w:t>
            </w:r>
          </w:p>
        </w:tc>
        <w:tc>
          <w:tcPr>
            <w:tcW w:w="1546" w:type="dxa"/>
          </w:tcPr>
          <w:p w:rsidR="00204911" w:rsidRPr="00D609DD" w:rsidRDefault="00204911" w:rsidP="00174532">
            <w:r w:rsidRPr="00D609DD">
              <w:t>prod_code</w:t>
            </w:r>
          </w:p>
        </w:tc>
        <w:tc>
          <w:tcPr>
            <w:tcW w:w="941" w:type="dxa"/>
          </w:tcPr>
          <w:p w:rsidR="00204911" w:rsidRDefault="00204911" w:rsidP="00174532">
            <w:r>
              <w:rPr>
                <w:rFonts w:hint="eastAsia"/>
              </w:rPr>
              <w:t>string</w:t>
            </w:r>
          </w:p>
        </w:tc>
        <w:tc>
          <w:tcPr>
            <w:tcW w:w="709" w:type="dxa"/>
          </w:tcPr>
          <w:p w:rsidR="00204911" w:rsidRDefault="00204911" w:rsidP="00174532">
            <w:r>
              <w:rPr>
                <w:rFonts w:hint="eastAsia"/>
              </w:rPr>
              <w:t>10</w:t>
            </w:r>
          </w:p>
        </w:tc>
        <w:tc>
          <w:tcPr>
            <w:tcW w:w="992" w:type="dxa"/>
          </w:tcPr>
          <w:p w:rsidR="00204911" w:rsidRDefault="00204911" w:rsidP="00174532">
            <w:r w:rsidRPr="00BC76F8">
              <w:rPr>
                <w:rFonts w:hint="eastAsia"/>
              </w:rPr>
              <w:t>M</w:t>
            </w:r>
          </w:p>
        </w:tc>
        <w:tc>
          <w:tcPr>
            <w:tcW w:w="2777" w:type="dxa"/>
          </w:tcPr>
          <w:p w:rsidR="00204911" w:rsidRDefault="00204911" w:rsidP="00174532"/>
        </w:tc>
      </w:tr>
      <w:tr w:rsidR="00204911" w:rsidTr="00E6500B">
        <w:trPr>
          <w:jc w:val="center"/>
        </w:trPr>
        <w:tc>
          <w:tcPr>
            <w:tcW w:w="647" w:type="dxa"/>
          </w:tcPr>
          <w:p w:rsidR="00204911" w:rsidRDefault="00204911"/>
        </w:tc>
        <w:tc>
          <w:tcPr>
            <w:tcW w:w="1545" w:type="dxa"/>
            <w:gridSpan w:val="2"/>
          </w:tcPr>
          <w:p w:rsidR="00204911" w:rsidRPr="0037383C" w:rsidRDefault="00204911" w:rsidP="00174532">
            <w:r>
              <w:rPr>
                <w:rFonts w:hint="eastAsia"/>
              </w:rPr>
              <w:t>指令类型</w:t>
            </w:r>
          </w:p>
        </w:tc>
        <w:tc>
          <w:tcPr>
            <w:tcW w:w="1546" w:type="dxa"/>
          </w:tcPr>
          <w:p w:rsidR="00204911" w:rsidRPr="00D609DD" w:rsidRDefault="00204911" w:rsidP="00174532">
            <w:r w:rsidRPr="00D609DD">
              <w:t>order_type</w:t>
            </w:r>
          </w:p>
        </w:tc>
        <w:tc>
          <w:tcPr>
            <w:tcW w:w="941" w:type="dxa"/>
          </w:tcPr>
          <w:p w:rsidR="00204911" w:rsidRPr="009C40CE" w:rsidRDefault="00204911" w:rsidP="00174532">
            <w:r w:rsidRPr="009C40CE">
              <w:rPr>
                <w:rFonts w:hint="eastAsia"/>
              </w:rPr>
              <w:t>string</w:t>
            </w:r>
          </w:p>
        </w:tc>
        <w:tc>
          <w:tcPr>
            <w:tcW w:w="709" w:type="dxa"/>
          </w:tcPr>
          <w:p w:rsidR="00204911" w:rsidRPr="009C40CE" w:rsidRDefault="00204911" w:rsidP="00174532">
            <w:r>
              <w:rPr>
                <w:rFonts w:hint="eastAsia"/>
              </w:rPr>
              <w:t>2</w:t>
            </w:r>
          </w:p>
        </w:tc>
        <w:tc>
          <w:tcPr>
            <w:tcW w:w="992" w:type="dxa"/>
          </w:tcPr>
          <w:p w:rsidR="00204911" w:rsidRDefault="00204911" w:rsidP="00174532">
            <w:r w:rsidRPr="00BC76F8">
              <w:rPr>
                <w:rFonts w:hint="eastAsia"/>
              </w:rPr>
              <w:t>M</w:t>
            </w:r>
          </w:p>
        </w:tc>
        <w:tc>
          <w:tcPr>
            <w:tcW w:w="2777" w:type="dxa"/>
          </w:tcPr>
          <w:p w:rsidR="00204911" w:rsidRPr="009C40CE" w:rsidRDefault="0026413A" w:rsidP="00174532">
            <w:hyperlink w:anchor="_b_order_type_(指令类型)" w:history="1">
              <w:r w:rsidR="00204911" w:rsidRPr="00ED5358">
                <w:rPr>
                  <w:rStyle w:val="a8"/>
                </w:rPr>
                <w:t>b_order_type</w:t>
              </w:r>
            </w:hyperlink>
          </w:p>
        </w:tc>
      </w:tr>
      <w:tr w:rsidR="00204911" w:rsidTr="00E6500B">
        <w:trPr>
          <w:jc w:val="center"/>
        </w:trPr>
        <w:tc>
          <w:tcPr>
            <w:tcW w:w="647" w:type="dxa"/>
          </w:tcPr>
          <w:p w:rsidR="00204911" w:rsidRDefault="00204911"/>
        </w:tc>
        <w:tc>
          <w:tcPr>
            <w:tcW w:w="1545" w:type="dxa"/>
            <w:gridSpan w:val="2"/>
          </w:tcPr>
          <w:p w:rsidR="00204911" w:rsidRDefault="00204911" w:rsidP="00174532">
            <w:r>
              <w:rPr>
                <w:rFonts w:hint="eastAsia"/>
              </w:rPr>
              <w:t>委托价格</w:t>
            </w:r>
          </w:p>
        </w:tc>
        <w:tc>
          <w:tcPr>
            <w:tcW w:w="1546" w:type="dxa"/>
          </w:tcPr>
          <w:p w:rsidR="00204911" w:rsidRPr="00D609DD" w:rsidRDefault="00204911" w:rsidP="00174532">
            <w:r w:rsidRPr="00D609DD">
              <w:t>price</w:t>
            </w:r>
          </w:p>
        </w:tc>
        <w:tc>
          <w:tcPr>
            <w:tcW w:w="941" w:type="dxa"/>
          </w:tcPr>
          <w:p w:rsidR="00204911" w:rsidRDefault="00204911" w:rsidP="00174532">
            <w:r>
              <w:rPr>
                <w:rFonts w:hint="eastAsia"/>
              </w:rPr>
              <w:t>double</w:t>
            </w:r>
          </w:p>
        </w:tc>
        <w:tc>
          <w:tcPr>
            <w:tcW w:w="709" w:type="dxa"/>
          </w:tcPr>
          <w:p w:rsidR="00204911" w:rsidRDefault="00204911" w:rsidP="00174532">
            <w:r>
              <w:rPr>
                <w:rFonts w:hint="eastAsia"/>
              </w:rPr>
              <w:t>18,2</w:t>
            </w:r>
          </w:p>
        </w:tc>
        <w:tc>
          <w:tcPr>
            <w:tcW w:w="992" w:type="dxa"/>
          </w:tcPr>
          <w:p w:rsidR="00204911" w:rsidRDefault="00204911" w:rsidP="00174532">
            <w:r w:rsidRPr="00BC76F8">
              <w:rPr>
                <w:rFonts w:hint="eastAsia"/>
              </w:rPr>
              <w:t>M</w:t>
            </w:r>
          </w:p>
        </w:tc>
        <w:tc>
          <w:tcPr>
            <w:tcW w:w="2777" w:type="dxa"/>
          </w:tcPr>
          <w:p w:rsidR="00204911" w:rsidRDefault="00204911" w:rsidP="00174532">
            <w:r>
              <w:rPr>
                <w:rFonts w:hint="eastAsia"/>
              </w:rPr>
              <w:t>小数点后两位</w:t>
            </w:r>
          </w:p>
        </w:tc>
      </w:tr>
      <w:tr w:rsidR="00204911" w:rsidTr="00E6500B">
        <w:trPr>
          <w:jc w:val="center"/>
        </w:trPr>
        <w:tc>
          <w:tcPr>
            <w:tcW w:w="647" w:type="dxa"/>
          </w:tcPr>
          <w:p w:rsidR="00204911" w:rsidRDefault="00204911"/>
        </w:tc>
        <w:tc>
          <w:tcPr>
            <w:tcW w:w="1545" w:type="dxa"/>
            <w:gridSpan w:val="2"/>
          </w:tcPr>
          <w:p w:rsidR="00204911" w:rsidRDefault="00204911" w:rsidP="00174532">
            <w:r>
              <w:rPr>
                <w:rFonts w:hint="eastAsia"/>
              </w:rPr>
              <w:t>委托手数</w:t>
            </w:r>
          </w:p>
        </w:tc>
        <w:tc>
          <w:tcPr>
            <w:tcW w:w="1546" w:type="dxa"/>
          </w:tcPr>
          <w:p w:rsidR="00204911" w:rsidRPr="00D609DD" w:rsidRDefault="00204911" w:rsidP="00174532">
            <w:r w:rsidRPr="00D609DD">
              <w:t>volume</w:t>
            </w:r>
          </w:p>
        </w:tc>
        <w:tc>
          <w:tcPr>
            <w:tcW w:w="941" w:type="dxa"/>
          </w:tcPr>
          <w:p w:rsidR="00204911" w:rsidRDefault="00204911" w:rsidP="00174532">
            <w:r>
              <w:rPr>
                <w:rFonts w:hint="eastAsia"/>
              </w:rPr>
              <w:t>int</w:t>
            </w:r>
          </w:p>
        </w:tc>
        <w:tc>
          <w:tcPr>
            <w:tcW w:w="709" w:type="dxa"/>
          </w:tcPr>
          <w:p w:rsidR="00204911" w:rsidRDefault="00204911" w:rsidP="00174532"/>
        </w:tc>
        <w:tc>
          <w:tcPr>
            <w:tcW w:w="992" w:type="dxa"/>
          </w:tcPr>
          <w:p w:rsidR="00204911" w:rsidRDefault="00204911" w:rsidP="00174532">
            <w:r w:rsidRPr="00A44C55">
              <w:rPr>
                <w:rFonts w:hint="eastAsia"/>
              </w:rPr>
              <w:t>M</w:t>
            </w:r>
          </w:p>
        </w:tc>
        <w:tc>
          <w:tcPr>
            <w:tcW w:w="2777" w:type="dxa"/>
          </w:tcPr>
          <w:p w:rsidR="00204911" w:rsidRDefault="00204911" w:rsidP="00174532">
            <w:r>
              <w:rPr>
                <w:rFonts w:hint="eastAsia"/>
              </w:rPr>
              <w:t>单位手</w:t>
            </w:r>
          </w:p>
        </w:tc>
      </w:tr>
      <w:tr w:rsidR="00D56CE9" w:rsidTr="00E6500B">
        <w:trPr>
          <w:jc w:val="center"/>
        </w:trPr>
        <w:tc>
          <w:tcPr>
            <w:tcW w:w="647" w:type="dxa"/>
          </w:tcPr>
          <w:p w:rsidR="00D56CE9" w:rsidRDefault="00D56CE9"/>
        </w:tc>
        <w:tc>
          <w:tcPr>
            <w:tcW w:w="1545" w:type="dxa"/>
            <w:gridSpan w:val="2"/>
          </w:tcPr>
          <w:p w:rsidR="00D56CE9" w:rsidRDefault="00D56CE9" w:rsidP="00174532">
            <w:r>
              <w:rPr>
                <w:rFonts w:hint="eastAsia"/>
              </w:rPr>
              <w:t>客户号</w:t>
            </w:r>
          </w:p>
        </w:tc>
        <w:tc>
          <w:tcPr>
            <w:tcW w:w="1546" w:type="dxa"/>
          </w:tcPr>
          <w:p w:rsidR="00D56CE9" w:rsidRPr="00E1774F" w:rsidRDefault="00D56CE9" w:rsidP="00174532">
            <w:r>
              <w:rPr>
                <w:rFonts w:hint="eastAsia"/>
              </w:rPr>
              <w:t>acct_no</w:t>
            </w:r>
          </w:p>
        </w:tc>
        <w:tc>
          <w:tcPr>
            <w:tcW w:w="941" w:type="dxa"/>
          </w:tcPr>
          <w:p w:rsidR="00D56CE9" w:rsidRDefault="00D56CE9" w:rsidP="00174532">
            <w:r>
              <w:rPr>
                <w:rFonts w:hint="eastAsia"/>
              </w:rPr>
              <w:t>string</w:t>
            </w:r>
          </w:p>
        </w:tc>
        <w:tc>
          <w:tcPr>
            <w:tcW w:w="709" w:type="dxa"/>
          </w:tcPr>
          <w:p w:rsidR="00D56CE9" w:rsidRDefault="00D56CE9" w:rsidP="00174532">
            <w:r>
              <w:rPr>
                <w:rFonts w:hint="eastAsia"/>
              </w:rPr>
              <w:t>16</w:t>
            </w:r>
          </w:p>
        </w:tc>
        <w:tc>
          <w:tcPr>
            <w:tcW w:w="992" w:type="dxa"/>
          </w:tcPr>
          <w:p w:rsidR="00D56CE9" w:rsidRDefault="00D56CE9" w:rsidP="00174532">
            <w:r>
              <w:rPr>
                <w:rFonts w:hint="eastAsia"/>
              </w:rPr>
              <w:t>M</w:t>
            </w:r>
          </w:p>
        </w:tc>
        <w:tc>
          <w:tcPr>
            <w:tcW w:w="2777" w:type="dxa"/>
          </w:tcPr>
          <w:p w:rsidR="00D56CE9" w:rsidRDefault="00D56CE9" w:rsidP="00174532"/>
        </w:tc>
      </w:tr>
      <w:tr w:rsidR="00D56CE9" w:rsidTr="00E6500B">
        <w:trPr>
          <w:jc w:val="center"/>
        </w:trPr>
        <w:tc>
          <w:tcPr>
            <w:tcW w:w="647" w:type="dxa"/>
          </w:tcPr>
          <w:p w:rsidR="00D56CE9" w:rsidRDefault="00D56CE9"/>
        </w:tc>
        <w:tc>
          <w:tcPr>
            <w:tcW w:w="1545" w:type="dxa"/>
            <w:gridSpan w:val="2"/>
          </w:tcPr>
          <w:p w:rsidR="00D56CE9" w:rsidRDefault="00D56CE9" w:rsidP="00174532">
            <w:r>
              <w:rPr>
                <w:rFonts w:hint="eastAsia"/>
              </w:rPr>
              <w:t>渠道流水号</w:t>
            </w:r>
          </w:p>
        </w:tc>
        <w:tc>
          <w:tcPr>
            <w:tcW w:w="1546" w:type="dxa"/>
          </w:tcPr>
          <w:p w:rsidR="00D56CE9" w:rsidRPr="00E1774F" w:rsidRDefault="00D56CE9" w:rsidP="00174532">
            <w:r w:rsidRPr="005B4B97">
              <w:t>client_serial_no</w:t>
            </w:r>
          </w:p>
        </w:tc>
        <w:tc>
          <w:tcPr>
            <w:tcW w:w="941" w:type="dxa"/>
          </w:tcPr>
          <w:p w:rsidR="00D56CE9" w:rsidRDefault="00D56CE9" w:rsidP="00174532">
            <w:r>
              <w:rPr>
                <w:rFonts w:hint="eastAsia"/>
              </w:rPr>
              <w:t>string</w:t>
            </w:r>
          </w:p>
        </w:tc>
        <w:tc>
          <w:tcPr>
            <w:tcW w:w="709" w:type="dxa"/>
          </w:tcPr>
          <w:p w:rsidR="00D56CE9" w:rsidRDefault="00D56CE9" w:rsidP="00174532">
            <w:r>
              <w:rPr>
                <w:rFonts w:hint="eastAsia"/>
              </w:rPr>
              <w:t>16</w:t>
            </w:r>
          </w:p>
        </w:tc>
        <w:tc>
          <w:tcPr>
            <w:tcW w:w="992" w:type="dxa"/>
          </w:tcPr>
          <w:p w:rsidR="00D56CE9" w:rsidRDefault="00D56CE9" w:rsidP="00174532">
            <w:r>
              <w:rPr>
                <w:rFonts w:hint="eastAsia"/>
              </w:rPr>
              <w:t>O</w:t>
            </w:r>
          </w:p>
        </w:tc>
        <w:tc>
          <w:tcPr>
            <w:tcW w:w="2777" w:type="dxa"/>
          </w:tcPr>
          <w:p w:rsidR="00D56CE9" w:rsidRDefault="00D56CE9" w:rsidP="00174532">
            <w:r>
              <w:rPr>
                <w:rFonts w:hint="eastAsia"/>
              </w:rPr>
              <w:t>选填，如果填写时要求一个交易日内不重复</w:t>
            </w:r>
          </w:p>
        </w:tc>
      </w:tr>
    </w:tbl>
    <w:p w:rsidR="0037531D" w:rsidRDefault="0037531D">
      <w:pPr>
        <w:pStyle w:val="5"/>
      </w:pPr>
      <w:r>
        <w:rPr>
          <w:rFonts w:hint="eastAsia"/>
        </w:rPr>
        <w:t>响应报文体</w:t>
      </w:r>
    </w:p>
    <w:p w:rsidR="0037531D" w:rsidRDefault="0037531D"/>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37531D" w:rsidTr="00F115E4">
        <w:trPr>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F115E4">
        <w:trPr>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E92369">
            <w:r>
              <w:rPr>
                <w:rFonts w:hint="eastAsia"/>
              </w:rPr>
              <w:t>C401</w:t>
            </w:r>
          </w:p>
        </w:tc>
      </w:tr>
      <w:tr w:rsidR="0037531D" w:rsidTr="00F115E4">
        <w:trPr>
          <w:jc w:val="center"/>
        </w:trPr>
        <w:tc>
          <w:tcPr>
            <w:tcW w:w="1431" w:type="dxa"/>
            <w:gridSpan w:val="2"/>
            <w:shd w:val="clear" w:color="auto" w:fill="EEECE1"/>
          </w:tcPr>
          <w:p w:rsidR="0037531D" w:rsidRDefault="0037531D">
            <w:r>
              <w:rPr>
                <w:rFonts w:hint="eastAsia"/>
              </w:rPr>
              <w:lastRenderedPageBreak/>
              <w:t>报文说明</w:t>
            </w:r>
          </w:p>
        </w:tc>
        <w:tc>
          <w:tcPr>
            <w:tcW w:w="7726" w:type="dxa"/>
            <w:gridSpan w:val="6"/>
          </w:tcPr>
          <w:p w:rsidR="0037531D" w:rsidRDefault="0037531D">
            <w:r>
              <w:rPr>
                <w:rFonts w:hint="eastAsia"/>
              </w:rPr>
              <w:t>委托报单的响应报文体</w:t>
            </w:r>
          </w:p>
        </w:tc>
      </w:tr>
      <w:tr w:rsidR="0037531D" w:rsidTr="00F115E4">
        <w:trPr>
          <w:jc w:val="center"/>
        </w:trPr>
        <w:tc>
          <w:tcPr>
            <w:tcW w:w="852" w:type="dxa"/>
            <w:shd w:val="clear" w:color="auto" w:fill="EEECE1"/>
          </w:tcPr>
          <w:p w:rsidR="0037531D" w:rsidRDefault="004C000B">
            <w:r>
              <w:rPr>
                <w:rFonts w:hint="eastAsia"/>
              </w:rPr>
              <w:t>符号</w:t>
            </w:r>
          </w:p>
        </w:tc>
        <w:tc>
          <w:tcPr>
            <w:tcW w:w="1341"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892AB5" w:rsidTr="00F115E4">
        <w:trPr>
          <w:jc w:val="center"/>
        </w:trPr>
        <w:tc>
          <w:tcPr>
            <w:tcW w:w="852" w:type="dxa"/>
          </w:tcPr>
          <w:p w:rsidR="00892AB5" w:rsidRDefault="00892AB5"/>
        </w:tc>
        <w:tc>
          <w:tcPr>
            <w:tcW w:w="1341" w:type="dxa"/>
            <w:gridSpan w:val="2"/>
          </w:tcPr>
          <w:p w:rsidR="00892AB5" w:rsidRDefault="00892AB5">
            <w:r>
              <w:rPr>
                <w:rFonts w:hint="eastAsia"/>
              </w:rPr>
              <w:t>操作标志</w:t>
            </w:r>
          </w:p>
        </w:tc>
        <w:tc>
          <w:tcPr>
            <w:tcW w:w="1362" w:type="dxa"/>
          </w:tcPr>
          <w:p w:rsidR="00892AB5" w:rsidRPr="0018469F" w:rsidRDefault="00892AB5" w:rsidP="00705271">
            <w:r w:rsidRPr="0018469F">
              <w:t>oper_flag</w:t>
            </w:r>
          </w:p>
        </w:tc>
        <w:tc>
          <w:tcPr>
            <w:tcW w:w="869" w:type="dxa"/>
          </w:tcPr>
          <w:p w:rsidR="00892AB5" w:rsidRDefault="00892AB5">
            <w:r>
              <w:rPr>
                <w:rFonts w:hint="eastAsia"/>
              </w:rPr>
              <w:t>int</w:t>
            </w:r>
          </w:p>
        </w:tc>
        <w:tc>
          <w:tcPr>
            <w:tcW w:w="869" w:type="dxa"/>
          </w:tcPr>
          <w:p w:rsidR="00892AB5" w:rsidRDefault="00892AB5">
            <w:r>
              <w:rPr>
                <w:rFonts w:hint="eastAsia"/>
              </w:rPr>
              <w:t>1</w:t>
            </w:r>
          </w:p>
        </w:tc>
        <w:tc>
          <w:tcPr>
            <w:tcW w:w="803" w:type="dxa"/>
          </w:tcPr>
          <w:p w:rsidR="00892AB5" w:rsidRDefault="00892AB5" w:rsidP="00174532">
            <w:r>
              <w:rPr>
                <w:rFonts w:hint="eastAsia"/>
              </w:rPr>
              <w:t>M</w:t>
            </w:r>
          </w:p>
        </w:tc>
        <w:tc>
          <w:tcPr>
            <w:tcW w:w="3061" w:type="dxa"/>
          </w:tcPr>
          <w:p w:rsidR="00892AB5" w:rsidRDefault="00892AB5" w:rsidP="00174532">
            <w:r>
              <w:rPr>
                <w:rFonts w:hint="eastAsia"/>
              </w:rPr>
              <w:t>1</w:t>
            </w:r>
            <w:r>
              <w:rPr>
                <w:rFonts w:hint="eastAsia"/>
              </w:rPr>
              <w:t>：现货买入</w:t>
            </w:r>
          </w:p>
        </w:tc>
      </w:tr>
      <w:tr w:rsidR="00C8229E" w:rsidTr="00F115E4">
        <w:trPr>
          <w:jc w:val="center"/>
        </w:trPr>
        <w:tc>
          <w:tcPr>
            <w:tcW w:w="852" w:type="dxa"/>
          </w:tcPr>
          <w:p w:rsidR="00C8229E" w:rsidRDefault="00C8229E" w:rsidP="00C01721"/>
        </w:tc>
        <w:tc>
          <w:tcPr>
            <w:tcW w:w="1341" w:type="dxa"/>
            <w:gridSpan w:val="2"/>
          </w:tcPr>
          <w:p w:rsidR="00C8229E" w:rsidRDefault="00C8229E" w:rsidP="00174532">
            <w:r>
              <w:rPr>
                <w:rFonts w:hint="eastAsia"/>
              </w:rPr>
              <w:t>渠道流水号</w:t>
            </w:r>
          </w:p>
        </w:tc>
        <w:tc>
          <w:tcPr>
            <w:tcW w:w="1362" w:type="dxa"/>
          </w:tcPr>
          <w:p w:rsidR="00C8229E" w:rsidRPr="00E1774F" w:rsidRDefault="00C8229E" w:rsidP="00174532">
            <w:r w:rsidRPr="005B4B97">
              <w:t>client_serial_no</w:t>
            </w:r>
          </w:p>
        </w:tc>
        <w:tc>
          <w:tcPr>
            <w:tcW w:w="869" w:type="dxa"/>
          </w:tcPr>
          <w:p w:rsidR="00C8229E" w:rsidRDefault="00C8229E" w:rsidP="00174532">
            <w:r>
              <w:rPr>
                <w:rFonts w:hint="eastAsia"/>
              </w:rPr>
              <w:t>string</w:t>
            </w:r>
          </w:p>
        </w:tc>
        <w:tc>
          <w:tcPr>
            <w:tcW w:w="869" w:type="dxa"/>
          </w:tcPr>
          <w:p w:rsidR="00C8229E" w:rsidRDefault="00C8229E" w:rsidP="00174532">
            <w:r>
              <w:rPr>
                <w:rFonts w:hint="eastAsia"/>
              </w:rPr>
              <w:t>16</w:t>
            </w:r>
          </w:p>
        </w:tc>
        <w:tc>
          <w:tcPr>
            <w:tcW w:w="803" w:type="dxa"/>
          </w:tcPr>
          <w:p w:rsidR="00C8229E" w:rsidRDefault="00C8229E" w:rsidP="00174532">
            <w:r>
              <w:rPr>
                <w:rFonts w:hint="eastAsia"/>
              </w:rPr>
              <w:t>O</w:t>
            </w:r>
          </w:p>
        </w:tc>
        <w:tc>
          <w:tcPr>
            <w:tcW w:w="3061" w:type="dxa"/>
          </w:tcPr>
          <w:p w:rsidR="00C8229E" w:rsidRDefault="00C8229E" w:rsidP="00C01721"/>
        </w:tc>
      </w:tr>
      <w:tr w:rsidR="00C8229E" w:rsidTr="00F115E4">
        <w:trPr>
          <w:jc w:val="center"/>
        </w:trPr>
        <w:tc>
          <w:tcPr>
            <w:tcW w:w="852" w:type="dxa"/>
          </w:tcPr>
          <w:p w:rsidR="00C8229E" w:rsidRDefault="00C8229E" w:rsidP="00C01721"/>
        </w:tc>
        <w:tc>
          <w:tcPr>
            <w:tcW w:w="1341" w:type="dxa"/>
            <w:gridSpan w:val="2"/>
          </w:tcPr>
          <w:p w:rsidR="00C8229E" w:rsidRDefault="00C8229E" w:rsidP="00174532">
            <w:r>
              <w:rPr>
                <w:rFonts w:hint="eastAsia"/>
              </w:rPr>
              <w:t>本地报单号</w:t>
            </w:r>
          </w:p>
        </w:tc>
        <w:tc>
          <w:tcPr>
            <w:tcW w:w="1362" w:type="dxa"/>
          </w:tcPr>
          <w:p w:rsidR="00C8229E" w:rsidRDefault="00C8229E" w:rsidP="00174532">
            <w:r w:rsidRPr="0018469F">
              <w:t>local_order_no</w:t>
            </w:r>
          </w:p>
        </w:tc>
        <w:tc>
          <w:tcPr>
            <w:tcW w:w="869" w:type="dxa"/>
          </w:tcPr>
          <w:p w:rsidR="00C8229E" w:rsidRDefault="00C8229E" w:rsidP="00174532">
            <w:r>
              <w:rPr>
                <w:rFonts w:hint="eastAsia"/>
              </w:rPr>
              <w:t>string</w:t>
            </w:r>
          </w:p>
        </w:tc>
        <w:tc>
          <w:tcPr>
            <w:tcW w:w="869" w:type="dxa"/>
          </w:tcPr>
          <w:p w:rsidR="00C8229E" w:rsidRDefault="00C8229E" w:rsidP="00174532">
            <w:r>
              <w:rPr>
                <w:rFonts w:hint="eastAsia"/>
              </w:rPr>
              <w:t>18</w:t>
            </w:r>
          </w:p>
        </w:tc>
        <w:tc>
          <w:tcPr>
            <w:tcW w:w="803" w:type="dxa"/>
          </w:tcPr>
          <w:p w:rsidR="00C8229E" w:rsidRDefault="00C8229E" w:rsidP="00174532">
            <w:r w:rsidRPr="00434319">
              <w:rPr>
                <w:rFonts w:hAnsi="宋体" w:hint="eastAsia"/>
                <w:color w:val="000000"/>
                <w:sz w:val="20"/>
              </w:rPr>
              <w:t>M</w:t>
            </w:r>
          </w:p>
        </w:tc>
        <w:tc>
          <w:tcPr>
            <w:tcW w:w="3061" w:type="dxa"/>
          </w:tcPr>
          <w:p w:rsidR="00C8229E" w:rsidRDefault="00C8229E" w:rsidP="00174532"/>
        </w:tc>
      </w:tr>
    </w:tbl>
    <w:p w:rsidR="005A6276" w:rsidRDefault="005A6276" w:rsidP="005A6276">
      <w:pPr>
        <w:pStyle w:val="4"/>
      </w:pPr>
      <w:r>
        <w:rPr>
          <w:rFonts w:hint="eastAsia"/>
        </w:rPr>
        <w:t>现货卖出</w:t>
      </w:r>
      <w:r w:rsidR="00526557">
        <w:rPr>
          <w:rFonts w:hint="eastAsia"/>
        </w:rPr>
        <w:t>[C402</w:t>
      </w:r>
      <w:r>
        <w:rPr>
          <w:rFonts w:hint="eastAsia"/>
        </w:rPr>
        <w:t xml:space="preserve">] </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2C32EB" w:rsidRPr="00E354D0" w:rsidRDefault="00C56E40" w:rsidP="002C32EB">
      <w:r w:rsidRPr="0016784A">
        <w:rPr>
          <w:rFonts w:hint="eastAsia"/>
          <w:b/>
          <w:lang w:val="zh-CN"/>
        </w:rPr>
        <w:t>用途：</w:t>
      </w:r>
      <w:r w:rsidR="00E86342" w:rsidRPr="0037383C">
        <w:rPr>
          <w:rFonts w:hint="eastAsia"/>
        </w:rPr>
        <w:t>根据上海黄金交易所的交易规则，对现货市场的合约品种进行交易</w:t>
      </w:r>
      <w:r w:rsidR="00E86342">
        <w:rPr>
          <w:rFonts w:hint="eastAsia"/>
        </w:rPr>
        <w:t>卖出</w:t>
      </w:r>
      <w:r w:rsidR="00E86342" w:rsidRPr="0037383C">
        <w:rPr>
          <w:rFonts w:hint="eastAsia"/>
        </w:rPr>
        <w:t>委托申报</w:t>
      </w:r>
      <w:r w:rsidR="00E86342">
        <w:rPr>
          <w:rFonts w:hint="eastAsia"/>
        </w:rPr>
        <w:t>。</w:t>
      </w:r>
    </w:p>
    <w:p w:rsidR="00E86342" w:rsidRPr="0037383C" w:rsidRDefault="00E86342" w:rsidP="00E86342">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E86342" w:rsidRPr="00E86342" w:rsidRDefault="00E86342" w:rsidP="00E86342">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5A6276" w:rsidRDefault="005A6276" w:rsidP="005A6276">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546"/>
        <w:gridCol w:w="941"/>
        <w:gridCol w:w="709"/>
        <w:gridCol w:w="992"/>
        <w:gridCol w:w="2777"/>
      </w:tblGrid>
      <w:tr w:rsidR="005A6276" w:rsidTr="00705271">
        <w:trPr>
          <w:jc w:val="center"/>
        </w:trPr>
        <w:tc>
          <w:tcPr>
            <w:tcW w:w="1430" w:type="dxa"/>
            <w:gridSpan w:val="2"/>
            <w:shd w:val="clear" w:color="auto" w:fill="EEECE1"/>
          </w:tcPr>
          <w:p w:rsidR="005A6276" w:rsidRDefault="005A6276" w:rsidP="00705271">
            <w:r>
              <w:rPr>
                <w:rFonts w:hint="eastAsia"/>
              </w:rPr>
              <w:t>报文类型</w:t>
            </w:r>
          </w:p>
        </w:tc>
        <w:tc>
          <w:tcPr>
            <w:tcW w:w="7727" w:type="dxa"/>
            <w:gridSpan w:val="6"/>
          </w:tcPr>
          <w:p w:rsidR="005A6276" w:rsidRDefault="005A6276" w:rsidP="00705271">
            <w:r>
              <w:rPr>
                <w:rFonts w:hint="eastAsia"/>
              </w:rPr>
              <w:t>请求报文体</w:t>
            </w:r>
          </w:p>
        </w:tc>
      </w:tr>
      <w:tr w:rsidR="005A6276" w:rsidTr="00705271">
        <w:trPr>
          <w:jc w:val="center"/>
        </w:trPr>
        <w:tc>
          <w:tcPr>
            <w:tcW w:w="1430" w:type="dxa"/>
            <w:gridSpan w:val="2"/>
            <w:shd w:val="clear" w:color="auto" w:fill="EEECE1"/>
          </w:tcPr>
          <w:p w:rsidR="005A6276" w:rsidRDefault="005A6276" w:rsidP="00705271">
            <w:r>
              <w:rPr>
                <w:rFonts w:hint="eastAsia"/>
              </w:rPr>
              <w:t>交易代码</w:t>
            </w:r>
          </w:p>
        </w:tc>
        <w:tc>
          <w:tcPr>
            <w:tcW w:w="7727" w:type="dxa"/>
            <w:gridSpan w:val="6"/>
          </w:tcPr>
          <w:p w:rsidR="005A6276" w:rsidRDefault="00E92369" w:rsidP="00705271">
            <w:r>
              <w:rPr>
                <w:rFonts w:hint="eastAsia"/>
              </w:rPr>
              <w:t>C402</w:t>
            </w:r>
          </w:p>
        </w:tc>
      </w:tr>
      <w:tr w:rsidR="005A6276" w:rsidTr="00705271">
        <w:trPr>
          <w:jc w:val="center"/>
        </w:trPr>
        <w:tc>
          <w:tcPr>
            <w:tcW w:w="1430" w:type="dxa"/>
            <w:gridSpan w:val="2"/>
            <w:shd w:val="clear" w:color="auto" w:fill="EEECE1"/>
          </w:tcPr>
          <w:p w:rsidR="005A6276" w:rsidRDefault="005A6276" w:rsidP="00705271">
            <w:r>
              <w:rPr>
                <w:rFonts w:hint="eastAsia"/>
              </w:rPr>
              <w:t>报文说明</w:t>
            </w:r>
          </w:p>
        </w:tc>
        <w:tc>
          <w:tcPr>
            <w:tcW w:w="7727" w:type="dxa"/>
            <w:gridSpan w:val="6"/>
          </w:tcPr>
          <w:p w:rsidR="005A6276" w:rsidRDefault="005A6276" w:rsidP="00705271">
            <w:r>
              <w:rPr>
                <w:rFonts w:hint="eastAsia"/>
              </w:rPr>
              <w:t>委托报单的请求报文体</w:t>
            </w:r>
          </w:p>
        </w:tc>
      </w:tr>
      <w:tr w:rsidR="005A6276" w:rsidTr="00705271">
        <w:trPr>
          <w:jc w:val="center"/>
        </w:trPr>
        <w:tc>
          <w:tcPr>
            <w:tcW w:w="647" w:type="dxa"/>
            <w:shd w:val="clear" w:color="auto" w:fill="EEECE1"/>
          </w:tcPr>
          <w:p w:rsidR="005A6276" w:rsidRDefault="005A6276" w:rsidP="00705271">
            <w:r>
              <w:rPr>
                <w:rFonts w:hint="eastAsia"/>
              </w:rPr>
              <w:t>符号</w:t>
            </w:r>
          </w:p>
        </w:tc>
        <w:tc>
          <w:tcPr>
            <w:tcW w:w="1545" w:type="dxa"/>
            <w:gridSpan w:val="2"/>
            <w:shd w:val="clear" w:color="auto" w:fill="EEECE1"/>
          </w:tcPr>
          <w:p w:rsidR="005A6276" w:rsidRDefault="005A6276" w:rsidP="00705271">
            <w:r>
              <w:rPr>
                <w:rFonts w:hint="eastAsia"/>
              </w:rPr>
              <w:t>中文名称</w:t>
            </w:r>
          </w:p>
        </w:tc>
        <w:tc>
          <w:tcPr>
            <w:tcW w:w="1546" w:type="dxa"/>
            <w:shd w:val="clear" w:color="auto" w:fill="EEECE1"/>
          </w:tcPr>
          <w:p w:rsidR="005A6276" w:rsidRDefault="005A6276" w:rsidP="00705271">
            <w:r>
              <w:rPr>
                <w:rFonts w:hint="eastAsia"/>
              </w:rPr>
              <w:t>英文名称</w:t>
            </w:r>
          </w:p>
        </w:tc>
        <w:tc>
          <w:tcPr>
            <w:tcW w:w="941" w:type="dxa"/>
            <w:shd w:val="clear" w:color="auto" w:fill="EEECE1"/>
          </w:tcPr>
          <w:p w:rsidR="005A6276" w:rsidRDefault="005A6276" w:rsidP="00705271">
            <w:r>
              <w:rPr>
                <w:rFonts w:hint="eastAsia"/>
              </w:rPr>
              <w:t>类型</w:t>
            </w:r>
          </w:p>
        </w:tc>
        <w:tc>
          <w:tcPr>
            <w:tcW w:w="709" w:type="dxa"/>
            <w:shd w:val="clear" w:color="auto" w:fill="EEECE1"/>
          </w:tcPr>
          <w:p w:rsidR="005A6276" w:rsidRDefault="005A6276" w:rsidP="00705271">
            <w:r>
              <w:rPr>
                <w:rFonts w:hint="eastAsia"/>
              </w:rPr>
              <w:t>长度</w:t>
            </w:r>
          </w:p>
        </w:tc>
        <w:tc>
          <w:tcPr>
            <w:tcW w:w="992" w:type="dxa"/>
            <w:shd w:val="clear" w:color="auto" w:fill="EEECE1"/>
          </w:tcPr>
          <w:p w:rsidR="005A6276" w:rsidRDefault="005A6276" w:rsidP="00705271">
            <w:r>
              <w:rPr>
                <w:rFonts w:hint="eastAsia"/>
              </w:rPr>
              <w:t>必填</w:t>
            </w:r>
          </w:p>
        </w:tc>
        <w:tc>
          <w:tcPr>
            <w:tcW w:w="2777" w:type="dxa"/>
            <w:shd w:val="clear" w:color="auto" w:fill="EEECE1"/>
          </w:tcPr>
          <w:p w:rsidR="005A6276" w:rsidRDefault="005A6276" w:rsidP="00705271">
            <w:r>
              <w:rPr>
                <w:rFonts w:hint="eastAsia"/>
              </w:rPr>
              <w:t>说明</w:t>
            </w:r>
          </w:p>
        </w:tc>
      </w:tr>
      <w:tr w:rsidR="005A6276" w:rsidTr="00705271">
        <w:trPr>
          <w:jc w:val="center"/>
        </w:trPr>
        <w:tc>
          <w:tcPr>
            <w:tcW w:w="647" w:type="dxa"/>
          </w:tcPr>
          <w:p w:rsidR="005A6276" w:rsidRDefault="005A6276" w:rsidP="00705271"/>
        </w:tc>
        <w:tc>
          <w:tcPr>
            <w:tcW w:w="1545" w:type="dxa"/>
            <w:gridSpan w:val="2"/>
          </w:tcPr>
          <w:p w:rsidR="005A6276" w:rsidRDefault="005A6276" w:rsidP="00705271">
            <w:r>
              <w:rPr>
                <w:rFonts w:hint="eastAsia"/>
              </w:rPr>
              <w:t>操作标志</w:t>
            </w:r>
          </w:p>
        </w:tc>
        <w:tc>
          <w:tcPr>
            <w:tcW w:w="1546" w:type="dxa"/>
          </w:tcPr>
          <w:p w:rsidR="005A6276" w:rsidRPr="00D609DD" w:rsidRDefault="005A6276" w:rsidP="00705271">
            <w:r w:rsidRPr="00D609DD">
              <w:t>oper_flag</w:t>
            </w:r>
          </w:p>
        </w:tc>
        <w:tc>
          <w:tcPr>
            <w:tcW w:w="941" w:type="dxa"/>
          </w:tcPr>
          <w:p w:rsidR="005A6276" w:rsidRDefault="005A6276" w:rsidP="00705271">
            <w:r>
              <w:rPr>
                <w:rFonts w:hint="eastAsia"/>
              </w:rPr>
              <w:t>int</w:t>
            </w:r>
          </w:p>
        </w:tc>
        <w:tc>
          <w:tcPr>
            <w:tcW w:w="709" w:type="dxa"/>
          </w:tcPr>
          <w:p w:rsidR="005A6276" w:rsidRDefault="005A6276" w:rsidP="00705271">
            <w:r>
              <w:rPr>
                <w:rFonts w:hint="eastAsia"/>
              </w:rPr>
              <w:t>1</w:t>
            </w:r>
          </w:p>
        </w:tc>
        <w:tc>
          <w:tcPr>
            <w:tcW w:w="992" w:type="dxa"/>
          </w:tcPr>
          <w:p w:rsidR="005A6276" w:rsidRDefault="005A6276" w:rsidP="00705271">
            <w:r>
              <w:rPr>
                <w:rFonts w:hint="eastAsia"/>
              </w:rPr>
              <w:t>M</w:t>
            </w:r>
          </w:p>
        </w:tc>
        <w:tc>
          <w:tcPr>
            <w:tcW w:w="2777" w:type="dxa"/>
          </w:tcPr>
          <w:p w:rsidR="005A6276" w:rsidRDefault="005A6276" w:rsidP="00705271">
            <w:r>
              <w:rPr>
                <w:rFonts w:hint="eastAsia"/>
              </w:rPr>
              <w:t>默认填</w:t>
            </w:r>
            <w:r>
              <w:rPr>
                <w:rFonts w:hint="eastAsia"/>
              </w:rPr>
              <w:t xml:space="preserve"> 1</w:t>
            </w:r>
          </w:p>
        </w:tc>
      </w:tr>
      <w:tr w:rsidR="005A6276" w:rsidTr="00705271">
        <w:trPr>
          <w:jc w:val="center"/>
        </w:trPr>
        <w:tc>
          <w:tcPr>
            <w:tcW w:w="647" w:type="dxa"/>
          </w:tcPr>
          <w:p w:rsidR="005A6276" w:rsidRDefault="005A6276" w:rsidP="00705271"/>
        </w:tc>
        <w:tc>
          <w:tcPr>
            <w:tcW w:w="1545" w:type="dxa"/>
            <w:gridSpan w:val="2"/>
            <w:tcBorders>
              <w:bottom w:val="single" w:sz="4" w:space="0" w:color="auto"/>
            </w:tcBorders>
          </w:tcPr>
          <w:p w:rsidR="005A6276" w:rsidRDefault="005A6276" w:rsidP="00705271">
            <w:r>
              <w:rPr>
                <w:rFonts w:hint="eastAsia"/>
              </w:rPr>
              <w:t>合约代码</w:t>
            </w:r>
          </w:p>
        </w:tc>
        <w:tc>
          <w:tcPr>
            <w:tcW w:w="1546" w:type="dxa"/>
            <w:tcBorders>
              <w:bottom w:val="single" w:sz="4" w:space="0" w:color="auto"/>
            </w:tcBorders>
          </w:tcPr>
          <w:p w:rsidR="005A6276" w:rsidRPr="00D609DD" w:rsidRDefault="005A6276" w:rsidP="00705271">
            <w:r w:rsidRPr="00D609DD">
              <w:t>prod_code</w:t>
            </w:r>
          </w:p>
        </w:tc>
        <w:tc>
          <w:tcPr>
            <w:tcW w:w="941" w:type="dxa"/>
            <w:tcBorders>
              <w:bottom w:val="single" w:sz="4" w:space="0" w:color="auto"/>
            </w:tcBorders>
          </w:tcPr>
          <w:p w:rsidR="005A6276" w:rsidRDefault="005A6276" w:rsidP="00705271">
            <w:r>
              <w:rPr>
                <w:rFonts w:hint="eastAsia"/>
              </w:rPr>
              <w:t>string</w:t>
            </w:r>
          </w:p>
        </w:tc>
        <w:tc>
          <w:tcPr>
            <w:tcW w:w="709" w:type="dxa"/>
            <w:tcBorders>
              <w:bottom w:val="single" w:sz="4" w:space="0" w:color="auto"/>
            </w:tcBorders>
          </w:tcPr>
          <w:p w:rsidR="005A6276" w:rsidRDefault="005A6276" w:rsidP="00705271">
            <w:r>
              <w:rPr>
                <w:rFonts w:hint="eastAsia"/>
              </w:rPr>
              <w:t>10</w:t>
            </w:r>
          </w:p>
        </w:tc>
        <w:tc>
          <w:tcPr>
            <w:tcW w:w="992" w:type="dxa"/>
            <w:tcBorders>
              <w:bottom w:val="single" w:sz="4" w:space="0" w:color="auto"/>
            </w:tcBorders>
          </w:tcPr>
          <w:p w:rsidR="005A6276" w:rsidRDefault="005A6276" w:rsidP="00705271">
            <w:r w:rsidRPr="00BC76F8">
              <w:rPr>
                <w:rFonts w:hint="eastAsia"/>
              </w:rPr>
              <w:t>M</w:t>
            </w:r>
          </w:p>
        </w:tc>
        <w:tc>
          <w:tcPr>
            <w:tcW w:w="2777" w:type="dxa"/>
            <w:tcBorders>
              <w:bottom w:val="single" w:sz="4" w:space="0" w:color="auto"/>
            </w:tcBorders>
          </w:tcPr>
          <w:p w:rsidR="005A6276" w:rsidRDefault="005A6276" w:rsidP="00705271"/>
        </w:tc>
      </w:tr>
      <w:tr w:rsidR="00CA0FE0" w:rsidTr="00705271">
        <w:trPr>
          <w:jc w:val="center"/>
        </w:trPr>
        <w:tc>
          <w:tcPr>
            <w:tcW w:w="647" w:type="dxa"/>
          </w:tcPr>
          <w:p w:rsidR="00CA0FE0" w:rsidRDefault="00CA0FE0" w:rsidP="00705271">
            <w:pPr>
              <w:rPr>
                <w:highlight w:val="red"/>
              </w:rPr>
            </w:pPr>
          </w:p>
        </w:tc>
        <w:tc>
          <w:tcPr>
            <w:tcW w:w="1545" w:type="dxa"/>
            <w:gridSpan w:val="2"/>
          </w:tcPr>
          <w:p w:rsidR="00CA0FE0" w:rsidRPr="0037383C" w:rsidRDefault="00CA0FE0" w:rsidP="00705271">
            <w:r>
              <w:rPr>
                <w:rFonts w:hint="eastAsia"/>
              </w:rPr>
              <w:t>指令类型</w:t>
            </w:r>
          </w:p>
        </w:tc>
        <w:tc>
          <w:tcPr>
            <w:tcW w:w="1546" w:type="dxa"/>
          </w:tcPr>
          <w:p w:rsidR="00CA0FE0" w:rsidRPr="00D609DD" w:rsidRDefault="00CA0FE0" w:rsidP="00705271">
            <w:r w:rsidRPr="00D609DD">
              <w:t>order_type</w:t>
            </w:r>
          </w:p>
        </w:tc>
        <w:tc>
          <w:tcPr>
            <w:tcW w:w="941" w:type="dxa"/>
          </w:tcPr>
          <w:p w:rsidR="00CA0FE0" w:rsidRPr="009C40CE" w:rsidRDefault="00CA0FE0" w:rsidP="00705271">
            <w:r w:rsidRPr="009C40CE">
              <w:rPr>
                <w:rFonts w:hint="eastAsia"/>
              </w:rPr>
              <w:t>string</w:t>
            </w:r>
          </w:p>
        </w:tc>
        <w:tc>
          <w:tcPr>
            <w:tcW w:w="709" w:type="dxa"/>
          </w:tcPr>
          <w:p w:rsidR="00CA0FE0" w:rsidRPr="009C40CE" w:rsidRDefault="00CA0FE0" w:rsidP="00705271">
            <w:r>
              <w:rPr>
                <w:rFonts w:hint="eastAsia"/>
              </w:rPr>
              <w:t>2</w:t>
            </w:r>
          </w:p>
        </w:tc>
        <w:tc>
          <w:tcPr>
            <w:tcW w:w="992" w:type="dxa"/>
          </w:tcPr>
          <w:p w:rsidR="00CA0FE0" w:rsidRDefault="00CA0FE0" w:rsidP="00705271">
            <w:r w:rsidRPr="00BC76F8">
              <w:rPr>
                <w:rFonts w:hint="eastAsia"/>
              </w:rPr>
              <w:t>M</w:t>
            </w:r>
          </w:p>
        </w:tc>
        <w:tc>
          <w:tcPr>
            <w:tcW w:w="2777" w:type="dxa"/>
          </w:tcPr>
          <w:p w:rsidR="00CA0FE0" w:rsidRPr="009C40CE" w:rsidRDefault="0026413A" w:rsidP="00BC361F">
            <w:hyperlink w:anchor="_b_order_type_(指令类型)" w:history="1">
              <w:r w:rsidR="00CA0FE0" w:rsidRPr="00ED5358">
                <w:rPr>
                  <w:rStyle w:val="a8"/>
                </w:rPr>
                <w:t>b_order_type</w:t>
              </w:r>
            </w:hyperlink>
          </w:p>
        </w:tc>
      </w:tr>
      <w:tr w:rsidR="00CA0FE0" w:rsidTr="00705271">
        <w:trPr>
          <w:jc w:val="center"/>
        </w:trPr>
        <w:tc>
          <w:tcPr>
            <w:tcW w:w="647" w:type="dxa"/>
          </w:tcPr>
          <w:p w:rsidR="00CA0FE0" w:rsidRDefault="00CA0FE0" w:rsidP="00705271"/>
        </w:tc>
        <w:tc>
          <w:tcPr>
            <w:tcW w:w="1545" w:type="dxa"/>
            <w:gridSpan w:val="2"/>
          </w:tcPr>
          <w:p w:rsidR="00CA0FE0" w:rsidRDefault="00CA0FE0" w:rsidP="00705271">
            <w:r>
              <w:rPr>
                <w:rFonts w:hint="eastAsia"/>
              </w:rPr>
              <w:t>委托价格</w:t>
            </w:r>
          </w:p>
        </w:tc>
        <w:tc>
          <w:tcPr>
            <w:tcW w:w="1546" w:type="dxa"/>
          </w:tcPr>
          <w:p w:rsidR="00CA0FE0" w:rsidRPr="00D609DD" w:rsidRDefault="00CA0FE0" w:rsidP="00705271">
            <w:r w:rsidRPr="00D609DD">
              <w:t>price</w:t>
            </w:r>
          </w:p>
        </w:tc>
        <w:tc>
          <w:tcPr>
            <w:tcW w:w="941" w:type="dxa"/>
          </w:tcPr>
          <w:p w:rsidR="00CA0FE0" w:rsidRDefault="00CA0FE0" w:rsidP="00705271">
            <w:r>
              <w:rPr>
                <w:rFonts w:hint="eastAsia"/>
              </w:rPr>
              <w:t>double</w:t>
            </w:r>
          </w:p>
        </w:tc>
        <w:tc>
          <w:tcPr>
            <w:tcW w:w="709" w:type="dxa"/>
          </w:tcPr>
          <w:p w:rsidR="00CA0FE0" w:rsidRDefault="00CA0FE0" w:rsidP="00705271">
            <w:r>
              <w:rPr>
                <w:rFonts w:hint="eastAsia"/>
              </w:rPr>
              <w:t>18,2</w:t>
            </w:r>
          </w:p>
        </w:tc>
        <w:tc>
          <w:tcPr>
            <w:tcW w:w="992" w:type="dxa"/>
          </w:tcPr>
          <w:p w:rsidR="00CA0FE0" w:rsidRDefault="00CA0FE0" w:rsidP="00705271">
            <w:r w:rsidRPr="00BC76F8">
              <w:rPr>
                <w:rFonts w:hint="eastAsia"/>
              </w:rPr>
              <w:t>M</w:t>
            </w:r>
          </w:p>
        </w:tc>
        <w:tc>
          <w:tcPr>
            <w:tcW w:w="2777" w:type="dxa"/>
          </w:tcPr>
          <w:p w:rsidR="00CA0FE0" w:rsidRDefault="00CA0FE0" w:rsidP="00BC361F">
            <w:r>
              <w:rPr>
                <w:rFonts w:hint="eastAsia"/>
              </w:rPr>
              <w:t>小数点后两位</w:t>
            </w:r>
          </w:p>
        </w:tc>
      </w:tr>
      <w:tr w:rsidR="005A6276" w:rsidTr="00705271">
        <w:trPr>
          <w:jc w:val="center"/>
        </w:trPr>
        <w:tc>
          <w:tcPr>
            <w:tcW w:w="647" w:type="dxa"/>
          </w:tcPr>
          <w:p w:rsidR="005A6276" w:rsidRDefault="005A6276" w:rsidP="00705271"/>
        </w:tc>
        <w:tc>
          <w:tcPr>
            <w:tcW w:w="1545" w:type="dxa"/>
            <w:gridSpan w:val="2"/>
          </w:tcPr>
          <w:p w:rsidR="005A6276" w:rsidRDefault="005A6276" w:rsidP="00705271">
            <w:r>
              <w:rPr>
                <w:rFonts w:hint="eastAsia"/>
              </w:rPr>
              <w:t>委托手数</w:t>
            </w:r>
          </w:p>
        </w:tc>
        <w:tc>
          <w:tcPr>
            <w:tcW w:w="1546" w:type="dxa"/>
          </w:tcPr>
          <w:p w:rsidR="005A6276" w:rsidRPr="00D609DD" w:rsidRDefault="005A6276" w:rsidP="00705271">
            <w:r w:rsidRPr="00D609DD">
              <w:t>volume</w:t>
            </w:r>
          </w:p>
        </w:tc>
        <w:tc>
          <w:tcPr>
            <w:tcW w:w="941" w:type="dxa"/>
          </w:tcPr>
          <w:p w:rsidR="005A6276" w:rsidRDefault="005A6276" w:rsidP="00705271">
            <w:r>
              <w:rPr>
                <w:rFonts w:hint="eastAsia"/>
              </w:rPr>
              <w:t>int</w:t>
            </w:r>
          </w:p>
        </w:tc>
        <w:tc>
          <w:tcPr>
            <w:tcW w:w="709" w:type="dxa"/>
          </w:tcPr>
          <w:p w:rsidR="005A6276" w:rsidRDefault="005A6276" w:rsidP="00705271"/>
        </w:tc>
        <w:tc>
          <w:tcPr>
            <w:tcW w:w="992" w:type="dxa"/>
          </w:tcPr>
          <w:p w:rsidR="005A6276" w:rsidRDefault="005A6276" w:rsidP="00705271">
            <w:r w:rsidRPr="00A44C55">
              <w:rPr>
                <w:rFonts w:hint="eastAsia"/>
              </w:rPr>
              <w:t>M</w:t>
            </w:r>
          </w:p>
        </w:tc>
        <w:tc>
          <w:tcPr>
            <w:tcW w:w="2777" w:type="dxa"/>
          </w:tcPr>
          <w:p w:rsidR="005A6276" w:rsidRDefault="00BC7B1F" w:rsidP="00705271">
            <w:r>
              <w:rPr>
                <w:rFonts w:hint="eastAsia"/>
              </w:rPr>
              <w:t>单位手</w:t>
            </w:r>
          </w:p>
        </w:tc>
      </w:tr>
      <w:tr w:rsidR="006F2470" w:rsidTr="00705271">
        <w:trPr>
          <w:jc w:val="center"/>
        </w:trPr>
        <w:tc>
          <w:tcPr>
            <w:tcW w:w="647" w:type="dxa"/>
          </w:tcPr>
          <w:p w:rsidR="006F2470" w:rsidRDefault="006F2470" w:rsidP="00705271"/>
        </w:tc>
        <w:tc>
          <w:tcPr>
            <w:tcW w:w="1545" w:type="dxa"/>
            <w:gridSpan w:val="2"/>
          </w:tcPr>
          <w:p w:rsidR="006F2470" w:rsidRDefault="006F2470" w:rsidP="00174532">
            <w:r>
              <w:rPr>
                <w:rFonts w:hint="eastAsia"/>
              </w:rPr>
              <w:t>客户号</w:t>
            </w:r>
          </w:p>
        </w:tc>
        <w:tc>
          <w:tcPr>
            <w:tcW w:w="1546" w:type="dxa"/>
          </w:tcPr>
          <w:p w:rsidR="006F2470" w:rsidRPr="00E1774F" w:rsidRDefault="006F2470" w:rsidP="00174532">
            <w:r>
              <w:rPr>
                <w:rFonts w:hint="eastAsia"/>
              </w:rPr>
              <w:t>acct_no</w:t>
            </w:r>
          </w:p>
        </w:tc>
        <w:tc>
          <w:tcPr>
            <w:tcW w:w="941" w:type="dxa"/>
          </w:tcPr>
          <w:p w:rsidR="006F2470" w:rsidRDefault="006F2470" w:rsidP="00174532">
            <w:r>
              <w:rPr>
                <w:rFonts w:hint="eastAsia"/>
              </w:rPr>
              <w:t>string</w:t>
            </w:r>
          </w:p>
        </w:tc>
        <w:tc>
          <w:tcPr>
            <w:tcW w:w="709" w:type="dxa"/>
          </w:tcPr>
          <w:p w:rsidR="006F2470" w:rsidRDefault="006F2470" w:rsidP="00174532">
            <w:r>
              <w:rPr>
                <w:rFonts w:hint="eastAsia"/>
              </w:rPr>
              <w:t>16</w:t>
            </w:r>
          </w:p>
        </w:tc>
        <w:tc>
          <w:tcPr>
            <w:tcW w:w="992" w:type="dxa"/>
          </w:tcPr>
          <w:p w:rsidR="006F2470" w:rsidRDefault="006F2470" w:rsidP="00174532">
            <w:r>
              <w:rPr>
                <w:rFonts w:hint="eastAsia"/>
              </w:rPr>
              <w:t>M</w:t>
            </w:r>
          </w:p>
        </w:tc>
        <w:tc>
          <w:tcPr>
            <w:tcW w:w="2777" w:type="dxa"/>
          </w:tcPr>
          <w:p w:rsidR="006F2470" w:rsidRDefault="006F2470" w:rsidP="00174532"/>
        </w:tc>
      </w:tr>
      <w:tr w:rsidR="006F2470" w:rsidTr="00705271">
        <w:trPr>
          <w:jc w:val="center"/>
        </w:trPr>
        <w:tc>
          <w:tcPr>
            <w:tcW w:w="647" w:type="dxa"/>
          </w:tcPr>
          <w:p w:rsidR="006F2470" w:rsidRDefault="006F2470" w:rsidP="00705271"/>
        </w:tc>
        <w:tc>
          <w:tcPr>
            <w:tcW w:w="1545" w:type="dxa"/>
            <w:gridSpan w:val="2"/>
          </w:tcPr>
          <w:p w:rsidR="006F2470" w:rsidRDefault="006F2470" w:rsidP="00174532">
            <w:r>
              <w:rPr>
                <w:rFonts w:hint="eastAsia"/>
              </w:rPr>
              <w:t>渠道流水号</w:t>
            </w:r>
          </w:p>
        </w:tc>
        <w:tc>
          <w:tcPr>
            <w:tcW w:w="1546" w:type="dxa"/>
          </w:tcPr>
          <w:p w:rsidR="006F2470" w:rsidRPr="00E1774F" w:rsidRDefault="006F2470" w:rsidP="00174532">
            <w:r w:rsidRPr="005B4B97">
              <w:t>client_serial_no</w:t>
            </w:r>
          </w:p>
        </w:tc>
        <w:tc>
          <w:tcPr>
            <w:tcW w:w="941" w:type="dxa"/>
          </w:tcPr>
          <w:p w:rsidR="006F2470" w:rsidRDefault="006F2470" w:rsidP="00174532">
            <w:r>
              <w:rPr>
                <w:rFonts w:hint="eastAsia"/>
              </w:rPr>
              <w:t>string</w:t>
            </w:r>
          </w:p>
        </w:tc>
        <w:tc>
          <w:tcPr>
            <w:tcW w:w="709" w:type="dxa"/>
          </w:tcPr>
          <w:p w:rsidR="006F2470" w:rsidRDefault="006F2470" w:rsidP="00174532">
            <w:r>
              <w:rPr>
                <w:rFonts w:hint="eastAsia"/>
              </w:rPr>
              <w:t>16</w:t>
            </w:r>
          </w:p>
        </w:tc>
        <w:tc>
          <w:tcPr>
            <w:tcW w:w="992" w:type="dxa"/>
          </w:tcPr>
          <w:p w:rsidR="006F2470" w:rsidRDefault="006F2470" w:rsidP="00174532">
            <w:r>
              <w:rPr>
                <w:rFonts w:hint="eastAsia"/>
              </w:rPr>
              <w:t>O</w:t>
            </w:r>
          </w:p>
        </w:tc>
        <w:tc>
          <w:tcPr>
            <w:tcW w:w="2777" w:type="dxa"/>
          </w:tcPr>
          <w:p w:rsidR="006F2470" w:rsidRDefault="006F2470" w:rsidP="00174532">
            <w:r>
              <w:rPr>
                <w:rFonts w:hint="eastAsia"/>
              </w:rPr>
              <w:t>选填，如果填写时要求一个交易日内不重复</w:t>
            </w:r>
          </w:p>
        </w:tc>
      </w:tr>
      <w:tr w:rsidR="006F2470" w:rsidTr="00705271">
        <w:trPr>
          <w:jc w:val="center"/>
        </w:trPr>
        <w:tc>
          <w:tcPr>
            <w:tcW w:w="647" w:type="dxa"/>
          </w:tcPr>
          <w:p w:rsidR="006F2470" w:rsidRDefault="006F2470" w:rsidP="00705271"/>
        </w:tc>
        <w:tc>
          <w:tcPr>
            <w:tcW w:w="1545" w:type="dxa"/>
            <w:gridSpan w:val="2"/>
          </w:tcPr>
          <w:p w:rsidR="006F2470" w:rsidRDefault="006F2470" w:rsidP="00174532"/>
        </w:tc>
        <w:tc>
          <w:tcPr>
            <w:tcW w:w="1546" w:type="dxa"/>
          </w:tcPr>
          <w:p w:rsidR="006F2470" w:rsidRPr="00E1774F" w:rsidRDefault="006F2470" w:rsidP="00174532"/>
        </w:tc>
        <w:tc>
          <w:tcPr>
            <w:tcW w:w="941" w:type="dxa"/>
          </w:tcPr>
          <w:p w:rsidR="006F2470" w:rsidRDefault="006F2470" w:rsidP="00174532"/>
        </w:tc>
        <w:tc>
          <w:tcPr>
            <w:tcW w:w="709" w:type="dxa"/>
          </w:tcPr>
          <w:p w:rsidR="006F2470" w:rsidRDefault="006F2470" w:rsidP="00174532"/>
        </w:tc>
        <w:tc>
          <w:tcPr>
            <w:tcW w:w="992" w:type="dxa"/>
          </w:tcPr>
          <w:p w:rsidR="006F2470" w:rsidRDefault="006F2470" w:rsidP="00174532"/>
        </w:tc>
        <w:tc>
          <w:tcPr>
            <w:tcW w:w="2777" w:type="dxa"/>
          </w:tcPr>
          <w:p w:rsidR="006F2470" w:rsidRDefault="006F2470" w:rsidP="00174532"/>
        </w:tc>
      </w:tr>
    </w:tbl>
    <w:p w:rsidR="005A6276" w:rsidRDefault="005A6276" w:rsidP="005A6276">
      <w:pPr>
        <w:pStyle w:val="5"/>
      </w:pPr>
      <w:r>
        <w:rPr>
          <w:rFonts w:hint="eastAsia"/>
        </w:rPr>
        <w:t>响应报文体</w:t>
      </w:r>
    </w:p>
    <w:p w:rsidR="005A6276" w:rsidRDefault="005A6276" w:rsidP="005A6276"/>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5A6276" w:rsidTr="00705271">
        <w:trPr>
          <w:jc w:val="center"/>
        </w:trPr>
        <w:tc>
          <w:tcPr>
            <w:tcW w:w="1431" w:type="dxa"/>
            <w:gridSpan w:val="2"/>
            <w:shd w:val="clear" w:color="auto" w:fill="EEECE1"/>
          </w:tcPr>
          <w:p w:rsidR="005A6276" w:rsidRDefault="005A6276" w:rsidP="00705271">
            <w:r>
              <w:rPr>
                <w:rFonts w:hint="eastAsia"/>
              </w:rPr>
              <w:t>报文类型</w:t>
            </w:r>
          </w:p>
        </w:tc>
        <w:tc>
          <w:tcPr>
            <w:tcW w:w="7726" w:type="dxa"/>
            <w:gridSpan w:val="6"/>
          </w:tcPr>
          <w:p w:rsidR="005A6276" w:rsidRDefault="005A6276" w:rsidP="00705271">
            <w:r>
              <w:rPr>
                <w:rFonts w:hint="eastAsia"/>
              </w:rPr>
              <w:t>响应报文体</w:t>
            </w:r>
          </w:p>
        </w:tc>
      </w:tr>
      <w:tr w:rsidR="005A6276" w:rsidTr="00705271">
        <w:trPr>
          <w:jc w:val="center"/>
        </w:trPr>
        <w:tc>
          <w:tcPr>
            <w:tcW w:w="1431" w:type="dxa"/>
            <w:gridSpan w:val="2"/>
            <w:shd w:val="clear" w:color="auto" w:fill="EEECE1"/>
          </w:tcPr>
          <w:p w:rsidR="005A6276" w:rsidRDefault="005A6276" w:rsidP="00705271">
            <w:r>
              <w:rPr>
                <w:rFonts w:hint="eastAsia"/>
              </w:rPr>
              <w:t>交易代码</w:t>
            </w:r>
          </w:p>
        </w:tc>
        <w:tc>
          <w:tcPr>
            <w:tcW w:w="7726" w:type="dxa"/>
            <w:gridSpan w:val="6"/>
          </w:tcPr>
          <w:p w:rsidR="005A6276" w:rsidRDefault="00E92369" w:rsidP="00705271">
            <w:r>
              <w:rPr>
                <w:rFonts w:hint="eastAsia"/>
              </w:rPr>
              <w:t>C402</w:t>
            </w:r>
          </w:p>
        </w:tc>
      </w:tr>
      <w:tr w:rsidR="005A6276" w:rsidTr="00705271">
        <w:trPr>
          <w:jc w:val="center"/>
        </w:trPr>
        <w:tc>
          <w:tcPr>
            <w:tcW w:w="1431" w:type="dxa"/>
            <w:gridSpan w:val="2"/>
            <w:shd w:val="clear" w:color="auto" w:fill="EEECE1"/>
          </w:tcPr>
          <w:p w:rsidR="005A6276" w:rsidRDefault="005A6276" w:rsidP="00705271">
            <w:r>
              <w:rPr>
                <w:rFonts w:hint="eastAsia"/>
              </w:rPr>
              <w:t>报文说明</w:t>
            </w:r>
          </w:p>
        </w:tc>
        <w:tc>
          <w:tcPr>
            <w:tcW w:w="7726" w:type="dxa"/>
            <w:gridSpan w:val="6"/>
          </w:tcPr>
          <w:p w:rsidR="005A6276" w:rsidRDefault="005A6276" w:rsidP="00705271">
            <w:r>
              <w:rPr>
                <w:rFonts w:hint="eastAsia"/>
              </w:rPr>
              <w:t>委托报单的响应报文体</w:t>
            </w:r>
          </w:p>
        </w:tc>
      </w:tr>
      <w:tr w:rsidR="005A6276" w:rsidTr="00705271">
        <w:trPr>
          <w:jc w:val="center"/>
        </w:trPr>
        <w:tc>
          <w:tcPr>
            <w:tcW w:w="852" w:type="dxa"/>
            <w:shd w:val="clear" w:color="auto" w:fill="EEECE1"/>
          </w:tcPr>
          <w:p w:rsidR="005A6276" w:rsidRDefault="005A6276" w:rsidP="00705271">
            <w:r>
              <w:rPr>
                <w:rFonts w:hint="eastAsia"/>
              </w:rPr>
              <w:t>符号</w:t>
            </w:r>
          </w:p>
        </w:tc>
        <w:tc>
          <w:tcPr>
            <w:tcW w:w="1341" w:type="dxa"/>
            <w:gridSpan w:val="2"/>
            <w:shd w:val="clear" w:color="auto" w:fill="EEECE1"/>
          </w:tcPr>
          <w:p w:rsidR="005A6276" w:rsidRDefault="005A6276" w:rsidP="00705271">
            <w:r>
              <w:rPr>
                <w:rFonts w:hint="eastAsia"/>
              </w:rPr>
              <w:t>中文名称</w:t>
            </w:r>
          </w:p>
        </w:tc>
        <w:tc>
          <w:tcPr>
            <w:tcW w:w="1362" w:type="dxa"/>
            <w:shd w:val="clear" w:color="auto" w:fill="EEECE1"/>
          </w:tcPr>
          <w:p w:rsidR="005A6276" w:rsidRDefault="005A6276" w:rsidP="00705271">
            <w:r>
              <w:rPr>
                <w:rFonts w:hint="eastAsia"/>
              </w:rPr>
              <w:t>英文名称</w:t>
            </w:r>
          </w:p>
        </w:tc>
        <w:tc>
          <w:tcPr>
            <w:tcW w:w="869" w:type="dxa"/>
            <w:shd w:val="clear" w:color="auto" w:fill="EEECE1"/>
          </w:tcPr>
          <w:p w:rsidR="005A6276" w:rsidRDefault="005A6276" w:rsidP="00705271">
            <w:r>
              <w:rPr>
                <w:rFonts w:hint="eastAsia"/>
              </w:rPr>
              <w:t>类型</w:t>
            </w:r>
          </w:p>
        </w:tc>
        <w:tc>
          <w:tcPr>
            <w:tcW w:w="869" w:type="dxa"/>
            <w:shd w:val="clear" w:color="auto" w:fill="EEECE1"/>
          </w:tcPr>
          <w:p w:rsidR="005A6276" w:rsidRDefault="005A6276" w:rsidP="00705271">
            <w:r>
              <w:rPr>
                <w:rFonts w:hint="eastAsia"/>
              </w:rPr>
              <w:t>长度</w:t>
            </w:r>
          </w:p>
        </w:tc>
        <w:tc>
          <w:tcPr>
            <w:tcW w:w="803" w:type="dxa"/>
            <w:shd w:val="clear" w:color="auto" w:fill="EEECE1"/>
          </w:tcPr>
          <w:p w:rsidR="005A6276" w:rsidRDefault="005A6276" w:rsidP="00705271">
            <w:r>
              <w:rPr>
                <w:rFonts w:hint="eastAsia"/>
              </w:rPr>
              <w:t>必填</w:t>
            </w:r>
          </w:p>
        </w:tc>
        <w:tc>
          <w:tcPr>
            <w:tcW w:w="3061" w:type="dxa"/>
            <w:shd w:val="clear" w:color="auto" w:fill="EEECE1"/>
          </w:tcPr>
          <w:p w:rsidR="005A6276" w:rsidRDefault="005A6276" w:rsidP="00705271">
            <w:r>
              <w:rPr>
                <w:rFonts w:hint="eastAsia"/>
              </w:rPr>
              <w:t>说明</w:t>
            </w:r>
          </w:p>
        </w:tc>
      </w:tr>
      <w:tr w:rsidR="005A6276" w:rsidTr="00705271">
        <w:trPr>
          <w:jc w:val="center"/>
        </w:trPr>
        <w:tc>
          <w:tcPr>
            <w:tcW w:w="852" w:type="dxa"/>
          </w:tcPr>
          <w:p w:rsidR="005A6276" w:rsidRDefault="005A6276" w:rsidP="00705271"/>
        </w:tc>
        <w:tc>
          <w:tcPr>
            <w:tcW w:w="1341" w:type="dxa"/>
            <w:gridSpan w:val="2"/>
          </w:tcPr>
          <w:p w:rsidR="005A6276" w:rsidRDefault="005A6276" w:rsidP="00705271">
            <w:r>
              <w:rPr>
                <w:rFonts w:hint="eastAsia"/>
              </w:rPr>
              <w:t>操作标志</w:t>
            </w:r>
          </w:p>
        </w:tc>
        <w:tc>
          <w:tcPr>
            <w:tcW w:w="1362" w:type="dxa"/>
          </w:tcPr>
          <w:p w:rsidR="005A6276" w:rsidRPr="0018469F" w:rsidRDefault="005A6276" w:rsidP="00705271">
            <w:r w:rsidRPr="0018469F">
              <w:t>oper_flag</w:t>
            </w:r>
          </w:p>
        </w:tc>
        <w:tc>
          <w:tcPr>
            <w:tcW w:w="869" w:type="dxa"/>
          </w:tcPr>
          <w:p w:rsidR="005A6276" w:rsidRDefault="005A6276" w:rsidP="00705271">
            <w:r>
              <w:rPr>
                <w:rFonts w:hint="eastAsia"/>
              </w:rPr>
              <w:t>int</w:t>
            </w:r>
          </w:p>
        </w:tc>
        <w:tc>
          <w:tcPr>
            <w:tcW w:w="869" w:type="dxa"/>
          </w:tcPr>
          <w:p w:rsidR="005A6276" w:rsidRDefault="005A6276" w:rsidP="00705271">
            <w:r>
              <w:rPr>
                <w:rFonts w:hint="eastAsia"/>
              </w:rPr>
              <w:t>1</w:t>
            </w:r>
          </w:p>
        </w:tc>
        <w:tc>
          <w:tcPr>
            <w:tcW w:w="803" w:type="dxa"/>
          </w:tcPr>
          <w:p w:rsidR="005A6276" w:rsidRDefault="005A6276" w:rsidP="00705271">
            <w:r>
              <w:rPr>
                <w:rFonts w:hint="eastAsia"/>
              </w:rPr>
              <w:t>M</w:t>
            </w:r>
          </w:p>
        </w:tc>
        <w:tc>
          <w:tcPr>
            <w:tcW w:w="3061" w:type="dxa"/>
          </w:tcPr>
          <w:p w:rsidR="005A6276" w:rsidRDefault="005A6276" w:rsidP="00705271">
            <w:r>
              <w:rPr>
                <w:rFonts w:hint="eastAsia"/>
              </w:rPr>
              <w:t>默认填</w:t>
            </w:r>
            <w:r>
              <w:rPr>
                <w:rFonts w:hint="eastAsia"/>
              </w:rPr>
              <w:t xml:space="preserve"> 1</w:t>
            </w:r>
          </w:p>
        </w:tc>
      </w:tr>
      <w:tr w:rsidR="00901D93" w:rsidTr="00705271">
        <w:trPr>
          <w:jc w:val="center"/>
        </w:trPr>
        <w:tc>
          <w:tcPr>
            <w:tcW w:w="852" w:type="dxa"/>
          </w:tcPr>
          <w:p w:rsidR="00901D93" w:rsidRDefault="00901D93" w:rsidP="00705271"/>
        </w:tc>
        <w:tc>
          <w:tcPr>
            <w:tcW w:w="1341" w:type="dxa"/>
            <w:gridSpan w:val="2"/>
          </w:tcPr>
          <w:p w:rsidR="00901D93" w:rsidRDefault="00901D93" w:rsidP="00174532">
            <w:r>
              <w:rPr>
                <w:rFonts w:hint="eastAsia"/>
              </w:rPr>
              <w:t>渠道流水号</w:t>
            </w:r>
          </w:p>
        </w:tc>
        <w:tc>
          <w:tcPr>
            <w:tcW w:w="1362" w:type="dxa"/>
          </w:tcPr>
          <w:p w:rsidR="00901D93" w:rsidRPr="00E1774F" w:rsidRDefault="00901D93" w:rsidP="00174532">
            <w:r w:rsidRPr="005B4B97">
              <w:t>client_serial_no</w:t>
            </w:r>
          </w:p>
        </w:tc>
        <w:tc>
          <w:tcPr>
            <w:tcW w:w="869" w:type="dxa"/>
          </w:tcPr>
          <w:p w:rsidR="00901D93" w:rsidRDefault="00901D93" w:rsidP="00174532">
            <w:r>
              <w:rPr>
                <w:rFonts w:hint="eastAsia"/>
              </w:rPr>
              <w:t>string</w:t>
            </w:r>
          </w:p>
        </w:tc>
        <w:tc>
          <w:tcPr>
            <w:tcW w:w="869" w:type="dxa"/>
          </w:tcPr>
          <w:p w:rsidR="00901D93" w:rsidRDefault="00901D93" w:rsidP="00174532">
            <w:r>
              <w:rPr>
                <w:rFonts w:hint="eastAsia"/>
              </w:rPr>
              <w:t>16</w:t>
            </w:r>
          </w:p>
        </w:tc>
        <w:tc>
          <w:tcPr>
            <w:tcW w:w="803" w:type="dxa"/>
          </w:tcPr>
          <w:p w:rsidR="00901D93" w:rsidRDefault="00901D93" w:rsidP="00174532">
            <w:r>
              <w:rPr>
                <w:rFonts w:hint="eastAsia"/>
              </w:rPr>
              <w:t>O</w:t>
            </w:r>
          </w:p>
        </w:tc>
        <w:tc>
          <w:tcPr>
            <w:tcW w:w="3061" w:type="dxa"/>
          </w:tcPr>
          <w:p w:rsidR="00901D93" w:rsidRDefault="00901D93" w:rsidP="00174532"/>
        </w:tc>
      </w:tr>
      <w:tr w:rsidR="00901D93" w:rsidTr="00705271">
        <w:trPr>
          <w:jc w:val="center"/>
        </w:trPr>
        <w:tc>
          <w:tcPr>
            <w:tcW w:w="852" w:type="dxa"/>
          </w:tcPr>
          <w:p w:rsidR="00901D93" w:rsidRDefault="00901D93" w:rsidP="00705271"/>
        </w:tc>
        <w:tc>
          <w:tcPr>
            <w:tcW w:w="1341" w:type="dxa"/>
            <w:gridSpan w:val="2"/>
          </w:tcPr>
          <w:p w:rsidR="00901D93" w:rsidRDefault="00901D93" w:rsidP="00174532">
            <w:r>
              <w:rPr>
                <w:rFonts w:hint="eastAsia"/>
              </w:rPr>
              <w:t>本地报单号</w:t>
            </w:r>
          </w:p>
        </w:tc>
        <w:tc>
          <w:tcPr>
            <w:tcW w:w="1362" w:type="dxa"/>
          </w:tcPr>
          <w:p w:rsidR="00901D93" w:rsidRDefault="00901D93" w:rsidP="00174532">
            <w:r w:rsidRPr="0018469F">
              <w:t>local_order_no</w:t>
            </w:r>
          </w:p>
        </w:tc>
        <w:tc>
          <w:tcPr>
            <w:tcW w:w="869" w:type="dxa"/>
          </w:tcPr>
          <w:p w:rsidR="00901D93" w:rsidRDefault="00901D93" w:rsidP="00174532">
            <w:r>
              <w:rPr>
                <w:rFonts w:hint="eastAsia"/>
              </w:rPr>
              <w:t>string</w:t>
            </w:r>
          </w:p>
        </w:tc>
        <w:tc>
          <w:tcPr>
            <w:tcW w:w="869" w:type="dxa"/>
          </w:tcPr>
          <w:p w:rsidR="00901D93" w:rsidRDefault="00901D93" w:rsidP="00174532">
            <w:r>
              <w:rPr>
                <w:rFonts w:hint="eastAsia"/>
              </w:rPr>
              <w:t>18</w:t>
            </w:r>
          </w:p>
        </w:tc>
        <w:tc>
          <w:tcPr>
            <w:tcW w:w="803" w:type="dxa"/>
          </w:tcPr>
          <w:p w:rsidR="00901D93" w:rsidRDefault="00901D93" w:rsidP="00174532">
            <w:r w:rsidRPr="00434319">
              <w:rPr>
                <w:rFonts w:hAnsi="宋体" w:hint="eastAsia"/>
                <w:color w:val="000000"/>
                <w:sz w:val="20"/>
              </w:rPr>
              <w:t>M</w:t>
            </w:r>
          </w:p>
        </w:tc>
        <w:tc>
          <w:tcPr>
            <w:tcW w:w="3061" w:type="dxa"/>
          </w:tcPr>
          <w:p w:rsidR="00901D93" w:rsidRDefault="00901D93" w:rsidP="00174532"/>
        </w:tc>
      </w:tr>
    </w:tbl>
    <w:p w:rsidR="005A6276" w:rsidRDefault="005A6276" w:rsidP="005A6276">
      <w:pPr>
        <w:rPr>
          <w:lang w:val="zh-CN"/>
        </w:rPr>
      </w:pPr>
    </w:p>
    <w:p w:rsidR="00571068" w:rsidRDefault="00571068" w:rsidP="00571068">
      <w:pPr>
        <w:pStyle w:val="4"/>
      </w:pPr>
      <w:r>
        <w:rPr>
          <w:rFonts w:hint="eastAsia"/>
        </w:rPr>
        <w:t>延期开多仓</w:t>
      </w:r>
      <w:r>
        <w:rPr>
          <w:rFonts w:hint="eastAsia"/>
        </w:rPr>
        <w:t>[</w:t>
      </w:r>
      <w:r w:rsidR="00B078B0">
        <w:rPr>
          <w:rFonts w:hint="eastAsia"/>
        </w:rPr>
        <w:t>C405</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开多仓</w:t>
      </w:r>
      <w:r w:rsidR="0004680B" w:rsidRPr="0037383C">
        <w:rPr>
          <w:rFonts w:hint="eastAsia"/>
        </w:rPr>
        <w:t>委托申报</w:t>
      </w:r>
      <w:r w:rsidR="0004680B">
        <w:rPr>
          <w:rFonts w:hint="eastAsia"/>
        </w:rPr>
        <w:t>。</w:t>
      </w:r>
    </w:p>
    <w:p w:rsidR="0004680B" w:rsidRPr="0037383C" w:rsidRDefault="0004680B" w:rsidP="0004680B">
      <w:r w:rsidRPr="0037383C">
        <w:rPr>
          <w:rFonts w:hint="eastAsia"/>
        </w:rPr>
        <w:lastRenderedPageBreak/>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571068" w:rsidRDefault="00571068" w:rsidP="00571068">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546"/>
        <w:gridCol w:w="941"/>
        <w:gridCol w:w="709"/>
        <w:gridCol w:w="992"/>
        <w:gridCol w:w="2777"/>
      </w:tblGrid>
      <w:tr w:rsidR="00571068" w:rsidTr="00705271">
        <w:trPr>
          <w:jc w:val="center"/>
        </w:trPr>
        <w:tc>
          <w:tcPr>
            <w:tcW w:w="1430" w:type="dxa"/>
            <w:gridSpan w:val="2"/>
            <w:shd w:val="clear" w:color="auto" w:fill="EEECE1"/>
          </w:tcPr>
          <w:p w:rsidR="00571068" w:rsidRDefault="00571068" w:rsidP="00705271">
            <w:r>
              <w:rPr>
                <w:rFonts w:hint="eastAsia"/>
              </w:rPr>
              <w:t>报文类型</w:t>
            </w:r>
          </w:p>
        </w:tc>
        <w:tc>
          <w:tcPr>
            <w:tcW w:w="7727" w:type="dxa"/>
            <w:gridSpan w:val="6"/>
          </w:tcPr>
          <w:p w:rsidR="00571068" w:rsidRDefault="00571068" w:rsidP="00705271">
            <w:r>
              <w:rPr>
                <w:rFonts w:hint="eastAsia"/>
              </w:rPr>
              <w:t>请求报文体</w:t>
            </w:r>
          </w:p>
        </w:tc>
      </w:tr>
      <w:tr w:rsidR="00571068" w:rsidTr="00705271">
        <w:trPr>
          <w:jc w:val="center"/>
        </w:trPr>
        <w:tc>
          <w:tcPr>
            <w:tcW w:w="1430" w:type="dxa"/>
            <w:gridSpan w:val="2"/>
            <w:shd w:val="clear" w:color="auto" w:fill="EEECE1"/>
          </w:tcPr>
          <w:p w:rsidR="00571068" w:rsidRDefault="00571068" w:rsidP="00705271">
            <w:r>
              <w:rPr>
                <w:rFonts w:hint="eastAsia"/>
              </w:rPr>
              <w:t>交易代码</w:t>
            </w:r>
          </w:p>
        </w:tc>
        <w:tc>
          <w:tcPr>
            <w:tcW w:w="7727" w:type="dxa"/>
            <w:gridSpan w:val="6"/>
          </w:tcPr>
          <w:p w:rsidR="00571068" w:rsidRDefault="00E92369" w:rsidP="00705271">
            <w:r>
              <w:rPr>
                <w:rFonts w:hint="eastAsia"/>
              </w:rPr>
              <w:t>C405</w:t>
            </w:r>
          </w:p>
        </w:tc>
      </w:tr>
      <w:tr w:rsidR="00571068" w:rsidTr="00705271">
        <w:trPr>
          <w:jc w:val="center"/>
        </w:trPr>
        <w:tc>
          <w:tcPr>
            <w:tcW w:w="1430" w:type="dxa"/>
            <w:gridSpan w:val="2"/>
            <w:shd w:val="clear" w:color="auto" w:fill="EEECE1"/>
          </w:tcPr>
          <w:p w:rsidR="00571068" w:rsidRDefault="00571068" w:rsidP="00705271">
            <w:r>
              <w:rPr>
                <w:rFonts w:hint="eastAsia"/>
              </w:rPr>
              <w:t>报文说明</w:t>
            </w:r>
          </w:p>
        </w:tc>
        <w:tc>
          <w:tcPr>
            <w:tcW w:w="7727" w:type="dxa"/>
            <w:gridSpan w:val="6"/>
          </w:tcPr>
          <w:p w:rsidR="00571068" w:rsidRDefault="00571068" w:rsidP="00705271">
            <w:r>
              <w:rPr>
                <w:rFonts w:hint="eastAsia"/>
              </w:rPr>
              <w:t>委托报单的请求报文体</w:t>
            </w:r>
          </w:p>
        </w:tc>
      </w:tr>
      <w:tr w:rsidR="00571068" w:rsidTr="00705271">
        <w:trPr>
          <w:jc w:val="center"/>
        </w:trPr>
        <w:tc>
          <w:tcPr>
            <w:tcW w:w="647" w:type="dxa"/>
            <w:shd w:val="clear" w:color="auto" w:fill="EEECE1"/>
          </w:tcPr>
          <w:p w:rsidR="00571068" w:rsidRDefault="00571068" w:rsidP="00705271">
            <w:r>
              <w:rPr>
                <w:rFonts w:hint="eastAsia"/>
              </w:rPr>
              <w:t>符号</w:t>
            </w:r>
          </w:p>
        </w:tc>
        <w:tc>
          <w:tcPr>
            <w:tcW w:w="1545" w:type="dxa"/>
            <w:gridSpan w:val="2"/>
            <w:shd w:val="clear" w:color="auto" w:fill="EEECE1"/>
          </w:tcPr>
          <w:p w:rsidR="00571068" w:rsidRDefault="00571068" w:rsidP="00705271">
            <w:r>
              <w:rPr>
                <w:rFonts w:hint="eastAsia"/>
              </w:rPr>
              <w:t>中文名称</w:t>
            </w:r>
          </w:p>
        </w:tc>
        <w:tc>
          <w:tcPr>
            <w:tcW w:w="1546" w:type="dxa"/>
            <w:shd w:val="clear" w:color="auto" w:fill="EEECE1"/>
          </w:tcPr>
          <w:p w:rsidR="00571068" w:rsidRDefault="00571068" w:rsidP="00705271">
            <w:r>
              <w:rPr>
                <w:rFonts w:hint="eastAsia"/>
              </w:rPr>
              <w:t>英文名称</w:t>
            </w:r>
          </w:p>
        </w:tc>
        <w:tc>
          <w:tcPr>
            <w:tcW w:w="941" w:type="dxa"/>
            <w:shd w:val="clear" w:color="auto" w:fill="EEECE1"/>
          </w:tcPr>
          <w:p w:rsidR="00571068" w:rsidRDefault="00571068" w:rsidP="00705271">
            <w:r>
              <w:rPr>
                <w:rFonts w:hint="eastAsia"/>
              </w:rPr>
              <w:t>类型</w:t>
            </w:r>
          </w:p>
        </w:tc>
        <w:tc>
          <w:tcPr>
            <w:tcW w:w="709" w:type="dxa"/>
            <w:shd w:val="clear" w:color="auto" w:fill="EEECE1"/>
          </w:tcPr>
          <w:p w:rsidR="00571068" w:rsidRDefault="00571068" w:rsidP="00705271">
            <w:r>
              <w:rPr>
                <w:rFonts w:hint="eastAsia"/>
              </w:rPr>
              <w:t>长度</w:t>
            </w:r>
          </w:p>
        </w:tc>
        <w:tc>
          <w:tcPr>
            <w:tcW w:w="992" w:type="dxa"/>
            <w:shd w:val="clear" w:color="auto" w:fill="EEECE1"/>
          </w:tcPr>
          <w:p w:rsidR="00571068" w:rsidRDefault="00571068" w:rsidP="00705271">
            <w:r>
              <w:rPr>
                <w:rFonts w:hint="eastAsia"/>
              </w:rPr>
              <w:t>必填</w:t>
            </w:r>
          </w:p>
        </w:tc>
        <w:tc>
          <w:tcPr>
            <w:tcW w:w="2777" w:type="dxa"/>
            <w:shd w:val="clear" w:color="auto" w:fill="EEECE1"/>
          </w:tcPr>
          <w:p w:rsidR="00571068" w:rsidRDefault="00571068" w:rsidP="00705271">
            <w:r>
              <w:rPr>
                <w:rFonts w:hint="eastAsia"/>
              </w:rPr>
              <w:t>说明</w:t>
            </w:r>
          </w:p>
        </w:tc>
      </w:tr>
      <w:tr w:rsidR="00571068" w:rsidTr="00705271">
        <w:trPr>
          <w:jc w:val="center"/>
        </w:trPr>
        <w:tc>
          <w:tcPr>
            <w:tcW w:w="647" w:type="dxa"/>
          </w:tcPr>
          <w:p w:rsidR="00571068" w:rsidRDefault="00571068" w:rsidP="00705271"/>
        </w:tc>
        <w:tc>
          <w:tcPr>
            <w:tcW w:w="1545" w:type="dxa"/>
            <w:gridSpan w:val="2"/>
          </w:tcPr>
          <w:p w:rsidR="00571068" w:rsidRDefault="00571068" w:rsidP="00705271">
            <w:r>
              <w:rPr>
                <w:rFonts w:hint="eastAsia"/>
              </w:rPr>
              <w:t>操作标志</w:t>
            </w:r>
          </w:p>
        </w:tc>
        <w:tc>
          <w:tcPr>
            <w:tcW w:w="1546" w:type="dxa"/>
          </w:tcPr>
          <w:p w:rsidR="00571068" w:rsidRPr="00D609DD" w:rsidRDefault="00571068" w:rsidP="00705271">
            <w:r w:rsidRPr="00D609DD">
              <w:t>oper_flag</w:t>
            </w:r>
          </w:p>
        </w:tc>
        <w:tc>
          <w:tcPr>
            <w:tcW w:w="941" w:type="dxa"/>
          </w:tcPr>
          <w:p w:rsidR="00571068" w:rsidRDefault="00571068" w:rsidP="00705271">
            <w:r>
              <w:rPr>
                <w:rFonts w:hint="eastAsia"/>
              </w:rPr>
              <w:t>int</w:t>
            </w:r>
          </w:p>
        </w:tc>
        <w:tc>
          <w:tcPr>
            <w:tcW w:w="709" w:type="dxa"/>
          </w:tcPr>
          <w:p w:rsidR="00571068" w:rsidRDefault="00571068" w:rsidP="00705271">
            <w:r>
              <w:rPr>
                <w:rFonts w:hint="eastAsia"/>
              </w:rPr>
              <w:t>1</w:t>
            </w:r>
          </w:p>
        </w:tc>
        <w:tc>
          <w:tcPr>
            <w:tcW w:w="992" w:type="dxa"/>
          </w:tcPr>
          <w:p w:rsidR="00571068" w:rsidRDefault="00571068" w:rsidP="00705271">
            <w:r>
              <w:rPr>
                <w:rFonts w:hint="eastAsia"/>
              </w:rPr>
              <w:t>M</w:t>
            </w:r>
          </w:p>
        </w:tc>
        <w:tc>
          <w:tcPr>
            <w:tcW w:w="2777" w:type="dxa"/>
          </w:tcPr>
          <w:p w:rsidR="00571068" w:rsidRDefault="00571068" w:rsidP="00705271">
            <w:r>
              <w:rPr>
                <w:rFonts w:hint="eastAsia"/>
              </w:rPr>
              <w:t>默认填</w:t>
            </w:r>
            <w:r>
              <w:rPr>
                <w:rFonts w:hint="eastAsia"/>
              </w:rPr>
              <w:t xml:space="preserve"> 1</w:t>
            </w:r>
          </w:p>
        </w:tc>
      </w:tr>
      <w:tr w:rsidR="00571068" w:rsidTr="00705271">
        <w:trPr>
          <w:jc w:val="center"/>
        </w:trPr>
        <w:tc>
          <w:tcPr>
            <w:tcW w:w="647" w:type="dxa"/>
          </w:tcPr>
          <w:p w:rsidR="00571068" w:rsidRDefault="00571068" w:rsidP="00705271"/>
        </w:tc>
        <w:tc>
          <w:tcPr>
            <w:tcW w:w="1545" w:type="dxa"/>
            <w:gridSpan w:val="2"/>
            <w:tcBorders>
              <w:bottom w:val="single" w:sz="4" w:space="0" w:color="auto"/>
            </w:tcBorders>
          </w:tcPr>
          <w:p w:rsidR="00571068" w:rsidRDefault="00571068" w:rsidP="00705271">
            <w:r>
              <w:rPr>
                <w:rFonts w:hint="eastAsia"/>
              </w:rPr>
              <w:t>合约代码</w:t>
            </w:r>
          </w:p>
        </w:tc>
        <w:tc>
          <w:tcPr>
            <w:tcW w:w="1546" w:type="dxa"/>
            <w:tcBorders>
              <w:bottom w:val="single" w:sz="4" w:space="0" w:color="auto"/>
            </w:tcBorders>
          </w:tcPr>
          <w:p w:rsidR="00571068" w:rsidRPr="00D609DD" w:rsidRDefault="00571068" w:rsidP="00705271">
            <w:r w:rsidRPr="00D609DD">
              <w:t>prod_code</w:t>
            </w:r>
          </w:p>
        </w:tc>
        <w:tc>
          <w:tcPr>
            <w:tcW w:w="941" w:type="dxa"/>
            <w:tcBorders>
              <w:bottom w:val="single" w:sz="4" w:space="0" w:color="auto"/>
            </w:tcBorders>
          </w:tcPr>
          <w:p w:rsidR="00571068" w:rsidRDefault="00571068" w:rsidP="00705271">
            <w:r>
              <w:rPr>
                <w:rFonts w:hint="eastAsia"/>
              </w:rPr>
              <w:t>string</w:t>
            </w:r>
          </w:p>
        </w:tc>
        <w:tc>
          <w:tcPr>
            <w:tcW w:w="709" w:type="dxa"/>
            <w:tcBorders>
              <w:bottom w:val="single" w:sz="4" w:space="0" w:color="auto"/>
            </w:tcBorders>
          </w:tcPr>
          <w:p w:rsidR="00571068" w:rsidRDefault="00571068" w:rsidP="00705271">
            <w:r>
              <w:rPr>
                <w:rFonts w:hint="eastAsia"/>
              </w:rPr>
              <w:t>10</w:t>
            </w:r>
          </w:p>
        </w:tc>
        <w:tc>
          <w:tcPr>
            <w:tcW w:w="992" w:type="dxa"/>
            <w:tcBorders>
              <w:bottom w:val="single" w:sz="4" w:space="0" w:color="auto"/>
            </w:tcBorders>
          </w:tcPr>
          <w:p w:rsidR="00571068" w:rsidRDefault="00571068" w:rsidP="00705271">
            <w:r w:rsidRPr="00BC76F8">
              <w:rPr>
                <w:rFonts w:hint="eastAsia"/>
              </w:rPr>
              <w:t>M</w:t>
            </w:r>
          </w:p>
        </w:tc>
        <w:tc>
          <w:tcPr>
            <w:tcW w:w="2777" w:type="dxa"/>
            <w:tcBorders>
              <w:bottom w:val="single" w:sz="4" w:space="0" w:color="auto"/>
            </w:tcBorders>
          </w:tcPr>
          <w:p w:rsidR="00571068" w:rsidRDefault="00571068" w:rsidP="00705271"/>
        </w:tc>
      </w:tr>
      <w:tr w:rsidR="00CA0FE0" w:rsidTr="00705271">
        <w:trPr>
          <w:jc w:val="center"/>
        </w:trPr>
        <w:tc>
          <w:tcPr>
            <w:tcW w:w="647" w:type="dxa"/>
          </w:tcPr>
          <w:p w:rsidR="00CA0FE0" w:rsidRDefault="00CA0FE0" w:rsidP="00705271">
            <w:pPr>
              <w:rPr>
                <w:highlight w:val="red"/>
              </w:rPr>
            </w:pPr>
          </w:p>
        </w:tc>
        <w:tc>
          <w:tcPr>
            <w:tcW w:w="1545" w:type="dxa"/>
            <w:gridSpan w:val="2"/>
          </w:tcPr>
          <w:p w:rsidR="00CA0FE0" w:rsidRPr="0037383C" w:rsidRDefault="00CA0FE0" w:rsidP="00705271">
            <w:r>
              <w:rPr>
                <w:rFonts w:hint="eastAsia"/>
              </w:rPr>
              <w:t>指令类型</w:t>
            </w:r>
          </w:p>
        </w:tc>
        <w:tc>
          <w:tcPr>
            <w:tcW w:w="1546" w:type="dxa"/>
          </w:tcPr>
          <w:p w:rsidR="00CA0FE0" w:rsidRPr="00D609DD" w:rsidRDefault="00CA0FE0" w:rsidP="00705271">
            <w:r w:rsidRPr="00D609DD">
              <w:t>order_type</w:t>
            </w:r>
          </w:p>
        </w:tc>
        <w:tc>
          <w:tcPr>
            <w:tcW w:w="941" w:type="dxa"/>
          </w:tcPr>
          <w:p w:rsidR="00CA0FE0" w:rsidRPr="009C40CE" w:rsidRDefault="00CA0FE0" w:rsidP="00705271">
            <w:r w:rsidRPr="009C40CE">
              <w:rPr>
                <w:rFonts w:hint="eastAsia"/>
              </w:rPr>
              <w:t>string</w:t>
            </w:r>
          </w:p>
        </w:tc>
        <w:tc>
          <w:tcPr>
            <w:tcW w:w="709" w:type="dxa"/>
          </w:tcPr>
          <w:p w:rsidR="00CA0FE0" w:rsidRPr="009C40CE" w:rsidRDefault="00CA0FE0" w:rsidP="00705271">
            <w:r>
              <w:rPr>
                <w:rFonts w:hint="eastAsia"/>
              </w:rPr>
              <w:t>2</w:t>
            </w:r>
          </w:p>
        </w:tc>
        <w:tc>
          <w:tcPr>
            <w:tcW w:w="992" w:type="dxa"/>
          </w:tcPr>
          <w:p w:rsidR="00CA0FE0" w:rsidRDefault="00CA0FE0" w:rsidP="00705271">
            <w:r w:rsidRPr="00BC76F8">
              <w:rPr>
                <w:rFonts w:hint="eastAsia"/>
              </w:rPr>
              <w:t>M</w:t>
            </w:r>
          </w:p>
        </w:tc>
        <w:tc>
          <w:tcPr>
            <w:tcW w:w="2777" w:type="dxa"/>
          </w:tcPr>
          <w:p w:rsidR="00CA0FE0" w:rsidRPr="009C40CE" w:rsidRDefault="0026413A" w:rsidP="00BC361F">
            <w:hyperlink w:anchor="_b_order_type_(指令类型)" w:history="1">
              <w:r w:rsidR="00CA0FE0" w:rsidRPr="00ED5358">
                <w:rPr>
                  <w:rStyle w:val="a8"/>
                </w:rPr>
                <w:t>b_order_type</w:t>
              </w:r>
            </w:hyperlink>
          </w:p>
        </w:tc>
      </w:tr>
      <w:tr w:rsidR="00CA0FE0" w:rsidTr="00705271">
        <w:trPr>
          <w:jc w:val="center"/>
        </w:trPr>
        <w:tc>
          <w:tcPr>
            <w:tcW w:w="647" w:type="dxa"/>
          </w:tcPr>
          <w:p w:rsidR="00CA0FE0" w:rsidRDefault="00CA0FE0" w:rsidP="00705271"/>
        </w:tc>
        <w:tc>
          <w:tcPr>
            <w:tcW w:w="1545" w:type="dxa"/>
            <w:gridSpan w:val="2"/>
          </w:tcPr>
          <w:p w:rsidR="00CA0FE0" w:rsidRDefault="00CA0FE0" w:rsidP="00705271">
            <w:r>
              <w:rPr>
                <w:rFonts w:hint="eastAsia"/>
              </w:rPr>
              <w:t>委托价格</w:t>
            </w:r>
          </w:p>
        </w:tc>
        <w:tc>
          <w:tcPr>
            <w:tcW w:w="1546" w:type="dxa"/>
          </w:tcPr>
          <w:p w:rsidR="00CA0FE0" w:rsidRPr="00D609DD" w:rsidRDefault="00CA0FE0" w:rsidP="00705271">
            <w:r w:rsidRPr="00D609DD">
              <w:t>price</w:t>
            </w:r>
          </w:p>
        </w:tc>
        <w:tc>
          <w:tcPr>
            <w:tcW w:w="941" w:type="dxa"/>
          </w:tcPr>
          <w:p w:rsidR="00CA0FE0" w:rsidRDefault="00CA0FE0" w:rsidP="00705271">
            <w:r>
              <w:rPr>
                <w:rFonts w:hint="eastAsia"/>
              </w:rPr>
              <w:t>double</w:t>
            </w:r>
          </w:p>
        </w:tc>
        <w:tc>
          <w:tcPr>
            <w:tcW w:w="709" w:type="dxa"/>
          </w:tcPr>
          <w:p w:rsidR="00CA0FE0" w:rsidRDefault="00CA0FE0" w:rsidP="00705271">
            <w:r>
              <w:rPr>
                <w:rFonts w:hint="eastAsia"/>
              </w:rPr>
              <w:t>18,2</w:t>
            </w:r>
          </w:p>
        </w:tc>
        <w:tc>
          <w:tcPr>
            <w:tcW w:w="992" w:type="dxa"/>
          </w:tcPr>
          <w:p w:rsidR="00CA0FE0" w:rsidRDefault="00CA0FE0" w:rsidP="00705271">
            <w:r w:rsidRPr="00BC76F8">
              <w:rPr>
                <w:rFonts w:hint="eastAsia"/>
              </w:rPr>
              <w:t>M</w:t>
            </w:r>
          </w:p>
        </w:tc>
        <w:tc>
          <w:tcPr>
            <w:tcW w:w="2777" w:type="dxa"/>
          </w:tcPr>
          <w:p w:rsidR="00CA0FE0" w:rsidRDefault="00CA0FE0" w:rsidP="00BC361F">
            <w:r>
              <w:rPr>
                <w:rFonts w:hint="eastAsia"/>
              </w:rPr>
              <w:t>小数点后两位</w:t>
            </w:r>
          </w:p>
        </w:tc>
      </w:tr>
      <w:tr w:rsidR="00571068" w:rsidTr="00705271">
        <w:trPr>
          <w:jc w:val="center"/>
        </w:trPr>
        <w:tc>
          <w:tcPr>
            <w:tcW w:w="647" w:type="dxa"/>
          </w:tcPr>
          <w:p w:rsidR="00571068" w:rsidRDefault="00571068" w:rsidP="00705271"/>
        </w:tc>
        <w:tc>
          <w:tcPr>
            <w:tcW w:w="1545" w:type="dxa"/>
            <w:gridSpan w:val="2"/>
          </w:tcPr>
          <w:p w:rsidR="00571068" w:rsidRDefault="00571068" w:rsidP="00705271">
            <w:r>
              <w:rPr>
                <w:rFonts w:hint="eastAsia"/>
              </w:rPr>
              <w:t>委托手数</w:t>
            </w:r>
          </w:p>
        </w:tc>
        <w:tc>
          <w:tcPr>
            <w:tcW w:w="1546" w:type="dxa"/>
          </w:tcPr>
          <w:p w:rsidR="00571068" w:rsidRPr="00D609DD" w:rsidRDefault="00571068" w:rsidP="00705271">
            <w:r w:rsidRPr="00D609DD">
              <w:t>volume</w:t>
            </w:r>
          </w:p>
        </w:tc>
        <w:tc>
          <w:tcPr>
            <w:tcW w:w="941" w:type="dxa"/>
          </w:tcPr>
          <w:p w:rsidR="00571068" w:rsidRDefault="00571068" w:rsidP="00705271">
            <w:r>
              <w:rPr>
                <w:rFonts w:hint="eastAsia"/>
              </w:rPr>
              <w:t>int</w:t>
            </w:r>
          </w:p>
        </w:tc>
        <w:tc>
          <w:tcPr>
            <w:tcW w:w="709" w:type="dxa"/>
          </w:tcPr>
          <w:p w:rsidR="00571068" w:rsidRDefault="00571068" w:rsidP="00705271"/>
        </w:tc>
        <w:tc>
          <w:tcPr>
            <w:tcW w:w="992" w:type="dxa"/>
          </w:tcPr>
          <w:p w:rsidR="00571068" w:rsidRDefault="00571068" w:rsidP="00705271">
            <w:r w:rsidRPr="00A44C55">
              <w:rPr>
                <w:rFonts w:hint="eastAsia"/>
              </w:rPr>
              <w:t>M</w:t>
            </w:r>
          </w:p>
        </w:tc>
        <w:tc>
          <w:tcPr>
            <w:tcW w:w="2777" w:type="dxa"/>
          </w:tcPr>
          <w:p w:rsidR="00571068" w:rsidRDefault="00BC7B1F" w:rsidP="00705271">
            <w:r>
              <w:rPr>
                <w:rFonts w:hint="eastAsia"/>
              </w:rPr>
              <w:t>单位手</w:t>
            </w:r>
          </w:p>
        </w:tc>
      </w:tr>
      <w:tr w:rsidR="004B275C" w:rsidTr="00705271">
        <w:trPr>
          <w:jc w:val="center"/>
        </w:trPr>
        <w:tc>
          <w:tcPr>
            <w:tcW w:w="647" w:type="dxa"/>
          </w:tcPr>
          <w:p w:rsidR="004B275C" w:rsidRDefault="004B275C" w:rsidP="00705271"/>
        </w:tc>
        <w:tc>
          <w:tcPr>
            <w:tcW w:w="1545" w:type="dxa"/>
            <w:gridSpan w:val="2"/>
          </w:tcPr>
          <w:p w:rsidR="004B275C" w:rsidRDefault="004B275C" w:rsidP="00174532">
            <w:r>
              <w:rPr>
                <w:rFonts w:hint="eastAsia"/>
              </w:rPr>
              <w:t>客户号</w:t>
            </w:r>
          </w:p>
        </w:tc>
        <w:tc>
          <w:tcPr>
            <w:tcW w:w="1546" w:type="dxa"/>
          </w:tcPr>
          <w:p w:rsidR="004B275C" w:rsidRPr="00E1774F" w:rsidRDefault="004B275C" w:rsidP="00174532">
            <w:r>
              <w:rPr>
                <w:rFonts w:hint="eastAsia"/>
              </w:rPr>
              <w:t>acct_no</w:t>
            </w:r>
          </w:p>
        </w:tc>
        <w:tc>
          <w:tcPr>
            <w:tcW w:w="941" w:type="dxa"/>
          </w:tcPr>
          <w:p w:rsidR="004B275C" w:rsidRDefault="004B275C" w:rsidP="00174532">
            <w:r>
              <w:rPr>
                <w:rFonts w:hint="eastAsia"/>
              </w:rPr>
              <w:t>string</w:t>
            </w:r>
          </w:p>
        </w:tc>
        <w:tc>
          <w:tcPr>
            <w:tcW w:w="709" w:type="dxa"/>
          </w:tcPr>
          <w:p w:rsidR="004B275C" w:rsidRDefault="004B275C" w:rsidP="00174532">
            <w:r>
              <w:rPr>
                <w:rFonts w:hint="eastAsia"/>
              </w:rPr>
              <w:t>16</w:t>
            </w:r>
          </w:p>
        </w:tc>
        <w:tc>
          <w:tcPr>
            <w:tcW w:w="992" w:type="dxa"/>
          </w:tcPr>
          <w:p w:rsidR="004B275C" w:rsidRDefault="004B275C" w:rsidP="00174532">
            <w:r>
              <w:rPr>
                <w:rFonts w:hint="eastAsia"/>
              </w:rPr>
              <w:t>M</w:t>
            </w:r>
          </w:p>
        </w:tc>
        <w:tc>
          <w:tcPr>
            <w:tcW w:w="2777" w:type="dxa"/>
          </w:tcPr>
          <w:p w:rsidR="004B275C" w:rsidRDefault="004B275C" w:rsidP="00174532"/>
        </w:tc>
      </w:tr>
      <w:tr w:rsidR="004B275C" w:rsidTr="00705271">
        <w:trPr>
          <w:jc w:val="center"/>
        </w:trPr>
        <w:tc>
          <w:tcPr>
            <w:tcW w:w="647" w:type="dxa"/>
          </w:tcPr>
          <w:p w:rsidR="004B275C" w:rsidRDefault="004B275C" w:rsidP="00705271"/>
        </w:tc>
        <w:tc>
          <w:tcPr>
            <w:tcW w:w="1545" w:type="dxa"/>
            <w:gridSpan w:val="2"/>
          </w:tcPr>
          <w:p w:rsidR="004B275C" w:rsidRDefault="004B275C" w:rsidP="00174532">
            <w:r>
              <w:rPr>
                <w:rFonts w:hint="eastAsia"/>
              </w:rPr>
              <w:t>渠道流水号</w:t>
            </w:r>
          </w:p>
        </w:tc>
        <w:tc>
          <w:tcPr>
            <w:tcW w:w="1546" w:type="dxa"/>
          </w:tcPr>
          <w:p w:rsidR="004B275C" w:rsidRPr="00E1774F" w:rsidRDefault="004B275C" w:rsidP="00174532">
            <w:r w:rsidRPr="005B4B97">
              <w:t>client_serial_no</w:t>
            </w:r>
          </w:p>
        </w:tc>
        <w:tc>
          <w:tcPr>
            <w:tcW w:w="941" w:type="dxa"/>
          </w:tcPr>
          <w:p w:rsidR="004B275C" w:rsidRDefault="004B275C" w:rsidP="00174532">
            <w:r>
              <w:rPr>
                <w:rFonts w:hint="eastAsia"/>
              </w:rPr>
              <w:t>string</w:t>
            </w:r>
          </w:p>
        </w:tc>
        <w:tc>
          <w:tcPr>
            <w:tcW w:w="709" w:type="dxa"/>
          </w:tcPr>
          <w:p w:rsidR="004B275C" w:rsidRDefault="004B275C" w:rsidP="00174532">
            <w:r>
              <w:rPr>
                <w:rFonts w:hint="eastAsia"/>
              </w:rPr>
              <w:t>16</w:t>
            </w:r>
          </w:p>
        </w:tc>
        <w:tc>
          <w:tcPr>
            <w:tcW w:w="992" w:type="dxa"/>
          </w:tcPr>
          <w:p w:rsidR="004B275C" w:rsidRDefault="004B275C" w:rsidP="00174532">
            <w:r>
              <w:rPr>
                <w:rFonts w:hint="eastAsia"/>
              </w:rPr>
              <w:t>O</w:t>
            </w:r>
          </w:p>
        </w:tc>
        <w:tc>
          <w:tcPr>
            <w:tcW w:w="2777" w:type="dxa"/>
          </w:tcPr>
          <w:p w:rsidR="004B275C" w:rsidRDefault="004B275C" w:rsidP="00174532">
            <w:r>
              <w:rPr>
                <w:rFonts w:hint="eastAsia"/>
              </w:rPr>
              <w:t>选填，如果填写时要求一个交易日内不重复</w:t>
            </w:r>
          </w:p>
        </w:tc>
      </w:tr>
    </w:tbl>
    <w:p w:rsidR="00571068" w:rsidRDefault="00571068" w:rsidP="00571068">
      <w:pPr>
        <w:pStyle w:val="5"/>
      </w:pPr>
      <w:r>
        <w:rPr>
          <w:rFonts w:hint="eastAsia"/>
        </w:rPr>
        <w:t>响应报文体</w:t>
      </w:r>
    </w:p>
    <w:p w:rsidR="00571068" w:rsidRDefault="00571068" w:rsidP="00571068"/>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571068" w:rsidTr="00705271">
        <w:trPr>
          <w:jc w:val="center"/>
        </w:trPr>
        <w:tc>
          <w:tcPr>
            <w:tcW w:w="1431" w:type="dxa"/>
            <w:gridSpan w:val="2"/>
            <w:shd w:val="clear" w:color="auto" w:fill="EEECE1"/>
          </w:tcPr>
          <w:p w:rsidR="00571068" w:rsidRDefault="00571068" w:rsidP="00705271">
            <w:r>
              <w:rPr>
                <w:rFonts w:hint="eastAsia"/>
              </w:rPr>
              <w:t>报文类型</w:t>
            </w:r>
          </w:p>
        </w:tc>
        <w:tc>
          <w:tcPr>
            <w:tcW w:w="7726" w:type="dxa"/>
            <w:gridSpan w:val="6"/>
          </w:tcPr>
          <w:p w:rsidR="00571068" w:rsidRDefault="00571068" w:rsidP="00705271">
            <w:r>
              <w:rPr>
                <w:rFonts w:hint="eastAsia"/>
              </w:rPr>
              <w:t>响应报文体</w:t>
            </w:r>
          </w:p>
        </w:tc>
      </w:tr>
      <w:tr w:rsidR="00571068" w:rsidTr="00705271">
        <w:trPr>
          <w:jc w:val="center"/>
        </w:trPr>
        <w:tc>
          <w:tcPr>
            <w:tcW w:w="1431" w:type="dxa"/>
            <w:gridSpan w:val="2"/>
            <w:shd w:val="clear" w:color="auto" w:fill="EEECE1"/>
          </w:tcPr>
          <w:p w:rsidR="00571068" w:rsidRDefault="00571068" w:rsidP="00705271">
            <w:r>
              <w:rPr>
                <w:rFonts w:hint="eastAsia"/>
              </w:rPr>
              <w:t>交易代码</w:t>
            </w:r>
          </w:p>
        </w:tc>
        <w:tc>
          <w:tcPr>
            <w:tcW w:w="7726" w:type="dxa"/>
            <w:gridSpan w:val="6"/>
          </w:tcPr>
          <w:p w:rsidR="00571068" w:rsidRDefault="00E92369" w:rsidP="00705271">
            <w:r>
              <w:rPr>
                <w:rFonts w:hint="eastAsia"/>
              </w:rPr>
              <w:t>C405</w:t>
            </w:r>
          </w:p>
        </w:tc>
      </w:tr>
      <w:tr w:rsidR="00571068" w:rsidTr="00705271">
        <w:trPr>
          <w:jc w:val="center"/>
        </w:trPr>
        <w:tc>
          <w:tcPr>
            <w:tcW w:w="1431" w:type="dxa"/>
            <w:gridSpan w:val="2"/>
            <w:shd w:val="clear" w:color="auto" w:fill="EEECE1"/>
          </w:tcPr>
          <w:p w:rsidR="00571068" w:rsidRDefault="00571068" w:rsidP="00705271">
            <w:r>
              <w:rPr>
                <w:rFonts w:hint="eastAsia"/>
              </w:rPr>
              <w:t>报文说明</w:t>
            </w:r>
          </w:p>
        </w:tc>
        <w:tc>
          <w:tcPr>
            <w:tcW w:w="7726" w:type="dxa"/>
            <w:gridSpan w:val="6"/>
          </w:tcPr>
          <w:p w:rsidR="00571068" w:rsidRDefault="00571068" w:rsidP="00705271">
            <w:r>
              <w:rPr>
                <w:rFonts w:hint="eastAsia"/>
              </w:rPr>
              <w:t>委托报单的响应报文体</w:t>
            </w:r>
          </w:p>
        </w:tc>
      </w:tr>
      <w:tr w:rsidR="00571068" w:rsidTr="00705271">
        <w:trPr>
          <w:jc w:val="center"/>
        </w:trPr>
        <w:tc>
          <w:tcPr>
            <w:tcW w:w="852" w:type="dxa"/>
            <w:shd w:val="clear" w:color="auto" w:fill="EEECE1"/>
          </w:tcPr>
          <w:p w:rsidR="00571068" w:rsidRDefault="00571068" w:rsidP="00705271">
            <w:r>
              <w:rPr>
                <w:rFonts w:hint="eastAsia"/>
              </w:rPr>
              <w:t>符号</w:t>
            </w:r>
          </w:p>
        </w:tc>
        <w:tc>
          <w:tcPr>
            <w:tcW w:w="1341" w:type="dxa"/>
            <w:gridSpan w:val="2"/>
            <w:shd w:val="clear" w:color="auto" w:fill="EEECE1"/>
          </w:tcPr>
          <w:p w:rsidR="00571068" w:rsidRDefault="00571068" w:rsidP="00705271">
            <w:r>
              <w:rPr>
                <w:rFonts w:hint="eastAsia"/>
              </w:rPr>
              <w:t>中文名称</w:t>
            </w:r>
          </w:p>
        </w:tc>
        <w:tc>
          <w:tcPr>
            <w:tcW w:w="1362" w:type="dxa"/>
            <w:shd w:val="clear" w:color="auto" w:fill="EEECE1"/>
          </w:tcPr>
          <w:p w:rsidR="00571068" w:rsidRDefault="00571068" w:rsidP="00705271">
            <w:r>
              <w:rPr>
                <w:rFonts w:hint="eastAsia"/>
              </w:rPr>
              <w:t>英文名称</w:t>
            </w:r>
          </w:p>
        </w:tc>
        <w:tc>
          <w:tcPr>
            <w:tcW w:w="869" w:type="dxa"/>
            <w:shd w:val="clear" w:color="auto" w:fill="EEECE1"/>
          </w:tcPr>
          <w:p w:rsidR="00571068" w:rsidRDefault="00571068" w:rsidP="00705271">
            <w:r>
              <w:rPr>
                <w:rFonts w:hint="eastAsia"/>
              </w:rPr>
              <w:t>类型</w:t>
            </w:r>
          </w:p>
        </w:tc>
        <w:tc>
          <w:tcPr>
            <w:tcW w:w="869" w:type="dxa"/>
            <w:shd w:val="clear" w:color="auto" w:fill="EEECE1"/>
          </w:tcPr>
          <w:p w:rsidR="00571068" w:rsidRDefault="00571068" w:rsidP="00705271">
            <w:r>
              <w:rPr>
                <w:rFonts w:hint="eastAsia"/>
              </w:rPr>
              <w:t>长度</w:t>
            </w:r>
          </w:p>
        </w:tc>
        <w:tc>
          <w:tcPr>
            <w:tcW w:w="803" w:type="dxa"/>
            <w:shd w:val="clear" w:color="auto" w:fill="EEECE1"/>
          </w:tcPr>
          <w:p w:rsidR="00571068" w:rsidRDefault="00571068" w:rsidP="00705271">
            <w:r>
              <w:rPr>
                <w:rFonts w:hint="eastAsia"/>
              </w:rPr>
              <w:t>必填</w:t>
            </w:r>
          </w:p>
        </w:tc>
        <w:tc>
          <w:tcPr>
            <w:tcW w:w="3061" w:type="dxa"/>
            <w:shd w:val="clear" w:color="auto" w:fill="EEECE1"/>
          </w:tcPr>
          <w:p w:rsidR="00571068" w:rsidRDefault="00571068" w:rsidP="00705271">
            <w:r>
              <w:rPr>
                <w:rFonts w:hint="eastAsia"/>
              </w:rPr>
              <w:t>说明</w:t>
            </w:r>
          </w:p>
        </w:tc>
      </w:tr>
      <w:tr w:rsidR="00571068" w:rsidTr="00705271">
        <w:trPr>
          <w:jc w:val="center"/>
        </w:trPr>
        <w:tc>
          <w:tcPr>
            <w:tcW w:w="852" w:type="dxa"/>
          </w:tcPr>
          <w:p w:rsidR="00571068" w:rsidRDefault="00571068" w:rsidP="00705271"/>
        </w:tc>
        <w:tc>
          <w:tcPr>
            <w:tcW w:w="1341" w:type="dxa"/>
            <w:gridSpan w:val="2"/>
          </w:tcPr>
          <w:p w:rsidR="00571068" w:rsidRDefault="00571068" w:rsidP="00705271">
            <w:r>
              <w:rPr>
                <w:rFonts w:hint="eastAsia"/>
              </w:rPr>
              <w:t>操作标志</w:t>
            </w:r>
          </w:p>
        </w:tc>
        <w:tc>
          <w:tcPr>
            <w:tcW w:w="1362" w:type="dxa"/>
          </w:tcPr>
          <w:p w:rsidR="00571068" w:rsidRPr="0018469F" w:rsidRDefault="00571068" w:rsidP="00705271">
            <w:r w:rsidRPr="0018469F">
              <w:t>oper_flag</w:t>
            </w:r>
          </w:p>
        </w:tc>
        <w:tc>
          <w:tcPr>
            <w:tcW w:w="869" w:type="dxa"/>
          </w:tcPr>
          <w:p w:rsidR="00571068" w:rsidRDefault="00571068" w:rsidP="00705271">
            <w:r>
              <w:rPr>
                <w:rFonts w:hint="eastAsia"/>
              </w:rPr>
              <w:t>int</w:t>
            </w:r>
          </w:p>
        </w:tc>
        <w:tc>
          <w:tcPr>
            <w:tcW w:w="869" w:type="dxa"/>
          </w:tcPr>
          <w:p w:rsidR="00571068" w:rsidRDefault="00571068" w:rsidP="00705271">
            <w:r>
              <w:rPr>
                <w:rFonts w:hint="eastAsia"/>
              </w:rPr>
              <w:t>1</w:t>
            </w:r>
          </w:p>
        </w:tc>
        <w:tc>
          <w:tcPr>
            <w:tcW w:w="803" w:type="dxa"/>
          </w:tcPr>
          <w:p w:rsidR="00571068" w:rsidRDefault="00571068" w:rsidP="00705271">
            <w:r>
              <w:rPr>
                <w:rFonts w:hint="eastAsia"/>
              </w:rPr>
              <w:t>M</w:t>
            </w:r>
          </w:p>
        </w:tc>
        <w:tc>
          <w:tcPr>
            <w:tcW w:w="3061" w:type="dxa"/>
          </w:tcPr>
          <w:p w:rsidR="00571068" w:rsidRDefault="00571068" w:rsidP="00705271">
            <w:r>
              <w:rPr>
                <w:rFonts w:hint="eastAsia"/>
              </w:rPr>
              <w:t>默认填</w:t>
            </w:r>
            <w:r>
              <w:rPr>
                <w:rFonts w:hint="eastAsia"/>
              </w:rPr>
              <w:t xml:space="preserve"> 1</w:t>
            </w:r>
          </w:p>
        </w:tc>
      </w:tr>
      <w:tr w:rsidR="00A571C7" w:rsidTr="00705271">
        <w:trPr>
          <w:jc w:val="center"/>
        </w:trPr>
        <w:tc>
          <w:tcPr>
            <w:tcW w:w="852" w:type="dxa"/>
          </w:tcPr>
          <w:p w:rsidR="00A571C7" w:rsidRDefault="00A571C7" w:rsidP="00705271"/>
        </w:tc>
        <w:tc>
          <w:tcPr>
            <w:tcW w:w="1341" w:type="dxa"/>
            <w:gridSpan w:val="2"/>
          </w:tcPr>
          <w:p w:rsidR="00A571C7" w:rsidRDefault="00A571C7" w:rsidP="00174532">
            <w:r>
              <w:rPr>
                <w:rFonts w:hint="eastAsia"/>
              </w:rPr>
              <w:t>渠道流水号</w:t>
            </w:r>
          </w:p>
        </w:tc>
        <w:tc>
          <w:tcPr>
            <w:tcW w:w="1362" w:type="dxa"/>
          </w:tcPr>
          <w:p w:rsidR="00A571C7" w:rsidRPr="00E1774F" w:rsidRDefault="00A571C7" w:rsidP="00174532">
            <w:r w:rsidRPr="005B4B97">
              <w:t>client_serial_no</w:t>
            </w:r>
          </w:p>
        </w:tc>
        <w:tc>
          <w:tcPr>
            <w:tcW w:w="869" w:type="dxa"/>
          </w:tcPr>
          <w:p w:rsidR="00A571C7" w:rsidRDefault="00A571C7" w:rsidP="00174532">
            <w:r>
              <w:rPr>
                <w:rFonts w:hint="eastAsia"/>
              </w:rPr>
              <w:t>string</w:t>
            </w:r>
          </w:p>
        </w:tc>
        <w:tc>
          <w:tcPr>
            <w:tcW w:w="869" w:type="dxa"/>
          </w:tcPr>
          <w:p w:rsidR="00A571C7" w:rsidRDefault="00A571C7" w:rsidP="00174532">
            <w:r>
              <w:rPr>
                <w:rFonts w:hint="eastAsia"/>
              </w:rPr>
              <w:t>16</w:t>
            </w:r>
          </w:p>
        </w:tc>
        <w:tc>
          <w:tcPr>
            <w:tcW w:w="803" w:type="dxa"/>
          </w:tcPr>
          <w:p w:rsidR="00A571C7" w:rsidRDefault="00A571C7" w:rsidP="00174532">
            <w:r>
              <w:rPr>
                <w:rFonts w:hint="eastAsia"/>
              </w:rPr>
              <w:t>O</w:t>
            </w:r>
          </w:p>
        </w:tc>
        <w:tc>
          <w:tcPr>
            <w:tcW w:w="3061" w:type="dxa"/>
          </w:tcPr>
          <w:p w:rsidR="00A571C7" w:rsidRDefault="00A571C7" w:rsidP="00174532"/>
        </w:tc>
      </w:tr>
      <w:tr w:rsidR="00A571C7" w:rsidTr="00705271">
        <w:trPr>
          <w:jc w:val="center"/>
        </w:trPr>
        <w:tc>
          <w:tcPr>
            <w:tcW w:w="852" w:type="dxa"/>
          </w:tcPr>
          <w:p w:rsidR="00A571C7" w:rsidRDefault="00A571C7" w:rsidP="00705271"/>
        </w:tc>
        <w:tc>
          <w:tcPr>
            <w:tcW w:w="1341" w:type="dxa"/>
            <w:gridSpan w:val="2"/>
          </w:tcPr>
          <w:p w:rsidR="00A571C7" w:rsidRDefault="00A571C7" w:rsidP="00174532">
            <w:r>
              <w:rPr>
                <w:rFonts w:hint="eastAsia"/>
              </w:rPr>
              <w:t>本地报单号</w:t>
            </w:r>
          </w:p>
        </w:tc>
        <w:tc>
          <w:tcPr>
            <w:tcW w:w="1362" w:type="dxa"/>
          </w:tcPr>
          <w:p w:rsidR="00A571C7" w:rsidRDefault="00A571C7" w:rsidP="00174532">
            <w:r w:rsidRPr="0018469F">
              <w:t>local_order_no</w:t>
            </w:r>
          </w:p>
        </w:tc>
        <w:tc>
          <w:tcPr>
            <w:tcW w:w="869" w:type="dxa"/>
          </w:tcPr>
          <w:p w:rsidR="00A571C7" w:rsidRDefault="00A571C7" w:rsidP="00174532">
            <w:r>
              <w:rPr>
                <w:rFonts w:hint="eastAsia"/>
              </w:rPr>
              <w:t>string</w:t>
            </w:r>
          </w:p>
        </w:tc>
        <w:tc>
          <w:tcPr>
            <w:tcW w:w="869" w:type="dxa"/>
          </w:tcPr>
          <w:p w:rsidR="00A571C7" w:rsidRDefault="00A571C7" w:rsidP="00174532">
            <w:r>
              <w:rPr>
                <w:rFonts w:hint="eastAsia"/>
              </w:rPr>
              <w:t>18</w:t>
            </w:r>
          </w:p>
        </w:tc>
        <w:tc>
          <w:tcPr>
            <w:tcW w:w="803" w:type="dxa"/>
          </w:tcPr>
          <w:p w:rsidR="00A571C7" w:rsidRDefault="00A571C7" w:rsidP="00174532">
            <w:r w:rsidRPr="00434319">
              <w:rPr>
                <w:rFonts w:hAnsi="宋体" w:hint="eastAsia"/>
                <w:color w:val="000000"/>
                <w:sz w:val="20"/>
              </w:rPr>
              <w:t>M</w:t>
            </w:r>
          </w:p>
        </w:tc>
        <w:tc>
          <w:tcPr>
            <w:tcW w:w="3061" w:type="dxa"/>
          </w:tcPr>
          <w:p w:rsidR="00A571C7" w:rsidRDefault="00A571C7" w:rsidP="00174532"/>
        </w:tc>
      </w:tr>
    </w:tbl>
    <w:p w:rsidR="00571068" w:rsidRDefault="00571068" w:rsidP="00571068">
      <w:pPr>
        <w:rPr>
          <w:lang w:val="zh-CN"/>
        </w:rPr>
      </w:pPr>
    </w:p>
    <w:p w:rsidR="001A47D8" w:rsidRDefault="001A47D8" w:rsidP="001A47D8">
      <w:pPr>
        <w:pStyle w:val="4"/>
      </w:pPr>
      <w:r>
        <w:rPr>
          <w:rFonts w:hint="eastAsia"/>
        </w:rPr>
        <w:t>延期开空仓</w:t>
      </w:r>
      <w:r>
        <w:rPr>
          <w:rFonts w:hint="eastAsia"/>
        </w:rPr>
        <w:t>[</w:t>
      </w:r>
      <w:r w:rsidR="00B078B0">
        <w:rPr>
          <w:rFonts w:hint="eastAsia"/>
        </w:rPr>
        <w:t>C406</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开空仓</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1A47D8" w:rsidRDefault="001A47D8" w:rsidP="001A47D8">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546"/>
        <w:gridCol w:w="941"/>
        <w:gridCol w:w="709"/>
        <w:gridCol w:w="992"/>
        <w:gridCol w:w="2777"/>
      </w:tblGrid>
      <w:tr w:rsidR="001A47D8" w:rsidTr="00705271">
        <w:trPr>
          <w:jc w:val="center"/>
        </w:trPr>
        <w:tc>
          <w:tcPr>
            <w:tcW w:w="1430" w:type="dxa"/>
            <w:gridSpan w:val="2"/>
            <w:shd w:val="clear" w:color="auto" w:fill="EEECE1"/>
          </w:tcPr>
          <w:p w:rsidR="001A47D8" w:rsidRDefault="001A47D8" w:rsidP="00705271">
            <w:r>
              <w:rPr>
                <w:rFonts w:hint="eastAsia"/>
              </w:rPr>
              <w:t>报文类型</w:t>
            </w:r>
          </w:p>
        </w:tc>
        <w:tc>
          <w:tcPr>
            <w:tcW w:w="7727" w:type="dxa"/>
            <w:gridSpan w:val="6"/>
          </w:tcPr>
          <w:p w:rsidR="001A47D8" w:rsidRDefault="001A47D8" w:rsidP="00705271">
            <w:r>
              <w:rPr>
                <w:rFonts w:hint="eastAsia"/>
              </w:rPr>
              <w:t>请求报文体</w:t>
            </w:r>
          </w:p>
        </w:tc>
      </w:tr>
      <w:tr w:rsidR="001A47D8" w:rsidTr="00705271">
        <w:trPr>
          <w:jc w:val="center"/>
        </w:trPr>
        <w:tc>
          <w:tcPr>
            <w:tcW w:w="1430" w:type="dxa"/>
            <w:gridSpan w:val="2"/>
            <w:shd w:val="clear" w:color="auto" w:fill="EEECE1"/>
          </w:tcPr>
          <w:p w:rsidR="001A47D8" w:rsidRDefault="001A47D8" w:rsidP="00705271">
            <w:r>
              <w:rPr>
                <w:rFonts w:hint="eastAsia"/>
              </w:rPr>
              <w:t>交易代码</w:t>
            </w:r>
          </w:p>
        </w:tc>
        <w:tc>
          <w:tcPr>
            <w:tcW w:w="7727" w:type="dxa"/>
            <w:gridSpan w:val="6"/>
          </w:tcPr>
          <w:p w:rsidR="001A47D8" w:rsidRDefault="00E92369" w:rsidP="00705271">
            <w:r>
              <w:rPr>
                <w:rFonts w:hint="eastAsia"/>
              </w:rPr>
              <w:t>C406</w:t>
            </w:r>
          </w:p>
        </w:tc>
      </w:tr>
      <w:tr w:rsidR="001A47D8" w:rsidTr="00705271">
        <w:trPr>
          <w:jc w:val="center"/>
        </w:trPr>
        <w:tc>
          <w:tcPr>
            <w:tcW w:w="1430" w:type="dxa"/>
            <w:gridSpan w:val="2"/>
            <w:shd w:val="clear" w:color="auto" w:fill="EEECE1"/>
          </w:tcPr>
          <w:p w:rsidR="001A47D8" w:rsidRDefault="001A47D8" w:rsidP="00705271">
            <w:r>
              <w:rPr>
                <w:rFonts w:hint="eastAsia"/>
              </w:rPr>
              <w:t>报文说明</w:t>
            </w:r>
          </w:p>
        </w:tc>
        <w:tc>
          <w:tcPr>
            <w:tcW w:w="7727" w:type="dxa"/>
            <w:gridSpan w:val="6"/>
          </w:tcPr>
          <w:p w:rsidR="001A47D8" w:rsidRDefault="001A47D8" w:rsidP="00705271">
            <w:r>
              <w:rPr>
                <w:rFonts w:hint="eastAsia"/>
              </w:rPr>
              <w:t>委托报单的请求报文体</w:t>
            </w:r>
          </w:p>
        </w:tc>
      </w:tr>
      <w:tr w:rsidR="001A47D8" w:rsidTr="00705271">
        <w:trPr>
          <w:jc w:val="center"/>
        </w:trPr>
        <w:tc>
          <w:tcPr>
            <w:tcW w:w="647" w:type="dxa"/>
            <w:shd w:val="clear" w:color="auto" w:fill="EEECE1"/>
          </w:tcPr>
          <w:p w:rsidR="001A47D8" w:rsidRDefault="001A47D8" w:rsidP="00705271">
            <w:r>
              <w:rPr>
                <w:rFonts w:hint="eastAsia"/>
              </w:rPr>
              <w:t>符号</w:t>
            </w:r>
          </w:p>
        </w:tc>
        <w:tc>
          <w:tcPr>
            <w:tcW w:w="1545" w:type="dxa"/>
            <w:gridSpan w:val="2"/>
            <w:shd w:val="clear" w:color="auto" w:fill="EEECE1"/>
          </w:tcPr>
          <w:p w:rsidR="001A47D8" w:rsidRDefault="001A47D8" w:rsidP="00705271">
            <w:r>
              <w:rPr>
                <w:rFonts w:hint="eastAsia"/>
              </w:rPr>
              <w:t>中文名称</w:t>
            </w:r>
          </w:p>
        </w:tc>
        <w:tc>
          <w:tcPr>
            <w:tcW w:w="1546" w:type="dxa"/>
            <w:shd w:val="clear" w:color="auto" w:fill="EEECE1"/>
          </w:tcPr>
          <w:p w:rsidR="001A47D8" w:rsidRDefault="001A47D8" w:rsidP="00705271">
            <w:r>
              <w:rPr>
                <w:rFonts w:hint="eastAsia"/>
              </w:rPr>
              <w:t>英文名称</w:t>
            </w:r>
          </w:p>
        </w:tc>
        <w:tc>
          <w:tcPr>
            <w:tcW w:w="941" w:type="dxa"/>
            <w:shd w:val="clear" w:color="auto" w:fill="EEECE1"/>
          </w:tcPr>
          <w:p w:rsidR="001A47D8" w:rsidRDefault="001A47D8" w:rsidP="00705271">
            <w:r>
              <w:rPr>
                <w:rFonts w:hint="eastAsia"/>
              </w:rPr>
              <w:t>类型</w:t>
            </w:r>
          </w:p>
        </w:tc>
        <w:tc>
          <w:tcPr>
            <w:tcW w:w="709" w:type="dxa"/>
            <w:shd w:val="clear" w:color="auto" w:fill="EEECE1"/>
          </w:tcPr>
          <w:p w:rsidR="001A47D8" w:rsidRDefault="001A47D8" w:rsidP="00705271">
            <w:r>
              <w:rPr>
                <w:rFonts w:hint="eastAsia"/>
              </w:rPr>
              <w:t>长度</w:t>
            </w:r>
          </w:p>
        </w:tc>
        <w:tc>
          <w:tcPr>
            <w:tcW w:w="992" w:type="dxa"/>
            <w:shd w:val="clear" w:color="auto" w:fill="EEECE1"/>
          </w:tcPr>
          <w:p w:rsidR="001A47D8" w:rsidRDefault="001A47D8" w:rsidP="00705271">
            <w:r>
              <w:rPr>
                <w:rFonts w:hint="eastAsia"/>
              </w:rPr>
              <w:t>必填</w:t>
            </w:r>
          </w:p>
        </w:tc>
        <w:tc>
          <w:tcPr>
            <w:tcW w:w="2777" w:type="dxa"/>
            <w:shd w:val="clear" w:color="auto" w:fill="EEECE1"/>
          </w:tcPr>
          <w:p w:rsidR="001A47D8" w:rsidRDefault="001A47D8" w:rsidP="00705271">
            <w:r>
              <w:rPr>
                <w:rFonts w:hint="eastAsia"/>
              </w:rPr>
              <w:t>说明</w:t>
            </w:r>
          </w:p>
        </w:tc>
      </w:tr>
      <w:tr w:rsidR="001A47D8" w:rsidTr="00705271">
        <w:trPr>
          <w:jc w:val="center"/>
        </w:trPr>
        <w:tc>
          <w:tcPr>
            <w:tcW w:w="647" w:type="dxa"/>
          </w:tcPr>
          <w:p w:rsidR="001A47D8" w:rsidRDefault="001A47D8" w:rsidP="00705271"/>
        </w:tc>
        <w:tc>
          <w:tcPr>
            <w:tcW w:w="1545" w:type="dxa"/>
            <w:gridSpan w:val="2"/>
          </w:tcPr>
          <w:p w:rsidR="001A47D8" w:rsidRDefault="001A47D8" w:rsidP="00705271">
            <w:r>
              <w:rPr>
                <w:rFonts w:hint="eastAsia"/>
              </w:rPr>
              <w:t>操作标志</w:t>
            </w:r>
          </w:p>
        </w:tc>
        <w:tc>
          <w:tcPr>
            <w:tcW w:w="1546" w:type="dxa"/>
          </w:tcPr>
          <w:p w:rsidR="001A47D8" w:rsidRPr="00D609DD" w:rsidRDefault="001A47D8" w:rsidP="00705271">
            <w:r w:rsidRPr="00D609DD">
              <w:t>oper_flag</w:t>
            </w:r>
          </w:p>
        </w:tc>
        <w:tc>
          <w:tcPr>
            <w:tcW w:w="941" w:type="dxa"/>
          </w:tcPr>
          <w:p w:rsidR="001A47D8" w:rsidRDefault="001A47D8" w:rsidP="00705271">
            <w:r>
              <w:rPr>
                <w:rFonts w:hint="eastAsia"/>
              </w:rPr>
              <w:t>int</w:t>
            </w:r>
          </w:p>
        </w:tc>
        <w:tc>
          <w:tcPr>
            <w:tcW w:w="709" w:type="dxa"/>
          </w:tcPr>
          <w:p w:rsidR="001A47D8" w:rsidRDefault="001A47D8" w:rsidP="00705271">
            <w:r>
              <w:rPr>
                <w:rFonts w:hint="eastAsia"/>
              </w:rPr>
              <w:t>1</w:t>
            </w:r>
          </w:p>
        </w:tc>
        <w:tc>
          <w:tcPr>
            <w:tcW w:w="992" w:type="dxa"/>
          </w:tcPr>
          <w:p w:rsidR="001A47D8" w:rsidRDefault="001A47D8" w:rsidP="00705271">
            <w:r>
              <w:rPr>
                <w:rFonts w:hint="eastAsia"/>
              </w:rPr>
              <w:t>M</w:t>
            </w:r>
          </w:p>
        </w:tc>
        <w:tc>
          <w:tcPr>
            <w:tcW w:w="2777" w:type="dxa"/>
          </w:tcPr>
          <w:p w:rsidR="001A47D8" w:rsidRDefault="001A47D8" w:rsidP="00705271">
            <w:r>
              <w:rPr>
                <w:rFonts w:hint="eastAsia"/>
              </w:rPr>
              <w:t>默认填</w:t>
            </w:r>
            <w:r>
              <w:rPr>
                <w:rFonts w:hint="eastAsia"/>
              </w:rPr>
              <w:t xml:space="preserve"> 1</w:t>
            </w:r>
          </w:p>
        </w:tc>
      </w:tr>
      <w:tr w:rsidR="001A47D8" w:rsidTr="00705271">
        <w:trPr>
          <w:jc w:val="center"/>
        </w:trPr>
        <w:tc>
          <w:tcPr>
            <w:tcW w:w="647" w:type="dxa"/>
          </w:tcPr>
          <w:p w:rsidR="001A47D8" w:rsidRDefault="001A47D8" w:rsidP="00705271"/>
        </w:tc>
        <w:tc>
          <w:tcPr>
            <w:tcW w:w="1545" w:type="dxa"/>
            <w:gridSpan w:val="2"/>
            <w:tcBorders>
              <w:bottom w:val="single" w:sz="4" w:space="0" w:color="auto"/>
            </w:tcBorders>
          </w:tcPr>
          <w:p w:rsidR="001A47D8" w:rsidRDefault="001A47D8" w:rsidP="00705271">
            <w:r>
              <w:rPr>
                <w:rFonts w:hint="eastAsia"/>
              </w:rPr>
              <w:t>合约代码</w:t>
            </w:r>
          </w:p>
        </w:tc>
        <w:tc>
          <w:tcPr>
            <w:tcW w:w="1546" w:type="dxa"/>
            <w:tcBorders>
              <w:bottom w:val="single" w:sz="4" w:space="0" w:color="auto"/>
            </w:tcBorders>
          </w:tcPr>
          <w:p w:rsidR="001A47D8" w:rsidRPr="00D609DD" w:rsidRDefault="001A47D8" w:rsidP="00705271">
            <w:r w:rsidRPr="00D609DD">
              <w:t>prod_code</w:t>
            </w:r>
          </w:p>
        </w:tc>
        <w:tc>
          <w:tcPr>
            <w:tcW w:w="941" w:type="dxa"/>
            <w:tcBorders>
              <w:bottom w:val="single" w:sz="4" w:space="0" w:color="auto"/>
            </w:tcBorders>
          </w:tcPr>
          <w:p w:rsidR="001A47D8" w:rsidRDefault="001A47D8" w:rsidP="00705271">
            <w:r>
              <w:rPr>
                <w:rFonts w:hint="eastAsia"/>
              </w:rPr>
              <w:t>string</w:t>
            </w:r>
          </w:p>
        </w:tc>
        <w:tc>
          <w:tcPr>
            <w:tcW w:w="709" w:type="dxa"/>
            <w:tcBorders>
              <w:bottom w:val="single" w:sz="4" w:space="0" w:color="auto"/>
            </w:tcBorders>
          </w:tcPr>
          <w:p w:rsidR="001A47D8" w:rsidRDefault="001A47D8" w:rsidP="00705271">
            <w:r>
              <w:rPr>
                <w:rFonts w:hint="eastAsia"/>
              </w:rPr>
              <w:t>10</w:t>
            </w:r>
          </w:p>
        </w:tc>
        <w:tc>
          <w:tcPr>
            <w:tcW w:w="992" w:type="dxa"/>
            <w:tcBorders>
              <w:bottom w:val="single" w:sz="4" w:space="0" w:color="auto"/>
            </w:tcBorders>
          </w:tcPr>
          <w:p w:rsidR="001A47D8" w:rsidRDefault="001A47D8" w:rsidP="00705271">
            <w:r w:rsidRPr="00BC76F8">
              <w:rPr>
                <w:rFonts w:hint="eastAsia"/>
              </w:rPr>
              <w:t>M</w:t>
            </w:r>
          </w:p>
        </w:tc>
        <w:tc>
          <w:tcPr>
            <w:tcW w:w="2777" w:type="dxa"/>
            <w:tcBorders>
              <w:bottom w:val="single" w:sz="4" w:space="0" w:color="auto"/>
            </w:tcBorders>
          </w:tcPr>
          <w:p w:rsidR="001A47D8" w:rsidRDefault="001A47D8" w:rsidP="00705271"/>
        </w:tc>
      </w:tr>
      <w:tr w:rsidR="00CA0FE0" w:rsidTr="00705271">
        <w:trPr>
          <w:jc w:val="center"/>
        </w:trPr>
        <w:tc>
          <w:tcPr>
            <w:tcW w:w="647" w:type="dxa"/>
          </w:tcPr>
          <w:p w:rsidR="00CA0FE0" w:rsidRDefault="00CA0FE0" w:rsidP="00705271">
            <w:pPr>
              <w:rPr>
                <w:highlight w:val="red"/>
              </w:rPr>
            </w:pPr>
          </w:p>
        </w:tc>
        <w:tc>
          <w:tcPr>
            <w:tcW w:w="1545" w:type="dxa"/>
            <w:gridSpan w:val="2"/>
          </w:tcPr>
          <w:p w:rsidR="00CA0FE0" w:rsidRPr="0037383C" w:rsidRDefault="00CA0FE0" w:rsidP="00705271">
            <w:r>
              <w:rPr>
                <w:rFonts w:hint="eastAsia"/>
              </w:rPr>
              <w:t>指令类型</w:t>
            </w:r>
          </w:p>
        </w:tc>
        <w:tc>
          <w:tcPr>
            <w:tcW w:w="1546" w:type="dxa"/>
          </w:tcPr>
          <w:p w:rsidR="00CA0FE0" w:rsidRPr="00D609DD" w:rsidRDefault="00CA0FE0" w:rsidP="00705271">
            <w:r w:rsidRPr="00D609DD">
              <w:t>order_type</w:t>
            </w:r>
          </w:p>
        </w:tc>
        <w:tc>
          <w:tcPr>
            <w:tcW w:w="941" w:type="dxa"/>
          </w:tcPr>
          <w:p w:rsidR="00CA0FE0" w:rsidRPr="009C40CE" w:rsidRDefault="00CA0FE0" w:rsidP="00705271">
            <w:r w:rsidRPr="009C40CE">
              <w:rPr>
                <w:rFonts w:hint="eastAsia"/>
              </w:rPr>
              <w:t>string</w:t>
            </w:r>
          </w:p>
        </w:tc>
        <w:tc>
          <w:tcPr>
            <w:tcW w:w="709" w:type="dxa"/>
          </w:tcPr>
          <w:p w:rsidR="00CA0FE0" w:rsidRPr="009C40CE" w:rsidRDefault="00CA0FE0" w:rsidP="00705271">
            <w:r>
              <w:rPr>
                <w:rFonts w:hint="eastAsia"/>
              </w:rPr>
              <w:t>2</w:t>
            </w:r>
          </w:p>
        </w:tc>
        <w:tc>
          <w:tcPr>
            <w:tcW w:w="992" w:type="dxa"/>
          </w:tcPr>
          <w:p w:rsidR="00CA0FE0" w:rsidRDefault="00CA0FE0" w:rsidP="00705271">
            <w:r w:rsidRPr="00BC76F8">
              <w:rPr>
                <w:rFonts w:hint="eastAsia"/>
              </w:rPr>
              <w:t>M</w:t>
            </w:r>
          </w:p>
        </w:tc>
        <w:tc>
          <w:tcPr>
            <w:tcW w:w="2777" w:type="dxa"/>
          </w:tcPr>
          <w:p w:rsidR="00CA0FE0" w:rsidRPr="009C40CE" w:rsidRDefault="0026413A" w:rsidP="00BC361F">
            <w:hyperlink w:anchor="_b_order_type_(指令类型)" w:history="1">
              <w:r w:rsidR="00CA0FE0" w:rsidRPr="00ED5358">
                <w:rPr>
                  <w:rStyle w:val="a8"/>
                </w:rPr>
                <w:t>b_order_type</w:t>
              </w:r>
            </w:hyperlink>
          </w:p>
        </w:tc>
      </w:tr>
      <w:tr w:rsidR="00CA0FE0" w:rsidTr="00705271">
        <w:trPr>
          <w:jc w:val="center"/>
        </w:trPr>
        <w:tc>
          <w:tcPr>
            <w:tcW w:w="647" w:type="dxa"/>
          </w:tcPr>
          <w:p w:rsidR="00CA0FE0" w:rsidRDefault="00CA0FE0" w:rsidP="00705271"/>
        </w:tc>
        <w:tc>
          <w:tcPr>
            <w:tcW w:w="1545" w:type="dxa"/>
            <w:gridSpan w:val="2"/>
          </w:tcPr>
          <w:p w:rsidR="00CA0FE0" w:rsidRDefault="00CA0FE0" w:rsidP="00705271">
            <w:r>
              <w:rPr>
                <w:rFonts w:hint="eastAsia"/>
              </w:rPr>
              <w:t>委托价格</w:t>
            </w:r>
          </w:p>
        </w:tc>
        <w:tc>
          <w:tcPr>
            <w:tcW w:w="1546" w:type="dxa"/>
          </w:tcPr>
          <w:p w:rsidR="00CA0FE0" w:rsidRPr="00D609DD" w:rsidRDefault="00CA0FE0" w:rsidP="00705271">
            <w:r w:rsidRPr="00D609DD">
              <w:t>price</w:t>
            </w:r>
          </w:p>
        </w:tc>
        <w:tc>
          <w:tcPr>
            <w:tcW w:w="941" w:type="dxa"/>
          </w:tcPr>
          <w:p w:rsidR="00CA0FE0" w:rsidRDefault="00CA0FE0" w:rsidP="00705271">
            <w:r>
              <w:rPr>
                <w:rFonts w:hint="eastAsia"/>
              </w:rPr>
              <w:t>double</w:t>
            </w:r>
          </w:p>
        </w:tc>
        <w:tc>
          <w:tcPr>
            <w:tcW w:w="709" w:type="dxa"/>
          </w:tcPr>
          <w:p w:rsidR="00CA0FE0" w:rsidRDefault="00CA0FE0" w:rsidP="00705271">
            <w:r>
              <w:rPr>
                <w:rFonts w:hint="eastAsia"/>
              </w:rPr>
              <w:t>18,2</w:t>
            </w:r>
          </w:p>
        </w:tc>
        <w:tc>
          <w:tcPr>
            <w:tcW w:w="992" w:type="dxa"/>
          </w:tcPr>
          <w:p w:rsidR="00CA0FE0" w:rsidRDefault="00CA0FE0" w:rsidP="00705271">
            <w:r w:rsidRPr="00BC76F8">
              <w:rPr>
                <w:rFonts w:hint="eastAsia"/>
              </w:rPr>
              <w:t>M</w:t>
            </w:r>
          </w:p>
        </w:tc>
        <w:tc>
          <w:tcPr>
            <w:tcW w:w="2777" w:type="dxa"/>
          </w:tcPr>
          <w:p w:rsidR="00CA0FE0" w:rsidRDefault="00CA0FE0" w:rsidP="00BC361F">
            <w:r>
              <w:rPr>
                <w:rFonts w:hint="eastAsia"/>
              </w:rPr>
              <w:t>小数点后两位</w:t>
            </w:r>
          </w:p>
        </w:tc>
      </w:tr>
      <w:tr w:rsidR="001A47D8" w:rsidTr="00705271">
        <w:trPr>
          <w:jc w:val="center"/>
        </w:trPr>
        <w:tc>
          <w:tcPr>
            <w:tcW w:w="647" w:type="dxa"/>
          </w:tcPr>
          <w:p w:rsidR="001A47D8" w:rsidRDefault="001A47D8" w:rsidP="00705271"/>
        </w:tc>
        <w:tc>
          <w:tcPr>
            <w:tcW w:w="1545" w:type="dxa"/>
            <w:gridSpan w:val="2"/>
          </w:tcPr>
          <w:p w:rsidR="001A47D8" w:rsidRDefault="001A47D8" w:rsidP="00705271">
            <w:r>
              <w:rPr>
                <w:rFonts w:hint="eastAsia"/>
              </w:rPr>
              <w:t>委托手数</w:t>
            </w:r>
          </w:p>
        </w:tc>
        <w:tc>
          <w:tcPr>
            <w:tcW w:w="1546" w:type="dxa"/>
          </w:tcPr>
          <w:p w:rsidR="001A47D8" w:rsidRPr="00D609DD" w:rsidRDefault="001A47D8" w:rsidP="00705271">
            <w:r w:rsidRPr="00D609DD">
              <w:t>volume</w:t>
            </w:r>
          </w:p>
        </w:tc>
        <w:tc>
          <w:tcPr>
            <w:tcW w:w="941" w:type="dxa"/>
          </w:tcPr>
          <w:p w:rsidR="001A47D8" w:rsidRDefault="001A47D8" w:rsidP="00705271">
            <w:r>
              <w:rPr>
                <w:rFonts w:hint="eastAsia"/>
              </w:rPr>
              <w:t>int</w:t>
            </w:r>
          </w:p>
        </w:tc>
        <w:tc>
          <w:tcPr>
            <w:tcW w:w="709" w:type="dxa"/>
          </w:tcPr>
          <w:p w:rsidR="001A47D8" w:rsidRDefault="001A47D8" w:rsidP="00705271"/>
        </w:tc>
        <w:tc>
          <w:tcPr>
            <w:tcW w:w="992" w:type="dxa"/>
          </w:tcPr>
          <w:p w:rsidR="001A47D8" w:rsidRDefault="001A47D8" w:rsidP="00705271">
            <w:r w:rsidRPr="00A44C55">
              <w:rPr>
                <w:rFonts w:hint="eastAsia"/>
              </w:rPr>
              <w:t>M</w:t>
            </w:r>
          </w:p>
        </w:tc>
        <w:tc>
          <w:tcPr>
            <w:tcW w:w="2777" w:type="dxa"/>
          </w:tcPr>
          <w:p w:rsidR="001A47D8" w:rsidRDefault="00BC7B1F" w:rsidP="00705271">
            <w:r>
              <w:rPr>
                <w:rFonts w:hint="eastAsia"/>
              </w:rPr>
              <w:t>单位手</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1A47D8" w:rsidRDefault="001A47D8" w:rsidP="001A47D8">
      <w:pPr>
        <w:pStyle w:val="5"/>
      </w:pPr>
      <w:r>
        <w:rPr>
          <w:rFonts w:hint="eastAsia"/>
        </w:rPr>
        <w:t>响应报文体</w:t>
      </w:r>
    </w:p>
    <w:p w:rsidR="001A47D8" w:rsidRDefault="001A47D8" w:rsidP="001A47D8"/>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1A47D8" w:rsidTr="00705271">
        <w:trPr>
          <w:jc w:val="center"/>
        </w:trPr>
        <w:tc>
          <w:tcPr>
            <w:tcW w:w="1431" w:type="dxa"/>
            <w:gridSpan w:val="2"/>
            <w:shd w:val="clear" w:color="auto" w:fill="EEECE1"/>
          </w:tcPr>
          <w:p w:rsidR="001A47D8" w:rsidRDefault="001A47D8" w:rsidP="00705271">
            <w:r>
              <w:rPr>
                <w:rFonts w:hint="eastAsia"/>
              </w:rPr>
              <w:t>报文类型</w:t>
            </w:r>
          </w:p>
        </w:tc>
        <w:tc>
          <w:tcPr>
            <w:tcW w:w="7726" w:type="dxa"/>
            <w:gridSpan w:val="6"/>
          </w:tcPr>
          <w:p w:rsidR="001A47D8" w:rsidRDefault="001A47D8" w:rsidP="00705271">
            <w:r>
              <w:rPr>
                <w:rFonts w:hint="eastAsia"/>
              </w:rPr>
              <w:t>响应报文体</w:t>
            </w:r>
          </w:p>
        </w:tc>
      </w:tr>
      <w:tr w:rsidR="001A47D8" w:rsidTr="00705271">
        <w:trPr>
          <w:jc w:val="center"/>
        </w:trPr>
        <w:tc>
          <w:tcPr>
            <w:tcW w:w="1431" w:type="dxa"/>
            <w:gridSpan w:val="2"/>
            <w:shd w:val="clear" w:color="auto" w:fill="EEECE1"/>
          </w:tcPr>
          <w:p w:rsidR="001A47D8" w:rsidRDefault="001A47D8" w:rsidP="00705271">
            <w:r>
              <w:rPr>
                <w:rFonts w:hint="eastAsia"/>
              </w:rPr>
              <w:t>交易代码</w:t>
            </w:r>
          </w:p>
        </w:tc>
        <w:tc>
          <w:tcPr>
            <w:tcW w:w="7726" w:type="dxa"/>
            <w:gridSpan w:val="6"/>
          </w:tcPr>
          <w:p w:rsidR="001A47D8" w:rsidRDefault="00E92369" w:rsidP="00705271">
            <w:r>
              <w:rPr>
                <w:rFonts w:hint="eastAsia"/>
              </w:rPr>
              <w:t>C406</w:t>
            </w:r>
          </w:p>
        </w:tc>
      </w:tr>
      <w:tr w:rsidR="001A47D8" w:rsidTr="00705271">
        <w:trPr>
          <w:jc w:val="center"/>
        </w:trPr>
        <w:tc>
          <w:tcPr>
            <w:tcW w:w="1431" w:type="dxa"/>
            <w:gridSpan w:val="2"/>
            <w:shd w:val="clear" w:color="auto" w:fill="EEECE1"/>
          </w:tcPr>
          <w:p w:rsidR="001A47D8" w:rsidRDefault="001A47D8" w:rsidP="00705271">
            <w:r>
              <w:rPr>
                <w:rFonts w:hint="eastAsia"/>
              </w:rPr>
              <w:t>报文说明</w:t>
            </w:r>
          </w:p>
        </w:tc>
        <w:tc>
          <w:tcPr>
            <w:tcW w:w="7726" w:type="dxa"/>
            <w:gridSpan w:val="6"/>
          </w:tcPr>
          <w:p w:rsidR="001A47D8" w:rsidRDefault="001A47D8" w:rsidP="00705271">
            <w:r>
              <w:rPr>
                <w:rFonts w:hint="eastAsia"/>
              </w:rPr>
              <w:t>委托报单的响应报文体</w:t>
            </w:r>
          </w:p>
        </w:tc>
      </w:tr>
      <w:tr w:rsidR="001A47D8" w:rsidTr="00705271">
        <w:trPr>
          <w:jc w:val="center"/>
        </w:trPr>
        <w:tc>
          <w:tcPr>
            <w:tcW w:w="852" w:type="dxa"/>
            <w:shd w:val="clear" w:color="auto" w:fill="EEECE1"/>
          </w:tcPr>
          <w:p w:rsidR="001A47D8" w:rsidRDefault="001A47D8" w:rsidP="00705271">
            <w:r>
              <w:rPr>
                <w:rFonts w:hint="eastAsia"/>
              </w:rPr>
              <w:t>符号</w:t>
            </w:r>
          </w:p>
        </w:tc>
        <w:tc>
          <w:tcPr>
            <w:tcW w:w="1341" w:type="dxa"/>
            <w:gridSpan w:val="2"/>
            <w:shd w:val="clear" w:color="auto" w:fill="EEECE1"/>
          </w:tcPr>
          <w:p w:rsidR="001A47D8" w:rsidRDefault="001A47D8" w:rsidP="00705271">
            <w:r>
              <w:rPr>
                <w:rFonts w:hint="eastAsia"/>
              </w:rPr>
              <w:t>中文名称</w:t>
            </w:r>
          </w:p>
        </w:tc>
        <w:tc>
          <w:tcPr>
            <w:tcW w:w="1362" w:type="dxa"/>
            <w:shd w:val="clear" w:color="auto" w:fill="EEECE1"/>
          </w:tcPr>
          <w:p w:rsidR="001A47D8" w:rsidRDefault="001A47D8" w:rsidP="00705271">
            <w:r>
              <w:rPr>
                <w:rFonts w:hint="eastAsia"/>
              </w:rPr>
              <w:t>英文名称</w:t>
            </w:r>
          </w:p>
        </w:tc>
        <w:tc>
          <w:tcPr>
            <w:tcW w:w="869" w:type="dxa"/>
            <w:shd w:val="clear" w:color="auto" w:fill="EEECE1"/>
          </w:tcPr>
          <w:p w:rsidR="001A47D8" w:rsidRDefault="001A47D8" w:rsidP="00705271">
            <w:r>
              <w:rPr>
                <w:rFonts w:hint="eastAsia"/>
              </w:rPr>
              <w:t>类型</w:t>
            </w:r>
          </w:p>
        </w:tc>
        <w:tc>
          <w:tcPr>
            <w:tcW w:w="869" w:type="dxa"/>
            <w:shd w:val="clear" w:color="auto" w:fill="EEECE1"/>
          </w:tcPr>
          <w:p w:rsidR="001A47D8" w:rsidRDefault="001A47D8" w:rsidP="00705271">
            <w:r>
              <w:rPr>
                <w:rFonts w:hint="eastAsia"/>
              </w:rPr>
              <w:t>长度</w:t>
            </w:r>
          </w:p>
        </w:tc>
        <w:tc>
          <w:tcPr>
            <w:tcW w:w="803" w:type="dxa"/>
            <w:shd w:val="clear" w:color="auto" w:fill="EEECE1"/>
          </w:tcPr>
          <w:p w:rsidR="001A47D8" w:rsidRDefault="001A47D8" w:rsidP="00705271">
            <w:r>
              <w:rPr>
                <w:rFonts w:hint="eastAsia"/>
              </w:rPr>
              <w:t>必填</w:t>
            </w:r>
          </w:p>
        </w:tc>
        <w:tc>
          <w:tcPr>
            <w:tcW w:w="3061" w:type="dxa"/>
            <w:shd w:val="clear" w:color="auto" w:fill="EEECE1"/>
          </w:tcPr>
          <w:p w:rsidR="001A47D8" w:rsidRDefault="001A47D8" w:rsidP="00705271">
            <w:r>
              <w:rPr>
                <w:rFonts w:hint="eastAsia"/>
              </w:rPr>
              <w:t>说明</w:t>
            </w:r>
          </w:p>
        </w:tc>
      </w:tr>
      <w:tr w:rsidR="001A47D8" w:rsidTr="00705271">
        <w:trPr>
          <w:jc w:val="center"/>
        </w:trPr>
        <w:tc>
          <w:tcPr>
            <w:tcW w:w="852" w:type="dxa"/>
          </w:tcPr>
          <w:p w:rsidR="001A47D8" w:rsidRDefault="001A47D8" w:rsidP="00705271"/>
        </w:tc>
        <w:tc>
          <w:tcPr>
            <w:tcW w:w="1341" w:type="dxa"/>
            <w:gridSpan w:val="2"/>
          </w:tcPr>
          <w:p w:rsidR="001A47D8" w:rsidRDefault="001A47D8" w:rsidP="00705271">
            <w:r>
              <w:rPr>
                <w:rFonts w:hint="eastAsia"/>
              </w:rPr>
              <w:t>操作标志</w:t>
            </w:r>
          </w:p>
        </w:tc>
        <w:tc>
          <w:tcPr>
            <w:tcW w:w="1362" w:type="dxa"/>
          </w:tcPr>
          <w:p w:rsidR="001A47D8" w:rsidRPr="0018469F" w:rsidRDefault="001A47D8" w:rsidP="00705271">
            <w:r w:rsidRPr="0018469F">
              <w:t>oper_flag</w:t>
            </w:r>
          </w:p>
        </w:tc>
        <w:tc>
          <w:tcPr>
            <w:tcW w:w="869" w:type="dxa"/>
          </w:tcPr>
          <w:p w:rsidR="001A47D8" w:rsidRDefault="001A47D8" w:rsidP="00705271">
            <w:r>
              <w:rPr>
                <w:rFonts w:hint="eastAsia"/>
              </w:rPr>
              <w:t>int</w:t>
            </w:r>
          </w:p>
        </w:tc>
        <w:tc>
          <w:tcPr>
            <w:tcW w:w="869" w:type="dxa"/>
          </w:tcPr>
          <w:p w:rsidR="001A47D8" w:rsidRDefault="001A47D8" w:rsidP="00705271">
            <w:r>
              <w:rPr>
                <w:rFonts w:hint="eastAsia"/>
              </w:rPr>
              <w:t>1</w:t>
            </w:r>
          </w:p>
        </w:tc>
        <w:tc>
          <w:tcPr>
            <w:tcW w:w="803" w:type="dxa"/>
          </w:tcPr>
          <w:p w:rsidR="001A47D8" w:rsidRDefault="001A47D8" w:rsidP="00705271">
            <w:r>
              <w:rPr>
                <w:rFonts w:hint="eastAsia"/>
              </w:rPr>
              <w:t>M</w:t>
            </w:r>
          </w:p>
        </w:tc>
        <w:tc>
          <w:tcPr>
            <w:tcW w:w="3061" w:type="dxa"/>
          </w:tcPr>
          <w:p w:rsidR="001A47D8" w:rsidRDefault="001A47D8" w:rsidP="00705271">
            <w:r>
              <w:rPr>
                <w:rFonts w:hint="eastAsia"/>
              </w:rPr>
              <w:t>默认填</w:t>
            </w:r>
            <w:r>
              <w:rPr>
                <w:rFonts w:hint="eastAsia"/>
              </w:rPr>
              <w:t xml:space="preserve"> 1</w:t>
            </w:r>
          </w:p>
        </w:tc>
      </w:tr>
      <w:tr w:rsidR="006F694E" w:rsidTr="00705271">
        <w:trPr>
          <w:jc w:val="center"/>
        </w:trPr>
        <w:tc>
          <w:tcPr>
            <w:tcW w:w="852" w:type="dxa"/>
          </w:tcPr>
          <w:p w:rsidR="006F694E" w:rsidRDefault="006F694E" w:rsidP="00705271"/>
        </w:tc>
        <w:tc>
          <w:tcPr>
            <w:tcW w:w="1341" w:type="dxa"/>
            <w:gridSpan w:val="2"/>
          </w:tcPr>
          <w:p w:rsidR="006F694E" w:rsidRDefault="006F694E" w:rsidP="00174532">
            <w:r>
              <w:rPr>
                <w:rFonts w:hint="eastAsia"/>
              </w:rPr>
              <w:t>渠道流水号</w:t>
            </w:r>
          </w:p>
        </w:tc>
        <w:tc>
          <w:tcPr>
            <w:tcW w:w="1362" w:type="dxa"/>
          </w:tcPr>
          <w:p w:rsidR="006F694E" w:rsidRPr="00E1774F" w:rsidRDefault="006F694E" w:rsidP="00174532">
            <w:r w:rsidRPr="005B4B97">
              <w:t>client_serial_no</w:t>
            </w:r>
          </w:p>
        </w:tc>
        <w:tc>
          <w:tcPr>
            <w:tcW w:w="869" w:type="dxa"/>
          </w:tcPr>
          <w:p w:rsidR="006F694E" w:rsidRDefault="006F694E" w:rsidP="00174532">
            <w:r>
              <w:rPr>
                <w:rFonts w:hint="eastAsia"/>
              </w:rPr>
              <w:t>string</w:t>
            </w:r>
          </w:p>
        </w:tc>
        <w:tc>
          <w:tcPr>
            <w:tcW w:w="869" w:type="dxa"/>
          </w:tcPr>
          <w:p w:rsidR="006F694E" w:rsidRDefault="006F694E" w:rsidP="00174532">
            <w:r>
              <w:rPr>
                <w:rFonts w:hint="eastAsia"/>
              </w:rPr>
              <w:t>16</w:t>
            </w:r>
          </w:p>
        </w:tc>
        <w:tc>
          <w:tcPr>
            <w:tcW w:w="803" w:type="dxa"/>
          </w:tcPr>
          <w:p w:rsidR="006F694E" w:rsidRDefault="006F694E" w:rsidP="00174532">
            <w:r>
              <w:rPr>
                <w:rFonts w:hint="eastAsia"/>
              </w:rPr>
              <w:t>O</w:t>
            </w:r>
          </w:p>
        </w:tc>
        <w:tc>
          <w:tcPr>
            <w:tcW w:w="3061" w:type="dxa"/>
          </w:tcPr>
          <w:p w:rsidR="006F694E" w:rsidRDefault="006F694E" w:rsidP="00174532"/>
        </w:tc>
      </w:tr>
      <w:tr w:rsidR="006F694E" w:rsidTr="00705271">
        <w:trPr>
          <w:jc w:val="center"/>
        </w:trPr>
        <w:tc>
          <w:tcPr>
            <w:tcW w:w="852" w:type="dxa"/>
          </w:tcPr>
          <w:p w:rsidR="006F694E" w:rsidRDefault="006F694E" w:rsidP="00705271"/>
        </w:tc>
        <w:tc>
          <w:tcPr>
            <w:tcW w:w="1341" w:type="dxa"/>
            <w:gridSpan w:val="2"/>
          </w:tcPr>
          <w:p w:rsidR="006F694E" w:rsidRDefault="006F694E" w:rsidP="00174532">
            <w:r>
              <w:rPr>
                <w:rFonts w:hint="eastAsia"/>
              </w:rPr>
              <w:t>本地报单号</w:t>
            </w:r>
          </w:p>
        </w:tc>
        <w:tc>
          <w:tcPr>
            <w:tcW w:w="1362" w:type="dxa"/>
          </w:tcPr>
          <w:p w:rsidR="006F694E" w:rsidRDefault="006F694E" w:rsidP="00174532">
            <w:r w:rsidRPr="0018469F">
              <w:t>local_order_no</w:t>
            </w:r>
          </w:p>
        </w:tc>
        <w:tc>
          <w:tcPr>
            <w:tcW w:w="869" w:type="dxa"/>
          </w:tcPr>
          <w:p w:rsidR="006F694E" w:rsidRDefault="006F694E" w:rsidP="00174532">
            <w:r>
              <w:rPr>
                <w:rFonts w:hint="eastAsia"/>
              </w:rPr>
              <w:t>string</w:t>
            </w:r>
          </w:p>
        </w:tc>
        <w:tc>
          <w:tcPr>
            <w:tcW w:w="869" w:type="dxa"/>
          </w:tcPr>
          <w:p w:rsidR="006F694E" w:rsidRDefault="006F694E" w:rsidP="00174532">
            <w:r>
              <w:rPr>
                <w:rFonts w:hint="eastAsia"/>
              </w:rPr>
              <w:t>18</w:t>
            </w:r>
          </w:p>
        </w:tc>
        <w:tc>
          <w:tcPr>
            <w:tcW w:w="803" w:type="dxa"/>
          </w:tcPr>
          <w:p w:rsidR="006F694E" w:rsidRDefault="006F694E" w:rsidP="00174532">
            <w:r w:rsidRPr="00434319">
              <w:rPr>
                <w:rFonts w:hAnsi="宋体" w:hint="eastAsia"/>
                <w:color w:val="000000"/>
                <w:sz w:val="20"/>
              </w:rPr>
              <w:t>M</w:t>
            </w:r>
          </w:p>
        </w:tc>
        <w:tc>
          <w:tcPr>
            <w:tcW w:w="3061" w:type="dxa"/>
          </w:tcPr>
          <w:p w:rsidR="006F694E" w:rsidRDefault="006F694E" w:rsidP="00174532"/>
        </w:tc>
      </w:tr>
    </w:tbl>
    <w:p w:rsidR="001A47D8" w:rsidRDefault="001A47D8" w:rsidP="001A47D8">
      <w:pPr>
        <w:rPr>
          <w:lang w:val="zh-CN"/>
        </w:rPr>
      </w:pPr>
    </w:p>
    <w:p w:rsidR="001A47D8" w:rsidRDefault="001A47D8" w:rsidP="00571068">
      <w:pPr>
        <w:rPr>
          <w:lang w:val="zh-CN"/>
        </w:rPr>
      </w:pPr>
    </w:p>
    <w:p w:rsidR="00AD10DC" w:rsidRDefault="00AD10DC" w:rsidP="00AD10DC">
      <w:pPr>
        <w:pStyle w:val="4"/>
      </w:pPr>
      <w:r>
        <w:rPr>
          <w:rFonts w:hint="eastAsia"/>
        </w:rPr>
        <w:t>延期平多仓</w:t>
      </w:r>
      <w:r>
        <w:rPr>
          <w:rFonts w:hint="eastAsia"/>
        </w:rPr>
        <w:t>[</w:t>
      </w:r>
      <w:r w:rsidR="00B078B0">
        <w:rPr>
          <w:rFonts w:hint="eastAsia"/>
        </w:rPr>
        <w:t>C407</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平多仓</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lastRenderedPageBreak/>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AD10DC" w:rsidRDefault="00AD10DC" w:rsidP="00AD10DC">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546"/>
        <w:gridCol w:w="941"/>
        <w:gridCol w:w="709"/>
        <w:gridCol w:w="992"/>
        <w:gridCol w:w="2777"/>
      </w:tblGrid>
      <w:tr w:rsidR="00AD10DC" w:rsidTr="00705271">
        <w:trPr>
          <w:jc w:val="center"/>
        </w:trPr>
        <w:tc>
          <w:tcPr>
            <w:tcW w:w="1430" w:type="dxa"/>
            <w:gridSpan w:val="2"/>
            <w:shd w:val="clear" w:color="auto" w:fill="EEECE1"/>
          </w:tcPr>
          <w:p w:rsidR="00AD10DC" w:rsidRDefault="00AD10DC" w:rsidP="00705271">
            <w:r>
              <w:rPr>
                <w:rFonts w:hint="eastAsia"/>
              </w:rPr>
              <w:t>报文类型</w:t>
            </w:r>
          </w:p>
        </w:tc>
        <w:tc>
          <w:tcPr>
            <w:tcW w:w="7727" w:type="dxa"/>
            <w:gridSpan w:val="6"/>
          </w:tcPr>
          <w:p w:rsidR="00AD10DC" w:rsidRDefault="00AD10DC" w:rsidP="00705271">
            <w:r>
              <w:rPr>
                <w:rFonts w:hint="eastAsia"/>
              </w:rPr>
              <w:t>请求报文体</w:t>
            </w:r>
          </w:p>
        </w:tc>
      </w:tr>
      <w:tr w:rsidR="00AD10DC" w:rsidTr="00705271">
        <w:trPr>
          <w:jc w:val="center"/>
        </w:trPr>
        <w:tc>
          <w:tcPr>
            <w:tcW w:w="1430" w:type="dxa"/>
            <w:gridSpan w:val="2"/>
            <w:shd w:val="clear" w:color="auto" w:fill="EEECE1"/>
          </w:tcPr>
          <w:p w:rsidR="00AD10DC" w:rsidRDefault="00AD10DC" w:rsidP="00705271">
            <w:r>
              <w:rPr>
                <w:rFonts w:hint="eastAsia"/>
              </w:rPr>
              <w:t>交易代码</w:t>
            </w:r>
          </w:p>
        </w:tc>
        <w:tc>
          <w:tcPr>
            <w:tcW w:w="7727" w:type="dxa"/>
            <w:gridSpan w:val="6"/>
          </w:tcPr>
          <w:p w:rsidR="00AD10DC" w:rsidRDefault="00E92369" w:rsidP="00705271">
            <w:r>
              <w:rPr>
                <w:rFonts w:hint="eastAsia"/>
              </w:rPr>
              <w:t>C407</w:t>
            </w:r>
          </w:p>
        </w:tc>
      </w:tr>
      <w:tr w:rsidR="00AD10DC" w:rsidTr="00705271">
        <w:trPr>
          <w:jc w:val="center"/>
        </w:trPr>
        <w:tc>
          <w:tcPr>
            <w:tcW w:w="1430" w:type="dxa"/>
            <w:gridSpan w:val="2"/>
            <w:shd w:val="clear" w:color="auto" w:fill="EEECE1"/>
          </w:tcPr>
          <w:p w:rsidR="00AD10DC" w:rsidRDefault="00AD10DC" w:rsidP="00705271">
            <w:r>
              <w:rPr>
                <w:rFonts w:hint="eastAsia"/>
              </w:rPr>
              <w:t>报文说明</w:t>
            </w:r>
          </w:p>
        </w:tc>
        <w:tc>
          <w:tcPr>
            <w:tcW w:w="7727" w:type="dxa"/>
            <w:gridSpan w:val="6"/>
          </w:tcPr>
          <w:p w:rsidR="00AD10DC" w:rsidRDefault="00AD10DC" w:rsidP="00705271">
            <w:r>
              <w:rPr>
                <w:rFonts w:hint="eastAsia"/>
              </w:rPr>
              <w:t>委托报单的请求报文体</w:t>
            </w:r>
          </w:p>
        </w:tc>
      </w:tr>
      <w:tr w:rsidR="00AD10DC" w:rsidTr="00705271">
        <w:trPr>
          <w:jc w:val="center"/>
        </w:trPr>
        <w:tc>
          <w:tcPr>
            <w:tcW w:w="647" w:type="dxa"/>
            <w:shd w:val="clear" w:color="auto" w:fill="EEECE1"/>
          </w:tcPr>
          <w:p w:rsidR="00AD10DC" w:rsidRDefault="00AD10DC" w:rsidP="00705271">
            <w:r>
              <w:rPr>
                <w:rFonts w:hint="eastAsia"/>
              </w:rPr>
              <w:t>符号</w:t>
            </w:r>
          </w:p>
        </w:tc>
        <w:tc>
          <w:tcPr>
            <w:tcW w:w="1545" w:type="dxa"/>
            <w:gridSpan w:val="2"/>
            <w:shd w:val="clear" w:color="auto" w:fill="EEECE1"/>
          </w:tcPr>
          <w:p w:rsidR="00AD10DC" w:rsidRDefault="00AD10DC" w:rsidP="00705271">
            <w:r>
              <w:rPr>
                <w:rFonts w:hint="eastAsia"/>
              </w:rPr>
              <w:t>中文名称</w:t>
            </w:r>
          </w:p>
        </w:tc>
        <w:tc>
          <w:tcPr>
            <w:tcW w:w="1546" w:type="dxa"/>
            <w:shd w:val="clear" w:color="auto" w:fill="EEECE1"/>
          </w:tcPr>
          <w:p w:rsidR="00AD10DC" w:rsidRDefault="00AD10DC" w:rsidP="00705271">
            <w:r>
              <w:rPr>
                <w:rFonts w:hint="eastAsia"/>
              </w:rPr>
              <w:t>英文名称</w:t>
            </w:r>
          </w:p>
        </w:tc>
        <w:tc>
          <w:tcPr>
            <w:tcW w:w="941" w:type="dxa"/>
            <w:shd w:val="clear" w:color="auto" w:fill="EEECE1"/>
          </w:tcPr>
          <w:p w:rsidR="00AD10DC" w:rsidRDefault="00AD10DC" w:rsidP="00705271">
            <w:r>
              <w:rPr>
                <w:rFonts w:hint="eastAsia"/>
              </w:rPr>
              <w:t>类型</w:t>
            </w:r>
          </w:p>
        </w:tc>
        <w:tc>
          <w:tcPr>
            <w:tcW w:w="709" w:type="dxa"/>
            <w:shd w:val="clear" w:color="auto" w:fill="EEECE1"/>
          </w:tcPr>
          <w:p w:rsidR="00AD10DC" w:rsidRDefault="00AD10DC" w:rsidP="00705271">
            <w:r>
              <w:rPr>
                <w:rFonts w:hint="eastAsia"/>
              </w:rPr>
              <w:t>长度</w:t>
            </w:r>
          </w:p>
        </w:tc>
        <w:tc>
          <w:tcPr>
            <w:tcW w:w="992" w:type="dxa"/>
            <w:shd w:val="clear" w:color="auto" w:fill="EEECE1"/>
          </w:tcPr>
          <w:p w:rsidR="00AD10DC" w:rsidRDefault="00AD10DC" w:rsidP="00705271">
            <w:r>
              <w:rPr>
                <w:rFonts w:hint="eastAsia"/>
              </w:rPr>
              <w:t>必填</w:t>
            </w:r>
          </w:p>
        </w:tc>
        <w:tc>
          <w:tcPr>
            <w:tcW w:w="2777" w:type="dxa"/>
            <w:shd w:val="clear" w:color="auto" w:fill="EEECE1"/>
          </w:tcPr>
          <w:p w:rsidR="00AD10DC" w:rsidRDefault="00AD10DC" w:rsidP="00705271">
            <w:r>
              <w:rPr>
                <w:rFonts w:hint="eastAsia"/>
              </w:rPr>
              <w:t>说明</w:t>
            </w:r>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操作标志</w:t>
            </w:r>
          </w:p>
        </w:tc>
        <w:tc>
          <w:tcPr>
            <w:tcW w:w="1546" w:type="dxa"/>
          </w:tcPr>
          <w:p w:rsidR="00AD10DC" w:rsidRPr="00D609DD" w:rsidRDefault="00AD10DC" w:rsidP="00705271">
            <w:r w:rsidRPr="00D609DD">
              <w:t>oper_flag</w:t>
            </w:r>
          </w:p>
        </w:tc>
        <w:tc>
          <w:tcPr>
            <w:tcW w:w="941" w:type="dxa"/>
          </w:tcPr>
          <w:p w:rsidR="00AD10DC" w:rsidRDefault="00AD10DC" w:rsidP="00705271">
            <w:r>
              <w:rPr>
                <w:rFonts w:hint="eastAsia"/>
              </w:rPr>
              <w:t>int</w:t>
            </w:r>
          </w:p>
        </w:tc>
        <w:tc>
          <w:tcPr>
            <w:tcW w:w="709" w:type="dxa"/>
          </w:tcPr>
          <w:p w:rsidR="00AD10DC" w:rsidRDefault="00AD10DC" w:rsidP="00705271">
            <w:r>
              <w:rPr>
                <w:rFonts w:hint="eastAsia"/>
              </w:rPr>
              <w:t>1</w:t>
            </w:r>
          </w:p>
        </w:tc>
        <w:tc>
          <w:tcPr>
            <w:tcW w:w="992" w:type="dxa"/>
          </w:tcPr>
          <w:p w:rsidR="00AD10DC" w:rsidRDefault="00AD10DC" w:rsidP="00705271">
            <w:r>
              <w:rPr>
                <w:rFonts w:hint="eastAsia"/>
              </w:rPr>
              <w:t>M</w:t>
            </w:r>
          </w:p>
        </w:tc>
        <w:tc>
          <w:tcPr>
            <w:tcW w:w="2777" w:type="dxa"/>
          </w:tcPr>
          <w:p w:rsidR="00AD10DC" w:rsidRDefault="00AD10DC" w:rsidP="00705271">
            <w:r>
              <w:rPr>
                <w:rFonts w:hint="eastAsia"/>
              </w:rPr>
              <w:t>默认填</w:t>
            </w:r>
            <w:r>
              <w:rPr>
                <w:rFonts w:hint="eastAsia"/>
              </w:rPr>
              <w:t xml:space="preserve"> 1</w:t>
            </w:r>
          </w:p>
        </w:tc>
      </w:tr>
      <w:tr w:rsidR="00AD10DC" w:rsidTr="00705271">
        <w:trPr>
          <w:jc w:val="center"/>
        </w:trPr>
        <w:tc>
          <w:tcPr>
            <w:tcW w:w="647" w:type="dxa"/>
          </w:tcPr>
          <w:p w:rsidR="00AD10DC" w:rsidRDefault="00AD10DC" w:rsidP="00705271"/>
        </w:tc>
        <w:tc>
          <w:tcPr>
            <w:tcW w:w="1545" w:type="dxa"/>
            <w:gridSpan w:val="2"/>
            <w:tcBorders>
              <w:bottom w:val="single" w:sz="4" w:space="0" w:color="auto"/>
            </w:tcBorders>
          </w:tcPr>
          <w:p w:rsidR="00AD10DC" w:rsidRDefault="00AD10DC" w:rsidP="00705271">
            <w:r>
              <w:rPr>
                <w:rFonts w:hint="eastAsia"/>
              </w:rPr>
              <w:t>合约代码</w:t>
            </w:r>
          </w:p>
        </w:tc>
        <w:tc>
          <w:tcPr>
            <w:tcW w:w="1546" w:type="dxa"/>
            <w:tcBorders>
              <w:bottom w:val="single" w:sz="4" w:space="0" w:color="auto"/>
            </w:tcBorders>
          </w:tcPr>
          <w:p w:rsidR="00AD10DC" w:rsidRPr="00D609DD" w:rsidRDefault="00AD10DC" w:rsidP="00705271">
            <w:r w:rsidRPr="00D609DD">
              <w:t>prod_code</w:t>
            </w:r>
          </w:p>
        </w:tc>
        <w:tc>
          <w:tcPr>
            <w:tcW w:w="941" w:type="dxa"/>
            <w:tcBorders>
              <w:bottom w:val="single" w:sz="4" w:space="0" w:color="auto"/>
            </w:tcBorders>
          </w:tcPr>
          <w:p w:rsidR="00AD10DC" w:rsidRDefault="00AD10DC" w:rsidP="00705271">
            <w:r>
              <w:rPr>
                <w:rFonts w:hint="eastAsia"/>
              </w:rPr>
              <w:t>string</w:t>
            </w:r>
          </w:p>
        </w:tc>
        <w:tc>
          <w:tcPr>
            <w:tcW w:w="709" w:type="dxa"/>
            <w:tcBorders>
              <w:bottom w:val="single" w:sz="4" w:space="0" w:color="auto"/>
            </w:tcBorders>
          </w:tcPr>
          <w:p w:rsidR="00AD10DC" w:rsidRDefault="00AD10DC" w:rsidP="00705271">
            <w:r>
              <w:rPr>
                <w:rFonts w:hint="eastAsia"/>
              </w:rPr>
              <w:t>10</w:t>
            </w:r>
          </w:p>
        </w:tc>
        <w:tc>
          <w:tcPr>
            <w:tcW w:w="992" w:type="dxa"/>
            <w:tcBorders>
              <w:bottom w:val="single" w:sz="4" w:space="0" w:color="auto"/>
            </w:tcBorders>
          </w:tcPr>
          <w:p w:rsidR="00AD10DC" w:rsidRDefault="00AD10DC" w:rsidP="00705271">
            <w:r w:rsidRPr="00BC76F8">
              <w:rPr>
                <w:rFonts w:hint="eastAsia"/>
              </w:rPr>
              <w:t>M</w:t>
            </w:r>
          </w:p>
        </w:tc>
        <w:tc>
          <w:tcPr>
            <w:tcW w:w="2777" w:type="dxa"/>
            <w:tcBorders>
              <w:bottom w:val="single" w:sz="4" w:space="0" w:color="auto"/>
            </w:tcBorders>
          </w:tcPr>
          <w:p w:rsidR="00AD10DC" w:rsidRDefault="00AD10DC" w:rsidP="00705271"/>
        </w:tc>
      </w:tr>
      <w:tr w:rsidR="00CA0FE0" w:rsidTr="00705271">
        <w:trPr>
          <w:jc w:val="center"/>
        </w:trPr>
        <w:tc>
          <w:tcPr>
            <w:tcW w:w="647" w:type="dxa"/>
          </w:tcPr>
          <w:p w:rsidR="00CA0FE0" w:rsidRDefault="00CA0FE0" w:rsidP="00705271">
            <w:pPr>
              <w:rPr>
                <w:highlight w:val="red"/>
              </w:rPr>
            </w:pPr>
          </w:p>
        </w:tc>
        <w:tc>
          <w:tcPr>
            <w:tcW w:w="1545" w:type="dxa"/>
            <w:gridSpan w:val="2"/>
          </w:tcPr>
          <w:p w:rsidR="00CA0FE0" w:rsidRPr="0037383C" w:rsidRDefault="00CA0FE0" w:rsidP="00705271">
            <w:r>
              <w:rPr>
                <w:rFonts w:hint="eastAsia"/>
              </w:rPr>
              <w:t>指令类型</w:t>
            </w:r>
          </w:p>
        </w:tc>
        <w:tc>
          <w:tcPr>
            <w:tcW w:w="1546" w:type="dxa"/>
          </w:tcPr>
          <w:p w:rsidR="00CA0FE0" w:rsidRPr="00D609DD" w:rsidRDefault="00CA0FE0" w:rsidP="00705271">
            <w:r w:rsidRPr="00D609DD">
              <w:t>order_type</w:t>
            </w:r>
          </w:p>
        </w:tc>
        <w:tc>
          <w:tcPr>
            <w:tcW w:w="941" w:type="dxa"/>
          </w:tcPr>
          <w:p w:rsidR="00CA0FE0" w:rsidRPr="009C40CE" w:rsidRDefault="00CA0FE0" w:rsidP="00705271">
            <w:r w:rsidRPr="009C40CE">
              <w:rPr>
                <w:rFonts w:hint="eastAsia"/>
              </w:rPr>
              <w:t>string</w:t>
            </w:r>
          </w:p>
        </w:tc>
        <w:tc>
          <w:tcPr>
            <w:tcW w:w="709" w:type="dxa"/>
          </w:tcPr>
          <w:p w:rsidR="00CA0FE0" w:rsidRPr="009C40CE" w:rsidRDefault="00CA0FE0" w:rsidP="00705271">
            <w:r>
              <w:rPr>
                <w:rFonts w:hint="eastAsia"/>
              </w:rPr>
              <w:t>2</w:t>
            </w:r>
          </w:p>
        </w:tc>
        <w:tc>
          <w:tcPr>
            <w:tcW w:w="992" w:type="dxa"/>
          </w:tcPr>
          <w:p w:rsidR="00CA0FE0" w:rsidRDefault="00CA0FE0" w:rsidP="00705271">
            <w:r w:rsidRPr="00BC76F8">
              <w:rPr>
                <w:rFonts w:hint="eastAsia"/>
              </w:rPr>
              <w:t>M</w:t>
            </w:r>
          </w:p>
        </w:tc>
        <w:tc>
          <w:tcPr>
            <w:tcW w:w="2777" w:type="dxa"/>
          </w:tcPr>
          <w:p w:rsidR="00CA0FE0" w:rsidRPr="009C40CE" w:rsidRDefault="0026413A" w:rsidP="00BC361F">
            <w:hyperlink w:anchor="_b_order_type_(指令类型)" w:history="1">
              <w:r w:rsidR="00CA0FE0" w:rsidRPr="00ED5358">
                <w:rPr>
                  <w:rStyle w:val="a8"/>
                </w:rPr>
                <w:t>b_order_type</w:t>
              </w:r>
            </w:hyperlink>
          </w:p>
        </w:tc>
      </w:tr>
      <w:tr w:rsidR="00CA0FE0" w:rsidTr="00705271">
        <w:trPr>
          <w:jc w:val="center"/>
        </w:trPr>
        <w:tc>
          <w:tcPr>
            <w:tcW w:w="647" w:type="dxa"/>
          </w:tcPr>
          <w:p w:rsidR="00CA0FE0" w:rsidRDefault="00CA0FE0" w:rsidP="00705271"/>
        </w:tc>
        <w:tc>
          <w:tcPr>
            <w:tcW w:w="1545" w:type="dxa"/>
            <w:gridSpan w:val="2"/>
          </w:tcPr>
          <w:p w:rsidR="00CA0FE0" w:rsidRDefault="00CA0FE0" w:rsidP="00705271">
            <w:r>
              <w:rPr>
                <w:rFonts w:hint="eastAsia"/>
              </w:rPr>
              <w:t>委托价格</w:t>
            </w:r>
          </w:p>
        </w:tc>
        <w:tc>
          <w:tcPr>
            <w:tcW w:w="1546" w:type="dxa"/>
          </w:tcPr>
          <w:p w:rsidR="00CA0FE0" w:rsidRPr="00D609DD" w:rsidRDefault="00CA0FE0" w:rsidP="00705271">
            <w:r w:rsidRPr="00D609DD">
              <w:t>price</w:t>
            </w:r>
          </w:p>
        </w:tc>
        <w:tc>
          <w:tcPr>
            <w:tcW w:w="941" w:type="dxa"/>
          </w:tcPr>
          <w:p w:rsidR="00CA0FE0" w:rsidRDefault="00CA0FE0" w:rsidP="00705271">
            <w:r>
              <w:rPr>
                <w:rFonts w:hint="eastAsia"/>
              </w:rPr>
              <w:t>double</w:t>
            </w:r>
          </w:p>
        </w:tc>
        <w:tc>
          <w:tcPr>
            <w:tcW w:w="709" w:type="dxa"/>
          </w:tcPr>
          <w:p w:rsidR="00CA0FE0" w:rsidRDefault="00CA0FE0" w:rsidP="00705271">
            <w:r>
              <w:rPr>
                <w:rFonts w:hint="eastAsia"/>
              </w:rPr>
              <w:t>18,2</w:t>
            </w:r>
          </w:p>
        </w:tc>
        <w:tc>
          <w:tcPr>
            <w:tcW w:w="992" w:type="dxa"/>
          </w:tcPr>
          <w:p w:rsidR="00CA0FE0" w:rsidRDefault="00CA0FE0" w:rsidP="00705271">
            <w:r w:rsidRPr="00BC76F8">
              <w:rPr>
                <w:rFonts w:hint="eastAsia"/>
              </w:rPr>
              <w:t>M</w:t>
            </w:r>
          </w:p>
        </w:tc>
        <w:tc>
          <w:tcPr>
            <w:tcW w:w="2777" w:type="dxa"/>
          </w:tcPr>
          <w:p w:rsidR="00CA0FE0" w:rsidRDefault="00CA0FE0" w:rsidP="00BC361F">
            <w:r>
              <w:rPr>
                <w:rFonts w:hint="eastAsia"/>
              </w:rPr>
              <w:t>小数点后两位</w:t>
            </w:r>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委托手数</w:t>
            </w:r>
          </w:p>
        </w:tc>
        <w:tc>
          <w:tcPr>
            <w:tcW w:w="1546" w:type="dxa"/>
          </w:tcPr>
          <w:p w:rsidR="00AD10DC" w:rsidRPr="00D609DD" w:rsidRDefault="00AD10DC" w:rsidP="00705271">
            <w:r w:rsidRPr="00D609DD">
              <w:t>volume</w:t>
            </w:r>
          </w:p>
        </w:tc>
        <w:tc>
          <w:tcPr>
            <w:tcW w:w="941" w:type="dxa"/>
          </w:tcPr>
          <w:p w:rsidR="00AD10DC" w:rsidRDefault="00AD10DC" w:rsidP="00705271">
            <w:r>
              <w:rPr>
                <w:rFonts w:hint="eastAsia"/>
              </w:rPr>
              <w:t>int</w:t>
            </w:r>
          </w:p>
        </w:tc>
        <w:tc>
          <w:tcPr>
            <w:tcW w:w="709" w:type="dxa"/>
          </w:tcPr>
          <w:p w:rsidR="00AD10DC" w:rsidRDefault="00AD10DC" w:rsidP="00705271"/>
        </w:tc>
        <w:tc>
          <w:tcPr>
            <w:tcW w:w="992" w:type="dxa"/>
          </w:tcPr>
          <w:p w:rsidR="00AD10DC" w:rsidRDefault="00AD10DC" w:rsidP="00705271">
            <w:r w:rsidRPr="00A44C55">
              <w:rPr>
                <w:rFonts w:hint="eastAsia"/>
              </w:rPr>
              <w:t>M</w:t>
            </w:r>
          </w:p>
        </w:tc>
        <w:tc>
          <w:tcPr>
            <w:tcW w:w="2777" w:type="dxa"/>
          </w:tcPr>
          <w:p w:rsidR="00AD10DC" w:rsidRDefault="00BC7B1F" w:rsidP="00705271">
            <w:r>
              <w:rPr>
                <w:rFonts w:hint="eastAsia"/>
              </w:rPr>
              <w:t>单位手</w:t>
            </w:r>
          </w:p>
        </w:tc>
      </w:tr>
      <w:tr w:rsidR="00AD10DC" w:rsidTr="00705271">
        <w:trPr>
          <w:jc w:val="center"/>
        </w:trPr>
        <w:tc>
          <w:tcPr>
            <w:tcW w:w="647" w:type="dxa"/>
          </w:tcPr>
          <w:p w:rsidR="00AD10DC" w:rsidRDefault="00AD10DC" w:rsidP="00705271"/>
        </w:tc>
        <w:tc>
          <w:tcPr>
            <w:tcW w:w="1545" w:type="dxa"/>
            <w:gridSpan w:val="2"/>
          </w:tcPr>
          <w:p w:rsidR="00AD10DC" w:rsidRDefault="00162B4D" w:rsidP="00705271">
            <w:r w:rsidRPr="00162B4D">
              <w:t>平仓方式</w:t>
            </w:r>
          </w:p>
        </w:tc>
        <w:tc>
          <w:tcPr>
            <w:tcW w:w="1546" w:type="dxa"/>
          </w:tcPr>
          <w:p w:rsidR="00AD10DC" w:rsidRDefault="00162B4D" w:rsidP="00705271">
            <w:r w:rsidRPr="00162B4D">
              <w:t>cov_type</w:t>
            </w:r>
          </w:p>
        </w:tc>
        <w:tc>
          <w:tcPr>
            <w:tcW w:w="941" w:type="dxa"/>
          </w:tcPr>
          <w:p w:rsidR="00AD10DC" w:rsidRDefault="00AD10DC" w:rsidP="00705271">
            <w:r>
              <w:rPr>
                <w:rFonts w:hint="eastAsia"/>
              </w:rPr>
              <w:t>string</w:t>
            </w:r>
          </w:p>
        </w:tc>
        <w:tc>
          <w:tcPr>
            <w:tcW w:w="709" w:type="dxa"/>
          </w:tcPr>
          <w:p w:rsidR="00AD10DC" w:rsidRDefault="00162B4D" w:rsidP="00705271">
            <w:r>
              <w:rPr>
                <w:rFonts w:hint="eastAsia"/>
              </w:rPr>
              <w:t>2</w:t>
            </w:r>
          </w:p>
        </w:tc>
        <w:tc>
          <w:tcPr>
            <w:tcW w:w="992" w:type="dxa"/>
          </w:tcPr>
          <w:p w:rsidR="00AD10DC" w:rsidRDefault="00AD10DC" w:rsidP="00705271">
            <w:r w:rsidRPr="00A44C55">
              <w:rPr>
                <w:rFonts w:hint="eastAsia"/>
              </w:rPr>
              <w:t>M</w:t>
            </w:r>
          </w:p>
        </w:tc>
        <w:tc>
          <w:tcPr>
            <w:tcW w:w="2777" w:type="dxa"/>
          </w:tcPr>
          <w:p w:rsidR="00AD10DC" w:rsidRDefault="0026413A" w:rsidP="00705271">
            <w:hyperlink w:anchor="_cov_type_(平仓方式)" w:history="1">
              <w:r w:rsidR="00162B4D" w:rsidRPr="00CA0FE0">
                <w:rPr>
                  <w:rStyle w:val="a8"/>
                </w:rPr>
                <w:t>cov_type</w:t>
              </w:r>
            </w:hyperlink>
          </w:p>
        </w:tc>
      </w:tr>
      <w:tr w:rsidR="00120006" w:rsidTr="00705271">
        <w:trPr>
          <w:jc w:val="center"/>
        </w:trPr>
        <w:tc>
          <w:tcPr>
            <w:tcW w:w="647" w:type="dxa"/>
          </w:tcPr>
          <w:p w:rsidR="00120006" w:rsidRDefault="00120006" w:rsidP="00705271"/>
        </w:tc>
        <w:tc>
          <w:tcPr>
            <w:tcW w:w="1545" w:type="dxa"/>
            <w:gridSpan w:val="2"/>
          </w:tcPr>
          <w:p w:rsidR="00120006" w:rsidRPr="00162B4D" w:rsidRDefault="00120006" w:rsidP="00705271">
            <w:r w:rsidRPr="00120006">
              <w:t>仓位编号</w:t>
            </w:r>
          </w:p>
        </w:tc>
        <w:tc>
          <w:tcPr>
            <w:tcW w:w="1546" w:type="dxa"/>
          </w:tcPr>
          <w:p w:rsidR="00120006" w:rsidRPr="00162B4D" w:rsidRDefault="00120006" w:rsidP="00120006">
            <w:r w:rsidRPr="00120006">
              <w:t>src_</w:t>
            </w:r>
            <w:r w:rsidRPr="00120006">
              <w:rPr>
                <w:rFonts w:hint="eastAsia"/>
              </w:rPr>
              <w:t>order</w:t>
            </w:r>
            <w:r w:rsidRPr="00120006">
              <w:t>_no</w:t>
            </w:r>
          </w:p>
        </w:tc>
        <w:tc>
          <w:tcPr>
            <w:tcW w:w="941" w:type="dxa"/>
          </w:tcPr>
          <w:p w:rsidR="00120006" w:rsidRDefault="00120006" w:rsidP="00705271">
            <w:r>
              <w:rPr>
                <w:rFonts w:hint="eastAsia"/>
              </w:rPr>
              <w:t>string</w:t>
            </w:r>
          </w:p>
        </w:tc>
        <w:tc>
          <w:tcPr>
            <w:tcW w:w="709" w:type="dxa"/>
          </w:tcPr>
          <w:p w:rsidR="00120006" w:rsidRDefault="00120006" w:rsidP="00705271">
            <w:r>
              <w:rPr>
                <w:rFonts w:hint="eastAsia"/>
              </w:rPr>
              <w:t>18</w:t>
            </w:r>
          </w:p>
        </w:tc>
        <w:tc>
          <w:tcPr>
            <w:tcW w:w="992" w:type="dxa"/>
          </w:tcPr>
          <w:p w:rsidR="00120006" w:rsidRPr="00A44C55" w:rsidRDefault="00120006" w:rsidP="00705271">
            <w:r>
              <w:rPr>
                <w:rFonts w:hint="eastAsia"/>
              </w:rPr>
              <w:t>C</w:t>
            </w:r>
          </w:p>
        </w:tc>
        <w:tc>
          <w:tcPr>
            <w:tcW w:w="2777" w:type="dxa"/>
          </w:tcPr>
          <w:p w:rsidR="00120006" w:rsidRDefault="00120006" w:rsidP="00705271">
            <w:r>
              <w:rPr>
                <w:rFonts w:hint="eastAsia"/>
              </w:rPr>
              <w:t>当</w:t>
            </w:r>
            <w:r w:rsidRPr="00162B4D">
              <w:t>平仓方式</w:t>
            </w:r>
            <w:r>
              <w:rPr>
                <w:rFonts w:hint="eastAsia"/>
              </w:rPr>
              <w:t>选</w:t>
            </w:r>
            <w:r>
              <w:rPr>
                <w:rFonts w:hint="eastAsia"/>
              </w:rPr>
              <w:t>2</w:t>
            </w:r>
            <w:r w:rsidRPr="00120006">
              <w:rPr>
                <w:rFonts w:hint="eastAsia"/>
              </w:rPr>
              <w:t>指定仓位</w:t>
            </w:r>
            <w:r>
              <w:rPr>
                <w:rFonts w:hint="eastAsia"/>
              </w:rPr>
              <w:t>时必填</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AD10DC" w:rsidRDefault="00AD10DC" w:rsidP="00AD10DC">
      <w:pPr>
        <w:pStyle w:val="5"/>
      </w:pPr>
      <w:r>
        <w:rPr>
          <w:rFonts w:hint="eastAsia"/>
        </w:rPr>
        <w:t>响应报文体</w:t>
      </w:r>
    </w:p>
    <w:p w:rsidR="00AD10DC" w:rsidRDefault="00AD10DC" w:rsidP="00AD10DC"/>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AD10DC" w:rsidTr="00705271">
        <w:trPr>
          <w:jc w:val="center"/>
        </w:trPr>
        <w:tc>
          <w:tcPr>
            <w:tcW w:w="1431" w:type="dxa"/>
            <w:gridSpan w:val="2"/>
            <w:shd w:val="clear" w:color="auto" w:fill="EEECE1"/>
          </w:tcPr>
          <w:p w:rsidR="00AD10DC" w:rsidRDefault="00AD10DC" w:rsidP="00705271">
            <w:r>
              <w:rPr>
                <w:rFonts w:hint="eastAsia"/>
              </w:rPr>
              <w:t>报文类型</w:t>
            </w:r>
          </w:p>
        </w:tc>
        <w:tc>
          <w:tcPr>
            <w:tcW w:w="7726" w:type="dxa"/>
            <w:gridSpan w:val="6"/>
          </w:tcPr>
          <w:p w:rsidR="00AD10DC" w:rsidRDefault="00AD10DC" w:rsidP="00705271">
            <w:r>
              <w:rPr>
                <w:rFonts w:hint="eastAsia"/>
              </w:rPr>
              <w:t>响应报文体</w:t>
            </w:r>
          </w:p>
        </w:tc>
      </w:tr>
      <w:tr w:rsidR="00AD10DC" w:rsidTr="00705271">
        <w:trPr>
          <w:jc w:val="center"/>
        </w:trPr>
        <w:tc>
          <w:tcPr>
            <w:tcW w:w="1431" w:type="dxa"/>
            <w:gridSpan w:val="2"/>
            <w:shd w:val="clear" w:color="auto" w:fill="EEECE1"/>
          </w:tcPr>
          <w:p w:rsidR="00AD10DC" w:rsidRDefault="00AD10DC" w:rsidP="00705271">
            <w:r>
              <w:rPr>
                <w:rFonts w:hint="eastAsia"/>
              </w:rPr>
              <w:t>交易代码</w:t>
            </w:r>
          </w:p>
        </w:tc>
        <w:tc>
          <w:tcPr>
            <w:tcW w:w="7726" w:type="dxa"/>
            <w:gridSpan w:val="6"/>
          </w:tcPr>
          <w:p w:rsidR="00AD10DC" w:rsidRDefault="00E92369" w:rsidP="00705271">
            <w:r>
              <w:rPr>
                <w:rFonts w:hint="eastAsia"/>
              </w:rPr>
              <w:t>C407</w:t>
            </w:r>
          </w:p>
        </w:tc>
      </w:tr>
      <w:tr w:rsidR="00AD10DC" w:rsidTr="00705271">
        <w:trPr>
          <w:jc w:val="center"/>
        </w:trPr>
        <w:tc>
          <w:tcPr>
            <w:tcW w:w="1431" w:type="dxa"/>
            <w:gridSpan w:val="2"/>
            <w:shd w:val="clear" w:color="auto" w:fill="EEECE1"/>
          </w:tcPr>
          <w:p w:rsidR="00AD10DC" w:rsidRDefault="00AD10DC" w:rsidP="00705271">
            <w:r>
              <w:rPr>
                <w:rFonts w:hint="eastAsia"/>
              </w:rPr>
              <w:t>报文说明</w:t>
            </w:r>
          </w:p>
        </w:tc>
        <w:tc>
          <w:tcPr>
            <w:tcW w:w="7726" w:type="dxa"/>
            <w:gridSpan w:val="6"/>
          </w:tcPr>
          <w:p w:rsidR="00AD10DC" w:rsidRDefault="00AD10DC" w:rsidP="00705271">
            <w:r>
              <w:rPr>
                <w:rFonts w:hint="eastAsia"/>
              </w:rPr>
              <w:t>委托报单的响应报文体</w:t>
            </w:r>
          </w:p>
        </w:tc>
      </w:tr>
      <w:tr w:rsidR="00AD10DC" w:rsidTr="00705271">
        <w:trPr>
          <w:jc w:val="center"/>
        </w:trPr>
        <w:tc>
          <w:tcPr>
            <w:tcW w:w="852" w:type="dxa"/>
            <w:shd w:val="clear" w:color="auto" w:fill="EEECE1"/>
          </w:tcPr>
          <w:p w:rsidR="00AD10DC" w:rsidRDefault="00AD10DC" w:rsidP="00705271">
            <w:r>
              <w:rPr>
                <w:rFonts w:hint="eastAsia"/>
              </w:rPr>
              <w:t>符号</w:t>
            </w:r>
          </w:p>
        </w:tc>
        <w:tc>
          <w:tcPr>
            <w:tcW w:w="1341" w:type="dxa"/>
            <w:gridSpan w:val="2"/>
            <w:shd w:val="clear" w:color="auto" w:fill="EEECE1"/>
          </w:tcPr>
          <w:p w:rsidR="00AD10DC" w:rsidRDefault="00AD10DC" w:rsidP="00705271">
            <w:r>
              <w:rPr>
                <w:rFonts w:hint="eastAsia"/>
              </w:rPr>
              <w:t>中文名称</w:t>
            </w:r>
          </w:p>
        </w:tc>
        <w:tc>
          <w:tcPr>
            <w:tcW w:w="1362" w:type="dxa"/>
            <w:shd w:val="clear" w:color="auto" w:fill="EEECE1"/>
          </w:tcPr>
          <w:p w:rsidR="00AD10DC" w:rsidRDefault="00AD10DC" w:rsidP="00705271">
            <w:r>
              <w:rPr>
                <w:rFonts w:hint="eastAsia"/>
              </w:rPr>
              <w:t>英文名称</w:t>
            </w:r>
          </w:p>
        </w:tc>
        <w:tc>
          <w:tcPr>
            <w:tcW w:w="869" w:type="dxa"/>
            <w:shd w:val="clear" w:color="auto" w:fill="EEECE1"/>
          </w:tcPr>
          <w:p w:rsidR="00AD10DC" w:rsidRDefault="00AD10DC" w:rsidP="00705271">
            <w:r>
              <w:rPr>
                <w:rFonts w:hint="eastAsia"/>
              </w:rPr>
              <w:t>类型</w:t>
            </w:r>
          </w:p>
        </w:tc>
        <w:tc>
          <w:tcPr>
            <w:tcW w:w="869" w:type="dxa"/>
            <w:shd w:val="clear" w:color="auto" w:fill="EEECE1"/>
          </w:tcPr>
          <w:p w:rsidR="00AD10DC" w:rsidRDefault="00AD10DC" w:rsidP="00705271">
            <w:r>
              <w:rPr>
                <w:rFonts w:hint="eastAsia"/>
              </w:rPr>
              <w:t>长度</w:t>
            </w:r>
          </w:p>
        </w:tc>
        <w:tc>
          <w:tcPr>
            <w:tcW w:w="803" w:type="dxa"/>
            <w:shd w:val="clear" w:color="auto" w:fill="EEECE1"/>
          </w:tcPr>
          <w:p w:rsidR="00AD10DC" w:rsidRDefault="00AD10DC" w:rsidP="00705271">
            <w:r>
              <w:rPr>
                <w:rFonts w:hint="eastAsia"/>
              </w:rPr>
              <w:t>必填</w:t>
            </w:r>
          </w:p>
        </w:tc>
        <w:tc>
          <w:tcPr>
            <w:tcW w:w="3061" w:type="dxa"/>
            <w:shd w:val="clear" w:color="auto" w:fill="EEECE1"/>
          </w:tcPr>
          <w:p w:rsidR="00AD10DC" w:rsidRDefault="00AD10DC" w:rsidP="00705271">
            <w:r>
              <w:rPr>
                <w:rFonts w:hint="eastAsia"/>
              </w:rPr>
              <w:t>说明</w:t>
            </w:r>
          </w:p>
        </w:tc>
      </w:tr>
      <w:tr w:rsidR="00AD10DC" w:rsidTr="00705271">
        <w:trPr>
          <w:jc w:val="center"/>
        </w:trPr>
        <w:tc>
          <w:tcPr>
            <w:tcW w:w="852" w:type="dxa"/>
          </w:tcPr>
          <w:p w:rsidR="00AD10DC" w:rsidRDefault="00AD10DC" w:rsidP="00705271"/>
        </w:tc>
        <w:tc>
          <w:tcPr>
            <w:tcW w:w="1341" w:type="dxa"/>
            <w:gridSpan w:val="2"/>
          </w:tcPr>
          <w:p w:rsidR="00AD10DC" w:rsidRDefault="00AD10DC" w:rsidP="00705271">
            <w:r>
              <w:rPr>
                <w:rFonts w:hint="eastAsia"/>
              </w:rPr>
              <w:t>操作标志</w:t>
            </w:r>
          </w:p>
        </w:tc>
        <w:tc>
          <w:tcPr>
            <w:tcW w:w="1362" w:type="dxa"/>
          </w:tcPr>
          <w:p w:rsidR="00AD10DC" w:rsidRPr="0018469F" w:rsidRDefault="00AD10DC" w:rsidP="00705271">
            <w:r w:rsidRPr="0018469F">
              <w:t>oper_flag</w:t>
            </w:r>
          </w:p>
        </w:tc>
        <w:tc>
          <w:tcPr>
            <w:tcW w:w="869" w:type="dxa"/>
          </w:tcPr>
          <w:p w:rsidR="00AD10DC" w:rsidRDefault="00AD10DC" w:rsidP="00705271">
            <w:r>
              <w:rPr>
                <w:rFonts w:hint="eastAsia"/>
              </w:rPr>
              <w:t>int</w:t>
            </w:r>
          </w:p>
        </w:tc>
        <w:tc>
          <w:tcPr>
            <w:tcW w:w="869" w:type="dxa"/>
          </w:tcPr>
          <w:p w:rsidR="00AD10DC" w:rsidRDefault="00AD10DC" w:rsidP="00705271">
            <w:r>
              <w:rPr>
                <w:rFonts w:hint="eastAsia"/>
              </w:rPr>
              <w:t>1</w:t>
            </w:r>
          </w:p>
        </w:tc>
        <w:tc>
          <w:tcPr>
            <w:tcW w:w="803" w:type="dxa"/>
          </w:tcPr>
          <w:p w:rsidR="00AD10DC" w:rsidRDefault="00AD10DC" w:rsidP="00705271">
            <w:r>
              <w:rPr>
                <w:rFonts w:hint="eastAsia"/>
              </w:rPr>
              <w:t>M</w:t>
            </w:r>
          </w:p>
        </w:tc>
        <w:tc>
          <w:tcPr>
            <w:tcW w:w="3061" w:type="dxa"/>
          </w:tcPr>
          <w:p w:rsidR="00AD10DC" w:rsidRDefault="00AD10DC" w:rsidP="00705271">
            <w:r>
              <w:rPr>
                <w:rFonts w:hint="eastAsia"/>
              </w:rPr>
              <w:t>默认填</w:t>
            </w:r>
            <w:r>
              <w:rPr>
                <w:rFonts w:hint="eastAsia"/>
              </w:rPr>
              <w:t xml:space="preserve"> 1</w:t>
            </w:r>
          </w:p>
        </w:tc>
      </w:tr>
      <w:tr w:rsidR="0011739B" w:rsidTr="00705271">
        <w:trPr>
          <w:jc w:val="center"/>
        </w:trPr>
        <w:tc>
          <w:tcPr>
            <w:tcW w:w="852" w:type="dxa"/>
          </w:tcPr>
          <w:p w:rsidR="0011739B" w:rsidRDefault="0011739B" w:rsidP="00705271"/>
        </w:tc>
        <w:tc>
          <w:tcPr>
            <w:tcW w:w="1341" w:type="dxa"/>
            <w:gridSpan w:val="2"/>
          </w:tcPr>
          <w:p w:rsidR="0011739B" w:rsidRDefault="0011739B" w:rsidP="00174532">
            <w:r>
              <w:rPr>
                <w:rFonts w:hint="eastAsia"/>
              </w:rPr>
              <w:t>渠道流水号</w:t>
            </w:r>
          </w:p>
        </w:tc>
        <w:tc>
          <w:tcPr>
            <w:tcW w:w="1362" w:type="dxa"/>
          </w:tcPr>
          <w:p w:rsidR="0011739B" w:rsidRPr="00E1774F" w:rsidRDefault="0011739B" w:rsidP="00174532">
            <w:r w:rsidRPr="005B4B97">
              <w:t>client_serial_no</w:t>
            </w:r>
          </w:p>
        </w:tc>
        <w:tc>
          <w:tcPr>
            <w:tcW w:w="869" w:type="dxa"/>
          </w:tcPr>
          <w:p w:rsidR="0011739B" w:rsidRDefault="0011739B" w:rsidP="00174532">
            <w:r>
              <w:rPr>
                <w:rFonts w:hint="eastAsia"/>
              </w:rPr>
              <w:t>string</w:t>
            </w:r>
          </w:p>
        </w:tc>
        <w:tc>
          <w:tcPr>
            <w:tcW w:w="869" w:type="dxa"/>
          </w:tcPr>
          <w:p w:rsidR="0011739B" w:rsidRDefault="0011739B" w:rsidP="00174532">
            <w:r>
              <w:rPr>
                <w:rFonts w:hint="eastAsia"/>
              </w:rPr>
              <w:t>16</w:t>
            </w:r>
          </w:p>
        </w:tc>
        <w:tc>
          <w:tcPr>
            <w:tcW w:w="803" w:type="dxa"/>
          </w:tcPr>
          <w:p w:rsidR="0011739B" w:rsidRDefault="0011739B" w:rsidP="00174532">
            <w:r>
              <w:rPr>
                <w:rFonts w:hint="eastAsia"/>
              </w:rPr>
              <w:t>O</w:t>
            </w:r>
          </w:p>
        </w:tc>
        <w:tc>
          <w:tcPr>
            <w:tcW w:w="3061" w:type="dxa"/>
          </w:tcPr>
          <w:p w:rsidR="0011739B" w:rsidRDefault="0011739B" w:rsidP="00174532"/>
        </w:tc>
      </w:tr>
      <w:tr w:rsidR="0011739B" w:rsidTr="00705271">
        <w:trPr>
          <w:jc w:val="center"/>
        </w:trPr>
        <w:tc>
          <w:tcPr>
            <w:tcW w:w="852" w:type="dxa"/>
          </w:tcPr>
          <w:p w:rsidR="0011739B" w:rsidRDefault="0011739B" w:rsidP="00705271"/>
        </w:tc>
        <w:tc>
          <w:tcPr>
            <w:tcW w:w="1341" w:type="dxa"/>
            <w:gridSpan w:val="2"/>
          </w:tcPr>
          <w:p w:rsidR="0011739B" w:rsidRDefault="0011739B" w:rsidP="00174532">
            <w:r>
              <w:rPr>
                <w:rFonts w:hint="eastAsia"/>
              </w:rPr>
              <w:t>本地报单号</w:t>
            </w:r>
          </w:p>
        </w:tc>
        <w:tc>
          <w:tcPr>
            <w:tcW w:w="1362" w:type="dxa"/>
          </w:tcPr>
          <w:p w:rsidR="0011739B" w:rsidRDefault="0011739B" w:rsidP="00174532">
            <w:r w:rsidRPr="0018469F">
              <w:t>local_order_no</w:t>
            </w:r>
          </w:p>
        </w:tc>
        <w:tc>
          <w:tcPr>
            <w:tcW w:w="869" w:type="dxa"/>
          </w:tcPr>
          <w:p w:rsidR="0011739B" w:rsidRDefault="0011739B" w:rsidP="00174532">
            <w:r>
              <w:rPr>
                <w:rFonts w:hint="eastAsia"/>
              </w:rPr>
              <w:t>string</w:t>
            </w:r>
          </w:p>
        </w:tc>
        <w:tc>
          <w:tcPr>
            <w:tcW w:w="869" w:type="dxa"/>
          </w:tcPr>
          <w:p w:rsidR="0011739B" w:rsidRDefault="0011739B" w:rsidP="00174532">
            <w:r>
              <w:rPr>
                <w:rFonts w:hint="eastAsia"/>
              </w:rPr>
              <w:t>18</w:t>
            </w:r>
          </w:p>
        </w:tc>
        <w:tc>
          <w:tcPr>
            <w:tcW w:w="803" w:type="dxa"/>
          </w:tcPr>
          <w:p w:rsidR="0011739B" w:rsidRDefault="0011739B" w:rsidP="00174532">
            <w:r w:rsidRPr="00434319">
              <w:rPr>
                <w:rFonts w:hAnsi="宋体" w:hint="eastAsia"/>
                <w:color w:val="000000"/>
                <w:sz w:val="20"/>
              </w:rPr>
              <w:t>M</w:t>
            </w:r>
          </w:p>
        </w:tc>
        <w:tc>
          <w:tcPr>
            <w:tcW w:w="3061" w:type="dxa"/>
          </w:tcPr>
          <w:p w:rsidR="0011739B" w:rsidRDefault="0011739B" w:rsidP="00174532"/>
        </w:tc>
      </w:tr>
    </w:tbl>
    <w:p w:rsidR="00AD10DC" w:rsidRDefault="00AD10DC" w:rsidP="00AD10DC">
      <w:pPr>
        <w:rPr>
          <w:lang w:val="zh-CN"/>
        </w:rPr>
      </w:pPr>
    </w:p>
    <w:p w:rsidR="001A47D8" w:rsidRDefault="001A47D8" w:rsidP="001A47D8">
      <w:pPr>
        <w:pStyle w:val="4"/>
      </w:pPr>
      <w:r>
        <w:rPr>
          <w:rFonts w:hint="eastAsia"/>
        </w:rPr>
        <w:t>延期平空仓</w:t>
      </w:r>
      <w:r>
        <w:rPr>
          <w:rFonts w:hint="eastAsia"/>
        </w:rPr>
        <w:t>[</w:t>
      </w:r>
      <w:r w:rsidR="00B078B0">
        <w:rPr>
          <w:rFonts w:hint="eastAsia"/>
        </w:rPr>
        <w:t>C408</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平空仓</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1A47D8" w:rsidRDefault="001A47D8" w:rsidP="001A47D8">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546"/>
        <w:gridCol w:w="941"/>
        <w:gridCol w:w="709"/>
        <w:gridCol w:w="992"/>
        <w:gridCol w:w="2777"/>
      </w:tblGrid>
      <w:tr w:rsidR="001A47D8" w:rsidTr="00705271">
        <w:trPr>
          <w:jc w:val="center"/>
        </w:trPr>
        <w:tc>
          <w:tcPr>
            <w:tcW w:w="1430" w:type="dxa"/>
            <w:gridSpan w:val="2"/>
            <w:shd w:val="clear" w:color="auto" w:fill="EEECE1"/>
          </w:tcPr>
          <w:p w:rsidR="001A47D8" w:rsidRDefault="001A47D8" w:rsidP="00705271">
            <w:r>
              <w:rPr>
                <w:rFonts w:hint="eastAsia"/>
              </w:rPr>
              <w:t>报文类型</w:t>
            </w:r>
          </w:p>
        </w:tc>
        <w:tc>
          <w:tcPr>
            <w:tcW w:w="7727" w:type="dxa"/>
            <w:gridSpan w:val="6"/>
          </w:tcPr>
          <w:p w:rsidR="001A47D8" w:rsidRDefault="001A47D8" w:rsidP="00705271">
            <w:r>
              <w:rPr>
                <w:rFonts w:hint="eastAsia"/>
              </w:rPr>
              <w:t>请求报文体</w:t>
            </w:r>
          </w:p>
        </w:tc>
      </w:tr>
      <w:tr w:rsidR="001A47D8" w:rsidTr="00705271">
        <w:trPr>
          <w:jc w:val="center"/>
        </w:trPr>
        <w:tc>
          <w:tcPr>
            <w:tcW w:w="1430" w:type="dxa"/>
            <w:gridSpan w:val="2"/>
            <w:shd w:val="clear" w:color="auto" w:fill="EEECE1"/>
          </w:tcPr>
          <w:p w:rsidR="001A47D8" w:rsidRDefault="001A47D8" w:rsidP="00705271">
            <w:r>
              <w:rPr>
                <w:rFonts w:hint="eastAsia"/>
              </w:rPr>
              <w:t>交易代码</w:t>
            </w:r>
          </w:p>
        </w:tc>
        <w:tc>
          <w:tcPr>
            <w:tcW w:w="7727" w:type="dxa"/>
            <w:gridSpan w:val="6"/>
          </w:tcPr>
          <w:p w:rsidR="001A47D8" w:rsidRDefault="00E92369" w:rsidP="00705271">
            <w:r>
              <w:rPr>
                <w:rFonts w:hint="eastAsia"/>
              </w:rPr>
              <w:t>C408</w:t>
            </w:r>
          </w:p>
        </w:tc>
      </w:tr>
      <w:tr w:rsidR="001A47D8" w:rsidTr="00705271">
        <w:trPr>
          <w:jc w:val="center"/>
        </w:trPr>
        <w:tc>
          <w:tcPr>
            <w:tcW w:w="1430" w:type="dxa"/>
            <w:gridSpan w:val="2"/>
            <w:shd w:val="clear" w:color="auto" w:fill="EEECE1"/>
          </w:tcPr>
          <w:p w:rsidR="001A47D8" w:rsidRDefault="001A47D8" w:rsidP="00705271">
            <w:r>
              <w:rPr>
                <w:rFonts w:hint="eastAsia"/>
              </w:rPr>
              <w:t>报文说明</w:t>
            </w:r>
          </w:p>
        </w:tc>
        <w:tc>
          <w:tcPr>
            <w:tcW w:w="7727" w:type="dxa"/>
            <w:gridSpan w:val="6"/>
          </w:tcPr>
          <w:p w:rsidR="001A47D8" w:rsidRDefault="001A47D8" w:rsidP="00705271">
            <w:r>
              <w:rPr>
                <w:rFonts w:hint="eastAsia"/>
              </w:rPr>
              <w:t>委托报单的请求报文体</w:t>
            </w:r>
          </w:p>
        </w:tc>
      </w:tr>
      <w:tr w:rsidR="001A47D8" w:rsidTr="00705271">
        <w:trPr>
          <w:jc w:val="center"/>
        </w:trPr>
        <w:tc>
          <w:tcPr>
            <w:tcW w:w="647" w:type="dxa"/>
            <w:shd w:val="clear" w:color="auto" w:fill="EEECE1"/>
          </w:tcPr>
          <w:p w:rsidR="001A47D8" w:rsidRDefault="001A47D8" w:rsidP="00705271">
            <w:r>
              <w:rPr>
                <w:rFonts w:hint="eastAsia"/>
              </w:rPr>
              <w:t>符号</w:t>
            </w:r>
          </w:p>
        </w:tc>
        <w:tc>
          <w:tcPr>
            <w:tcW w:w="1545" w:type="dxa"/>
            <w:gridSpan w:val="2"/>
            <w:shd w:val="clear" w:color="auto" w:fill="EEECE1"/>
          </w:tcPr>
          <w:p w:rsidR="001A47D8" w:rsidRDefault="001A47D8" w:rsidP="00705271">
            <w:r>
              <w:rPr>
                <w:rFonts w:hint="eastAsia"/>
              </w:rPr>
              <w:t>中文名称</w:t>
            </w:r>
          </w:p>
        </w:tc>
        <w:tc>
          <w:tcPr>
            <w:tcW w:w="1546" w:type="dxa"/>
            <w:shd w:val="clear" w:color="auto" w:fill="EEECE1"/>
          </w:tcPr>
          <w:p w:rsidR="001A47D8" w:rsidRDefault="001A47D8" w:rsidP="00705271">
            <w:r>
              <w:rPr>
                <w:rFonts w:hint="eastAsia"/>
              </w:rPr>
              <w:t>英文名称</w:t>
            </w:r>
          </w:p>
        </w:tc>
        <w:tc>
          <w:tcPr>
            <w:tcW w:w="941" w:type="dxa"/>
            <w:shd w:val="clear" w:color="auto" w:fill="EEECE1"/>
          </w:tcPr>
          <w:p w:rsidR="001A47D8" w:rsidRDefault="001A47D8" w:rsidP="00705271">
            <w:r>
              <w:rPr>
                <w:rFonts w:hint="eastAsia"/>
              </w:rPr>
              <w:t>类型</w:t>
            </w:r>
          </w:p>
        </w:tc>
        <w:tc>
          <w:tcPr>
            <w:tcW w:w="709" w:type="dxa"/>
            <w:shd w:val="clear" w:color="auto" w:fill="EEECE1"/>
          </w:tcPr>
          <w:p w:rsidR="001A47D8" w:rsidRDefault="001A47D8" w:rsidP="00705271">
            <w:r>
              <w:rPr>
                <w:rFonts w:hint="eastAsia"/>
              </w:rPr>
              <w:t>长度</w:t>
            </w:r>
          </w:p>
        </w:tc>
        <w:tc>
          <w:tcPr>
            <w:tcW w:w="992" w:type="dxa"/>
            <w:shd w:val="clear" w:color="auto" w:fill="EEECE1"/>
          </w:tcPr>
          <w:p w:rsidR="001A47D8" w:rsidRDefault="001A47D8" w:rsidP="00705271">
            <w:r>
              <w:rPr>
                <w:rFonts w:hint="eastAsia"/>
              </w:rPr>
              <w:t>必填</w:t>
            </w:r>
          </w:p>
        </w:tc>
        <w:tc>
          <w:tcPr>
            <w:tcW w:w="2777" w:type="dxa"/>
            <w:shd w:val="clear" w:color="auto" w:fill="EEECE1"/>
          </w:tcPr>
          <w:p w:rsidR="001A47D8" w:rsidRDefault="001A47D8" w:rsidP="00705271">
            <w:r>
              <w:rPr>
                <w:rFonts w:hint="eastAsia"/>
              </w:rPr>
              <w:t>说明</w:t>
            </w:r>
          </w:p>
        </w:tc>
      </w:tr>
      <w:tr w:rsidR="001A47D8" w:rsidTr="00705271">
        <w:trPr>
          <w:jc w:val="center"/>
        </w:trPr>
        <w:tc>
          <w:tcPr>
            <w:tcW w:w="647" w:type="dxa"/>
          </w:tcPr>
          <w:p w:rsidR="001A47D8" w:rsidRDefault="001A47D8" w:rsidP="00705271"/>
        </w:tc>
        <w:tc>
          <w:tcPr>
            <w:tcW w:w="1545" w:type="dxa"/>
            <w:gridSpan w:val="2"/>
          </w:tcPr>
          <w:p w:rsidR="001A47D8" w:rsidRDefault="001A47D8" w:rsidP="00705271">
            <w:r>
              <w:rPr>
                <w:rFonts w:hint="eastAsia"/>
              </w:rPr>
              <w:t>操作标志</w:t>
            </w:r>
          </w:p>
        </w:tc>
        <w:tc>
          <w:tcPr>
            <w:tcW w:w="1546" w:type="dxa"/>
          </w:tcPr>
          <w:p w:rsidR="001A47D8" w:rsidRPr="00D609DD" w:rsidRDefault="001A47D8" w:rsidP="00705271">
            <w:r w:rsidRPr="00D609DD">
              <w:t>oper_flag</w:t>
            </w:r>
          </w:p>
        </w:tc>
        <w:tc>
          <w:tcPr>
            <w:tcW w:w="941" w:type="dxa"/>
          </w:tcPr>
          <w:p w:rsidR="001A47D8" w:rsidRDefault="001A47D8" w:rsidP="00705271">
            <w:r>
              <w:rPr>
                <w:rFonts w:hint="eastAsia"/>
              </w:rPr>
              <w:t>int</w:t>
            </w:r>
          </w:p>
        </w:tc>
        <w:tc>
          <w:tcPr>
            <w:tcW w:w="709" w:type="dxa"/>
          </w:tcPr>
          <w:p w:rsidR="001A47D8" w:rsidRDefault="001A47D8" w:rsidP="00705271">
            <w:r>
              <w:rPr>
                <w:rFonts w:hint="eastAsia"/>
              </w:rPr>
              <w:t>1</w:t>
            </w:r>
          </w:p>
        </w:tc>
        <w:tc>
          <w:tcPr>
            <w:tcW w:w="992" w:type="dxa"/>
          </w:tcPr>
          <w:p w:rsidR="001A47D8" w:rsidRDefault="001A47D8" w:rsidP="00705271">
            <w:r>
              <w:rPr>
                <w:rFonts w:hint="eastAsia"/>
              </w:rPr>
              <w:t>M</w:t>
            </w:r>
          </w:p>
        </w:tc>
        <w:tc>
          <w:tcPr>
            <w:tcW w:w="2777" w:type="dxa"/>
          </w:tcPr>
          <w:p w:rsidR="001A47D8" w:rsidRDefault="001A47D8" w:rsidP="00705271">
            <w:r>
              <w:rPr>
                <w:rFonts w:hint="eastAsia"/>
              </w:rPr>
              <w:t>默认填</w:t>
            </w:r>
            <w:r>
              <w:rPr>
                <w:rFonts w:hint="eastAsia"/>
              </w:rPr>
              <w:t xml:space="preserve"> 1</w:t>
            </w:r>
          </w:p>
        </w:tc>
      </w:tr>
      <w:tr w:rsidR="001A47D8" w:rsidTr="00705271">
        <w:trPr>
          <w:jc w:val="center"/>
        </w:trPr>
        <w:tc>
          <w:tcPr>
            <w:tcW w:w="647" w:type="dxa"/>
          </w:tcPr>
          <w:p w:rsidR="001A47D8" w:rsidRDefault="001A47D8" w:rsidP="00705271"/>
        </w:tc>
        <w:tc>
          <w:tcPr>
            <w:tcW w:w="1545" w:type="dxa"/>
            <w:gridSpan w:val="2"/>
            <w:tcBorders>
              <w:bottom w:val="single" w:sz="4" w:space="0" w:color="auto"/>
            </w:tcBorders>
          </w:tcPr>
          <w:p w:rsidR="001A47D8" w:rsidRDefault="001A47D8" w:rsidP="00705271">
            <w:r>
              <w:rPr>
                <w:rFonts w:hint="eastAsia"/>
              </w:rPr>
              <w:t>合约代码</w:t>
            </w:r>
          </w:p>
        </w:tc>
        <w:tc>
          <w:tcPr>
            <w:tcW w:w="1546" w:type="dxa"/>
            <w:tcBorders>
              <w:bottom w:val="single" w:sz="4" w:space="0" w:color="auto"/>
            </w:tcBorders>
          </w:tcPr>
          <w:p w:rsidR="001A47D8" w:rsidRPr="00D609DD" w:rsidRDefault="001A47D8" w:rsidP="00705271">
            <w:r w:rsidRPr="00D609DD">
              <w:t>prod_code</w:t>
            </w:r>
          </w:p>
        </w:tc>
        <w:tc>
          <w:tcPr>
            <w:tcW w:w="941" w:type="dxa"/>
            <w:tcBorders>
              <w:bottom w:val="single" w:sz="4" w:space="0" w:color="auto"/>
            </w:tcBorders>
          </w:tcPr>
          <w:p w:rsidR="001A47D8" w:rsidRDefault="001A47D8" w:rsidP="00705271">
            <w:r>
              <w:rPr>
                <w:rFonts w:hint="eastAsia"/>
              </w:rPr>
              <w:t>string</w:t>
            </w:r>
          </w:p>
        </w:tc>
        <w:tc>
          <w:tcPr>
            <w:tcW w:w="709" w:type="dxa"/>
            <w:tcBorders>
              <w:bottom w:val="single" w:sz="4" w:space="0" w:color="auto"/>
            </w:tcBorders>
          </w:tcPr>
          <w:p w:rsidR="001A47D8" w:rsidRDefault="001A47D8" w:rsidP="00705271">
            <w:r>
              <w:rPr>
                <w:rFonts w:hint="eastAsia"/>
              </w:rPr>
              <w:t>10</w:t>
            </w:r>
          </w:p>
        </w:tc>
        <w:tc>
          <w:tcPr>
            <w:tcW w:w="992" w:type="dxa"/>
            <w:tcBorders>
              <w:bottom w:val="single" w:sz="4" w:space="0" w:color="auto"/>
            </w:tcBorders>
          </w:tcPr>
          <w:p w:rsidR="001A47D8" w:rsidRDefault="001A47D8" w:rsidP="00705271">
            <w:r w:rsidRPr="00BC76F8">
              <w:rPr>
                <w:rFonts w:hint="eastAsia"/>
              </w:rPr>
              <w:t>M</w:t>
            </w:r>
          </w:p>
        </w:tc>
        <w:tc>
          <w:tcPr>
            <w:tcW w:w="2777" w:type="dxa"/>
            <w:tcBorders>
              <w:bottom w:val="single" w:sz="4" w:space="0" w:color="auto"/>
            </w:tcBorders>
          </w:tcPr>
          <w:p w:rsidR="001A47D8" w:rsidRDefault="001A47D8" w:rsidP="00705271"/>
        </w:tc>
      </w:tr>
      <w:tr w:rsidR="00CA0FE0" w:rsidTr="00705271">
        <w:trPr>
          <w:jc w:val="center"/>
        </w:trPr>
        <w:tc>
          <w:tcPr>
            <w:tcW w:w="647" w:type="dxa"/>
          </w:tcPr>
          <w:p w:rsidR="00CA0FE0" w:rsidRDefault="00CA0FE0" w:rsidP="00705271">
            <w:pPr>
              <w:rPr>
                <w:highlight w:val="red"/>
              </w:rPr>
            </w:pPr>
          </w:p>
        </w:tc>
        <w:tc>
          <w:tcPr>
            <w:tcW w:w="1545" w:type="dxa"/>
            <w:gridSpan w:val="2"/>
          </w:tcPr>
          <w:p w:rsidR="00CA0FE0" w:rsidRPr="0037383C" w:rsidRDefault="00CA0FE0" w:rsidP="00705271">
            <w:r>
              <w:rPr>
                <w:rFonts w:hint="eastAsia"/>
              </w:rPr>
              <w:t>指令类型</w:t>
            </w:r>
          </w:p>
        </w:tc>
        <w:tc>
          <w:tcPr>
            <w:tcW w:w="1546" w:type="dxa"/>
          </w:tcPr>
          <w:p w:rsidR="00CA0FE0" w:rsidRPr="00D609DD" w:rsidRDefault="00CA0FE0" w:rsidP="00705271">
            <w:r w:rsidRPr="00D609DD">
              <w:t>order_type</w:t>
            </w:r>
          </w:p>
        </w:tc>
        <w:tc>
          <w:tcPr>
            <w:tcW w:w="941" w:type="dxa"/>
          </w:tcPr>
          <w:p w:rsidR="00CA0FE0" w:rsidRPr="009C40CE" w:rsidRDefault="00CA0FE0" w:rsidP="00705271">
            <w:r w:rsidRPr="009C40CE">
              <w:rPr>
                <w:rFonts w:hint="eastAsia"/>
              </w:rPr>
              <w:t>string</w:t>
            </w:r>
          </w:p>
        </w:tc>
        <w:tc>
          <w:tcPr>
            <w:tcW w:w="709" w:type="dxa"/>
          </w:tcPr>
          <w:p w:rsidR="00CA0FE0" w:rsidRPr="009C40CE" w:rsidRDefault="00CA0FE0" w:rsidP="00705271">
            <w:r>
              <w:rPr>
                <w:rFonts w:hint="eastAsia"/>
              </w:rPr>
              <w:t>2</w:t>
            </w:r>
          </w:p>
        </w:tc>
        <w:tc>
          <w:tcPr>
            <w:tcW w:w="992" w:type="dxa"/>
          </w:tcPr>
          <w:p w:rsidR="00CA0FE0" w:rsidRDefault="00CA0FE0" w:rsidP="00705271">
            <w:r w:rsidRPr="00BC76F8">
              <w:rPr>
                <w:rFonts w:hint="eastAsia"/>
              </w:rPr>
              <w:t>M</w:t>
            </w:r>
          </w:p>
        </w:tc>
        <w:tc>
          <w:tcPr>
            <w:tcW w:w="2777" w:type="dxa"/>
          </w:tcPr>
          <w:p w:rsidR="00CA0FE0" w:rsidRPr="009C40CE" w:rsidRDefault="0026413A" w:rsidP="00BC361F">
            <w:hyperlink w:anchor="_b_order_type_(指令类型)" w:history="1">
              <w:r w:rsidR="00CA0FE0" w:rsidRPr="00ED5358">
                <w:rPr>
                  <w:rStyle w:val="a8"/>
                </w:rPr>
                <w:t>b_order_type</w:t>
              </w:r>
            </w:hyperlink>
          </w:p>
        </w:tc>
      </w:tr>
      <w:tr w:rsidR="00CA0FE0" w:rsidTr="00705271">
        <w:trPr>
          <w:jc w:val="center"/>
        </w:trPr>
        <w:tc>
          <w:tcPr>
            <w:tcW w:w="647" w:type="dxa"/>
          </w:tcPr>
          <w:p w:rsidR="00CA0FE0" w:rsidRDefault="00CA0FE0" w:rsidP="00705271"/>
        </w:tc>
        <w:tc>
          <w:tcPr>
            <w:tcW w:w="1545" w:type="dxa"/>
            <w:gridSpan w:val="2"/>
          </w:tcPr>
          <w:p w:rsidR="00CA0FE0" w:rsidRDefault="00CA0FE0" w:rsidP="00705271">
            <w:r>
              <w:rPr>
                <w:rFonts w:hint="eastAsia"/>
              </w:rPr>
              <w:t>委托价格</w:t>
            </w:r>
          </w:p>
        </w:tc>
        <w:tc>
          <w:tcPr>
            <w:tcW w:w="1546" w:type="dxa"/>
          </w:tcPr>
          <w:p w:rsidR="00CA0FE0" w:rsidRPr="00D609DD" w:rsidRDefault="00CA0FE0" w:rsidP="00705271">
            <w:r w:rsidRPr="00D609DD">
              <w:t>price</w:t>
            </w:r>
          </w:p>
        </w:tc>
        <w:tc>
          <w:tcPr>
            <w:tcW w:w="941" w:type="dxa"/>
          </w:tcPr>
          <w:p w:rsidR="00CA0FE0" w:rsidRDefault="00CA0FE0" w:rsidP="00705271">
            <w:r>
              <w:rPr>
                <w:rFonts w:hint="eastAsia"/>
              </w:rPr>
              <w:t>double</w:t>
            </w:r>
          </w:p>
        </w:tc>
        <w:tc>
          <w:tcPr>
            <w:tcW w:w="709" w:type="dxa"/>
          </w:tcPr>
          <w:p w:rsidR="00CA0FE0" w:rsidRDefault="00CA0FE0" w:rsidP="00705271">
            <w:r>
              <w:rPr>
                <w:rFonts w:hint="eastAsia"/>
              </w:rPr>
              <w:t>18,2</w:t>
            </w:r>
          </w:p>
        </w:tc>
        <w:tc>
          <w:tcPr>
            <w:tcW w:w="992" w:type="dxa"/>
          </w:tcPr>
          <w:p w:rsidR="00CA0FE0" w:rsidRDefault="00CA0FE0" w:rsidP="00705271">
            <w:r w:rsidRPr="00BC76F8">
              <w:rPr>
                <w:rFonts w:hint="eastAsia"/>
              </w:rPr>
              <w:t>M</w:t>
            </w:r>
          </w:p>
        </w:tc>
        <w:tc>
          <w:tcPr>
            <w:tcW w:w="2777" w:type="dxa"/>
          </w:tcPr>
          <w:p w:rsidR="00CA0FE0" w:rsidRDefault="00CA0FE0" w:rsidP="00BC361F">
            <w:r>
              <w:rPr>
                <w:rFonts w:hint="eastAsia"/>
              </w:rPr>
              <w:t>小数点后两位</w:t>
            </w:r>
          </w:p>
        </w:tc>
      </w:tr>
      <w:tr w:rsidR="001A47D8" w:rsidTr="00705271">
        <w:trPr>
          <w:jc w:val="center"/>
        </w:trPr>
        <w:tc>
          <w:tcPr>
            <w:tcW w:w="647" w:type="dxa"/>
          </w:tcPr>
          <w:p w:rsidR="001A47D8" w:rsidRDefault="001A47D8" w:rsidP="00705271"/>
        </w:tc>
        <w:tc>
          <w:tcPr>
            <w:tcW w:w="1545" w:type="dxa"/>
            <w:gridSpan w:val="2"/>
          </w:tcPr>
          <w:p w:rsidR="001A47D8" w:rsidRDefault="001A47D8" w:rsidP="00705271">
            <w:r>
              <w:rPr>
                <w:rFonts w:hint="eastAsia"/>
              </w:rPr>
              <w:t>委托手数</w:t>
            </w:r>
          </w:p>
        </w:tc>
        <w:tc>
          <w:tcPr>
            <w:tcW w:w="1546" w:type="dxa"/>
          </w:tcPr>
          <w:p w:rsidR="001A47D8" w:rsidRPr="00D609DD" w:rsidRDefault="001A47D8" w:rsidP="00705271">
            <w:r w:rsidRPr="00D609DD">
              <w:t>volume</w:t>
            </w:r>
          </w:p>
        </w:tc>
        <w:tc>
          <w:tcPr>
            <w:tcW w:w="941" w:type="dxa"/>
          </w:tcPr>
          <w:p w:rsidR="001A47D8" w:rsidRDefault="001A47D8" w:rsidP="00705271">
            <w:r>
              <w:rPr>
                <w:rFonts w:hint="eastAsia"/>
              </w:rPr>
              <w:t>int</w:t>
            </w:r>
          </w:p>
        </w:tc>
        <w:tc>
          <w:tcPr>
            <w:tcW w:w="709" w:type="dxa"/>
          </w:tcPr>
          <w:p w:rsidR="001A47D8" w:rsidRDefault="001A47D8" w:rsidP="00705271"/>
        </w:tc>
        <w:tc>
          <w:tcPr>
            <w:tcW w:w="992" w:type="dxa"/>
          </w:tcPr>
          <w:p w:rsidR="001A47D8" w:rsidRDefault="001A47D8" w:rsidP="00705271">
            <w:r w:rsidRPr="00A44C55">
              <w:rPr>
                <w:rFonts w:hint="eastAsia"/>
              </w:rPr>
              <w:t>M</w:t>
            </w:r>
          </w:p>
        </w:tc>
        <w:tc>
          <w:tcPr>
            <w:tcW w:w="2777" w:type="dxa"/>
          </w:tcPr>
          <w:p w:rsidR="001A47D8" w:rsidRDefault="00BC7B1F" w:rsidP="00705271">
            <w:r>
              <w:rPr>
                <w:rFonts w:hint="eastAsia"/>
              </w:rPr>
              <w:t>单位手</w:t>
            </w:r>
          </w:p>
        </w:tc>
      </w:tr>
      <w:tr w:rsidR="003E22A1" w:rsidTr="00705271">
        <w:trPr>
          <w:jc w:val="center"/>
        </w:trPr>
        <w:tc>
          <w:tcPr>
            <w:tcW w:w="647" w:type="dxa"/>
          </w:tcPr>
          <w:p w:rsidR="003E22A1" w:rsidRDefault="003E22A1" w:rsidP="004C0C27"/>
        </w:tc>
        <w:tc>
          <w:tcPr>
            <w:tcW w:w="1545" w:type="dxa"/>
            <w:gridSpan w:val="2"/>
          </w:tcPr>
          <w:p w:rsidR="003E22A1" w:rsidRDefault="003E22A1" w:rsidP="004C0C27">
            <w:r w:rsidRPr="00162B4D">
              <w:t>平仓方式</w:t>
            </w:r>
          </w:p>
        </w:tc>
        <w:tc>
          <w:tcPr>
            <w:tcW w:w="1546" w:type="dxa"/>
          </w:tcPr>
          <w:p w:rsidR="003E22A1" w:rsidRDefault="003E22A1" w:rsidP="004C0C27">
            <w:r w:rsidRPr="00162B4D">
              <w:t>cov_type</w:t>
            </w:r>
          </w:p>
        </w:tc>
        <w:tc>
          <w:tcPr>
            <w:tcW w:w="941" w:type="dxa"/>
          </w:tcPr>
          <w:p w:rsidR="003E22A1" w:rsidRDefault="003E22A1" w:rsidP="004C0C27">
            <w:r>
              <w:rPr>
                <w:rFonts w:hint="eastAsia"/>
              </w:rPr>
              <w:t>string</w:t>
            </w:r>
          </w:p>
        </w:tc>
        <w:tc>
          <w:tcPr>
            <w:tcW w:w="709" w:type="dxa"/>
          </w:tcPr>
          <w:p w:rsidR="003E22A1" w:rsidRDefault="003E22A1" w:rsidP="004C0C27">
            <w:r>
              <w:rPr>
                <w:rFonts w:hint="eastAsia"/>
              </w:rPr>
              <w:t>2</w:t>
            </w:r>
          </w:p>
        </w:tc>
        <w:tc>
          <w:tcPr>
            <w:tcW w:w="992" w:type="dxa"/>
          </w:tcPr>
          <w:p w:rsidR="003E22A1" w:rsidRDefault="003E22A1" w:rsidP="004C0C27">
            <w:r w:rsidRPr="00A44C55">
              <w:rPr>
                <w:rFonts w:hint="eastAsia"/>
              </w:rPr>
              <w:t>M</w:t>
            </w:r>
          </w:p>
        </w:tc>
        <w:tc>
          <w:tcPr>
            <w:tcW w:w="2777" w:type="dxa"/>
          </w:tcPr>
          <w:p w:rsidR="003E22A1" w:rsidRDefault="0026413A" w:rsidP="004C0C27">
            <w:hyperlink w:anchor="_cov_type_(平仓方式)" w:history="1">
              <w:r w:rsidR="003E22A1" w:rsidRPr="00CA0FE0">
                <w:rPr>
                  <w:rStyle w:val="a8"/>
                </w:rPr>
                <w:t>cov_type</w:t>
              </w:r>
            </w:hyperlink>
          </w:p>
        </w:tc>
      </w:tr>
      <w:tr w:rsidR="003E22A1" w:rsidTr="00705271">
        <w:trPr>
          <w:jc w:val="center"/>
        </w:trPr>
        <w:tc>
          <w:tcPr>
            <w:tcW w:w="647" w:type="dxa"/>
          </w:tcPr>
          <w:p w:rsidR="003E22A1" w:rsidRDefault="003E22A1" w:rsidP="004C0C27"/>
        </w:tc>
        <w:tc>
          <w:tcPr>
            <w:tcW w:w="1545" w:type="dxa"/>
            <w:gridSpan w:val="2"/>
          </w:tcPr>
          <w:p w:rsidR="003E22A1" w:rsidRPr="00162B4D" w:rsidRDefault="003E22A1" w:rsidP="004C0C27">
            <w:r w:rsidRPr="00120006">
              <w:t>仓位编号</w:t>
            </w:r>
          </w:p>
        </w:tc>
        <w:tc>
          <w:tcPr>
            <w:tcW w:w="1546" w:type="dxa"/>
          </w:tcPr>
          <w:p w:rsidR="003E22A1" w:rsidRPr="00162B4D" w:rsidRDefault="003E22A1" w:rsidP="004C0C27">
            <w:r w:rsidRPr="00120006">
              <w:t>src_</w:t>
            </w:r>
            <w:r w:rsidRPr="00120006">
              <w:rPr>
                <w:rFonts w:hint="eastAsia"/>
              </w:rPr>
              <w:t>order</w:t>
            </w:r>
            <w:r w:rsidRPr="00120006">
              <w:t>_no</w:t>
            </w:r>
          </w:p>
        </w:tc>
        <w:tc>
          <w:tcPr>
            <w:tcW w:w="941" w:type="dxa"/>
          </w:tcPr>
          <w:p w:rsidR="003E22A1" w:rsidRDefault="003E22A1" w:rsidP="004C0C27">
            <w:r>
              <w:rPr>
                <w:rFonts w:hint="eastAsia"/>
              </w:rPr>
              <w:t>string</w:t>
            </w:r>
          </w:p>
        </w:tc>
        <w:tc>
          <w:tcPr>
            <w:tcW w:w="709" w:type="dxa"/>
          </w:tcPr>
          <w:p w:rsidR="003E22A1" w:rsidRDefault="003E22A1" w:rsidP="004C0C27">
            <w:r>
              <w:rPr>
                <w:rFonts w:hint="eastAsia"/>
              </w:rPr>
              <w:t>18</w:t>
            </w:r>
          </w:p>
        </w:tc>
        <w:tc>
          <w:tcPr>
            <w:tcW w:w="992" w:type="dxa"/>
          </w:tcPr>
          <w:p w:rsidR="003E22A1" w:rsidRPr="00A44C55" w:rsidRDefault="003E22A1" w:rsidP="004C0C27">
            <w:r>
              <w:rPr>
                <w:rFonts w:hint="eastAsia"/>
              </w:rPr>
              <w:t>C</w:t>
            </w:r>
          </w:p>
        </w:tc>
        <w:tc>
          <w:tcPr>
            <w:tcW w:w="2777" w:type="dxa"/>
          </w:tcPr>
          <w:p w:rsidR="003E22A1" w:rsidRDefault="003E22A1" w:rsidP="004C0C27">
            <w:r>
              <w:rPr>
                <w:rFonts w:hint="eastAsia"/>
              </w:rPr>
              <w:t>当</w:t>
            </w:r>
            <w:r w:rsidRPr="00162B4D">
              <w:t>平仓方式</w:t>
            </w:r>
            <w:r>
              <w:rPr>
                <w:rFonts w:hint="eastAsia"/>
              </w:rPr>
              <w:t>选</w:t>
            </w:r>
            <w:r>
              <w:rPr>
                <w:rFonts w:hint="eastAsia"/>
              </w:rPr>
              <w:t>2</w:t>
            </w:r>
            <w:r w:rsidRPr="00120006">
              <w:rPr>
                <w:rFonts w:hint="eastAsia"/>
              </w:rPr>
              <w:t>指定仓位</w:t>
            </w:r>
            <w:r>
              <w:rPr>
                <w:rFonts w:hint="eastAsia"/>
              </w:rPr>
              <w:t>时必填</w:t>
            </w:r>
          </w:p>
        </w:tc>
      </w:tr>
      <w:tr w:rsidR="00901D93" w:rsidTr="00705271">
        <w:trPr>
          <w:jc w:val="center"/>
        </w:trPr>
        <w:tc>
          <w:tcPr>
            <w:tcW w:w="647" w:type="dxa"/>
          </w:tcPr>
          <w:p w:rsidR="00901D93" w:rsidRDefault="00901D93" w:rsidP="004C0C27"/>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4C0C27"/>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1A47D8" w:rsidRDefault="001A47D8" w:rsidP="001A47D8">
      <w:pPr>
        <w:pStyle w:val="5"/>
      </w:pPr>
      <w:r>
        <w:rPr>
          <w:rFonts w:hint="eastAsia"/>
        </w:rPr>
        <w:t>响应报文体</w:t>
      </w:r>
    </w:p>
    <w:p w:rsidR="001A47D8" w:rsidRDefault="001A47D8" w:rsidP="001A47D8"/>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1A47D8" w:rsidTr="00705271">
        <w:trPr>
          <w:jc w:val="center"/>
        </w:trPr>
        <w:tc>
          <w:tcPr>
            <w:tcW w:w="1431" w:type="dxa"/>
            <w:gridSpan w:val="2"/>
            <w:shd w:val="clear" w:color="auto" w:fill="EEECE1"/>
          </w:tcPr>
          <w:p w:rsidR="001A47D8" w:rsidRDefault="001A47D8" w:rsidP="00705271">
            <w:r>
              <w:rPr>
                <w:rFonts w:hint="eastAsia"/>
              </w:rPr>
              <w:t>报文类型</w:t>
            </w:r>
          </w:p>
        </w:tc>
        <w:tc>
          <w:tcPr>
            <w:tcW w:w="7726" w:type="dxa"/>
            <w:gridSpan w:val="6"/>
          </w:tcPr>
          <w:p w:rsidR="001A47D8" w:rsidRDefault="001A47D8" w:rsidP="00705271">
            <w:r>
              <w:rPr>
                <w:rFonts w:hint="eastAsia"/>
              </w:rPr>
              <w:t>响应报文体</w:t>
            </w:r>
          </w:p>
        </w:tc>
      </w:tr>
      <w:tr w:rsidR="001A47D8" w:rsidTr="00705271">
        <w:trPr>
          <w:jc w:val="center"/>
        </w:trPr>
        <w:tc>
          <w:tcPr>
            <w:tcW w:w="1431" w:type="dxa"/>
            <w:gridSpan w:val="2"/>
            <w:shd w:val="clear" w:color="auto" w:fill="EEECE1"/>
          </w:tcPr>
          <w:p w:rsidR="001A47D8" w:rsidRDefault="001A47D8" w:rsidP="00705271">
            <w:r>
              <w:rPr>
                <w:rFonts w:hint="eastAsia"/>
              </w:rPr>
              <w:t>交易代码</w:t>
            </w:r>
          </w:p>
        </w:tc>
        <w:tc>
          <w:tcPr>
            <w:tcW w:w="7726" w:type="dxa"/>
            <w:gridSpan w:val="6"/>
          </w:tcPr>
          <w:p w:rsidR="001A47D8" w:rsidRDefault="00E92369" w:rsidP="00705271">
            <w:r>
              <w:rPr>
                <w:rFonts w:hint="eastAsia"/>
              </w:rPr>
              <w:t>C408</w:t>
            </w:r>
          </w:p>
        </w:tc>
      </w:tr>
      <w:tr w:rsidR="001A47D8" w:rsidTr="00705271">
        <w:trPr>
          <w:jc w:val="center"/>
        </w:trPr>
        <w:tc>
          <w:tcPr>
            <w:tcW w:w="1431" w:type="dxa"/>
            <w:gridSpan w:val="2"/>
            <w:shd w:val="clear" w:color="auto" w:fill="EEECE1"/>
          </w:tcPr>
          <w:p w:rsidR="001A47D8" w:rsidRDefault="001A47D8" w:rsidP="00705271">
            <w:r>
              <w:rPr>
                <w:rFonts w:hint="eastAsia"/>
              </w:rPr>
              <w:t>报文说明</w:t>
            </w:r>
          </w:p>
        </w:tc>
        <w:tc>
          <w:tcPr>
            <w:tcW w:w="7726" w:type="dxa"/>
            <w:gridSpan w:val="6"/>
          </w:tcPr>
          <w:p w:rsidR="001A47D8" w:rsidRDefault="001A47D8" w:rsidP="00705271">
            <w:r>
              <w:rPr>
                <w:rFonts w:hint="eastAsia"/>
              </w:rPr>
              <w:t>委托报单的响应报文体</w:t>
            </w:r>
          </w:p>
        </w:tc>
      </w:tr>
      <w:tr w:rsidR="001A47D8" w:rsidTr="00705271">
        <w:trPr>
          <w:jc w:val="center"/>
        </w:trPr>
        <w:tc>
          <w:tcPr>
            <w:tcW w:w="852" w:type="dxa"/>
            <w:shd w:val="clear" w:color="auto" w:fill="EEECE1"/>
          </w:tcPr>
          <w:p w:rsidR="001A47D8" w:rsidRDefault="001A47D8" w:rsidP="00705271">
            <w:r>
              <w:rPr>
                <w:rFonts w:hint="eastAsia"/>
              </w:rPr>
              <w:t>符号</w:t>
            </w:r>
          </w:p>
        </w:tc>
        <w:tc>
          <w:tcPr>
            <w:tcW w:w="1341" w:type="dxa"/>
            <w:gridSpan w:val="2"/>
            <w:shd w:val="clear" w:color="auto" w:fill="EEECE1"/>
          </w:tcPr>
          <w:p w:rsidR="001A47D8" w:rsidRDefault="001A47D8" w:rsidP="00705271">
            <w:r>
              <w:rPr>
                <w:rFonts w:hint="eastAsia"/>
              </w:rPr>
              <w:t>中文名称</w:t>
            </w:r>
          </w:p>
        </w:tc>
        <w:tc>
          <w:tcPr>
            <w:tcW w:w="1362" w:type="dxa"/>
            <w:shd w:val="clear" w:color="auto" w:fill="EEECE1"/>
          </w:tcPr>
          <w:p w:rsidR="001A47D8" w:rsidRDefault="001A47D8" w:rsidP="00705271">
            <w:r>
              <w:rPr>
                <w:rFonts w:hint="eastAsia"/>
              </w:rPr>
              <w:t>英文名称</w:t>
            </w:r>
          </w:p>
        </w:tc>
        <w:tc>
          <w:tcPr>
            <w:tcW w:w="869" w:type="dxa"/>
            <w:shd w:val="clear" w:color="auto" w:fill="EEECE1"/>
          </w:tcPr>
          <w:p w:rsidR="001A47D8" w:rsidRDefault="001A47D8" w:rsidP="00705271">
            <w:r>
              <w:rPr>
                <w:rFonts w:hint="eastAsia"/>
              </w:rPr>
              <w:t>类型</w:t>
            </w:r>
          </w:p>
        </w:tc>
        <w:tc>
          <w:tcPr>
            <w:tcW w:w="869" w:type="dxa"/>
            <w:shd w:val="clear" w:color="auto" w:fill="EEECE1"/>
          </w:tcPr>
          <w:p w:rsidR="001A47D8" w:rsidRDefault="001A47D8" w:rsidP="00705271">
            <w:r>
              <w:rPr>
                <w:rFonts w:hint="eastAsia"/>
              </w:rPr>
              <w:t>长度</w:t>
            </w:r>
          </w:p>
        </w:tc>
        <w:tc>
          <w:tcPr>
            <w:tcW w:w="803" w:type="dxa"/>
            <w:shd w:val="clear" w:color="auto" w:fill="EEECE1"/>
          </w:tcPr>
          <w:p w:rsidR="001A47D8" w:rsidRDefault="001A47D8" w:rsidP="00705271">
            <w:r>
              <w:rPr>
                <w:rFonts w:hint="eastAsia"/>
              </w:rPr>
              <w:t>必填</w:t>
            </w:r>
          </w:p>
        </w:tc>
        <w:tc>
          <w:tcPr>
            <w:tcW w:w="3061" w:type="dxa"/>
            <w:shd w:val="clear" w:color="auto" w:fill="EEECE1"/>
          </w:tcPr>
          <w:p w:rsidR="001A47D8" w:rsidRDefault="001A47D8" w:rsidP="00705271">
            <w:r>
              <w:rPr>
                <w:rFonts w:hint="eastAsia"/>
              </w:rPr>
              <w:t>说明</w:t>
            </w:r>
          </w:p>
        </w:tc>
      </w:tr>
      <w:tr w:rsidR="001A47D8" w:rsidTr="00705271">
        <w:trPr>
          <w:jc w:val="center"/>
        </w:trPr>
        <w:tc>
          <w:tcPr>
            <w:tcW w:w="852" w:type="dxa"/>
          </w:tcPr>
          <w:p w:rsidR="001A47D8" w:rsidRDefault="001A47D8" w:rsidP="00705271"/>
        </w:tc>
        <w:tc>
          <w:tcPr>
            <w:tcW w:w="1341" w:type="dxa"/>
            <w:gridSpan w:val="2"/>
          </w:tcPr>
          <w:p w:rsidR="001A47D8" w:rsidRDefault="001A47D8" w:rsidP="00705271">
            <w:r>
              <w:rPr>
                <w:rFonts w:hint="eastAsia"/>
              </w:rPr>
              <w:t>操作标志</w:t>
            </w:r>
          </w:p>
        </w:tc>
        <w:tc>
          <w:tcPr>
            <w:tcW w:w="1362" w:type="dxa"/>
          </w:tcPr>
          <w:p w:rsidR="001A47D8" w:rsidRPr="0018469F" w:rsidRDefault="001A47D8" w:rsidP="00705271">
            <w:r w:rsidRPr="0018469F">
              <w:t>oper_flag</w:t>
            </w:r>
          </w:p>
        </w:tc>
        <w:tc>
          <w:tcPr>
            <w:tcW w:w="869" w:type="dxa"/>
          </w:tcPr>
          <w:p w:rsidR="001A47D8" w:rsidRDefault="001A47D8" w:rsidP="00705271">
            <w:r>
              <w:rPr>
                <w:rFonts w:hint="eastAsia"/>
              </w:rPr>
              <w:t>int</w:t>
            </w:r>
          </w:p>
        </w:tc>
        <w:tc>
          <w:tcPr>
            <w:tcW w:w="869" w:type="dxa"/>
          </w:tcPr>
          <w:p w:rsidR="001A47D8" w:rsidRDefault="001A47D8" w:rsidP="00705271">
            <w:r>
              <w:rPr>
                <w:rFonts w:hint="eastAsia"/>
              </w:rPr>
              <w:t>1</w:t>
            </w:r>
          </w:p>
        </w:tc>
        <w:tc>
          <w:tcPr>
            <w:tcW w:w="803" w:type="dxa"/>
          </w:tcPr>
          <w:p w:rsidR="001A47D8" w:rsidRDefault="001A47D8" w:rsidP="00705271">
            <w:r>
              <w:rPr>
                <w:rFonts w:hint="eastAsia"/>
              </w:rPr>
              <w:t>M</w:t>
            </w:r>
          </w:p>
        </w:tc>
        <w:tc>
          <w:tcPr>
            <w:tcW w:w="3061" w:type="dxa"/>
          </w:tcPr>
          <w:p w:rsidR="001A47D8" w:rsidRDefault="001A47D8" w:rsidP="00705271">
            <w:r>
              <w:rPr>
                <w:rFonts w:hint="eastAsia"/>
              </w:rPr>
              <w:t>默认填</w:t>
            </w:r>
            <w:r>
              <w:rPr>
                <w:rFonts w:hint="eastAsia"/>
              </w:rPr>
              <w:t xml:space="preserve"> 1</w:t>
            </w:r>
          </w:p>
        </w:tc>
      </w:tr>
      <w:tr w:rsidR="00E102A2" w:rsidTr="00705271">
        <w:trPr>
          <w:jc w:val="center"/>
        </w:trPr>
        <w:tc>
          <w:tcPr>
            <w:tcW w:w="852" w:type="dxa"/>
          </w:tcPr>
          <w:p w:rsidR="00E102A2" w:rsidRDefault="00E102A2" w:rsidP="00705271"/>
        </w:tc>
        <w:tc>
          <w:tcPr>
            <w:tcW w:w="1341" w:type="dxa"/>
            <w:gridSpan w:val="2"/>
          </w:tcPr>
          <w:p w:rsidR="00E102A2" w:rsidRDefault="00E102A2" w:rsidP="00174532">
            <w:r>
              <w:rPr>
                <w:rFonts w:hint="eastAsia"/>
              </w:rPr>
              <w:t>渠道流水号</w:t>
            </w:r>
          </w:p>
        </w:tc>
        <w:tc>
          <w:tcPr>
            <w:tcW w:w="1362" w:type="dxa"/>
          </w:tcPr>
          <w:p w:rsidR="00E102A2" w:rsidRPr="00E1774F" w:rsidRDefault="00E102A2" w:rsidP="00174532">
            <w:r w:rsidRPr="005B4B97">
              <w:t>client_serial_no</w:t>
            </w:r>
          </w:p>
        </w:tc>
        <w:tc>
          <w:tcPr>
            <w:tcW w:w="869" w:type="dxa"/>
          </w:tcPr>
          <w:p w:rsidR="00E102A2" w:rsidRDefault="00E102A2" w:rsidP="00174532">
            <w:r>
              <w:rPr>
                <w:rFonts w:hint="eastAsia"/>
              </w:rPr>
              <w:t>string</w:t>
            </w:r>
          </w:p>
        </w:tc>
        <w:tc>
          <w:tcPr>
            <w:tcW w:w="869" w:type="dxa"/>
          </w:tcPr>
          <w:p w:rsidR="00E102A2" w:rsidRDefault="00E102A2" w:rsidP="00174532">
            <w:r>
              <w:rPr>
                <w:rFonts w:hint="eastAsia"/>
              </w:rPr>
              <w:t>16</w:t>
            </w:r>
          </w:p>
        </w:tc>
        <w:tc>
          <w:tcPr>
            <w:tcW w:w="803" w:type="dxa"/>
          </w:tcPr>
          <w:p w:rsidR="00E102A2" w:rsidRDefault="00E102A2" w:rsidP="00174532">
            <w:r>
              <w:rPr>
                <w:rFonts w:hint="eastAsia"/>
              </w:rPr>
              <w:t>O</w:t>
            </w:r>
          </w:p>
        </w:tc>
        <w:tc>
          <w:tcPr>
            <w:tcW w:w="3061" w:type="dxa"/>
          </w:tcPr>
          <w:p w:rsidR="00E102A2" w:rsidRDefault="00E102A2" w:rsidP="00174532"/>
        </w:tc>
      </w:tr>
      <w:tr w:rsidR="00E102A2" w:rsidTr="00705271">
        <w:trPr>
          <w:jc w:val="center"/>
        </w:trPr>
        <w:tc>
          <w:tcPr>
            <w:tcW w:w="852" w:type="dxa"/>
          </w:tcPr>
          <w:p w:rsidR="00E102A2" w:rsidRDefault="00E102A2" w:rsidP="00705271"/>
        </w:tc>
        <w:tc>
          <w:tcPr>
            <w:tcW w:w="1341" w:type="dxa"/>
            <w:gridSpan w:val="2"/>
          </w:tcPr>
          <w:p w:rsidR="00E102A2" w:rsidRDefault="00E102A2" w:rsidP="00174532">
            <w:r>
              <w:rPr>
                <w:rFonts w:hint="eastAsia"/>
              </w:rPr>
              <w:t>本地报单号</w:t>
            </w:r>
          </w:p>
        </w:tc>
        <w:tc>
          <w:tcPr>
            <w:tcW w:w="1362" w:type="dxa"/>
          </w:tcPr>
          <w:p w:rsidR="00E102A2" w:rsidRDefault="00E102A2" w:rsidP="00174532">
            <w:r w:rsidRPr="0018469F">
              <w:t>local_order_no</w:t>
            </w:r>
          </w:p>
        </w:tc>
        <w:tc>
          <w:tcPr>
            <w:tcW w:w="869" w:type="dxa"/>
          </w:tcPr>
          <w:p w:rsidR="00E102A2" w:rsidRDefault="00E102A2" w:rsidP="00174532">
            <w:r>
              <w:rPr>
                <w:rFonts w:hint="eastAsia"/>
              </w:rPr>
              <w:t>string</w:t>
            </w:r>
          </w:p>
        </w:tc>
        <w:tc>
          <w:tcPr>
            <w:tcW w:w="869" w:type="dxa"/>
          </w:tcPr>
          <w:p w:rsidR="00E102A2" w:rsidRDefault="00E102A2" w:rsidP="00174532">
            <w:r>
              <w:rPr>
                <w:rFonts w:hint="eastAsia"/>
              </w:rPr>
              <w:t>18</w:t>
            </w:r>
          </w:p>
        </w:tc>
        <w:tc>
          <w:tcPr>
            <w:tcW w:w="803" w:type="dxa"/>
          </w:tcPr>
          <w:p w:rsidR="00E102A2" w:rsidRDefault="00E102A2" w:rsidP="00174532">
            <w:r w:rsidRPr="00434319">
              <w:rPr>
                <w:rFonts w:hAnsi="宋体" w:hint="eastAsia"/>
                <w:color w:val="000000"/>
                <w:sz w:val="20"/>
              </w:rPr>
              <w:t>M</w:t>
            </w:r>
          </w:p>
        </w:tc>
        <w:tc>
          <w:tcPr>
            <w:tcW w:w="3061" w:type="dxa"/>
          </w:tcPr>
          <w:p w:rsidR="00E102A2" w:rsidRDefault="00E102A2" w:rsidP="00174532"/>
        </w:tc>
      </w:tr>
    </w:tbl>
    <w:p w:rsidR="001A47D8" w:rsidRDefault="001A47D8" w:rsidP="001A47D8">
      <w:pPr>
        <w:rPr>
          <w:lang w:val="zh-CN"/>
        </w:rPr>
      </w:pPr>
    </w:p>
    <w:p w:rsidR="00505193" w:rsidRDefault="00505193" w:rsidP="00505193">
      <w:pPr>
        <w:pStyle w:val="4"/>
      </w:pPr>
      <w:r>
        <w:rPr>
          <w:rFonts w:hint="eastAsia"/>
        </w:rPr>
        <w:t>延期收金</w:t>
      </w:r>
      <w:r>
        <w:rPr>
          <w:rFonts w:hint="eastAsia"/>
        </w:rPr>
        <w:t>[</w:t>
      </w:r>
      <w:r w:rsidR="00B078B0">
        <w:rPr>
          <w:rFonts w:hint="eastAsia"/>
        </w:rPr>
        <w:t>C409</w:t>
      </w:r>
      <w:r>
        <w:rPr>
          <w:rFonts w:hint="eastAsia"/>
        </w:rPr>
        <w:t xml:space="preserve">] </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收金</w:t>
      </w:r>
      <w:r w:rsidR="0004680B" w:rsidRPr="0037383C">
        <w:rPr>
          <w:rFonts w:hint="eastAsia"/>
        </w:rPr>
        <w:t>委托申报</w:t>
      </w:r>
      <w:r w:rsidR="0004680B">
        <w:rPr>
          <w:rFonts w:hint="eastAsia"/>
        </w:rPr>
        <w:t>。</w:t>
      </w:r>
    </w:p>
    <w:p w:rsidR="0004680B" w:rsidRPr="0037383C" w:rsidRDefault="0004680B" w:rsidP="0004680B">
      <w:r w:rsidRPr="0037383C">
        <w:rPr>
          <w:rFonts w:hint="eastAsia"/>
        </w:rPr>
        <w:lastRenderedPageBreak/>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505193" w:rsidRDefault="00505193" w:rsidP="00505193">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546"/>
        <w:gridCol w:w="941"/>
        <w:gridCol w:w="709"/>
        <w:gridCol w:w="992"/>
        <w:gridCol w:w="2777"/>
      </w:tblGrid>
      <w:tr w:rsidR="00505193" w:rsidTr="00705271">
        <w:trPr>
          <w:jc w:val="center"/>
        </w:trPr>
        <w:tc>
          <w:tcPr>
            <w:tcW w:w="1430" w:type="dxa"/>
            <w:gridSpan w:val="2"/>
            <w:shd w:val="clear" w:color="auto" w:fill="EEECE1"/>
          </w:tcPr>
          <w:p w:rsidR="00505193" w:rsidRDefault="00505193" w:rsidP="00705271">
            <w:r>
              <w:rPr>
                <w:rFonts w:hint="eastAsia"/>
              </w:rPr>
              <w:t>报文类型</w:t>
            </w:r>
          </w:p>
        </w:tc>
        <w:tc>
          <w:tcPr>
            <w:tcW w:w="7727" w:type="dxa"/>
            <w:gridSpan w:val="6"/>
          </w:tcPr>
          <w:p w:rsidR="00505193" w:rsidRDefault="00505193" w:rsidP="00705271">
            <w:r>
              <w:rPr>
                <w:rFonts w:hint="eastAsia"/>
              </w:rPr>
              <w:t>请求报文体</w:t>
            </w:r>
          </w:p>
        </w:tc>
      </w:tr>
      <w:tr w:rsidR="00505193" w:rsidTr="00705271">
        <w:trPr>
          <w:jc w:val="center"/>
        </w:trPr>
        <w:tc>
          <w:tcPr>
            <w:tcW w:w="1430" w:type="dxa"/>
            <w:gridSpan w:val="2"/>
            <w:shd w:val="clear" w:color="auto" w:fill="EEECE1"/>
          </w:tcPr>
          <w:p w:rsidR="00505193" w:rsidRDefault="00505193" w:rsidP="00705271">
            <w:r>
              <w:rPr>
                <w:rFonts w:hint="eastAsia"/>
              </w:rPr>
              <w:t>交易代码</w:t>
            </w:r>
          </w:p>
        </w:tc>
        <w:tc>
          <w:tcPr>
            <w:tcW w:w="7727" w:type="dxa"/>
            <w:gridSpan w:val="6"/>
          </w:tcPr>
          <w:p w:rsidR="00505193" w:rsidRDefault="00E92369" w:rsidP="00705271">
            <w:r>
              <w:rPr>
                <w:rFonts w:hint="eastAsia"/>
              </w:rPr>
              <w:t>C409</w:t>
            </w:r>
          </w:p>
        </w:tc>
      </w:tr>
      <w:tr w:rsidR="00505193" w:rsidTr="00705271">
        <w:trPr>
          <w:jc w:val="center"/>
        </w:trPr>
        <w:tc>
          <w:tcPr>
            <w:tcW w:w="1430" w:type="dxa"/>
            <w:gridSpan w:val="2"/>
            <w:shd w:val="clear" w:color="auto" w:fill="EEECE1"/>
          </w:tcPr>
          <w:p w:rsidR="00505193" w:rsidRDefault="00505193" w:rsidP="00705271">
            <w:r>
              <w:rPr>
                <w:rFonts w:hint="eastAsia"/>
              </w:rPr>
              <w:t>报文说明</w:t>
            </w:r>
          </w:p>
        </w:tc>
        <w:tc>
          <w:tcPr>
            <w:tcW w:w="7727" w:type="dxa"/>
            <w:gridSpan w:val="6"/>
          </w:tcPr>
          <w:p w:rsidR="00505193" w:rsidRDefault="00505193" w:rsidP="00705271">
            <w:r>
              <w:rPr>
                <w:rFonts w:hint="eastAsia"/>
              </w:rPr>
              <w:t>委托报单的请求报文体</w:t>
            </w:r>
          </w:p>
        </w:tc>
      </w:tr>
      <w:tr w:rsidR="00505193" w:rsidTr="00705271">
        <w:trPr>
          <w:jc w:val="center"/>
        </w:trPr>
        <w:tc>
          <w:tcPr>
            <w:tcW w:w="647" w:type="dxa"/>
            <w:shd w:val="clear" w:color="auto" w:fill="EEECE1"/>
          </w:tcPr>
          <w:p w:rsidR="00505193" w:rsidRDefault="00505193" w:rsidP="00705271">
            <w:r>
              <w:rPr>
                <w:rFonts w:hint="eastAsia"/>
              </w:rPr>
              <w:t>符号</w:t>
            </w:r>
          </w:p>
        </w:tc>
        <w:tc>
          <w:tcPr>
            <w:tcW w:w="1545" w:type="dxa"/>
            <w:gridSpan w:val="2"/>
            <w:shd w:val="clear" w:color="auto" w:fill="EEECE1"/>
          </w:tcPr>
          <w:p w:rsidR="00505193" w:rsidRDefault="00505193" w:rsidP="00705271">
            <w:r>
              <w:rPr>
                <w:rFonts w:hint="eastAsia"/>
              </w:rPr>
              <w:t>中文名称</w:t>
            </w:r>
          </w:p>
        </w:tc>
        <w:tc>
          <w:tcPr>
            <w:tcW w:w="1546" w:type="dxa"/>
            <w:shd w:val="clear" w:color="auto" w:fill="EEECE1"/>
          </w:tcPr>
          <w:p w:rsidR="00505193" w:rsidRDefault="00505193" w:rsidP="00705271">
            <w:r>
              <w:rPr>
                <w:rFonts w:hint="eastAsia"/>
              </w:rPr>
              <w:t>英文名称</w:t>
            </w:r>
          </w:p>
        </w:tc>
        <w:tc>
          <w:tcPr>
            <w:tcW w:w="941" w:type="dxa"/>
            <w:shd w:val="clear" w:color="auto" w:fill="EEECE1"/>
          </w:tcPr>
          <w:p w:rsidR="00505193" w:rsidRDefault="00505193" w:rsidP="00705271">
            <w:r>
              <w:rPr>
                <w:rFonts w:hint="eastAsia"/>
              </w:rPr>
              <w:t>类型</w:t>
            </w:r>
          </w:p>
        </w:tc>
        <w:tc>
          <w:tcPr>
            <w:tcW w:w="709" w:type="dxa"/>
            <w:shd w:val="clear" w:color="auto" w:fill="EEECE1"/>
          </w:tcPr>
          <w:p w:rsidR="00505193" w:rsidRDefault="00505193" w:rsidP="00705271">
            <w:r>
              <w:rPr>
                <w:rFonts w:hint="eastAsia"/>
              </w:rPr>
              <w:t>长度</w:t>
            </w:r>
          </w:p>
        </w:tc>
        <w:tc>
          <w:tcPr>
            <w:tcW w:w="992" w:type="dxa"/>
            <w:shd w:val="clear" w:color="auto" w:fill="EEECE1"/>
          </w:tcPr>
          <w:p w:rsidR="00505193" w:rsidRDefault="00505193" w:rsidP="00705271">
            <w:r>
              <w:rPr>
                <w:rFonts w:hint="eastAsia"/>
              </w:rPr>
              <w:t>必填</w:t>
            </w:r>
          </w:p>
        </w:tc>
        <w:tc>
          <w:tcPr>
            <w:tcW w:w="2777" w:type="dxa"/>
            <w:shd w:val="clear" w:color="auto" w:fill="EEECE1"/>
          </w:tcPr>
          <w:p w:rsidR="00505193" w:rsidRDefault="00505193" w:rsidP="00705271">
            <w:r>
              <w:rPr>
                <w:rFonts w:hint="eastAsia"/>
              </w:rPr>
              <w:t>说明</w:t>
            </w:r>
          </w:p>
        </w:tc>
      </w:tr>
      <w:tr w:rsidR="00505193" w:rsidTr="00705271">
        <w:trPr>
          <w:jc w:val="center"/>
        </w:trPr>
        <w:tc>
          <w:tcPr>
            <w:tcW w:w="647" w:type="dxa"/>
          </w:tcPr>
          <w:p w:rsidR="00505193" w:rsidRDefault="00505193" w:rsidP="00705271"/>
        </w:tc>
        <w:tc>
          <w:tcPr>
            <w:tcW w:w="1545" w:type="dxa"/>
            <w:gridSpan w:val="2"/>
          </w:tcPr>
          <w:p w:rsidR="00505193" w:rsidRDefault="00505193" w:rsidP="00705271">
            <w:r>
              <w:rPr>
                <w:rFonts w:hint="eastAsia"/>
              </w:rPr>
              <w:t>操作标志</w:t>
            </w:r>
          </w:p>
        </w:tc>
        <w:tc>
          <w:tcPr>
            <w:tcW w:w="1546" w:type="dxa"/>
          </w:tcPr>
          <w:p w:rsidR="00505193" w:rsidRPr="00D609DD" w:rsidRDefault="00505193" w:rsidP="00705271">
            <w:r w:rsidRPr="00D609DD">
              <w:t>oper_flag</w:t>
            </w:r>
          </w:p>
        </w:tc>
        <w:tc>
          <w:tcPr>
            <w:tcW w:w="941" w:type="dxa"/>
          </w:tcPr>
          <w:p w:rsidR="00505193" w:rsidRDefault="00505193" w:rsidP="00705271">
            <w:r>
              <w:rPr>
                <w:rFonts w:hint="eastAsia"/>
              </w:rPr>
              <w:t>int</w:t>
            </w:r>
          </w:p>
        </w:tc>
        <w:tc>
          <w:tcPr>
            <w:tcW w:w="709" w:type="dxa"/>
          </w:tcPr>
          <w:p w:rsidR="00505193" w:rsidRDefault="00505193" w:rsidP="00705271">
            <w:r>
              <w:rPr>
                <w:rFonts w:hint="eastAsia"/>
              </w:rPr>
              <w:t>1</w:t>
            </w:r>
          </w:p>
        </w:tc>
        <w:tc>
          <w:tcPr>
            <w:tcW w:w="992" w:type="dxa"/>
          </w:tcPr>
          <w:p w:rsidR="00505193" w:rsidRDefault="00505193" w:rsidP="00705271">
            <w:r>
              <w:rPr>
                <w:rFonts w:hint="eastAsia"/>
              </w:rPr>
              <w:t>M</w:t>
            </w:r>
          </w:p>
        </w:tc>
        <w:tc>
          <w:tcPr>
            <w:tcW w:w="2777" w:type="dxa"/>
          </w:tcPr>
          <w:p w:rsidR="00505193" w:rsidRDefault="00505193" w:rsidP="00705271">
            <w:r>
              <w:rPr>
                <w:rFonts w:hint="eastAsia"/>
              </w:rPr>
              <w:t>默认填</w:t>
            </w:r>
            <w:r>
              <w:rPr>
                <w:rFonts w:hint="eastAsia"/>
              </w:rPr>
              <w:t xml:space="preserve"> 1</w:t>
            </w:r>
          </w:p>
        </w:tc>
      </w:tr>
      <w:tr w:rsidR="00505193" w:rsidTr="00705271">
        <w:trPr>
          <w:jc w:val="center"/>
        </w:trPr>
        <w:tc>
          <w:tcPr>
            <w:tcW w:w="647" w:type="dxa"/>
          </w:tcPr>
          <w:p w:rsidR="00505193" w:rsidRDefault="00505193" w:rsidP="00705271"/>
        </w:tc>
        <w:tc>
          <w:tcPr>
            <w:tcW w:w="1545" w:type="dxa"/>
            <w:gridSpan w:val="2"/>
            <w:tcBorders>
              <w:bottom w:val="single" w:sz="4" w:space="0" w:color="auto"/>
            </w:tcBorders>
          </w:tcPr>
          <w:p w:rsidR="00505193" w:rsidRDefault="00505193" w:rsidP="00705271">
            <w:r>
              <w:rPr>
                <w:rFonts w:hint="eastAsia"/>
              </w:rPr>
              <w:t>合约代码</w:t>
            </w:r>
          </w:p>
        </w:tc>
        <w:tc>
          <w:tcPr>
            <w:tcW w:w="1546" w:type="dxa"/>
            <w:tcBorders>
              <w:bottom w:val="single" w:sz="4" w:space="0" w:color="auto"/>
            </w:tcBorders>
          </w:tcPr>
          <w:p w:rsidR="00505193" w:rsidRPr="00D609DD" w:rsidRDefault="00505193" w:rsidP="00705271">
            <w:r w:rsidRPr="00D609DD">
              <w:t>prod_code</w:t>
            </w:r>
          </w:p>
        </w:tc>
        <w:tc>
          <w:tcPr>
            <w:tcW w:w="941" w:type="dxa"/>
            <w:tcBorders>
              <w:bottom w:val="single" w:sz="4" w:space="0" w:color="auto"/>
            </w:tcBorders>
          </w:tcPr>
          <w:p w:rsidR="00505193" w:rsidRDefault="00505193" w:rsidP="00705271">
            <w:r>
              <w:rPr>
                <w:rFonts w:hint="eastAsia"/>
              </w:rPr>
              <w:t>string</w:t>
            </w:r>
          </w:p>
        </w:tc>
        <w:tc>
          <w:tcPr>
            <w:tcW w:w="709" w:type="dxa"/>
            <w:tcBorders>
              <w:bottom w:val="single" w:sz="4" w:space="0" w:color="auto"/>
            </w:tcBorders>
          </w:tcPr>
          <w:p w:rsidR="00505193" w:rsidRDefault="00505193" w:rsidP="00705271">
            <w:r>
              <w:rPr>
                <w:rFonts w:hint="eastAsia"/>
              </w:rPr>
              <w:t>10</w:t>
            </w:r>
          </w:p>
        </w:tc>
        <w:tc>
          <w:tcPr>
            <w:tcW w:w="992" w:type="dxa"/>
            <w:tcBorders>
              <w:bottom w:val="single" w:sz="4" w:space="0" w:color="auto"/>
            </w:tcBorders>
          </w:tcPr>
          <w:p w:rsidR="00505193" w:rsidRDefault="00505193" w:rsidP="00705271">
            <w:r w:rsidRPr="00BC76F8">
              <w:rPr>
                <w:rFonts w:hint="eastAsia"/>
              </w:rPr>
              <w:t>M</w:t>
            </w:r>
          </w:p>
        </w:tc>
        <w:tc>
          <w:tcPr>
            <w:tcW w:w="2777" w:type="dxa"/>
            <w:tcBorders>
              <w:bottom w:val="single" w:sz="4" w:space="0" w:color="auto"/>
            </w:tcBorders>
          </w:tcPr>
          <w:p w:rsidR="00505193" w:rsidRDefault="00505193" w:rsidP="00705271"/>
        </w:tc>
      </w:tr>
      <w:tr w:rsidR="00505193" w:rsidTr="00705271">
        <w:trPr>
          <w:jc w:val="center"/>
        </w:trPr>
        <w:tc>
          <w:tcPr>
            <w:tcW w:w="647" w:type="dxa"/>
          </w:tcPr>
          <w:p w:rsidR="00505193" w:rsidRDefault="00505193" w:rsidP="00705271">
            <w:pPr>
              <w:rPr>
                <w:highlight w:val="red"/>
              </w:rPr>
            </w:pPr>
          </w:p>
        </w:tc>
        <w:tc>
          <w:tcPr>
            <w:tcW w:w="1545" w:type="dxa"/>
            <w:gridSpan w:val="2"/>
          </w:tcPr>
          <w:p w:rsidR="00505193" w:rsidRPr="0037383C" w:rsidRDefault="00505193" w:rsidP="00705271">
            <w:r>
              <w:rPr>
                <w:rFonts w:hint="eastAsia"/>
              </w:rPr>
              <w:t>指令类型</w:t>
            </w:r>
          </w:p>
        </w:tc>
        <w:tc>
          <w:tcPr>
            <w:tcW w:w="1546" w:type="dxa"/>
          </w:tcPr>
          <w:p w:rsidR="00505193" w:rsidRPr="00D609DD" w:rsidRDefault="00505193" w:rsidP="00705271">
            <w:r w:rsidRPr="00D609DD">
              <w:t>order_type</w:t>
            </w:r>
          </w:p>
        </w:tc>
        <w:tc>
          <w:tcPr>
            <w:tcW w:w="941" w:type="dxa"/>
          </w:tcPr>
          <w:p w:rsidR="00505193" w:rsidRPr="009C40CE" w:rsidRDefault="00505193" w:rsidP="00705271">
            <w:r w:rsidRPr="009C40CE">
              <w:rPr>
                <w:rFonts w:hint="eastAsia"/>
              </w:rPr>
              <w:t>string</w:t>
            </w:r>
          </w:p>
        </w:tc>
        <w:tc>
          <w:tcPr>
            <w:tcW w:w="709" w:type="dxa"/>
          </w:tcPr>
          <w:p w:rsidR="00505193" w:rsidRPr="009C40CE" w:rsidRDefault="00505193" w:rsidP="00705271">
            <w:r>
              <w:rPr>
                <w:rFonts w:hint="eastAsia"/>
              </w:rPr>
              <w:t>2</w:t>
            </w:r>
          </w:p>
        </w:tc>
        <w:tc>
          <w:tcPr>
            <w:tcW w:w="992" w:type="dxa"/>
          </w:tcPr>
          <w:p w:rsidR="00505193" w:rsidRDefault="00505193" w:rsidP="00705271">
            <w:r w:rsidRPr="00BC76F8">
              <w:rPr>
                <w:rFonts w:hint="eastAsia"/>
              </w:rPr>
              <w:t>M</w:t>
            </w:r>
          </w:p>
        </w:tc>
        <w:tc>
          <w:tcPr>
            <w:tcW w:w="2777" w:type="dxa"/>
          </w:tcPr>
          <w:p w:rsidR="00505193" w:rsidRPr="009C40CE" w:rsidRDefault="0026413A" w:rsidP="002B15A6">
            <w:hyperlink w:anchor="_b_order_type_(指令类型)" w:history="1">
              <w:r w:rsidR="002B15A6" w:rsidRPr="00ED5358">
                <w:rPr>
                  <w:rStyle w:val="a8"/>
                </w:rPr>
                <w:t>b_order_type</w:t>
              </w:r>
            </w:hyperlink>
          </w:p>
        </w:tc>
      </w:tr>
      <w:tr w:rsidR="00505193" w:rsidTr="00705271">
        <w:trPr>
          <w:jc w:val="center"/>
        </w:trPr>
        <w:tc>
          <w:tcPr>
            <w:tcW w:w="647" w:type="dxa"/>
          </w:tcPr>
          <w:p w:rsidR="00505193" w:rsidRDefault="00505193" w:rsidP="00705271"/>
        </w:tc>
        <w:tc>
          <w:tcPr>
            <w:tcW w:w="1545" w:type="dxa"/>
            <w:gridSpan w:val="2"/>
          </w:tcPr>
          <w:p w:rsidR="00505193" w:rsidRDefault="00505193" w:rsidP="00705271">
            <w:r>
              <w:rPr>
                <w:rFonts w:hint="eastAsia"/>
              </w:rPr>
              <w:t>委托手数</w:t>
            </w:r>
          </w:p>
        </w:tc>
        <w:tc>
          <w:tcPr>
            <w:tcW w:w="1546" w:type="dxa"/>
          </w:tcPr>
          <w:p w:rsidR="00505193" w:rsidRPr="00D609DD" w:rsidRDefault="00505193" w:rsidP="00705271">
            <w:r w:rsidRPr="00D609DD">
              <w:t>volume</w:t>
            </w:r>
          </w:p>
        </w:tc>
        <w:tc>
          <w:tcPr>
            <w:tcW w:w="941" w:type="dxa"/>
          </w:tcPr>
          <w:p w:rsidR="00505193" w:rsidRDefault="00505193" w:rsidP="00705271">
            <w:r>
              <w:rPr>
                <w:rFonts w:hint="eastAsia"/>
              </w:rPr>
              <w:t>int</w:t>
            </w:r>
          </w:p>
        </w:tc>
        <w:tc>
          <w:tcPr>
            <w:tcW w:w="709" w:type="dxa"/>
          </w:tcPr>
          <w:p w:rsidR="00505193" w:rsidRDefault="00505193" w:rsidP="00705271"/>
        </w:tc>
        <w:tc>
          <w:tcPr>
            <w:tcW w:w="992" w:type="dxa"/>
          </w:tcPr>
          <w:p w:rsidR="00505193" w:rsidRDefault="00505193" w:rsidP="00705271">
            <w:r w:rsidRPr="00A44C55">
              <w:rPr>
                <w:rFonts w:hint="eastAsia"/>
              </w:rPr>
              <w:t>M</w:t>
            </w:r>
          </w:p>
        </w:tc>
        <w:tc>
          <w:tcPr>
            <w:tcW w:w="2777" w:type="dxa"/>
          </w:tcPr>
          <w:p w:rsidR="00505193" w:rsidRDefault="00BC7B1F" w:rsidP="00705271">
            <w:r>
              <w:rPr>
                <w:rFonts w:hint="eastAsia"/>
              </w:rPr>
              <w:t>单位手</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505193" w:rsidRDefault="00505193" w:rsidP="00505193">
      <w:pPr>
        <w:pStyle w:val="5"/>
      </w:pPr>
      <w:r>
        <w:rPr>
          <w:rFonts w:hint="eastAsia"/>
        </w:rPr>
        <w:t>响应报文体</w:t>
      </w:r>
    </w:p>
    <w:p w:rsidR="00505193" w:rsidRDefault="00505193" w:rsidP="00505193"/>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505193" w:rsidTr="00705271">
        <w:trPr>
          <w:jc w:val="center"/>
        </w:trPr>
        <w:tc>
          <w:tcPr>
            <w:tcW w:w="1431" w:type="dxa"/>
            <w:gridSpan w:val="2"/>
            <w:shd w:val="clear" w:color="auto" w:fill="EEECE1"/>
          </w:tcPr>
          <w:p w:rsidR="00505193" w:rsidRDefault="00505193" w:rsidP="00705271">
            <w:r>
              <w:rPr>
                <w:rFonts w:hint="eastAsia"/>
              </w:rPr>
              <w:t>报文类型</w:t>
            </w:r>
          </w:p>
        </w:tc>
        <w:tc>
          <w:tcPr>
            <w:tcW w:w="7726" w:type="dxa"/>
            <w:gridSpan w:val="6"/>
          </w:tcPr>
          <w:p w:rsidR="00505193" w:rsidRDefault="00505193" w:rsidP="00705271">
            <w:r>
              <w:rPr>
                <w:rFonts w:hint="eastAsia"/>
              </w:rPr>
              <w:t>响应报文体</w:t>
            </w:r>
          </w:p>
        </w:tc>
      </w:tr>
      <w:tr w:rsidR="00505193" w:rsidTr="00705271">
        <w:trPr>
          <w:jc w:val="center"/>
        </w:trPr>
        <w:tc>
          <w:tcPr>
            <w:tcW w:w="1431" w:type="dxa"/>
            <w:gridSpan w:val="2"/>
            <w:shd w:val="clear" w:color="auto" w:fill="EEECE1"/>
          </w:tcPr>
          <w:p w:rsidR="00505193" w:rsidRDefault="00505193" w:rsidP="00705271">
            <w:r>
              <w:rPr>
                <w:rFonts w:hint="eastAsia"/>
              </w:rPr>
              <w:t>交易代码</w:t>
            </w:r>
          </w:p>
        </w:tc>
        <w:tc>
          <w:tcPr>
            <w:tcW w:w="7726" w:type="dxa"/>
            <w:gridSpan w:val="6"/>
          </w:tcPr>
          <w:p w:rsidR="00505193" w:rsidRDefault="00E92369" w:rsidP="00705271">
            <w:r>
              <w:rPr>
                <w:rFonts w:hint="eastAsia"/>
              </w:rPr>
              <w:t>C409</w:t>
            </w:r>
          </w:p>
        </w:tc>
      </w:tr>
      <w:tr w:rsidR="00505193" w:rsidTr="00705271">
        <w:trPr>
          <w:jc w:val="center"/>
        </w:trPr>
        <w:tc>
          <w:tcPr>
            <w:tcW w:w="1431" w:type="dxa"/>
            <w:gridSpan w:val="2"/>
            <w:shd w:val="clear" w:color="auto" w:fill="EEECE1"/>
          </w:tcPr>
          <w:p w:rsidR="00505193" w:rsidRDefault="00505193" w:rsidP="00705271">
            <w:r>
              <w:rPr>
                <w:rFonts w:hint="eastAsia"/>
              </w:rPr>
              <w:t>报文说明</w:t>
            </w:r>
          </w:p>
        </w:tc>
        <w:tc>
          <w:tcPr>
            <w:tcW w:w="7726" w:type="dxa"/>
            <w:gridSpan w:val="6"/>
          </w:tcPr>
          <w:p w:rsidR="00505193" w:rsidRDefault="00505193" w:rsidP="00705271">
            <w:r>
              <w:rPr>
                <w:rFonts w:hint="eastAsia"/>
              </w:rPr>
              <w:t>委托报单的响应报文体</w:t>
            </w:r>
          </w:p>
        </w:tc>
      </w:tr>
      <w:tr w:rsidR="00505193" w:rsidTr="00705271">
        <w:trPr>
          <w:jc w:val="center"/>
        </w:trPr>
        <w:tc>
          <w:tcPr>
            <w:tcW w:w="852" w:type="dxa"/>
            <w:shd w:val="clear" w:color="auto" w:fill="EEECE1"/>
          </w:tcPr>
          <w:p w:rsidR="00505193" w:rsidRDefault="00505193" w:rsidP="00705271">
            <w:r>
              <w:rPr>
                <w:rFonts w:hint="eastAsia"/>
              </w:rPr>
              <w:t>符号</w:t>
            </w:r>
          </w:p>
        </w:tc>
        <w:tc>
          <w:tcPr>
            <w:tcW w:w="1341" w:type="dxa"/>
            <w:gridSpan w:val="2"/>
            <w:shd w:val="clear" w:color="auto" w:fill="EEECE1"/>
          </w:tcPr>
          <w:p w:rsidR="00505193" w:rsidRDefault="00505193" w:rsidP="00705271">
            <w:r>
              <w:rPr>
                <w:rFonts w:hint="eastAsia"/>
              </w:rPr>
              <w:t>中文名称</w:t>
            </w:r>
          </w:p>
        </w:tc>
        <w:tc>
          <w:tcPr>
            <w:tcW w:w="1362" w:type="dxa"/>
            <w:shd w:val="clear" w:color="auto" w:fill="EEECE1"/>
          </w:tcPr>
          <w:p w:rsidR="00505193" w:rsidRDefault="00505193" w:rsidP="00705271">
            <w:r>
              <w:rPr>
                <w:rFonts w:hint="eastAsia"/>
              </w:rPr>
              <w:t>英文名称</w:t>
            </w:r>
          </w:p>
        </w:tc>
        <w:tc>
          <w:tcPr>
            <w:tcW w:w="869" w:type="dxa"/>
            <w:shd w:val="clear" w:color="auto" w:fill="EEECE1"/>
          </w:tcPr>
          <w:p w:rsidR="00505193" w:rsidRDefault="00505193" w:rsidP="00705271">
            <w:r>
              <w:rPr>
                <w:rFonts w:hint="eastAsia"/>
              </w:rPr>
              <w:t>类型</w:t>
            </w:r>
          </w:p>
        </w:tc>
        <w:tc>
          <w:tcPr>
            <w:tcW w:w="869" w:type="dxa"/>
            <w:shd w:val="clear" w:color="auto" w:fill="EEECE1"/>
          </w:tcPr>
          <w:p w:rsidR="00505193" w:rsidRDefault="00505193" w:rsidP="00705271">
            <w:r>
              <w:rPr>
                <w:rFonts w:hint="eastAsia"/>
              </w:rPr>
              <w:t>长度</w:t>
            </w:r>
          </w:p>
        </w:tc>
        <w:tc>
          <w:tcPr>
            <w:tcW w:w="803" w:type="dxa"/>
            <w:shd w:val="clear" w:color="auto" w:fill="EEECE1"/>
          </w:tcPr>
          <w:p w:rsidR="00505193" w:rsidRDefault="00505193" w:rsidP="00705271">
            <w:r>
              <w:rPr>
                <w:rFonts w:hint="eastAsia"/>
              </w:rPr>
              <w:t>必填</w:t>
            </w:r>
          </w:p>
        </w:tc>
        <w:tc>
          <w:tcPr>
            <w:tcW w:w="3061" w:type="dxa"/>
            <w:shd w:val="clear" w:color="auto" w:fill="EEECE1"/>
          </w:tcPr>
          <w:p w:rsidR="00505193" w:rsidRDefault="00505193" w:rsidP="00705271">
            <w:r>
              <w:rPr>
                <w:rFonts w:hint="eastAsia"/>
              </w:rPr>
              <w:t>说明</w:t>
            </w:r>
          </w:p>
        </w:tc>
      </w:tr>
      <w:tr w:rsidR="00505193" w:rsidTr="00705271">
        <w:trPr>
          <w:jc w:val="center"/>
        </w:trPr>
        <w:tc>
          <w:tcPr>
            <w:tcW w:w="852" w:type="dxa"/>
          </w:tcPr>
          <w:p w:rsidR="00505193" w:rsidRDefault="00505193" w:rsidP="00705271"/>
        </w:tc>
        <w:tc>
          <w:tcPr>
            <w:tcW w:w="1341" w:type="dxa"/>
            <w:gridSpan w:val="2"/>
          </w:tcPr>
          <w:p w:rsidR="00505193" w:rsidRDefault="00505193" w:rsidP="00705271">
            <w:r>
              <w:rPr>
                <w:rFonts w:hint="eastAsia"/>
              </w:rPr>
              <w:t>操作标志</w:t>
            </w:r>
          </w:p>
        </w:tc>
        <w:tc>
          <w:tcPr>
            <w:tcW w:w="1362" w:type="dxa"/>
          </w:tcPr>
          <w:p w:rsidR="00505193" w:rsidRPr="0018469F" w:rsidRDefault="00505193" w:rsidP="00705271">
            <w:r w:rsidRPr="0018469F">
              <w:t>oper_flag</w:t>
            </w:r>
          </w:p>
        </w:tc>
        <w:tc>
          <w:tcPr>
            <w:tcW w:w="869" w:type="dxa"/>
          </w:tcPr>
          <w:p w:rsidR="00505193" w:rsidRDefault="00505193" w:rsidP="00705271">
            <w:r>
              <w:rPr>
                <w:rFonts w:hint="eastAsia"/>
              </w:rPr>
              <w:t>int</w:t>
            </w:r>
          </w:p>
        </w:tc>
        <w:tc>
          <w:tcPr>
            <w:tcW w:w="869" w:type="dxa"/>
          </w:tcPr>
          <w:p w:rsidR="00505193" w:rsidRDefault="00505193" w:rsidP="00705271">
            <w:r>
              <w:rPr>
                <w:rFonts w:hint="eastAsia"/>
              </w:rPr>
              <w:t>1</w:t>
            </w:r>
          </w:p>
        </w:tc>
        <w:tc>
          <w:tcPr>
            <w:tcW w:w="803" w:type="dxa"/>
          </w:tcPr>
          <w:p w:rsidR="00505193" w:rsidRDefault="00505193" w:rsidP="00705271">
            <w:r>
              <w:rPr>
                <w:rFonts w:hint="eastAsia"/>
              </w:rPr>
              <w:t>M</w:t>
            </w:r>
          </w:p>
        </w:tc>
        <w:tc>
          <w:tcPr>
            <w:tcW w:w="3061" w:type="dxa"/>
          </w:tcPr>
          <w:p w:rsidR="00505193" w:rsidRDefault="00505193" w:rsidP="00705271">
            <w:r>
              <w:rPr>
                <w:rFonts w:hint="eastAsia"/>
              </w:rPr>
              <w:t>默认填</w:t>
            </w:r>
            <w:r>
              <w:rPr>
                <w:rFonts w:hint="eastAsia"/>
              </w:rPr>
              <w:t xml:space="preserve"> 1</w:t>
            </w:r>
          </w:p>
        </w:tc>
      </w:tr>
      <w:tr w:rsidR="006A3764" w:rsidTr="00705271">
        <w:trPr>
          <w:jc w:val="center"/>
        </w:trPr>
        <w:tc>
          <w:tcPr>
            <w:tcW w:w="852" w:type="dxa"/>
          </w:tcPr>
          <w:p w:rsidR="006A3764" w:rsidRDefault="006A3764" w:rsidP="00705271"/>
        </w:tc>
        <w:tc>
          <w:tcPr>
            <w:tcW w:w="1341" w:type="dxa"/>
            <w:gridSpan w:val="2"/>
          </w:tcPr>
          <w:p w:rsidR="006A3764" w:rsidRDefault="006A3764" w:rsidP="00174532">
            <w:r>
              <w:rPr>
                <w:rFonts w:hint="eastAsia"/>
              </w:rPr>
              <w:t>渠道流水号</w:t>
            </w:r>
          </w:p>
        </w:tc>
        <w:tc>
          <w:tcPr>
            <w:tcW w:w="1362" w:type="dxa"/>
          </w:tcPr>
          <w:p w:rsidR="006A3764" w:rsidRPr="00E1774F" w:rsidRDefault="006A3764" w:rsidP="00174532">
            <w:r w:rsidRPr="005B4B97">
              <w:t>client_serial_no</w:t>
            </w:r>
          </w:p>
        </w:tc>
        <w:tc>
          <w:tcPr>
            <w:tcW w:w="869" w:type="dxa"/>
          </w:tcPr>
          <w:p w:rsidR="006A3764" w:rsidRDefault="006A3764" w:rsidP="00174532">
            <w:r>
              <w:rPr>
                <w:rFonts w:hint="eastAsia"/>
              </w:rPr>
              <w:t>string</w:t>
            </w:r>
          </w:p>
        </w:tc>
        <w:tc>
          <w:tcPr>
            <w:tcW w:w="869" w:type="dxa"/>
          </w:tcPr>
          <w:p w:rsidR="006A3764" w:rsidRDefault="006A3764" w:rsidP="00174532">
            <w:r>
              <w:rPr>
                <w:rFonts w:hint="eastAsia"/>
              </w:rPr>
              <w:t>16</w:t>
            </w:r>
          </w:p>
        </w:tc>
        <w:tc>
          <w:tcPr>
            <w:tcW w:w="803" w:type="dxa"/>
          </w:tcPr>
          <w:p w:rsidR="006A3764" w:rsidRDefault="006A3764" w:rsidP="00174532">
            <w:r>
              <w:rPr>
                <w:rFonts w:hint="eastAsia"/>
              </w:rPr>
              <w:t>O</w:t>
            </w:r>
          </w:p>
        </w:tc>
        <w:tc>
          <w:tcPr>
            <w:tcW w:w="3061" w:type="dxa"/>
          </w:tcPr>
          <w:p w:rsidR="006A3764" w:rsidRDefault="006A3764" w:rsidP="00174532"/>
        </w:tc>
      </w:tr>
      <w:tr w:rsidR="006A3764" w:rsidTr="00705271">
        <w:trPr>
          <w:jc w:val="center"/>
        </w:trPr>
        <w:tc>
          <w:tcPr>
            <w:tcW w:w="852" w:type="dxa"/>
          </w:tcPr>
          <w:p w:rsidR="006A3764" w:rsidRDefault="006A3764" w:rsidP="00705271"/>
        </w:tc>
        <w:tc>
          <w:tcPr>
            <w:tcW w:w="1341" w:type="dxa"/>
            <w:gridSpan w:val="2"/>
          </w:tcPr>
          <w:p w:rsidR="006A3764" w:rsidRDefault="006A3764" w:rsidP="00174532">
            <w:r>
              <w:rPr>
                <w:rFonts w:hint="eastAsia"/>
              </w:rPr>
              <w:t>本地报单号</w:t>
            </w:r>
          </w:p>
        </w:tc>
        <w:tc>
          <w:tcPr>
            <w:tcW w:w="1362" w:type="dxa"/>
          </w:tcPr>
          <w:p w:rsidR="006A3764" w:rsidRDefault="006A3764" w:rsidP="00174532">
            <w:r w:rsidRPr="0018469F">
              <w:t>local_order_no</w:t>
            </w:r>
          </w:p>
        </w:tc>
        <w:tc>
          <w:tcPr>
            <w:tcW w:w="869" w:type="dxa"/>
          </w:tcPr>
          <w:p w:rsidR="006A3764" w:rsidRDefault="006A3764" w:rsidP="00174532">
            <w:r>
              <w:rPr>
                <w:rFonts w:hint="eastAsia"/>
              </w:rPr>
              <w:t>string</w:t>
            </w:r>
          </w:p>
        </w:tc>
        <w:tc>
          <w:tcPr>
            <w:tcW w:w="869" w:type="dxa"/>
          </w:tcPr>
          <w:p w:rsidR="006A3764" w:rsidRDefault="006A3764" w:rsidP="00174532">
            <w:r>
              <w:rPr>
                <w:rFonts w:hint="eastAsia"/>
              </w:rPr>
              <w:t>18</w:t>
            </w:r>
          </w:p>
        </w:tc>
        <w:tc>
          <w:tcPr>
            <w:tcW w:w="803" w:type="dxa"/>
          </w:tcPr>
          <w:p w:rsidR="006A3764" w:rsidRDefault="006A3764" w:rsidP="00174532">
            <w:r w:rsidRPr="00434319">
              <w:rPr>
                <w:rFonts w:hAnsi="宋体" w:hint="eastAsia"/>
                <w:color w:val="000000"/>
                <w:sz w:val="20"/>
              </w:rPr>
              <w:t>M</w:t>
            </w:r>
          </w:p>
        </w:tc>
        <w:tc>
          <w:tcPr>
            <w:tcW w:w="3061" w:type="dxa"/>
          </w:tcPr>
          <w:p w:rsidR="006A3764" w:rsidRDefault="006A3764" w:rsidP="00174532"/>
        </w:tc>
      </w:tr>
    </w:tbl>
    <w:p w:rsidR="00505193" w:rsidRDefault="00505193" w:rsidP="00505193">
      <w:pPr>
        <w:rPr>
          <w:lang w:val="zh-CN"/>
        </w:rPr>
      </w:pPr>
    </w:p>
    <w:p w:rsidR="00505193" w:rsidRDefault="00505193" w:rsidP="00505193">
      <w:pPr>
        <w:rPr>
          <w:lang w:val="zh-CN"/>
        </w:rPr>
      </w:pPr>
    </w:p>
    <w:p w:rsidR="00571068" w:rsidRDefault="00571068" w:rsidP="00571068">
      <w:pPr>
        <w:rPr>
          <w:lang w:val="zh-CN"/>
        </w:rPr>
      </w:pPr>
    </w:p>
    <w:p w:rsidR="00AD10DC" w:rsidRDefault="00AD10DC" w:rsidP="00AD10DC">
      <w:pPr>
        <w:pStyle w:val="4"/>
      </w:pPr>
      <w:r>
        <w:rPr>
          <w:rFonts w:hint="eastAsia"/>
        </w:rPr>
        <w:t>延期交金</w:t>
      </w:r>
      <w:r>
        <w:rPr>
          <w:rFonts w:hint="eastAsia"/>
        </w:rPr>
        <w:t>[</w:t>
      </w:r>
      <w:r w:rsidR="00B078B0">
        <w:rPr>
          <w:rFonts w:hint="eastAsia"/>
        </w:rPr>
        <w:t>C410</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交金</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AD10DC" w:rsidRDefault="00AD10DC" w:rsidP="00AD10DC">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546"/>
        <w:gridCol w:w="941"/>
        <w:gridCol w:w="709"/>
        <w:gridCol w:w="992"/>
        <w:gridCol w:w="2777"/>
      </w:tblGrid>
      <w:tr w:rsidR="00AD10DC" w:rsidTr="00705271">
        <w:trPr>
          <w:jc w:val="center"/>
        </w:trPr>
        <w:tc>
          <w:tcPr>
            <w:tcW w:w="1430" w:type="dxa"/>
            <w:gridSpan w:val="2"/>
            <w:shd w:val="clear" w:color="auto" w:fill="EEECE1"/>
          </w:tcPr>
          <w:p w:rsidR="00AD10DC" w:rsidRDefault="00AD10DC" w:rsidP="00705271">
            <w:r>
              <w:rPr>
                <w:rFonts w:hint="eastAsia"/>
              </w:rPr>
              <w:t>报文类型</w:t>
            </w:r>
          </w:p>
        </w:tc>
        <w:tc>
          <w:tcPr>
            <w:tcW w:w="7727" w:type="dxa"/>
            <w:gridSpan w:val="6"/>
          </w:tcPr>
          <w:p w:rsidR="00AD10DC" w:rsidRDefault="00AD10DC" w:rsidP="00705271">
            <w:r>
              <w:rPr>
                <w:rFonts w:hint="eastAsia"/>
              </w:rPr>
              <w:t>请求报文体</w:t>
            </w:r>
          </w:p>
        </w:tc>
      </w:tr>
      <w:tr w:rsidR="00AD10DC" w:rsidTr="00705271">
        <w:trPr>
          <w:jc w:val="center"/>
        </w:trPr>
        <w:tc>
          <w:tcPr>
            <w:tcW w:w="1430" w:type="dxa"/>
            <w:gridSpan w:val="2"/>
            <w:shd w:val="clear" w:color="auto" w:fill="EEECE1"/>
          </w:tcPr>
          <w:p w:rsidR="00AD10DC" w:rsidRDefault="00AD10DC" w:rsidP="00705271">
            <w:r>
              <w:rPr>
                <w:rFonts w:hint="eastAsia"/>
              </w:rPr>
              <w:t>交易代码</w:t>
            </w:r>
          </w:p>
        </w:tc>
        <w:tc>
          <w:tcPr>
            <w:tcW w:w="7727" w:type="dxa"/>
            <w:gridSpan w:val="6"/>
          </w:tcPr>
          <w:p w:rsidR="00AD10DC" w:rsidRDefault="00E92369" w:rsidP="00705271">
            <w:r>
              <w:rPr>
                <w:rFonts w:hint="eastAsia"/>
              </w:rPr>
              <w:t>C410</w:t>
            </w:r>
          </w:p>
        </w:tc>
      </w:tr>
      <w:tr w:rsidR="00AD10DC" w:rsidTr="00705271">
        <w:trPr>
          <w:jc w:val="center"/>
        </w:trPr>
        <w:tc>
          <w:tcPr>
            <w:tcW w:w="1430" w:type="dxa"/>
            <w:gridSpan w:val="2"/>
            <w:shd w:val="clear" w:color="auto" w:fill="EEECE1"/>
          </w:tcPr>
          <w:p w:rsidR="00AD10DC" w:rsidRDefault="00AD10DC" w:rsidP="00705271">
            <w:r>
              <w:rPr>
                <w:rFonts w:hint="eastAsia"/>
              </w:rPr>
              <w:t>报文说明</w:t>
            </w:r>
          </w:p>
        </w:tc>
        <w:tc>
          <w:tcPr>
            <w:tcW w:w="7727" w:type="dxa"/>
            <w:gridSpan w:val="6"/>
          </w:tcPr>
          <w:p w:rsidR="00AD10DC" w:rsidRDefault="00AD10DC" w:rsidP="00705271">
            <w:r>
              <w:rPr>
                <w:rFonts w:hint="eastAsia"/>
              </w:rPr>
              <w:t>委托报单的请求报文体</w:t>
            </w:r>
          </w:p>
        </w:tc>
      </w:tr>
      <w:tr w:rsidR="00AD10DC" w:rsidTr="00705271">
        <w:trPr>
          <w:jc w:val="center"/>
        </w:trPr>
        <w:tc>
          <w:tcPr>
            <w:tcW w:w="647" w:type="dxa"/>
            <w:shd w:val="clear" w:color="auto" w:fill="EEECE1"/>
          </w:tcPr>
          <w:p w:rsidR="00AD10DC" w:rsidRDefault="00AD10DC" w:rsidP="00705271">
            <w:r>
              <w:rPr>
                <w:rFonts w:hint="eastAsia"/>
              </w:rPr>
              <w:t>符号</w:t>
            </w:r>
          </w:p>
        </w:tc>
        <w:tc>
          <w:tcPr>
            <w:tcW w:w="1545" w:type="dxa"/>
            <w:gridSpan w:val="2"/>
            <w:shd w:val="clear" w:color="auto" w:fill="EEECE1"/>
          </w:tcPr>
          <w:p w:rsidR="00AD10DC" w:rsidRDefault="00AD10DC" w:rsidP="00705271">
            <w:r>
              <w:rPr>
                <w:rFonts w:hint="eastAsia"/>
              </w:rPr>
              <w:t>中文名称</w:t>
            </w:r>
          </w:p>
        </w:tc>
        <w:tc>
          <w:tcPr>
            <w:tcW w:w="1546" w:type="dxa"/>
            <w:shd w:val="clear" w:color="auto" w:fill="EEECE1"/>
          </w:tcPr>
          <w:p w:rsidR="00AD10DC" w:rsidRDefault="00AD10DC" w:rsidP="00705271">
            <w:r>
              <w:rPr>
                <w:rFonts w:hint="eastAsia"/>
              </w:rPr>
              <w:t>英文名称</w:t>
            </w:r>
          </w:p>
        </w:tc>
        <w:tc>
          <w:tcPr>
            <w:tcW w:w="941" w:type="dxa"/>
            <w:shd w:val="clear" w:color="auto" w:fill="EEECE1"/>
          </w:tcPr>
          <w:p w:rsidR="00AD10DC" w:rsidRDefault="00AD10DC" w:rsidP="00705271">
            <w:r>
              <w:rPr>
                <w:rFonts w:hint="eastAsia"/>
              </w:rPr>
              <w:t>类型</w:t>
            </w:r>
          </w:p>
        </w:tc>
        <w:tc>
          <w:tcPr>
            <w:tcW w:w="709" w:type="dxa"/>
            <w:shd w:val="clear" w:color="auto" w:fill="EEECE1"/>
          </w:tcPr>
          <w:p w:rsidR="00AD10DC" w:rsidRDefault="00AD10DC" w:rsidP="00705271">
            <w:r>
              <w:rPr>
                <w:rFonts w:hint="eastAsia"/>
              </w:rPr>
              <w:t>长度</w:t>
            </w:r>
          </w:p>
        </w:tc>
        <w:tc>
          <w:tcPr>
            <w:tcW w:w="992" w:type="dxa"/>
            <w:shd w:val="clear" w:color="auto" w:fill="EEECE1"/>
          </w:tcPr>
          <w:p w:rsidR="00AD10DC" w:rsidRDefault="00AD10DC" w:rsidP="00705271">
            <w:r>
              <w:rPr>
                <w:rFonts w:hint="eastAsia"/>
              </w:rPr>
              <w:t>必填</w:t>
            </w:r>
          </w:p>
        </w:tc>
        <w:tc>
          <w:tcPr>
            <w:tcW w:w="2777" w:type="dxa"/>
            <w:shd w:val="clear" w:color="auto" w:fill="EEECE1"/>
          </w:tcPr>
          <w:p w:rsidR="00AD10DC" w:rsidRDefault="00AD10DC" w:rsidP="00705271">
            <w:r>
              <w:rPr>
                <w:rFonts w:hint="eastAsia"/>
              </w:rPr>
              <w:t>说明</w:t>
            </w:r>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操作标志</w:t>
            </w:r>
          </w:p>
        </w:tc>
        <w:tc>
          <w:tcPr>
            <w:tcW w:w="1546" w:type="dxa"/>
          </w:tcPr>
          <w:p w:rsidR="00AD10DC" w:rsidRPr="00D609DD" w:rsidRDefault="00AD10DC" w:rsidP="00705271">
            <w:r w:rsidRPr="00D609DD">
              <w:t>oper_flag</w:t>
            </w:r>
          </w:p>
        </w:tc>
        <w:tc>
          <w:tcPr>
            <w:tcW w:w="941" w:type="dxa"/>
          </w:tcPr>
          <w:p w:rsidR="00AD10DC" w:rsidRDefault="00AD10DC" w:rsidP="00705271">
            <w:r>
              <w:rPr>
                <w:rFonts w:hint="eastAsia"/>
              </w:rPr>
              <w:t>int</w:t>
            </w:r>
          </w:p>
        </w:tc>
        <w:tc>
          <w:tcPr>
            <w:tcW w:w="709" w:type="dxa"/>
          </w:tcPr>
          <w:p w:rsidR="00AD10DC" w:rsidRDefault="00AD10DC" w:rsidP="00705271">
            <w:r>
              <w:rPr>
                <w:rFonts w:hint="eastAsia"/>
              </w:rPr>
              <w:t>1</w:t>
            </w:r>
          </w:p>
        </w:tc>
        <w:tc>
          <w:tcPr>
            <w:tcW w:w="992" w:type="dxa"/>
          </w:tcPr>
          <w:p w:rsidR="00AD10DC" w:rsidRDefault="00AD10DC" w:rsidP="00705271">
            <w:r>
              <w:rPr>
                <w:rFonts w:hint="eastAsia"/>
              </w:rPr>
              <w:t>M</w:t>
            </w:r>
          </w:p>
        </w:tc>
        <w:tc>
          <w:tcPr>
            <w:tcW w:w="2777" w:type="dxa"/>
          </w:tcPr>
          <w:p w:rsidR="00AD10DC" w:rsidRDefault="00AD10DC" w:rsidP="00705271">
            <w:r>
              <w:rPr>
                <w:rFonts w:hint="eastAsia"/>
              </w:rPr>
              <w:t>默认填</w:t>
            </w:r>
            <w:r>
              <w:rPr>
                <w:rFonts w:hint="eastAsia"/>
              </w:rPr>
              <w:t xml:space="preserve"> 1</w:t>
            </w:r>
          </w:p>
        </w:tc>
      </w:tr>
      <w:tr w:rsidR="00AD10DC" w:rsidTr="00705271">
        <w:trPr>
          <w:jc w:val="center"/>
        </w:trPr>
        <w:tc>
          <w:tcPr>
            <w:tcW w:w="647" w:type="dxa"/>
          </w:tcPr>
          <w:p w:rsidR="00AD10DC" w:rsidRDefault="00AD10DC" w:rsidP="00705271"/>
        </w:tc>
        <w:tc>
          <w:tcPr>
            <w:tcW w:w="1545" w:type="dxa"/>
            <w:gridSpan w:val="2"/>
            <w:tcBorders>
              <w:bottom w:val="single" w:sz="4" w:space="0" w:color="auto"/>
            </w:tcBorders>
          </w:tcPr>
          <w:p w:rsidR="00AD10DC" w:rsidRDefault="00AD10DC" w:rsidP="00705271">
            <w:r>
              <w:rPr>
                <w:rFonts w:hint="eastAsia"/>
              </w:rPr>
              <w:t>合约代码</w:t>
            </w:r>
          </w:p>
        </w:tc>
        <w:tc>
          <w:tcPr>
            <w:tcW w:w="1546" w:type="dxa"/>
            <w:tcBorders>
              <w:bottom w:val="single" w:sz="4" w:space="0" w:color="auto"/>
            </w:tcBorders>
          </w:tcPr>
          <w:p w:rsidR="00AD10DC" w:rsidRPr="00D609DD" w:rsidRDefault="00AD10DC" w:rsidP="00705271">
            <w:r w:rsidRPr="00D609DD">
              <w:t>prod_code</w:t>
            </w:r>
          </w:p>
        </w:tc>
        <w:tc>
          <w:tcPr>
            <w:tcW w:w="941" w:type="dxa"/>
            <w:tcBorders>
              <w:bottom w:val="single" w:sz="4" w:space="0" w:color="auto"/>
            </w:tcBorders>
          </w:tcPr>
          <w:p w:rsidR="00AD10DC" w:rsidRDefault="00AD10DC" w:rsidP="00705271">
            <w:r>
              <w:rPr>
                <w:rFonts w:hint="eastAsia"/>
              </w:rPr>
              <w:t>string</w:t>
            </w:r>
          </w:p>
        </w:tc>
        <w:tc>
          <w:tcPr>
            <w:tcW w:w="709" w:type="dxa"/>
            <w:tcBorders>
              <w:bottom w:val="single" w:sz="4" w:space="0" w:color="auto"/>
            </w:tcBorders>
          </w:tcPr>
          <w:p w:rsidR="00AD10DC" w:rsidRDefault="00AD10DC" w:rsidP="00705271">
            <w:r>
              <w:rPr>
                <w:rFonts w:hint="eastAsia"/>
              </w:rPr>
              <w:t>10</w:t>
            </w:r>
          </w:p>
        </w:tc>
        <w:tc>
          <w:tcPr>
            <w:tcW w:w="992" w:type="dxa"/>
            <w:tcBorders>
              <w:bottom w:val="single" w:sz="4" w:space="0" w:color="auto"/>
            </w:tcBorders>
          </w:tcPr>
          <w:p w:rsidR="00AD10DC" w:rsidRDefault="00AD10DC" w:rsidP="00705271">
            <w:r w:rsidRPr="00BC76F8">
              <w:rPr>
                <w:rFonts w:hint="eastAsia"/>
              </w:rPr>
              <w:t>M</w:t>
            </w:r>
          </w:p>
        </w:tc>
        <w:tc>
          <w:tcPr>
            <w:tcW w:w="2777" w:type="dxa"/>
            <w:tcBorders>
              <w:bottom w:val="single" w:sz="4" w:space="0" w:color="auto"/>
            </w:tcBorders>
          </w:tcPr>
          <w:p w:rsidR="00AD10DC" w:rsidRDefault="00AD10DC" w:rsidP="00705271"/>
        </w:tc>
      </w:tr>
      <w:tr w:rsidR="00AD10DC" w:rsidTr="00705271">
        <w:trPr>
          <w:jc w:val="center"/>
        </w:trPr>
        <w:tc>
          <w:tcPr>
            <w:tcW w:w="647" w:type="dxa"/>
          </w:tcPr>
          <w:p w:rsidR="00AD10DC" w:rsidRDefault="00AD10DC" w:rsidP="00705271">
            <w:pPr>
              <w:rPr>
                <w:highlight w:val="red"/>
              </w:rPr>
            </w:pPr>
          </w:p>
        </w:tc>
        <w:tc>
          <w:tcPr>
            <w:tcW w:w="1545" w:type="dxa"/>
            <w:gridSpan w:val="2"/>
          </w:tcPr>
          <w:p w:rsidR="00AD10DC" w:rsidRPr="0037383C" w:rsidRDefault="00AD10DC" w:rsidP="00705271">
            <w:r>
              <w:rPr>
                <w:rFonts w:hint="eastAsia"/>
              </w:rPr>
              <w:t>指令类型</w:t>
            </w:r>
          </w:p>
        </w:tc>
        <w:tc>
          <w:tcPr>
            <w:tcW w:w="1546" w:type="dxa"/>
          </w:tcPr>
          <w:p w:rsidR="00AD10DC" w:rsidRPr="00D609DD" w:rsidRDefault="00AD10DC" w:rsidP="00705271">
            <w:r w:rsidRPr="00D609DD">
              <w:t>order_type</w:t>
            </w:r>
          </w:p>
        </w:tc>
        <w:tc>
          <w:tcPr>
            <w:tcW w:w="941" w:type="dxa"/>
          </w:tcPr>
          <w:p w:rsidR="00AD10DC" w:rsidRPr="009C40CE" w:rsidRDefault="00AD10DC" w:rsidP="00705271">
            <w:r w:rsidRPr="009C40CE">
              <w:rPr>
                <w:rFonts w:hint="eastAsia"/>
              </w:rPr>
              <w:t>string</w:t>
            </w:r>
          </w:p>
        </w:tc>
        <w:tc>
          <w:tcPr>
            <w:tcW w:w="709" w:type="dxa"/>
          </w:tcPr>
          <w:p w:rsidR="00AD10DC" w:rsidRPr="009C40CE" w:rsidRDefault="00AD10DC" w:rsidP="00705271">
            <w:r>
              <w:rPr>
                <w:rFonts w:hint="eastAsia"/>
              </w:rPr>
              <w:t>2</w:t>
            </w:r>
          </w:p>
        </w:tc>
        <w:tc>
          <w:tcPr>
            <w:tcW w:w="992" w:type="dxa"/>
          </w:tcPr>
          <w:p w:rsidR="00AD10DC" w:rsidRDefault="00AD10DC" w:rsidP="00705271">
            <w:r w:rsidRPr="00BC76F8">
              <w:rPr>
                <w:rFonts w:hint="eastAsia"/>
              </w:rPr>
              <w:t>M</w:t>
            </w:r>
          </w:p>
        </w:tc>
        <w:tc>
          <w:tcPr>
            <w:tcW w:w="2777" w:type="dxa"/>
          </w:tcPr>
          <w:p w:rsidR="00AD10DC" w:rsidRPr="009C40CE" w:rsidRDefault="0026413A" w:rsidP="002B15A6">
            <w:hyperlink w:anchor="_b_order_type_(指令类型)" w:history="1">
              <w:r w:rsidR="002B15A6" w:rsidRPr="00ED5358">
                <w:rPr>
                  <w:rStyle w:val="a8"/>
                </w:rPr>
                <w:t>b_order_type</w:t>
              </w:r>
            </w:hyperlink>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委托手数</w:t>
            </w:r>
          </w:p>
        </w:tc>
        <w:tc>
          <w:tcPr>
            <w:tcW w:w="1546" w:type="dxa"/>
          </w:tcPr>
          <w:p w:rsidR="00AD10DC" w:rsidRPr="00D609DD" w:rsidRDefault="00AD10DC" w:rsidP="00705271">
            <w:r w:rsidRPr="00D609DD">
              <w:t>volume</w:t>
            </w:r>
          </w:p>
        </w:tc>
        <w:tc>
          <w:tcPr>
            <w:tcW w:w="941" w:type="dxa"/>
          </w:tcPr>
          <w:p w:rsidR="00AD10DC" w:rsidRDefault="00AD10DC" w:rsidP="00705271">
            <w:r>
              <w:rPr>
                <w:rFonts w:hint="eastAsia"/>
              </w:rPr>
              <w:t>int</w:t>
            </w:r>
          </w:p>
        </w:tc>
        <w:tc>
          <w:tcPr>
            <w:tcW w:w="709" w:type="dxa"/>
          </w:tcPr>
          <w:p w:rsidR="00AD10DC" w:rsidRDefault="00AD10DC" w:rsidP="00705271"/>
        </w:tc>
        <w:tc>
          <w:tcPr>
            <w:tcW w:w="992" w:type="dxa"/>
          </w:tcPr>
          <w:p w:rsidR="00AD10DC" w:rsidRDefault="00AD10DC" w:rsidP="00705271">
            <w:r w:rsidRPr="00A44C55">
              <w:rPr>
                <w:rFonts w:hint="eastAsia"/>
              </w:rPr>
              <w:t>M</w:t>
            </w:r>
          </w:p>
        </w:tc>
        <w:tc>
          <w:tcPr>
            <w:tcW w:w="2777" w:type="dxa"/>
          </w:tcPr>
          <w:p w:rsidR="00AD10DC" w:rsidRDefault="00BC7B1F" w:rsidP="00705271">
            <w:r>
              <w:rPr>
                <w:rFonts w:hint="eastAsia"/>
              </w:rPr>
              <w:t>单位手</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AD10DC" w:rsidRDefault="00AD10DC" w:rsidP="00AD10DC">
      <w:pPr>
        <w:pStyle w:val="5"/>
      </w:pPr>
      <w:r>
        <w:rPr>
          <w:rFonts w:hint="eastAsia"/>
        </w:rPr>
        <w:t>响应报文体</w:t>
      </w:r>
    </w:p>
    <w:p w:rsidR="00AD10DC" w:rsidRDefault="00AD10DC" w:rsidP="00AD10DC"/>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AD10DC" w:rsidTr="00705271">
        <w:trPr>
          <w:jc w:val="center"/>
        </w:trPr>
        <w:tc>
          <w:tcPr>
            <w:tcW w:w="1431" w:type="dxa"/>
            <w:gridSpan w:val="2"/>
            <w:shd w:val="clear" w:color="auto" w:fill="EEECE1"/>
          </w:tcPr>
          <w:p w:rsidR="00AD10DC" w:rsidRDefault="00AD10DC" w:rsidP="00705271">
            <w:r>
              <w:rPr>
                <w:rFonts w:hint="eastAsia"/>
              </w:rPr>
              <w:t>报文类型</w:t>
            </w:r>
          </w:p>
        </w:tc>
        <w:tc>
          <w:tcPr>
            <w:tcW w:w="7726" w:type="dxa"/>
            <w:gridSpan w:val="6"/>
          </w:tcPr>
          <w:p w:rsidR="00AD10DC" w:rsidRDefault="00AD10DC" w:rsidP="00705271">
            <w:r>
              <w:rPr>
                <w:rFonts w:hint="eastAsia"/>
              </w:rPr>
              <w:t>响应报文体</w:t>
            </w:r>
          </w:p>
        </w:tc>
      </w:tr>
      <w:tr w:rsidR="00AD10DC" w:rsidTr="00705271">
        <w:trPr>
          <w:jc w:val="center"/>
        </w:trPr>
        <w:tc>
          <w:tcPr>
            <w:tcW w:w="1431" w:type="dxa"/>
            <w:gridSpan w:val="2"/>
            <w:shd w:val="clear" w:color="auto" w:fill="EEECE1"/>
          </w:tcPr>
          <w:p w:rsidR="00AD10DC" w:rsidRDefault="00AD10DC" w:rsidP="00705271">
            <w:r>
              <w:rPr>
                <w:rFonts w:hint="eastAsia"/>
              </w:rPr>
              <w:t>交易代码</w:t>
            </w:r>
          </w:p>
        </w:tc>
        <w:tc>
          <w:tcPr>
            <w:tcW w:w="7726" w:type="dxa"/>
            <w:gridSpan w:val="6"/>
          </w:tcPr>
          <w:p w:rsidR="00AD10DC" w:rsidRDefault="00E92369" w:rsidP="00705271">
            <w:r>
              <w:rPr>
                <w:rFonts w:hint="eastAsia"/>
              </w:rPr>
              <w:t>C410</w:t>
            </w:r>
          </w:p>
        </w:tc>
      </w:tr>
      <w:tr w:rsidR="00AD10DC" w:rsidTr="00705271">
        <w:trPr>
          <w:jc w:val="center"/>
        </w:trPr>
        <w:tc>
          <w:tcPr>
            <w:tcW w:w="1431" w:type="dxa"/>
            <w:gridSpan w:val="2"/>
            <w:shd w:val="clear" w:color="auto" w:fill="EEECE1"/>
          </w:tcPr>
          <w:p w:rsidR="00AD10DC" w:rsidRDefault="00AD10DC" w:rsidP="00705271">
            <w:r>
              <w:rPr>
                <w:rFonts w:hint="eastAsia"/>
              </w:rPr>
              <w:t>报文说明</w:t>
            </w:r>
          </w:p>
        </w:tc>
        <w:tc>
          <w:tcPr>
            <w:tcW w:w="7726" w:type="dxa"/>
            <w:gridSpan w:val="6"/>
          </w:tcPr>
          <w:p w:rsidR="00AD10DC" w:rsidRDefault="00AD10DC" w:rsidP="00705271">
            <w:r>
              <w:rPr>
                <w:rFonts w:hint="eastAsia"/>
              </w:rPr>
              <w:t>委托报单的响应报文体</w:t>
            </w:r>
          </w:p>
        </w:tc>
      </w:tr>
      <w:tr w:rsidR="00AD10DC" w:rsidTr="00705271">
        <w:trPr>
          <w:jc w:val="center"/>
        </w:trPr>
        <w:tc>
          <w:tcPr>
            <w:tcW w:w="852" w:type="dxa"/>
            <w:shd w:val="clear" w:color="auto" w:fill="EEECE1"/>
          </w:tcPr>
          <w:p w:rsidR="00AD10DC" w:rsidRDefault="00AD10DC" w:rsidP="00705271">
            <w:r>
              <w:rPr>
                <w:rFonts w:hint="eastAsia"/>
              </w:rPr>
              <w:t>符号</w:t>
            </w:r>
          </w:p>
        </w:tc>
        <w:tc>
          <w:tcPr>
            <w:tcW w:w="1341" w:type="dxa"/>
            <w:gridSpan w:val="2"/>
            <w:shd w:val="clear" w:color="auto" w:fill="EEECE1"/>
          </w:tcPr>
          <w:p w:rsidR="00AD10DC" w:rsidRDefault="00AD10DC" w:rsidP="00705271">
            <w:r>
              <w:rPr>
                <w:rFonts w:hint="eastAsia"/>
              </w:rPr>
              <w:t>中文名称</w:t>
            </w:r>
          </w:p>
        </w:tc>
        <w:tc>
          <w:tcPr>
            <w:tcW w:w="1362" w:type="dxa"/>
            <w:shd w:val="clear" w:color="auto" w:fill="EEECE1"/>
          </w:tcPr>
          <w:p w:rsidR="00AD10DC" w:rsidRDefault="00AD10DC" w:rsidP="00705271">
            <w:r>
              <w:rPr>
                <w:rFonts w:hint="eastAsia"/>
              </w:rPr>
              <w:t>英文名称</w:t>
            </w:r>
          </w:p>
        </w:tc>
        <w:tc>
          <w:tcPr>
            <w:tcW w:w="869" w:type="dxa"/>
            <w:shd w:val="clear" w:color="auto" w:fill="EEECE1"/>
          </w:tcPr>
          <w:p w:rsidR="00AD10DC" w:rsidRDefault="00AD10DC" w:rsidP="00705271">
            <w:r>
              <w:rPr>
                <w:rFonts w:hint="eastAsia"/>
              </w:rPr>
              <w:t>类型</w:t>
            </w:r>
          </w:p>
        </w:tc>
        <w:tc>
          <w:tcPr>
            <w:tcW w:w="869" w:type="dxa"/>
            <w:shd w:val="clear" w:color="auto" w:fill="EEECE1"/>
          </w:tcPr>
          <w:p w:rsidR="00AD10DC" w:rsidRDefault="00AD10DC" w:rsidP="00705271">
            <w:r>
              <w:rPr>
                <w:rFonts w:hint="eastAsia"/>
              </w:rPr>
              <w:t>长度</w:t>
            </w:r>
          </w:p>
        </w:tc>
        <w:tc>
          <w:tcPr>
            <w:tcW w:w="803" w:type="dxa"/>
            <w:shd w:val="clear" w:color="auto" w:fill="EEECE1"/>
          </w:tcPr>
          <w:p w:rsidR="00AD10DC" w:rsidRDefault="00AD10DC" w:rsidP="00705271">
            <w:r>
              <w:rPr>
                <w:rFonts w:hint="eastAsia"/>
              </w:rPr>
              <w:t>必填</w:t>
            </w:r>
          </w:p>
        </w:tc>
        <w:tc>
          <w:tcPr>
            <w:tcW w:w="3061" w:type="dxa"/>
            <w:shd w:val="clear" w:color="auto" w:fill="EEECE1"/>
          </w:tcPr>
          <w:p w:rsidR="00AD10DC" w:rsidRDefault="00AD10DC" w:rsidP="00705271">
            <w:r>
              <w:rPr>
                <w:rFonts w:hint="eastAsia"/>
              </w:rPr>
              <w:t>说明</w:t>
            </w:r>
          </w:p>
        </w:tc>
      </w:tr>
      <w:tr w:rsidR="00AD10DC" w:rsidTr="00705271">
        <w:trPr>
          <w:jc w:val="center"/>
        </w:trPr>
        <w:tc>
          <w:tcPr>
            <w:tcW w:w="852" w:type="dxa"/>
          </w:tcPr>
          <w:p w:rsidR="00AD10DC" w:rsidRDefault="00AD10DC" w:rsidP="00705271"/>
        </w:tc>
        <w:tc>
          <w:tcPr>
            <w:tcW w:w="1341" w:type="dxa"/>
            <w:gridSpan w:val="2"/>
          </w:tcPr>
          <w:p w:rsidR="00AD10DC" w:rsidRDefault="00AD10DC" w:rsidP="00705271">
            <w:r>
              <w:rPr>
                <w:rFonts w:hint="eastAsia"/>
              </w:rPr>
              <w:t>操作标志</w:t>
            </w:r>
          </w:p>
        </w:tc>
        <w:tc>
          <w:tcPr>
            <w:tcW w:w="1362" w:type="dxa"/>
          </w:tcPr>
          <w:p w:rsidR="00AD10DC" w:rsidRPr="0018469F" w:rsidRDefault="00AD10DC" w:rsidP="00705271">
            <w:r w:rsidRPr="0018469F">
              <w:t>oper_flag</w:t>
            </w:r>
          </w:p>
        </w:tc>
        <w:tc>
          <w:tcPr>
            <w:tcW w:w="869" w:type="dxa"/>
          </w:tcPr>
          <w:p w:rsidR="00AD10DC" w:rsidRDefault="00AD10DC" w:rsidP="00705271">
            <w:r>
              <w:rPr>
                <w:rFonts w:hint="eastAsia"/>
              </w:rPr>
              <w:t>int</w:t>
            </w:r>
          </w:p>
        </w:tc>
        <w:tc>
          <w:tcPr>
            <w:tcW w:w="869" w:type="dxa"/>
          </w:tcPr>
          <w:p w:rsidR="00AD10DC" w:rsidRDefault="00AD10DC" w:rsidP="00705271">
            <w:r>
              <w:rPr>
                <w:rFonts w:hint="eastAsia"/>
              </w:rPr>
              <w:t>1</w:t>
            </w:r>
          </w:p>
        </w:tc>
        <w:tc>
          <w:tcPr>
            <w:tcW w:w="803" w:type="dxa"/>
          </w:tcPr>
          <w:p w:rsidR="00AD10DC" w:rsidRDefault="00AD10DC" w:rsidP="00705271">
            <w:r>
              <w:rPr>
                <w:rFonts w:hint="eastAsia"/>
              </w:rPr>
              <w:t>M</w:t>
            </w:r>
          </w:p>
        </w:tc>
        <w:tc>
          <w:tcPr>
            <w:tcW w:w="3061" w:type="dxa"/>
          </w:tcPr>
          <w:p w:rsidR="00AD10DC" w:rsidRDefault="00AD10DC" w:rsidP="00705271">
            <w:r>
              <w:rPr>
                <w:rFonts w:hint="eastAsia"/>
              </w:rPr>
              <w:t>默认填</w:t>
            </w:r>
            <w:r>
              <w:rPr>
                <w:rFonts w:hint="eastAsia"/>
              </w:rPr>
              <w:t xml:space="preserve"> 1</w:t>
            </w:r>
          </w:p>
        </w:tc>
      </w:tr>
      <w:tr w:rsidR="00C66D1A" w:rsidTr="00705271">
        <w:trPr>
          <w:jc w:val="center"/>
        </w:trPr>
        <w:tc>
          <w:tcPr>
            <w:tcW w:w="852" w:type="dxa"/>
          </w:tcPr>
          <w:p w:rsidR="00C66D1A" w:rsidRDefault="00C66D1A" w:rsidP="00705271"/>
        </w:tc>
        <w:tc>
          <w:tcPr>
            <w:tcW w:w="1341" w:type="dxa"/>
            <w:gridSpan w:val="2"/>
          </w:tcPr>
          <w:p w:rsidR="00C66D1A" w:rsidRDefault="00C66D1A" w:rsidP="00174532">
            <w:r>
              <w:rPr>
                <w:rFonts w:hint="eastAsia"/>
              </w:rPr>
              <w:t>渠道流水号</w:t>
            </w:r>
          </w:p>
        </w:tc>
        <w:tc>
          <w:tcPr>
            <w:tcW w:w="1362" w:type="dxa"/>
          </w:tcPr>
          <w:p w:rsidR="00C66D1A" w:rsidRPr="00E1774F" w:rsidRDefault="00C66D1A" w:rsidP="00174532">
            <w:r w:rsidRPr="005B4B97">
              <w:t>client_serial_no</w:t>
            </w:r>
          </w:p>
        </w:tc>
        <w:tc>
          <w:tcPr>
            <w:tcW w:w="869" w:type="dxa"/>
          </w:tcPr>
          <w:p w:rsidR="00C66D1A" w:rsidRDefault="00C66D1A" w:rsidP="00174532">
            <w:r>
              <w:rPr>
                <w:rFonts w:hint="eastAsia"/>
              </w:rPr>
              <w:t>string</w:t>
            </w:r>
          </w:p>
        </w:tc>
        <w:tc>
          <w:tcPr>
            <w:tcW w:w="869" w:type="dxa"/>
          </w:tcPr>
          <w:p w:rsidR="00C66D1A" w:rsidRDefault="00C66D1A" w:rsidP="00174532">
            <w:r>
              <w:rPr>
                <w:rFonts w:hint="eastAsia"/>
              </w:rPr>
              <w:t>16</w:t>
            </w:r>
          </w:p>
        </w:tc>
        <w:tc>
          <w:tcPr>
            <w:tcW w:w="803" w:type="dxa"/>
          </w:tcPr>
          <w:p w:rsidR="00C66D1A" w:rsidRDefault="00C66D1A" w:rsidP="00174532">
            <w:r>
              <w:rPr>
                <w:rFonts w:hint="eastAsia"/>
              </w:rPr>
              <w:t>O</w:t>
            </w:r>
          </w:p>
        </w:tc>
        <w:tc>
          <w:tcPr>
            <w:tcW w:w="3061" w:type="dxa"/>
          </w:tcPr>
          <w:p w:rsidR="00C66D1A" w:rsidRDefault="00C66D1A" w:rsidP="00174532"/>
        </w:tc>
      </w:tr>
      <w:tr w:rsidR="00C66D1A" w:rsidTr="00705271">
        <w:trPr>
          <w:jc w:val="center"/>
        </w:trPr>
        <w:tc>
          <w:tcPr>
            <w:tcW w:w="852" w:type="dxa"/>
          </w:tcPr>
          <w:p w:rsidR="00C66D1A" w:rsidRDefault="00C66D1A" w:rsidP="00705271"/>
        </w:tc>
        <w:tc>
          <w:tcPr>
            <w:tcW w:w="1341" w:type="dxa"/>
            <w:gridSpan w:val="2"/>
          </w:tcPr>
          <w:p w:rsidR="00C66D1A" w:rsidRDefault="00C66D1A" w:rsidP="00174532">
            <w:r>
              <w:rPr>
                <w:rFonts w:hint="eastAsia"/>
              </w:rPr>
              <w:t>本地报单号</w:t>
            </w:r>
          </w:p>
        </w:tc>
        <w:tc>
          <w:tcPr>
            <w:tcW w:w="1362" w:type="dxa"/>
          </w:tcPr>
          <w:p w:rsidR="00C66D1A" w:rsidRDefault="00C66D1A" w:rsidP="00174532">
            <w:r w:rsidRPr="0018469F">
              <w:t>local_order_no</w:t>
            </w:r>
          </w:p>
        </w:tc>
        <w:tc>
          <w:tcPr>
            <w:tcW w:w="869" w:type="dxa"/>
          </w:tcPr>
          <w:p w:rsidR="00C66D1A" w:rsidRDefault="00C66D1A" w:rsidP="00174532">
            <w:r>
              <w:rPr>
                <w:rFonts w:hint="eastAsia"/>
              </w:rPr>
              <w:t>string</w:t>
            </w:r>
          </w:p>
        </w:tc>
        <w:tc>
          <w:tcPr>
            <w:tcW w:w="869" w:type="dxa"/>
          </w:tcPr>
          <w:p w:rsidR="00C66D1A" w:rsidRDefault="00C66D1A" w:rsidP="00174532">
            <w:r>
              <w:rPr>
                <w:rFonts w:hint="eastAsia"/>
              </w:rPr>
              <w:t>18</w:t>
            </w:r>
          </w:p>
        </w:tc>
        <w:tc>
          <w:tcPr>
            <w:tcW w:w="803" w:type="dxa"/>
          </w:tcPr>
          <w:p w:rsidR="00C66D1A" w:rsidRDefault="00C66D1A" w:rsidP="00174532">
            <w:r w:rsidRPr="00434319">
              <w:rPr>
                <w:rFonts w:hAnsi="宋体" w:hint="eastAsia"/>
                <w:color w:val="000000"/>
                <w:sz w:val="20"/>
              </w:rPr>
              <w:t>M</w:t>
            </w:r>
          </w:p>
        </w:tc>
        <w:tc>
          <w:tcPr>
            <w:tcW w:w="3061" w:type="dxa"/>
          </w:tcPr>
          <w:p w:rsidR="00C66D1A" w:rsidRDefault="00C66D1A" w:rsidP="00174532"/>
        </w:tc>
      </w:tr>
    </w:tbl>
    <w:p w:rsidR="00AD10DC" w:rsidRDefault="00AD10DC" w:rsidP="00AD10DC">
      <w:pPr>
        <w:rPr>
          <w:lang w:val="zh-CN"/>
        </w:rPr>
      </w:pPr>
    </w:p>
    <w:p w:rsidR="001A47D8" w:rsidRDefault="001A47D8" w:rsidP="00AD10DC">
      <w:pPr>
        <w:rPr>
          <w:lang w:val="zh-CN"/>
        </w:rPr>
      </w:pPr>
    </w:p>
    <w:p w:rsidR="00AD10DC" w:rsidRDefault="00AD10DC" w:rsidP="00AD10DC">
      <w:pPr>
        <w:pStyle w:val="4"/>
      </w:pPr>
      <w:r>
        <w:rPr>
          <w:rFonts w:hint="eastAsia"/>
        </w:rPr>
        <w:t>延期中立仓收金</w:t>
      </w:r>
      <w:r>
        <w:rPr>
          <w:rFonts w:hint="eastAsia"/>
        </w:rPr>
        <w:t>[</w:t>
      </w:r>
      <w:r w:rsidR="00B078B0">
        <w:rPr>
          <w:rFonts w:hint="eastAsia"/>
        </w:rPr>
        <w:t>C411</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中立仓收金</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lastRenderedPageBreak/>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AD10DC" w:rsidRDefault="00AD10DC" w:rsidP="00AD10DC">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546"/>
        <w:gridCol w:w="941"/>
        <w:gridCol w:w="709"/>
        <w:gridCol w:w="992"/>
        <w:gridCol w:w="2777"/>
      </w:tblGrid>
      <w:tr w:rsidR="00AD10DC" w:rsidTr="00705271">
        <w:trPr>
          <w:jc w:val="center"/>
        </w:trPr>
        <w:tc>
          <w:tcPr>
            <w:tcW w:w="1430" w:type="dxa"/>
            <w:gridSpan w:val="2"/>
            <w:shd w:val="clear" w:color="auto" w:fill="EEECE1"/>
          </w:tcPr>
          <w:p w:rsidR="00AD10DC" w:rsidRDefault="00AD10DC" w:rsidP="00705271">
            <w:r>
              <w:rPr>
                <w:rFonts w:hint="eastAsia"/>
              </w:rPr>
              <w:t>报文类型</w:t>
            </w:r>
          </w:p>
        </w:tc>
        <w:tc>
          <w:tcPr>
            <w:tcW w:w="7727" w:type="dxa"/>
            <w:gridSpan w:val="6"/>
          </w:tcPr>
          <w:p w:rsidR="00AD10DC" w:rsidRDefault="00AD10DC" w:rsidP="00705271">
            <w:r>
              <w:rPr>
                <w:rFonts w:hint="eastAsia"/>
              </w:rPr>
              <w:t>请求报文体</w:t>
            </w:r>
          </w:p>
        </w:tc>
      </w:tr>
      <w:tr w:rsidR="00AD10DC" w:rsidTr="00705271">
        <w:trPr>
          <w:jc w:val="center"/>
        </w:trPr>
        <w:tc>
          <w:tcPr>
            <w:tcW w:w="1430" w:type="dxa"/>
            <w:gridSpan w:val="2"/>
            <w:shd w:val="clear" w:color="auto" w:fill="EEECE1"/>
          </w:tcPr>
          <w:p w:rsidR="00AD10DC" w:rsidRDefault="00AD10DC" w:rsidP="00705271">
            <w:r>
              <w:rPr>
                <w:rFonts w:hint="eastAsia"/>
              </w:rPr>
              <w:t>交易代码</w:t>
            </w:r>
          </w:p>
        </w:tc>
        <w:tc>
          <w:tcPr>
            <w:tcW w:w="7727" w:type="dxa"/>
            <w:gridSpan w:val="6"/>
          </w:tcPr>
          <w:p w:rsidR="00AD10DC" w:rsidRDefault="00E92369" w:rsidP="00705271">
            <w:r>
              <w:rPr>
                <w:rFonts w:hint="eastAsia"/>
              </w:rPr>
              <w:t>C411</w:t>
            </w:r>
          </w:p>
        </w:tc>
      </w:tr>
      <w:tr w:rsidR="00AD10DC" w:rsidTr="00705271">
        <w:trPr>
          <w:jc w:val="center"/>
        </w:trPr>
        <w:tc>
          <w:tcPr>
            <w:tcW w:w="1430" w:type="dxa"/>
            <w:gridSpan w:val="2"/>
            <w:shd w:val="clear" w:color="auto" w:fill="EEECE1"/>
          </w:tcPr>
          <w:p w:rsidR="00AD10DC" w:rsidRDefault="00AD10DC" w:rsidP="00705271">
            <w:r>
              <w:rPr>
                <w:rFonts w:hint="eastAsia"/>
              </w:rPr>
              <w:t>报文说明</w:t>
            </w:r>
          </w:p>
        </w:tc>
        <w:tc>
          <w:tcPr>
            <w:tcW w:w="7727" w:type="dxa"/>
            <w:gridSpan w:val="6"/>
          </w:tcPr>
          <w:p w:rsidR="00AD10DC" w:rsidRDefault="00AD10DC" w:rsidP="00705271">
            <w:r>
              <w:rPr>
                <w:rFonts w:hint="eastAsia"/>
              </w:rPr>
              <w:t>委托报单的请求报文体</w:t>
            </w:r>
          </w:p>
        </w:tc>
      </w:tr>
      <w:tr w:rsidR="00AD10DC" w:rsidTr="00705271">
        <w:trPr>
          <w:jc w:val="center"/>
        </w:trPr>
        <w:tc>
          <w:tcPr>
            <w:tcW w:w="647" w:type="dxa"/>
            <w:shd w:val="clear" w:color="auto" w:fill="EEECE1"/>
          </w:tcPr>
          <w:p w:rsidR="00AD10DC" w:rsidRDefault="00AD10DC" w:rsidP="00705271">
            <w:r>
              <w:rPr>
                <w:rFonts w:hint="eastAsia"/>
              </w:rPr>
              <w:t>符号</w:t>
            </w:r>
          </w:p>
        </w:tc>
        <w:tc>
          <w:tcPr>
            <w:tcW w:w="1545" w:type="dxa"/>
            <w:gridSpan w:val="2"/>
            <w:shd w:val="clear" w:color="auto" w:fill="EEECE1"/>
          </w:tcPr>
          <w:p w:rsidR="00AD10DC" w:rsidRDefault="00AD10DC" w:rsidP="00705271">
            <w:r>
              <w:rPr>
                <w:rFonts w:hint="eastAsia"/>
              </w:rPr>
              <w:t>中文名称</w:t>
            </w:r>
          </w:p>
        </w:tc>
        <w:tc>
          <w:tcPr>
            <w:tcW w:w="1546" w:type="dxa"/>
            <w:shd w:val="clear" w:color="auto" w:fill="EEECE1"/>
          </w:tcPr>
          <w:p w:rsidR="00AD10DC" w:rsidRDefault="00AD10DC" w:rsidP="00705271">
            <w:r>
              <w:rPr>
                <w:rFonts w:hint="eastAsia"/>
              </w:rPr>
              <w:t>英文名称</w:t>
            </w:r>
          </w:p>
        </w:tc>
        <w:tc>
          <w:tcPr>
            <w:tcW w:w="941" w:type="dxa"/>
            <w:shd w:val="clear" w:color="auto" w:fill="EEECE1"/>
          </w:tcPr>
          <w:p w:rsidR="00AD10DC" w:rsidRDefault="00AD10DC" w:rsidP="00705271">
            <w:r>
              <w:rPr>
                <w:rFonts w:hint="eastAsia"/>
              </w:rPr>
              <w:t>类型</w:t>
            </w:r>
          </w:p>
        </w:tc>
        <w:tc>
          <w:tcPr>
            <w:tcW w:w="709" w:type="dxa"/>
            <w:shd w:val="clear" w:color="auto" w:fill="EEECE1"/>
          </w:tcPr>
          <w:p w:rsidR="00AD10DC" w:rsidRDefault="00AD10DC" w:rsidP="00705271">
            <w:r>
              <w:rPr>
                <w:rFonts w:hint="eastAsia"/>
              </w:rPr>
              <w:t>长度</w:t>
            </w:r>
          </w:p>
        </w:tc>
        <w:tc>
          <w:tcPr>
            <w:tcW w:w="992" w:type="dxa"/>
            <w:shd w:val="clear" w:color="auto" w:fill="EEECE1"/>
          </w:tcPr>
          <w:p w:rsidR="00AD10DC" w:rsidRDefault="00AD10DC" w:rsidP="00705271">
            <w:r>
              <w:rPr>
                <w:rFonts w:hint="eastAsia"/>
              </w:rPr>
              <w:t>必填</w:t>
            </w:r>
          </w:p>
        </w:tc>
        <w:tc>
          <w:tcPr>
            <w:tcW w:w="2777" w:type="dxa"/>
            <w:shd w:val="clear" w:color="auto" w:fill="EEECE1"/>
          </w:tcPr>
          <w:p w:rsidR="00AD10DC" w:rsidRDefault="00AD10DC" w:rsidP="00705271">
            <w:r>
              <w:rPr>
                <w:rFonts w:hint="eastAsia"/>
              </w:rPr>
              <w:t>说明</w:t>
            </w:r>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操作标志</w:t>
            </w:r>
          </w:p>
        </w:tc>
        <w:tc>
          <w:tcPr>
            <w:tcW w:w="1546" w:type="dxa"/>
          </w:tcPr>
          <w:p w:rsidR="00AD10DC" w:rsidRPr="00D609DD" w:rsidRDefault="00AD10DC" w:rsidP="00705271">
            <w:r w:rsidRPr="00D609DD">
              <w:t>oper_flag</w:t>
            </w:r>
          </w:p>
        </w:tc>
        <w:tc>
          <w:tcPr>
            <w:tcW w:w="941" w:type="dxa"/>
          </w:tcPr>
          <w:p w:rsidR="00AD10DC" w:rsidRDefault="00AD10DC" w:rsidP="00705271">
            <w:r>
              <w:rPr>
                <w:rFonts w:hint="eastAsia"/>
              </w:rPr>
              <w:t>int</w:t>
            </w:r>
          </w:p>
        </w:tc>
        <w:tc>
          <w:tcPr>
            <w:tcW w:w="709" w:type="dxa"/>
          </w:tcPr>
          <w:p w:rsidR="00AD10DC" w:rsidRDefault="00AD10DC" w:rsidP="00705271">
            <w:r>
              <w:rPr>
                <w:rFonts w:hint="eastAsia"/>
              </w:rPr>
              <w:t>1</w:t>
            </w:r>
          </w:p>
        </w:tc>
        <w:tc>
          <w:tcPr>
            <w:tcW w:w="992" w:type="dxa"/>
          </w:tcPr>
          <w:p w:rsidR="00AD10DC" w:rsidRDefault="00AD10DC" w:rsidP="00705271">
            <w:r>
              <w:rPr>
                <w:rFonts w:hint="eastAsia"/>
              </w:rPr>
              <w:t>M</w:t>
            </w:r>
          </w:p>
        </w:tc>
        <w:tc>
          <w:tcPr>
            <w:tcW w:w="2777" w:type="dxa"/>
          </w:tcPr>
          <w:p w:rsidR="00AD10DC" w:rsidRDefault="00AD10DC" w:rsidP="00705271">
            <w:r>
              <w:rPr>
                <w:rFonts w:hint="eastAsia"/>
              </w:rPr>
              <w:t>默认填</w:t>
            </w:r>
            <w:r>
              <w:rPr>
                <w:rFonts w:hint="eastAsia"/>
              </w:rPr>
              <w:t xml:space="preserve"> 1</w:t>
            </w:r>
          </w:p>
        </w:tc>
      </w:tr>
      <w:tr w:rsidR="00AD10DC" w:rsidTr="00705271">
        <w:trPr>
          <w:jc w:val="center"/>
        </w:trPr>
        <w:tc>
          <w:tcPr>
            <w:tcW w:w="647" w:type="dxa"/>
          </w:tcPr>
          <w:p w:rsidR="00AD10DC" w:rsidRDefault="00AD10DC" w:rsidP="00705271"/>
        </w:tc>
        <w:tc>
          <w:tcPr>
            <w:tcW w:w="1545" w:type="dxa"/>
            <w:gridSpan w:val="2"/>
            <w:tcBorders>
              <w:bottom w:val="single" w:sz="4" w:space="0" w:color="auto"/>
            </w:tcBorders>
          </w:tcPr>
          <w:p w:rsidR="00AD10DC" w:rsidRDefault="00AD10DC" w:rsidP="00705271">
            <w:r>
              <w:rPr>
                <w:rFonts w:hint="eastAsia"/>
              </w:rPr>
              <w:t>合约代码</w:t>
            </w:r>
          </w:p>
        </w:tc>
        <w:tc>
          <w:tcPr>
            <w:tcW w:w="1546" w:type="dxa"/>
            <w:tcBorders>
              <w:bottom w:val="single" w:sz="4" w:space="0" w:color="auto"/>
            </w:tcBorders>
          </w:tcPr>
          <w:p w:rsidR="00AD10DC" w:rsidRPr="00D609DD" w:rsidRDefault="00AD10DC" w:rsidP="00705271">
            <w:r w:rsidRPr="00D609DD">
              <w:t>prod_code</w:t>
            </w:r>
          </w:p>
        </w:tc>
        <w:tc>
          <w:tcPr>
            <w:tcW w:w="941" w:type="dxa"/>
            <w:tcBorders>
              <w:bottom w:val="single" w:sz="4" w:space="0" w:color="auto"/>
            </w:tcBorders>
          </w:tcPr>
          <w:p w:rsidR="00AD10DC" w:rsidRDefault="00AD10DC" w:rsidP="00705271">
            <w:r>
              <w:rPr>
                <w:rFonts w:hint="eastAsia"/>
              </w:rPr>
              <w:t>string</w:t>
            </w:r>
          </w:p>
        </w:tc>
        <w:tc>
          <w:tcPr>
            <w:tcW w:w="709" w:type="dxa"/>
            <w:tcBorders>
              <w:bottom w:val="single" w:sz="4" w:space="0" w:color="auto"/>
            </w:tcBorders>
          </w:tcPr>
          <w:p w:rsidR="00AD10DC" w:rsidRDefault="00AD10DC" w:rsidP="00705271">
            <w:r>
              <w:rPr>
                <w:rFonts w:hint="eastAsia"/>
              </w:rPr>
              <w:t>10</w:t>
            </w:r>
          </w:p>
        </w:tc>
        <w:tc>
          <w:tcPr>
            <w:tcW w:w="992" w:type="dxa"/>
            <w:tcBorders>
              <w:bottom w:val="single" w:sz="4" w:space="0" w:color="auto"/>
            </w:tcBorders>
          </w:tcPr>
          <w:p w:rsidR="00AD10DC" w:rsidRDefault="00AD10DC" w:rsidP="00705271">
            <w:r w:rsidRPr="00BC76F8">
              <w:rPr>
                <w:rFonts w:hint="eastAsia"/>
              </w:rPr>
              <w:t>M</w:t>
            </w:r>
          </w:p>
        </w:tc>
        <w:tc>
          <w:tcPr>
            <w:tcW w:w="2777" w:type="dxa"/>
            <w:tcBorders>
              <w:bottom w:val="single" w:sz="4" w:space="0" w:color="auto"/>
            </w:tcBorders>
          </w:tcPr>
          <w:p w:rsidR="00AD10DC" w:rsidRDefault="00AD10DC" w:rsidP="00705271"/>
        </w:tc>
      </w:tr>
      <w:tr w:rsidR="00AD10DC" w:rsidTr="00705271">
        <w:trPr>
          <w:jc w:val="center"/>
        </w:trPr>
        <w:tc>
          <w:tcPr>
            <w:tcW w:w="647" w:type="dxa"/>
          </w:tcPr>
          <w:p w:rsidR="00AD10DC" w:rsidRDefault="00AD10DC" w:rsidP="00705271">
            <w:pPr>
              <w:rPr>
                <w:highlight w:val="red"/>
              </w:rPr>
            </w:pPr>
          </w:p>
        </w:tc>
        <w:tc>
          <w:tcPr>
            <w:tcW w:w="1545" w:type="dxa"/>
            <w:gridSpan w:val="2"/>
          </w:tcPr>
          <w:p w:rsidR="00AD10DC" w:rsidRPr="0037383C" w:rsidRDefault="00AD10DC" w:rsidP="00705271">
            <w:r>
              <w:rPr>
                <w:rFonts w:hint="eastAsia"/>
              </w:rPr>
              <w:t>指令类型</w:t>
            </w:r>
          </w:p>
        </w:tc>
        <w:tc>
          <w:tcPr>
            <w:tcW w:w="1546" w:type="dxa"/>
          </w:tcPr>
          <w:p w:rsidR="00AD10DC" w:rsidRPr="00D609DD" w:rsidRDefault="00AD10DC" w:rsidP="00705271">
            <w:r w:rsidRPr="00D609DD">
              <w:t>order_type</w:t>
            </w:r>
          </w:p>
        </w:tc>
        <w:tc>
          <w:tcPr>
            <w:tcW w:w="941" w:type="dxa"/>
          </w:tcPr>
          <w:p w:rsidR="00AD10DC" w:rsidRPr="009C40CE" w:rsidRDefault="00AD10DC" w:rsidP="00705271">
            <w:r w:rsidRPr="009C40CE">
              <w:rPr>
                <w:rFonts w:hint="eastAsia"/>
              </w:rPr>
              <w:t>string</w:t>
            </w:r>
          </w:p>
        </w:tc>
        <w:tc>
          <w:tcPr>
            <w:tcW w:w="709" w:type="dxa"/>
          </w:tcPr>
          <w:p w:rsidR="00AD10DC" w:rsidRPr="009C40CE" w:rsidRDefault="00AD10DC" w:rsidP="00705271">
            <w:r>
              <w:rPr>
                <w:rFonts w:hint="eastAsia"/>
              </w:rPr>
              <w:t>2</w:t>
            </w:r>
          </w:p>
        </w:tc>
        <w:tc>
          <w:tcPr>
            <w:tcW w:w="992" w:type="dxa"/>
          </w:tcPr>
          <w:p w:rsidR="00AD10DC" w:rsidRDefault="00AD10DC" w:rsidP="00705271">
            <w:r w:rsidRPr="00BC76F8">
              <w:rPr>
                <w:rFonts w:hint="eastAsia"/>
              </w:rPr>
              <w:t>M</w:t>
            </w:r>
          </w:p>
        </w:tc>
        <w:tc>
          <w:tcPr>
            <w:tcW w:w="2777" w:type="dxa"/>
          </w:tcPr>
          <w:p w:rsidR="00AD10DC" w:rsidRPr="009C40CE" w:rsidRDefault="0026413A" w:rsidP="00AF14F0">
            <w:hyperlink w:anchor="_b_order_type_(指令类型)" w:history="1">
              <w:r w:rsidR="00AF14F0" w:rsidRPr="00ED5358">
                <w:rPr>
                  <w:rStyle w:val="a8"/>
                </w:rPr>
                <w:t>b_order_type</w:t>
              </w:r>
            </w:hyperlink>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委托手数</w:t>
            </w:r>
          </w:p>
        </w:tc>
        <w:tc>
          <w:tcPr>
            <w:tcW w:w="1546" w:type="dxa"/>
          </w:tcPr>
          <w:p w:rsidR="00AD10DC" w:rsidRPr="00D609DD" w:rsidRDefault="00AD10DC" w:rsidP="00705271">
            <w:r w:rsidRPr="00D609DD">
              <w:t>volume</w:t>
            </w:r>
          </w:p>
        </w:tc>
        <w:tc>
          <w:tcPr>
            <w:tcW w:w="941" w:type="dxa"/>
          </w:tcPr>
          <w:p w:rsidR="00AD10DC" w:rsidRDefault="00AD10DC" w:rsidP="00705271">
            <w:r>
              <w:rPr>
                <w:rFonts w:hint="eastAsia"/>
              </w:rPr>
              <w:t>int</w:t>
            </w:r>
          </w:p>
        </w:tc>
        <w:tc>
          <w:tcPr>
            <w:tcW w:w="709" w:type="dxa"/>
          </w:tcPr>
          <w:p w:rsidR="00AD10DC" w:rsidRDefault="00AD10DC" w:rsidP="00705271"/>
        </w:tc>
        <w:tc>
          <w:tcPr>
            <w:tcW w:w="992" w:type="dxa"/>
          </w:tcPr>
          <w:p w:rsidR="00AD10DC" w:rsidRDefault="00AD10DC" w:rsidP="00705271">
            <w:r w:rsidRPr="00A44C55">
              <w:rPr>
                <w:rFonts w:hint="eastAsia"/>
              </w:rPr>
              <w:t>M</w:t>
            </w:r>
          </w:p>
        </w:tc>
        <w:tc>
          <w:tcPr>
            <w:tcW w:w="2777" w:type="dxa"/>
          </w:tcPr>
          <w:p w:rsidR="00AD10DC" w:rsidRDefault="00BC7B1F" w:rsidP="00705271">
            <w:r>
              <w:rPr>
                <w:rFonts w:hint="eastAsia"/>
              </w:rPr>
              <w:t>单位手</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AD10DC" w:rsidRDefault="00AD10DC" w:rsidP="00AD10DC">
      <w:pPr>
        <w:pStyle w:val="5"/>
      </w:pPr>
      <w:r>
        <w:rPr>
          <w:rFonts w:hint="eastAsia"/>
        </w:rPr>
        <w:t>响应报文体</w:t>
      </w:r>
    </w:p>
    <w:p w:rsidR="00AD10DC" w:rsidRDefault="00AD10DC" w:rsidP="00AD10DC"/>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AD10DC" w:rsidTr="00705271">
        <w:trPr>
          <w:jc w:val="center"/>
        </w:trPr>
        <w:tc>
          <w:tcPr>
            <w:tcW w:w="1431" w:type="dxa"/>
            <w:gridSpan w:val="2"/>
            <w:shd w:val="clear" w:color="auto" w:fill="EEECE1"/>
          </w:tcPr>
          <w:p w:rsidR="00AD10DC" w:rsidRDefault="00AD10DC" w:rsidP="00705271">
            <w:r>
              <w:rPr>
                <w:rFonts w:hint="eastAsia"/>
              </w:rPr>
              <w:t>报文类型</w:t>
            </w:r>
          </w:p>
        </w:tc>
        <w:tc>
          <w:tcPr>
            <w:tcW w:w="7726" w:type="dxa"/>
            <w:gridSpan w:val="6"/>
          </w:tcPr>
          <w:p w:rsidR="00AD10DC" w:rsidRDefault="00AD10DC" w:rsidP="00705271">
            <w:r>
              <w:rPr>
                <w:rFonts w:hint="eastAsia"/>
              </w:rPr>
              <w:t>响应报文体</w:t>
            </w:r>
          </w:p>
        </w:tc>
      </w:tr>
      <w:tr w:rsidR="00AD10DC" w:rsidTr="00705271">
        <w:trPr>
          <w:jc w:val="center"/>
        </w:trPr>
        <w:tc>
          <w:tcPr>
            <w:tcW w:w="1431" w:type="dxa"/>
            <w:gridSpan w:val="2"/>
            <w:shd w:val="clear" w:color="auto" w:fill="EEECE1"/>
          </w:tcPr>
          <w:p w:rsidR="00AD10DC" w:rsidRDefault="00AD10DC" w:rsidP="00705271">
            <w:r>
              <w:rPr>
                <w:rFonts w:hint="eastAsia"/>
              </w:rPr>
              <w:t>交易代码</w:t>
            </w:r>
          </w:p>
        </w:tc>
        <w:tc>
          <w:tcPr>
            <w:tcW w:w="7726" w:type="dxa"/>
            <w:gridSpan w:val="6"/>
          </w:tcPr>
          <w:p w:rsidR="00AD10DC" w:rsidRDefault="00E92369" w:rsidP="00705271">
            <w:r>
              <w:rPr>
                <w:rFonts w:hint="eastAsia"/>
              </w:rPr>
              <w:t>C411</w:t>
            </w:r>
          </w:p>
        </w:tc>
      </w:tr>
      <w:tr w:rsidR="00AD10DC" w:rsidTr="00705271">
        <w:trPr>
          <w:jc w:val="center"/>
        </w:trPr>
        <w:tc>
          <w:tcPr>
            <w:tcW w:w="1431" w:type="dxa"/>
            <w:gridSpan w:val="2"/>
            <w:shd w:val="clear" w:color="auto" w:fill="EEECE1"/>
          </w:tcPr>
          <w:p w:rsidR="00AD10DC" w:rsidRDefault="00AD10DC" w:rsidP="00705271">
            <w:r>
              <w:rPr>
                <w:rFonts w:hint="eastAsia"/>
              </w:rPr>
              <w:t>报文说明</w:t>
            </w:r>
          </w:p>
        </w:tc>
        <w:tc>
          <w:tcPr>
            <w:tcW w:w="7726" w:type="dxa"/>
            <w:gridSpan w:val="6"/>
          </w:tcPr>
          <w:p w:rsidR="00AD10DC" w:rsidRDefault="00AD10DC" w:rsidP="00705271">
            <w:r>
              <w:rPr>
                <w:rFonts w:hint="eastAsia"/>
              </w:rPr>
              <w:t>委托报单的响应报文体</w:t>
            </w:r>
          </w:p>
        </w:tc>
      </w:tr>
      <w:tr w:rsidR="00AD10DC" w:rsidTr="00705271">
        <w:trPr>
          <w:jc w:val="center"/>
        </w:trPr>
        <w:tc>
          <w:tcPr>
            <w:tcW w:w="852" w:type="dxa"/>
            <w:shd w:val="clear" w:color="auto" w:fill="EEECE1"/>
          </w:tcPr>
          <w:p w:rsidR="00AD10DC" w:rsidRDefault="00AD10DC" w:rsidP="00705271">
            <w:r>
              <w:rPr>
                <w:rFonts w:hint="eastAsia"/>
              </w:rPr>
              <w:t>符号</w:t>
            </w:r>
          </w:p>
        </w:tc>
        <w:tc>
          <w:tcPr>
            <w:tcW w:w="1341" w:type="dxa"/>
            <w:gridSpan w:val="2"/>
            <w:shd w:val="clear" w:color="auto" w:fill="EEECE1"/>
          </w:tcPr>
          <w:p w:rsidR="00AD10DC" w:rsidRDefault="00AD10DC" w:rsidP="00705271">
            <w:r>
              <w:rPr>
                <w:rFonts w:hint="eastAsia"/>
              </w:rPr>
              <w:t>中文名称</w:t>
            </w:r>
          </w:p>
        </w:tc>
        <w:tc>
          <w:tcPr>
            <w:tcW w:w="1362" w:type="dxa"/>
            <w:shd w:val="clear" w:color="auto" w:fill="EEECE1"/>
          </w:tcPr>
          <w:p w:rsidR="00AD10DC" w:rsidRDefault="00AD10DC" w:rsidP="00705271">
            <w:r>
              <w:rPr>
                <w:rFonts w:hint="eastAsia"/>
              </w:rPr>
              <w:t>英文名称</w:t>
            </w:r>
          </w:p>
        </w:tc>
        <w:tc>
          <w:tcPr>
            <w:tcW w:w="869" w:type="dxa"/>
            <w:shd w:val="clear" w:color="auto" w:fill="EEECE1"/>
          </w:tcPr>
          <w:p w:rsidR="00AD10DC" w:rsidRDefault="00AD10DC" w:rsidP="00705271">
            <w:r>
              <w:rPr>
                <w:rFonts w:hint="eastAsia"/>
              </w:rPr>
              <w:t>类型</w:t>
            </w:r>
          </w:p>
        </w:tc>
        <w:tc>
          <w:tcPr>
            <w:tcW w:w="869" w:type="dxa"/>
            <w:shd w:val="clear" w:color="auto" w:fill="EEECE1"/>
          </w:tcPr>
          <w:p w:rsidR="00AD10DC" w:rsidRDefault="00AD10DC" w:rsidP="00705271">
            <w:r>
              <w:rPr>
                <w:rFonts w:hint="eastAsia"/>
              </w:rPr>
              <w:t>长度</w:t>
            </w:r>
          </w:p>
        </w:tc>
        <w:tc>
          <w:tcPr>
            <w:tcW w:w="803" w:type="dxa"/>
            <w:shd w:val="clear" w:color="auto" w:fill="EEECE1"/>
          </w:tcPr>
          <w:p w:rsidR="00AD10DC" w:rsidRDefault="00AD10DC" w:rsidP="00705271">
            <w:r>
              <w:rPr>
                <w:rFonts w:hint="eastAsia"/>
              </w:rPr>
              <w:t>必填</w:t>
            </w:r>
          </w:p>
        </w:tc>
        <w:tc>
          <w:tcPr>
            <w:tcW w:w="3061" w:type="dxa"/>
            <w:shd w:val="clear" w:color="auto" w:fill="EEECE1"/>
          </w:tcPr>
          <w:p w:rsidR="00AD10DC" w:rsidRDefault="00AD10DC" w:rsidP="00705271">
            <w:r>
              <w:rPr>
                <w:rFonts w:hint="eastAsia"/>
              </w:rPr>
              <w:t>说明</w:t>
            </w:r>
          </w:p>
        </w:tc>
      </w:tr>
      <w:tr w:rsidR="00AD10DC" w:rsidTr="00705271">
        <w:trPr>
          <w:jc w:val="center"/>
        </w:trPr>
        <w:tc>
          <w:tcPr>
            <w:tcW w:w="852" w:type="dxa"/>
          </w:tcPr>
          <w:p w:rsidR="00AD10DC" w:rsidRDefault="00AD10DC" w:rsidP="00705271"/>
        </w:tc>
        <w:tc>
          <w:tcPr>
            <w:tcW w:w="1341" w:type="dxa"/>
            <w:gridSpan w:val="2"/>
          </w:tcPr>
          <w:p w:rsidR="00AD10DC" w:rsidRDefault="00AD10DC" w:rsidP="00705271">
            <w:r>
              <w:rPr>
                <w:rFonts w:hint="eastAsia"/>
              </w:rPr>
              <w:t>操作标志</w:t>
            </w:r>
          </w:p>
        </w:tc>
        <w:tc>
          <w:tcPr>
            <w:tcW w:w="1362" w:type="dxa"/>
          </w:tcPr>
          <w:p w:rsidR="00AD10DC" w:rsidRPr="0018469F" w:rsidRDefault="00AD10DC" w:rsidP="00705271">
            <w:r w:rsidRPr="0018469F">
              <w:t>oper_flag</w:t>
            </w:r>
          </w:p>
        </w:tc>
        <w:tc>
          <w:tcPr>
            <w:tcW w:w="869" w:type="dxa"/>
          </w:tcPr>
          <w:p w:rsidR="00AD10DC" w:rsidRDefault="00AD10DC" w:rsidP="00705271">
            <w:r>
              <w:rPr>
                <w:rFonts w:hint="eastAsia"/>
              </w:rPr>
              <w:t>int</w:t>
            </w:r>
          </w:p>
        </w:tc>
        <w:tc>
          <w:tcPr>
            <w:tcW w:w="869" w:type="dxa"/>
          </w:tcPr>
          <w:p w:rsidR="00AD10DC" w:rsidRDefault="00AD10DC" w:rsidP="00705271">
            <w:r>
              <w:rPr>
                <w:rFonts w:hint="eastAsia"/>
              </w:rPr>
              <w:t>1</w:t>
            </w:r>
          </w:p>
        </w:tc>
        <w:tc>
          <w:tcPr>
            <w:tcW w:w="803" w:type="dxa"/>
          </w:tcPr>
          <w:p w:rsidR="00AD10DC" w:rsidRDefault="00AD10DC" w:rsidP="00705271">
            <w:r>
              <w:rPr>
                <w:rFonts w:hint="eastAsia"/>
              </w:rPr>
              <w:t>M</w:t>
            </w:r>
          </w:p>
        </w:tc>
        <w:tc>
          <w:tcPr>
            <w:tcW w:w="3061" w:type="dxa"/>
          </w:tcPr>
          <w:p w:rsidR="00AD10DC" w:rsidRDefault="00AD10DC" w:rsidP="00705271">
            <w:r>
              <w:rPr>
                <w:rFonts w:hint="eastAsia"/>
              </w:rPr>
              <w:t>默认填</w:t>
            </w:r>
            <w:r>
              <w:rPr>
                <w:rFonts w:hint="eastAsia"/>
              </w:rPr>
              <w:t xml:space="preserve"> 1</w:t>
            </w:r>
          </w:p>
        </w:tc>
      </w:tr>
      <w:tr w:rsidR="00803DB7" w:rsidTr="00705271">
        <w:trPr>
          <w:jc w:val="center"/>
        </w:trPr>
        <w:tc>
          <w:tcPr>
            <w:tcW w:w="852" w:type="dxa"/>
          </w:tcPr>
          <w:p w:rsidR="00803DB7" w:rsidRDefault="00803DB7" w:rsidP="00705271"/>
        </w:tc>
        <w:tc>
          <w:tcPr>
            <w:tcW w:w="1341" w:type="dxa"/>
            <w:gridSpan w:val="2"/>
          </w:tcPr>
          <w:p w:rsidR="00803DB7" w:rsidRDefault="00803DB7" w:rsidP="00174532">
            <w:r>
              <w:rPr>
                <w:rFonts w:hint="eastAsia"/>
              </w:rPr>
              <w:t>渠道流水号</w:t>
            </w:r>
          </w:p>
        </w:tc>
        <w:tc>
          <w:tcPr>
            <w:tcW w:w="1362" w:type="dxa"/>
          </w:tcPr>
          <w:p w:rsidR="00803DB7" w:rsidRPr="00E1774F" w:rsidRDefault="00803DB7" w:rsidP="00174532">
            <w:r w:rsidRPr="005B4B97">
              <w:t>client_serial_no</w:t>
            </w:r>
          </w:p>
        </w:tc>
        <w:tc>
          <w:tcPr>
            <w:tcW w:w="869" w:type="dxa"/>
          </w:tcPr>
          <w:p w:rsidR="00803DB7" w:rsidRDefault="00803DB7" w:rsidP="00174532">
            <w:r>
              <w:rPr>
                <w:rFonts w:hint="eastAsia"/>
              </w:rPr>
              <w:t>string</w:t>
            </w:r>
          </w:p>
        </w:tc>
        <w:tc>
          <w:tcPr>
            <w:tcW w:w="869" w:type="dxa"/>
          </w:tcPr>
          <w:p w:rsidR="00803DB7" w:rsidRDefault="00803DB7" w:rsidP="00174532">
            <w:r>
              <w:rPr>
                <w:rFonts w:hint="eastAsia"/>
              </w:rPr>
              <w:t>16</w:t>
            </w:r>
          </w:p>
        </w:tc>
        <w:tc>
          <w:tcPr>
            <w:tcW w:w="803" w:type="dxa"/>
          </w:tcPr>
          <w:p w:rsidR="00803DB7" w:rsidRDefault="00803DB7" w:rsidP="00174532">
            <w:r>
              <w:rPr>
                <w:rFonts w:hint="eastAsia"/>
              </w:rPr>
              <w:t>O</w:t>
            </w:r>
          </w:p>
        </w:tc>
        <w:tc>
          <w:tcPr>
            <w:tcW w:w="3061" w:type="dxa"/>
          </w:tcPr>
          <w:p w:rsidR="00803DB7" w:rsidRDefault="00803DB7" w:rsidP="00174532"/>
        </w:tc>
      </w:tr>
      <w:tr w:rsidR="00803DB7" w:rsidTr="00705271">
        <w:trPr>
          <w:jc w:val="center"/>
        </w:trPr>
        <w:tc>
          <w:tcPr>
            <w:tcW w:w="852" w:type="dxa"/>
          </w:tcPr>
          <w:p w:rsidR="00803DB7" w:rsidRDefault="00803DB7" w:rsidP="00705271"/>
        </w:tc>
        <w:tc>
          <w:tcPr>
            <w:tcW w:w="1341" w:type="dxa"/>
            <w:gridSpan w:val="2"/>
          </w:tcPr>
          <w:p w:rsidR="00803DB7" w:rsidRDefault="00803DB7" w:rsidP="00174532">
            <w:r>
              <w:rPr>
                <w:rFonts w:hint="eastAsia"/>
              </w:rPr>
              <w:t>本地报单</w:t>
            </w:r>
            <w:r>
              <w:rPr>
                <w:rFonts w:hint="eastAsia"/>
              </w:rPr>
              <w:lastRenderedPageBreak/>
              <w:t>号</w:t>
            </w:r>
          </w:p>
        </w:tc>
        <w:tc>
          <w:tcPr>
            <w:tcW w:w="1362" w:type="dxa"/>
          </w:tcPr>
          <w:p w:rsidR="00803DB7" w:rsidRDefault="00803DB7" w:rsidP="00174532">
            <w:r w:rsidRPr="0018469F">
              <w:lastRenderedPageBreak/>
              <w:t>local_order</w:t>
            </w:r>
            <w:r w:rsidRPr="0018469F">
              <w:lastRenderedPageBreak/>
              <w:t>_no</w:t>
            </w:r>
          </w:p>
        </w:tc>
        <w:tc>
          <w:tcPr>
            <w:tcW w:w="869" w:type="dxa"/>
          </w:tcPr>
          <w:p w:rsidR="00803DB7" w:rsidRDefault="00803DB7" w:rsidP="00174532">
            <w:r>
              <w:rPr>
                <w:rFonts w:hint="eastAsia"/>
              </w:rPr>
              <w:lastRenderedPageBreak/>
              <w:t>string</w:t>
            </w:r>
          </w:p>
        </w:tc>
        <w:tc>
          <w:tcPr>
            <w:tcW w:w="869" w:type="dxa"/>
          </w:tcPr>
          <w:p w:rsidR="00803DB7" w:rsidRDefault="00803DB7" w:rsidP="00174532">
            <w:r>
              <w:rPr>
                <w:rFonts w:hint="eastAsia"/>
              </w:rPr>
              <w:t>18</w:t>
            </w:r>
          </w:p>
        </w:tc>
        <w:tc>
          <w:tcPr>
            <w:tcW w:w="803" w:type="dxa"/>
          </w:tcPr>
          <w:p w:rsidR="00803DB7" w:rsidRDefault="00803DB7" w:rsidP="00174532">
            <w:r w:rsidRPr="00434319">
              <w:rPr>
                <w:rFonts w:hAnsi="宋体" w:hint="eastAsia"/>
                <w:color w:val="000000"/>
                <w:sz w:val="20"/>
              </w:rPr>
              <w:t>M</w:t>
            </w:r>
          </w:p>
        </w:tc>
        <w:tc>
          <w:tcPr>
            <w:tcW w:w="3061" w:type="dxa"/>
          </w:tcPr>
          <w:p w:rsidR="00803DB7" w:rsidRDefault="00803DB7" w:rsidP="00174532"/>
        </w:tc>
      </w:tr>
    </w:tbl>
    <w:p w:rsidR="00AD10DC" w:rsidRDefault="00AD10DC" w:rsidP="00AD10DC">
      <w:pPr>
        <w:rPr>
          <w:lang w:val="zh-CN"/>
        </w:rPr>
      </w:pPr>
    </w:p>
    <w:p w:rsidR="0010041D" w:rsidRDefault="0010041D" w:rsidP="0010041D">
      <w:pPr>
        <w:pStyle w:val="4"/>
      </w:pPr>
      <w:r>
        <w:rPr>
          <w:rFonts w:hint="eastAsia"/>
        </w:rPr>
        <w:t>延期中立仓交金</w:t>
      </w:r>
      <w:r>
        <w:rPr>
          <w:rFonts w:hint="eastAsia"/>
        </w:rPr>
        <w:t>[</w:t>
      </w:r>
      <w:r w:rsidR="00B078B0">
        <w:rPr>
          <w:rFonts w:hint="eastAsia"/>
        </w:rPr>
        <w:t>C412</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中立仓交金</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10041D" w:rsidRDefault="0010041D" w:rsidP="001004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546"/>
        <w:gridCol w:w="941"/>
        <w:gridCol w:w="709"/>
        <w:gridCol w:w="992"/>
        <w:gridCol w:w="2777"/>
      </w:tblGrid>
      <w:tr w:rsidR="0010041D" w:rsidTr="00705271">
        <w:trPr>
          <w:jc w:val="center"/>
        </w:trPr>
        <w:tc>
          <w:tcPr>
            <w:tcW w:w="1430" w:type="dxa"/>
            <w:gridSpan w:val="2"/>
            <w:shd w:val="clear" w:color="auto" w:fill="EEECE1"/>
          </w:tcPr>
          <w:p w:rsidR="0010041D" w:rsidRDefault="0010041D" w:rsidP="00705271">
            <w:r>
              <w:rPr>
                <w:rFonts w:hint="eastAsia"/>
              </w:rPr>
              <w:t>报文类型</w:t>
            </w:r>
          </w:p>
        </w:tc>
        <w:tc>
          <w:tcPr>
            <w:tcW w:w="7727" w:type="dxa"/>
            <w:gridSpan w:val="6"/>
          </w:tcPr>
          <w:p w:rsidR="0010041D" w:rsidRDefault="0010041D" w:rsidP="00705271">
            <w:r>
              <w:rPr>
                <w:rFonts w:hint="eastAsia"/>
              </w:rPr>
              <w:t>请求报文体</w:t>
            </w:r>
          </w:p>
        </w:tc>
      </w:tr>
      <w:tr w:rsidR="0010041D" w:rsidTr="00705271">
        <w:trPr>
          <w:jc w:val="center"/>
        </w:trPr>
        <w:tc>
          <w:tcPr>
            <w:tcW w:w="1430" w:type="dxa"/>
            <w:gridSpan w:val="2"/>
            <w:shd w:val="clear" w:color="auto" w:fill="EEECE1"/>
          </w:tcPr>
          <w:p w:rsidR="0010041D" w:rsidRDefault="0010041D" w:rsidP="00705271">
            <w:r>
              <w:rPr>
                <w:rFonts w:hint="eastAsia"/>
              </w:rPr>
              <w:t>交易代码</w:t>
            </w:r>
          </w:p>
        </w:tc>
        <w:tc>
          <w:tcPr>
            <w:tcW w:w="7727" w:type="dxa"/>
            <w:gridSpan w:val="6"/>
          </w:tcPr>
          <w:p w:rsidR="0010041D" w:rsidRDefault="00E92369" w:rsidP="00705271">
            <w:r>
              <w:rPr>
                <w:rFonts w:hint="eastAsia"/>
              </w:rPr>
              <w:t>C412</w:t>
            </w:r>
          </w:p>
        </w:tc>
      </w:tr>
      <w:tr w:rsidR="0010041D" w:rsidTr="00705271">
        <w:trPr>
          <w:jc w:val="center"/>
        </w:trPr>
        <w:tc>
          <w:tcPr>
            <w:tcW w:w="1430" w:type="dxa"/>
            <w:gridSpan w:val="2"/>
            <w:shd w:val="clear" w:color="auto" w:fill="EEECE1"/>
          </w:tcPr>
          <w:p w:rsidR="0010041D" w:rsidRDefault="0010041D" w:rsidP="00705271">
            <w:r>
              <w:rPr>
                <w:rFonts w:hint="eastAsia"/>
              </w:rPr>
              <w:t>报文说明</w:t>
            </w:r>
          </w:p>
        </w:tc>
        <w:tc>
          <w:tcPr>
            <w:tcW w:w="7727" w:type="dxa"/>
            <w:gridSpan w:val="6"/>
          </w:tcPr>
          <w:p w:rsidR="0010041D" w:rsidRDefault="0010041D" w:rsidP="00705271">
            <w:r>
              <w:rPr>
                <w:rFonts w:hint="eastAsia"/>
              </w:rPr>
              <w:t>委托报单的请求报文体</w:t>
            </w:r>
          </w:p>
        </w:tc>
      </w:tr>
      <w:tr w:rsidR="0010041D" w:rsidTr="00705271">
        <w:trPr>
          <w:jc w:val="center"/>
        </w:trPr>
        <w:tc>
          <w:tcPr>
            <w:tcW w:w="647" w:type="dxa"/>
            <w:shd w:val="clear" w:color="auto" w:fill="EEECE1"/>
          </w:tcPr>
          <w:p w:rsidR="0010041D" w:rsidRDefault="0010041D" w:rsidP="00705271">
            <w:r>
              <w:rPr>
                <w:rFonts w:hint="eastAsia"/>
              </w:rPr>
              <w:t>符号</w:t>
            </w:r>
          </w:p>
        </w:tc>
        <w:tc>
          <w:tcPr>
            <w:tcW w:w="1545" w:type="dxa"/>
            <w:gridSpan w:val="2"/>
            <w:shd w:val="clear" w:color="auto" w:fill="EEECE1"/>
          </w:tcPr>
          <w:p w:rsidR="0010041D" w:rsidRDefault="0010041D" w:rsidP="00705271">
            <w:r>
              <w:rPr>
                <w:rFonts w:hint="eastAsia"/>
              </w:rPr>
              <w:t>中文名称</w:t>
            </w:r>
          </w:p>
        </w:tc>
        <w:tc>
          <w:tcPr>
            <w:tcW w:w="1546" w:type="dxa"/>
            <w:shd w:val="clear" w:color="auto" w:fill="EEECE1"/>
          </w:tcPr>
          <w:p w:rsidR="0010041D" w:rsidRDefault="0010041D" w:rsidP="00705271">
            <w:r>
              <w:rPr>
                <w:rFonts w:hint="eastAsia"/>
              </w:rPr>
              <w:t>英文名称</w:t>
            </w:r>
          </w:p>
        </w:tc>
        <w:tc>
          <w:tcPr>
            <w:tcW w:w="941" w:type="dxa"/>
            <w:shd w:val="clear" w:color="auto" w:fill="EEECE1"/>
          </w:tcPr>
          <w:p w:rsidR="0010041D" w:rsidRDefault="0010041D" w:rsidP="00705271">
            <w:r>
              <w:rPr>
                <w:rFonts w:hint="eastAsia"/>
              </w:rPr>
              <w:t>类型</w:t>
            </w:r>
          </w:p>
        </w:tc>
        <w:tc>
          <w:tcPr>
            <w:tcW w:w="709" w:type="dxa"/>
            <w:shd w:val="clear" w:color="auto" w:fill="EEECE1"/>
          </w:tcPr>
          <w:p w:rsidR="0010041D" w:rsidRDefault="0010041D" w:rsidP="00705271">
            <w:r>
              <w:rPr>
                <w:rFonts w:hint="eastAsia"/>
              </w:rPr>
              <w:t>长度</w:t>
            </w:r>
          </w:p>
        </w:tc>
        <w:tc>
          <w:tcPr>
            <w:tcW w:w="992" w:type="dxa"/>
            <w:shd w:val="clear" w:color="auto" w:fill="EEECE1"/>
          </w:tcPr>
          <w:p w:rsidR="0010041D" w:rsidRDefault="0010041D" w:rsidP="00705271">
            <w:r>
              <w:rPr>
                <w:rFonts w:hint="eastAsia"/>
              </w:rPr>
              <w:t>必填</w:t>
            </w:r>
          </w:p>
        </w:tc>
        <w:tc>
          <w:tcPr>
            <w:tcW w:w="2777" w:type="dxa"/>
            <w:shd w:val="clear" w:color="auto" w:fill="EEECE1"/>
          </w:tcPr>
          <w:p w:rsidR="0010041D" w:rsidRDefault="0010041D" w:rsidP="00705271">
            <w:r>
              <w:rPr>
                <w:rFonts w:hint="eastAsia"/>
              </w:rPr>
              <w:t>说明</w:t>
            </w:r>
          </w:p>
        </w:tc>
      </w:tr>
      <w:tr w:rsidR="0010041D" w:rsidTr="00705271">
        <w:trPr>
          <w:jc w:val="center"/>
        </w:trPr>
        <w:tc>
          <w:tcPr>
            <w:tcW w:w="647" w:type="dxa"/>
          </w:tcPr>
          <w:p w:rsidR="0010041D" w:rsidRDefault="0010041D" w:rsidP="00705271"/>
        </w:tc>
        <w:tc>
          <w:tcPr>
            <w:tcW w:w="1545" w:type="dxa"/>
            <w:gridSpan w:val="2"/>
          </w:tcPr>
          <w:p w:rsidR="0010041D" w:rsidRDefault="0010041D" w:rsidP="00705271">
            <w:r>
              <w:rPr>
                <w:rFonts w:hint="eastAsia"/>
              </w:rPr>
              <w:t>操作标志</w:t>
            </w:r>
          </w:p>
        </w:tc>
        <w:tc>
          <w:tcPr>
            <w:tcW w:w="1546" w:type="dxa"/>
          </w:tcPr>
          <w:p w:rsidR="0010041D" w:rsidRPr="00D609DD" w:rsidRDefault="0010041D" w:rsidP="00705271">
            <w:r w:rsidRPr="00D609DD">
              <w:t>oper_flag</w:t>
            </w:r>
          </w:p>
        </w:tc>
        <w:tc>
          <w:tcPr>
            <w:tcW w:w="941" w:type="dxa"/>
          </w:tcPr>
          <w:p w:rsidR="0010041D" w:rsidRDefault="0010041D" w:rsidP="00705271">
            <w:r>
              <w:rPr>
                <w:rFonts w:hint="eastAsia"/>
              </w:rPr>
              <w:t>int</w:t>
            </w:r>
          </w:p>
        </w:tc>
        <w:tc>
          <w:tcPr>
            <w:tcW w:w="709" w:type="dxa"/>
          </w:tcPr>
          <w:p w:rsidR="0010041D" w:rsidRDefault="0010041D" w:rsidP="00705271">
            <w:r>
              <w:rPr>
                <w:rFonts w:hint="eastAsia"/>
              </w:rPr>
              <w:t>1</w:t>
            </w:r>
          </w:p>
        </w:tc>
        <w:tc>
          <w:tcPr>
            <w:tcW w:w="992" w:type="dxa"/>
          </w:tcPr>
          <w:p w:rsidR="0010041D" w:rsidRDefault="0010041D" w:rsidP="00705271">
            <w:r>
              <w:rPr>
                <w:rFonts w:hint="eastAsia"/>
              </w:rPr>
              <w:t>M</w:t>
            </w:r>
          </w:p>
        </w:tc>
        <w:tc>
          <w:tcPr>
            <w:tcW w:w="2777" w:type="dxa"/>
          </w:tcPr>
          <w:p w:rsidR="0010041D" w:rsidRDefault="0010041D" w:rsidP="00705271">
            <w:r>
              <w:rPr>
                <w:rFonts w:hint="eastAsia"/>
              </w:rPr>
              <w:t>默认填</w:t>
            </w:r>
            <w:r>
              <w:rPr>
                <w:rFonts w:hint="eastAsia"/>
              </w:rPr>
              <w:t xml:space="preserve"> 1</w:t>
            </w:r>
          </w:p>
        </w:tc>
      </w:tr>
      <w:tr w:rsidR="0010041D" w:rsidTr="00705271">
        <w:trPr>
          <w:jc w:val="center"/>
        </w:trPr>
        <w:tc>
          <w:tcPr>
            <w:tcW w:w="647" w:type="dxa"/>
          </w:tcPr>
          <w:p w:rsidR="0010041D" w:rsidRDefault="0010041D" w:rsidP="00705271"/>
        </w:tc>
        <w:tc>
          <w:tcPr>
            <w:tcW w:w="1545" w:type="dxa"/>
            <w:gridSpan w:val="2"/>
            <w:tcBorders>
              <w:bottom w:val="single" w:sz="4" w:space="0" w:color="auto"/>
            </w:tcBorders>
          </w:tcPr>
          <w:p w:rsidR="0010041D" w:rsidRDefault="0010041D" w:rsidP="00705271">
            <w:r>
              <w:rPr>
                <w:rFonts w:hint="eastAsia"/>
              </w:rPr>
              <w:t>合约代码</w:t>
            </w:r>
          </w:p>
        </w:tc>
        <w:tc>
          <w:tcPr>
            <w:tcW w:w="1546" w:type="dxa"/>
            <w:tcBorders>
              <w:bottom w:val="single" w:sz="4" w:space="0" w:color="auto"/>
            </w:tcBorders>
          </w:tcPr>
          <w:p w:rsidR="0010041D" w:rsidRPr="00D609DD" w:rsidRDefault="0010041D" w:rsidP="00705271">
            <w:r w:rsidRPr="00D609DD">
              <w:t>prod_code</w:t>
            </w:r>
          </w:p>
        </w:tc>
        <w:tc>
          <w:tcPr>
            <w:tcW w:w="941" w:type="dxa"/>
            <w:tcBorders>
              <w:bottom w:val="single" w:sz="4" w:space="0" w:color="auto"/>
            </w:tcBorders>
          </w:tcPr>
          <w:p w:rsidR="0010041D" w:rsidRDefault="0010041D" w:rsidP="00705271">
            <w:r>
              <w:rPr>
                <w:rFonts w:hint="eastAsia"/>
              </w:rPr>
              <w:t>string</w:t>
            </w:r>
          </w:p>
        </w:tc>
        <w:tc>
          <w:tcPr>
            <w:tcW w:w="709" w:type="dxa"/>
            <w:tcBorders>
              <w:bottom w:val="single" w:sz="4" w:space="0" w:color="auto"/>
            </w:tcBorders>
          </w:tcPr>
          <w:p w:rsidR="0010041D" w:rsidRDefault="0010041D" w:rsidP="00705271">
            <w:r>
              <w:rPr>
                <w:rFonts w:hint="eastAsia"/>
              </w:rPr>
              <w:t>10</w:t>
            </w:r>
          </w:p>
        </w:tc>
        <w:tc>
          <w:tcPr>
            <w:tcW w:w="992" w:type="dxa"/>
            <w:tcBorders>
              <w:bottom w:val="single" w:sz="4" w:space="0" w:color="auto"/>
            </w:tcBorders>
          </w:tcPr>
          <w:p w:rsidR="0010041D" w:rsidRDefault="0010041D" w:rsidP="00705271">
            <w:r w:rsidRPr="00BC76F8">
              <w:rPr>
                <w:rFonts w:hint="eastAsia"/>
              </w:rPr>
              <w:t>M</w:t>
            </w:r>
          </w:p>
        </w:tc>
        <w:tc>
          <w:tcPr>
            <w:tcW w:w="2777" w:type="dxa"/>
            <w:tcBorders>
              <w:bottom w:val="single" w:sz="4" w:space="0" w:color="auto"/>
            </w:tcBorders>
          </w:tcPr>
          <w:p w:rsidR="0010041D" w:rsidRDefault="0010041D" w:rsidP="00705271"/>
        </w:tc>
      </w:tr>
      <w:tr w:rsidR="0010041D" w:rsidTr="00705271">
        <w:trPr>
          <w:jc w:val="center"/>
        </w:trPr>
        <w:tc>
          <w:tcPr>
            <w:tcW w:w="647" w:type="dxa"/>
          </w:tcPr>
          <w:p w:rsidR="0010041D" w:rsidRDefault="0010041D" w:rsidP="00705271">
            <w:pPr>
              <w:rPr>
                <w:highlight w:val="red"/>
              </w:rPr>
            </w:pPr>
          </w:p>
        </w:tc>
        <w:tc>
          <w:tcPr>
            <w:tcW w:w="1545" w:type="dxa"/>
            <w:gridSpan w:val="2"/>
          </w:tcPr>
          <w:p w:rsidR="0010041D" w:rsidRPr="0037383C" w:rsidRDefault="0010041D" w:rsidP="00705271">
            <w:r>
              <w:rPr>
                <w:rFonts w:hint="eastAsia"/>
              </w:rPr>
              <w:t>指令类型</w:t>
            </w:r>
          </w:p>
        </w:tc>
        <w:tc>
          <w:tcPr>
            <w:tcW w:w="1546" w:type="dxa"/>
          </w:tcPr>
          <w:p w:rsidR="0010041D" w:rsidRPr="00D609DD" w:rsidRDefault="0010041D" w:rsidP="00705271">
            <w:r w:rsidRPr="00D609DD">
              <w:t>order_type</w:t>
            </w:r>
          </w:p>
        </w:tc>
        <w:tc>
          <w:tcPr>
            <w:tcW w:w="941" w:type="dxa"/>
          </w:tcPr>
          <w:p w:rsidR="0010041D" w:rsidRPr="009C40CE" w:rsidRDefault="0010041D" w:rsidP="00705271">
            <w:r w:rsidRPr="009C40CE">
              <w:rPr>
                <w:rFonts w:hint="eastAsia"/>
              </w:rPr>
              <w:t>string</w:t>
            </w:r>
          </w:p>
        </w:tc>
        <w:tc>
          <w:tcPr>
            <w:tcW w:w="709" w:type="dxa"/>
          </w:tcPr>
          <w:p w:rsidR="0010041D" w:rsidRPr="009C40CE" w:rsidRDefault="0010041D" w:rsidP="00705271">
            <w:r>
              <w:rPr>
                <w:rFonts w:hint="eastAsia"/>
              </w:rPr>
              <w:t>2</w:t>
            </w:r>
          </w:p>
        </w:tc>
        <w:tc>
          <w:tcPr>
            <w:tcW w:w="992" w:type="dxa"/>
          </w:tcPr>
          <w:p w:rsidR="0010041D" w:rsidRDefault="0010041D" w:rsidP="00705271">
            <w:r w:rsidRPr="00BC76F8">
              <w:rPr>
                <w:rFonts w:hint="eastAsia"/>
              </w:rPr>
              <w:t>M</w:t>
            </w:r>
          </w:p>
        </w:tc>
        <w:tc>
          <w:tcPr>
            <w:tcW w:w="2777" w:type="dxa"/>
          </w:tcPr>
          <w:p w:rsidR="0010041D" w:rsidRPr="009C40CE" w:rsidRDefault="0026413A" w:rsidP="00821407">
            <w:hyperlink w:anchor="_b_order_type_(指令类型)" w:history="1">
              <w:r w:rsidR="00821407" w:rsidRPr="00ED5358">
                <w:rPr>
                  <w:rStyle w:val="a8"/>
                </w:rPr>
                <w:t>b_order_type</w:t>
              </w:r>
            </w:hyperlink>
          </w:p>
        </w:tc>
      </w:tr>
      <w:tr w:rsidR="0010041D" w:rsidTr="00705271">
        <w:trPr>
          <w:jc w:val="center"/>
        </w:trPr>
        <w:tc>
          <w:tcPr>
            <w:tcW w:w="647" w:type="dxa"/>
          </w:tcPr>
          <w:p w:rsidR="0010041D" w:rsidRDefault="0010041D" w:rsidP="00705271"/>
        </w:tc>
        <w:tc>
          <w:tcPr>
            <w:tcW w:w="1545" w:type="dxa"/>
            <w:gridSpan w:val="2"/>
          </w:tcPr>
          <w:p w:rsidR="0010041D" w:rsidRDefault="0010041D" w:rsidP="00705271">
            <w:r>
              <w:rPr>
                <w:rFonts w:hint="eastAsia"/>
              </w:rPr>
              <w:t>委托手数</w:t>
            </w:r>
          </w:p>
        </w:tc>
        <w:tc>
          <w:tcPr>
            <w:tcW w:w="1546" w:type="dxa"/>
          </w:tcPr>
          <w:p w:rsidR="0010041D" w:rsidRPr="00D609DD" w:rsidRDefault="0010041D" w:rsidP="00705271">
            <w:r w:rsidRPr="00D609DD">
              <w:t>volume</w:t>
            </w:r>
          </w:p>
        </w:tc>
        <w:tc>
          <w:tcPr>
            <w:tcW w:w="941" w:type="dxa"/>
          </w:tcPr>
          <w:p w:rsidR="0010041D" w:rsidRDefault="0010041D" w:rsidP="00705271">
            <w:r>
              <w:rPr>
                <w:rFonts w:hint="eastAsia"/>
              </w:rPr>
              <w:t>int</w:t>
            </w:r>
          </w:p>
        </w:tc>
        <w:tc>
          <w:tcPr>
            <w:tcW w:w="709" w:type="dxa"/>
          </w:tcPr>
          <w:p w:rsidR="0010041D" w:rsidRDefault="0010041D" w:rsidP="00705271"/>
        </w:tc>
        <w:tc>
          <w:tcPr>
            <w:tcW w:w="992" w:type="dxa"/>
          </w:tcPr>
          <w:p w:rsidR="0010041D" w:rsidRDefault="0010041D" w:rsidP="00705271">
            <w:r w:rsidRPr="00A44C55">
              <w:rPr>
                <w:rFonts w:hint="eastAsia"/>
              </w:rPr>
              <w:t>M</w:t>
            </w:r>
          </w:p>
        </w:tc>
        <w:tc>
          <w:tcPr>
            <w:tcW w:w="2777" w:type="dxa"/>
          </w:tcPr>
          <w:p w:rsidR="0010041D" w:rsidRDefault="00BC7B1F" w:rsidP="00705271">
            <w:r>
              <w:rPr>
                <w:rFonts w:hint="eastAsia"/>
              </w:rPr>
              <w:t>单位手</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10041D" w:rsidRDefault="0010041D" w:rsidP="0010041D">
      <w:pPr>
        <w:pStyle w:val="5"/>
      </w:pPr>
      <w:r>
        <w:rPr>
          <w:rFonts w:hint="eastAsia"/>
        </w:rPr>
        <w:lastRenderedPageBreak/>
        <w:t>响应报文体</w:t>
      </w:r>
    </w:p>
    <w:p w:rsidR="0010041D" w:rsidRDefault="0010041D" w:rsidP="0010041D"/>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10041D" w:rsidTr="00705271">
        <w:trPr>
          <w:jc w:val="center"/>
        </w:trPr>
        <w:tc>
          <w:tcPr>
            <w:tcW w:w="1431" w:type="dxa"/>
            <w:gridSpan w:val="2"/>
            <w:shd w:val="clear" w:color="auto" w:fill="EEECE1"/>
          </w:tcPr>
          <w:p w:rsidR="0010041D" w:rsidRDefault="0010041D" w:rsidP="00705271">
            <w:r>
              <w:rPr>
                <w:rFonts w:hint="eastAsia"/>
              </w:rPr>
              <w:t>报文类型</w:t>
            </w:r>
          </w:p>
        </w:tc>
        <w:tc>
          <w:tcPr>
            <w:tcW w:w="7726" w:type="dxa"/>
            <w:gridSpan w:val="6"/>
          </w:tcPr>
          <w:p w:rsidR="0010041D" w:rsidRDefault="0010041D" w:rsidP="00705271">
            <w:r>
              <w:rPr>
                <w:rFonts w:hint="eastAsia"/>
              </w:rPr>
              <w:t>响应报文体</w:t>
            </w:r>
          </w:p>
        </w:tc>
      </w:tr>
      <w:tr w:rsidR="0010041D" w:rsidTr="00705271">
        <w:trPr>
          <w:jc w:val="center"/>
        </w:trPr>
        <w:tc>
          <w:tcPr>
            <w:tcW w:w="1431" w:type="dxa"/>
            <w:gridSpan w:val="2"/>
            <w:shd w:val="clear" w:color="auto" w:fill="EEECE1"/>
          </w:tcPr>
          <w:p w:rsidR="0010041D" w:rsidRDefault="0010041D" w:rsidP="00705271">
            <w:r>
              <w:rPr>
                <w:rFonts w:hint="eastAsia"/>
              </w:rPr>
              <w:t>交易代码</w:t>
            </w:r>
          </w:p>
        </w:tc>
        <w:tc>
          <w:tcPr>
            <w:tcW w:w="7726" w:type="dxa"/>
            <w:gridSpan w:val="6"/>
          </w:tcPr>
          <w:p w:rsidR="0010041D" w:rsidRDefault="00E92369" w:rsidP="00705271">
            <w:r>
              <w:rPr>
                <w:rFonts w:hint="eastAsia"/>
              </w:rPr>
              <w:t>C412</w:t>
            </w:r>
          </w:p>
        </w:tc>
      </w:tr>
      <w:tr w:rsidR="0010041D" w:rsidTr="00705271">
        <w:trPr>
          <w:jc w:val="center"/>
        </w:trPr>
        <w:tc>
          <w:tcPr>
            <w:tcW w:w="1431" w:type="dxa"/>
            <w:gridSpan w:val="2"/>
            <w:shd w:val="clear" w:color="auto" w:fill="EEECE1"/>
          </w:tcPr>
          <w:p w:rsidR="0010041D" w:rsidRDefault="0010041D" w:rsidP="00705271">
            <w:r>
              <w:rPr>
                <w:rFonts w:hint="eastAsia"/>
              </w:rPr>
              <w:t>报文说明</w:t>
            </w:r>
          </w:p>
        </w:tc>
        <w:tc>
          <w:tcPr>
            <w:tcW w:w="7726" w:type="dxa"/>
            <w:gridSpan w:val="6"/>
          </w:tcPr>
          <w:p w:rsidR="0010041D" w:rsidRDefault="0010041D" w:rsidP="00705271">
            <w:r>
              <w:rPr>
                <w:rFonts w:hint="eastAsia"/>
              </w:rPr>
              <w:t>委托报单的响应报文体</w:t>
            </w:r>
          </w:p>
        </w:tc>
      </w:tr>
      <w:tr w:rsidR="0010041D" w:rsidTr="00705271">
        <w:trPr>
          <w:jc w:val="center"/>
        </w:trPr>
        <w:tc>
          <w:tcPr>
            <w:tcW w:w="852" w:type="dxa"/>
            <w:shd w:val="clear" w:color="auto" w:fill="EEECE1"/>
          </w:tcPr>
          <w:p w:rsidR="0010041D" w:rsidRDefault="0010041D" w:rsidP="00705271">
            <w:r>
              <w:rPr>
                <w:rFonts w:hint="eastAsia"/>
              </w:rPr>
              <w:t>符号</w:t>
            </w:r>
          </w:p>
        </w:tc>
        <w:tc>
          <w:tcPr>
            <w:tcW w:w="1341" w:type="dxa"/>
            <w:gridSpan w:val="2"/>
            <w:shd w:val="clear" w:color="auto" w:fill="EEECE1"/>
          </w:tcPr>
          <w:p w:rsidR="0010041D" w:rsidRDefault="0010041D" w:rsidP="00705271">
            <w:r>
              <w:rPr>
                <w:rFonts w:hint="eastAsia"/>
              </w:rPr>
              <w:t>中文名称</w:t>
            </w:r>
          </w:p>
        </w:tc>
        <w:tc>
          <w:tcPr>
            <w:tcW w:w="1362" w:type="dxa"/>
            <w:shd w:val="clear" w:color="auto" w:fill="EEECE1"/>
          </w:tcPr>
          <w:p w:rsidR="0010041D" w:rsidRDefault="0010041D" w:rsidP="00705271">
            <w:r>
              <w:rPr>
                <w:rFonts w:hint="eastAsia"/>
              </w:rPr>
              <w:t>英文名称</w:t>
            </w:r>
          </w:p>
        </w:tc>
        <w:tc>
          <w:tcPr>
            <w:tcW w:w="869" w:type="dxa"/>
            <w:shd w:val="clear" w:color="auto" w:fill="EEECE1"/>
          </w:tcPr>
          <w:p w:rsidR="0010041D" w:rsidRDefault="0010041D" w:rsidP="00705271">
            <w:r>
              <w:rPr>
                <w:rFonts w:hint="eastAsia"/>
              </w:rPr>
              <w:t>类型</w:t>
            </w:r>
          </w:p>
        </w:tc>
        <w:tc>
          <w:tcPr>
            <w:tcW w:w="869" w:type="dxa"/>
            <w:shd w:val="clear" w:color="auto" w:fill="EEECE1"/>
          </w:tcPr>
          <w:p w:rsidR="0010041D" w:rsidRDefault="0010041D" w:rsidP="00705271">
            <w:r>
              <w:rPr>
                <w:rFonts w:hint="eastAsia"/>
              </w:rPr>
              <w:t>长度</w:t>
            </w:r>
          </w:p>
        </w:tc>
        <w:tc>
          <w:tcPr>
            <w:tcW w:w="803" w:type="dxa"/>
            <w:shd w:val="clear" w:color="auto" w:fill="EEECE1"/>
          </w:tcPr>
          <w:p w:rsidR="0010041D" w:rsidRDefault="0010041D" w:rsidP="00705271">
            <w:r>
              <w:rPr>
                <w:rFonts w:hint="eastAsia"/>
              </w:rPr>
              <w:t>必填</w:t>
            </w:r>
          </w:p>
        </w:tc>
        <w:tc>
          <w:tcPr>
            <w:tcW w:w="3061" w:type="dxa"/>
            <w:shd w:val="clear" w:color="auto" w:fill="EEECE1"/>
          </w:tcPr>
          <w:p w:rsidR="0010041D" w:rsidRDefault="0010041D" w:rsidP="00705271">
            <w:r>
              <w:rPr>
                <w:rFonts w:hint="eastAsia"/>
              </w:rPr>
              <w:t>说明</w:t>
            </w:r>
          </w:p>
        </w:tc>
      </w:tr>
      <w:tr w:rsidR="0010041D" w:rsidTr="00705271">
        <w:trPr>
          <w:jc w:val="center"/>
        </w:trPr>
        <w:tc>
          <w:tcPr>
            <w:tcW w:w="852" w:type="dxa"/>
          </w:tcPr>
          <w:p w:rsidR="0010041D" w:rsidRDefault="0010041D" w:rsidP="00705271"/>
        </w:tc>
        <w:tc>
          <w:tcPr>
            <w:tcW w:w="1341" w:type="dxa"/>
            <w:gridSpan w:val="2"/>
          </w:tcPr>
          <w:p w:rsidR="0010041D" w:rsidRDefault="0010041D" w:rsidP="00705271">
            <w:r>
              <w:rPr>
                <w:rFonts w:hint="eastAsia"/>
              </w:rPr>
              <w:t>操作标志</w:t>
            </w:r>
          </w:p>
        </w:tc>
        <w:tc>
          <w:tcPr>
            <w:tcW w:w="1362" w:type="dxa"/>
          </w:tcPr>
          <w:p w:rsidR="0010041D" w:rsidRPr="0018469F" w:rsidRDefault="0010041D" w:rsidP="00705271">
            <w:r w:rsidRPr="0018469F">
              <w:t>oper_flag</w:t>
            </w:r>
          </w:p>
        </w:tc>
        <w:tc>
          <w:tcPr>
            <w:tcW w:w="869" w:type="dxa"/>
          </w:tcPr>
          <w:p w:rsidR="0010041D" w:rsidRDefault="0010041D" w:rsidP="00705271">
            <w:r>
              <w:rPr>
                <w:rFonts w:hint="eastAsia"/>
              </w:rPr>
              <w:t>int</w:t>
            </w:r>
          </w:p>
        </w:tc>
        <w:tc>
          <w:tcPr>
            <w:tcW w:w="869" w:type="dxa"/>
          </w:tcPr>
          <w:p w:rsidR="0010041D" w:rsidRDefault="0010041D" w:rsidP="00705271">
            <w:r>
              <w:rPr>
                <w:rFonts w:hint="eastAsia"/>
              </w:rPr>
              <w:t>1</w:t>
            </w:r>
          </w:p>
        </w:tc>
        <w:tc>
          <w:tcPr>
            <w:tcW w:w="803" w:type="dxa"/>
          </w:tcPr>
          <w:p w:rsidR="0010041D" w:rsidRDefault="0010041D" w:rsidP="00705271">
            <w:r>
              <w:rPr>
                <w:rFonts w:hint="eastAsia"/>
              </w:rPr>
              <w:t>M</w:t>
            </w:r>
          </w:p>
        </w:tc>
        <w:tc>
          <w:tcPr>
            <w:tcW w:w="3061" w:type="dxa"/>
          </w:tcPr>
          <w:p w:rsidR="0010041D" w:rsidRDefault="0010041D" w:rsidP="00705271">
            <w:r>
              <w:rPr>
                <w:rFonts w:hint="eastAsia"/>
              </w:rPr>
              <w:t>默认填</w:t>
            </w:r>
            <w:r>
              <w:rPr>
                <w:rFonts w:hint="eastAsia"/>
              </w:rPr>
              <w:t xml:space="preserve"> 1</w:t>
            </w:r>
          </w:p>
        </w:tc>
      </w:tr>
      <w:tr w:rsidR="00D85060" w:rsidTr="00705271">
        <w:trPr>
          <w:jc w:val="center"/>
        </w:trPr>
        <w:tc>
          <w:tcPr>
            <w:tcW w:w="852" w:type="dxa"/>
          </w:tcPr>
          <w:p w:rsidR="00D85060" w:rsidRDefault="00D85060" w:rsidP="00705271"/>
        </w:tc>
        <w:tc>
          <w:tcPr>
            <w:tcW w:w="1341" w:type="dxa"/>
            <w:gridSpan w:val="2"/>
          </w:tcPr>
          <w:p w:rsidR="00D85060" w:rsidRDefault="00D85060" w:rsidP="00174532">
            <w:r>
              <w:rPr>
                <w:rFonts w:hint="eastAsia"/>
              </w:rPr>
              <w:t>渠道流水号</w:t>
            </w:r>
          </w:p>
        </w:tc>
        <w:tc>
          <w:tcPr>
            <w:tcW w:w="1362" w:type="dxa"/>
          </w:tcPr>
          <w:p w:rsidR="00D85060" w:rsidRPr="00E1774F" w:rsidRDefault="00D85060" w:rsidP="00174532">
            <w:r w:rsidRPr="005B4B97">
              <w:t>client_serial_no</w:t>
            </w:r>
          </w:p>
        </w:tc>
        <w:tc>
          <w:tcPr>
            <w:tcW w:w="869" w:type="dxa"/>
          </w:tcPr>
          <w:p w:rsidR="00D85060" w:rsidRDefault="00D85060" w:rsidP="00174532">
            <w:r>
              <w:rPr>
                <w:rFonts w:hint="eastAsia"/>
              </w:rPr>
              <w:t>string</w:t>
            </w:r>
          </w:p>
        </w:tc>
        <w:tc>
          <w:tcPr>
            <w:tcW w:w="869" w:type="dxa"/>
          </w:tcPr>
          <w:p w:rsidR="00D85060" w:rsidRDefault="00D85060" w:rsidP="00174532">
            <w:r>
              <w:rPr>
                <w:rFonts w:hint="eastAsia"/>
              </w:rPr>
              <w:t>16</w:t>
            </w:r>
          </w:p>
        </w:tc>
        <w:tc>
          <w:tcPr>
            <w:tcW w:w="803" w:type="dxa"/>
          </w:tcPr>
          <w:p w:rsidR="00D85060" w:rsidRDefault="00D85060" w:rsidP="00174532">
            <w:r>
              <w:rPr>
                <w:rFonts w:hint="eastAsia"/>
              </w:rPr>
              <w:t>O</w:t>
            </w:r>
          </w:p>
        </w:tc>
        <w:tc>
          <w:tcPr>
            <w:tcW w:w="3061" w:type="dxa"/>
          </w:tcPr>
          <w:p w:rsidR="00D85060" w:rsidRDefault="00D85060" w:rsidP="00174532"/>
        </w:tc>
      </w:tr>
      <w:tr w:rsidR="00D85060" w:rsidTr="00705271">
        <w:trPr>
          <w:jc w:val="center"/>
        </w:trPr>
        <w:tc>
          <w:tcPr>
            <w:tcW w:w="852" w:type="dxa"/>
          </w:tcPr>
          <w:p w:rsidR="00D85060" w:rsidRDefault="00D85060" w:rsidP="00705271"/>
        </w:tc>
        <w:tc>
          <w:tcPr>
            <w:tcW w:w="1341" w:type="dxa"/>
            <w:gridSpan w:val="2"/>
          </w:tcPr>
          <w:p w:rsidR="00D85060" w:rsidRDefault="00D85060" w:rsidP="00174532">
            <w:r>
              <w:rPr>
                <w:rFonts w:hint="eastAsia"/>
              </w:rPr>
              <w:t>本地报单号</w:t>
            </w:r>
          </w:p>
        </w:tc>
        <w:tc>
          <w:tcPr>
            <w:tcW w:w="1362" w:type="dxa"/>
          </w:tcPr>
          <w:p w:rsidR="00D85060" w:rsidRDefault="00D85060" w:rsidP="00174532">
            <w:r w:rsidRPr="0018469F">
              <w:t>local_order_no</w:t>
            </w:r>
          </w:p>
        </w:tc>
        <w:tc>
          <w:tcPr>
            <w:tcW w:w="869" w:type="dxa"/>
          </w:tcPr>
          <w:p w:rsidR="00D85060" w:rsidRDefault="00D85060" w:rsidP="00174532">
            <w:r>
              <w:rPr>
                <w:rFonts w:hint="eastAsia"/>
              </w:rPr>
              <w:t>string</w:t>
            </w:r>
          </w:p>
        </w:tc>
        <w:tc>
          <w:tcPr>
            <w:tcW w:w="869" w:type="dxa"/>
          </w:tcPr>
          <w:p w:rsidR="00D85060" w:rsidRDefault="00D85060" w:rsidP="00174532">
            <w:r>
              <w:rPr>
                <w:rFonts w:hint="eastAsia"/>
              </w:rPr>
              <w:t>18</w:t>
            </w:r>
          </w:p>
        </w:tc>
        <w:tc>
          <w:tcPr>
            <w:tcW w:w="803" w:type="dxa"/>
          </w:tcPr>
          <w:p w:rsidR="00D85060" w:rsidRDefault="00D85060" w:rsidP="00174532">
            <w:r w:rsidRPr="00434319">
              <w:rPr>
                <w:rFonts w:hAnsi="宋体" w:hint="eastAsia"/>
                <w:color w:val="000000"/>
                <w:sz w:val="20"/>
              </w:rPr>
              <w:t>M</w:t>
            </w:r>
          </w:p>
        </w:tc>
        <w:tc>
          <w:tcPr>
            <w:tcW w:w="3061" w:type="dxa"/>
          </w:tcPr>
          <w:p w:rsidR="00D85060" w:rsidRDefault="00D85060" w:rsidP="00174532"/>
        </w:tc>
      </w:tr>
    </w:tbl>
    <w:p w:rsidR="0010041D" w:rsidRDefault="0010041D" w:rsidP="0010041D">
      <w:pPr>
        <w:rPr>
          <w:lang w:val="zh-CN"/>
        </w:rPr>
      </w:pPr>
    </w:p>
    <w:p w:rsidR="00571068" w:rsidRDefault="00571068">
      <w:pPr>
        <w:rPr>
          <w:lang w:val="zh-CN"/>
        </w:rPr>
      </w:pPr>
    </w:p>
    <w:p w:rsidR="0037531D" w:rsidRDefault="00AD10DC">
      <w:pPr>
        <w:pStyle w:val="4"/>
      </w:pPr>
      <w:bookmarkStart w:id="142" w:name="_Toc330993918"/>
      <w:r>
        <w:rPr>
          <w:rFonts w:hint="eastAsia"/>
        </w:rPr>
        <w:t>报单撤单</w:t>
      </w:r>
      <w:r w:rsidR="0037531D">
        <w:rPr>
          <w:rFonts w:hint="eastAsia"/>
        </w:rPr>
        <w:t>[</w:t>
      </w:r>
      <w:r w:rsidR="00B078B0">
        <w:rPr>
          <w:rFonts w:hint="eastAsia"/>
        </w:rPr>
        <w:t>C413</w:t>
      </w:r>
      <w:r w:rsidR="0037531D">
        <w:rPr>
          <w:rFonts w:hint="eastAsia"/>
        </w:rPr>
        <w:t>]</w:t>
      </w:r>
      <w:bookmarkEnd w:id="142"/>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20778" w:rsidRPr="00020778" w:rsidRDefault="00C56E40" w:rsidP="00C56E40">
      <w:pPr>
        <w:rPr>
          <w:lang w:val="zh-CN"/>
        </w:rPr>
      </w:pPr>
      <w:r w:rsidRPr="0016784A">
        <w:rPr>
          <w:rFonts w:hint="eastAsia"/>
          <w:b/>
          <w:lang w:val="zh-CN"/>
        </w:rPr>
        <w:t>用途：</w:t>
      </w:r>
      <w:r w:rsidR="00020778" w:rsidRPr="0037383C">
        <w:rPr>
          <w:rFonts w:hint="eastAsia"/>
        </w:rPr>
        <w:t>撤销委托报单剩余未成交部分的手数。</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362"/>
        <w:gridCol w:w="869"/>
        <w:gridCol w:w="869"/>
        <w:gridCol w:w="803"/>
        <w:gridCol w:w="3061"/>
      </w:tblGrid>
      <w:tr w:rsidR="0037531D" w:rsidTr="00AD14B7">
        <w:trPr>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请求报文体</w:t>
            </w:r>
          </w:p>
        </w:tc>
      </w:tr>
      <w:tr w:rsidR="0037531D" w:rsidTr="00AD14B7">
        <w:trPr>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E92369">
            <w:r>
              <w:rPr>
                <w:rFonts w:hint="eastAsia"/>
              </w:rPr>
              <w:t>C413</w:t>
            </w:r>
          </w:p>
        </w:tc>
      </w:tr>
      <w:tr w:rsidR="0037531D" w:rsidTr="00AD14B7">
        <w:trPr>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委托撤销的请求报文体</w:t>
            </w:r>
          </w:p>
        </w:tc>
      </w:tr>
      <w:tr w:rsidR="0037531D" w:rsidTr="00AD14B7">
        <w:trPr>
          <w:jc w:val="center"/>
        </w:trPr>
        <w:tc>
          <w:tcPr>
            <w:tcW w:w="710" w:type="dxa"/>
            <w:shd w:val="clear" w:color="auto" w:fill="EEECE1"/>
          </w:tcPr>
          <w:p w:rsidR="0037531D" w:rsidRDefault="004C000B">
            <w:r>
              <w:rPr>
                <w:rFonts w:hint="eastAsia"/>
              </w:rPr>
              <w:t>符号</w:t>
            </w:r>
          </w:p>
        </w:tc>
        <w:tc>
          <w:tcPr>
            <w:tcW w:w="1483"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AD14B7" w:rsidTr="00AD14B7">
        <w:trPr>
          <w:jc w:val="center"/>
        </w:trPr>
        <w:tc>
          <w:tcPr>
            <w:tcW w:w="710" w:type="dxa"/>
          </w:tcPr>
          <w:p w:rsidR="00AD14B7" w:rsidRDefault="00AD14B7"/>
        </w:tc>
        <w:tc>
          <w:tcPr>
            <w:tcW w:w="1483" w:type="dxa"/>
            <w:gridSpan w:val="2"/>
          </w:tcPr>
          <w:p w:rsidR="00AD14B7" w:rsidRDefault="00AD14B7">
            <w:r>
              <w:rPr>
                <w:rFonts w:hint="eastAsia"/>
              </w:rPr>
              <w:t>操作标志</w:t>
            </w:r>
          </w:p>
        </w:tc>
        <w:tc>
          <w:tcPr>
            <w:tcW w:w="1362" w:type="dxa"/>
          </w:tcPr>
          <w:p w:rsidR="00AD14B7" w:rsidRDefault="00AD14B7">
            <w:r>
              <w:rPr>
                <w:rFonts w:hint="eastAsia"/>
              </w:rPr>
              <w:t>oper_flag</w:t>
            </w:r>
          </w:p>
        </w:tc>
        <w:tc>
          <w:tcPr>
            <w:tcW w:w="869" w:type="dxa"/>
          </w:tcPr>
          <w:p w:rsidR="00AD14B7" w:rsidRDefault="00AD14B7">
            <w:r>
              <w:rPr>
                <w:rFonts w:hint="eastAsia"/>
              </w:rPr>
              <w:t>int</w:t>
            </w:r>
          </w:p>
        </w:tc>
        <w:tc>
          <w:tcPr>
            <w:tcW w:w="869" w:type="dxa"/>
          </w:tcPr>
          <w:p w:rsidR="00AD14B7" w:rsidRDefault="00AD14B7">
            <w:r>
              <w:rPr>
                <w:rFonts w:hint="eastAsia"/>
              </w:rPr>
              <w:t>1</w:t>
            </w:r>
          </w:p>
        </w:tc>
        <w:tc>
          <w:tcPr>
            <w:tcW w:w="803" w:type="dxa"/>
          </w:tcPr>
          <w:p w:rsidR="00AD14B7" w:rsidRDefault="00AD14B7">
            <w:r w:rsidRPr="00B90306">
              <w:rPr>
                <w:rFonts w:hint="eastAsia"/>
              </w:rPr>
              <w:t>M</w:t>
            </w:r>
          </w:p>
        </w:tc>
        <w:tc>
          <w:tcPr>
            <w:tcW w:w="3061" w:type="dxa"/>
          </w:tcPr>
          <w:p w:rsidR="00AD14B7" w:rsidRDefault="00AD14B7">
            <w:r>
              <w:rPr>
                <w:rFonts w:hint="eastAsia"/>
              </w:rPr>
              <w:t>默认填</w:t>
            </w:r>
            <w:r>
              <w:rPr>
                <w:rFonts w:hint="eastAsia"/>
              </w:rPr>
              <w:t xml:space="preserve"> 1</w:t>
            </w:r>
          </w:p>
        </w:tc>
      </w:tr>
      <w:tr w:rsidR="008B7C67" w:rsidTr="00AD14B7">
        <w:trPr>
          <w:jc w:val="center"/>
        </w:trPr>
        <w:tc>
          <w:tcPr>
            <w:tcW w:w="710" w:type="dxa"/>
          </w:tcPr>
          <w:p w:rsidR="008B7C67" w:rsidRDefault="008B7C67"/>
        </w:tc>
        <w:tc>
          <w:tcPr>
            <w:tcW w:w="1483" w:type="dxa"/>
            <w:gridSpan w:val="2"/>
          </w:tcPr>
          <w:p w:rsidR="008B7C67" w:rsidRDefault="008B7C67" w:rsidP="00174532">
            <w:r>
              <w:rPr>
                <w:rFonts w:hint="eastAsia"/>
              </w:rPr>
              <w:t>交易所报单号</w:t>
            </w:r>
          </w:p>
        </w:tc>
        <w:tc>
          <w:tcPr>
            <w:tcW w:w="1362" w:type="dxa"/>
          </w:tcPr>
          <w:p w:rsidR="008B7C67" w:rsidRDefault="008B7C67" w:rsidP="00174532">
            <w:r w:rsidRPr="008B7C67">
              <w:t>order_no</w:t>
            </w:r>
          </w:p>
        </w:tc>
        <w:tc>
          <w:tcPr>
            <w:tcW w:w="869" w:type="dxa"/>
          </w:tcPr>
          <w:p w:rsidR="008B7C67" w:rsidRDefault="008B7C67" w:rsidP="00174532">
            <w:r>
              <w:rPr>
                <w:rFonts w:hint="eastAsia"/>
              </w:rPr>
              <w:t>string</w:t>
            </w:r>
          </w:p>
        </w:tc>
        <w:tc>
          <w:tcPr>
            <w:tcW w:w="869" w:type="dxa"/>
          </w:tcPr>
          <w:p w:rsidR="008B7C67" w:rsidRDefault="008B7C67" w:rsidP="00174532">
            <w:r>
              <w:rPr>
                <w:rFonts w:hint="eastAsia"/>
              </w:rPr>
              <w:t>18</w:t>
            </w:r>
          </w:p>
        </w:tc>
        <w:tc>
          <w:tcPr>
            <w:tcW w:w="803" w:type="dxa"/>
          </w:tcPr>
          <w:p w:rsidR="008B7C67" w:rsidRDefault="008B7C67" w:rsidP="00174532">
            <w:r>
              <w:rPr>
                <w:rFonts w:hint="eastAsia"/>
              </w:rPr>
              <w:t>M</w:t>
            </w:r>
          </w:p>
        </w:tc>
        <w:tc>
          <w:tcPr>
            <w:tcW w:w="3061" w:type="dxa"/>
          </w:tcPr>
          <w:p w:rsidR="008B7C67" w:rsidRDefault="008B7C67" w:rsidP="00174532"/>
        </w:tc>
      </w:tr>
      <w:tr w:rsidR="008B7C67" w:rsidTr="00AD14B7">
        <w:trPr>
          <w:jc w:val="center"/>
        </w:trPr>
        <w:tc>
          <w:tcPr>
            <w:tcW w:w="710" w:type="dxa"/>
          </w:tcPr>
          <w:p w:rsidR="008B7C67" w:rsidRDefault="008B7C67"/>
        </w:tc>
        <w:tc>
          <w:tcPr>
            <w:tcW w:w="1483" w:type="dxa"/>
            <w:gridSpan w:val="2"/>
          </w:tcPr>
          <w:p w:rsidR="008B7C67" w:rsidRDefault="008B7C67" w:rsidP="004C0C27"/>
        </w:tc>
        <w:tc>
          <w:tcPr>
            <w:tcW w:w="1362" w:type="dxa"/>
          </w:tcPr>
          <w:p w:rsidR="008B7C67" w:rsidRDefault="008B7C67" w:rsidP="004C0C27"/>
        </w:tc>
        <w:tc>
          <w:tcPr>
            <w:tcW w:w="869" w:type="dxa"/>
          </w:tcPr>
          <w:p w:rsidR="008B7C67" w:rsidRDefault="008B7C67" w:rsidP="004C0C27"/>
        </w:tc>
        <w:tc>
          <w:tcPr>
            <w:tcW w:w="869" w:type="dxa"/>
          </w:tcPr>
          <w:p w:rsidR="008B7C67" w:rsidRDefault="008B7C67" w:rsidP="00940B58"/>
        </w:tc>
        <w:tc>
          <w:tcPr>
            <w:tcW w:w="803" w:type="dxa"/>
          </w:tcPr>
          <w:p w:rsidR="008B7C67" w:rsidRDefault="008B7C67" w:rsidP="004C0C27"/>
        </w:tc>
        <w:tc>
          <w:tcPr>
            <w:tcW w:w="3061" w:type="dxa"/>
          </w:tcPr>
          <w:p w:rsidR="008B7C67" w:rsidRDefault="008B7C67"/>
        </w:tc>
      </w:tr>
    </w:tbl>
    <w:p w:rsidR="0037531D" w:rsidRDefault="0037531D">
      <w:pPr>
        <w:rPr>
          <w:lang w:val="zh-CN"/>
        </w:rPr>
      </w:pPr>
    </w:p>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79"/>
        <w:gridCol w:w="762"/>
        <w:gridCol w:w="1362"/>
        <w:gridCol w:w="869"/>
        <w:gridCol w:w="869"/>
        <w:gridCol w:w="803"/>
        <w:gridCol w:w="3061"/>
      </w:tblGrid>
      <w:tr w:rsidR="0037531D" w:rsidTr="00552CE6">
        <w:trPr>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552CE6">
        <w:trPr>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E92369">
            <w:r>
              <w:rPr>
                <w:rFonts w:hint="eastAsia"/>
              </w:rPr>
              <w:t>C413</w:t>
            </w:r>
          </w:p>
        </w:tc>
      </w:tr>
      <w:tr w:rsidR="0037531D" w:rsidTr="00552CE6">
        <w:trPr>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委托撤销的响应报文体</w:t>
            </w:r>
          </w:p>
        </w:tc>
      </w:tr>
      <w:tr w:rsidR="0037531D" w:rsidTr="00552CE6">
        <w:trPr>
          <w:jc w:val="center"/>
        </w:trPr>
        <w:tc>
          <w:tcPr>
            <w:tcW w:w="852" w:type="dxa"/>
            <w:shd w:val="clear" w:color="auto" w:fill="EEECE1"/>
          </w:tcPr>
          <w:p w:rsidR="0037531D" w:rsidRDefault="004C000B">
            <w:r>
              <w:rPr>
                <w:rFonts w:hint="eastAsia"/>
              </w:rPr>
              <w:t>符号</w:t>
            </w:r>
          </w:p>
        </w:tc>
        <w:tc>
          <w:tcPr>
            <w:tcW w:w="1341"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C6430C" w:rsidTr="00552CE6">
        <w:trPr>
          <w:jc w:val="center"/>
        </w:trPr>
        <w:tc>
          <w:tcPr>
            <w:tcW w:w="852" w:type="dxa"/>
          </w:tcPr>
          <w:p w:rsidR="00C6430C" w:rsidRDefault="00C6430C"/>
        </w:tc>
        <w:tc>
          <w:tcPr>
            <w:tcW w:w="1341" w:type="dxa"/>
            <w:gridSpan w:val="2"/>
          </w:tcPr>
          <w:p w:rsidR="00C6430C" w:rsidRDefault="00C6430C">
            <w:r>
              <w:rPr>
                <w:rFonts w:hint="eastAsia"/>
              </w:rPr>
              <w:t>操作标志</w:t>
            </w:r>
          </w:p>
        </w:tc>
        <w:tc>
          <w:tcPr>
            <w:tcW w:w="1362" w:type="dxa"/>
          </w:tcPr>
          <w:p w:rsidR="00C6430C" w:rsidRPr="00E50AB0" w:rsidRDefault="00C6430C" w:rsidP="004C0C27">
            <w:r w:rsidRPr="00E50AB0">
              <w:t>oper_flag</w:t>
            </w:r>
          </w:p>
        </w:tc>
        <w:tc>
          <w:tcPr>
            <w:tcW w:w="869" w:type="dxa"/>
          </w:tcPr>
          <w:p w:rsidR="00C6430C" w:rsidRDefault="00C6430C">
            <w:r>
              <w:rPr>
                <w:rFonts w:hint="eastAsia"/>
              </w:rPr>
              <w:t>int</w:t>
            </w:r>
          </w:p>
        </w:tc>
        <w:tc>
          <w:tcPr>
            <w:tcW w:w="869" w:type="dxa"/>
          </w:tcPr>
          <w:p w:rsidR="00C6430C" w:rsidRDefault="00C6430C">
            <w:r>
              <w:rPr>
                <w:rFonts w:hint="eastAsia"/>
              </w:rPr>
              <w:t>1</w:t>
            </w:r>
          </w:p>
        </w:tc>
        <w:tc>
          <w:tcPr>
            <w:tcW w:w="803" w:type="dxa"/>
          </w:tcPr>
          <w:p w:rsidR="00C6430C" w:rsidRDefault="00C6430C">
            <w:r>
              <w:rPr>
                <w:rFonts w:hint="eastAsia"/>
              </w:rPr>
              <w:t>M</w:t>
            </w:r>
          </w:p>
        </w:tc>
        <w:tc>
          <w:tcPr>
            <w:tcW w:w="3061" w:type="dxa"/>
          </w:tcPr>
          <w:p w:rsidR="00C6430C" w:rsidRDefault="00C6430C">
            <w:r>
              <w:rPr>
                <w:rFonts w:hint="eastAsia"/>
              </w:rPr>
              <w:t>默认填</w:t>
            </w:r>
            <w:r>
              <w:rPr>
                <w:rFonts w:hint="eastAsia"/>
              </w:rPr>
              <w:t xml:space="preserve"> 1</w:t>
            </w:r>
          </w:p>
        </w:tc>
      </w:tr>
      <w:tr w:rsidR="008B7C67" w:rsidTr="00552CE6">
        <w:trPr>
          <w:jc w:val="center"/>
        </w:trPr>
        <w:tc>
          <w:tcPr>
            <w:tcW w:w="852" w:type="dxa"/>
          </w:tcPr>
          <w:p w:rsidR="008B7C67" w:rsidRDefault="008B7C67"/>
        </w:tc>
        <w:tc>
          <w:tcPr>
            <w:tcW w:w="1341" w:type="dxa"/>
            <w:gridSpan w:val="2"/>
          </w:tcPr>
          <w:p w:rsidR="008B7C67" w:rsidRDefault="008B7C67"/>
        </w:tc>
        <w:tc>
          <w:tcPr>
            <w:tcW w:w="1362" w:type="dxa"/>
          </w:tcPr>
          <w:p w:rsidR="008B7C67" w:rsidRPr="00E50AB0" w:rsidRDefault="008B7C67" w:rsidP="004C0C27"/>
        </w:tc>
        <w:tc>
          <w:tcPr>
            <w:tcW w:w="869" w:type="dxa"/>
          </w:tcPr>
          <w:p w:rsidR="008B7C67" w:rsidRDefault="008B7C67"/>
        </w:tc>
        <w:tc>
          <w:tcPr>
            <w:tcW w:w="869" w:type="dxa"/>
          </w:tcPr>
          <w:p w:rsidR="008B7C67" w:rsidRDefault="008B7C67"/>
        </w:tc>
        <w:tc>
          <w:tcPr>
            <w:tcW w:w="803" w:type="dxa"/>
          </w:tcPr>
          <w:p w:rsidR="008B7C67" w:rsidRDefault="008B7C67"/>
        </w:tc>
        <w:tc>
          <w:tcPr>
            <w:tcW w:w="3061" w:type="dxa"/>
          </w:tcPr>
          <w:p w:rsidR="008B7C67" w:rsidRDefault="008B7C67"/>
        </w:tc>
      </w:tr>
    </w:tbl>
    <w:p w:rsidR="0037531D" w:rsidRDefault="0037531D">
      <w:pPr>
        <w:rPr>
          <w:lang w:val="zh-CN"/>
        </w:rPr>
      </w:pPr>
    </w:p>
    <w:p w:rsidR="0037531D" w:rsidRDefault="0037531D">
      <w:pPr>
        <w:pStyle w:val="4"/>
      </w:pPr>
      <w:bookmarkStart w:id="143" w:name="_Toc330993919"/>
      <w:r>
        <w:rPr>
          <w:rFonts w:hint="eastAsia"/>
        </w:rPr>
        <w:t>日结单确认</w:t>
      </w:r>
      <w:r>
        <w:rPr>
          <w:rFonts w:hint="eastAsia"/>
        </w:rPr>
        <w:t>[</w:t>
      </w:r>
      <w:r w:rsidR="00B078B0">
        <w:rPr>
          <w:rFonts w:hint="eastAsia"/>
        </w:rPr>
        <w:t>C414</w:t>
      </w:r>
      <w:r>
        <w:rPr>
          <w:rFonts w:hint="eastAsia"/>
        </w:rPr>
        <w:t>]</w:t>
      </w:r>
      <w:bookmarkEnd w:id="143"/>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852107" w:rsidRDefault="00C56E40" w:rsidP="00C56E40">
      <w:pPr>
        <w:rPr>
          <w:lang w:val="zh-CN"/>
        </w:rPr>
      </w:pPr>
      <w:r w:rsidRPr="0016784A">
        <w:rPr>
          <w:rFonts w:hint="eastAsia"/>
          <w:b/>
          <w:lang w:val="zh-CN"/>
        </w:rPr>
        <w:t>用途：</w:t>
      </w:r>
      <w:r w:rsidR="00852107">
        <w:rPr>
          <w:rFonts w:hint="eastAsia"/>
          <w:lang w:val="zh-CN"/>
        </w:rPr>
        <w:t>对日结单进行确认。</w:t>
      </w:r>
    </w:p>
    <w:p w:rsidR="006102BE" w:rsidRDefault="006102BE" w:rsidP="00852107">
      <w:pPr>
        <w:rPr>
          <w:lang w:val="zh-CN"/>
        </w:rPr>
      </w:pPr>
    </w:p>
    <w:p w:rsidR="006102BE" w:rsidRPr="006102BE" w:rsidRDefault="006102BE" w:rsidP="00852107">
      <w:pPr>
        <w:rPr>
          <w:color w:val="FF0000"/>
          <w:lang w:val="zh-CN"/>
        </w:rPr>
      </w:pPr>
      <w:r w:rsidRPr="006102BE">
        <w:rPr>
          <w:rFonts w:hint="eastAsia"/>
          <w:color w:val="FF0000"/>
          <w:lang w:val="zh-CN"/>
        </w:rPr>
        <w:t>重要说明：</w:t>
      </w:r>
      <w:r>
        <w:rPr>
          <w:rFonts w:hint="eastAsia"/>
          <w:color w:val="FF0000"/>
          <w:lang w:val="zh-CN"/>
        </w:rPr>
        <w:t>进行开仓类型交易时，必须对上日日结单进行确认，否则不允许开新仓。</w:t>
      </w:r>
    </w:p>
    <w:p w:rsidR="006102BE" w:rsidRPr="00852107" w:rsidRDefault="006102BE" w:rsidP="00852107">
      <w:pPr>
        <w:rPr>
          <w:lang w:val="zh-CN"/>
        </w:rPr>
      </w:pP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696"/>
        <w:gridCol w:w="1560"/>
        <w:gridCol w:w="850"/>
        <w:gridCol w:w="756"/>
        <w:gridCol w:w="803"/>
        <w:gridCol w:w="3061"/>
      </w:tblGrid>
      <w:tr w:rsidR="0037531D" w:rsidTr="008559FA">
        <w:trPr>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请求报文体</w:t>
            </w:r>
          </w:p>
        </w:tc>
      </w:tr>
      <w:tr w:rsidR="0037531D" w:rsidTr="008559FA">
        <w:trPr>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E92369">
            <w:r>
              <w:rPr>
                <w:rFonts w:hint="eastAsia"/>
              </w:rPr>
              <w:t>C414</w:t>
            </w:r>
          </w:p>
        </w:tc>
      </w:tr>
      <w:tr w:rsidR="0037531D" w:rsidTr="008559FA">
        <w:trPr>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日结单确认的请求报文体</w:t>
            </w:r>
          </w:p>
        </w:tc>
      </w:tr>
      <w:tr w:rsidR="0037531D" w:rsidTr="00BE15EB">
        <w:trPr>
          <w:jc w:val="center"/>
        </w:trPr>
        <w:tc>
          <w:tcPr>
            <w:tcW w:w="710" w:type="dxa"/>
            <w:shd w:val="clear" w:color="auto" w:fill="EEECE1"/>
          </w:tcPr>
          <w:p w:rsidR="0037531D" w:rsidRDefault="004C000B">
            <w:r>
              <w:rPr>
                <w:rFonts w:hint="eastAsia"/>
              </w:rPr>
              <w:t>符号</w:t>
            </w:r>
          </w:p>
        </w:tc>
        <w:tc>
          <w:tcPr>
            <w:tcW w:w="1417" w:type="dxa"/>
            <w:gridSpan w:val="2"/>
            <w:shd w:val="clear" w:color="auto" w:fill="EEECE1"/>
          </w:tcPr>
          <w:p w:rsidR="0037531D" w:rsidRDefault="0037531D">
            <w:r>
              <w:rPr>
                <w:rFonts w:hint="eastAsia"/>
              </w:rPr>
              <w:t>中文名称</w:t>
            </w:r>
          </w:p>
        </w:tc>
        <w:tc>
          <w:tcPr>
            <w:tcW w:w="1560" w:type="dxa"/>
            <w:shd w:val="clear" w:color="auto" w:fill="EEECE1"/>
          </w:tcPr>
          <w:p w:rsidR="0037531D" w:rsidRDefault="0037531D">
            <w:r>
              <w:rPr>
                <w:rFonts w:hint="eastAsia"/>
              </w:rPr>
              <w:t>英文名称</w:t>
            </w:r>
          </w:p>
        </w:tc>
        <w:tc>
          <w:tcPr>
            <w:tcW w:w="850" w:type="dxa"/>
            <w:shd w:val="clear" w:color="auto" w:fill="EEECE1"/>
          </w:tcPr>
          <w:p w:rsidR="0037531D" w:rsidRDefault="0037531D">
            <w:r>
              <w:rPr>
                <w:rFonts w:hint="eastAsia"/>
              </w:rPr>
              <w:t>类型</w:t>
            </w:r>
          </w:p>
        </w:tc>
        <w:tc>
          <w:tcPr>
            <w:tcW w:w="756"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37531D" w:rsidTr="00BE15EB">
        <w:trPr>
          <w:jc w:val="center"/>
        </w:trPr>
        <w:tc>
          <w:tcPr>
            <w:tcW w:w="710" w:type="dxa"/>
          </w:tcPr>
          <w:p w:rsidR="0037531D" w:rsidRDefault="0037531D"/>
        </w:tc>
        <w:tc>
          <w:tcPr>
            <w:tcW w:w="1417" w:type="dxa"/>
            <w:gridSpan w:val="2"/>
          </w:tcPr>
          <w:p w:rsidR="0037531D" w:rsidRDefault="0037531D">
            <w:r>
              <w:rPr>
                <w:rFonts w:hint="eastAsia"/>
              </w:rPr>
              <w:t>操作标志</w:t>
            </w:r>
          </w:p>
        </w:tc>
        <w:tc>
          <w:tcPr>
            <w:tcW w:w="1560" w:type="dxa"/>
          </w:tcPr>
          <w:p w:rsidR="0037531D" w:rsidRDefault="0037531D">
            <w:r>
              <w:rPr>
                <w:rFonts w:hint="eastAsia"/>
              </w:rPr>
              <w:t>oper_flag</w:t>
            </w:r>
          </w:p>
        </w:tc>
        <w:tc>
          <w:tcPr>
            <w:tcW w:w="850" w:type="dxa"/>
          </w:tcPr>
          <w:p w:rsidR="0037531D" w:rsidRDefault="0037531D">
            <w:r>
              <w:rPr>
                <w:rFonts w:hint="eastAsia"/>
              </w:rPr>
              <w:t>int</w:t>
            </w:r>
          </w:p>
        </w:tc>
        <w:tc>
          <w:tcPr>
            <w:tcW w:w="756" w:type="dxa"/>
          </w:tcPr>
          <w:p w:rsidR="0037531D" w:rsidRDefault="009339A7">
            <w:r>
              <w:rPr>
                <w:rFonts w:hint="eastAsia"/>
              </w:rPr>
              <w:t>1</w:t>
            </w:r>
          </w:p>
        </w:tc>
        <w:tc>
          <w:tcPr>
            <w:tcW w:w="803" w:type="dxa"/>
          </w:tcPr>
          <w:p w:rsidR="0037531D" w:rsidRDefault="00C272A3">
            <w:r>
              <w:rPr>
                <w:rFonts w:hint="eastAsia"/>
              </w:rPr>
              <w:t>M</w:t>
            </w:r>
          </w:p>
        </w:tc>
        <w:tc>
          <w:tcPr>
            <w:tcW w:w="3061" w:type="dxa"/>
          </w:tcPr>
          <w:p w:rsidR="0037531D" w:rsidRDefault="00F83762">
            <w:r>
              <w:rPr>
                <w:rFonts w:hint="eastAsia"/>
              </w:rPr>
              <w:t>1</w:t>
            </w:r>
            <w:r>
              <w:rPr>
                <w:rFonts w:hint="eastAsia"/>
              </w:rPr>
              <w:t>：查询</w:t>
            </w:r>
          </w:p>
          <w:p w:rsidR="00F83762" w:rsidRDefault="00F83762">
            <w:r>
              <w:rPr>
                <w:rFonts w:hint="eastAsia"/>
              </w:rPr>
              <w:t>2</w:t>
            </w:r>
            <w:r>
              <w:rPr>
                <w:rFonts w:hint="eastAsia"/>
              </w:rPr>
              <w:t>：日结单确认</w:t>
            </w:r>
          </w:p>
        </w:tc>
      </w:tr>
      <w:tr w:rsidR="00CC13B7" w:rsidTr="00BE15EB">
        <w:trPr>
          <w:jc w:val="center"/>
        </w:trPr>
        <w:tc>
          <w:tcPr>
            <w:tcW w:w="710" w:type="dxa"/>
          </w:tcPr>
          <w:p w:rsidR="00CC13B7" w:rsidRDefault="00CC13B7"/>
        </w:tc>
        <w:tc>
          <w:tcPr>
            <w:tcW w:w="1417" w:type="dxa"/>
            <w:gridSpan w:val="2"/>
          </w:tcPr>
          <w:p w:rsidR="00CC13B7" w:rsidRDefault="00CC13B7" w:rsidP="00174532">
            <w:r>
              <w:rPr>
                <w:rFonts w:hint="eastAsia"/>
              </w:rPr>
              <w:t>客户号</w:t>
            </w:r>
          </w:p>
        </w:tc>
        <w:tc>
          <w:tcPr>
            <w:tcW w:w="1560" w:type="dxa"/>
          </w:tcPr>
          <w:p w:rsidR="00CC13B7" w:rsidRPr="00E1774F" w:rsidRDefault="00CC13B7" w:rsidP="00174532">
            <w:r>
              <w:rPr>
                <w:rFonts w:hint="eastAsia"/>
              </w:rPr>
              <w:t>acct_no</w:t>
            </w:r>
          </w:p>
        </w:tc>
        <w:tc>
          <w:tcPr>
            <w:tcW w:w="850" w:type="dxa"/>
          </w:tcPr>
          <w:p w:rsidR="00CC13B7" w:rsidRDefault="00CC13B7" w:rsidP="00174532">
            <w:r>
              <w:rPr>
                <w:rFonts w:hint="eastAsia"/>
              </w:rPr>
              <w:t>string</w:t>
            </w:r>
          </w:p>
        </w:tc>
        <w:tc>
          <w:tcPr>
            <w:tcW w:w="756" w:type="dxa"/>
          </w:tcPr>
          <w:p w:rsidR="00CC13B7" w:rsidRDefault="00CC13B7" w:rsidP="00174532">
            <w:r>
              <w:rPr>
                <w:rFonts w:hint="eastAsia"/>
              </w:rPr>
              <w:t>16</w:t>
            </w:r>
          </w:p>
        </w:tc>
        <w:tc>
          <w:tcPr>
            <w:tcW w:w="803" w:type="dxa"/>
          </w:tcPr>
          <w:p w:rsidR="00CC13B7" w:rsidRDefault="00CC13B7" w:rsidP="00174532">
            <w:r>
              <w:rPr>
                <w:rFonts w:hint="eastAsia"/>
              </w:rPr>
              <w:t>M</w:t>
            </w:r>
          </w:p>
        </w:tc>
        <w:tc>
          <w:tcPr>
            <w:tcW w:w="3061" w:type="dxa"/>
          </w:tcPr>
          <w:p w:rsidR="00CC13B7" w:rsidRDefault="00BE15EB" w:rsidP="00174532">
            <w:r>
              <w:rPr>
                <w:rFonts w:hint="eastAsia"/>
              </w:rPr>
              <w:t>1*,2*</w:t>
            </w:r>
          </w:p>
        </w:tc>
      </w:tr>
      <w:tr w:rsidR="00CC13B7" w:rsidTr="00BE15EB">
        <w:trPr>
          <w:jc w:val="center"/>
        </w:trPr>
        <w:tc>
          <w:tcPr>
            <w:tcW w:w="710" w:type="dxa"/>
          </w:tcPr>
          <w:p w:rsidR="00CC13B7" w:rsidRDefault="00CC13B7"/>
        </w:tc>
        <w:tc>
          <w:tcPr>
            <w:tcW w:w="1417" w:type="dxa"/>
            <w:gridSpan w:val="2"/>
          </w:tcPr>
          <w:p w:rsidR="00CC13B7" w:rsidRDefault="00CC13B7" w:rsidP="00174532">
            <w:r>
              <w:rPr>
                <w:rFonts w:hint="eastAsia"/>
              </w:rPr>
              <w:t>确认日期</w:t>
            </w:r>
          </w:p>
        </w:tc>
        <w:tc>
          <w:tcPr>
            <w:tcW w:w="1560" w:type="dxa"/>
          </w:tcPr>
          <w:p w:rsidR="00CC13B7" w:rsidRDefault="00CC13B7" w:rsidP="00174532">
            <w:r w:rsidRPr="00CC13B7">
              <w:t>affirm_date</w:t>
            </w:r>
          </w:p>
        </w:tc>
        <w:tc>
          <w:tcPr>
            <w:tcW w:w="850" w:type="dxa"/>
          </w:tcPr>
          <w:p w:rsidR="00CC13B7" w:rsidRDefault="00BE15EB" w:rsidP="00174532">
            <w:r>
              <w:rPr>
                <w:rFonts w:hint="eastAsia"/>
              </w:rPr>
              <w:t>string</w:t>
            </w:r>
          </w:p>
        </w:tc>
        <w:tc>
          <w:tcPr>
            <w:tcW w:w="756" w:type="dxa"/>
          </w:tcPr>
          <w:p w:rsidR="00CC13B7" w:rsidRDefault="00BE15EB" w:rsidP="00174532">
            <w:r>
              <w:rPr>
                <w:rFonts w:hint="eastAsia"/>
              </w:rPr>
              <w:t>8</w:t>
            </w:r>
          </w:p>
        </w:tc>
        <w:tc>
          <w:tcPr>
            <w:tcW w:w="803" w:type="dxa"/>
          </w:tcPr>
          <w:p w:rsidR="00CC13B7" w:rsidRDefault="00BE15EB" w:rsidP="00174532">
            <w:r>
              <w:rPr>
                <w:rFonts w:hint="eastAsia"/>
              </w:rPr>
              <w:t>O</w:t>
            </w:r>
          </w:p>
        </w:tc>
        <w:tc>
          <w:tcPr>
            <w:tcW w:w="3061" w:type="dxa"/>
          </w:tcPr>
          <w:p w:rsidR="00CC13B7" w:rsidRDefault="00BE15EB" w:rsidP="00174532">
            <w:r>
              <w:rPr>
                <w:rFonts w:hint="eastAsia"/>
              </w:rPr>
              <w:t>2*</w:t>
            </w:r>
          </w:p>
        </w:tc>
      </w:tr>
      <w:tr w:rsidR="00CC13B7" w:rsidTr="00BE15EB">
        <w:trPr>
          <w:jc w:val="center"/>
        </w:trPr>
        <w:tc>
          <w:tcPr>
            <w:tcW w:w="710" w:type="dxa"/>
          </w:tcPr>
          <w:p w:rsidR="00CC13B7" w:rsidRDefault="00CC13B7"/>
        </w:tc>
        <w:tc>
          <w:tcPr>
            <w:tcW w:w="1417" w:type="dxa"/>
            <w:gridSpan w:val="2"/>
          </w:tcPr>
          <w:p w:rsidR="00CC13B7" w:rsidRDefault="00CC13B7" w:rsidP="00DD1B59"/>
        </w:tc>
        <w:tc>
          <w:tcPr>
            <w:tcW w:w="1560" w:type="dxa"/>
          </w:tcPr>
          <w:p w:rsidR="00CC13B7" w:rsidRDefault="00CC13B7" w:rsidP="00DD1B59"/>
        </w:tc>
        <w:tc>
          <w:tcPr>
            <w:tcW w:w="850" w:type="dxa"/>
          </w:tcPr>
          <w:p w:rsidR="00CC13B7" w:rsidRDefault="00CC13B7" w:rsidP="00DD1B59"/>
        </w:tc>
        <w:tc>
          <w:tcPr>
            <w:tcW w:w="756" w:type="dxa"/>
          </w:tcPr>
          <w:p w:rsidR="00CC13B7" w:rsidRDefault="00CC13B7" w:rsidP="00DD1B59"/>
        </w:tc>
        <w:tc>
          <w:tcPr>
            <w:tcW w:w="803" w:type="dxa"/>
          </w:tcPr>
          <w:p w:rsidR="00CC13B7" w:rsidRDefault="00CC13B7" w:rsidP="00DD1B59"/>
        </w:tc>
        <w:tc>
          <w:tcPr>
            <w:tcW w:w="3061" w:type="dxa"/>
          </w:tcPr>
          <w:p w:rsidR="00CC13B7" w:rsidRDefault="00CC13B7" w:rsidP="00DD1B59"/>
        </w:tc>
      </w:tr>
    </w:tbl>
    <w:p w:rsidR="0037531D" w:rsidRDefault="0037531D">
      <w:pPr>
        <w:rPr>
          <w:lang w:val="zh-CN"/>
        </w:rPr>
      </w:pPr>
    </w:p>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362"/>
        <w:gridCol w:w="869"/>
        <w:gridCol w:w="869"/>
        <w:gridCol w:w="803"/>
        <w:gridCol w:w="3061"/>
      </w:tblGrid>
      <w:tr w:rsidR="0037531D" w:rsidTr="003A2965">
        <w:trPr>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3A2965">
        <w:trPr>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E92369">
            <w:r>
              <w:rPr>
                <w:rFonts w:hint="eastAsia"/>
              </w:rPr>
              <w:t>C414</w:t>
            </w:r>
          </w:p>
        </w:tc>
      </w:tr>
      <w:tr w:rsidR="0037531D" w:rsidTr="003A2965">
        <w:trPr>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日结单确认的响应报文体</w:t>
            </w:r>
          </w:p>
        </w:tc>
      </w:tr>
      <w:tr w:rsidR="0037531D" w:rsidTr="003A2965">
        <w:trPr>
          <w:jc w:val="center"/>
        </w:trPr>
        <w:tc>
          <w:tcPr>
            <w:tcW w:w="710" w:type="dxa"/>
            <w:shd w:val="clear" w:color="auto" w:fill="EEECE1"/>
          </w:tcPr>
          <w:p w:rsidR="0037531D" w:rsidRDefault="004C000B">
            <w:r>
              <w:rPr>
                <w:rFonts w:hint="eastAsia"/>
              </w:rPr>
              <w:t>符号</w:t>
            </w:r>
          </w:p>
        </w:tc>
        <w:tc>
          <w:tcPr>
            <w:tcW w:w="1483"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FE4801" w:rsidTr="003A2965">
        <w:trPr>
          <w:jc w:val="center"/>
        </w:trPr>
        <w:tc>
          <w:tcPr>
            <w:tcW w:w="710" w:type="dxa"/>
          </w:tcPr>
          <w:p w:rsidR="00FE4801" w:rsidRDefault="00FE4801"/>
        </w:tc>
        <w:tc>
          <w:tcPr>
            <w:tcW w:w="1483" w:type="dxa"/>
            <w:gridSpan w:val="2"/>
          </w:tcPr>
          <w:p w:rsidR="00FE4801" w:rsidRDefault="00FE4801" w:rsidP="00174532">
            <w:r>
              <w:rPr>
                <w:rFonts w:hint="eastAsia"/>
              </w:rPr>
              <w:t>操作标志</w:t>
            </w:r>
          </w:p>
        </w:tc>
        <w:tc>
          <w:tcPr>
            <w:tcW w:w="1362" w:type="dxa"/>
          </w:tcPr>
          <w:p w:rsidR="00FE4801" w:rsidRDefault="00FE4801" w:rsidP="00174532">
            <w:r>
              <w:rPr>
                <w:rFonts w:hint="eastAsia"/>
              </w:rPr>
              <w:t>oper_flag</w:t>
            </w:r>
          </w:p>
        </w:tc>
        <w:tc>
          <w:tcPr>
            <w:tcW w:w="869" w:type="dxa"/>
          </w:tcPr>
          <w:p w:rsidR="00FE4801" w:rsidRDefault="00FE4801" w:rsidP="00174532">
            <w:r>
              <w:rPr>
                <w:rFonts w:hint="eastAsia"/>
              </w:rPr>
              <w:t>int</w:t>
            </w:r>
          </w:p>
        </w:tc>
        <w:tc>
          <w:tcPr>
            <w:tcW w:w="869" w:type="dxa"/>
          </w:tcPr>
          <w:p w:rsidR="00FE4801" w:rsidRDefault="00FE4801" w:rsidP="00174532">
            <w:r>
              <w:rPr>
                <w:rFonts w:hint="eastAsia"/>
              </w:rPr>
              <w:t>1</w:t>
            </w:r>
          </w:p>
        </w:tc>
        <w:tc>
          <w:tcPr>
            <w:tcW w:w="803" w:type="dxa"/>
          </w:tcPr>
          <w:p w:rsidR="00FE4801" w:rsidRDefault="00FE4801" w:rsidP="00174532">
            <w:r>
              <w:rPr>
                <w:rFonts w:hint="eastAsia"/>
              </w:rPr>
              <w:t>M</w:t>
            </w:r>
          </w:p>
        </w:tc>
        <w:tc>
          <w:tcPr>
            <w:tcW w:w="3061" w:type="dxa"/>
          </w:tcPr>
          <w:p w:rsidR="00FE4801" w:rsidRDefault="00FE4801" w:rsidP="00174532">
            <w:r>
              <w:rPr>
                <w:rFonts w:hint="eastAsia"/>
              </w:rPr>
              <w:t>1</w:t>
            </w:r>
            <w:r>
              <w:rPr>
                <w:rFonts w:hint="eastAsia"/>
              </w:rPr>
              <w:t>：查询</w:t>
            </w:r>
          </w:p>
          <w:p w:rsidR="00FE4801" w:rsidRDefault="00FE4801" w:rsidP="00174532">
            <w:r>
              <w:rPr>
                <w:rFonts w:hint="eastAsia"/>
              </w:rPr>
              <w:t>2</w:t>
            </w:r>
            <w:r>
              <w:rPr>
                <w:rFonts w:hint="eastAsia"/>
              </w:rPr>
              <w:t>：日结单确认</w:t>
            </w:r>
          </w:p>
        </w:tc>
      </w:tr>
      <w:tr w:rsidR="00FE4801" w:rsidTr="003A2965">
        <w:trPr>
          <w:jc w:val="center"/>
        </w:trPr>
        <w:tc>
          <w:tcPr>
            <w:tcW w:w="710" w:type="dxa"/>
          </w:tcPr>
          <w:p w:rsidR="00FE4801" w:rsidRDefault="00FE4801"/>
        </w:tc>
        <w:tc>
          <w:tcPr>
            <w:tcW w:w="1483" w:type="dxa"/>
            <w:gridSpan w:val="2"/>
          </w:tcPr>
          <w:p w:rsidR="00FE4801" w:rsidRDefault="00FE4801" w:rsidP="00174532">
            <w:r>
              <w:rPr>
                <w:rFonts w:hint="eastAsia"/>
              </w:rPr>
              <w:t>确认日期</w:t>
            </w:r>
          </w:p>
        </w:tc>
        <w:tc>
          <w:tcPr>
            <w:tcW w:w="1362" w:type="dxa"/>
          </w:tcPr>
          <w:p w:rsidR="00FE4801" w:rsidRDefault="00FE4801" w:rsidP="00174532">
            <w:r w:rsidRPr="00CC13B7">
              <w:t>affirm_date</w:t>
            </w:r>
          </w:p>
        </w:tc>
        <w:tc>
          <w:tcPr>
            <w:tcW w:w="869" w:type="dxa"/>
          </w:tcPr>
          <w:p w:rsidR="00FE4801" w:rsidRDefault="00FE4801" w:rsidP="00174532">
            <w:r>
              <w:rPr>
                <w:rFonts w:hint="eastAsia"/>
              </w:rPr>
              <w:t>string</w:t>
            </w:r>
          </w:p>
        </w:tc>
        <w:tc>
          <w:tcPr>
            <w:tcW w:w="869" w:type="dxa"/>
          </w:tcPr>
          <w:p w:rsidR="00FE4801" w:rsidRDefault="00FE4801" w:rsidP="00174532">
            <w:r>
              <w:rPr>
                <w:rFonts w:hint="eastAsia"/>
              </w:rPr>
              <w:t>8</w:t>
            </w:r>
          </w:p>
        </w:tc>
        <w:tc>
          <w:tcPr>
            <w:tcW w:w="803" w:type="dxa"/>
          </w:tcPr>
          <w:p w:rsidR="00FE4801" w:rsidRDefault="00FE4801" w:rsidP="00174532">
            <w:r>
              <w:rPr>
                <w:rFonts w:hint="eastAsia"/>
              </w:rPr>
              <w:t>O</w:t>
            </w:r>
          </w:p>
        </w:tc>
        <w:tc>
          <w:tcPr>
            <w:tcW w:w="3061" w:type="dxa"/>
          </w:tcPr>
          <w:p w:rsidR="00FE4801" w:rsidRDefault="00FF7926" w:rsidP="00174532">
            <w:r>
              <w:rPr>
                <w:rFonts w:hint="eastAsia"/>
              </w:rPr>
              <w:t>1</w:t>
            </w:r>
            <w:r w:rsidR="00FE4801">
              <w:rPr>
                <w:rFonts w:hint="eastAsia"/>
              </w:rPr>
              <w:t>*</w:t>
            </w:r>
          </w:p>
        </w:tc>
      </w:tr>
    </w:tbl>
    <w:p w:rsidR="0037531D" w:rsidRDefault="0037531D">
      <w:pPr>
        <w:rPr>
          <w:lang w:val="zh-CN"/>
        </w:rPr>
      </w:pPr>
    </w:p>
    <w:p w:rsidR="00174F93" w:rsidRDefault="00174F93">
      <w:pPr>
        <w:rPr>
          <w:lang w:val="zh-CN"/>
        </w:rPr>
      </w:pPr>
    </w:p>
    <w:p w:rsidR="00174F93" w:rsidRDefault="00174F93">
      <w:pPr>
        <w:rPr>
          <w:lang w:val="zh-CN"/>
        </w:rPr>
      </w:pPr>
    </w:p>
    <w:p w:rsidR="0037531D" w:rsidRDefault="0037531D">
      <w:pPr>
        <w:rPr>
          <w:lang w:val="zh-CN"/>
        </w:rPr>
      </w:pPr>
    </w:p>
    <w:p w:rsidR="0037531D" w:rsidRDefault="0037531D">
      <w:pPr>
        <w:rPr>
          <w:lang w:val="zh-CN"/>
        </w:rPr>
      </w:pPr>
    </w:p>
    <w:p w:rsidR="00A54182" w:rsidRPr="004D7375" w:rsidRDefault="0037531D" w:rsidP="00B4421B">
      <w:pPr>
        <w:pStyle w:val="3"/>
      </w:pPr>
      <w:bookmarkStart w:id="144" w:name="_Toc330993921"/>
      <w:bookmarkStart w:id="145" w:name="_Toc381258132"/>
      <w:bookmarkStart w:id="146" w:name="_Toc381368084"/>
      <w:bookmarkStart w:id="147" w:name="_Toc382472190"/>
      <w:bookmarkStart w:id="148" w:name="_Toc458763531"/>
      <w:r>
        <w:rPr>
          <w:rFonts w:hint="eastAsia"/>
        </w:rPr>
        <w:t>仓储管理</w:t>
      </w:r>
      <w:r>
        <w:rPr>
          <w:rFonts w:hint="eastAsia"/>
        </w:rPr>
        <w:t>[</w:t>
      </w:r>
      <w:r w:rsidR="003632AA">
        <w:rPr>
          <w:rFonts w:hint="eastAsia"/>
        </w:rPr>
        <w:t>C</w:t>
      </w:r>
      <w:r>
        <w:rPr>
          <w:rFonts w:hint="eastAsia"/>
        </w:rPr>
        <w:t>5XX]</w:t>
      </w:r>
      <w:bookmarkEnd w:id="144"/>
      <w:bookmarkEnd w:id="145"/>
      <w:bookmarkEnd w:id="146"/>
      <w:bookmarkEnd w:id="147"/>
      <w:bookmarkEnd w:id="148"/>
    </w:p>
    <w:p w:rsidR="0037531D" w:rsidRDefault="0037531D">
      <w:pPr>
        <w:pStyle w:val="4"/>
      </w:pPr>
      <w:bookmarkStart w:id="149" w:name="_Toc330993922"/>
      <w:r>
        <w:rPr>
          <w:rFonts w:hint="eastAsia"/>
        </w:rPr>
        <w:t>提货申请</w:t>
      </w:r>
      <w:r w:rsidR="00CF5B31">
        <w:rPr>
          <w:rFonts w:hint="eastAsia"/>
        </w:rPr>
        <w:t>[C502</w:t>
      </w:r>
      <w:r>
        <w:rPr>
          <w:rFonts w:hint="eastAsia"/>
        </w:rPr>
        <w:t>]</w:t>
      </w:r>
      <w:bookmarkEnd w:id="149"/>
    </w:p>
    <w:p w:rsidR="00E51BD5" w:rsidRDefault="00E51BD5" w:rsidP="00E51BD5">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E51BD5" w:rsidRDefault="00E51BD5" w:rsidP="00E51BD5">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A24869" w:rsidRPr="00A24869" w:rsidRDefault="00E51BD5" w:rsidP="000F1C89">
      <w:r w:rsidRPr="0016784A">
        <w:rPr>
          <w:rFonts w:hint="eastAsia"/>
          <w:b/>
          <w:lang w:val="zh-CN"/>
        </w:rPr>
        <w:t>用途：</w:t>
      </w:r>
      <w:r w:rsidR="00A24869">
        <w:rPr>
          <w:rFonts w:hint="eastAsia"/>
        </w:rPr>
        <w:t>渠道通过该交易发起提货的申请。</w:t>
      </w:r>
    </w:p>
    <w:p w:rsidR="0037531D" w:rsidRDefault="0037531D" w:rsidP="000F1C89">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69"/>
        <w:gridCol w:w="869"/>
        <w:gridCol w:w="803"/>
        <w:gridCol w:w="3061"/>
      </w:tblGrid>
      <w:tr w:rsidR="0037531D" w:rsidTr="005C75B9">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请求报文体</w:t>
            </w:r>
          </w:p>
        </w:tc>
      </w:tr>
      <w:tr w:rsidR="0037531D" w:rsidTr="005C75B9">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CF5B31">
            <w:r>
              <w:rPr>
                <w:rFonts w:hint="eastAsia"/>
              </w:rPr>
              <w:t>C502</w:t>
            </w:r>
          </w:p>
        </w:tc>
      </w:tr>
      <w:tr w:rsidR="0037531D" w:rsidTr="005C75B9">
        <w:trPr>
          <w:trHeight w:hRule="exact" w:val="400"/>
          <w:jc w:val="center"/>
        </w:trPr>
        <w:tc>
          <w:tcPr>
            <w:tcW w:w="1431" w:type="dxa"/>
            <w:gridSpan w:val="2"/>
            <w:shd w:val="clear" w:color="auto" w:fill="EEECE1"/>
          </w:tcPr>
          <w:p w:rsidR="0037531D" w:rsidRDefault="0037531D">
            <w:r>
              <w:rPr>
                <w:rFonts w:hint="eastAsia"/>
              </w:rPr>
              <w:lastRenderedPageBreak/>
              <w:t>报文说明</w:t>
            </w:r>
          </w:p>
        </w:tc>
        <w:tc>
          <w:tcPr>
            <w:tcW w:w="7726" w:type="dxa"/>
            <w:gridSpan w:val="6"/>
          </w:tcPr>
          <w:p w:rsidR="0037531D" w:rsidRDefault="0037531D">
            <w:r>
              <w:rPr>
                <w:rFonts w:hint="eastAsia"/>
              </w:rPr>
              <w:t>提货申请的请求报文体</w:t>
            </w:r>
          </w:p>
        </w:tc>
      </w:tr>
      <w:tr w:rsidR="0037531D" w:rsidTr="005C75B9">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37531D" w:rsidTr="005C75B9">
        <w:trPr>
          <w:trHeight w:val="255"/>
          <w:jc w:val="center"/>
        </w:trPr>
        <w:tc>
          <w:tcPr>
            <w:tcW w:w="648" w:type="dxa"/>
          </w:tcPr>
          <w:p w:rsidR="0037531D" w:rsidRDefault="0037531D"/>
        </w:tc>
        <w:tc>
          <w:tcPr>
            <w:tcW w:w="1545" w:type="dxa"/>
            <w:gridSpan w:val="2"/>
          </w:tcPr>
          <w:p w:rsidR="0037531D" w:rsidRDefault="0037531D">
            <w:r>
              <w:rPr>
                <w:rFonts w:hint="eastAsia"/>
              </w:rPr>
              <w:t>操作标志</w:t>
            </w:r>
          </w:p>
        </w:tc>
        <w:tc>
          <w:tcPr>
            <w:tcW w:w="1362" w:type="dxa"/>
          </w:tcPr>
          <w:p w:rsidR="0037531D" w:rsidRDefault="0037531D">
            <w:r>
              <w:rPr>
                <w:rFonts w:hint="eastAsia"/>
              </w:rPr>
              <w:t>oper_flag</w:t>
            </w:r>
          </w:p>
        </w:tc>
        <w:tc>
          <w:tcPr>
            <w:tcW w:w="869" w:type="dxa"/>
          </w:tcPr>
          <w:p w:rsidR="0037531D" w:rsidRDefault="0037531D">
            <w:r>
              <w:rPr>
                <w:rFonts w:hint="eastAsia"/>
              </w:rPr>
              <w:t>int</w:t>
            </w:r>
          </w:p>
        </w:tc>
        <w:tc>
          <w:tcPr>
            <w:tcW w:w="869" w:type="dxa"/>
          </w:tcPr>
          <w:p w:rsidR="0037531D" w:rsidRDefault="00C66AF2">
            <w:r>
              <w:rPr>
                <w:rFonts w:hint="eastAsia"/>
              </w:rPr>
              <w:t>1</w:t>
            </w:r>
          </w:p>
        </w:tc>
        <w:tc>
          <w:tcPr>
            <w:tcW w:w="803" w:type="dxa"/>
          </w:tcPr>
          <w:p w:rsidR="0037531D" w:rsidRDefault="00696BE5">
            <w:r>
              <w:rPr>
                <w:rFonts w:hint="eastAsia"/>
              </w:rPr>
              <w:t>M</w:t>
            </w:r>
          </w:p>
        </w:tc>
        <w:tc>
          <w:tcPr>
            <w:tcW w:w="3061" w:type="dxa"/>
          </w:tcPr>
          <w:p w:rsidR="006A20FF" w:rsidRDefault="002871F3" w:rsidP="000F1C89">
            <w:r w:rsidRPr="002871F3">
              <w:rPr>
                <w:rFonts w:hint="eastAsia"/>
              </w:rPr>
              <w:t>2</w:t>
            </w:r>
            <w:r w:rsidR="00B96308">
              <w:rPr>
                <w:rFonts w:hint="eastAsia"/>
              </w:rPr>
              <w:t>：</w:t>
            </w:r>
            <w:r w:rsidR="006A20FF">
              <w:rPr>
                <w:rFonts w:hint="eastAsia"/>
              </w:rPr>
              <w:t>提货申请</w:t>
            </w:r>
          </w:p>
        </w:tc>
      </w:tr>
      <w:tr w:rsidR="00496ABC" w:rsidTr="005C75B9">
        <w:trPr>
          <w:trHeight w:val="255"/>
          <w:jc w:val="center"/>
        </w:trPr>
        <w:tc>
          <w:tcPr>
            <w:tcW w:w="648" w:type="dxa"/>
          </w:tcPr>
          <w:p w:rsidR="00496ABC" w:rsidRDefault="00496ABC"/>
        </w:tc>
        <w:tc>
          <w:tcPr>
            <w:tcW w:w="1545" w:type="dxa"/>
            <w:gridSpan w:val="2"/>
          </w:tcPr>
          <w:p w:rsidR="00496ABC" w:rsidRPr="002871F3" w:rsidRDefault="00496ABC">
            <w:r w:rsidRPr="002871F3">
              <w:rPr>
                <w:rFonts w:hint="eastAsia"/>
              </w:rPr>
              <w:t>客户号</w:t>
            </w:r>
          </w:p>
        </w:tc>
        <w:tc>
          <w:tcPr>
            <w:tcW w:w="1362" w:type="dxa"/>
          </w:tcPr>
          <w:p w:rsidR="00496ABC" w:rsidRDefault="00496ABC">
            <w:r w:rsidRPr="00496ABC">
              <w:t>acct_no</w:t>
            </w:r>
          </w:p>
        </w:tc>
        <w:tc>
          <w:tcPr>
            <w:tcW w:w="869" w:type="dxa"/>
          </w:tcPr>
          <w:p w:rsidR="00496ABC" w:rsidRDefault="00496ABC" w:rsidP="008811C0">
            <w:r>
              <w:rPr>
                <w:rFonts w:hint="eastAsia"/>
              </w:rPr>
              <w:t>string</w:t>
            </w:r>
          </w:p>
        </w:tc>
        <w:tc>
          <w:tcPr>
            <w:tcW w:w="869" w:type="dxa"/>
          </w:tcPr>
          <w:p w:rsidR="00496ABC" w:rsidRDefault="00496ABC" w:rsidP="008811C0">
            <w:r>
              <w:rPr>
                <w:rFonts w:hint="eastAsia"/>
              </w:rPr>
              <w:t>20</w:t>
            </w:r>
          </w:p>
        </w:tc>
        <w:tc>
          <w:tcPr>
            <w:tcW w:w="803" w:type="dxa"/>
          </w:tcPr>
          <w:p w:rsidR="00496ABC" w:rsidRDefault="00B4110F" w:rsidP="008811C0">
            <w:r>
              <w:rPr>
                <w:rFonts w:hint="eastAsia"/>
              </w:rPr>
              <w:t>M</w:t>
            </w:r>
          </w:p>
        </w:tc>
        <w:tc>
          <w:tcPr>
            <w:tcW w:w="3061" w:type="dxa"/>
          </w:tcPr>
          <w:p w:rsidR="00496ABC" w:rsidRDefault="00496ABC"/>
        </w:tc>
      </w:tr>
      <w:tr w:rsidR="00496ABC" w:rsidTr="005C75B9">
        <w:trPr>
          <w:trHeight w:val="255"/>
          <w:jc w:val="center"/>
        </w:trPr>
        <w:tc>
          <w:tcPr>
            <w:tcW w:w="648" w:type="dxa"/>
          </w:tcPr>
          <w:p w:rsidR="00496ABC" w:rsidRDefault="00496ABC"/>
        </w:tc>
        <w:tc>
          <w:tcPr>
            <w:tcW w:w="1545" w:type="dxa"/>
            <w:gridSpan w:val="2"/>
          </w:tcPr>
          <w:p w:rsidR="00496ABC" w:rsidRPr="002871F3" w:rsidRDefault="0055661F">
            <w:r>
              <w:rPr>
                <w:rFonts w:hint="eastAsia"/>
              </w:rPr>
              <w:t>黄金编码</w:t>
            </w:r>
          </w:p>
        </w:tc>
        <w:tc>
          <w:tcPr>
            <w:tcW w:w="1362" w:type="dxa"/>
          </w:tcPr>
          <w:p w:rsidR="00496ABC" w:rsidRDefault="00496ABC">
            <w:r>
              <w:rPr>
                <w:rFonts w:hint="eastAsia"/>
              </w:rPr>
              <w:t>cust</w:t>
            </w:r>
            <w:r w:rsidRPr="00496ABC">
              <w:t>_</w:t>
            </w:r>
            <w:r>
              <w:rPr>
                <w:rFonts w:hint="eastAsia"/>
              </w:rPr>
              <w:t>id</w:t>
            </w:r>
          </w:p>
        </w:tc>
        <w:tc>
          <w:tcPr>
            <w:tcW w:w="869" w:type="dxa"/>
          </w:tcPr>
          <w:p w:rsidR="00496ABC" w:rsidRDefault="00496ABC" w:rsidP="008811C0">
            <w:r>
              <w:rPr>
                <w:rFonts w:hint="eastAsia"/>
              </w:rPr>
              <w:t>string</w:t>
            </w:r>
          </w:p>
        </w:tc>
        <w:tc>
          <w:tcPr>
            <w:tcW w:w="869" w:type="dxa"/>
          </w:tcPr>
          <w:p w:rsidR="00496ABC" w:rsidRDefault="00496ABC" w:rsidP="008811C0">
            <w:r>
              <w:rPr>
                <w:rFonts w:hint="eastAsia"/>
              </w:rPr>
              <w:t>20</w:t>
            </w:r>
          </w:p>
        </w:tc>
        <w:tc>
          <w:tcPr>
            <w:tcW w:w="803" w:type="dxa"/>
          </w:tcPr>
          <w:p w:rsidR="00496ABC" w:rsidRDefault="00B4110F" w:rsidP="008811C0">
            <w:r>
              <w:rPr>
                <w:rFonts w:hint="eastAsia"/>
              </w:rPr>
              <w:t>M</w:t>
            </w:r>
          </w:p>
        </w:tc>
        <w:tc>
          <w:tcPr>
            <w:tcW w:w="3061" w:type="dxa"/>
          </w:tcPr>
          <w:p w:rsidR="00496ABC" w:rsidRDefault="004C67AC">
            <w:r>
              <w:rPr>
                <w:rFonts w:hint="eastAsia"/>
              </w:rPr>
              <w:t>C004</w:t>
            </w:r>
            <w:r>
              <w:rPr>
                <w:rFonts w:hint="eastAsia"/>
              </w:rPr>
              <w:t>登录响应返回值</w:t>
            </w:r>
          </w:p>
        </w:tc>
      </w:tr>
      <w:tr w:rsidR="00496ABC" w:rsidTr="005C75B9">
        <w:trPr>
          <w:trHeight w:val="255"/>
          <w:jc w:val="center"/>
        </w:trPr>
        <w:tc>
          <w:tcPr>
            <w:tcW w:w="648" w:type="dxa"/>
          </w:tcPr>
          <w:p w:rsidR="00496ABC" w:rsidRDefault="00496ABC"/>
        </w:tc>
        <w:tc>
          <w:tcPr>
            <w:tcW w:w="1545" w:type="dxa"/>
            <w:gridSpan w:val="2"/>
          </w:tcPr>
          <w:p w:rsidR="00496ABC" w:rsidRDefault="00496ABC">
            <w:r>
              <w:t>交割品种代码</w:t>
            </w:r>
          </w:p>
        </w:tc>
        <w:tc>
          <w:tcPr>
            <w:tcW w:w="1362" w:type="dxa"/>
          </w:tcPr>
          <w:p w:rsidR="00496ABC" w:rsidRDefault="00496ABC">
            <w:r>
              <w:t>variety_id</w:t>
            </w:r>
          </w:p>
        </w:tc>
        <w:tc>
          <w:tcPr>
            <w:tcW w:w="869" w:type="dxa"/>
          </w:tcPr>
          <w:p w:rsidR="00496ABC" w:rsidRDefault="00496ABC">
            <w:r>
              <w:rPr>
                <w:rFonts w:hint="eastAsia"/>
              </w:rPr>
              <w:t>string</w:t>
            </w:r>
          </w:p>
        </w:tc>
        <w:tc>
          <w:tcPr>
            <w:tcW w:w="869" w:type="dxa"/>
          </w:tcPr>
          <w:p w:rsidR="00496ABC" w:rsidRDefault="00496ABC">
            <w:r>
              <w:rPr>
                <w:rFonts w:hint="eastAsia"/>
              </w:rPr>
              <w:t>3</w:t>
            </w:r>
          </w:p>
        </w:tc>
        <w:tc>
          <w:tcPr>
            <w:tcW w:w="803" w:type="dxa"/>
          </w:tcPr>
          <w:p w:rsidR="00496ABC" w:rsidRDefault="00496ABC">
            <w:r w:rsidRPr="008409D2">
              <w:rPr>
                <w:rFonts w:hint="eastAsia"/>
              </w:rPr>
              <w:t>M</w:t>
            </w:r>
          </w:p>
        </w:tc>
        <w:tc>
          <w:tcPr>
            <w:tcW w:w="3061" w:type="dxa"/>
          </w:tcPr>
          <w:p w:rsidR="00496ABC" w:rsidRDefault="00496ABC"/>
        </w:tc>
      </w:tr>
      <w:tr w:rsidR="00496ABC" w:rsidTr="005C75B9">
        <w:trPr>
          <w:trHeight w:val="255"/>
          <w:jc w:val="center"/>
        </w:trPr>
        <w:tc>
          <w:tcPr>
            <w:tcW w:w="648" w:type="dxa"/>
          </w:tcPr>
          <w:p w:rsidR="00496ABC" w:rsidRDefault="00496ABC"/>
        </w:tc>
        <w:tc>
          <w:tcPr>
            <w:tcW w:w="1545" w:type="dxa"/>
            <w:gridSpan w:val="2"/>
          </w:tcPr>
          <w:p w:rsidR="00496ABC" w:rsidRDefault="00496ABC">
            <w:r>
              <w:t>提货标准重量</w:t>
            </w:r>
          </w:p>
        </w:tc>
        <w:tc>
          <w:tcPr>
            <w:tcW w:w="1362" w:type="dxa"/>
            <w:vAlign w:val="center"/>
          </w:tcPr>
          <w:p w:rsidR="00496ABC" w:rsidRDefault="00496ABC">
            <w:r>
              <w:t>app_amount</w:t>
            </w:r>
          </w:p>
        </w:tc>
        <w:tc>
          <w:tcPr>
            <w:tcW w:w="869" w:type="dxa"/>
          </w:tcPr>
          <w:p w:rsidR="00496ABC" w:rsidRDefault="00496ABC">
            <w:r>
              <w:t>int</w:t>
            </w:r>
          </w:p>
        </w:tc>
        <w:tc>
          <w:tcPr>
            <w:tcW w:w="869" w:type="dxa"/>
          </w:tcPr>
          <w:p w:rsidR="00496ABC" w:rsidRDefault="00496ABC"/>
        </w:tc>
        <w:tc>
          <w:tcPr>
            <w:tcW w:w="803" w:type="dxa"/>
          </w:tcPr>
          <w:p w:rsidR="00496ABC" w:rsidRDefault="00496ABC">
            <w:r w:rsidRPr="008409D2">
              <w:rPr>
                <w:rFonts w:hint="eastAsia"/>
              </w:rPr>
              <w:t>M</w:t>
            </w:r>
          </w:p>
        </w:tc>
        <w:tc>
          <w:tcPr>
            <w:tcW w:w="3061" w:type="dxa"/>
          </w:tcPr>
          <w:p w:rsidR="00496ABC" w:rsidRDefault="00496ABC">
            <w:r>
              <w:rPr>
                <w:rFonts w:hint="eastAsia"/>
              </w:rPr>
              <w:t>单位</w:t>
            </w:r>
            <w:r>
              <w:rPr>
                <w:rFonts w:hint="eastAsia"/>
              </w:rPr>
              <w:t>:</w:t>
            </w:r>
            <w:r>
              <w:rPr>
                <w:rFonts w:hint="eastAsia"/>
              </w:rPr>
              <w:t>克</w:t>
            </w:r>
          </w:p>
        </w:tc>
      </w:tr>
      <w:tr w:rsidR="00496ABC" w:rsidTr="005C75B9">
        <w:trPr>
          <w:trHeight w:val="255"/>
          <w:jc w:val="center"/>
        </w:trPr>
        <w:tc>
          <w:tcPr>
            <w:tcW w:w="648" w:type="dxa"/>
          </w:tcPr>
          <w:p w:rsidR="00496ABC" w:rsidRDefault="00496ABC"/>
        </w:tc>
        <w:tc>
          <w:tcPr>
            <w:tcW w:w="1545" w:type="dxa"/>
            <w:gridSpan w:val="2"/>
          </w:tcPr>
          <w:p w:rsidR="00496ABC" w:rsidRDefault="00496ABC">
            <w:r>
              <w:rPr>
                <w:rFonts w:hint="eastAsia"/>
              </w:rPr>
              <w:t>提货城市</w:t>
            </w:r>
          </w:p>
        </w:tc>
        <w:tc>
          <w:tcPr>
            <w:tcW w:w="1362" w:type="dxa"/>
            <w:vAlign w:val="center"/>
          </w:tcPr>
          <w:p w:rsidR="00496ABC" w:rsidRDefault="00496ABC">
            <w:r>
              <w:rPr>
                <w:rFonts w:hint="eastAsia"/>
              </w:rPr>
              <w:t>city_code</w:t>
            </w:r>
          </w:p>
        </w:tc>
        <w:tc>
          <w:tcPr>
            <w:tcW w:w="869" w:type="dxa"/>
          </w:tcPr>
          <w:p w:rsidR="00496ABC" w:rsidRDefault="00496ABC">
            <w:r>
              <w:rPr>
                <w:rFonts w:hint="eastAsia"/>
              </w:rPr>
              <w:t>string</w:t>
            </w:r>
          </w:p>
        </w:tc>
        <w:tc>
          <w:tcPr>
            <w:tcW w:w="869" w:type="dxa"/>
          </w:tcPr>
          <w:p w:rsidR="00496ABC" w:rsidRDefault="00496ABC">
            <w:r>
              <w:rPr>
                <w:rFonts w:hint="eastAsia"/>
              </w:rPr>
              <w:t>6</w:t>
            </w:r>
          </w:p>
        </w:tc>
        <w:tc>
          <w:tcPr>
            <w:tcW w:w="803" w:type="dxa"/>
          </w:tcPr>
          <w:p w:rsidR="00496ABC" w:rsidRDefault="00496ABC">
            <w:r w:rsidRPr="008409D2">
              <w:rPr>
                <w:rFonts w:hint="eastAsia"/>
              </w:rPr>
              <w:t>M</w:t>
            </w:r>
          </w:p>
        </w:tc>
        <w:tc>
          <w:tcPr>
            <w:tcW w:w="3061" w:type="dxa"/>
          </w:tcPr>
          <w:p w:rsidR="00496ABC" w:rsidRDefault="00496ABC" w:rsidP="00223961">
            <w:r>
              <w:rPr>
                <w:rFonts w:hint="eastAsia"/>
              </w:rPr>
              <w:t>可通过</w:t>
            </w:r>
            <w:r>
              <w:rPr>
                <w:rFonts w:hint="eastAsia"/>
              </w:rPr>
              <w:t>C104</w:t>
            </w:r>
            <w:r w:rsidRPr="0037383C">
              <w:rPr>
                <w:rFonts w:hint="eastAsia"/>
              </w:rPr>
              <w:t>查询</w:t>
            </w:r>
            <w:r>
              <w:rPr>
                <w:rFonts w:hint="eastAsia"/>
              </w:rPr>
              <w:t>（查询条件</w:t>
            </w:r>
            <w:r w:rsidRPr="0037383C">
              <w:rPr>
                <w:rFonts w:hint="eastAsia"/>
              </w:rPr>
              <w:t>city_code</w:t>
            </w:r>
            <w:r>
              <w:rPr>
                <w:rFonts w:hint="eastAsia"/>
              </w:rPr>
              <w:t>为空）</w:t>
            </w:r>
            <w:r w:rsidRPr="0037383C">
              <w:rPr>
                <w:rFonts w:hint="eastAsia"/>
              </w:rPr>
              <w:t>中返回的</w:t>
            </w:r>
            <w:r>
              <w:rPr>
                <w:rFonts w:hint="eastAsia"/>
              </w:rPr>
              <w:t>city_code</w:t>
            </w:r>
            <w:r w:rsidRPr="0037383C">
              <w:rPr>
                <w:rFonts w:hint="eastAsia"/>
              </w:rPr>
              <w:t>，即</w:t>
            </w:r>
            <w:r>
              <w:rPr>
                <w:rFonts w:hint="eastAsia"/>
              </w:rPr>
              <w:t>城市</w:t>
            </w:r>
            <w:r w:rsidRPr="0037383C">
              <w:rPr>
                <w:rFonts w:hint="eastAsia"/>
              </w:rPr>
              <w:t>代码</w:t>
            </w:r>
          </w:p>
        </w:tc>
      </w:tr>
      <w:tr w:rsidR="00496ABC" w:rsidTr="005C75B9">
        <w:trPr>
          <w:trHeight w:val="339"/>
          <w:jc w:val="center"/>
        </w:trPr>
        <w:tc>
          <w:tcPr>
            <w:tcW w:w="648" w:type="dxa"/>
          </w:tcPr>
          <w:p w:rsidR="00496ABC" w:rsidRDefault="00496ABC"/>
        </w:tc>
        <w:tc>
          <w:tcPr>
            <w:tcW w:w="1545" w:type="dxa"/>
            <w:gridSpan w:val="2"/>
          </w:tcPr>
          <w:p w:rsidR="00496ABC" w:rsidRDefault="00496ABC">
            <w:r>
              <w:t>仓库代码</w:t>
            </w:r>
          </w:p>
        </w:tc>
        <w:tc>
          <w:tcPr>
            <w:tcW w:w="1362" w:type="dxa"/>
            <w:vAlign w:val="center"/>
          </w:tcPr>
          <w:p w:rsidR="00496ABC" w:rsidRDefault="00496ABC">
            <w:r>
              <w:t>stor_id</w:t>
            </w:r>
          </w:p>
        </w:tc>
        <w:tc>
          <w:tcPr>
            <w:tcW w:w="869" w:type="dxa"/>
          </w:tcPr>
          <w:p w:rsidR="00496ABC" w:rsidRDefault="00496ABC">
            <w:r>
              <w:rPr>
                <w:rFonts w:hint="eastAsia"/>
              </w:rPr>
              <w:t>string</w:t>
            </w:r>
          </w:p>
        </w:tc>
        <w:tc>
          <w:tcPr>
            <w:tcW w:w="869" w:type="dxa"/>
          </w:tcPr>
          <w:p w:rsidR="00496ABC" w:rsidRDefault="00496ABC">
            <w:r>
              <w:rPr>
                <w:rFonts w:hint="eastAsia"/>
              </w:rPr>
              <w:t>4</w:t>
            </w:r>
          </w:p>
        </w:tc>
        <w:tc>
          <w:tcPr>
            <w:tcW w:w="803" w:type="dxa"/>
          </w:tcPr>
          <w:p w:rsidR="00496ABC" w:rsidRDefault="00496ABC">
            <w:r w:rsidRPr="008409D2">
              <w:rPr>
                <w:rFonts w:hint="eastAsia"/>
              </w:rPr>
              <w:t>M</w:t>
            </w:r>
          </w:p>
        </w:tc>
        <w:tc>
          <w:tcPr>
            <w:tcW w:w="3061" w:type="dxa"/>
          </w:tcPr>
          <w:p w:rsidR="00496ABC" w:rsidRDefault="00496ABC">
            <w:r>
              <w:rPr>
                <w:rFonts w:hint="eastAsia"/>
              </w:rPr>
              <w:t>可通过</w:t>
            </w:r>
            <w:r>
              <w:rPr>
                <w:rFonts w:hint="eastAsia"/>
              </w:rPr>
              <w:t>C106</w:t>
            </w:r>
            <w:r w:rsidRPr="0037383C">
              <w:rPr>
                <w:rFonts w:hint="eastAsia"/>
              </w:rPr>
              <w:t>查询</w:t>
            </w:r>
            <w:r>
              <w:rPr>
                <w:rFonts w:hint="eastAsia"/>
              </w:rPr>
              <w:t>（查询条件</w:t>
            </w:r>
            <w:r w:rsidRPr="0037383C">
              <w:rPr>
                <w:rFonts w:hint="eastAsia"/>
              </w:rPr>
              <w:t>city_code</w:t>
            </w:r>
            <w:r>
              <w:rPr>
                <w:rFonts w:hint="eastAsia"/>
              </w:rPr>
              <w:t>为上面选择的提货城市）</w:t>
            </w:r>
            <w:r w:rsidRPr="0037383C">
              <w:rPr>
                <w:rFonts w:hint="eastAsia"/>
              </w:rPr>
              <w:t>中返回的</w:t>
            </w:r>
            <w:r w:rsidRPr="0037383C">
              <w:rPr>
                <w:rFonts w:hint="eastAsia"/>
              </w:rPr>
              <w:t>stor_id</w:t>
            </w:r>
            <w:r w:rsidRPr="0037383C">
              <w:rPr>
                <w:rFonts w:hint="eastAsia"/>
              </w:rPr>
              <w:t>，即仓库代码</w:t>
            </w:r>
          </w:p>
        </w:tc>
      </w:tr>
      <w:tr w:rsidR="00496ABC" w:rsidTr="005C75B9">
        <w:trPr>
          <w:trHeight w:val="339"/>
          <w:jc w:val="center"/>
        </w:trPr>
        <w:tc>
          <w:tcPr>
            <w:tcW w:w="648" w:type="dxa"/>
          </w:tcPr>
          <w:p w:rsidR="00496ABC" w:rsidRDefault="00496ABC"/>
        </w:tc>
        <w:tc>
          <w:tcPr>
            <w:tcW w:w="1545" w:type="dxa"/>
            <w:gridSpan w:val="2"/>
          </w:tcPr>
          <w:p w:rsidR="00496ABC" w:rsidRDefault="00496ABC">
            <w:r w:rsidRPr="00496ABC">
              <w:rPr>
                <w:rFonts w:hint="eastAsia"/>
              </w:rPr>
              <w:t>提货人</w:t>
            </w:r>
          </w:p>
        </w:tc>
        <w:tc>
          <w:tcPr>
            <w:tcW w:w="1362" w:type="dxa"/>
            <w:vAlign w:val="center"/>
          </w:tcPr>
          <w:p w:rsidR="00496ABC" w:rsidRDefault="00496ABC">
            <w:r w:rsidRPr="00496ABC">
              <w:t>take_man</w:t>
            </w:r>
          </w:p>
        </w:tc>
        <w:tc>
          <w:tcPr>
            <w:tcW w:w="869" w:type="dxa"/>
          </w:tcPr>
          <w:p w:rsidR="00496ABC" w:rsidRDefault="00496ABC" w:rsidP="008811C0">
            <w:r>
              <w:rPr>
                <w:rFonts w:hint="eastAsia"/>
              </w:rPr>
              <w:t>string</w:t>
            </w:r>
          </w:p>
        </w:tc>
        <w:tc>
          <w:tcPr>
            <w:tcW w:w="869" w:type="dxa"/>
          </w:tcPr>
          <w:p w:rsidR="00496ABC" w:rsidRDefault="00496ABC" w:rsidP="008811C0">
            <w:r>
              <w:rPr>
                <w:rFonts w:hint="eastAsia"/>
              </w:rPr>
              <w:t>4</w:t>
            </w:r>
          </w:p>
        </w:tc>
        <w:tc>
          <w:tcPr>
            <w:tcW w:w="803" w:type="dxa"/>
          </w:tcPr>
          <w:p w:rsidR="00496ABC" w:rsidRDefault="00B01CAE">
            <w:r w:rsidRPr="008409D2">
              <w:rPr>
                <w:rFonts w:hint="eastAsia"/>
              </w:rPr>
              <w:t>M</w:t>
            </w:r>
          </w:p>
        </w:tc>
        <w:tc>
          <w:tcPr>
            <w:tcW w:w="3061" w:type="dxa"/>
          </w:tcPr>
          <w:p w:rsidR="00496ABC" w:rsidRDefault="00496ABC"/>
        </w:tc>
      </w:tr>
      <w:tr w:rsidR="00496ABC" w:rsidTr="005C75B9">
        <w:trPr>
          <w:trHeight w:val="339"/>
          <w:jc w:val="center"/>
        </w:trPr>
        <w:tc>
          <w:tcPr>
            <w:tcW w:w="648" w:type="dxa"/>
          </w:tcPr>
          <w:p w:rsidR="00496ABC" w:rsidRDefault="00496ABC"/>
        </w:tc>
        <w:tc>
          <w:tcPr>
            <w:tcW w:w="1545" w:type="dxa"/>
            <w:gridSpan w:val="2"/>
          </w:tcPr>
          <w:p w:rsidR="00496ABC" w:rsidRDefault="00496ABC">
            <w:r w:rsidRPr="00496ABC">
              <w:rPr>
                <w:rFonts w:hint="eastAsia"/>
              </w:rPr>
              <w:t>提货人证件类型</w:t>
            </w:r>
          </w:p>
        </w:tc>
        <w:tc>
          <w:tcPr>
            <w:tcW w:w="1362" w:type="dxa"/>
            <w:vAlign w:val="center"/>
          </w:tcPr>
          <w:p w:rsidR="00496ABC" w:rsidRDefault="00496ABC">
            <w:r w:rsidRPr="00496ABC">
              <w:t>cert_type_id</w:t>
            </w:r>
          </w:p>
        </w:tc>
        <w:tc>
          <w:tcPr>
            <w:tcW w:w="869" w:type="dxa"/>
          </w:tcPr>
          <w:p w:rsidR="00496ABC" w:rsidRDefault="00496ABC" w:rsidP="008811C0">
            <w:r>
              <w:rPr>
                <w:rFonts w:hint="eastAsia"/>
              </w:rPr>
              <w:t>string</w:t>
            </w:r>
          </w:p>
        </w:tc>
        <w:tc>
          <w:tcPr>
            <w:tcW w:w="869" w:type="dxa"/>
          </w:tcPr>
          <w:p w:rsidR="00496ABC" w:rsidRDefault="00496ABC" w:rsidP="008811C0">
            <w:r>
              <w:rPr>
                <w:rFonts w:hint="eastAsia"/>
              </w:rPr>
              <w:t>2</w:t>
            </w:r>
          </w:p>
        </w:tc>
        <w:tc>
          <w:tcPr>
            <w:tcW w:w="803" w:type="dxa"/>
          </w:tcPr>
          <w:p w:rsidR="00496ABC" w:rsidRPr="008409D2" w:rsidRDefault="00B01CAE">
            <w:r w:rsidRPr="008409D2">
              <w:rPr>
                <w:rFonts w:hint="eastAsia"/>
              </w:rPr>
              <w:t>M</w:t>
            </w:r>
          </w:p>
        </w:tc>
        <w:tc>
          <w:tcPr>
            <w:tcW w:w="3061" w:type="dxa"/>
          </w:tcPr>
          <w:p w:rsidR="00496ABC" w:rsidRDefault="00496ABC"/>
        </w:tc>
      </w:tr>
      <w:tr w:rsidR="00496ABC" w:rsidTr="005C75B9">
        <w:trPr>
          <w:trHeight w:val="339"/>
          <w:jc w:val="center"/>
        </w:trPr>
        <w:tc>
          <w:tcPr>
            <w:tcW w:w="648" w:type="dxa"/>
          </w:tcPr>
          <w:p w:rsidR="00496ABC" w:rsidRDefault="00496ABC"/>
        </w:tc>
        <w:tc>
          <w:tcPr>
            <w:tcW w:w="1545" w:type="dxa"/>
            <w:gridSpan w:val="2"/>
          </w:tcPr>
          <w:p w:rsidR="00496ABC" w:rsidRPr="00496ABC" w:rsidRDefault="00496ABC">
            <w:r w:rsidRPr="00496ABC">
              <w:rPr>
                <w:rFonts w:hint="eastAsia"/>
              </w:rPr>
              <w:t>提货人证件号码</w:t>
            </w:r>
          </w:p>
        </w:tc>
        <w:tc>
          <w:tcPr>
            <w:tcW w:w="1362" w:type="dxa"/>
            <w:vAlign w:val="center"/>
          </w:tcPr>
          <w:p w:rsidR="00496ABC" w:rsidRDefault="00496ABC">
            <w:r w:rsidRPr="00496ABC">
              <w:t>cert_num</w:t>
            </w:r>
          </w:p>
        </w:tc>
        <w:tc>
          <w:tcPr>
            <w:tcW w:w="869" w:type="dxa"/>
          </w:tcPr>
          <w:p w:rsidR="00496ABC" w:rsidRDefault="00496ABC" w:rsidP="008811C0">
            <w:r>
              <w:rPr>
                <w:rFonts w:hint="eastAsia"/>
              </w:rPr>
              <w:t>string</w:t>
            </w:r>
          </w:p>
        </w:tc>
        <w:tc>
          <w:tcPr>
            <w:tcW w:w="869" w:type="dxa"/>
          </w:tcPr>
          <w:p w:rsidR="00496ABC" w:rsidRDefault="00496ABC" w:rsidP="008811C0">
            <w:r>
              <w:rPr>
                <w:rFonts w:hint="eastAsia"/>
              </w:rPr>
              <w:t>25</w:t>
            </w:r>
          </w:p>
        </w:tc>
        <w:tc>
          <w:tcPr>
            <w:tcW w:w="803" w:type="dxa"/>
          </w:tcPr>
          <w:p w:rsidR="00496ABC" w:rsidRPr="008409D2" w:rsidRDefault="00B01CAE">
            <w:r w:rsidRPr="008409D2">
              <w:rPr>
                <w:rFonts w:hint="eastAsia"/>
              </w:rPr>
              <w:t>M</w:t>
            </w:r>
          </w:p>
        </w:tc>
        <w:tc>
          <w:tcPr>
            <w:tcW w:w="3061" w:type="dxa"/>
          </w:tcPr>
          <w:p w:rsidR="00496ABC" w:rsidRDefault="00496ABC"/>
        </w:tc>
      </w:tr>
      <w:tr w:rsidR="00496ABC" w:rsidTr="005C75B9">
        <w:trPr>
          <w:trHeight w:val="339"/>
          <w:jc w:val="center"/>
        </w:trPr>
        <w:tc>
          <w:tcPr>
            <w:tcW w:w="648" w:type="dxa"/>
          </w:tcPr>
          <w:p w:rsidR="00496ABC" w:rsidRDefault="00496ABC"/>
        </w:tc>
        <w:tc>
          <w:tcPr>
            <w:tcW w:w="1545" w:type="dxa"/>
            <w:gridSpan w:val="2"/>
          </w:tcPr>
          <w:p w:rsidR="00496ABC" w:rsidRDefault="00496ABC" w:rsidP="008811C0">
            <w:r>
              <w:rPr>
                <w:rFonts w:hint="eastAsia"/>
              </w:rPr>
              <w:t>提货密码</w:t>
            </w:r>
          </w:p>
        </w:tc>
        <w:tc>
          <w:tcPr>
            <w:tcW w:w="1362" w:type="dxa"/>
            <w:vAlign w:val="center"/>
          </w:tcPr>
          <w:p w:rsidR="00496ABC" w:rsidRDefault="00496ABC" w:rsidP="008811C0">
            <w:r>
              <w:t>app_pwd</w:t>
            </w:r>
          </w:p>
        </w:tc>
        <w:tc>
          <w:tcPr>
            <w:tcW w:w="869" w:type="dxa"/>
          </w:tcPr>
          <w:p w:rsidR="00496ABC" w:rsidRDefault="00496ABC" w:rsidP="008811C0">
            <w:r>
              <w:rPr>
                <w:rFonts w:hint="eastAsia"/>
              </w:rPr>
              <w:t>string</w:t>
            </w:r>
          </w:p>
        </w:tc>
        <w:tc>
          <w:tcPr>
            <w:tcW w:w="869" w:type="dxa"/>
          </w:tcPr>
          <w:p w:rsidR="00496ABC" w:rsidRDefault="00424BE2" w:rsidP="008811C0">
            <w:r>
              <w:rPr>
                <w:rFonts w:hint="eastAsia"/>
              </w:rPr>
              <w:t>6</w:t>
            </w:r>
          </w:p>
        </w:tc>
        <w:tc>
          <w:tcPr>
            <w:tcW w:w="803" w:type="dxa"/>
          </w:tcPr>
          <w:p w:rsidR="00496ABC" w:rsidRDefault="00496ABC" w:rsidP="008811C0">
            <w:r w:rsidRPr="008409D2">
              <w:rPr>
                <w:rFonts w:hint="eastAsia"/>
              </w:rPr>
              <w:t>M</w:t>
            </w:r>
          </w:p>
        </w:tc>
        <w:tc>
          <w:tcPr>
            <w:tcW w:w="3061" w:type="dxa"/>
          </w:tcPr>
          <w:p w:rsidR="00496ABC" w:rsidRDefault="00496ABC" w:rsidP="008811C0">
            <w:r>
              <w:rPr>
                <w:rFonts w:hint="eastAsia"/>
              </w:rPr>
              <w:t>非密文需送交易所</w:t>
            </w:r>
          </w:p>
        </w:tc>
      </w:tr>
      <w:tr w:rsidR="00557EF6" w:rsidTr="005C75B9">
        <w:trPr>
          <w:trHeight w:val="339"/>
          <w:jc w:val="center"/>
        </w:trPr>
        <w:tc>
          <w:tcPr>
            <w:tcW w:w="648" w:type="dxa"/>
          </w:tcPr>
          <w:p w:rsidR="00557EF6" w:rsidRDefault="00557EF6"/>
        </w:tc>
        <w:tc>
          <w:tcPr>
            <w:tcW w:w="1545" w:type="dxa"/>
            <w:gridSpan w:val="2"/>
          </w:tcPr>
          <w:p w:rsidR="00557EF6" w:rsidRDefault="00557EF6" w:rsidP="008811C0">
            <w:r w:rsidRPr="00496ABC">
              <w:rPr>
                <w:rFonts w:hint="eastAsia"/>
              </w:rPr>
              <w:t>申请录入人</w:t>
            </w:r>
          </w:p>
        </w:tc>
        <w:tc>
          <w:tcPr>
            <w:tcW w:w="1362" w:type="dxa"/>
            <w:vAlign w:val="center"/>
          </w:tcPr>
          <w:p w:rsidR="00557EF6" w:rsidRDefault="00557EF6" w:rsidP="008811C0">
            <w:r w:rsidRPr="00496ABC">
              <w:t>app_record</w:t>
            </w:r>
          </w:p>
        </w:tc>
        <w:tc>
          <w:tcPr>
            <w:tcW w:w="869" w:type="dxa"/>
          </w:tcPr>
          <w:p w:rsidR="00557EF6" w:rsidRDefault="00557EF6" w:rsidP="008811C0">
            <w:r>
              <w:rPr>
                <w:rFonts w:hint="eastAsia"/>
              </w:rPr>
              <w:t>string</w:t>
            </w:r>
          </w:p>
        </w:tc>
        <w:tc>
          <w:tcPr>
            <w:tcW w:w="869" w:type="dxa"/>
          </w:tcPr>
          <w:p w:rsidR="00557EF6" w:rsidRDefault="00DA2779" w:rsidP="008811C0">
            <w:r>
              <w:rPr>
                <w:rFonts w:hint="eastAsia"/>
              </w:rPr>
              <w:t>20</w:t>
            </w:r>
          </w:p>
        </w:tc>
        <w:tc>
          <w:tcPr>
            <w:tcW w:w="803" w:type="dxa"/>
          </w:tcPr>
          <w:p w:rsidR="00557EF6" w:rsidRDefault="00B01CAE" w:rsidP="008811C0">
            <w:r>
              <w:rPr>
                <w:rFonts w:hint="eastAsia"/>
              </w:rPr>
              <w:t>O</w:t>
            </w:r>
          </w:p>
        </w:tc>
        <w:tc>
          <w:tcPr>
            <w:tcW w:w="3061" w:type="dxa"/>
          </w:tcPr>
          <w:p w:rsidR="00557EF6" w:rsidRDefault="00557EF6" w:rsidP="008811C0"/>
        </w:tc>
      </w:tr>
      <w:tr w:rsidR="00557EF6" w:rsidTr="005C75B9">
        <w:trPr>
          <w:trHeight w:val="339"/>
          <w:jc w:val="center"/>
        </w:trPr>
        <w:tc>
          <w:tcPr>
            <w:tcW w:w="648" w:type="dxa"/>
          </w:tcPr>
          <w:p w:rsidR="00557EF6" w:rsidRDefault="00557EF6"/>
        </w:tc>
        <w:tc>
          <w:tcPr>
            <w:tcW w:w="1545" w:type="dxa"/>
            <w:gridSpan w:val="2"/>
          </w:tcPr>
          <w:p w:rsidR="00557EF6" w:rsidRDefault="00557EF6">
            <w:r>
              <w:rPr>
                <w:rFonts w:hint="eastAsia"/>
              </w:rPr>
              <w:t>租借登记编号</w:t>
            </w:r>
          </w:p>
        </w:tc>
        <w:tc>
          <w:tcPr>
            <w:tcW w:w="1362" w:type="dxa"/>
            <w:vAlign w:val="center"/>
          </w:tcPr>
          <w:p w:rsidR="00557EF6" w:rsidRDefault="00557EF6">
            <w:r>
              <w:rPr>
                <w:rFonts w:hint="eastAsia"/>
              </w:rPr>
              <w:t>lend_check_no</w:t>
            </w:r>
          </w:p>
        </w:tc>
        <w:tc>
          <w:tcPr>
            <w:tcW w:w="869" w:type="dxa"/>
          </w:tcPr>
          <w:p w:rsidR="00557EF6" w:rsidRDefault="00557EF6">
            <w:r>
              <w:rPr>
                <w:rFonts w:hint="eastAsia"/>
              </w:rPr>
              <w:t>string</w:t>
            </w:r>
          </w:p>
        </w:tc>
        <w:tc>
          <w:tcPr>
            <w:tcW w:w="869" w:type="dxa"/>
          </w:tcPr>
          <w:p w:rsidR="00557EF6" w:rsidRDefault="00557EF6">
            <w:r>
              <w:rPr>
                <w:rFonts w:hint="eastAsia"/>
              </w:rPr>
              <w:t>10</w:t>
            </w:r>
          </w:p>
        </w:tc>
        <w:tc>
          <w:tcPr>
            <w:tcW w:w="803" w:type="dxa"/>
          </w:tcPr>
          <w:p w:rsidR="00557EF6" w:rsidRDefault="00557EF6">
            <w:r>
              <w:rPr>
                <w:rFonts w:hint="eastAsia"/>
              </w:rPr>
              <w:t>O</w:t>
            </w:r>
          </w:p>
        </w:tc>
        <w:tc>
          <w:tcPr>
            <w:tcW w:w="3061" w:type="dxa"/>
          </w:tcPr>
          <w:p w:rsidR="00557EF6" w:rsidRDefault="00557EF6">
            <w:r>
              <w:rPr>
                <w:rFonts w:hint="eastAsia"/>
              </w:rPr>
              <w:t>提货种类为</w:t>
            </w:r>
            <w:r>
              <w:rPr>
                <w:rFonts w:hint="eastAsia"/>
              </w:rPr>
              <w:t xml:space="preserve"> 2 </w:t>
            </w:r>
            <w:r>
              <w:rPr>
                <w:rFonts w:hint="eastAsia"/>
              </w:rPr>
              <w:t>租借提货申请时，必填</w:t>
            </w:r>
          </w:p>
        </w:tc>
      </w:tr>
    </w:tbl>
    <w:p w:rsidR="0037531D" w:rsidRDefault="0037531D" w:rsidP="000F1C89">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494"/>
        <w:gridCol w:w="992"/>
        <w:gridCol w:w="709"/>
        <w:gridCol w:w="708"/>
        <w:gridCol w:w="3061"/>
      </w:tblGrid>
      <w:tr w:rsidR="0037531D" w:rsidTr="00C03303">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C03303">
        <w:trPr>
          <w:trHeight w:hRule="exact" w:val="400"/>
          <w:jc w:val="center"/>
        </w:trPr>
        <w:tc>
          <w:tcPr>
            <w:tcW w:w="1431" w:type="dxa"/>
            <w:gridSpan w:val="2"/>
            <w:shd w:val="clear" w:color="auto" w:fill="EEECE1"/>
          </w:tcPr>
          <w:p w:rsidR="0037531D" w:rsidRDefault="0037531D">
            <w:r>
              <w:rPr>
                <w:rFonts w:hint="eastAsia"/>
              </w:rPr>
              <w:lastRenderedPageBreak/>
              <w:t>交易代码</w:t>
            </w:r>
          </w:p>
        </w:tc>
        <w:tc>
          <w:tcPr>
            <w:tcW w:w="7726" w:type="dxa"/>
            <w:gridSpan w:val="6"/>
          </w:tcPr>
          <w:p w:rsidR="0037531D" w:rsidRDefault="00CF5B31">
            <w:r>
              <w:rPr>
                <w:rFonts w:hint="eastAsia"/>
              </w:rPr>
              <w:t>C502</w:t>
            </w:r>
          </w:p>
        </w:tc>
      </w:tr>
      <w:tr w:rsidR="0037531D" w:rsidTr="00C03303">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提货申请的响应报文体</w:t>
            </w:r>
          </w:p>
        </w:tc>
      </w:tr>
      <w:tr w:rsidR="0037531D" w:rsidTr="00C03303">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494" w:type="dxa"/>
            <w:shd w:val="clear" w:color="auto" w:fill="EEECE1"/>
          </w:tcPr>
          <w:p w:rsidR="0037531D" w:rsidRDefault="0037531D">
            <w:r>
              <w:rPr>
                <w:rFonts w:hint="eastAsia"/>
              </w:rPr>
              <w:t>英文名称</w:t>
            </w:r>
          </w:p>
        </w:tc>
        <w:tc>
          <w:tcPr>
            <w:tcW w:w="992"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708"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717951" w:rsidTr="00C03303">
        <w:trPr>
          <w:trHeight w:val="255"/>
          <w:jc w:val="center"/>
        </w:trPr>
        <w:tc>
          <w:tcPr>
            <w:tcW w:w="648" w:type="dxa"/>
          </w:tcPr>
          <w:p w:rsidR="00717951" w:rsidRDefault="00717951"/>
        </w:tc>
        <w:tc>
          <w:tcPr>
            <w:tcW w:w="1545" w:type="dxa"/>
            <w:gridSpan w:val="2"/>
          </w:tcPr>
          <w:p w:rsidR="00717951" w:rsidRDefault="00717951">
            <w:r>
              <w:rPr>
                <w:rFonts w:hint="eastAsia"/>
              </w:rPr>
              <w:t>操作标志</w:t>
            </w:r>
          </w:p>
        </w:tc>
        <w:tc>
          <w:tcPr>
            <w:tcW w:w="1494" w:type="dxa"/>
          </w:tcPr>
          <w:p w:rsidR="00717951" w:rsidRPr="00F75F75" w:rsidRDefault="00717951" w:rsidP="004C0C27">
            <w:r w:rsidRPr="00F75F75">
              <w:t>oper_flag</w:t>
            </w:r>
          </w:p>
        </w:tc>
        <w:tc>
          <w:tcPr>
            <w:tcW w:w="992" w:type="dxa"/>
          </w:tcPr>
          <w:p w:rsidR="00717951" w:rsidRDefault="00717951">
            <w:r>
              <w:rPr>
                <w:rFonts w:hint="eastAsia"/>
              </w:rPr>
              <w:t>int</w:t>
            </w:r>
          </w:p>
        </w:tc>
        <w:tc>
          <w:tcPr>
            <w:tcW w:w="709" w:type="dxa"/>
          </w:tcPr>
          <w:p w:rsidR="00717951" w:rsidRDefault="00717951">
            <w:r>
              <w:rPr>
                <w:rFonts w:hint="eastAsia"/>
              </w:rPr>
              <w:t>1</w:t>
            </w:r>
          </w:p>
        </w:tc>
        <w:tc>
          <w:tcPr>
            <w:tcW w:w="708" w:type="dxa"/>
          </w:tcPr>
          <w:p w:rsidR="00717951" w:rsidRDefault="00717951">
            <w:r w:rsidRPr="00124C84">
              <w:rPr>
                <w:rFonts w:hint="eastAsia"/>
              </w:rPr>
              <w:t>M</w:t>
            </w:r>
          </w:p>
        </w:tc>
        <w:tc>
          <w:tcPr>
            <w:tcW w:w="3061" w:type="dxa"/>
          </w:tcPr>
          <w:p w:rsidR="00717951" w:rsidRDefault="00717951">
            <w:r w:rsidRPr="002871F3">
              <w:rPr>
                <w:rFonts w:hint="eastAsia"/>
              </w:rPr>
              <w:t>2</w:t>
            </w:r>
            <w:r>
              <w:rPr>
                <w:rFonts w:hint="eastAsia"/>
              </w:rPr>
              <w:t>：提货申请</w:t>
            </w:r>
          </w:p>
        </w:tc>
      </w:tr>
      <w:tr w:rsidR="00585E8D" w:rsidTr="004C0C27">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585E8D" w:rsidRDefault="00585E8D"/>
        </w:tc>
        <w:tc>
          <w:tcPr>
            <w:tcW w:w="1545" w:type="dxa"/>
            <w:gridSpan w:val="2"/>
            <w:tcBorders>
              <w:top w:val="single" w:sz="4" w:space="0" w:color="auto"/>
              <w:left w:val="single" w:sz="4" w:space="0" w:color="auto"/>
              <w:bottom w:val="single" w:sz="4" w:space="0" w:color="auto"/>
              <w:right w:val="single" w:sz="4" w:space="0" w:color="auto"/>
            </w:tcBorders>
          </w:tcPr>
          <w:p w:rsidR="00585E8D" w:rsidRDefault="00585E8D">
            <w:r>
              <w:rPr>
                <w:rFonts w:hint="eastAsia"/>
              </w:rPr>
              <w:t>本地提货单编号</w:t>
            </w:r>
          </w:p>
        </w:tc>
        <w:tc>
          <w:tcPr>
            <w:tcW w:w="1494" w:type="dxa"/>
            <w:tcBorders>
              <w:top w:val="single" w:sz="4" w:space="0" w:color="auto"/>
              <w:left w:val="single" w:sz="4" w:space="0" w:color="auto"/>
              <w:bottom w:val="single" w:sz="4" w:space="0" w:color="auto"/>
              <w:right w:val="single" w:sz="4" w:space="0" w:color="auto"/>
            </w:tcBorders>
          </w:tcPr>
          <w:p w:rsidR="00585E8D" w:rsidRPr="00F75F75" w:rsidRDefault="00585E8D" w:rsidP="004C0C27">
            <w:r w:rsidRPr="00F75F75">
              <w:t>local_sheet_no</w:t>
            </w:r>
          </w:p>
        </w:tc>
        <w:tc>
          <w:tcPr>
            <w:tcW w:w="992" w:type="dxa"/>
            <w:tcBorders>
              <w:top w:val="single" w:sz="4" w:space="0" w:color="auto"/>
              <w:left w:val="single" w:sz="4" w:space="0" w:color="auto"/>
              <w:bottom w:val="single" w:sz="4" w:space="0" w:color="auto"/>
              <w:right w:val="single" w:sz="4" w:space="0" w:color="auto"/>
            </w:tcBorders>
          </w:tcPr>
          <w:p w:rsidR="00585E8D" w:rsidRDefault="00585E8D">
            <w:r>
              <w:rPr>
                <w:rFonts w:hint="eastAsia"/>
              </w:rPr>
              <w:t>string</w:t>
            </w:r>
          </w:p>
        </w:tc>
        <w:tc>
          <w:tcPr>
            <w:tcW w:w="709" w:type="dxa"/>
            <w:tcBorders>
              <w:top w:val="single" w:sz="4" w:space="0" w:color="auto"/>
              <w:left w:val="single" w:sz="4" w:space="0" w:color="auto"/>
              <w:bottom w:val="single" w:sz="4" w:space="0" w:color="auto"/>
              <w:right w:val="single" w:sz="4" w:space="0" w:color="auto"/>
            </w:tcBorders>
          </w:tcPr>
          <w:p w:rsidR="00585E8D" w:rsidRDefault="00585E8D">
            <w:r>
              <w:rPr>
                <w:rFonts w:hint="eastAsia"/>
              </w:rPr>
              <w:t>40</w:t>
            </w:r>
          </w:p>
        </w:tc>
        <w:tc>
          <w:tcPr>
            <w:tcW w:w="708" w:type="dxa"/>
            <w:tcBorders>
              <w:top w:val="single" w:sz="4" w:space="0" w:color="auto"/>
              <w:left w:val="single" w:sz="4" w:space="0" w:color="auto"/>
              <w:bottom w:val="single" w:sz="4" w:space="0" w:color="auto"/>
              <w:right w:val="single" w:sz="4" w:space="0" w:color="auto"/>
            </w:tcBorders>
          </w:tcPr>
          <w:p w:rsidR="00585E8D" w:rsidRDefault="00585E8D">
            <w:r w:rsidRPr="00124C84">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585E8D" w:rsidRDefault="00585E8D"/>
        </w:tc>
      </w:tr>
      <w:tr w:rsidR="00585E8D" w:rsidTr="004C0C27">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585E8D" w:rsidRDefault="00585E8D"/>
        </w:tc>
        <w:tc>
          <w:tcPr>
            <w:tcW w:w="1545" w:type="dxa"/>
            <w:gridSpan w:val="2"/>
            <w:tcBorders>
              <w:top w:val="single" w:sz="4" w:space="0" w:color="auto"/>
              <w:left w:val="single" w:sz="4" w:space="0" w:color="auto"/>
              <w:bottom w:val="single" w:sz="4" w:space="0" w:color="auto"/>
              <w:right w:val="single" w:sz="4" w:space="0" w:color="auto"/>
            </w:tcBorders>
          </w:tcPr>
          <w:p w:rsidR="00585E8D" w:rsidRDefault="00585E8D">
            <w:r>
              <w:rPr>
                <w:rFonts w:hint="eastAsia"/>
              </w:rPr>
              <w:t>提货单编号</w:t>
            </w:r>
          </w:p>
        </w:tc>
        <w:tc>
          <w:tcPr>
            <w:tcW w:w="1494" w:type="dxa"/>
            <w:tcBorders>
              <w:top w:val="single" w:sz="4" w:space="0" w:color="auto"/>
              <w:left w:val="single" w:sz="4" w:space="0" w:color="auto"/>
              <w:bottom w:val="single" w:sz="4" w:space="0" w:color="auto"/>
              <w:right w:val="single" w:sz="4" w:space="0" w:color="auto"/>
            </w:tcBorders>
          </w:tcPr>
          <w:p w:rsidR="00585E8D" w:rsidRPr="00F75F75" w:rsidRDefault="00585E8D" w:rsidP="004C0C27">
            <w:r w:rsidRPr="00F75F75">
              <w:t>sheet_no</w:t>
            </w:r>
          </w:p>
        </w:tc>
        <w:tc>
          <w:tcPr>
            <w:tcW w:w="992" w:type="dxa"/>
            <w:tcBorders>
              <w:top w:val="single" w:sz="4" w:space="0" w:color="auto"/>
              <w:left w:val="single" w:sz="4" w:space="0" w:color="auto"/>
              <w:bottom w:val="single" w:sz="4" w:space="0" w:color="auto"/>
              <w:right w:val="single" w:sz="4" w:space="0" w:color="auto"/>
            </w:tcBorders>
          </w:tcPr>
          <w:p w:rsidR="00585E8D" w:rsidRDefault="00585E8D">
            <w:r>
              <w:rPr>
                <w:rFonts w:hint="eastAsia"/>
              </w:rPr>
              <w:t>string</w:t>
            </w:r>
          </w:p>
        </w:tc>
        <w:tc>
          <w:tcPr>
            <w:tcW w:w="709" w:type="dxa"/>
            <w:tcBorders>
              <w:top w:val="single" w:sz="4" w:space="0" w:color="auto"/>
              <w:left w:val="single" w:sz="4" w:space="0" w:color="auto"/>
              <w:bottom w:val="single" w:sz="4" w:space="0" w:color="auto"/>
              <w:right w:val="single" w:sz="4" w:space="0" w:color="auto"/>
            </w:tcBorders>
          </w:tcPr>
          <w:p w:rsidR="00585E8D" w:rsidRDefault="00585E8D">
            <w:r>
              <w:rPr>
                <w:rFonts w:hint="eastAsia"/>
              </w:rPr>
              <w:t>16</w:t>
            </w:r>
          </w:p>
        </w:tc>
        <w:tc>
          <w:tcPr>
            <w:tcW w:w="708" w:type="dxa"/>
            <w:tcBorders>
              <w:top w:val="single" w:sz="4" w:space="0" w:color="auto"/>
              <w:left w:val="single" w:sz="4" w:space="0" w:color="auto"/>
              <w:bottom w:val="single" w:sz="4" w:space="0" w:color="auto"/>
              <w:right w:val="single" w:sz="4" w:space="0" w:color="auto"/>
            </w:tcBorders>
          </w:tcPr>
          <w:p w:rsidR="00585E8D" w:rsidRDefault="003F7C61">
            <w:r w:rsidRPr="004D5884">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585E8D" w:rsidRDefault="00585E8D"/>
        </w:tc>
      </w:tr>
      <w:tr w:rsidR="004A7030" w:rsidTr="004C0C27">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4A7030" w:rsidRDefault="004A7030"/>
        </w:tc>
        <w:tc>
          <w:tcPr>
            <w:tcW w:w="1545" w:type="dxa"/>
            <w:gridSpan w:val="2"/>
            <w:tcBorders>
              <w:top w:val="single" w:sz="4" w:space="0" w:color="auto"/>
              <w:left w:val="single" w:sz="4" w:space="0" w:color="auto"/>
              <w:bottom w:val="single" w:sz="4" w:space="0" w:color="auto"/>
              <w:right w:val="single" w:sz="4" w:space="0" w:color="auto"/>
            </w:tcBorders>
          </w:tcPr>
          <w:p w:rsidR="004A7030" w:rsidRDefault="004A7030" w:rsidP="008811C0">
            <w:r>
              <w:t>交割品种代码</w:t>
            </w:r>
          </w:p>
        </w:tc>
        <w:tc>
          <w:tcPr>
            <w:tcW w:w="1494" w:type="dxa"/>
            <w:tcBorders>
              <w:top w:val="single" w:sz="4" w:space="0" w:color="auto"/>
              <w:left w:val="single" w:sz="4" w:space="0" w:color="auto"/>
              <w:bottom w:val="single" w:sz="4" w:space="0" w:color="auto"/>
              <w:right w:val="single" w:sz="4" w:space="0" w:color="auto"/>
            </w:tcBorders>
          </w:tcPr>
          <w:p w:rsidR="004A7030" w:rsidRPr="00F75F75" w:rsidRDefault="004A7030" w:rsidP="008811C0">
            <w:r w:rsidRPr="00F75F75">
              <w:t>variety_id</w:t>
            </w:r>
          </w:p>
        </w:tc>
        <w:tc>
          <w:tcPr>
            <w:tcW w:w="992" w:type="dxa"/>
            <w:tcBorders>
              <w:top w:val="single" w:sz="4" w:space="0" w:color="auto"/>
              <w:left w:val="single" w:sz="4" w:space="0" w:color="auto"/>
              <w:bottom w:val="single" w:sz="4" w:space="0" w:color="auto"/>
              <w:right w:val="single" w:sz="4" w:space="0" w:color="auto"/>
            </w:tcBorders>
          </w:tcPr>
          <w:p w:rsidR="004A7030" w:rsidRDefault="004A7030" w:rsidP="008811C0">
            <w:r>
              <w:rPr>
                <w:rFonts w:hint="eastAsia"/>
              </w:rPr>
              <w:t>string</w:t>
            </w:r>
          </w:p>
        </w:tc>
        <w:tc>
          <w:tcPr>
            <w:tcW w:w="709" w:type="dxa"/>
            <w:tcBorders>
              <w:top w:val="single" w:sz="4" w:space="0" w:color="auto"/>
              <w:left w:val="single" w:sz="4" w:space="0" w:color="auto"/>
              <w:bottom w:val="single" w:sz="4" w:space="0" w:color="auto"/>
              <w:right w:val="single" w:sz="4" w:space="0" w:color="auto"/>
            </w:tcBorders>
          </w:tcPr>
          <w:p w:rsidR="004A7030" w:rsidRDefault="004A7030" w:rsidP="008811C0">
            <w:r>
              <w:rPr>
                <w:rFonts w:hint="eastAsia"/>
              </w:rPr>
              <w:t>3</w:t>
            </w:r>
          </w:p>
        </w:tc>
        <w:tc>
          <w:tcPr>
            <w:tcW w:w="708" w:type="dxa"/>
            <w:tcBorders>
              <w:top w:val="single" w:sz="4" w:space="0" w:color="auto"/>
              <w:left w:val="single" w:sz="4" w:space="0" w:color="auto"/>
              <w:bottom w:val="single" w:sz="4" w:space="0" w:color="auto"/>
              <w:right w:val="single" w:sz="4" w:space="0" w:color="auto"/>
            </w:tcBorders>
          </w:tcPr>
          <w:p w:rsidR="004A7030" w:rsidRDefault="004A7030" w:rsidP="008811C0">
            <w:r w:rsidRPr="004D5884">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4A7030" w:rsidRDefault="004A7030" w:rsidP="008811C0"/>
        </w:tc>
      </w:tr>
      <w:tr w:rsidR="00847218" w:rsidTr="004C0C27">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47218" w:rsidRDefault="00847218"/>
        </w:tc>
        <w:tc>
          <w:tcPr>
            <w:tcW w:w="1545" w:type="dxa"/>
            <w:gridSpan w:val="2"/>
            <w:tcBorders>
              <w:top w:val="single" w:sz="4" w:space="0" w:color="auto"/>
              <w:left w:val="single" w:sz="4" w:space="0" w:color="auto"/>
              <w:bottom w:val="single" w:sz="4" w:space="0" w:color="auto"/>
              <w:right w:val="single" w:sz="4" w:space="0" w:color="auto"/>
            </w:tcBorders>
          </w:tcPr>
          <w:p w:rsidR="00847218" w:rsidRDefault="00847218" w:rsidP="008811C0">
            <w:r w:rsidRPr="00DA2779">
              <w:rPr>
                <w:rFonts w:hint="eastAsia"/>
              </w:rPr>
              <w:t>申请物理日期</w:t>
            </w:r>
          </w:p>
        </w:tc>
        <w:tc>
          <w:tcPr>
            <w:tcW w:w="1494" w:type="dxa"/>
            <w:tcBorders>
              <w:top w:val="single" w:sz="4" w:space="0" w:color="auto"/>
              <w:left w:val="single" w:sz="4" w:space="0" w:color="auto"/>
              <w:bottom w:val="single" w:sz="4" w:space="0" w:color="auto"/>
              <w:right w:val="single" w:sz="4" w:space="0" w:color="auto"/>
            </w:tcBorders>
          </w:tcPr>
          <w:p w:rsidR="00847218" w:rsidRPr="00F75F75" w:rsidRDefault="00847218" w:rsidP="008811C0">
            <w:r w:rsidRPr="00DA2779">
              <w:t>app_date</w:t>
            </w:r>
          </w:p>
        </w:tc>
        <w:tc>
          <w:tcPr>
            <w:tcW w:w="992" w:type="dxa"/>
            <w:tcBorders>
              <w:top w:val="single" w:sz="4" w:space="0" w:color="auto"/>
              <w:left w:val="single" w:sz="4" w:space="0" w:color="auto"/>
              <w:bottom w:val="single" w:sz="4" w:space="0" w:color="auto"/>
              <w:right w:val="single" w:sz="4" w:space="0" w:color="auto"/>
            </w:tcBorders>
          </w:tcPr>
          <w:p w:rsidR="00847218" w:rsidRDefault="00847218" w:rsidP="008811C0">
            <w:r>
              <w:rPr>
                <w:rFonts w:hint="eastAsia"/>
              </w:rPr>
              <w:t>string</w:t>
            </w:r>
          </w:p>
        </w:tc>
        <w:tc>
          <w:tcPr>
            <w:tcW w:w="709" w:type="dxa"/>
            <w:tcBorders>
              <w:top w:val="single" w:sz="4" w:space="0" w:color="auto"/>
              <w:left w:val="single" w:sz="4" w:space="0" w:color="auto"/>
              <w:bottom w:val="single" w:sz="4" w:space="0" w:color="auto"/>
              <w:right w:val="single" w:sz="4" w:space="0" w:color="auto"/>
            </w:tcBorders>
          </w:tcPr>
          <w:p w:rsidR="00847218" w:rsidRDefault="00847218" w:rsidP="008811C0">
            <w:r>
              <w:rPr>
                <w:rFonts w:hint="eastAsia"/>
              </w:rPr>
              <w:t>20</w:t>
            </w:r>
          </w:p>
        </w:tc>
        <w:tc>
          <w:tcPr>
            <w:tcW w:w="708" w:type="dxa"/>
            <w:tcBorders>
              <w:top w:val="single" w:sz="4" w:space="0" w:color="auto"/>
              <w:left w:val="single" w:sz="4" w:space="0" w:color="auto"/>
              <w:bottom w:val="single" w:sz="4" w:space="0" w:color="auto"/>
              <w:right w:val="single" w:sz="4" w:space="0" w:color="auto"/>
            </w:tcBorders>
          </w:tcPr>
          <w:p w:rsidR="00847218" w:rsidRPr="004D5884" w:rsidRDefault="003F7C61" w:rsidP="008811C0">
            <w:r w:rsidRPr="004D5884">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47218" w:rsidRDefault="00847218" w:rsidP="008811C0"/>
        </w:tc>
      </w:tr>
      <w:tr w:rsidR="004C03BF" w:rsidTr="004C0C27">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4C03BF" w:rsidRDefault="004C03BF"/>
        </w:tc>
        <w:tc>
          <w:tcPr>
            <w:tcW w:w="1545" w:type="dxa"/>
            <w:gridSpan w:val="2"/>
            <w:tcBorders>
              <w:top w:val="single" w:sz="4" w:space="0" w:color="auto"/>
              <w:left w:val="single" w:sz="4" w:space="0" w:color="auto"/>
              <w:bottom w:val="single" w:sz="4" w:space="0" w:color="auto"/>
              <w:right w:val="single" w:sz="4" w:space="0" w:color="auto"/>
            </w:tcBorders>
          </w:tcPr>
          <w:p w:rsidR="004C03BF" w:rsidRPr="00DA2779" w:rsidRDefault="004C03BF" w:rsidP="008811C0">
            <w:r w:rsidRPr="004C03BF">
              <w:rPr>
                <w:rFonts w:hint="eastAsia"/>
              </w:rPr>
              <w:t>申请提货截止日期</w:t>
            </w:r>
          </w:p>
        </w:tc>
        <w:tc>
          <w:tcPr>
            <w:tcW w:w="1494" w:type="dxa"/>
            <w:tcBorders>
              <w:top w:val="single" w:sz="4" w:space="0" w:color="auto"/>
              <w:left w:val="single" w:sz="4" w:space="0" w:color="auto"/>
              <w:bottom w:val="single" w:sz="4" w:space="0" w:color="auto"/>
              <w:right w:val="single" w:sz="4" w:space="0" w:color="auto"/>
            </w:tcBorders>
          </w:tcPr>
          <w:p w:rsidR="004C03BF" w:rsidRPr="00DA2779" w:rsidRDefault="004C03BF" w:rsidP="008811C0">
            <w:r w:rsidRPr="004C03BF">
              <w:t>app_end_date</w:t>
            </w:r>
          </w:p>
        </w:tc>
        <w:tc>
          <w:tcPr>
            <w:tcW w:w="992" w:type="dxa"/>
            <w:tcBorders>
              <w:top w:val="single" w:sz="4" w:space="0" w:color="auto"/>
              <w:left w:val="single" w:sz="4" w:space="0" w:color="auto"/>
              <w:bottom w:val="single" w:sz="4" w:space="0" w:color="auto"/>
              <w:right w:val="single" w:sz="4" w:space="0" w:color="auto"/>
            </w:tcBorders>
          </w:tcPr>
          <w:p w:rsidR="004C03BF" w:rsidRDefault="004C03BF" w:rsidP="008811C0">
            <w:r>
              <w:rPr>
                <w:rFonts w:hint="eastAsia"/>
              </w:rPr>
              <w:t>string</w:t>
            </w:r>
          </w:p>
        </w:tc>
        <w:tc>
          <w:tcPr>
            <w:tcW w:w="709" w:type="dxa"/>
            <w:tcBorders>
              <w:top w:val="single" w:sz="4" w:space="0" w:color="auto"/>
              <w:left w:val="single" w:sz="4" w:space="0" w:color="auto"/>
              <w:bottom w:val="single" w:sz="4" w:space="0" w:color="auto"/>
              <w:right w:val="single" w:sz="4" w:space="0" w:color="auto"/>
            </w:tcBorders>
          </w:tcPr>
          <w:p w:rsidR="004C03BF" w:rsidRDefault="004C03BF" w:rsidP="008811C0">
            <w:r>
              <w:rPr>
                <w:rFonts w:hint="eastAsia"/>
              </w:rPr>
              <w:t>20</w:t>
            </w:r>
          </w:p>
        </w:tc>
        <w:tc>
          <w:tcPr>
            <w:tcW w:w="708" w:type="dxa"/>
            <w:tcBorders>
              <w:top w:val="single" w:sz="4" w:space="0" w:color="auto"/>
              <w:left w:val="single" w:sz="4" w:space="0" w:color="auto"/>
              <w:bottom w:val="single" w:sz="4" w:space="0" w:color="auto"/>
              <w:right w:val="single" w:sz="4" w:space="0" w:color="auto"/>
            </w:tcBorders>
          </w:tcPr>
          <w:p w:rsidR="004C03BF" w:rsidRPr="004D5884" w:rsidRDefault="004C03BF" w:rsidP="008811C0">
            <w:r w:rsidRPr="004D5884">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4C03BF" w:rsidRDefault="004C03BF" w:rsidP="008811C0"/>
        </w:tc>
      </w:tr>
    </w:tbl>
    <w:p w:rsidR="0037531D" w:rsidRDefault="0037531D">
      <w:pPr>
        <w:rPr>
          <w:lang w:val="zh-CN"/>
        </w:rPr>
      </w:pPr>
    </w:p>
    <w:p w:rsidR="0037531D" w:rsidRDefault="0037531D">
      <w:pPr>
        <w:pStyle w:val="4"/>
      </w:pPr>
      <w:bookmarkStart w:id="150" w:name="_Toc330993923"/>
      <w:r>
        <w:rPr>
          <w:rFonts w:hint="eastAsia"/>
        </w:rPr>
        <w:t>提货申请撤销</w:t>
      </w:r>
      <w:r w:rsidR="00CF5B31">
        <w:rPr>
          <w:rFonts w:hint="eastAsia"/>
        </w:rPr>
        <w:t>[C503</w:t>
      </w:r>
      <w:r>
        <w:rPr>
          <w:rFonts w:hint="eastAsia"/>
        </w:rPr>
        <w:t>]</w:t>
      </w:r>
      <w:bookmarkEnd w:id="150"/>
    </w:p>
    <w:p w:rsidR="00647003" w:rsidRDefault="00647003" w:rsidP="00647003">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647003" w:rsidRDefault="00647003" w:rsidP="00647003">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8705A8" w:rsidRPr="008705A8" w:rsidRDefault="00647003" w:rsidP="000F1C89">
      <w:r w:rsidRPr="0016784A">
        <w:rPr>
          <w:rFonts w:hint="eastAsia"/>
          <w:b/>
          <w:lang w:val="zh-CN"/>
        </w:rPr>
        <w:t>用途：</w:t>
      </w:r>
      <w:r w:rsidR="008705A8">
        <w:rPr>
          <w:rFonts w:hint="eastAsia"/>
        </w:rPr>
        <w:t>渠道通过该交易提出撤销提货申请。</w:t>
      </w:r>
    </w:p>
    <w:p w:rsidR="0037531D" w:rsidRDefault="0037531D" w:rsidP="000F1C89">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69"/>
        <w:gridCol w:w="869"/>
        <w:gridCol w:w="803"/>
        <w:gridCol w:w="3061"/>
      </w:tblGrid>
      <w:tr w:rsidR="0037531D" w:rsidTr="001D6B61">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请求报文体</w:t>
            </w:r>
          </w:p>
        </w:tc>
      </w:tr>
      <w:tr w:rsidR="0037531D" w:rsidTr="001D6B61">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CF5B31">
            <w:r>
              <w:rPr>
                <w:rFonts w:hint="eastAsia"/>
              </w:rPr>
              <w:t>C503</w:t>
            </w:r>
          </w:p>
        </w:tc>
      </w:tr>
      <w:tr w:rsidR="0037531D" w:rsidTr="001D6B61">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提货申请撤销的请求报文体</w:t>
            </w:r>
          </w:p>
        </w:tc>
      </w:tr>
      <w:tr w:rsidR="0037531D" w:rsidTr="001D6B61">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D648B6" w:rsidTr="001D6B61">
        <w:trPr>
          <w:trHeight w:val="255"/>
          <w:jc w:val="center"/>
        </w:trPr>
        <w:tc>
          <w:tcPr>
            <w:tcW w:w="648" w:type="dxa"/>
          </w:tcPr>
          <w:p w:rsidR="00D648B6" w:rsidRDefault="00D648B6"/>
        </w:tc>
        <w:tc>
          <w:tcPr>
            <w:tcW w:w="1545" w:type="dxa"/>
            <w:gridSpan w:val="2"/>
          </w:tcPr>
          <w:p w:rsidR="00D648B6" w:rsidRDefault="00D648B6">
            <w:r>
              <w:rPr>
                <w:rFonts w:hint="eastAsia"/>
              </w:rPr>
              <w:t>操作标志</w:t>
            </w:r>
          </w:p>
        </w:tc>
        <w:tc>
          <w:tcPr>
            <w:tcW w:w="1362" w:type="dxa"/>
          </w:tcPr>
          <w:p w:rsidR="00D648B6" w:rsidRDefault="00D648B6">
            <w:r>
              <w:rPr>
                <w:rFonts w:hint="eastAsia"/>
              </w:rPr>
              <w:t>oper_flag</w:t>
            </w:r>
          </w:p>
        </w:tc>
        <w:tc>
          <w:tcPr>
            <w:tcW w:w="869" w:type="dxa"/>
          </w:tcPr>
          <w:p w:rsidR="00D648B6" w:rsidRDefault="00D648B6">
            <w:r>
              <w:rPr>
                <w:rFonts w:hint="eastAsia"/>
              </w:rPr>
              <w:t>int</w:t>
            </w:r>
          </w:p>
        </w:tc>
        <w:tc>
          <w:tcPr>
            <w:tcW w:w="869" w:type="dxa"/>
          </w:tcPr>
          <w:p w:rsidR="00D648B6" w:rsidRDefault="00D648B6">
            <w:r>
              <w:rPr>
                <w:rFonts w:hint="eastAsia"/>
              </w:rPr>
              <w:t>1</w:t>
            </w:r>
          </w:p>
        </w:tc>
        <w:tc>
          <w:tcPr>
            <w:tcW w:w="803" w:type="dxa"/>
          </w:tcPr>
          <w:p w:rsidR="00D648B6" w:rsidRDefault="00D648B6">
            <w:r w:rsidRPr="002C3F91">
              <w:rPr>
                <w:rFonts w:hint="eastAsia"/>
              </w:rPr>
              <w:t>M</w:t>
            </w:r>
          </w:p>
        </w:tc>
        <w:tc>
          <w:tcPr>
            <w:tcW w:w="3061" w:type="dxa"/>
          </w:tcPr>
          <w:p w:rsidR="00D648B6" w:rsidRDefault="00DA7A4A" w:rsidP="00DA7A4A">
            <w:r>
              <w:rPr>
                <w:rFonts w:hint="eastAsia"/>
              </w:rPr>
              <w:t>3</w:t>
            </w:r>
            <w:r w:rsidR="00647003">
              <w:rPr>
                <w:rFonts w:hint="eastAsia"/>
              </w:rPr>
              <w:t>：提货申请撤销</w:t>
            </w:r>
          </w:p>
        </w:tc>
      </w:tr>
      <w:tr w:rsidR="00D648B6" w:rsidTr="001D6B61">
        <w:trPr>
          <w:trHeight w:val="255"/>
          <w:jc w:val="center"/>
        </w:trPr>
        <w:tc>
          <w:tcPr>
            <w:tcW w:w="648" w:type="dxa"/>
          </w:tcPr>
          <w:p w:rsidR="00D648B6" w:rsidRDefault="00D648B6"/>
        </w:tc>
        <w:tc>
          <w:tcPr>
            <w:tcW w:w="1545" w:type="dxa"/>
            <w:gridSpan w:val="2"/>
          </w:tcPr>
          <w:p w:rsidR="00D648B6" w:rsidRDefault="00D648B6">
            <w:r>
              <w:t>本地提货单编号</w:t>
            </w:r>
          </w:p>
        </w:tc>
        <w:tc>
          <w:tcPr>
            <w:tcW w:w="1362" w:type="dxa"/>
            <w:vAlign w:val="center"/>
          </w:tcPr>
          <w:p w:rsidR="00D648B6" w:rsidRDefault="00D648B6">
            <w:r>
              <w:t>local_sheet_no</w:t>
            </w:r>
          </w:p>
        </w:tc>
        <w:tc>
          <w:tcPr>
            <w:tcW w:w="869" w:type="dxa"/>
          </w:tcPr>
          <w:p w:rsidR="00D648B6" w:rsidRDefault="00D648B6">
            <w:r>
              <w:rPr>
                <w:rFonts w:hint="eastAsia"/>
              </w:rPr>
              <w:t>string</w:t>
            </w:r>
          </w:p>
        </w:tc>
        <w:tc>
          <w:tcPr>
            <w:tcW w:w="869" w:type="dxa"/>
          </w:tcPr>
          <w:p w:rsidR="00D648B6" w:rsidRDefault="00D648B6">
            <w:r>
              <w:rPr>
                <w:rFonts w:hint="eastAsia"/>
              </w:rPr>
              <w:t>40</w:t>
            </w:r>
          </w:p>
        </w:tc>
        <w:tc>
          <w:tcPr>
            <w:tcW w:w="803" w:type="dxa"/>
          </w:tcPr>
          <w:p w:rsidR="00D648B6" w:rsidRDefault="00D648B6">
            <w:r w:rsidRPr="002C3F91">
              <w:rPr>
                <w:rFonts w:hint="eastAsia"/>
              </w:rPr>
              <w:t>M</w:t>
            </w:r>
          </w:p>
        </w:tc>
        <w:tc>
          <w:tcPr>
            <w:tcW w:w="3061" w:type="dxa"/>
          </w:tcPr>
          <w:p w:rsidR="00D648B6" w:rsidRDefault="00D648B6"/>
        </w:tc>
      </w:tr>
      <w:tr w:rsidR="00D648B6" w:rsidTr="001D6B61">
        <w:trPr>
          <w:trHeight w:val="255"/>
          <w:jc w:val="center"/>
        </w:trPr>
        <w:tc>
          <w:tcPr>
            <w:tcW w:w="648" w:type="dxa"/>
            <w:vAlign w:val="center"/>
          </w:tcPr>
          <w:p w:rsidR="00D648B6" w:rsidRDefault="00D648B6">
            <w:pPr>
              <w:rPr>
                <w:rFonts w:ascii="宋体" w:hAnsi="宋体" w:cs="宋体"/>
                <w:color w:val="000000"/>
                <w:kern w:val="0"/>
                <w:sz w:val="20"/>
                <w:szCs w:val="20"/>
              </w:rPr>
            </w:pPr>
          </w:p>
        </w:tc>
        <w:tc>
          <w:tcPr>
            <w:tcW w:w="1545" w:type="dxa"/>
            <w:gridSpan w:val="2"/>
          </w:tcPr>
          <w:p w:rsidR="00D648B6" w:rsidRDefault="00D648B6">
            <w:r>
              <w:rPr>
                <w:rFonts w:hint="eastAsia"/>
              </w:rPr>
              <w:t>提货密码</w:t>
            </w:r>
          </w:p>
        </w:tc>
        <w:tc>
          <w:tcPr>
            <w:tcW w:w="1362" w:type="dxa"/>
            <w:vAlign w:val="bottom"/>
          </w:tcPr>
          <w:p w:rsidR="00D648B6" w:rsidRDefault="00D648B6">
            <w:r>
              <w:t>take_pwd</w:t>
            </w:r>
          </w:p>
        </w:tc>
        <w:tc>
          <w:tcPr>
            <w:tcW w:w="869" w:type="dxa"/>
          </w:tcPr>
          <w:p w:rsidR="00D648B6" w:rsidRDefault="00D648B6">
            <w:r>
              <w:rPr>
                <w:rFonts w:hint="eastAsia"/>
              </w:rPr>
              <w:t>string</w:t>
            </w:r>
          </w:p>
        </w:tc>
        <w:tc>
          <w:tcPr>
            <w:tcW w:w="869" w:type="dxa"/>
          </w:tcPr>
          <w:p w:rsidR="00D648B6" w:rsidRDefault="00DB23D9">
            <w:r>
              <w:rPr>
                <w:rFonts w:hint="eastAsia"/>
              </w:rPr>
              <w:t>6</w:t>
            </w:r>
          </w:p>
        </w:tc>
        <w:tc>
          <w:tcPr>
            <w:tcW w:w="803" w:type="dxa"/>
          </w:tcPr>
          <w:p w:rsidR="00D648B6" w:rsidRDefault="00D648B6">
            <w:r w:rsidRPr="002C3F91">
              <w:rPr>
                <w:rFonts w:hint="eastAsia"/>
              </w:rPr>
              <w:t>M</w:t>
            </w:r>
          </w:p>
        </w:tc>
        <w:tc>
          <w:tcPr>
            <w:tcW w:w="3061" w:type="dxa"/>
          </w:tcPr>
          <w:p w:rsidR="00D648B6" w:rsidRDefault="00D648B6">
            <w:r>
              <w:rPr>
                <w:rFonts w:hint="eastAsia"/>
              </w:rPr>
              <w:t>非密文需送交易所</w:t>
            </w:r>
          </w:p>
        </w:tc>
      </w:tr>
      <w:tr w:rsidR="005435C9" w:rsidTr="00DD1B59">
        <w:trPr>
          <w:trHeight w:val="255"/>
          <w:jc w:val="center"/>
        </w:trPr>
        <w:tc>
          <w:tcPr>
            <w:tcW w:w="648" w:type="dxa"/>
            <w:vAlign w:val="center"/>
          </w:tcPr>
          <w:p w:rsidR="005435C9" w:rsidRDefault="005435C9">
            <w:pPr>
              <w:rPr>
                <w:rFonts w:ascii="宋体" w:hAnsi="宋体" w:cs="宋体"/>
                <w:color w:val="000000"/>
                <w:kern w:val="0"/>
                <w:sz w:val="20"/>
                <w:szCs w:val="20"/>
              </w:rPr>
            </w:pPr>
          </w:p>
        </w:tc>
        <w:tc>
          <w:tcPr>
            <w:tcW w:w="1545"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37531D" w:rsidRDefault="0037531D"/>
    <w:p w:rsidR="0037531D" w:rsidRDefault="0037531D" w:rsidP="000F1C89">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69"/>
        <w:gridCol w:w="869"/>
        <w:gridCol w:w="803"/>
        <w:gridCol w:w="3061"/>
      </w:tblGrid>
      <w:tr w:rsidR="0037531D" w:rsidTr="00FF361B">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FF361B">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CF5B31">
            <w:r>
              <w:rPr>
                <w:rFonts w:hint="eastAsia"/>
              </w:rPr>
              <w:t>C503</w:t>
            </w:r>
          </w:p>
        </w:tc>
      </w:tr>
      <w:tr w:rsidR="0037531D" w:rsidTr="00FF361B">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提货申请撤销的响应报文体</w:t>
            </w:r>
          </w:p>
        </w:tc>
      </w:tr>
      <w:tr w:rsidR="0037531D" w:rsidTr="00FF361B">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72389C" w:rsidTr="00FF361B">
        <w:trPr>
          <w:trHeight w:val="255"/>
          <w:jc w:val="center"/>
        </w:trPr>
        <w:tc>
          <w:tcPr>
            <w:tcW w:w="648" w:type="dxa"/>
          </w:tcPr>
          <w:p w:rsidR="0072389C" w:rsidRDefault="0072389C"/>
        </w:tc>
        <w:tc>
          <w:tcPr>
            <w:tcW w:w="1545" w:type="dxa"/>
            <w:gridSpan w:val="2"/>
          </w:tcPr>
          <w:p w:rsidR="0072389C" w:rsidRDefault="0072389C">
            <w:r>
              <w:rPr>
                <w:rFonts w:hint="eastAsia"/>
              </w:rPr>
              <w:t>操作标志</w:t>
            </w:r>
          </w:p>
        </w:tc>
        <w:tc>
          <w:tcPr>
            <w:tcW w:w="1362" w:type="dxa"/>
          </w:tcPr>
          <w:p w:rsidR="0072389C" w:rsidRPr="002C09F9" w:rsidRDefault="0072389C" w:rsidP="004C0C27">
            <w:r w:rsidRPr="002C09F9">
              <w:t>oper_flag</w:t>
            </w:r>
          </w:p>
        </w:tc>
        <w:tc>
          <w:tcPr>
            <w:tcW w:w="869" w:type="dxa"/>
          </w:tcPr>
          <w:p w:rsidR="0072389C" w:rsidRDefault="0072389C">
            <w:r>
              <w:rPr>
                <w:rFonts w:hint="eastAsia"/>
              </w:rPr>
              <w:t>int</w:t>
            </w:r>
          </w:p>
        </w:tc>
        <w:tc>
          <w:tcPr>
            <w:tcW w:w="869" w:type="dxa"/>
          </w:tcPr>
          <w:p w:rsidR="0072389C" w:rsidRDefault="0072389C">
            <w:r>
              <w:rPr>
                <w:rFonts w:hint="eastAsia"/>
              </w:rPr>
              <w:t>1</w:t>
            </w:r>
          </w:p>
        </w:tc>
        <w:tc>
          <w:tcPr>
            <w:tcW w:w="803" w:type="dxa"/>
          </w:tcPr>
          <w:p w:rsidR="0072389C" w:rsidRDefault="0072389C">
            <w:r w:rsidRPr="007F20B4">
              <w:rPr>
                <w:rFonts w:hint="eastAsia"/>
              </w:rPr>
              <w:t>M</w:t>
            </w:r>
          </w:p>
        </w:tc>
        <w:tc>
          <w:tcPr>
            <w:tcW w:w="3061" w:type="dxa"/>
          </w:tcPr>
          <w:p w:rsidR="0072389C" w:rsidRDefault="0078358E">
            <w:r>
              <w:rPr>
                <w:rFonts w:hint="eastAsia"/>
              </w:rPr>
              <w:t>3</w:t>
            </w:r>
            <w:r>
              <w:rPr>
                <w:rFonts w:hint="eastAsia"/>
              </w:rPr>
              <w:t>：提货申请撤销</w:t>
            </w:r>
          </w:p>
        </w:tc>
      </w:tr>
    </w:tbl>
    <w:p w:rsidR="0037531D" w:rsidRDefault="0037531D">
      <w:pPr>
        <w:rPr>
          <w:lang w:val="zh-CN"/>
        </w:rPr>
      </w:pPr>
    </w:p>
    <w:p w:rsidR="00FC086D" w:rsidRDefault="00FC086D">
      <w:pPr>
        <w:rPr>
          <w:lang w:val="zh-CN"/>
        </w:rPr>
      </w:pPr>
    </w:p>
    <w:p w:rsidR="0037531D" w:rsidRDefault="0037531D" w:rsidP="00B4421B">
      <w:pPr>
        <w:pStyle w:val="3"/>
      </w:pPr>
      <w:bookmarkStart w:id="151" w:name="_Toc330993930"/>
      <w:bookmarkStart w:id="152" w:name="_Toc381258134"/>
      <w:bookmarkStart w:id="153" w:name="_Toc381368086"/>
      <w:bookmarkStart w:id="154" w:name="_Toc382472192"/>
      <w:bookmarkStart w:id="155" w:name="_Toc458763532"/>
      <w:r>
        <w:rPr>
          <w:rFonts w:hint="eastAsia"/>
        </w:rPr>
        <w:t>资讯管理</w:t>
      </w:r>
      <w:r>
        <w:rPr>
          <w:rFonts w:hint="eastAsia"/>
        </w:rPr>
        <w:t>[</w:t>
      </w:r>
      <w:r w:rsidR="003632AA">
        <w:rPr>
          <w:rFonts w:hint="eastAsia"/>
        </w:rPr>
        <w:t>C</w:t>
      </w:r>
      <w:r w:rsidR="00181F34">
        <w:rPr>
          <w:rFonts w:hint="eastAsia"/>
        </w:rPr>
        <w:t>6</w:t>
      </w:r>
      <w:r>
        <w:rPr>
          <w:rFonts w:hint="eastAsia"/>
        </w:rPr>
        <w:t>XX]</w:t>
      </w:r>
      <w:bookmarkEnd w:id="151"/>
      <w:bookmarkEnd w:id="152"/>
      <w:bookmarkEnd w:id="153"/>
      <w:bookmarkEnd w:id="154"/>
      <w:bookmarkEnd w:id="155"/>
    </w:p>
    <w:p w:rsidR="008024C3" w:rsidRDefault="008024C3" w:rsidP="008024C3"/>
    <w:p w:rsidR="0087746D" w:rsidRDefault="0087746D" w:rsidP="0087746D">
      <w:pPr>
        <w:pStyle w:val="4"/>
      </w:pPr>
      <w:r>
        <w:rPr>
          <w:rFonts w:hint="eastAsia"/>
        </w:rPr>
        <w:t>未读公告标题查询</w:t>
      </w:r>
      <w:r w:rsidR="008C7AEB">
        <w:rPr>
          <w:rFonts w:hint="eastAsia"/>
        </w:rPr>
        <w:t>[C603</w:t>
      </w:r>
      <w:r>
        <w:rPr>
          <w:rFonts w:hint="eastAsia"/>
        </w:rPr>
        <w:t>]</w:t>
      </w:r>
    </w:p>
    <w:p w:rsidR="005D1A9B" w:rsidRDefault="005D1A9B" w:rsidP="005D1A9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5D1A9B" w:rsidRDefault="005D1A9B" w:rsidP="005D1A9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F72872" w:rsidRPr="00F72872" w:rsidRDefault="005D1A9B" w:rsidP="005D1A9B">
      <w:pPr>
        <w:rPr>
          <w:lang w:val="zh-CN"/>
        </w:rPr>
      </w:pPr>
      <w:r w:rsidRPr="0016784A">
        <w:rPr>
          <w:rFonts w:hint="eastAsia"/>
          <w:b/>
          <w:lang w:val="zh-CN"/>
        </w:rPr>
        <w:t>用途：</w:t>
      </w:r>
      <w:r w:rsidR="00F72872">
        <w:rPr>
          <w:rFonts w:hint="eastAsia"/>
          <w:lang w:val="zh-CN"/>
        </w:rPr>
        <w:t>查询</w:t>
      </w:r>
      <w:r w:rsidR="00820853">
        <w:rPr>
          <w:rFonts w:hint="eastAsia"/>
          <w:lang w:val="zh-CN"/>
        </w:rPr>
        <w:t>针对客户</w:t>
      </w:r>
      <w:r w:rsidR="00F72872">
        <w:rPr>
          <w:rFonts w:hint="eastAsia"/>
          <w:lang w:val="zh-CN"/>
        </w:rPr>
        <w:t>未读过的公告标题。</w:t>
      </w:r>
      <w:r>
        <w:rPr>
          <w:rFonts w:hint="eastAsia"/>
          <w:lang w:val="zh-CN"/>
        </w:rPr>
        <w:t>建议登录成功后延时查询此交易，用于提示客户有未读的公告。</w:t>
      </w:r>
    </w:p>
    <w:p w:rsidR="0087746D" w:rsidRDefault="0087746D" w:rsidP="0087746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4"/>
        <w:gridCol w:w="646"/>
        <w:gridCol w:w="763"/>
        <w:gridCol w:w="1362"/>
        <w:gridCol w:w="869"/>
        <w:gridCol w:w="869"/>
        <w:gridCol w:w="803"/>
        <w:gridCol w:w="3061"/>
      </w:tblGrid>
      <w:tr w:rsidR="0087746D" w:rsidTr="004D74E6">
        <w:trPr>
          <w:trHeight w:hRule="exact" w:val="400"/>
          <w:jc w:val="center"/>
        </w:trPr>
        <w:tc>
          <w:tcPr>
            <w:tcW w:w="1430" w:type="dxa"/>
            <w:gridSpan w:val="2"/>
            <w:shd w:val="clear" w:color="auto" w:fill="EEECE1"/>
          </w:tcPr>
          <w:p w:rsidR="0087746D" w:rsidRDefault="0087746D" w:rsidP="004D74E6">
            <w:r>
              <w:rPr>
                <w:rFonts w:hint="eastAsia"/>
              </w:rPr>
              <w:t>报文类型</w:t>
            </w:r>
          </w:p>
        </w:tc>
        <w:tc>
          <w:tcPr>
            <w:tcW w:w="7727" w:type="dxa"/>
            <w:gridSpan w:val="6"/>
          </w:tcPr>
          <w:p w:rsidR="0087746D" w:rsidRDefault="0087746D" w:rsidP="004D74E6">
            <w:r>
              <w:rPr>
                <w:rFonts w:hint="eastAsia"/>
              </w:rPr>
              <w:t>请求报文体</w:t>
            </w:r>
          </w:p>
        </w:tc>
      </w:tr>
      <w:tr w:rsidR="0087746D" w:rsidTr="004D74E6">
        <w:trPr>
          <w:trHeight w:hRule="exact" w:val="400"/>
          <w:jc w:val="center"/>
        </w:trPr>
        <w:tc>
          <w:tcPr>
            <w:tcW w:w="1430" w:type="dxa"/>
            <w:gridSpan w:val="2"/>
            <w:shd w:val="clear" w:color="auto" w:fill="EEECE1"/>
          </w:tcPr>
          <w:p w:rsidR="0087746D" w:rsidRDefault="0087746D" w:rsidP="004D74E6">
            <w:r>
              <w:rPr>
                <w:rFonts w:hint="eastAsia"/>
              </w:rPr>
              <w:t>交易代码</w:t>
            </w:r>
          </w:p>
        </w:tc>
        <w:tc>
          <w:tcPr>
            <w:tcW w:w="7727" w:type="dxa"/>
            <w:gridSpan w:val="6"/>
          </w:tcPr>
          <w:p w:rsidR="0087746D" w:rsidRDefault="008C7AEB" w:rsidP="004D74E6">
            <w:r>
              <w:rPr>
                <w:rFonts w:hint="eastAsia"/>
              </w:rPr>
              <w:t>C603</w:t>
            </w:r>
          </w:p>
        </w:tc>
      </w:tr>
      <w:tr w:rsidR="0087746D" w:rsidTr="004D74E6">
        <w:trPr>
          <w:trHeight w:hRule="exact" w:val="400"/>
          <w:jc w:val="center"/>
        </w:trPr>
        <w:tc>
          <w:tcPr>
            <w:tcW w:w="1430" w:type="dxa"/>
            <w:gridSpan w:val="2"/>
            <w:shd w:val="clear" w:color="auto" w:fill="EEECE1"/>
          </w:tcPr>
          <w:p w:rsidR="0087746D" w:rsidRDefault="0087746D" w:rsidP="004D74E6">
            <w:r>
              <w:rPr>
                <w:rFonts w:hint="eastAsia"/>
              </w:rPr>
              <w:t>报文说明</w:t>
            </w:r>
          </w:p>
        </w:tc>
        <w:tc>
          <w:tcPr>
            <w:tcW w:w="7727" w:type="dxa"/>
            <w:gridSpan w:val="6"/>
          </w:tcPr>
          <w:p w:rsidR="0087746D" w:rsidRDefault="0087746D" w:rsidP="004D74E6">
            <w:r>
              <w:rPr>
                <w:rFonts w:hint="eastAsia"/>
              </w:rPr>
              <w:t>未读公告查询的请求报文体</w:t>
            </w:r>
          </w:p>
        </w:tc>
      </w:tr>
      <w:tr w:rsidR="0087746D" w:rsidTr="004D74E6">
        <w:trPr>
          <w:trHeight w:hRule="exact" w:val="400"/>
          <w:jc w:val="center"/>
        </w:trPr>
        <w:tc>
          <w:tcPr>
            <w:tcW w:w="784" w:type="dxa"/>
            <w:shd w:val="clear" w:color="auto" w:fill="EEECE1"/>
          </w:tcPr>
          <w:p w:rsidR="0087746D" w:rsidRDefault="0087746D" w:rsidP="004D74E6">
            <w:r>
              <w:rPr>
                <w:rFonts w:hint="eastAsia"/>
              </w:rPr>
              <w:t>符号</w:t>
            </w:r>
          </w:p>
        </w:tc>
        <w:tc>
          <w:tcPr>
            <w:tcW w:w="1409" w:type="dxa"/>
            <w:gridSpan w:val="2"/>
            <w:shd w:val="clear" w:color="auto" w:fill="EEECE1"/>
          </w:tcPr>
          <w:p w:rsidR="0087746D" w:rsidRDefault="0087746D" w:rsidP="004D74E6">
            <w:r>
              <w:rPr>
                <w:rFonts w:hint="eastAsia"/>
              </w:rPr>
              <w:t>中文名称</w:t>
            </w:r>
          </w:p>
        </w:tc>
        <w:tc>
          <w:tcPr>
            <w:tcW w:w="1362" w:type="dxa"/>
            <w:shd w:val="clear" w:color="auto" w:fill="EEECE1"/>
          </w:tcPr>
          <w:p w:rsidR="0087746D" w:rsidRDefault="0087746D" w:rsidP="004D74E6">
            <w:r>
              <w:rPr>
                <w:rFonts w:hint="eastAsia"/>
              </w:rPr>
              <w:t>英文名称</w:t>
            </w:r>
          </w:p>
        </w:tc>
        <w:tc>
          <w:tcPr>
            <w:tcW w:w="869" w:type="dxa"/>
            <w:shd w:val="clear" w:color="auto" w:fill="EEECE1"/>
          </w:tcPr>
          <w:p w:rsidR="0087746D" w:rsidRDefault="0087746D" w:rsidP="004D74E6">
            <w:r>
              <w:rPr>
                <w:rFonts w:hint="eastAsia"/>
              </w:rPr>
              <w:t>类型</w:t>
            </w:r>
          </w:p>
        </w:tc>
        <w:tc>
          <w:tcPr>
            <w:tcW w:w="869" w:type="dxa"/>
            <w:shd w:val="clear" w:color="auto" w:fill="EEECE1"/>
          </w:tcPr>
          <w:p w:rsidR="0087746D" w:rsidRDefault="0087746D" w:rsidP="004D74E6">
            <w:r>
              <w:rPr>
                <w:rFonts w:hint="eastAsia"/>
              </w:rPr>
              <w:t>长度</w:t>
            </w:r>
          </w:p>
        </w:tc>
        <w:tc>
          <w:tcPr>
            <w:tcW w:w="803" w:type="dxa"/>
            <w:shd w:val="clear" w:color="auto" w:fill="EEECE1"/>
          </w:tcPr>
          <w:p w:rsidR="0087746D" w:rsidRDefault="0087746D" w:rsidP="004D74E6">
            <w:r>
              <w:rPr>
                <w:rFonts w:hint="eastAsia"/>
              </w:rPr>
              <w:t>必填</w:t>
            </w:r>
          </w:p>
        </w:tc>
        <w:tc>
          <w:tcPr>
            <w:tcW w:w="3061" w:type="dxa"/>
            <w:shd w:val="clear" w:color="auto" w:fill="EEECE1"/>
          </w:tcPr>
          <w:p w:rsidR="0087746D" w:rsidRDefault="0087746D" w:rsidP="004D74E6">
            <w:r>
              <w:rPr>
                <w:rFonts w:hint="eastAsia"/>
              </w:rPr>
              <w:t>说明</w:t>
            </w:r>
          </w:p>
        </w:tc>
      </w:tr>
      <w:tr w:rsidR="0087746D" w:rsidTr="004D74E6">
        <w:trPr>
          <w:trHeight w:val="255"/>
          <w:jc w:val="center"/>
        </w:trPr>
        <w:tc>
          <w:tcPr>
            <w:tcW w:w="784" w:type="dxa"/>
          </w:tcPr>
          <w:p w:rsidR="0087746D" w:rsidRDefault="0087746D" w:rsidP="004D74E6"/>
        </w:tc>
        <w:tc>
          <w:tcPr>
            <w:tcW w:w="1409" w:type="dxa"/>
            <w:gridSpan w:val="2"/>
          </w:tcPr>
          <w:p w:rsidR="0087746D" w:rsidRDefault="0087746D" w:rsidP="004D74E6">
            <w:r>
              <w:rPr>
                <w:rFonts w:hint="eastAsia"/>
              </w:rPr>
              <w:t>操作标志</w:t>
            </w:r>
          </w:p>
        </w:tc>
        <w:tc>
          <w:tcPr>
            <w:tcW w:w="1362" w:type="dxa"/>
          </w:tcPr>
          <w:p w:rsidR="0087746D" w:rsidRDefault="0087746D" w:rsidP="004D74E6">
            <w:r>
              <w:rPr>
                <w:rFonts w:hint="eastAsia"/>
              </w:rPr>
              <w:t>oper_flag</w:t>
            </w:r>
          </w:p>
        </w:tc>
        <w:tc>
          <w:tcPr>
            <w:tcW w:w="869" w:type="dxa"/>
          </w:tcPr>
          <w:p w:rsidR="0087746D" w:rsidRDefault="0087746D" w:rsidP="004D74E6">
            <w:r>
              <w:rPr>
                <w:rFonts w:hint="eastAsia"/>
              </w:rPr>
              <w:t>int</w:t>
            </w:r>
          </w:p>
        </w:tc>
        <w:tc>
          <w:tcPr>
            <w:tcW w:w="869" w:type="dxa"/>
          </w:tcPr>
          <w:p w:rsidR="0087746D" w:rsidRDefault="0087746D" w:rsidP="004D74E6">
            <w:r>
              <w:rPr>
                <w:rFonts w:hint="eastAsia"/>
              </w:rPr>
              <w:t>1</w:t>
            </w:r>
          </w:p>
        </w:tc>
        <w:tc>
          <w:tcPr>
            <w:tcW w:w="803" w:type="dxa"/>
          </w:tcPr>
          <w:p w:rsidR="0087746D" w:rsidRDefault="0087746D" w:rsidP="004D74E6">
            <w:r w:rsidRPr="003419A6">
              <w:rPr>
                <w:rFonts w:hint="eastAsia"/>
              </w:rPr>
              <w:t>M</w:t>
            </w:r>
          </w:p>
        </w:tc>
        <w:tc>
          <w:tcPr>
            <w:tcW w:w="3061" w:type="dxa"/>
          </w:tcPr>
          <w:p w:rsidR="0087746D" w:rsidRDefault="0087746D" w:rsidP="004D74E6">
            <w:r>
              <w:rPr>
                <w:rFonts w:hint="eastAsia"/>
              </w:rPr>
              <w:t>1</w:t>
            </w:r>
            <w:r w:rsidR="002B5C2F">
              <w:rPr>
                <w:rFonts w:hint="eastAsia"/>
              </w:rPr>
              <w:t>：查询</w:t>
            </w:r>
          </w:p>
        </w:tc>
      </w:tr>
      <w:tr w:rsidR="005435C9" w:rsidTr="004D74E6">
        <w:trPr>
          <w:trHeight w:val="255"/>
          <w:jc w:val="center"/>
        </w:trPr>
        <w:tc>
          <w:tcPr>
            <w:tcW w:w="784" w:type="dxa"/>
          </w:tcPr>
          <w:p w:rsidR="005435C9" w:rsidRDefault="005435C9" w:rsidP="004D74E6"/>
        </w:tc>
        <w:tc>
          <w:tcPr>
            <w:tcW w:w="1409"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87746D" w:rsidRDefault="0087746D" w:rsidP="0087746D">
      <w:pPr>
        <w:pStyle w:val="5"/>
      </w:pPr>
      <w:r>
        <w:rPr>
          <w:rFonts w:hint="eastAsia"/>
        </w:rPr>
        <w:lastRenderedPageBreak/>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69"/>
        <w:gridCol w:w="869"/>
        <w:gridCol w:w="803"/>
        <w:gridCol w:w="3061"/>
      </w:tblGrid>
      <w:tr w:rsidR="0087746D" w:rsidTr="004D74E6">
        <w:trPr>
          <w:trHeight w:hRule="exact" w:val="400"/>
          <w:jc w:val="center"/>
        </w:trPr>
        <w:tc>
          <w:tcPr>
            <w:tcW w:w="1431" w:type="dxa"/>
            <w:gridSpan w:val="2"/>
            <w:shd w:val="clear" w:color="auto" w:fill="EEECE1"/>
          </w:tcPr>
          <w:p w:rsidR="0087746D" w:rsidRDefault="0087746D" w:rsidP="004D74E6">
            <w:r>
              <w:rPr>
                <w:rFonts w:hint="eastAsia"/>
              </w:rPr>
              <w:t>报文类型</w:t>
            </w:r>
          </w:p>
        </w:tc>
        <w:tc>
          <w:tcPr>
            <w:tcW w:w="7726" w:type="dxa"/>
            <w:gridSpan w:val="6"/>
          </w:tcPr>
          <w:p w:rsidR="0087746D" w:rsidRDefault="0087746D" w:rsidP="004D74E6">
            <w:r>
              <w:rPr>
                <w:rFonts w:hint="eastAsia"/>
              </w:rPr>
              <w:t>响应报文体</w:t>
            </w:r>
          </w:p>
        </w:tc>
      </w:tr>
      <w:tr w:rsidR="0087746D" w:rsidTr="004D74E6">
        <w:trPr>
          <w:trHeight w:hRule="exact" w:val="400"/>
          <w:jc w:val="center"/>
        </w:trPr>
        <w:tc>
          <w:tcPr>
            <w:tcW w:w="1431" w:type="dxa"/>
            <w:gridSpan w:val="2"/>
            <w:shd w:val="clear" w:color="auto" w:fill="EEECE1"/>
          </w:tcPr>
          <w:p w:rsidR="0087746D" w:rsidRDefault="0087746D" w:rsidP="004D74E6">
            <w:r>
              <w:rPr>
                <w:rFonts w:hint="eastAsia"/>
              </w:rPr>
              <w:t>交易代码</w:t>
            </w:r>
          </w:p>
        </w:tc>
        <w:tc>
          <w:tcPr>
            <w:tcW w:w="7726" w:type="dxa"/>
            <w:gridSpan w:val="6"/>
          </w:tcPr>
          <w:p w:rsidR="0087746D" w:rsidRDefault="008C7AEB" w:rsidP="004D74E6">
            <w:r>
              <w:rPr>
                <w:rFonts w:hint="eastAsia"/>
              </w:rPr>
              <w:t>C603</w:t>
            </w:r>
          </w:p>
        </w:tc>
      </w:tr>
      <w:tr w:rsidR="0087746D" w:rsidTr="004D74E6">
        <w:trPr>
          <w:trHeight w:hRule="exact" w:val="400"/>
          <w:jc w:val="center"/>
        </w:trPr>
        <w:tc>
          <w:tcPr>
            <w:tcW w:w="1431" w:type="dxa"/>
            <w:gridSpan w:val="2"/>
            <w:shd w:val="clear" w:color="auto" w:fill="EEECE1"/>
          </w:tcPr>
          <w:p w:rsidR="0087746D" w:rsidRDefault="0087746D" w:rsidP="004D74E6">
            <w:r>
              <w:rPr>
                <w:rFonts w:hint="eastAsia"/>
              </w:rPr>
              <w:t>报文说明</w:t>
            </w:r>
          </w:p>
        </w:tc>
        <w:tc>
          <w:tcPr>
            <w:tcW w:w="7726" w:type="dxa"/>
            <w:gridSpan w:val="6"/>
          </w:tcPr>
          <w:p w:rsidR="0087746D" w:rsidRDefault="0087746D" w:rsidP="004D74E6">
            <w:r>
              <w:rPr>
                <w:rFonts w:hint="eastAsia"/>
              </w:rPr>
              <w:t>未读公告查询的响应报文体</w:t>
            </w:r>
          </w:p>
        </w:tc>
      </w:tr>
      <w:tr w:rsidR="0087746D" w:rsidTr="004D74E6">
        <w:trPr>
          <w:trHeight w:hRule="exact" w:val="400"/>
          <w:jc w:val="center"/>
        </w:trPr>
        <w:tc>
          <w:tcPr>
            <w:tcW w:w="648" w:type="dxa"/>
            <w:shd w:val="clear" w:color="auto" w:fill="EEECE1"/>
          </w:tcPr>
          <w:p w:rsidR="0087746D" w:rsidRDefault="0087746D" w:rsidP="004D74E6">
            <w:r>
              <w:rPr>
                <w:rFonts w:hint="eastAsia"/>
              </w:rPr>
              <w:t>符号</w:t>
            </w:r>
          </w:p>
        </w:tc>
        <w:tc>
          <w:tcPr>
            <w:tcW w:w="1545" w:type="dxa"/>
            <w:gridSpan w:val="2"/>
            <w:shd w:val="clear" w:color="auto" w:fill="EEECE1"/>
          </w:tcPr>
          <w:p w:rsidR="0087746D" w:rsidRDefault="0087746D" w:rsidP="004D74E6">
            <w:r>
              <w:rPr>
                <w:rFonts w:hint="eastAsia"/>
              </w:rPr>
              <w:t>中文名称</w:t>
            </w:r>
          </w:p>
        </w:tc>
        <w:tc>
          <w:tcPr>
            <w:tcW w:w="1362" w:type="dxa"/>
            <w:shd w:val="clear" w:color="auto" w:fill="EEECE1"/>
          </w:tcPr>
          <w:p w:rsidR="0087746D" w:rsidRDefault="0087746D" w:rsidP="004D74E6">
            <w:r>
              <w:rPr>
                <w:rFonts w:hint="eastAsia"/>
              </w:rPr>
              <w:t>英文名称</w:t>
            </w:r>
          </w:p>
        </w:tc>
        <w:tc>
          <w:tcPr>
            <w:tcW w:w="869" w:type="dxa"/>
            <w:shd w:val="clear" w:color="auto" w:fill="EEECE1"/>
          </w:tcPr>
          <w:p w:rsidR="0087746D" w:rsidRDefault="0087746D" w:rsidP="004D74E6">
            <w:r>
              <w:rPr>
                <w:rFonts w:hint="eastAsia"/>
              </w:rPr>
              <w:t>类型</w:t>
            </w:r>
          </w:p>
        </w:tc>
        <w:tc>
          <w:tcPr>
            <w:tcW w:w="869" w:type="dxa"/>
            <w:shd w:val="clear" w:color="auto" w:fill="EEECE1"/>
          </w:tcPr>
          <w:p w:rsidR="0087746D" w:rsidRDefault="0087746D" w:rsidP="004D74E6">
            <w:r>
              <w:rPr>
                <w:rFonts w:hint="eastAsia"/>
              </w:rPr>
              <w:t>长度</w:t>
            </w:r>
          </w:p>
        </w:tc>
        <w:tc>
          <w:tcPr>
            <w:tcW w:w="803" w:type="dxa"/>
            <w:shd w:val="clear" w:color="auto" w:fill="EEECE1"/>
          </w:tcPr>
          <w:p w:rsidR="0087746D" w:rsidRDefault="0087746D" w:rsidP="004D74E6">
            <w:r>
              <w:rPr>
                <w:rFonts w:hint="eastAsia"/>
              </w:rPr>
              <w:t>必填</w:t>
            </w:r>
          </w:p>
        </w:tc>
        <w:tc>
          <w:tcPr>
            <w:tcW w:w="3061" w:type="dxa"/>
            <w:shd w:val="clear" w:color="auto" w:fill="EEECE1"/>
          </w:tcPr>
          <w:p w:rsidR="0087746D" w:rsidRDefault="0087746D" w:rsidP="004D74E6">
            <w:r>
              <w:rPr>
                <w:rFonts w:hint="eastAsia"/>
              </w:rPr>
              <w:t>说明</w:t>
            </w:r>
          </w:p>
        </w:tc>
      </w:tr>
      <w:tr w:rsidR="0087746D" w:rsidTr="004D74E6">
        <w:trPr>
          <w:trHeight w:val="255"/>
          <w:jc w:val="center"/>
        </w:trPr>
        <w:tc>
          <w:tcPr>
            <w:tcW w:w="648" w:type="dxa"/>
          </w:tcPr>
          <w:p w:rsidR="0087746D" w:rsidRDefault="0087746D" w:rsidP="004D74E6"/>
        </w:tc>
        <w:tc>
          <w:tcPr>
            <w:tcW w:w="1545" w:type="dxa"/>
            <w:gridSpan w:val="2"/>
          </w:tcPr>
          <w:p w:rsidR="0087746D" w:rsidRDefault="0087746D" w:rsidP="004D74E6">
            <w:r>
              <w:rPr>
                <w:rFonts w:hint="eastAsia"/>
              </w:rPr>
              <w:t>操作标志</w:t>
            </w:r>
          </w:p>
        </w:tc>
        <w:tc>
          <w:tcPr>
            <w:tcW w:w="1362" w:type="dxa"/>
          </w:tcPr>
          <w:p w:rsidR="0087746D" w:rsidRPr="002633FE" w:rsidRDefault="0087746D" w:rsidP="004D74E6">
            <w:r w:rsidRPr="002633FE">
              <w:t>oper_flag</w:t>
            </w:r>
          </w:p>
        </w:tc>
        <w:tc>
          <w:tcPr>
            <w:tcW w:w="869" w:type="dxa"/>
          </w:tcPr>
          <w:p w:rsidR="0087746D" w:rsidRDefault="0087746D" w:rsidP="004D74E6">
            <w:r>
              <w:rPr>
                <w:rFonts w:hint="eastAsia"/>
              </w:rPr>
              <w:t>int</w:t>
            </w:r>
          </w:p>
        </w:tc>
        <w:tc>
          <w:tcPr>
            <w:tcW w:w="869" w:type="dxa"/>
          </w:tcPr>
          <w:p w:rsidR="0087746D" w:rsidRDefault="0087746D" w:rsidP="004D74E6">
            <w:r>
              <w:rPr>
                <w:rFonts w:hint="eastAsia"/>
              </w:rPr>
              <w:t>1</w:t>
            </w:r>
          </w:p>
        </w:tc>
        <w:tc>
          <w:tcPr>
            <w:tcW w:w="803" w:type="dxa"/>
          </w:tcPr>
          <w:p w:rsidR="0087746D" w:rsidRDefault="0087746D" w:rsidP="004D74E6">
            <w:r w:rsidRPr="00CC15F2">
              <w:rPr>
                <w:rFonts w:hint="eastAsia"/>
              </w:rPr>
              <w:t>M</w:t>
            </w:r>
          </w:p>
        </w:tc>
        <w:tc>
          <w:tcPr>
            <w:tcW w:w="3061" w:type="dxa"/>
          </w:tcPr>
          <w:p w:rsidR="0087746D" w:rsidRDefault="0087746D" w:rsidP="004D74E6"/>
        </w:tc>
      </w:tr>
      <w:tr w:rsidR="00AC6748" w:rsidTr="004D74E6">
        <w:trPr>
          <w:trHeight w:val="255"/>
          <w:jc w:val="center"/>
        </w:trPr>
        <w:tc>
          <w:tcPr>
            <w:tcW w:w="648" w:type="dxa"/>
          </w:tcPr>
          <w:p w:rsidR="00AC6748" w:rsidRDefault="00AC6748" w:rsidP="004D74E6">
            <w:r w:rsidRPr="00EA7AAD">
              <w:rPr>
                <w:rFonts w:ascii="宋体" w:hAnsi="宋体" w:cs="宋体" w:hint="eastAsia"/>
                <w:color w:val="000000"/>
                <w:kern w:val="0"/>
                <w:sz w:val="20"/>
                <w:szCs w:val="20"/>
              </w:rPr>
              <w:t>[]</w:t>
            </w:r>
          </w:p>
        </w:tc>
        <w:tc>
          <w:tcPr>
            <w:tcW w:w="1545" w:type="dxa"/>
            <w:gridSpan w:val="2"/>
          </w:tcPr>
          <w:p w:rsidR="00AC6748" w:rsidRDefault="00AC6748" w:rsidP="004D74E6">
            <w:r>
              <w:rPr>
                <w:rFonts w:hint="eastAsia"/>
              </w:rPr>
              <w:t>公告信息</w:t>
            </w:r>
          </w:p>
        </w:tc>
        <w:tc>
          <w:tcPr>
            <w:tcW w:w="1362" w:type="dxa"/>
          </w:tcPr>
          <w:p w:rsidR="00AC6748" w:rsidRPr="002633FE" w:rsidRDefault="00AC6748" w:rsidP="004D74E6">
            <w:r>
              <w:rPr>
                <w:rFonts w:hint="eastAsia"/>
              </w:rPr>
              <w:t>list</w:t>
            </w:r>
            <w:r w:rsidRPr="002633FE">
              <w:t>_bulletin_info</w:t>
            </w:r>
          </w:p>
        </w:tc>
        <w:tc>
          <w:tcPr>
            <w:tcW w:w="869" w:type="dxa"/>
          </w:tcPr>
          <w:p w:rsidR="00AC6748" w:rsidRDefault="00AC6748" w:rsidP="00046BBD">
            <w:r>
              <w:rPr>
                <w:rFonts w:hint="eastAsia"/>
              </w:rPr>
              <w:t>List</w:t>
            </w:r>
          </w:p>
        </w:tc>
        <w:tc>
          <w:tcPr>
            <w:tcW w:w="869" w:type="dxa"/>
          </w:tcPr>
          <w:p w:rsidR="00AC6748" w:rsidRDefault="00AC6748" w:rsidP="00046BBD"/>
        </w:tc>
        <w:tc>
          <w:tcPr>
            <w:tcW w:w="803" w:type="dxa"/>
          </w:tcPr>
          <w:p w:rsidR="00AC6748" w:rsidRDefault="00AC6748" w:rsidP="00046BBD">
            <w:r w:rsidRPr="00B3355C">
              <w:rPr>
                <w:rFonts w:hint="eastAsia"/>
              </w:rPr>
              <w:t>M</w:t>
            </w:r>
          </w:p>
        </w:tc>
        <w:tc>
          <w:tcPr>
            <w:tcW w:w="3061" w:type="dxa"/>
          </w:tcPr>
          <w:p w:rsidR="00AC6748" w:rsidRDefault="00AC6748" w:rsidP="00046BBD">
            <w:r>
              <w:rPr>
                <w:rFonts w:hint="eastAsia"/>
              </w:rPr>
              <w:t>List&lt;List&lt;String&gt;&gt;</w:t>
            </w:r>
          </w:p>
        </w:tc>
      </w:tr>
      <w:tr w:rsidR="0087746D" w:rsidTr="004D74E6">
        <w:trPr>
          <w:trHeight w:val="255"/>
          <w:jc w:val="center"/>
        </w:trPr>
        <w:tc>
          <w:tcPr>
            <w:tcW w:w="648" w:type="dxa"/>
          </w:tcPr>
          <w:p w:rsidR="0087746D" w:rsidRDefault="0087746D" w:rsidP="004D74E6">
            <w:r w:rsidRPr="00EA7AAD">
              <w:rPr>
                <w:rFonts w:ascii="宋体" w:hAnsi="宋体" w:cs="宋体" w:hint="eastAsia"/>
                <w:color w:val="000000"/>
                <w:kern w:val="0"/>
                <w:sz w:val="20"/>
                <w:szCs w:val="20"/>
              </w:rPr>
              <w:t>{}</w:t>
            </w:r>
          </w:p>
        </w:tc>
        <w:tc>
          <w:tcPr>
            <w:tcW w:w="1545" w:type="dxa"/>
            <w:gridSpan w:val="2"/>
          </w:tcPr>
          <w:p w:rsidR="0087746D" w:rsidRDefault="0087746D" w:rsidP="004D74E6">
            <w:r>
              <w:rPr>
                <w:rFonts w:hint="eastAsia"/>
              </w:rPr>
              <w:t>公告信息</w:t>
            </w:r>
          </w:p>
        </w:tc>
        <w:tc>
          <w:tcPr>
            <w:tcW w:w="1362" w:type="dxa"/>
          </w:tcPr>
          <w:p w:rsidR="0087746D" w:rsidRPr="002633FE" w:rsidRDefault="0087746D" w:rsidP="004D74E6"/>
        </w:tc>
        <w:tc>
          <w:tcPr>
            <w:tcW w:w="869" w:type="dxa"/>
          </w:tcPr>
          <w:p w:rsidR="0087746D" w:rsidRDefault="0087746D" w:rsidP="004D74E6"/>
        </w:tc>
        <w:tc>
          <w:tcPr>
            <w:tcW w:w="869" w:type="dxa"/>
          </w:tcPr>
          <w:p w:rsidR="0087746D" w:rsidRDefault="0087746D" w:rsidP="004D74E6"/>
        </w:tc>
        <w:tc>
          <w:tcPr>
            <w:tcW w:w="803" w:type="dxa"/>
          </w:tcPr>
          <w:p w:rsidR="0087746D" w:rsidRDefault="0087746D" w:rsidP="004D74E6">
            <w:r w:rsidRPr="00CC15F2">
              <w:rPr>
                <w:rFonts w:hint="eastAsia"/>
              </w:rPr>
              <w:t>M</w:t>
            </w:r>
          </w:p>
        </w:tc>
        <w:tc>
          <w:tcPr>
            <w:tcW w:w="3061" w:type="dxa"/>
          </w:tcPr>
          <w:p w:rsidR="0087746D" w:rsidRDefault="0087746D" w:rsidP="004D74E6"/>
        </w:tc>
      </w:tr>
      <w:tr w:rsidR="0087746D" w:rsidTr="004D74E6">
        <w:trPr>
          <w:trHeight w:val="255"/>
          <w:jc w:val="center"/>
        </w:trPr>
        <w:tc>
          <w:tcPr>
            <w:tcW w:w="648" w:type="dxa"/>
          </w:tcPr>
          <w:p w:rsidR="0087746D" w:rsidRDefault="0087746D" w:rsidP="004D74E6">
            <w:r w:rsidRPr="00EA7AAD">
              <w:rPr>
                <w:rFonts w:ascii="宋体" w:hAnsi="宋体" w:cs="宋体" w:hint="eastAsia"/>
                <w:color w:val="000000"/>
                <w:kern w:val="0"/>
                <w:sz w:val="20"/>
                <w:szCs w:val="20"/>
              </w:rPr>
              <w:t>→</w:t>
            </w:r>
          </w:p>
        </w:tc>
        <w:tc>
          <w:tcPr>
            <w:tcW w:w="1545" w:type="dxa"/>
            <w:gridSpan w:val="2"/>
          </w:tcPr>
          <w:p w:rsidR="0087746D" w:rsidRPr="0037383C" w:rsidRDefault="0087746D" w:rsidP="004D74E6">
            <w:r w:rsidRPr="0037383C">
              <w:rPr>
                <w:rFonts w:hint="eastAsia"/>
              </w:rPr>
              <w:t>公告日期</w:t>
            </w:r>
          </w:p>
        </w:tc>
        <w:tc>
          <w:tcPr>
            <w:tcW w:w="1362" w:type="dxa"/>
          </w:tcPr>
          <w:p w:rsidR="0087746D" w:rsidRPr="002633FE" w:rsidRDefault="0087746D" w:rsidP="004D74E6">
            <w:r w:rsidRPr="002633FE">
              <w:t>s_date</w:t>
            </w:r>
          </w:p>
        </w:tc>
        <w:tc>
          <w:tcPr>
            <w:tcW w:w="869" w:type="dxa"/>
          </w:tcPr>
          <w:p w:rsidR="0087746D" w:rsidRDefault="0087746D" w:rsidP="004D74E6">
            <w:r>
              <w:rPr>
                <w:rFonts w:hint="eastAsia"/>
              </w:rPr>
              <w:t>string</w:t>
            </w:r>
          </w:p>
        </w:tc>
        <w:tc>
          <w:tcPr>
            <w:tcW w:w="869" w:type="dxa"/>
          </w:tcPr>
          <w:p w:rsidR="0087746D" w:rsidRPr="0037383C" w:rsidRDefault="0087746D" w:rsidP="004D74E6">
            <w:r w:rsidRPr="0037383C">
              <w:rPr>
                <w:rFonts w:hint="eastAsia"/>
              </w:rPr>
              <w:t>8</w:t>
            </w:r>
          </w:p>
        </w:tc>
        <w:tc>
          <w:tcPr>
            <w:tcW w:w="803" w:type="dxa"/>
          </w:tcPr>
          <w:p w:rsidR="0087746D" w:rsidRDefault="0087746D" w:rsidP="004D74E6">
            <w:r w:rsidRPr="00CC15F2">
              <w:rPr>
                <w:rFonts w:hint="eastAsia"/>
              </w:rPr>
              <w:t>M</w:t>
            </w:r>
          </w:p>
        </w:tc>
        <w:tc>
          <w:tcPr>
            <w:tcW w:w="3061" w:type="dxa"/>
          </w:tcPr>
          <w:p w:rsidR="0087746D" w:rsidRDefault="0087746D" w:rsidP="004D74E6"/>
        </w:tc>
      </w:tr>
      <w:tr w:rsidR="0087746D" w:rsidTr="004D74E6">
        <w:trPr>
          <w:trHeight w:val="255"/>
          <w:jc w:val="center"/>
        </w:trPr>
        <w:tc>
          <w:tcPr>
            <w:tcW w:w="648" w:type="dxa"/>
          </w:tcPr>
          <w:p w:rsidR="0087746D" w:rsidRDefault="0087746D" w:rsidP="004D74E6">
            <w:r w:rsidRPr="00EA7AAD">
              <w:rPr>
                <w:rFonts w:ascii="宋体" w:hAnsi="宋体" w:cs="宋体" w:hint="eastAsia"/>
                <w:color w:val="000000"/>
                <w:kern w:val="0"/>
                <w:sz w:val="20"/>
                <w:szCs w:val="20"/>
              </w:rPr>
              <w:t>→</w:t>
            </w:r>
          </w:p>
        </w:tc>
        <w:tc>
          <w:tcPr>
            <w:tcW w:w="1545" w:type="dxa"/>
            <w:gridSpan w:val="2"/>
          </w:tcPr>
          <w:p w:rsidR="0087746D" w:rsidRPr="0037383C" w:rsidRDefault="0087746D" w:rsidP="004D74E6">
            <w:r w:rsidRPr="0037383C">
              <w:rPr>
                <w:rFonts w:hint="eastAsia"/>
              </w:rPr>
              <w:t>公告标题</w:t>
            </w:r>
          </w:p>
        </w:tc>
        <w:tc>
          <w:tcPr>
            <w:tcW w:w="1362" w:type="dxa"/>
          </w:tcPr>
          <w:p w:rsidR="0087746D" w:rsidRPr="002633FE" w:rsidRDefault="0087746D" w:rsidP="004D74E6">
            <w:r w:rsidRPr="002633FE">
              <w:t>title</w:t>
            </w:r>
          </w:p>
        </w:tc>
        <w:tc>
          <w:tcPr>
            <w:tcW w:w="869" w:type="dxa"/>
          </w:tcPr>
          <w:p w:rsidR="0087746D" w:rsidRDefault="0087746D" w:rsidP="004D74E6">
            <w:r>
              <w:rPr>
                <w:rFonts w:hint="eastAsia"/>
              </w:rPr>
              <w:t>string</w:t>
            </w:r>
          </w:p>
        </w:tc>
        <w:tc>
          <w:tcPr>
            <w:tcW w:w="869" w:type="dxa"/>
          </w:tcPr>
          <w:p w:rsidR="0087746D" w:rsidRPr="0037383C" w:rsidRDefault="0087746D" w:rsidP="004D74E6">
            <w:r w:rsidRPr="0037383C">
              <w:rPr>
                <w:rFonts w:hint="eastAsia"/>
              </w:rPr>
              <w:t>100</w:t>
            </w:r>
          </w:p>
        </w:tc>
        <w:tc>
          <w:tcPr>
            <w:tcW w:w="803" w:type="dxa"/>
          </w:tcPr>
          <w:p w:rsidR="0087746D" w:rsidRDefault="0087746D" w:rsidP="004D74E6">
            <w:r w:rsidRPr="00CC15F2">
              <w:rPr>
                <w:rFonts w:hint="eastAsia"/>
              </w:rPr>
              <w:t>M</w:t>
            </w:r>
          </w:p>
        </w:tc>
        <w:tc>
          <w:tcPr>
            <w:tcW w:w="3061" w:type="dxa"/>
          </w:tcPr>
          <w:p w:rsidR="0087746D" w:rsidRDefault="0087746D" w:rsidP="004D74E6"/>
        </w:tc>
      </w:tr>
      <w:tr w:rsidR="0087746D" w:rsidTr="004D74E6">
        <w:trPr>
          <w:trHeight w:val="255"/>
          <w:jc w:val="center"/>
        </w:trPr>
        <w:tc>
          <w:tcPr>
            <w:tcW w:w="648" w:type="dxa"/>
          </w:tcPr>
          <w:p w:rsidR="0087746D" w:rsidRPr="00963A0C" w:rsidRDefault="0087746D" w:rsidP="004D74E6">
            <w:r w:rsidRPr="00EA7AAD">
              <w:rPr>
                <w:rFonts w:ascii="宋体" w:hAnsi="宋体" w:cs="宋体" w:hint="eastAsia"/>
                <w:color w:val="000000"/>
                <w:kern w:val="0"/>
                <w:sz w:val="20"/>
                <w:szCs w:val="20"/>
              </w:rPr>
              <w:t>→</w:t>
            </w:r>
          </w:p>
        </w:tc>
        <w:tc>
          <w:tcPr>
            <w:tcW w:w="1545" w:type="dxa"/>
            <w:gridSpan w:val="2"/>
          </w:tcPr>
          <w:p w:rsidR="0087746D" w:rsidRPr="0037383C" w:rsidRDefault="0087746D" w:rsidP="004D74E6">
            <w:r w:rsidRPr="0037383C">
              <w:rPr>
                <w:rFonts w:hint="eastAsia"/>
              </w:rPr>
              <w:t>公告</w:t>
            </w:r>
            <w:r w:rsidR="00F06BE5">
              <w:rPr>
                <w:rFonts w:hint="eastAsia"/>
              </w:rPr>
              <w:t>编</w:t>
            </w:r>
            <w:r>
              <w:rPr>
                <w:rFonts w:hint="eastAsia"/>
              </w:rPr>
              <w:t>号</w:t>
            </w:r>
          </w:p>
        </w:tc>
        <w:tc>
          <w:tcPr>
            <w:tcW w:w="1362" w:type="dxa"/>
          </w:tcPr>
          <w:p w:rsidR="0087746D" w:rsidRPr="002633FE" w:rsidRDefault="0087746D" w:rsidP="004D74E6">
            <w:r w:rsidRPr="002633FE">
              <w:t>bulletin_id</w:t>
            </w:r>
          </w:p>
        </w:tc>
        <w:tc>
          <w:tcPr>
            <w:tcW w:w="869" w:type="dxa"/>
          </w:tcPr>
          <w:p w:rsidR="0087746D" w:rsidRDefault="0087746D" w:rsidP="004D74E6">
            <w:r>
              <w:rPr>
                <w:rFonts w:hint="eastAsia"/>
              </w:rPr>
              <w:t>string</w:t>
            </w:r>
          </w:p>
        </w:tc>
        <w:tc>
          <w:tcPr>
            <w:tcW w:w="869" w:type="dxa"/>
          </w:tcPr>
          <w:p w:rsidR="0087746D" w:rsidRPr="0037383C" w:rsidRDefault="0087746D" w:rsidP="004D74E6">
            <w:r>
              <w:rPr>
                <w:rFonts w:hint="eastAsia"/>
              </w:rPr>
              <w:t>18</w:t>
            </w:r>
          </w:p>
        </w:tc>
        <w:tc>
          <w:tcPr>
            <w:tcW w:w="803" w:type="dxa"/>
          </w:tcPr>
          <w:p w:rsidR="0087746D" w:rsidRDefault="0087746D" w:rsidP="004D74E6">
            <w:r w:rsidRPr="00CC15F2">
              <w:rPr>
                <w:rFonts w:hint="eastAsia"/>
              </w:rPr>
              <w:t>M</w:t>
            </w:r>
          </w:p>
        </w:tc>
        <w:tc>
          <w:tcPr>
            <w:tcW w:w="3061" w:type="dxa"/>
          </w:tcPr>
          <w:p w:rsidR="0087746D" w:rsidRDefault="0087746D" w:rsidP="004D74E6"/>
        </w:tc>
      </w:tr>
      <w:tr w:rsidR="0087746D" w:rsidTr="004D74E6">
        <w:trPr>
          <w:trHeight w:val="255"/>
          <w:jc w:val="center"/>
        </w:trPr>
        <w:tc>
          <w:tcPr>
            <w:tcW w:w="648" w:type="dxa"/>
          </w:tcPr>
          <w:p w:rsidR="0087746D" w:rsidRPr="00963A0C" w:rsidRDefault="0087746D" w:rsidP="004D74E6">
            <w:r w:rsidRPr="00EA7AAD">
              <w:rPr>
                <w:rFonts w:ascii="宋体" w:hAnsi="宋体" w:cs="宋体" w:hint="eastAsia"/>
                <w:color w:val="000000"/>
                <w:kern w:val="0"/>
                <w:sz w:val="20"/>
                <w:szCs w:val="20"/>
              </w:rPr>
              <w:t>→</w:t>
            </w:r>
          </w:p>
        </w:tc>
        <w:tc>
          <w:tcPr>
            <w:tcW w:w="1545" w:type="dxa"/>
            <w:gridSpan w:val="2"/>
          </w:tcPr>
          <w:p w:rsidR="0087746D" w:rsidRPr="0037383C" w:rsidRDefault="0087746D" w:rsidP="004D74E6">
            <w:r w:rsidRPr="0037383C">
              <w:rPr>
                <w:rFonts w:hint="eastAsia"/>
              </w:rPr>
              <w:t>发布人</w:t>
            </w:r>
          </w:p>
        </w:tc>
        <w:tc>
          <w:tcPr>
            <w:tcW w:w="1362" w:type="dxa"/>
          </w:tcPr>
          <w:p w:rsidR="0087746D" w:rsidRDefault="0087746D" w:rsidP="004D74E6">
            <w:r w:rsidRPr="002633FE">
              <w:t>teller_name</w:t>
            </w:r>
          </w:p>
        </w:tc>
        <w:tc>
          <w:tcPr>
            <w:tcW w:w="869" w:type="dxa"/>
          </w:tcPr>
          <w:p w:rsidR="0087746D" w:rsidRDefault="0087746D" w:rsidP="004D74E6">
            <w:r>
              <w:rPr>
                <w:rFonts w:hint="eastAsia"/>
              </w:rPr>
              <w:t>string</w:t>
            </w:r>
          </w:p>
        </w:tc>
        <w:tc>
          <w:tcPr>
            <w:tcW w:w="869" w:type="dxa"/>
          </w:tcPr>
          <w:p w:rsidR="0087746D" w:rsidRPr="0037383C" w:rsidRDefault="0087746D" w:rsidP="004D74E6">
            <w:r w:rsidRPr="0037383C">
              <w:rPr>
                <w:rFonts w:hint="eastAsia"/>
              </w:rPr>
              <w:t>31</w:t>
            </w:r>
          </w:p>
        </w:tc>
        <w:tc>
          <w:tcPr>
            <w:tcW w:w="803" w:type="dxa"/>
          </w:tcPr>
          <w:p w:rsidR="0087746D" w:rsidRDefault="0087746D" w:rsidP="004D74E6">
            <w:r w:rsidRPr="00CC15F2">
              <w:rPr>
                <w:rFonts w:hint="eastAsia"/>
              </w:rPr>
              <w:t>M</w:t>
            </w:r>
          </w:p>
        </w:tc>
        <w:tc>
          <w:tcPr>
            <w:tcW w:w="3061" w:type="dxa"/>
          </w:tcPr>
          <w:p w:rsidR="0087746D" w:rsidRDefault="0087746D" w:rsidP="004D74E6"/>
        </w:tc>
      </w:tr>
    </w:tbl>
    <w:p w:rsidR="0087746D" w:rsidRDefault="0087746D" w:rsidP="0087746D"/>
    <w:p w:rsidR="0087746D" w:rsidRDefault="0087746D" w:rsidP="008024C3"/>
    <w:p w:rsidR="008024C3" w:rsidRPr="008024C3" w:rsidRDefault="008024C3" w:rsidP="008024C3">
      <w:pPr>
        <w:rPr>
          <w:lang w:val="zh-CN"/>
        </w:rPr>
      </w:pPr>
    </w:p>
    <w:p w:rsidR="0037531D" w:rsidRDefault="006E2869">
      <w:pPr>
        <w:pStyle w:val="4"/>
      </w:pPr>
      <w:bookmarkStart w:id="156" w:name="_Toc330993931"/>
      <w:r>
        <w:rPr>
          <w:rFonts w:hint="eastAsia"/>
        </w:rPr>
        <w:t>公告标题</w:t>
      </w:r>
      <w:r w:rsidR="0037531D">
        <w:rPr>
          <w:rFonts w:hint="eastAsia"/>
        </w:rPr>
        <w:t>查询</w:t>
      </w:r>
      <w:r w:rsidR="008C7AEB">
        <w:rPr>
          <w:rFonts w:hint="eastAsia"/>
        </w:rPr>
        <w:t>[C604</w:t>
      </w:r>
      <w:r w:rsidR="0037531D">
        <w:rPr>
          <w:rFonts w:hint="eastAsia"/>
        </w:rPr>
        <w:t>]</w:t>
      </w:r>
      <w:bookmarkEnd w:id="156"/>
    </w:p>
    <w:p w:rsidR="002B5C2F" w:rsidRDefault="002B5C2F" w:rsidP="002B5C2F">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2B5C2F" w:rsidRDefault="002B5C2F" w:rsidP="002B5C2F">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820853" w:rsidRPr="00820853" w:rsidRDefault="002B5C2F" w:rsidP="002B5C2F">
      <w:pPr>
        <w:rPr>
          <w:lang w:val="zh-CN"/>
        </w:rPr>
      </w:pPr>
      <w:r w:rsidRPr="0016784A">
        <w:rPr>
          <w:rFonts w:hint="eastAsia"/>
          <w:b/>
          <w:lang w:val="zh-CN"/>
        </w:rPr>
        <w:t>用途：</w:t>
      </w:r>
      <w:r w:rsidR="00820853">
        <w:rPr>
          <w:rFonts w:hint="eastAsia"/>
        </w:rPr>
        <w:t>查询针对客户发布的当日或历史公告</w:t>
      </w:r>
      <w:r w:rsidR="00F143F6">
        <w:rPr>
          <w:rFonts w:hint="eastAsia"/>
        </w:rPr>
        <w:t>标题</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8"/>
        <w:gridCol w:w="862"/>
        <w:gridCol w:w="981"/>
        <w:gridCol w:w="1559"/>
        <w:gridCol w:w="851"/>
        <w:gridCol w:w="708"/>
        <w:gridCol w:w="709"/>
        <w:gridCol w:w="2919"/>
      </w:tblGrid>
      <w:tr w:rsidR="0037531D" w:rsidTr="006F43AA">
        <w:trPr>
          <w:trHeight w:hRule="exact" w:val="400"/>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请求报文体</w:t>
            </w:r>
          </w:p>
        </w:tc>
      </w:tr>
      <w:tr w:rsidR="0037531D" w:rsidTr="006F43AA">
        <w:trPr>
          <w:trHeight w:hRule="exact" w:val="400"/>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8C7AEB">
            <w:r>
              <w:rPr>
                <w:rFonts w:hint="eastAsia"/>
              </w:rPr>
              <w:t>C604</w:t>
            </w:r>
          </w:p>
        </w:tc>
      </w:tr>
      <w:tr w:rsidR="0037531D" w:rsidTr="006F43AA">
        <w:trPr>
          <w:trHeight w:hRule="exact" w:val="400"/>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37531D">
            <w:r>
              <w:rPr>
                <w:rFonts w:hint="eastAsia"/>
              </w:rPr>
              <w:t>会员公告查询的请求报文体</w:t>
            </w:r>
          </w:p>
        </w:tc>
      </w:tr>
      <w:tr w:rsidR="0037531D" w:rsidTr="000F1C89">
        <w:trPr>
          <w:trHeight w:hRule="exact" w:val="400"/>
          <w:jc w:val="center"/>
        </w:trPr>
        <w:tc>
          <w:tcPr>
            <w:tcW w:w="568" w:type="dxa"/>
            <w:shd w:val="clear" w:color="auto" w:fill="EEECE1"/>
          </w:tcPr>
          <w:p w:rsidR="0037531D" w:rsidRDefault="004C000B">
            <w:r>
              <w:rPr>
                <w:rFonts w:hint="eastAsia"/>
              </w:rPr>
              <w:t>符号</w:t>
            </w:r>
          </w:p>
        </w:tc>
        <w:tc>
          <w:tcPr>
            <w:tcW w:w="1843" w:type="dxa"/>
            <w:gridSpan w:val="2"/>
            <w:shd w:val="clear" w:color="auto" w:fill="EEECE1"/>
          </w:tcPr>
          <w:p w:rsidR="0037531D" w:rsidRDefault="0037531D">
            <w:r>
              <w:rPr>
                <w:rFonts w:hint="eastAsia"/>
              </w:rPr>
              <w:t>中文名称</w:t>
            </w:r>
          </w:p>
        </w:tc>
        <w:tc>
          <w:tcPr>
            <w:tcW w:w="1559" w:type="dxa"/>
            <w:shd w:val="clear" w:color="auto" w:fill="EEECE1"/>
          </w:tcPr>
          <w:p w:rsidR="0037531D" w:rsidRDefault="0037531D">
            <w:r>
              <w:rPr>
                <w:rFonts w:hint="eastAsia"/>
              </w:rPr>
              <w:t>英文名称</w:t>
            </w:r>
          </w:p>
        </w:tc>
        <w:tc>
          <w:tcPr>
            <w:tcW w:w="851" w:type="dxa"/>
            <w:shd w:val="clear" w:color="auto" w:fill="EEECE1"/>
          </w:tcPr>
          <w:p w:rsidR="0037531D" w:rsidRDefault="0037531D">
            <w:r>
              <w:rPr>
                <w:rFonts w:hint="eastAsia"/>
              </w:rPr>
              <w:t>类型</w:t>
            </w:r>
          </w:p>
        </w:tc>
        <w:tc>
          <w:tcPr>
            <w:tcW w:w="708" w:type="dxa"/>
            <w:shd w:val="clear" w:color="auto" w:fill="EEECE1"/>
          </w:tcPr>
          <w:p w:rsidR="0037531D" w:rsidRDefault="0037531D">
            <w:r>
              <w:rPr>
                <w:rFonts w:hint="eastAsia"/>
              </w:rPr>
              <w:t>长度</w:t>
            </w:r>
          </w:p>
        </w:tc>
        <w:tc>
          <w:tcPr>
            <w:tcW w:w="709" w:type="dxa"/>
            <w:shd w:val="clear" w:color="auto" w:fill="EEECE1"/>
          </w:tcPr>
          <w:p w:rsidR="0037531D" w:rsidRDefault="0037531D">
            <w:r>
              <w:rPr>
                <w:rFonts w:hint="eastAsia"/>
              </w:rPr>
              <w:t>必填</w:t>
            </w:r>
          </w:p>
        </w:tc>
        <w:tc>
          <w:tcPr>
            <w:tcW w:w="2919" w:type="dxa"/>
            <w:shd w:val="clear" w:color="auto" w:fill="EEECE1"/>
          </w:tcPr>
          <w:p w:rsidR="0037531D" w:rsidRDefault="0037531D">
            <w:r>
              <w:rPr>
                <w:rFonts w:hint="eastAsia"/>
              </w:rPr>
              <w:t>说明</w:t>
            </w:r>
          </w:p>
        </w:tc>
      </w:tr>
      <w:tr w:rsidR="008E37DD" w:rsidTr="000F1C89">
        <w:trPr>
          <w:trHeight w:val="255"/>
          <w:jc w:val="center"/>
        </w:trPr>
        <w:tc>
          <w:tcPr>
            <w:tcW w:w="568" w:type="dxa"/>
          </w:tcPr>
          <w:p w:rsidR="008E37DD" w:rsidRDefault="008E37DD"/>
        </w:tc>
        <w:tc>
          <w:tcPr>
            <w:tcW w:w="1843" w:type="dxa"/>
            <w:gridSpan w:val="2"/>
          </w:tcPr>
          <w:p w:rsidR="008E37DD" w:rsidRDefault="008E37DD">
            <w:r>
              <w:rPr>
                <w:rFonts w:hint="eastAsia"/>
              </w:rPr>
              <w:t>操作标志</w:t>
            </w:r>
          </w:p>
        </w:tc>
        <w:tc>
          <w:tcPr>
            <w:tcW w:w="1559" w:type="dxa"/>
          </w:tcPr>
          <w:p w:rsidR="008E37DD" w:rsidRDefault="008E37DD">
            <w:r>
              <w:rPr>
                <w:rFonts w:hint="eastAsia"/>
              </w:rPr>
              <w:t>oper_flag</w:t>
            </w:r>
          </w:p>
        </w:tc>
        <w:tc>
          <w:tcPr>
            <w:tcW w:w="851" w:type="dxa"/>
          </w:tcPr>
          <w:p w:rsidR="008E37DD" w:rsidRDefault="008E37DD">
            <w:r>
              <w:rPr>
                <w:rFonts w:hint="eastAsia"/>
              </w:rPr>
              <w:t>int</w:t>
            </w:r>
          </w:p>
        </w:tc>
        <w:tc>
          <w:tcPr>
            <w:tcW w:w="708" w:type="dxa"/>
          </w:tcPr>
          <w:p w:rsidR="008E37DD" w:rsidRDefault="008E37DD">
            <w:r>
              <w:rPr>
                <w:rFonts w:hint="eastAsia"/>
              </w:rPr>
              <w:t>1</w:t>
            </w:r>
          </w:p>
        </w:tc>
        <w:tc>
          <w:tcPr>
            <w:tcW w:w="709" w:type="dxa"/>
          </w:tcPr>
          <w:p w:rsidR="008E37DD" w:rsidRDefault="008E37DD">
            <w:r w:rsidRPr="003419A6">
              <w:rPr>
                <w:rFonts w:hint="eastAsia"/>
              </w:rPr>
              <w:t>M</w:t>
            </w:r>
          </w:p>
        </w:tc>
        <w:tc>
          <w:tcPr>
            <w:tcW w:w="2919" w:type="dxa"/>
          </w:tcPr>
          <w:p w:rsidR="008E37DD" w:rsidRDefault="008E37DD">
            <w:r>
              <w:rPr>
                <w:rFonts w:hint="eastAsia"/>
              </w:rPr>
              <w:t>1</w:t>
            </w:r>
            <w:r w:rsidR="002B5C2F">
              <w:rPr>
                <w:rFonts w:hint="eastAsia"/>
              </w:rPr>
              <w:t>：查询</w:t>
            </w:r>
          </w:p>
        </w:tc>
      </w:tr>
      <w:tr w:rsidR="008E37DD" w:rsidTr="000F1C89">
        <w:trPr>
          <w:trHeight w:val="255"/>
          <w:jc w:val="center"/>
        </w:trPr>
        <w:tc>
          <w:tcPr>
            <w:tcW w:w="568" w:type="dxa"/>
          </w:tcPr>
          <w:p w:rsidR="008E37DD" w:rsidRDefault="008E37DD"/>
        </w:tc>
        <w:tc>
          <w:tcPr>
            <w:tcW w:w="1843" w:type="dxa"/>
            <w:gridSpan w:val="2"/>
          </w:tcPr>
          <w:p w:rsidR="008E37DD" w:rsidRDefault="008E37DD">
            <w:r>
              <w:rPr>
                <w:rFonts w:hint="eastAsia"/>
              </w:rPr>
              <w:t>起始公告日期</w:t>
            </w:r>
          </w:p>
        </w:tc>
        <w:tc>
          <w:tcPr>
            <w:tcW w:w="1559" w:type="dxa"/>
          </w:tcPr>
          <w:p w:rsidR="008E37DD" w:rsidRDefault="008E37DD">
            <w:r>
              <w:rPr>
                <w:rFonts w:hint="eastAsia"/>
              </w:rPr>
              <w:t>s_exch_date</w:t>
            </w:r>
          </w:p>
        </w:tc>
        <w:tc>
          <w:tcPr>
            <w:tcW w:w="851" w:type="dxa"/>
          </w:tcPr>
          <w:p w:rsidR="008E37DD" w:rsidRDefault="008E37DD">
            <w:r>
              <w:rPr>
                <w:rFonts w:hint="eastAsia"/>
              </w:rPr>
              <w:t>string</w:t>
            </w:r>
          </w:p>
        </w:tc>
        <w:tc>
          <w:tcPr>
            <w:tcW w:w="708" w:type="dxa"/>
          </w:tcPr>
          <w:p w:rsidR="008E37DD" w:rsidRDefault="008E37DD">
            <w:r>
              <w:rPr>
                <w:rFonts w:hint="eastAsia"/>
              </w:rPr>
              <w:t>8</w:t>
            </w:r>
          </w:p>
        </w:tc>
        <w:tc>
          <w:tcPr>
            <w:tcW w:w="709" w:type="dxa"/>
          </w:tcPr>
          <w:p w:rsidR="008E37DD" w:rsidRDefault="008E37DD">
            <w:r w:rsidRPr="003419A6">
              <w:rPr>
                <w:rFonts w:hint="eastAsia"/>
              </w:rPr>
              <w:t>M</w:t>
            </w:r>
          </w:p>
        </w:tc>
        <w:tc>
          <w:tcPr>
            <w:tcW w:w="2919" w:type="dxa"/>
          </w:tcPr>
          <w:p w:rsidR="008E37DD" w:rsidRDefault="008E37DD"/>
        </w:tc>
      </w:tr>
      <w:tr w:rsidR="008E37DD" w:rsidTr="000F1C89">
        <w:trPr>
          <w:trHeight w:val="255"/>
          <w:jc w:val="center"/>
        </w:trPr>
        <w:tc>
          <w:tcPr>
            <w:tcW w:w="568" w:type="dxa"/>
          </w:tcPr>
          <w:p w:rsidR="008E37DD" w:rsidRDefault="008E37DD"/>
        </w:tc>
        <w:tc>
          <w:tcPr>
            <w:tcW w:w="1843" w:type="dxa"/>
            <w:gridSpan w:val="2"/>
          </w:tcPr>
          <w:p w:rsidR="008E37DD" w:rsidRDefault="008E37DD">
            <w:r>
              <w:rPr>
                <w:rFonts w:hint="eastAsia"/>
              </w:rPr>
              <w:t>结束公告日期</w:t>
            </w:r>
          </w:p>
        </w:tc>
        <w:tc>
          <w:tcPr>
            <w:tcW w:w="1559" w:type="dxa"/>
          </w:tcPr>
          <w:p w:rsidR="008E37DD" w:rsidRDefault="008E37DD">
            <w:r>
              <w:rPr>
                <w:rFonts w:hint="eastAsia"/>
              </w:rPr>
              <w:t>e_exch_date</w:t>
            </w:r>
          </w:p>
        </w:tc>
        <w:tc>
          <w:tcPr>
            <w:tcW w:w="851" w:type="dxa"/>
          </w:tcPr>
          <w:p w:rsidR="008E37DD" w:rsidRDefault="008E37DD">
            <w:r>
              <w:rPr>
                <w:rFonts w:hint="eastAsia"/>
              </w:rPr>
              <w:t>string</w:t>
            </w:r>
          </w:p>
        </w:tc>
        <w:tc>
          <w:tcPr>
            <w:tcW w:w="708" w:type="dxa"/>
          </w:tcPr>
          <w:p w:rsidR="008E37DD" w:rsidRDefault="008E37DD">
            <w:r>
              <w:rPr>
                <w:rFonts w:hint="eastAsia"/>
              </w:rPr>
              <w:t>8</w:t>
            </w:r>
          </w:p>
        </w:tc>
        <w:tc>
          <w:tcPr>
            <w:tcW w:w="709" w:type="dxa"/>
          </w:tcPr>
          <w:p w:rsidR="008E37DD" w:rsidRDefault="008E37DD">
            <w:r w:rsidRPr="003419A6">
              <w:rPr>
                <w:rFonts w:hint="eastAsia"/>
              </w:rPr>
              <w:t>M</w:t>
            </w:r>
          </w:p>
        </w:tc>
        <w:tc>
          <w:tcPr>
            <w:tcW w:w="2919" w:type="dxa"/>
          </w:tcPr>
          <w:p w:rsidR="008E37DD" w:rsidRDefault="008E37DD"/>
        </w:tc>
      </w:tr>
    </w:tbl>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69"/>
        <w:gridCol w:w="869"/>
        <w:gridCol w:w="803"/>
        <w:gridCol w:w="3061"/>
      </w:tblGrid>
      <w:tr w:rsidR="0037531D" w:rsidTr="006F43AA">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6F43AA">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8C7AEB">
            <w:r>
              <w:rPr>
                <w:rFonts w:hint="eastAsia"/>
              </w:rPr>
              <w:t>C604</w:t>
            </w:r>
          </w:p>
        </w:tc>
      </w:tr>
      <w:tr w:rsidR="0037531D" w:rsidTr="006F43AA">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会员公告查询的响应报文体</w:t>
            </w:r>
          </w:p>
        </w:tc>
      </w:tr>
      <w:tr w:rsidR="0037531D" w:rsidTr="006F43AA">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1A1D06" w:rsidTr="006F43AA">
        <w:trPr>
          <w:trHeight w:val="255"/>
          <w:jc w:val="center"/>
        </w:trPr>
        <w:tc>
          <w:tcPr>
            <w:tcW w:w="648" w:type="dxa"/>
          </w:tcPr>
          <w:p w:rsidR="001A1D06" w:rsidRDefault="001A1D06"/>
        </w:tc>
        <w:tc>
          <w:tcPr>
            <w:tcW w:w="1545" w:type="dxa"/>
            <w:gridSpan w:val="2"/>
          </w:tcPr>
          <w:p w:rsidR="001A1D06" w:rsidRDefault="001A1D06">
            <w:r>
              <w:rPr>
                <w:rFonts w:hint="eastAsia"/>
              </w:rPr>
              <w:t>操作标志</w:t>
            </w:r>
          </w:p>
        </w:tc>
        <w:tc>
          <w:tcPr>
            <w:tcW w:w="1362" w:type="dxa"/>
          </w:tcPr>
          <w:p w:rsidR="001A1D06" w:rsidRPr="002633FE" w:rsidRDefault="001A1D06" w:rsidP="004D74E6">
            <w:r w:rsidRPr="002633FE">
              <w:t>oper_flag</w:t>
            </w:r>
          </w:p>
        </w:tc>
        <w:tc>
          <w:tcPr>
            <w:tcW w:w="869" w:type="dxa"/>
          </w:tcPr>
          <w:p w:rsidR="001A1D06" w:rsidRDefault="001A1D06">
            <w:r>
              <w:rPr>
                <w:rFonts w:hint="eastAsia"/>
              </w:rPr>
              <w:t>int</w:t>
            </w:r>
          </w:p>
        </w:tc>
        <w:tc>
          <w:tcPr>
            <w:tcW w:w="869" w:type="dxa"/>
          </w:tcPr>
          <w:p w:rsidR="001A1D06" w:rsidRDefault="001A1D06">
            <w:r>
              <w:rPr>
                <w:rFonts w:hint="eastAsia"/>
              </w:rPr>
              <w:t>1</w:t>
            </w:r>
          </w:p>
        </w:tc>
        <w:tc>
          <w:tcPr>
            <w:tcW w:w="803" w:type="dxa"/>
          </w:tcPr>
          <w:p w:rsidR="001A1D06" w:rsidRDefault="001A1D06">
            <w:r w:rsidRPr="00CC15F2">
              <w:rPr>
                <w:rFonts w:hint="eastAsia"/>
              </w:rPr>
              <w:t>M</w:t>
            </w:r>
          </w:p>
        </w:tc>
        <w:tc>
          <w:tcPr>
            <w:tcW w:w="3061" w:type="dxa"/>
          </w:tcPr>
          <w:p w:rsidR="001A1D06" w:rsidRDefault="001A1D06"/>
        </w:tc>
      </w:tr>
      <w:tr w:rsidR="00F1044D" w:rsidTr="006F43AA">
        <w:trPr>
          <w:trHeight w:val="255"/>
          <w:jc w:val="center"/>
        </w:trPr>
        <w:tc>
          <w:tcPr>
            <w:tcW w:w="648" w:type="dxa"/>
          </w:tcPr>
          <w:p w:rsidR="00F1044D" w:rsidRDefault="00F1044D" w:rsidP="00E26C59">
            <w:r w:rsidRPr="00EA7AAD">
              <w:rPr>
                <w:rFonts w:ascii="宋体" w:hAnsi="宋体" w:cs="宋体" w:hint="eastAsia"/>
                <w:color w:val="000000"/>
                <w:kern w:val="0"/>
                <w:sz w:val="20"/>
                <w:szCs w:val="20"/>
              </w:rPr>
              <w:t>[]</w:t>
            </w:r>
          </w:p>
        </w:tc>
        <w:tc>
          <w:tcPr>
            <w:tcW w:w="1545" w:type="dxa"/>
            <w:gridSpan w:val="2"/>
          </w:tcPr>
          <w:p w:rsidR="00F1044D" w:rsidRDefault="00F1044D">
            <w:r>
              <w:rPr>
                <w:rFonts w:hint="eastAsia"/>
              </w:rPr>
              <w:t>公告信息</w:t>
            </w:r>
          </w:p>
        </w:tc>
        <w:tc>
          <w:tcPr>
            <w:tcW w:w="1362" w:type="dxa"/>
          </w:tcPr>
          <w:p w:rsidR="00F1044D" w:rsidRPr="002633FE" w:rsidRDefault="00F1044D" w:rsidP="004D74E6">
            <w:r>
              <w:rPr>
                <w:rFonts w:hint="eastAsia"/>
              </w:rPr>
              <w:t>list</w:t>
            </w:r>
            <w:r w:rsidRPr="002633FE">
              <w:t>_bulletin_info</w:t>
            </w:r>
          </w:p>
        </w:tc>
        <w:tc>
          <w:tcPr>
            <w:tcW w:w="869" w:type="dxa"/>
          </w:tcPr>
          <w:p w:rsidR="00F1044D" w:rsidRDefault="00F1044D" w:rsidP="00046BBD">
            <w:r>
              <w:rPr>
                <w:rFonts w:hint="eastAsia"/>
              </w:rPr>
              <w:t>List</w:t>
            </w:r>
          </w:p>
        </w:tc>
        <w:tc>
          <w:tcPr>
            <w:tcW w:w="869"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1A1D06" w:rsidTr="006F43AA">
        <w:trPr>
          <w:trHeight w:val="255"/>
          <w:jc w:val="center"/>
        </w:trPr>
        <w:tc>
          <w:tcPr>
            <w:tcW w:w="648" w:type="dxa"/>
          </w:tcPr>
          <w:p w:rsidR="001A1D06" w:rsidRDefault="001A1D06" w:rsidP="00E26C59">
            <w:r w:rsidRPr="00EA7AAD">
              <w:rPr>
                <w:rFonts w:ascii="宋体" w:hAnsi="宋体" w:cs="宋体" w:hint="eastAsia"/>
                <w:color w:val="000000"/>
                <w:kern w:val="0"/>
                <w:sz w:val="20"/>
                <w:szCs w:val="20"/>
              </w:rPr>
              <w:t>{}</w:t>
            </w:r>
          </w:p>
        </w:tc>
        <w:tc>
          <w:tcPr>
            <w:tcW w:w="1545" w:type="dxa"/>
            <w:gridSpan w:val="2"/>
          </w:tcPr>
          <w:p w:rsidR="001A1D06" w:rsidRDefault="001A1D06">
            <w:r>
              <w:rPr>
                <w:rFonts w:hint="eastAsia"/>
              </w:rPr>
              <w:t>公告信息</w:t>
            </w:r>
          </w:p>
        </w:tc>
        <w:tc>
          <w:tcPr>
            <w:tcW w:w="1362" w:type="dxa"/>
          </w:tcPr>
          <w:p w:rsidR="001A1D06" w:rsidRPr="002633FE" w:rsidRDefault="001A1D06" w:rsidP="004D74E6"/>
        </w:tc>
        <w:tc>
          <w:tcPr>
            <w:tcW w:w="869" w:type="dxa"/>
          </w:tcPr>
          <w:p w:rsidR="001A1D06" w:rsidRDefault="001A1D06"/>
        </w:tc>
        <w:tc>
          <w:tcPr>
            <w:tcW w:w="869" w:type="dxa"/>
          </w:tcPr>
          <w:p w:rsidR="001A1D06" w:rsidRDefault="001A1D06"/>
        </w:tc>
        <w:tc>
          <w:tcPr>
            <w:tcW w:w="803" w:type="dxa"/>
          </w:tcPr>
          <w:p w:rsidR="001A1D06" w:rsidRDefault="001A1D06">
            <w:r w:rsidRPr="00CC15F2">
              <w:rPr>
                <w:rFonts w:hint="eastAsia"/>
              </w:rPr>
              <w:t>M</w:t>
            </w:r>
          </w:p>
        </w:tc>
        <w:tc>
          <w:tcPr>
            <w:tcW w:w="3061" w:type="dxa"/>
          </w:tcPr>
          <w:p w:rsidR="001A1D06" w:rsidRDefault="001A1D06"/>
        </w:tc>
      </w:tr>
      <w:tr w:rsidR="001A1D06" w:rsidTr="006F43AA">
        <w:trPr>
          <w:trHeight w:val="255"/>
          <w:jc w:val="center"/>
        </w:trPr>
        <w:tc>
          <w:tcPr>
            <w:tcW w:w="648" w:type="dxa"/>
          </w:tcPr>
          <w:p w:rsidR="001A1D06" w:rsidRDefault="001A1D06" w:rsidP="00E26C59">
            <w:r w:rsidRPr="00EA7AAD">
              <w:rPr>
                <w:rFonts w:ascii="宋体" w:hAnsi="宋体" w:cs="宋体" w:hint="eastAsia"/>
                <w:color w:val="000000"/>
                <w:kern w:val="0"/>
                <w:sz w:val="20"/>
                <w:szCs w:val="20"/>
              </w:rPr>
              <w:t>→</w:t>
            </w:r>
          </w:p>
        </w:tc>
        <w:tc>
          <w:tcPr>
            <w:tcW w:w="1545" w:type="dxa"/>
            <w:gridSpan w:val="2"/>
          </w:tcPr>
          <w:p w:rsidR="001A1D06" w:rsidRPr="0037383C" w:rsidRDefault="001A1D06" w:rsidP="00E26C59">
            <w:r w:rsidRPr="0037383C">
              <w:rPr>
                <w:rFonts w:hint="eastAsia"/>
              </w:rPr>
              <w:t>公告日期</w:t>
            </w:r>
          </w:p>
        </w:tc>
        <w:tc>
          <w:tcPr>
            <w:tcW w:w="1362" w:type="dxa"/>
          </w:tcPr>
          <w:p w:rsidR="001A1D06" w:rsidRPr="002633FE" w:rsidRDefault="001A1D06" w:rsidP="004D74E6">
            <w:r w:rsidRPr="002633FE">
              <w:t>s_date</w:t>
            </w:r>
          </w:p>
        </w:tc>
        <w:tc>
          <w:tcPr>
            <w:tcW w:w="869" w:type="dxa"/>
          </w:tcPr>
          <w:p w:rsidR="001A1D06" w:rsidRDefault="001A1D06">
            <w:r>
              <w:rPr>
                <w:rFonts w:hint="eastAsia"/>
              </w:rPr>
              <w:t>string</w:t>
            </w:r>
          </w:p>
        </w:tc>
        <w:tc>
          <w:tcPr>
            <w:tcW w:w="869" w:type="dxa"/>
          </w:tcPr>
          <w:p w:rsidR="001A1D06" w:rsidRPr="0037383C" w:rsidRDefault="001A1D06" w:rsidP="006C27C9">
            <w:r w:rsidRPr="0037383C">
              <w:rPr>
                <w:rFonts w:hint="eastAsia"/>
              </w:rPr>
              <w:t>8</w:t>
            </w:r>
          </w:p>
        </w:tc>
        <w:tc>
          <w:tcPr>
            <w:tcW w:w="803" w:type="dxa"/>
          </w:tcPr>
          <w:p w:rsidR="001A1D06" w:rsidRDefault="001A1D06">
            <w:r w:rsidRPr="00CC15F2">
              <w:rPr>
                <w:rFonts w:hint="eastAsia"/>
              </w:rPr>
              <w:t>M</w:t>
            </w:r>
          </w:p>
        </w:tc>
        <w:tc>
          <w:tcPr>
            <w:tcW w:w="3061" w:type="dxa"/>
          </w:tcPr>
          <w:p w:rsidR="001A1D06" w:rsidRDefault="001A1D06"/>
        </w:tc>
      </w:tr>
      <w:tr w:rsidR="001A1D06" w:rsidTr="006F43AA">
        <w:trPr>
          <w:trHeight w:val="255"/>
          <w:jc w:val="center"/>
        </w:trPr>
        <w:tc>
          <w:tcPr>
            <w:tcW w:w="648" w:type="dxa"/>
          </w:tcPr>
          <w:p w:rsidR="001A1D06" w:rsidRDefault="001A1D06" w:rsidP="00E26C59">
            <w:r w:rsidRPr="00EA7AAD">
              <w:rPr>
                <w:rFonts w:ascii="宋体" w:hAnsi="宋体" w:cs="宋体" w:hint="eastAsia"/>
                <w:color w:val="000000"/>
                <w:kern w:val="0"/>
                <w:sz w:val="20"/>
                <w:szCs w:val="20"/>
              </w:rPr>
              <w:t>→</w:t>
            </w:r>
          </w:p>
        </w:tc>
        <w:tc>
          <w:tcPr>
            <w:tcW w:w="1545" w:type="dxa"/>
            <w:gridSpan w:val="2"/>
          </w:tcPr>
          <w:p w:rsidR="001A1D06" w:rsidRPr="0037383C" w:rsidRDefault="001A1D06" w:rsidP="00E26C59">
            <w:r w:rsidRPr="0037383C">
              <w:rPr>
                <w:rFonts w:hint="eastAsia"/>
              </w:rPr>
              <w:t>公告标题</w:t>
            </w:r>
          </w:p>
        </w:tc>
        <w:tc>
          <w:tcPr>
            <w:tcW w:w="1362" w:type="dxa"/>
          </w:tcPr>
          <w:p w:rsidR="001A1D06" w:rsidRPr="002633FE" w:rsidRDefault="001A1D06" w:rsidP="004D74E6">
            <w:r w:rsidRPr="002633FE">
              <w:t>title</w:t>
            </w:r>
          </w:p>
        </w:tc>
        <w:tc>
          <w:tcPr>
            <w:tcW w:w="869" w:type="dxa"/>
          </w:tcPr>
          <w:p w:rsidR="001A1D06" w:rsidRDefault="001A1D06">
            <w:r>
              <w:rPr>
                <w:rFonts w:hint="eastAsia"/>
              </w:rPr>
              <w:t>string</w:t>
            </w:r>
          </w:p>
        </w:tc>
        <w:tc>
          <w:tcPr>
            <w:tcW w:w="869" w:type="dxa"/>
          </w:tcPr>
          <w:p w:rsidR="001A1D06" w:rsidRPr="0037383C" w:rsidRDefault="001A1D06" w:rsidP="006C27C9">
            <w:r w:rsidRPr="0037383C">
              <w:rPr>
                <w:rFonts w:hint="eastAsia"/>
              </w:rPr>
              <w:t>100</w:t>
            </w:r>
          </w:p>
        </w:tc>
        <w:tc>
          <w:tcPr>
            <w:tcW w:w="803" w:type="dxa"/>
          </w:tcPr>
          <w:p w:rsidR="001A1D06" w:rsidRDefault="001A1D06">
            <w:r w:rsidRPr="00CC15F2">
              <w:rPr>
                <w:rFonts w:hint="eastAsia"/>
              </w:rPr>
              <w:t>M</w:t>
            </w:r>
          </w:p>
        </w:tc>
        <w:tc>
          <w:tcPr>
            <w:tcW w:w="3061" w:type="dxa"/>
          </w:tcPr>
          <w:p w:rsidR="001A1D06" w:rsidRDefault="001A1D06"/>
        </w:tc>
      </w:tr>
      <w:tr w:rsidR="001A1D06" w:rsidTr="006F43AA">
        <w:trPr>
          <w:trHeight w:val="255"/>
          <w:jc w:val="center"/>
        </w:trPr>
        <w:tc>
          <w:tcPr>
            <w:tcW w:w="648" w:type="dxa"/>
          </w:tcPr>
          <w:p w:rsidR="001A1D06" w:rsidRPr="00963A0C" w:rsidRDefault="001A1D06">
            <w:r w:rsidRPr="00EA7AAD">
              <w:rPr>
                <w:rFonts w:ascii="宋体" w:hAnsi="宋体" w:cs="宋体" w:hint="eastAsia"/>
                <w:color w:val="000000"/>
                <w:kern w:val="0"/>
                <w:sz w:val="20"/>
                <w:szCs w:val="20"/>
              </w:rPr>
              <w:t>→</w:t>
            </w:r>
          </w:p>
        </w:tc>
        <w:tc>
          <w:tcPr>
            <w:tcW w:w="1545" w:type="dxa"/>
            <w:gridSpan w:val="2"/>
          </w:tcPr>
          <w:p w:rsidR="001A1D06" w:rsidRPr="0037383C" w:rsidRDefault="001A1D06" w:rsidP="00E26C59">
            <w:r w:rsidRPr="0037383C">
              <w:rPr>
                <w:rFonts w:hint="eastAsia"/>
              </w:rPr>
              <w:t>公告</w:t>
            </w:r>
            <w:r w:rsidR="00F06BE5">
              <w:rPr>
                <w:rFonts w:hint="eastAsia"/>
              </w:rPr>
              <w:t>编</w:t>
            </w:r>
            <w:r>
              <w:rPr>
                <w:rFonts w:hint="eastAsia"/>
              </w:rPr>
              <w:t>号</w:t>
            </w:r>
          </w:p>
        </w:tc>
        <w:tc>
          <w:tcPr>
            <w:tcW w:w="1362" w:type="dxa"/>
          </w:tcPr>
          <w:p w:rsidR="001A1D06" w:rsidRPr="002633FE" w:rsidRDefault="001A1D06" w:rsidP="004D74E6">
            <w:r w:rsidRPr="002633FE">
              <w:t>bulletin_id</w:t>
            </w:r>
          </w:p>
        </w:tc>
        <w:tc>
          <w:tcPr>
            <w:tcW w:w="869" w:type="dxa"/>
          </w:tcPr>
          <w:p w:rsidR="001A1D06" w:rsidRDefault="001A1D06">
            <w:r>
              <w:rPr>
                <w:rFonts w:hint="eastAsia"/>
              </w:rPr>
              <w:t>string</w:t>
            </w:r>
          </w:p>
        </w:tc>
        <w:tc>
          <w:tcPr>
            <w:tcW w:w="869" w:type="dxa"/>
          </w:tcPr>
          <w:p w:rsidR="001A1D06" w:rsidRPr="0037383C" w:rsidRDefault="001A1D06" w:rsidP="006C27C9">
            <w:r>
              <w:rPr>
                <w:rFonts w:hint="eastAsia"/>
              </w:rPr>
              <w:t>18</w:t>
            </w:r>
          </w:p>
        </w:tc>
        <w:tc>
          <w:tcPr>
            <w:tcW w:w="803" w:type="dxa"/>
          </w:tcPr>
          <w:p w:rsidR="001A1D06" w:rsidRDefault="001A1D06">
            <w:r w:rsidRPr="00CC15F2">
              <w:rPr>
                <w:rFonts w:hint="eastAsia"/>
              </w:rPr>
              <w:t>M</w:t>
            </w:r>
          </w:p>
        </w:tc>
        <w:tc>
          <w:tcPr>
            <w:tcW w:w="3061" w:type="dxa"/>
          </w:tcPr>
          <w:p w:rsidR="001A1D06" w:rsidRDefault="001A1D06"/>
        </w:tc>
      </w:tr>
      <w:tr w:rsidR="001A1D06" w:rsidTr="006F43AA">
        <w:trPr>
          <w:trHeight w:val="255"/>
          <w:jc w:val="center"/>
        </w:trPr>
        <w:tc>
          <w:tcPr>
            <w:tcW w:w="648" w:type="dxa"/>
          </w:tcPr>
          <w:p w:rsidR="001A1D06" w:rsidRPr="00963A0C" w:rsidRDefault="001A1D06">
            <w:r w:rsidRPr="00EA7AAD">
              <w:rPr>
                <w:rFonts w:ascii="宋体" w:hAnsi="宋体" w:cs="宋体" w:hint="eastAsia"/>
                <w:color w:val="000000"/>
                <w:kern w:val="0"/>
                <w:sz w:val="20"/>
                <w:szCs w:val="20"/>
              </w:rPr>
              <w:t>→</w:t>
            </w:r>
          </w:p>
        </w:tc>
        <w:tc>
          <w:tcPr>
            <w:tcW w:w="1545" w:type="dxa"/>
            <w:gridSpan w:val="2"/>
          </w:tcPr>
          <w:p w:rsidR="001A1D06" w:rsidRPr="0037383C" w:rsidRDefault="001A1D06" w:rsidP="00E26C59">
            <w:r w:rsidRPr="0037383C">
              <w:rPr>
                <w:rFonts w:hint="eastAsia"/>
              </w:rPr>
              <w:t>发布人</w:t>
            </w:r>
          </w:p>
        </w:tc>
        <w:tc>
          <w:tcPr>
            <w:tcW w:w="1362" w:type="dxa"/>
          </w:tcPr>
          <w:p w:rsidR="001A1D06" w:rsidRDefault="001A1D06" w:rsidP="004D74E6">
            <w:r w:rsidRPr="002633FE">
              <w:t>teller_name</w:t>
            </w:r>
          </w:p>
        </w:tc>
        <w:tc>
          <w:tcPr>
            <w:tcW w:w="869" w:type="dxa"/>
          </w:tcPr>
          <w:p w:rsidR="001A1D06" w:rsidRDefault="001A1D06">
            <w:r>
              <w:rPr>
                <w:rFonts w:hint="eastAsia"/>
              </w:rPr>
              <w:t>string</w:t>
            </w:r>
          </w:p>
        </w:tc>
        <w:tc>
          <w:tcPr>
            <w:tcW w:w="869" w:type="dxa"/>
          </w:tcPr>
          <w:p w:rsidR="001A1D06" w:rsidRPr="0037383C" w:rsidRDefault="001A1D06" w:rsidP="006C27C9">
            <w:r w:rsidRPr="0037383C">
              <w:rPr>
                <w:rFonts w:hint="eastAsia"/>
              </w:rPr>
              <w:t>31</w:t>
            </w:r>
          </w:p>
        </w:tc>
        <w:tc>
          <w:tcPr>
            <w:tcW w:w="803" w:type="dxa"/>
          </w:tcPr>
          <w:p w:rsidR="001A1D06" w:rsidRDefault="001A1D06">
            <w:r w:rsidRPr="00CC15F2">
              <w:rPr>
                <w:rFonts w:hint="eastAsia"/>
              </w:rPr>
              <w:t>M</w:t>
            </w:r>
          </w:p>
        </w:tc>
        <w:tc>
          <w:tcPr>
            <w:tcW w:w="3061" w:type="dxa"/>
          </w:tcPr>
          <w:p w:rsidR="001A1D06" w:rsidRDefault="001A1D06"/>
        </w:tc>
      </w:tr>
    </w:tbl>
    <w:p w:rsidR="0037531D" w:rsidRDefault="0037531D"/>
    <w:p w:rsidR="006E2869" w:rsidRDefault="006E2869" w:rsidP="006E2869">
      <w:pPr>
        <w:pStyle w:val="4"/>
      </w:pPr>
      <w:r>
        <w:rPr>
          <w:rFonts w:hint="eastAsia"/>
        </w:rPr>
        <w:t>公告内容查询</w:t>
      </w:r>
      <w:r w:rsidR="008C7AEB">
        <w:rPr>
          <w:rFonts w:hint="eastAsia"/>
        </w:rPr>
        <w:t>[C605</w:t>
      </w:r>
      <w:r>
        <w:rPr>
          <w:rFonts w:hint="eastAsia"/>
        </w:rPr>
        <w:t>]</w:t>
      </w:r>
    </w:p>
    <w:p w:rsidR="00F06BE5" w:rsidRDefault="00F06BE5" w:rsidP="00F06BE5">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F06BE5" w:rsidRDefault="00F06BE5" w:rsidP="00F06BE5">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F143F6" w:rsidRPr="00F143F6" w:rsidRDefault="00F06BE5" w:rsidP="00F06BE5">
      <w:pPr>
        <w:rPr>
          <w:lang w:val="zh-CN"/>
        </w:rPr>
      </w:pPr>
      <w:r w:rsidRPr="0016784A">
        <w:rPr>
          <w:rFonts w:hint="eastAsia"/>
          <w:b/>
          <w:lang w:val="zh-CN"/>
        </w:rPr>
        <w:t>用途：</w:t>
      </w:r>
      <w:r w:rsidR="00F143F6">
        <w:rPr>
          <w:rFonts w:hint="eastAsia"/>
        </w:rPr>
        <w:t>查询针对客户发布的当日或历史公告内容。</w:t>
      </w:r>
    </w:p>
    <w:p w:rsidR="006E2869" w:rsidRDefault="006E2869" w:rsidP="006E2869">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4"/>
        <w:gridCol w:w="646"/>
        <w:gridCol w:w="763"/>
        <w:gridCol w:w="1362"/>
        <w:gridCol w:w="869"/>
        <w:gridCol w:w="869"/>
        <w:gridCol w:w="803"/>
        <w:gridCol w:w="3061"/>
      </w:tblGrid>
      <w:tr w:rsidR="006E2869" w:rsidTr="00237AE7">
        <w:trPr>
          <w:trHeight w:hRule="exact" w:val="400"/>
          <w:jc w:val="center"/>
        </w:trPr>
        <w:tc>
          <w:tcPr>
            <w:tcW w:w="1430" w:type="dxa"/>
            <w:gridSpan w:val="2"/>
            <w:shd w:val="clear" w:color="auto" w:fill="EEECE1"/>
          </w:tcPr>
          <w:p w:rsidR="006E2869" w:rsidRDefault="006E2869" w:rsidP="00E26C59">
            <w:r>
              <w:rPr>
                <w:rFonts w:hint="eastAsia"/>
              </w:rPr>
              <w:t>报文类型</w:t>
            </w:r>
          </w:p>
        </w:tc>
        <w:tc>
          <w:tcPr>
            <w:tcW w:w="7727" w:type="dxa"/>
            <w:gridSpan w:val="6"/>
          </w:tcPr>
          <w:p w:rsidR="006E2869" w:rsidRDefault="006E2869" w:rsidP="00E26C59">
            <w:r>
              <w:rPr>
                <w:rFonts w:hint="eastAsia"/>
              </w:rPr>
              <w:t>请求报文体</w:t>
            </w:r>
          </w:p>
        </w:tc>
      </w:tr>
      <w:tr w:rsidR="006E2869" w:rsidTr="00237AE7">
        <w:trPr>
          <w:trHeight w:hRule="exact" w:val="400"/>
          <w:jc w:val="center"/>
        </w:trPr>
        <w:tc>
          <w:tcPr>
            <w:tcW w:w="1430" w:type="dxa"/>
            <w:gridSpan w:val="2"/>
            <w:shd w:val="clear" w:color="auto" w:fill="EEECE1"/>
          </w:tcPr>
          <w:p w:rsidR="006E2869" w:rsidRDefault="006E2869" w:rsidP="00E26C59">
            <w:r>
              <w:rPr>
                <w:rFonts w:hint="eastAsia"/>
              </w:rPr>
              <w:t>交易代码</w:t>
            </w:r>
          </w:p>
        </w:tc>
        <w:tc>
          <w:tcPr>
            <w:tcW w:w="7727" w:type="dxa"/>
            <w:gridSpan w:val="6"/>
          </w:tcPr>
          <w:p w:rsidR="006E2869" w:rsidRDefault="008C7AEB" w:rsidP="00E26C59">
            <w:r>
              <w:rPr>
                <w:rFonts w:hint="eastAsia"/>
              </w:rPr>
              <w:t>C605</w:t>
            </w:r>
          </w:p>
        </w:tc>
      </w:tr>
      <w:tr w:rsidR="006E2869" w:rsidTr="00237AE7">
        <w:trPr>
          <w:trHeight w:hRule="exact" w:val="400"/>
          <w:jc w:val="center"/>
        </w:trPr>
        <w:tc>
          <w:tcPr>
            <w:tcW w:w="1430" w:type="dxa"/>
            <w:gridSpan w:val="2"/>
            <w:shd w:val="clear" w:color="auto" w:fill="EEECE1"/>
          </w:tcPr>
          <w:p w:rsidR="006E2869" w:rsidRDefault="006E2869" w:rsidP="00E26C59">
            <w:r>
              <w:rPr>
                <w:rFonts w:hint="eastAsia"/>
              </w:rPr>
              <w:t>报文说明</w:t>
            </w:r>
          </w:p>
        </w:tc>
        <w:tc>
          <w:tcPr>
            <w:tcW w:w="7727" w:type="dxa"/>
            <w:gridSpan w:val="6"/>
          </w:tcPr>
          <w:p w:rsidR="006E2869" w:rsidRDefault="006E2869" w:rsidP="00E26C59">
            <w:r>
              <w:rPr>
                <w:rFonts w:hint="eastAsia"/>
              </w:rPr>
              <w:t>会员公告查询的请求报文体</w:t>
            </w:r>
          </w:p>
        </w:tc>
      </w:tr>
      <w:tr w:rsidR="006E2869" w:rsidTr="00237AE7">
        <w:trPr>
          <w:trHeight w:hRule="exact" w:val="400"/>
          <w:jc w:val="center"/>
        </w:trPr>
        <w:tc>
          <w:tcPr>
            <w:tcW w:w="784" w:type="dxa"/>
            <w:shd w:val="clear" w:color="auto" w:fill="EEECE1"/>
          </w:tcPr>
          <w:p w:rsidR="006E2869" w:rsidRDefault="004C000B" w:rsidP="00E26C59">
            <w:r>
              <w:rPr>
                <w:rFonts w:hint="eastAsia"/>
              </w:rPr>
              <w:t>符号</w:t>
            </w:r>
          </w:p>
        </w:tc>
        <w:tc>
          <w:tcPr>
            <w:tcW w:w="1409" w:type="dxa"/>
            <w:gridSpan w:val="2"/>
            <w:shd w:val="clear" w:color="auto" w:fill="EEECE1"/>
          </w:tcPr>
          <w:p w:rsidR="006E2869" w:rsidRDefault="006E2869" w:rsidP="00E26C59">
            <w:r>
              <w:rPr>
                <w:rFonts w:hint="eastAsia"/>
              </w:rPr>
              <w:t>中文名称</w:t>
            </w:r>
          </w:p>
        </w:tc>
        <w:tc>
          <w:tcPr>
            <w:tcW w:w="1362" w:type="dxa"/>
            <w:shd w:val="clear" w:color="auto" w:fill="EEECE1"/>
          </w:tcPr>
          <w:p w:rsidR="006E2869" w:rsidRDefault="006E2869" w:rsidP="00E26C59">
            <w:r>
              <w:rPr>
                <w:rFonts w:hint="eastAsia"/>
              </w:rPr>
              <w:t>英文名称</w:t>
            </w:r>
          </w:p>
        </w:tc>
        <w:tc>
          <w:tcPr>
            <w:tcW w:w="869" w:type="dxa"/>
            <w:shd w:val="clear" w:color="auto" w:fill="EEECE1"/>
          </w:tcPr>
          <w:p w:rsidR="006E2869" w:rsidRDefault="006E2869" w:rsidP="00E26C59">
            <w:r>
              <w:rPr>
                <w:rFonts w:hint="eastAsia"/>
              </w:rPr>
              <w:t>类型</w:t>
            </w:r>
          </w:p>
        </w:tc>
        <w:tc>
          <w:tcPr>
            <w:tcW w:w="869" w:type="dxa"/>
            <w:shd w:val="clear" w:color="auto" w:fill="EEECE1"/>
          </w:tcPr>
          <w:p w:rsidR="006E2869" w:rsidRDefault="006E2869" w:rsidP="00E26C59">
            <w:r>
              <w:rPr>
                <w:rFonts w:hint="eastAsia"/>
              </w:rPr>
              <w:t>长度</w:t>
            </w:r>
          </w:p>
        </w:tc>
        <w:tc>
          <w:tcPr>
            <w:tcW w:w="803" w:type="dxa"/>
            <w:shd w:val="clear" w:color="auto" w:fill="EEECE1"/>
          </w:tcPr>
          <w:p w:rsidR="006E2869" w:rsidRDefault="006E2869" w:rsidP="00E26C59">
            <w:r>
              <w:rPr>
                <w:rFonts w:hint="eastAsia"/>
              </w:rPr>
              <w:t>必填</w:t>
            </w:r>
          </w:p>
        </w:tc>
        <w:tc>
          <w:tcPr>
            <w:tcW w:w="3061" w:type="dxa"/>
            <w:shd w:val="clear" w:color="auto" w:fill="EEECE1"/>
          </w:tcPr>
          <w:p w:rsidR="006E2869" w:rsidRDefault="006E2869" w:rsidP="00E26C59">
            <w:r>
              <w:rPr>
                <w:rFonts w:hint="eastAsia"/>
              </w:rPr>
              <w:t>说明</w:t>
            </w:r>
          </w:p>
        </w:tc>
      </w:tr>
      <w:tr w:rsidR="00E84045" w:rsidTr="00237AE7">
        <w:trPr>
          <w:trHeight w:val="255"/>
          <w:jc w:val="center"/>
        </w:trPr>
        <w:tc>
          <w:tcPr>
            <w:tcW w:w="784" w:type="dxa"/>
          </w:tcPr>
          <w:p w:rsidR="00E84045" w:rsidRDefault="00E84045" w:rsidP="00E26C59"/>
        </w:tc>
        <w:tc>
          <w:tcPr>
            <w:tcW w:w="1409" w:type="dxa"/>
            <w:gridSpan w:val="2"/>
          </w:tcPr>
          <w:p w:rsidR="00E84045" w:rsidRDefault="00E84045" w:rsidP="00E26C59">
            <w:r>
              <w:rPr>
                <w:rFonts w:hint="eastAsia"/>
              </w:rPr>
              <w:t>操作标志</w:t>
            </w:r>
          </w:p>
        </w:tc>
        <w:tc>
          <w:tcPr>
            <w:tcW w:w="1362" w:type="dxa"/>
          </w:tcPr>
          <w:p w:rsidR="00E84045" w:rsidRPr="009F3E66" w:rsidRDefault="00E84045" w:rsidP="004D74E6">
            <w:r w:rsidRPr="009F3E66">
              <w:t>oper_flag</w:t>
            </w:r>
          </w:p>
        </w:tc>
        <w:tc>
          <w:tcPr>
            <w:tcW w:w="869" w:type="dxa"/>
          </w:tcPr>
          <w:p w:rsidR="00E84045" w:rsidRDefault="00E84045" w:rsidP="00E26C59">
            <w:r>
              <w:rPr>
                <w:rFonts w:hint="eastAsia"/>
              </w:rPr>
              <w:t>int</w:t>
            </w:r>
          </w:p>
        </w:tc>
        <w:tc>
          <w:tcPr>
            <w:tcW w:w="869" w:type="dxa"/>
          </w:tcPr>
          <w:p w:rsidR="00E84045" w:rsidRDefault="00E84045" w:rsidP="00E26C59">
            <w:r>
              <w:rPr>
                <w:rFonts w:hint="eastAsia"/>
              </w:rPr>
              <w:t>1</w:t>
            </w:r>
          </w:p>
        </w:tc>
        <w:tc>
          <w:tcPr>
            <w:tcW w:w="803" w:type="dxa"/>
          </w:tcPr>
          <w:p w:rsidR="00E84045" w:rsidRDefault="00E84045">
            <w:r w:rsidRPr="0094279F">
              <w:rPr>
                <w:rFonts w:hint="eastAsia"/>
              </w:rPr>
              <w:t>M</w:t>
            </w:r>
          </w:p>
        </w:tc>
        <w:tc>
          <w:tcPr>
            <w:tcW w:w="3061" w:type="dxa"/>
          </w:tcPr>
          <w:p w:rsidR="00E84045" w:rsidRDefault="00F06BE5" w:rsidP="00E26C59">
            <w:r>
              <w:rPr>
                <w:rFonts w:hint="eastAsia"/>
              </w:rPr>
              <w:t>1</w:t>
            </w:r>
            <w:r>
              <w:rPr>
                <w:rFonts w:hint="eastAsia"/>
              </w:rPr>
              <w:t>：查询</w:t>
            </w:r>
          </w:p>
        </w:tc>
      </w:tr>
      <w:tr w:rsidR="00E84045" w:rsidTr="00237AE7">
        <w:trPr>
          <w:trHeight w:val="255"/>
          <w:jc w:val="center"/>
        </w:trPr>
        <w:tc>
          <w:tcPr>
            <w:tcW w:w="784" w:type="dxa"/>
          </w:tcPr>
          <w:p w:rsidR="00E84045" w:rsidRDefault="00E84045" w:rsidP="00E26C59"/>
        </w:tc>
        <w:tc>
          <w:tcPr>
            <w:tcW w:w="1409" w:type="dxa"/>
            <w:gridSpan w:val="2"/>
          </w:tcPr>
          <w:p w:rsidR="00E84045" w:rsidRDefault="00E84045" w:rsidP="00E26C59">
            <w:r>
              <w:rPr>
                <w:rFonts w:hint="eastAsia"/>
              </w:rPr>
              <w:t>公告</w:t>
            </w:r>
            <w:r w:rsidR="00F06BE5">
              <w:rPr>
                <w:rFonts w:hint="eastAsia"/>
              </w:rPr>
              <w:t>编</w:t>
            </w:r>
            <w:r>
              <w:rPr>
                <w:rFonts w:hint="eastAsia"/>
              </w:rPr>
              <w:t>号</w:t>
            </w:r>
          </w:p>
        </w:tc>
        <w:tc>
          <w:tcPr>
            <w:tcW w:w="1362" w:type="dxa"/>
          </w:tcPr>
          <w:p w:rsidR="00E84045" w:rsidRDefault="00E84045" w:rsidP="004D74E6">
            <w:r w:rsidRPr="009F3E66">
              <w:t>bulletin_id</w:t>
            </w:r>
          </w:p>
        </w:tc>
        <w:tc>
          <w:tcPr>
            <w:tcW w:w="869" w:type="dxa"/>
          </w:tcPr>
          <w:p w:rsidR="00E84045" w:rsidRDefault="00E84045" w:rsidP="00E26C59">
            <w:r>
              <w:rPr>
                <w:rFonts w:hint="eastAsia"/>
              </w:rPr>
              <w:t>string</w:t>
            </w:r>
          </w:p>
        </w:tc>
        <w:tc>
          <w:tcPr>
            <w:tcW w:w="869" w:type="dxa"/>
          </w:tcPr>
          <w:p w:rsidR="00E84045" w:rsidRDefault="00E84045" w:rsidP="00E26C59">
            <w:r>
              <w:rPr>
                <w:rFonts w:hint="eastAsia"/>
              </w:rPr>
              <w:t>18</w:t>
            </w:r>
          </w:p>
        </w:tc>
        <w:tc>
          <w:tcPr>
            <w:tcW w:w="803" w:type="dxa"/>
          </w:tcPr>
          <w:p w:rsidR="00E84045" w:rsidRDefault="00E84045">
            <w:r w:rsidRPr="0094279F">
              <w:rPr>
                <w:rFonts w:hint="eastAsia"/>
              </w:rPr>
              <w:t>M</w:t>
            </w:r>
          </w:p>
        </w:tc>
        <w:tc>
          <w:tcPr>
            <w:tcW w:w="3061" w:type="dxa"/>
          </w:tcPr>
          <w:p w:rsidR="00E84045" w:rsidRDefault="00E84045" w:rsidP="00E26C59"/>
        </w:tc>
      </w:tr>
    </w:tbl>
    <w:p w:rsidR="006E2869" w:rsidRDefault="006E2869" w:rsidP="006E2869">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40"/>
        <w:gridCol w:w="898"/>
        <w:gridCol w:w="803"/>
        <w:gridCol w:w="3061"/>
      </w:tblGrid>
      <w:tr w:rsidR="006E2869" w:rsidTr="00AC59EA">
        <w:trPr>
          <w:trHeight w:hRule="exact" w:val="400"/>
          <w:jc w:val="center"/>
        </w:trPr>
        <w:tc>
          <w:tcPr>
            <w:tcW w:w="1431" w:type="dxa"/>
            <w:gridSpan w:val="2"/>
            <w:shd w:val="clear" w:color="auto" w:fill="EEECE1"/>
          </w:tcPr>
          <w:p w:rsidR="006E2869" w:rsidRDefault="006E2869" w:rsidP="00E26C59">
            <w:r>
              <w:rPr>
                <w:rFonts w:hint="eastAsia"/>
              </w:rPr>
              <w:t>报文类型</w:t>
            </w:r>
          </w:p>
        </w:tc>
        <w:tc>
          <w:tcPr>
            <w:tcW w:w="7726" w:type="dxa"/>
            <w:gridSpan w:val="6"/>
          </w:tcPr>
          <w:p w:rsidR="006E2869" w:rsidRDefault="006E2869" w:rsidP="00E26C59">
            <w:r>
              <w:rPr>
                <w:rFonts w:hint="eastAsia"/>
              </w:rPr>
              <w:t>响应报文体</w:t>
            </w:r>
          </w:p>
        </w:tc>
      </w:tr>
      <w:tr w:rsidR="006E2869" w:rsidTr="00AC59EA">
        <w:trPr>
          <w:trHeight w:hRule="exact" w:val="400"/>
          <w:jc w:val="center"/>
        </w:trPr>
        <w:tc>
          <w:tcPr>
            <w:tcW w:w="1431" w:type="dxa"/>
            <w:gridSpan w:val="2"/>
            <w:shd w:val="clear" w:color="auto" w:fill="EEECE1"/>
          </w:tcPr>
          <w:p w:rsidR="006E2869" w:rsidRDefault="006E2869" w:rsidP="00E26C59">
            <w:r>
              <w:rPr>
                <w:rFonts w:hint="eastAsia"/>
              </w:rPr>
              <w:t>交易代码</w:t>
            </w:r>
          </w:p>
        </w:tc>
        <w:tc>
          <w:tcPr>
            <w:tcW w:w="7726" w:type="dxa"/>
            <w:gridSpan w:val="6"/>
          </w:tcPr>
          <w:p w:rsidR="006E2869" w:rsidRDefault="008C7AEB" w:rsidP="00E26C59">
            <w:r>
              <w:rPr>
                <w:rFonts w:hint="eastAsia"/>
              </w:rPr>
              <w:t>C605</w:t>
            </w:r>
          </w:p>
        </w:tc>
      </w:tr>
      <w:tr w:rsidR="006E2869" w:rsidTr="00AC59EA">
        <w:trPr>
          <w:trHeight w:hRule="exact" w:val="400"/>
          <w:jc w:val="center"/>
        </w:trPr>
        <w:tc>
          <w:tcPr>
            <w:tcW w:w="1431" w:type="dxa"/>
            <w:gridSpan w:val="2"/>
            <w:shd w:val="clear" w:color="auto" w:fill="EEECE1"/>
          </w:tcPr>
          <w:p w:rsidR="006E2869" w:rsidRDefault="006E2869" w:rsidP="00E26C59">
            <w:r>
              <w:rPr>
                <w:rFonts w:hint="eastAsia"/>
              </w:rPr>
              <w:t>报文说明</w:t>
            </w:r>
          </w:p>
        </w:tc>
        <w:tc>
          <w:tcPr>
            <w:tcW w:w="7726" w:type="dxa"/>
            <w:gridSpan w:val="6"/>
          </w:tcPr>
          <w:p w:rsidR="006E2869" w:rsidRDefault="006E2869" w:rsidP="00E26C59">
            <w:r>
              <w:rPr>
                <w:rFonts w:hint="eastAsia"/>
              </w:rPr>
              <w:t>会员公告查询的响应报文体</w:t>
            </w:r>
          </w:p>
        </w:tc>
      </w:tr>
      <w:tr w:rsidR="006E2869" w:rsidTr="00AC59EA">
        <w:trPr>
          <w:trHeight w:hRule="exact" w:val="400"/>
          <w:jc w:val="center"/>
        </w:trPr>
        <w:tc>
          <w:tcPr>
            <w:tcW w:w="648" w:type="dxa"/>
            <w:shd w:val="clear" w:color="auto" w:fill="EEECE1"/>
          </w:tcPr>
          <w:p w:rsidR="006E2869" w:rsidRDefault="004C000B" w:rsidP="00E26C59">
            <w:r>
              <w:rPr>
                <w:rFonts w:hint="eastAsia"/>
              </w:rPr>
              <w:t>符号</w:t>
            </w:r>
          </w:p>
        </w:tc>
        <w:tc>
          <w:tcPr>
            <w:tcW w:w="1545" w:type="dxa"/>
            <w:gridSpan w:val="2"/>
            <w:shd w:val="clear" w:color="auto" w:fill="EEECE1"/>
          </w:tcPr>
          <w:p w:rsidR="006E2869" w:rsidRDefault="006E2869" w:rsidP="00E26C59">
            <w:r>
              <w:rPr>
                <w:rFonts w:hint="eastAsia"/>
              </w:rPr>
              <w:t>中文名称</w:t>
            </w:r>
          </w:p>
        </w:tc>
        <w:tc>
          <w:tcPr>
            <w:tcW w:w="1362" w:type="dxa"/>
            <w:shd w:val="clear" w:color="auto" w:fill="EEECE1"/>
          </w:tcPr>
          <w:p w:rsidR="006E2869" w:rsidRDefault="006E2869" w:rsidP="00E26C59">
            <w:r>
              <w:rPr>
                <w:rFonts w:hint="eastAsia"/>
              </w:rPr>
              <w:t>英文名称</w:t>
            </w:r>
          </w:p>
        </w:tc>
        <w:tc>
          <w:tcPr>
            <w:tcW w:w="840" w:type="dxa"/>
            <w:shd w:val="clear" w:color="auto" w:fill="EEECE1"/>
          </w:tcPr>
          <w:p w:rsidR="006E2869" w:rsidRDefault="006E2869" w:rsidP="00E26C59">
            <w:r>
              <w:rPr>
                <w:rFonts w:hint="eastAsia"/>
              </w:rPr>
              <w:t>类型</w:t>
            </w:r>
          </w:p>
        </w:tc>
        <w:tc>
          <w:tcPr>
            <w:tcW w:w="898" w:type="dxa"/>
            <w:shd w:val="clear" w:color="auto" w:fill="EEECE1"/>
          </w:tcPr>
          <w:p w:rsidR="006E2869" w:rsidRDefault="006E2869" w:rsidP="00E26C59">
            <w:r>
              <w:rPr>
                <w:rFonts w:hint="eastAsia"/>
              </w:rPr>
              <w:t>长度</w:t>
            </w:r>
          </w:p>
        </w:tc>
        <w:tc>
          <w:tcPr>
            <w:tcW w:w="803" w:type="dxa"/>
            <w:shd w:val="clear" w:color="auto" w:fill="EEECE1"/>
          </w:tcPr>
          <w:p w:rsidR="006E2869" w:rsidRDefault="006E2869" w:rsidP="00E26C59">
            <w:r>
              <w:rPr>
                <w:rFonts w:hint="eastAsia"/>
              </w:rPr>
              <w:t>必填</w:t>
            </w:r>
          </w:p>
        </w:tc>
        <w:tc>
          <w:tcPr>
            <w:tcW w:w="3061" w:type="dxa"/>
            <w:shd w:val="clear" w:color="auto" w:fill="EEECE1"/>
          </w:tcPr>
          <w:p w:rsidR="006E2869" w:rsidRDefault="006E2869" w:rsidP="00E26C59">
            <w:r>
              <w:rPr>
                <w:rFonts w:hint="eastAsia"/>
              </w:rPr>
              <w:t>说明</w:t>
            </w:r>
          </w:p>
        </w:tc>
      </w:tr>
      <w:tr w:rsidR="00DD22EC" w:rsidTr="00AC59EA">
        <w:trPr>
          <w:trHeight w:val="255"/>
          <w:jc w:val="center"/>
        </w:trPr>
        <w:tc>
          <w:tcPr>
            <w:tcW w:w="648" w:type="dxa"/>
          </w:tcPr>
          <w:p w:rsidR="00DD22EC" w:rsidRDefault="00DD22EC" w:rsidP="00E26C59"/>
        </w:tc>
        <w:tc>
          <w:tcPr>
            <w:tcW w:w="1545" w:type="dxa"/>
            <w:gridSpan w:val="2"/>
          </w:tcPr>
          <w:p w:rsidR="00DD22EC" w:rsidRDefault="00DD22EC" w:rsidP="00E26C59">
            <w:r>
              <w:rPr>
                <w:rFonts w:hint="eastAsia"/>
              </w:rPr>
              <w:t>操作标志</w:t>
            </w:r>
          </w:p>
        </w:tc>
        <w:tc>
          <w:tcPr>
            <w:tcW w:w="1362" w:type="dxa"/>
          </w:tcPr>
          <w:p w:rsidR="00DD22EC" w:rsidRPr="00C65B73" w:rsidRDefault="00DD22EC" w:rsidP="004D74E6">
            <w:r w:rsidRPr="00C65B73">
              <w:t>oper_flag</w:t>
            </w:r>
          </w:p>
        </w:tc>
        <w:tc>
          <w:tcPr>
            <w:tcW w:w="840" w:type="dxa"/>
          </w:tcPr>
          <w:p w:rsidR="00DD22EC" w:rsidRDefault="00DD22EC" w:rsidP="00E26C59">
            <w:r>
              <w:rPr>
                <w:rFonts w:hint="eastAsia"/>
              </w:rPr>
              <w:t>int</w:t>
            </w:r>
          </w:p>
        </w:tc>
        <w:tc>
          <w:tcPr>
            <w:tcW w:w="898" w:type="dxa"/>
          </w:tcPr>
          <w:p w:rsidR="00DD22EC" w:rsidRDefault="00DD22EC" w:rsidP="00E26C59"/>
        </w:tc>
        <w:tc>
          <w:tcPr>
            <w:tcW w:w="803" w:type="dxa"/>
          </w:tcPr>
          <w:p w:rsidR="00DD22EC" w:rsidRDefault="00DD22EC">
            <w:r w:rsidRPr="00C77C91">
              <w:rPr>
                <w:rFonts w:hint="eastAsia"/>
              </w:rPr>
              <w:t>M</w:t>
            </w:r>
          </w:p>
        </w:tc>
        <w:tc>
          <w:tcPr>
            <w:tcW w:w="3061" w:type="dxa"/>
          </w:tcPr>
          <w:p w:rsidR="00DD22EC" w:rsidRDefault="00DD22EC" w:rsidP="00E26C59"/>
        </w:tc>
      </w:tr>
      <w:tr w:rsidR="00DD22EC" w:rsidTr="00AC59EA">
        <w:trPr>
          <w:trHeight w:val="255"/>
          <w:jc w:val="center"/>
        </w:trPr>
        <w:tc>
          <w:tcPr>
            <w:tcW w:w="648" w:type="dxa"/>
          </w:tcPr>
          <w:p w:rsidR="00DD22EC" w:rsidRDefault="00DD22EC" w:rsidP="00E26C59"/>
        </w:tc>
        <w:tc>
          <w:tcPr>
            <w:tcW w:w="1545" w:type="dxa"/>
            <w:gridSpan w:val="2"/>
          </w:tcPr>
          <w:p w:rsidR="00DD22EC" w:rsidRPr="0037383C" w:rsidRDefault="00DD22EC" w:rsidP="00E26C59">
            <w:r w:rsidRPr="0037383C">
              <w:rPr>
                <w:rFonts w:hint="eastAsia"/>
              </w:rPr>
              <w:t>公告内容</w:t>
            </w:r>
          </w:p>
        </w:tc>
        <w:tc>
          <w:tcPr>
            <w:tcW w:w="1362" w:type="dxa"/>
          </w:tcPr>
          <w:p w:rsidR="00DD22EC" w:rsidRDefault="00DD22EC" w:rsidP="004D74E6">
            <w:r w:rsidRPr="00C65B73">
              <w:t>content</w:t>
            </w:r>
          </w:p>
        </w:tc>
        <w:tc>
          <w:tcPr>
            <w:tcW w:w="840" w:type="dxa"/>
          </w:tcPr>
          <w:p w:rsidR="00DD22EC" w:rsidRDefault="00DD22EC" w:rsidP="00E26C59">
            <w:r>
              <w:rPr>
                <w:rFonts w:hint="eastAsia"/>
              </w:rPr>
              <w:t>string</w:t>
            </w:r>
          </w:p>
        </w:tc>
        <w:tc>
          <w:tcPr>
            <w:tcW w:w="898" w:type="dxa"/>
          </w:tcPr>
          <w:p w:rsidR="00DD22EC" w:rsidRDefault="00DD22EC" w:rsidP="00E26C59">
            <w:r>
              <w:rPr>
                <w:rFonts w:hint="eastAsia"/>
              </w:rPr>
              <w:t>2500</w:t>
            </w:r>
          </w:p>
        </w:tc>
        <w:tc>
          <w:tcPr>
            <w:tcW w:w="803" w:type="dxa"/>
          </w:tcPr>
          <w:p w:rsidR="00DD22EC" w:rsidRDefault="00DD22EC">
            <w:r w:rsidRPr="00C77C91">
              <w:rPr>
                <w:rFonts w:hint="eastAsia"/>
              </w:rPr>
              <w:t>M</w:t>
            </w:r>
          </w:p>
        </w:tc>
        <w:tc>
          <w:tcPr>
            <w:tcW w:w="3061" w:type="dxa"/>
          </w:tcPr>
          <w:p w:rsidR="00DD22EC" w:rsidRDefault="00DD22EC" w:rsidP="00E26C59"/>
        </w:tc>
      </w:tr>
    </w:tbl>
    <w:p w:rsidR="006E2869" w:rsidRDefault="006E2869" w:rsidP="006E2869"/>
    <w:p w:rsidR="00A07AAB" w:rsidRDefault="00A07AAB" w:rsidP="00A07AAB">
      <w:pPr>
        <w:pStyle w:val="4"/>
        <w:rPr>
          <w:ins w:id="157" w:author="xiaowei" w:date="2016-10-31T11:01:00Z"/>
        </w:rPr>
      </w:pPr>
      <w:ins w:id="158" w:author="xiaowei" w:date="2016-10-31T11:02:00Z">
        <w:r w:rsidRPr="00A07AAB">
          <w:rPr>
            <w:rFonts w:hint="eastAsia"/>
          </w:rPr>
          <w:t>公告信息一体化查询</w:t>
        </w:r>
      </w:ins>
      <w:ins w:id="159" w:author="xiaowei" w:date="2016-10-31T11:01:00Z">
        <w:r>
          <w:rPr>
            <w:rFonts w:hint="eastAsia"/>
          </w:rPr>
          <w:t>[C606]</w:t>
        </w:r>
      </w:ins>
    </w:p>
    <w:p w:rsidR="00A07AAB" w:rsidRDefault="00A07AAB" w:rsidP="00A07AAB">
      <w:pPr>
        <w:rPr>
          <w:ins w:id="160" w:author="xiaowei" w:date="2016-10-31T11:01:00Z"/>
          <w:lang w:val="zh-CN"/>
        </w:rPr>
      </w:pPr>
      <w:ins w:id="161" w:author="xiaowei" w:date="2016-10-31T11:01:00Z">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ins>
    </w:p>
    <w:p w:rsidR="00A07AAB" w:rsidRDefault="00A07AAB" w:rsidP="00A07AAB">
      <w:pPr>
        <w:rPr>
          <w:ins w:id="162" w:author="xiaowei" w:date="2016-10-31T11:01:00Z"/>
          <w:lang w:val="zh-CN"/>
        </w:rPr>
      </w:pPr>
      <w:ins w:id="163" w:author="xiaowei" w:date="2016-10-31T11:01:00Z">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ins>
    </w:p>
    <w:p w:rsidR="00A07AAB" w:rsidRPr="00F143F6" w:rsidRDefault="00A07AAB" w:rsidP="00A07AAB">
      <w:pPr>
        <w:rPr>
          <w:ins w:id="164" w:author="xiaowei" w:date="2016-10-31T11:01:00Z"/>
          <w:lang w:val="zh-CN"/>
        </w:rPr>
      </w:pPr>
      <w:ins w:id="165" w:author="xiaowei" w:date="2016-10-31T11:01:00Z">
        <w:r w:rsidRPr="0016784A">
          <w:rPr>
            <w:rFonts w:hint="eastAsia"/>
            <w:b/>
            <w:lang w:val="zh-CN"/>
          </w:rPr>
          <w:t>用途：</w:t>
        </w:r>
        <w:r>
          <w:rPr>
            <w:rFonts w:hint="eastAsia"/>
          </w:rPr>
          <w:t>查询针对客户发布的当日或历史公告内容。</w:t>
        </w:r>
      </w:ins>
    </w:p>
    <w:p w:rsidR="00A07AAB" w:rsidRDefault="00A07AAB" w:rsidP="00A07AAB">
      <w:pPr>
        <w:pStyle w:val="5"/>
        <w:rPr>
          <w:ins w:id="166" w:author="xiaowei" w:date="2016-10-31T11:01:00Z"/>
        </w:rPr>
      </w:pPr>
      <w:ins w:id="167" w:author="xiaowei" w:date="2016-10-31T11:01:00Z">
        <w:r>
          <w:rPr>
            <w:rFonts w:hint="eastAsia"/>
          </w:rPr>
          <w:t>请求报文体</w:t>
        </w:r>
      </w:ins>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4"/>
        <w:gridCol w:w="646"/>
        <w:gridCol w:w="763"/>
        <w:gridCol w:w="1494"/>
        <w:gridCol w:w="850"/>
        <w:gridCol w:w="756"/>
        <w:gridCol w:w="803"/>
        <w:gridCol w:w="3061"/>
        <w:tblGridChange w:id="168">
          <w:tblGrid>
            <w:gridCol w:w="784"/>
            <w:gridCol w:w="646"/>
            <w:gridCol w:w="763"/>
            <w:gridCol w:w="1362"/>
            <w:gridCol w:w="869"/>
            <w:gridCol w:w="869"/>
            <w:gridCol w:w="803"/>
            <w:gridCol w:w="3061"/>
          </w:tblGrid>
        </w:tblGridChange>
      </w:tblGrid>
      <w:tr w:rsidR="00A07AAB" w:rsidTr="00A60B89">
        <w:trPr>
          <w:trHeight w:hRule="exact" w:val="400"/>
          <w:jc w:val="center"/>
          <w:ins w:id="169" w:author="xiaowei" w:date="2016-10-31T11:01:00Z"/>
        </w:trPr>
        <w:tc>
          <w:tcPr>
            <w:tcW w:w="1430" w:type="dxa"/>
            <w:gridSpan w:val="2"/>
            <w:shd w:val="clear" w:color="auto" w:fill="EEECE1"/>
          </w:tcPr>
          <w:p w:rsidR="00A07AAB" w:rsidRDefault="00A07AAB" w:rsidP="00A60B89">
            <w:pPr>
              <w:rPr>
                <w:ins w:id="170" w:author="xiaowei" w:date="2016-10-31T11:01:00Z"/>
              </w:rPr>
            </w:pPr>
            <w:ins w:id="171" w:author="xiaowei" w:date="2016-10-31T11:01:00Z">
              <w:r>
                <w:rPr>
                  <w:rFonts w:hint="eastAsia"/>
                </w:rPr>
                <w:t>报文类型</w:t>
              </w:r>
            </w:ins>
          </w:p>
        </w:tc>
        <w:tc>
          <w:tcPr>
            <w:tcW w:w="7727" w:type="dxa"/>
            <w:gridSpan w:val="6"/>
          </w:tcPr>
          <w:p w:rsidR="00A07AAB" w:rsidRDefault="00A07AAB" w:rsidP="00A60B89">
            <w:pPr>
              <w:rPr>
                <w:ins w:id="172" w:author="xiaowei" w:date="2016-10-31T11:01:00Z"/>
              </w:rPr>
            </w:pPr>
            <w:ins w:id="173" w:author="xiaowei" w:date="2016-10-31T11:01:00Z">
              <w:r>
                <w:rPr>
                  <w:rFonts w:hint="eastAsia"/>
                </w:rPr>
                <w:t>请求报文体</w:t>
              </w:r>
            </w:ins>
          </w:p>
        </w:tc>
      </w:tr>
      <w:tr w:rsidR="00A07AAB" w:rsidTr="00A60B89">
        <w:trPr>
          <w:trHeight w:hRule="exact" w:val="400"/>
          <w:jc w:val="center"/>
          <w:ins w:id="174" w:author="xiaowei" w:date="2016-10-31T11:01:00Z"/>
        </w:trPr>
        <w:tc>
          <w:tcPr>
            <w:tcW w:w="1430" w:type="dxa"/>
            <w:gridSpan w:val="2"/>
            <w:shd w:val="clear" w:color="auto" w:fill="EEECE1"/>
          </w:tcPr>
          <w:p w:rsidR="00A07AAB" w:rsidRDefault="00A07AAB" w:rsidP="00A60B89">
            <w:pPr>
              <w:rPr>
                <w:ins w:id="175" w:author="xiaowei" w:date="2016-10-31T11:01:00Z"/>
              </w:rPr>
            </w:pPr>
            <w:ins w:id="176" w:author="xiaowei" w:date="2016-10-31T11:01:00Z">
              <w:r>
                <w:rPr>
                  <w:rFonts w:hint="eastAsia"/>
                </w:rPr>
                <w:t>交易代码</w:t>
              </w:r>
            </w:ins>
          </w:p>
        </w:tc>
        <w:tc>
          <w:tcPr>
            <w:tcW w:w="7727" w:type="dxa"/>
            <w:gridSpan w:val="6"/>
          </w:tcPr>
          <w:p w:rsidR="00A07AAB" w:rsidRDefault="00A07AAB" w:rsidP="00A60B89">
            <w:pPr>
              <w:rPr>
                <w:ins w:id="177" w:author="xiaowei" w:date="2016-10-31T11:01:00Z"/>
              </w:rPr>
            </w:pPr>
            <w:ins w:id="178" w:author="xiaowei" w:date="2016-10-31T11:01:00Z">
              <w:r>
                <w:rPr>
                  <w:rFonts w:hint="eastAsia"/>
                </w:rPr>
                <w:t>C606</w:t>
              </w:r>
            </w:ins>
          </w:p>
        </w:tc>
      </w:tr>
      <w:tr w:rsidR="00A07AAB" w:rsidTr="00A60B89">
        <w:trPr>
          <w:trHeight w:hRule="exact" w:val="400"/>
          <w:jc w:val="center"/>
          <w:ins w:id="179" w:author="xiaowei" w:date="2016-10-31T11:01:00Z"/>
        </w:trPr>
        <w:tc>
          <w:tcPr>
            <w:tcW w:w="1430" w:type="dxa"/>
            <w:gridSpan w:val="2"/>
            <w:shd w:val="clear" w:color="auto" w:fill="EEECE1"/>
          </w:tcPr>
          <w:p w:rsidR="00A07AAB" w:rsidRDefault="00A07AAB" w:rsidP="00A60B89">
            <w:pPr>
              <w:rPr>
                <w:ins w:id="180" w:author="xiaowei" w:date="2016-10-31T11:01:00Z"/>
              </w:rPr>
            </w:pPr>
            <w:ins w:id="181" w:author="xiaowei" w:date="2016-10-31T11:01:00Z">
              <w:r>
                <w:rPr>
                  <w:rFonts w:hint="eastAsia"/>
                </w:rPr>
                <w:t>报文说明</w:t>
              </w:r>
            </w:ins>
          </w:p>
        </w:tc>
        <w:tc>
          <w:tcPr>
            <w:tcW w:w="7727" w:type="dxa"/>
            <w:gridSpan w:val="6"/>
          </w:tcPr>
          <w:p w:rsidR="00A07AAB" w:rsidRDefault="00A07AAB" w:rsidP="00A60B89">
            <w:pPr>
              <w:rPr>
                <w:ins w:id="182" w:author="xiaowei" w:date="2016-10-31T11:01:00Z"/>
              </w:rPr>
            </w:pPr>
            <w:ins w:id="183" w:author="xiaowei" w:date="2016-10-31T11:01:00Z">
              <w:r>
                <w:rPr>
                  <w:rFonts w:hint="eastAsia"/>
                </w:rPr>
                <w:t>会员公告查询的请求报文体</w:t>
              </w:r>
            </w:ins>
          </w:p>
        </w:tc>
      </w:tr>
      <w:tr w:rsidR="00A07AAB" w:rsidTr="00F529EF">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Change w:id="184" w:author="xiaowei" w:date="2016-10-31T11:12:00Z">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blPrExChange>
        </w:tblPrEx>
        <w:trPr>
          <w:trHeight w:hRule="exact" w:val="400"/>
          <w:jc w:val="center"/>
          <w:ins w:id="185" w:author="xiaowei" w:date="2016-10-31T11:01:00Z"/>
          <w:trPrChange w:id="186" w:author="xiaowei" w:date="2016-10-31T11:12:00Z">
            <w:trPr>
              <w:trHeight w:hRule="exact" w:val="400"/>
              <w:jc w:val="center"/>
            </w:trPr>
          </w:trPrChange>
        </w:trPr>
        <w:tc>
          <w:tcPr>
            <w:tcW w:w="784" w:type="dxa"/>
            <w:shd w:val="clear" w:color="auto" w:fill="EEECE1"/>
            <w:tcPrChange w:id="187" w:author="xiaowei" w:date="2016-10-31T11:12:00Z">
              <w:tcPr>
                <w:tcW w:w="784" w:type="dxa"/>
                <w:shd w:val="clear" w:color="auto" w:fill="EEECE1"/>
              </w:tcPr>
            </w:tcPrChange>
          </w:tcPr>
          <w:p w:rsidR="00A07AAB" w:rsidRDefault="00A07AAB" w:rsidP="00A60B89">
            <w:pPr>
              <w:rPr>
                <w:ins w:id="188" w:author="xiaowei" w:date="2016-10-31T11:01:00Z"/>
              </w:rPr>
            </w:pPr>
            <w:ins w:id="189" w:author="xiaowei" w:date="2016-10-31T11:01:00Z">
              <w:r>
                <w:rPr>
                  <w:rFonts w:hint="eastAsia"/>
                </w:rPr>
                <w:t>符号</w:t>
              </w:r>
            </w:ins>
          </w:p>
        </w:tc>
        <w:tc>
          <w:tcPr>
            <w:tcW w:w="1409" w:type="dxa"/>
            <w:gridSpan w:val="2"/>
            <w:shd w:val="clear" w:color="auto" w:fill="EEECE1"/>
            <w:tcPrChange w:id="190" w:author="xiaowei" w:date="2016-10-31T11:12:00Z">
              <w:tcPr>
                <w:tcW w:w="1409" w:type="dxa"/>
                <w:gridSpan w:val="2"/>
                <w:shd w:val="clear" w:color="auto" w:fill="EEECE1"/>
              </w:tcPr>
            </w:tcPrChange>
          </w:tcPr>
          <w:p w:rsidR="00A07AAB" w:rsidRDefault="00A07AAB" w:rsidP="00A60B89">
            <w:pPr>
              <w:rPr>
                <w:ins w:id="191" w:author="xiaowei" w:date="2016-10-31T11:01:00Z"/>
              </w:rPr>
            </w:pPr>
            <w:ins w:id="192" w:author="xiaowei" w:date="2016-10-31T11:01:00Z">
              <w:r>
                <w:rPr>
                  <w:rFonts w:hint="eastAsia"/>
                </w:rPr>
                <w:t>中文名称</w:t>
              </w:r>
            </w:ins>
          </w:p>
        </w:tc>
        <w:tc>
          <w:tcPr>
            <w:tcW w:w="1494" w:type="dxa"/>
            <w:shd w:val="clear" w:color="auto" w:fill="EEECE1"/>
            <w:tcPrChange w:id="193" w:author="xiaowei" w:date="2016-10-31T11:12:00Z">
              <w:tcPr>
                <w:tcW w:w="1362" w:type="dxa"/>
                <w:shd w:val="clear" w:color="auto" w:fill="EEECE1"/>
              </w:tcPr>
            </w:tcPrChange>
          </w:tcPr>
          <w:p w:rsidR="00A07AAB" w:rsidRDefault="00A07AAB" w:rsidP="00A60B89">
            <w:pPr>
              <w:rPr>
                <w:ins w:id="194" w:author="xiaowei" w:date="2016-10-31T11:01:00Z"/>
              </w:rPr>
            </w:pPr>
            <w:ins w:id="195" w:author="xiaowei" w:date="2016-10-31T11:01:00Z">
              <w:r>
                <w:rPr>
                  <w:rFonts w:hint="eastAsia"/>
                </w:rPr>
                <w:t>英文名称</w:t>
              </w:r>
            </w:ins>
          </w:p>
        </w:tc>
        <w:tc>
          <w:tcPr>
            <w:tcW w:w="850" w:type="dxa"/>
            <w:shd w:val="clear" w:color="auto" w:fill="EEECE1"/>
            <w:tcPrChange w:id="196" w:author="xiaowei" w:date="2016-10-31T11:12:00Z">
              <w:tcPr>
                <w:tcW w:w="869" w:type="dxa"/>
                <w:shd w:val="clear" w:color="auto" w:fill="EEECE1"/>
              </w:tcPr>
            </w:tcPrChange>
          </w:tcPr>
          <w:p w:rsidR="00A07AAB" w:rsidRDefault="00A07AAB" w:rsidP="00A60B89">
            <w:pPr>
              <w:rPr>
                <w:ins w:id="197" w:author="xiaowei" w:date="2016-10-31T11:01:00Z"/>
              </w:rPr>
            </w:pPr>
            <w:ins w:id="198" w:author="xiaowei" w:date="2016-10-31T11:01:00Z">
              <w:r>
                <w:rPr>
                  <w:rFonts w:hint="eastAsia"/>
                </w:rPr>
                <w:t>类型</w:t>
              </w:r>
            </w:ins>
          </w:p>
        </w:tc>
        <w:tc>
          <w:tcPr>
            <w:tcW w:w="756" w:type="dxa"/>
            <w:shd w:val="clear" w:color="auto" w:fill="EEECE1"/>
            <w:tcPrChange w:id="199" w:author="xiaowei" w:date="2016-10-31T11:12:00Z">
              <w:tcPr>
                <w:tcW w:w="869" w:type="dxa"/>
                <w:shd w:val="clear" w:color="auto" w:fill="EEECE1"/>
              </w:tcPr>
            </w:tcPrChange>
          </w:tcPr>
          <w:p w:rsidR="00A07AAB" w:rsidRDefault="00A07AAB" w:rsidP="00A60B89">
            <w:pPr>
              <w:rPr>
                <w:ins w:id="200" w:author="xiaowei" w:date="2016-10-31T11:01:00Z"/>
              </w:rPr>
            </w:pPr>
            <w:ins w:id="201" w:author="xiaowei" w:date="2016-10-31T11:01:00Z">
              <w:r>
                <w:rPr>
                  <w:rFonts w:hint="eastAsia"/>
                </w:rPr>
                <w:t>长度</w:t>
              </w:r>
            </w:ins>
          </w:p>
        </w:tc>
        <w:tc>
          <w:tcPr>
            <w:tcW w:w="803" w:type="dxa"/>
            <w:shd w:val="clear" w:color="auto" w:fill="EEECE1"/>
            <w:tcPrChange w:id="202" w:author="xiaowei" w:date="2016-10-31T11:12:00Z">
              <w:tcPr>
                <w:tcW w:w="803" w:type="dxa"/>
                <w:shd w:val="clear" w:color="auto" w:fill="EEECE1"/>
              </w:tcPr>
            </w:tcPrChange>
          </w:tcPr>
          <w:p w:rsidR="00A07AAB" w:rsidRDefault="00A07AAB" w:rsidP="00A60B89">
            <w:pPr>
              <w:rPr>
                <w:ins w:id="203" w:author="xiaowei" w:date="2016-10-31T11:01:00Z"/>
              </w:rPr>
            </w:pPr>
            <w:ins w:id="204" w:author="xiaowei" w:date="2016-10-31T11:01:00Z">
              <w:r>
                <w:rPr>
                  <w:rFonts w:hint="eastAsia"/>
                </w:rPr>
                <w:t>必填</w:t>
              </w:r>
            </w:ins>
          </w:p>
        </w:tc>
        <w:tc>
          <w:tcPr>
            <w:tcW w:w="3061" w:type="dxa"/>
            <w:shd w:val="clear" w:color="auto" w:fill="EEECE1"/>
            <w:tcPrChange w:id="205" w:author="xiaowei" w:date="2016-10-31T11:12:00Z">
              <w:tcPr>
                <w:tcW w:w="3061" w:type="dxa"/>
                <w:shd w:val="clear" w:color="auto" w:fill="EEECE1"/>
              </w:tcPr>
            </w:tcPrChange>
          </w:tcPr>
          <w:p w:rsidR="00A07AAB" w:rsidRDefault="00A07AAB" w:rsidP="00A60B89">
            <w:pPr>
              <w:rPr>
                <w:ins w:id="206" w:author="xiaowei" w:date="2016-10-31T11:01:00Z"/>
              </w:rPr>
            </w:pPr>
            <w:ins w:id="207" w:author="xiaowei" w:date="2016-10-31T11:01:00Z">
              <w:r>
                <w:rPr>
                  <w:rFonts w:hint="eastAsia"/>
                </w:rPr>
                <w:t>说明</w:t>
              </w:r>
            </w:ins>
          </w:p>
        </w:tc>
      </w:tr>
      <w:tr w:rsidR="00A07AAB" w:rsidTr="00F529EF">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Change w:id="208" w:author="xiaowei" w:date="2016-10-31T11:12:00Z">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blPrExChange>
        </w:tblPrEx>
        <w:trPr>
          <w:trHeight w:val="255"/>
          <w:jc w:val="center"/>
          <w:ins w:id="209" w:author="xiaowei" w:date="2016-10-31T11:01:00Z"/>
          <w:trPrChange w:id="210" w:author="xiaowei" w:date="2016-10-31T11:12:00Z">
            <w:trPr>
              <w:trHeight w:val="255"/>
              <w:jc w:val="center"/>
            </w:trPr>
          </w:trPrChange>
        </w:trPr>
        <w:tc>
          <w:tcPr>
            <w:tcW w:w="784" w:type="dxa"/>
            <w:tcPrChange w:id="211" w:author="xiaowei" w:date="2016-10-31T11:12:00Z">
              <w:tcPr>
                <w:tcW w:w="784" w:type="dxa"/>
              </w:tcPr>
            </w:tcPrChange>
          </w:tcPr>
          <w:p w:rsidR="00A07AAB" w:rsidRDefault="00A07AAB" w:rsidP="00A60B89">
            <w:pPr>
              <w:rPr>
                <w:ins w:id="212" w:author="xiaowei" w:date="2016-10-31T11:01:00Z"/>
              </w:rPr>
            </w:pPr>
          </w:p>
        </w:tc>
        <w:tc>
          <w:tcPr>
            <w:tcW w:w="1409" w:type="dxa"/>
            <w:gridSpan w:val="2"/>
            <w:tcPrChange w:id="213" w:author="xiaowei" w:date="2016-10-31T11:12:00Z">
              <w:tcPr>
                <w:tcW w:w="1409" w:type="dxa"/>
                <w:gridSpan w:val="2"/>
              </w:tcPr>
            </w:tcPrChange>
          </w:tcPr>
          <w:p w:rsidR="00A07AAB" w:rsidRDefault="00A07AAB" w:rsidP="00A60B89">
            <w:pPr>
              <w:rPr>
                <w:ins w:id="214" w:author="xiaowei" w:date="2016-10-31T11:01:00Z"/>
              </w:rPr>
            </w:pPr>
            <w:ins w:id="215" w:author="xiaowei" w:date="2016-10-31T11:01:00Z">
              <w:r>
                <w:rPr>
                  <w:rFonts w:hint="eastAsia"/>
                </w:rPr>
                <w:t>操作标志</w:t>
              </w:r>
            </w:ins>
          </w:p>
        </w:tc>
        <w:tc>
          <w:tcPr>
            <w:tcW w:w="1494" w:type="dxa"/>
            <w:tcPrChange w:id="216" w:author="xiaowei" w:date="2016-10-31T11:12:00Z">
              <w:tcPr>
                <w:tcW w:w="1362" w:type="dxa"/>
              </w:tcPr>
            </w:tcPrChange>
          </w:tcPr>
          <w:p w:rsidR="00A07AAB" w:rsidRPr="009F3E66" w:rsidRDefault="00A07AAB" w:rsidP="00A60B89">
            <w:pPr>
              <w:rPr>
                <w:ins w:id="217" w:author="xiaowei" w:date="2016-10-31T11:01:00Z"/>
              </w:rPr>
            </w:pPr>
            <w:ins w:id="218" w:author="xiaowei" w:date="2016-10-31T11:01:00Z">
              <w:r w:rsidRPr="009F3E66">
                <w:t>oper_flag</w:t>
              </w:r>
            </w:ins>
          </w:p>
        </w:tc>
        <w:tc>
          <w:tcPr>
            <w:tcW w:w="850" w:type="dxa"/>
            <w:tcPrChange w:id="219" w:author="xiaowei" w:date="2016-10-31T11:12:00Z">
              <w:tcPr>
                <w:tcW w:w="869" w:type="dxa"/>
              </w:tcPr>
            </w:tcPrChange>
          </w:tcPr>
          <w:p w:rsidR="00A07AAB" w:rsidRDefault="00A07AAB" w:rsidP="00A60B89">
            <w:pPr>
              <w:rPr>
                <w:ins w:id="220" w:author="xiaowei" w:date="2016-10-31T11:01:00Z"/>
              </w:rPr>
            </w:pPr>
            <w:ins w:id="221" w:author="xiaowei" w:date="2016-10-31T11:01:00Z">
              <w:r>
                <w:rPr>
                  <w:rFonts w:hint="eastAsia"/>
                </w:rPr>
                <w:t>int</w:t>
              </w:r>
            </w:ins>
          </w:p>
        </w:tc>
        <w:tc>
          <w:tcPr>
            <w:tcW w:w="756" w:type="dxa"/>
            <w:tcPrChange w:id="222" w:author="xiaowei" w:date="2016-10-31T11:12:00Z">
              <w:tcPr>
                <w:tcW w:w="869" w:type="dxa"/>
              </w:tcPr>
            </w:tcPrChange>
          </w:tcPr>
          <w:p w:rsidR="00A07AAB" w:rsidRDefault="00A07AAB" w:rsidP="00A60B89">
            <w:pPr>
              <w:rPr>
                <w:ins w:id="223" w:author="xiaowei" w:date="2016-10-31T11:01:00Z"/>
              </w:rPr>
            </w:pPr>
            <w:ins w:id="224" w:author="xiaowei" w:date="2016-10-31T11:01:00Z">
              <w:r>
                <w:rPr>
                  <w:rFonts w:hint="eastAsia"/>
                </w:rPr>
                <w:t>1</w:t>
              </w:r>
            </w:ins>
          </w:p>
        </w:tc>
        <w:tc>
          <w:tcPr>
            <w:tcW w:w="803" w:type="dxa"/>
            <w:tcPrChange w:id="225" w:author="xiaowei" w:date="2016-10-31T11:12:00Z">
              <w:tcPr>
                <w:tcW w:w="803" w:type="dxa"/>
              </w:tcPr>
            </w:tcPrChange>
          </w:tcPr>
          <w:p w:rsidR="00A07AAB" w:rsidRDefault="00A07AAB" w:rsidP="00A60B89">
            <w:pPr>
              <w:rPr>
                <w:ins w:id="226" w:author="xiaowei" w:date="2016-10-31T11:01:00Z"/>
              </w:rPr>
            </w:pPr>
            <w:ins w:id="227" w:author="xiaowei" w:date="2016-10-31T11:01:00Z">
              <w:r w:rsidRPr="0094279F">
                <w:rPr>
                  <w:rFonts w:hint="eastAsia"/>
                </w:rPr>
                <w:t>M</w:t>
              </w:r>
            </w:ins>
          </w:p>
        </w:tc>
        <w:tc>
          <w:tcPr>
            <w:tcW w:w="3061" w:type="dxa"/>
            <w:tcPrChange w:id="228" w:author="xiaowei" w:date="2016-10-31T11:12:00Z">
              <w:tcPr>
                <w:tcW w:w="3061" w:type="dxa"/>
              </w:tcPr>
            </w:tcPrChange>
          </w:tcPr>
          <w:p w:rsidR="00A07AAB" w:rsidRDefault="00A07AAB" w:rsidP="00A60B89">
            <w:pPr>
              <w:rPr>
                <w:ins w:id="229" w:author="xiaowei" w:date="2016-10-31T11:01:00Z"/>
              </w:rPr>
            </w:pPr>
            <w:ins w:id="230" w:author="xiaowei" w:date="2016-10-31T11:01:00Z">
              <w:r>
                <w:rPr>
                  <w:rFonts w:hint="eastAsia"/>
                </w:rPr>
                <w:t>1</w:t>
              </w:r>
              <w:r>
                <w:rPr>
                  <w:rFonts w:hint="eastAsia"/>
                </w:rPr>
                <w:t>：查询</w:t>
              </w:r>
            </w:ins>
          </w:p>
        </w:tc>
      </w:tr>
      <w:tr w:rsidR="00A07AAB" w:rsidTr="00F529EF">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Change w:id="231" w:author="xiaowei" w:date="2016-10-31T11:12:00Z">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blPrExChange>
        </w:tblPrEx>
        <w:trPr>
          <w:trHeight w:val="255"/>
          <w:jc w:val="center"/>
          <w:ins w:id="232" w:author="xiaowei" w:date="2016-10-31T11:01:00Z"/>
          <w:trPrChange w:id="233" w:author="xiaowei" w:date="2016-10-31T11:12:00Z">
            <w:trPr>
              <w:trHeight w:val="255"/>
              <w:jc w:val="center"/>
            </w:trPr>
          </w:trPrChange>
        </w:trPr>
        <w:tc>
          <w:tcPr>
            <w:tcW w:w="784" w:type="dxa"/>
            <w:tcPrChange w:id="234" w:author="xiaowei" w:date="2016-10-31T11:12:00Z">
              <w:tcPr>
                <w:tcW w:w="784" w:type="dxa"/>
              </w:tcPr>
            </w:tcPrChange>
          </w:tcPr>
          <w:p w:rsidR="00A07AAB" w:rsidRDefault="00A07AAB" w:rsidP="00A60B89">
            <w:pPr>
              <w:rPr>
                <w:ins w:id="235" w:author="xiaowei" w:date="2016-10-31T11:01:00Z"/>
              </w:rPr>
            </w:pPr>
          </w:p>
        </w:tc>
        <w:tc>
          <w:tcPr>
            <w:tcW w:w="1409" w:type="dxa"/>
            <w:gridSpan w:val="2"/>
            <w:tcPrChange w:id="236" w:author="xiaowei" w:date="2016-10-31T11:12:00Z">
              <w:tcPr>
                <w:tcW w:w="1409" w:type="dxa"/>
                <w:gridSpan w:val="2"/>
              </w:tcPr>
            </w:tcPrChange>
          </w:tcPr>
          <w:p w:rsidR="00A07AAB" w:rsidRDefault="00A07AAB" w:rsidP="00A60B89">
            <w:pPr>
              <w:rPr>
                <w:ins w:id="237" w:author="xiaowei" w:date="2016-10-31T11:01:00Z"/>
              </w:rPr>
            </w:pPr>
            <w:ins w:id="238" w:author="xiaowei" w:date="2016-10-31T11:01:00Z">
              <w:r>
                <w:rPr>
                  <w:rFonts w:hint="eastAsia"/>
                </w:rPr>
                <w:t>公告编号</w:t>
              </w:r>
            </w:ins>
          </w:p>
        </w:tc>
        <w:tc>
          <w:tcPr>
            <w:tcW w:w="1494" w:type="dxa"/>
            <w:tcPrChange w:id="239" w:author="xiaowei" w:date="2016-10-31T11:12:00Z">
              <w:tcPr>
                <w:tcW w:w="1362" w:type="dxa"/>
              </w:tcPr>
            </w:tcPrChange>
          </w:tcPr>
          <w:p w:rsidR="00A07AAB" w:rsidRDefault="00A07AAB" w:rsidP="00A60B89">
            <w:pPr>
              <w:rPr>
                <w:ins w:id="240" w:author="xiaowei" w:date="2016-10-31T11:01:00Z"/>
              </w:rPr>
            </w:pPr>
            <w:ins w:id="241" w:author="xiaowei" w:date="2016-10-31T11:01:00Z">
              <w:r w:rsidRPr="009F3E66">
                <w:t>bulletin_id</w:t>
              </w:r>
            </w:ins>
          </w:p>
        </w:tc>
        <w:tc>
          <w:tcPr>
            <w:tcW w:w="850" w:type="dxa"/>
            <w:tcPrChange w:id="242" w:author="xiaowei" w:date="2016-10-31T11:12:00Z">
              <w:tcPr>
                <w:tcW w:w="869" w:type="dxa"/>
              </w:tcPr>
            </w:tcPrChange>
          </w:tcPr>
          <w:p w:rsidR="00A07AAB" w:rsidRDefault="00A07AAB" w:rsidP="00A60B89">
            <w:pPr>
              <w:rPr>
                <w:ins w:id="243" w:author="xiaowei" w:date="2016-10-31T11:01:00Z"/>
              </w:rPr>
            </w:pPr>
            <w:ins w:id="244" w:author="xiaowei" w:date="2016-10-31T11:01:00Z">
              <w:r>
                <w:rPr>
                  <w:rFonts w:hint="eastAsia"/>
                </w:rPr>
                <w:t>string</w:t>
              </w:r>
            </w:ins>
          </w:p>
        </w:tc>
        <w:tc>
          <w:tcPr>
            <w:tcW w:w="756" w:type="dxa"/>
            <w:tcPrChange w:id="245" w:author="xiaowei" w:date="2016-10-31T11:12:00Z">
              <w:tcPr>
                <w:tcW w:w="869" w:type="dxa"/>
              </w:tcPr>
            </w:tcPrChange>
          </w:tcPr>
          <w:p w:rsidR="00A07AAB" w:rsidRDefault="00A07AAB" w:rsidP="00A60B89">
            <w:pPr>
              <w:rPr>
                <w:ins w:id="246" w:author="xiaowei" w:date="2016-10-31T11:01:00Z"/>
              </w:rPr>
            </w:pPr>
            <w:ins w:id="247" w:author="xiaowei" w:date="2016-10-31T11:01:00Z">
              <w:r>
                <w:rPr>
                  <w:rFonts w:hint="eastAsia"/>
                </w:rPr>
                <w:t>18</w:t>
              </w:r>
            </w:ins>
          </w:p>
        </w:tc>
        <w:tc>
          <w:tcPr>
            <w:tcW w:w="803" w:type="dxa"/>
            <w:tcPrChange w:id="248" w:author="xiaowei" w:date="2016-10-31T11:12:00Z">
              <w:tcPr>
                <w:tcW w:w="803" w:type="dxa"/>
              </w:tcPr>
            </w:tcPrChange>
          </w:tcPr>
          <w:p w:rsidR="00A07AAB" w:rsidRDefault="00A07AAB" w:rsidP="00A60B89">
            <w:pPr>
              <w:rPr>
                <w:ins w:id="249" w:author="xiaowei" w:date="2016-10-31T11:01:00Z"/>
              </w:rPr>
            </w:pPr>
            <w:ins w:id="250" w:author="xiaowei" w:date="2016-10-31T11:06:00Z">
              <w:r>
                <w:rPr>
                  <w:rFonts w:hint="eastAsia"/>
                </w:rPr>
                <w:t>O</w:t>
              </w:r>
            </w:ins>
          </w:p>
        </w:tc>
        <w:tc>
          <w:tcPr>
            <w:tcW w:w="3061" w:type="dxa"/>
            <w:tcPrChange w:id="251" w:author="xiaowei" w:date="2016-10-31T11:12:00Z">
              <w:tcPr>
                <w:tcW w:w="3061" w:type="dxa"/>
              </w:tcPr>
            </w:tcPrChange>
          </w:tcPr>
          <w:p w:rsidR="00A07AAB" w:rsidRDefault="00A07AAB" w:rsidP="00A60B89">
            <w:pPr>
              <w:rPr>
                <w:ins w:id="252" w:author="xiaowei" w:date="2016-10-31T11:01:00Z"/>
              </w:rPr>
            </w:pPr>
          </w:p>
        </w:tc>
      </w:tr>
      <w:tr w:rsidR="00A07AAB" w:rsidTr="00F529EF">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Change w:id="253" w:author="xiaowei" w:date="2016-10-31T11:12:00Z">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blPrExChange>
        </w:tblPrEx>
        <w:trPr>
          <w:trHeight w:val="255"/>
          <w:jc w:val="center"/>
          <w:ins w:id="254" w:author="xiaowei" w:date="2016-10-31T11:03:00Z"/>
          <w:trPrChange w:id="255" w:author="xiaowei" w:date="2016-10-31T11:12:00Z">
            <w:trPr>
              <w:trHeight w:val="255"/>
              <w:jc w:val="center"/>
            </w:trPr>
          </w:trPrChange>
        </w:trPr>
        <w:tc>
          <w:tcPr>
            <w:tcW w:w="784" w:type="dxa"/>
            <w:tcPrChange w:id="256" w:author="xiaowei" w:date="2016-10-31T11:12:00Z">
              <w:tcPr>
                <w:tcW w:w="784" w:type="dxa"/>
              </w:tcPr>
            </w:tcPrChange>
          </w:tcPr>
          <w:p w:rsidR="00A07AAB" w:rsidRDefault="00A07AAB" w:rsidP="00A60B89">
            <w:pPr>
              <w:rPr>
                <w:ins w:id="257" w:author="xiaowei" w:date="2016-10-31T11:03:00Z"/>
              </w:rPr>
            </w:pPr>
          </w:p>
        </w:tc>
        <w:tc>
          <w:tcPr>
            <w:tcW w:w="1409" w:type="dxa"/>
            <w:gridSpan w:val="2"/>
            <w:tcPrChange w:id="258" w:author="xiaowei" w:date="2016-10-31T11:12:00Z">
              <w:tcPr>
                <w:tcW w:w="1409" w:type="dxa"/>
                <w:gridSpan w:val="2"/>
              </w:tcPr>
            </w:tcPrChange>
          </w:tcPr>
          <w:p w:rsidR="00A07AAB" w:rsidRDefault="00A07AAB" w:rsidP="00A60B89">
            <w:pPr>
              <w:rPr>
                <w:ins w:id="259" w:author="xiaowei" w:date="2016-10-31T11:03:00Z"/>
              </w:rPr>
            </w:pPr>
            <w:ins w:id="260" w:author="xiaowei" w:date="2016-10-31T11:04:00Z">
              <w:r>
                <w:rPr>
                  <w:rFonts w:hint="eastAsia"/>
                </w:rPr>
                <w:t>公告</w:t>
              </w:r>
            </w:ins>
            <w:ins w:id="261" w:author="xiaowei" w:date="2016-10-31T11:05:00Z">
              <w:r>
                <w:rPr>
                  <w:rFonts w:hint="eastAsia"/>
                </w:rPr>
                <w:t>标题</w:t>
              </w:r>
            </w:ins>
          </w:p>
        </w:tc>
        <w:tc>
          <w:tcPr>
            <w:tcW w:w="1494" w:type="dxa"/>
            <w:tcPrChange w:id="262" w:author="xiaowei" w:date="2016-10-31T11:12:00Z">
              <w:tcPr>
                <w:tcW w:w="1362" w:type="dxa"/>
              </w:tcPr>
            </w:tcPrChange>
          </w:tcPr>
          <w:p w:rsidR="00A07AAB" w:rsidRPr="009F3E66" w:rsidRDefault="00A07AAB" w:rsidP="00A60B89">
            <w:pPr>
              <w:rPr>
                <w:ins w:id="263" w:author="xiaowei" w:date="2016-10-31T11:03:00Z"/>
              </w:rPr>
            </w:pPr>
            <w:ins w:id="264" w:author="xiaowei" w:date="2016-10-31T11:05:00Z">
              <w:r w:rsidRPr="00A07AAB">
                <w:t>title</w:t>
              </w:r>
            </w:ins>
          </w:p>
        </w:tc>
        <w:tc>
          <w:tcPr>
            <w:tcW w:w="850" w:type="dxa"/>
            <w:tcPrChange w:id="265" w:author="xiaowei" w:date="2016-10-31T11:12:00Z">
              <w:tcPr>
                <w:tcW w:w="869" w:type="dxa"/>
              </w:tcPr>
            </w:tcPrChange>
          </w:tcPr>
          <w:p w:rsidR="00A07AAB" w:rsidRDefault="00A07AAB" w:rsidP="00A60B89">
            <w:pPr>
              <w:rPr>
                <w:ins w:id="266" w:author="xiaowei" w:date="2016-10-31T11:03:00Z"/>
              </w:rPr>
            </w:pPr>
            <w:ins w:id="267" w:author="xiaowei" w:date="2016-10-31T11:04:00Z">
              <w:r>
                <w:rPr>
                  <w:rFonts w:hint="eastAsia"/>
                </w:rPr>
                <w:t>string</w:t>
              </w:r>
            </w:ins>
          </w:p>
        </w:tc>
        <w:tc>
          <w:tcPr>
            <w:tcW w:w="756" w:type="dxa"/>
            <w:tcPrChange w:id="268" w:author="xiaowei" w:date="2016-10-31T11:12:00Z">
              <w:tcPr>
                <w:tcW w:w="869" w:type="dxa"/>
              </w:tcPr>
            </w:tcPrChange>
          </w:tcPr>
          <w:p w:rsidR="00A07AAB" w:rsidRDefault="00F529EF" w:rsidP="00A60B89">
            <w:pPr>
              <w:rPr>
                <w:ins w:id="269" w:author="xiaowei" w:date="2016-10-31T11:03:00Z"/>
              </w:rPr>
            </w:pPr>
            <w:ins w:id="270" w:author="xiaowei" w:date="2016-10-31T11:20:00Z">
              <w:r>
                <w:rPr>
                  <w:rFonts w:hint="eastAsia"/>
                </w:rPr>
                <w:t>100</w:t>
              </w:r>
            </w:ins>
          </w:p>
        </w:tc>
        <w:tc>
          <w:tcPr>
            <w:tcW w:w="803" w:type="dxa"/>
            <w:tcPrChange w:id="271" w:author="xiaowei" w:date="2016-10-31T11:12:00Z">
              <w:tcPr>
                <w:tcW w:w="803" w:type="dxa"/>
              </w:tcPr>
            </w:tcPrChange>
          </w:tcPr>
          <w:p w:rsidR="00A07AAB" w:rsidRPr="0094279F" w:rsidRDefault="00A07AAB" w:rsidP="00A60B89">
            <w:pPr>
              <w:rPr>
                <w:ins w:id="272" w:author="xiaowei" w:date="2016-10-31T11:03:00Z"/>
              </w:rPr>
            </w:pPr>
            <w:ins w:id="273" w:author="xiaowei" w:date="2016-10-31T11:06:00Z">
              <w:r>
                <w:rPr>
                  <w:rFonts w:hint="eastAsia"/>
                </w:rPr>
                <w:t>O</w:t>
              </w:r>
            </w:ins>
          </w:p>
        </w:tc>
        <w:tc>
          <w:tcPr>
            <w:tcW w:w="3061" w:type="dxa"/>
            <w:tcPrChange w:id="274" w:author="xiaowei" w:date="2016-10-31T11:12:00Z">
              <w:tcPr>
                <w:tcW w:w="3061" w:type="dxa"/>
              </w:tcPr>
            </w:tcPrChange>
          </w:tcPr>
          <w:p w:rsidR="00A07AAB" w:rsidRDefault="00A07AAB" w:rsidP="00A60B89">
            <w:pPr>
              <w:rPr>
                <w:ins w:id="275" w:author="xiaowei" w:date="2016-10-31T11:03:00Z"/>
              </w:rPr>
            </w:pPr>
          </w:p>
        </w:tc>
      </w:tr>
      <w:tr w:rsidR="00A07AAB" w:rsidTr="00F529EF">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Change w:id="276" w:author="xiaowei" w:date="2016-10-31T11:12:00Z">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blPrExChange>
        </w:tblPrEx>
        <w:trPr>
          <w:trHeight w:val="255"/>
          <w:jc w:val="center"/>
          <w:ins w:id="277" w:author="xiaowei" w:date="2016-10-31T11:03:00Z"/>
          <w:trPrChange w:id="278" w:author="xiaowei" w:date="2016-10-31T11:12:00Z">
            <w:trPr>
              <w:trHeight w:val="255"/>
              <w:jc w:val="center"/>
            </w:trPr>
          </w:trPrChange>
        </w:trPr>
        <w:tc>
          <w:tcPr>
            <w:tcW w:w="784" w:type="dxa"/>
            <w:tcPrChange w:id="279" w:author="xiaowei" w:date="2016-10-31T11:12:00Z">
              <w:tcPr>
                <w:tcW w:w="784" w:type="dxa"/>
              </w:tcPr>
            </w:tcPrChange>
          </w:tcPr>
          <w:p w:rsidR="00A07AAB" w:rsidRDefault="00A07AAB" w:rsidP="00A60B89">
            <w:pPr>
              <w:rPr>
                <w:ins w:id="280" w:author="xiaowei" w:date="2016-10-31T11:03:00Z"/>
              </w:rPr>
            </w:pPr>
          </w:p>
        </w:tc>
        <w:tc>
          <w:tcPr>
            <w:tcW w:w="1409" w:type="dxa"/>
            <w:gridSpan w:val="2"/>
            <w:tcPrChange w:id="281" w:author="xiaowei" w:date="2016-10-31T11:12:00Z">
              <w:tcPr>
                <w:tcW w:w="1409" w:type="dxa"/>
                <w:gridSpan w:val="2"/>
              </w:tcPr>
            </w:tcPrChange>
          </w:tcPr>
          <w:p w:rsidR="00A07AAB" w:rsidRDefault="00A07AAB" w:rsidP="00A60B89">
            <w:pPr>
              <w:rPr>
                <w:ins w:id="282" w:author="xiaowei" w:date="2016-10-31T11:03:00Z"/>
              </w:rPr>
            </w:pPr>
            <w:ins w:id="283" w:author="xiaowei" w:date="2016-10-31T11:10:00Z">
              <w:r>
                <w:rPr>
                  <w:rFonts w:hint="eastAsia"/>
                </w:rPr>
                <w:t>起始时间</w:t>
              </w:r>
            </w:ins>
          </w:p>
        </w:tc>
        <w:tc>
          <w:tcPr>
            <w:tcW w:w="1494" w:type="dxa"/>
            <w:tcPrChange w:id="284" w:author="xiaowei" w:date="2016-10-31T11:12:00Z">
              <w:tcPr>
                <w:tcW w:w="1362" w:type="dxa"/>
              </w:tcPr>
            </w:tcPrChange>
          </w:tcPr>
          <w:p w:rsidR="00A07AAB" w:rsidRPr="009F3E66" w:rsidRDefault="00A60B89" w:rsidP="00A60B89">
            <w:pPr>
              <w:rPr>
                <w:ins w:id="285" w:author="xiaowei" w:date="2016-10-31T11:03:00Z"/>
              </w:rPr>
            </w:pPr>
            <w:ins w:id="286" w:author="xiaowei" w:date="2016-10-31T11:11:00Z">
              <w:r w:rsidRPr="00A60B89">
                <w:t xml:space="preserve">s_exch_date </w:t>
              </w:r>
            </w:ins>
          </w:p>
        </w:tc>
        <w:tc>
          <w:tcPr>
            <w:tcW w:w="850" w:type="dxa"/>
            <w:tcPrChange w:id="287" w:author="xiaowei" w:date="2016-10-31T11:12:00Z">
              <w:tcPr>
                <w:tcW w:w="869" w:type="dxa"/>
              </w:tcPr>
            </w:tcPrChange>
          </w:tcPr>
          <w:p w:rsidR="00A07AAB" w:rsidRDefault="00A07AAB" w:rsidP="00A60B89">
            <w:pPr>
              <w:rPr>
                <w:ins w:id="288" w:author="xiaowei" w:date="2016-10-31T11:03:00Z"/>
              </w:rPr>
            </w:pPr>
            <w:ins w:id="289" w:author="xiaowei" w:date="2016-10-31T11:04:00Z">
              <w:r>
                <w:rPr>
                  <w:rFonts w:hint="eastAsia"/>
                </w:rPr>
                <w:t>string</w:t>
              </w:r>
            </w:ins>
          </w:p>
        </w:tc>
        <w:tc>
          <w:tcPr>
            <w:tcW w:w="756" w:type="dxa"/>
            <w:tcPrChange w:id="290" w:author="xiaowei" w:date="2016-10-31T11:12:00Z">
              <w:tcPr>
                <w:tcW w:w="869" w:type="dxa"/>
              </w:tcPr>
            </w:tcPrChange>
          </w:tcPr>
          <w:p w:rsidR="00A07AAB" w:rsidRDefault="00A07AAB" w:rsidP="00A60B89">
            <w:pPr>
              <w:rPr>
                <w:ins w:id="291" w:author="xiaowei" w:date="2016-10-31T11:03:00Z"/>
              </w:rPr>
            </w:pPr>
            <w:ins w:id="292" w:author="xiaowei" w:date="2016-10-31T11:04:00Z">
              <w:r>
                <w:rPr>
                  <w:rFonts w:hint="eastAsia"/>
                </w:rPr>
                <w:t>8</w:t>
              </w:r>
            </w:ins>
          </w:p>
        </w:tc>
        <w:tc>
          <w:tcPr>
            <w:tcW w:w="803" w:type="dxa"/>
            <w:tcPrChange w:id="293" w:author="xiaowei" w:date="2016-10-31T11:12:00Z">
              <w:tcPr>
                <w:tcW w:w="803" w:type="dxa"/>
              </w:tcPr>
            </w:tcPrChange>
          </w:tcPr>
          <w:p w:rsidR="00A07AAB" w:rsidRPr="0094279F" w:rsidRDefault="00F529EF" w:rsidP="00A60B89">
            <w:pPr>
              <w:rPr>
                <w:ins w:id="294" w:author="xiaowei" w:date="2016-10-31T11:03:00Z"/>
              </w:rPr>
            </w:pPr>
            <w:ins w:id="295" w:author="xiaowei" w:date="2016-10-31T11:12:00Z">
              <w:r>
                <w:rPr>
                  <w:rFonts w:hint="eastAsia"/>
                </w:rPr>
                <w:t>O</w:t>
              </w:r>
            </w:ins>
          </w:p>
        </w:tc>
        <w:tc>
          <w:tcPr>
            <w:tcW w:w="3061" w:type="dxa"/>
            <w:tcPrChange w:id="296" w:author="xiaowei" w:date="2016-10-31T11:12:00Z">
              <w:tcPr>
                <w:tcW w:w="3061" w:type="dxa"/>
              </w:tcPr>
            </w:tcPrChange>
          </w:tcPr>
          <w:p w:rsidR="00A07AAB" w:rsidRDefault="00F529EF" w:rsidP="00A60B89">
            <w:pPr>
              <w:rPr>
                <w:ins w:id="297" w:author="xiaowei" w:date="2016-10-31T11:03:00Z"/>
              </w:rPr>
            </w:pPr>
            <w:ins w:id="298" w:author="xiaowei" w:date="2016-10-31T11:13:00Z">
              <w:r w:rsidRPr="00F529EF">
                <w:t>YYYYMMDD</w:t>
              </w:r>
            </w:ins>
            <w:ins w:id="299" w:author="xiaowei" w:date="2016-10-31T11:12:00Z">
              <w:r>
                <w:rPr>
                  <w:rFonts w:hint="eastAsia"/>
                </w:rPr>
                <w:t>格式</w:t>
              </w:r>
            </w:ins>
          </w:p>
        </w:tc>
      </w:tr>
      <w:tr w:rsidR="00A07AAB" w:rsidTr="00F529EF">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Change w:id="300" w:author="xiaowei" w:date="2016-10-31T11:12:00Z">
            <w:tblPrEx>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blPrExChange>
        </w:tblPrEx>
        <w:trPr>
          <w:trHeight w:val="255"/>
          <w:jc w:val="center"/>
          <w:ins w:id="301" w:author="xiaowei" w:date="2016-10-31T11:07:00Z"/>
          <w:trPrChange w:id="302" w:author="xiaowei" w:date="2016-10-31T11:12:00Z">
            <w:trPr>
              <w:trHeight w:val="255"/>
              <w:jc w:val="center"/>
            </w:trPr>
          </w:trPrChange>
        </w:trPr>
        <w:tc>
          <w:tcPr>
            <w:tcW w:w="784" w:type="dxa"/>
            <w:tcPrChange w:id="303" w:author="xiaowei" w:date="2016-10-31T11:12:00Z">
              <w:tcPr>
                <w:tcW w:w="784" w:type="dxa"/>
              </w:tcPr>
            </w:tcPrChange>
          </w:tcPr>
          <w:p w:rsidR="00A07AAB" w:rsidRDefault="00A07AAB" w:rsidP="00A60B89">
            <w:pPr>
              <w:rPr>
                <w:ins w:id="304" w:author="xiaowei" w:date="2016-10-31T11:07:00Z"/>
              </w:rPr>
            </w:pPr>
          </w:p>
        </w:tc>
        <w:tc>
          <w:tcPr>
            <w:tcW w:w="1409" w:type="dxa"/>
            <w:gridSpan w:val="2"/>
            <w:tcPrChange w:id="305" w:author="xiaowei" w:date="2016-10-31T11:12:00Z">
              <w:tcPr>
                <w:tcW w:w="1409" w:type="dxa"/>
                <w:gridSpan w:val="2"/>
              </w:tcPr>
            </w:tcPrChange>
          </w:tcPr>
          <w:p w:rsidR="00A07AAB" w:rsidRDefault="00A07AAB" w:rsidP="00A60B89">
            <w:pPr>
              <w:rPr>
                <w:ins w:id="306" w:author="xiaowei" w:date="2016-10-31T11:07:00Z"/>
              </w:rPr>
            </w:pPr>
            <w:ins w:id="307" w:author="xiaowei" w:date="2016-10-31T11:10:00Z">
              <w:r>
                <w:rPr>
                  <w:rFonts w:hint="eastAsia"/>
                </w:rPr>
                <w:t>结束时间</w:t>
              </w:r>
            </w:ins>
          </w:p>
        </w:tc>
        <w:tc>
          <w:tcPr>
            <w:tcW w:w="1494" w:type="dxa"/>
            <w:tcPrChange w:id="308" w:author="xiaowei" w:date="2016-10-31T11:12:00Z">
              <w:tcPr>
                <w:tcW w:w="1362" w:type="dxa"/>
              </w:tcPr>
            </w:tcPrChange>
          </w:tcPr>
          <w:p w:rsidR="00A07AAB" w:rsidRPr="009F3E66" w:rsidRDefault="00A60B89" w:rsidP="00A60B89">
            <w:pPr>
              <w:rPr>
                <w:ins w:id="309" w:author="xiaowei" w:date="2016-10-31T11:07:00Z"/>
              </w:rPr>
            </w:pPr>
            <w:ins w:id="310" w:author="xiaowei" w:date="2016-10-31T11:11:00Z">
              <w:r w:rsidRPr="00A60B89">
                <w:t>e_exch_date</w:t>
              </w:r>
            </w:ins>
          </w:p>
        </w:tc>
        <w:tc>
          <w:tcPr>
            <w:tcW w:w="850" w:type="dxa"/>
            <w:tcPrChange w:id="311" w:author="xiaowei" w:date="2016-10-31T11:12:00Z">
              <w:tcPr>
                <w:tcW w:w="869" w:type="dxa"/>
              </w:tcPr>
            </w:tcPrChange>
          </w:tcPr>
          <w:p w:rsidR="00A07AAB" w:rsidRDefault="00A07AAB" w:rsidP="00A60B89">
            <w:pPr>
              <w:rPr>
                <w:ins w:id="312" w:author="xiaowei" w:date="2016-10-31T11:07:00Z"/>
              </w:rPr>
            </w:pPr>
            <w:ins w:id="313" w:author="xiaowei" w:date="2016-10-31T11:07:00Z">
              <w:r>
                <w:rPr>
                  <w:rFonts w:hint="eastAsia"/>
                </w:rPr>
                <w:t>string</w:t>
              </w:r>
            </w:ins>
          </w:p>
        </w:tc>
        <w:tc>
          <w:tcPr>
            <w:tcW w:w="756" w:type="dxa"/>
            <w:tcPrChange w:id="314" w:author="xiaowei" w:date="2016-10-31T11:12:00Z">
              <w:tcPr>
                <w:tcW w:w="869" w:type="dxa"/>
              </w:tcPr>
            </w:tcPrChange>
          </w:tcPr>
          <w:p w:rsidR="00A07AAB" w:rsidRDefault="00A07AAB" w:rsidP="00A60B89">
            <w:pPr>
              <w:rPr>
                <w:ins w:id="315" w:author="xiaowei" w:date="2016-10-31T11:07:00Z"/>
              </w:rPr>
            </w:pPr>
            <w:ins w:id="316" w:author="xiaowei" w:date="2016-10-31T11:07:00Z">
              <w:r>
                <w:rPr>
                  <w:rFonts w:hint="eastAsia"/>
                </w:rPr>
                <w:t>8</w:t>
              </w:r>
            </w:ins>
          </w:p>
        </w:tc>
        <w:tc>
          <w:tcPr>
            <w:tcW w:w="803" w:type="dxa"/>
            <w:tcPrChange w:id="317" w:author="xiaowei" w:date="2016-10-31T11:12:00Z">
              <w:tcPr>
                <w:tcW w:w="803" w:type="dxa"/>
              </w:tcPr>
            </w:tcPrChange>
          </w:tcPr>
          <w:p w:rsidR="00A07AAB" w:rsidRPr="0094279F" w:rsidRDefault="00F529EF" w:rsidP="00A60B89">
            <w:pPr>
              <w:rPr>
                <w:ins w:id="318" w:author="xiaowei" w:date="2016-10-31T11:07:00Z"/>
              </w:rPr>
            </w:pPr>
            <w:ins w:id="319" w:author="xiaowei" w:date="2016-10-31T11:12:00Z">
              <w:r>
                <w:rPr>
                  <w:rFonts w:hint="eastAsia"/>
                </w:rPr>
                <w:t>O</w:t>
              </w:r>
            </w:ins>
          </w:p>
        </w:tc>
        <w:tc>
          <w:tcPr>
            <w:tcW w:w="3061" w:type="dxa"/>
            <w:tcPrChange w:id="320" w:author="xiaowei" w:date="2016-10-31T11:12:00Z">
              <w:tcPr>
                <w:tcW w:w="3061" w:type="dxa"/>
              </w:tcPr>
            </w:tcPrChange>
          </w:tcPr>
          <w:p w:rsidR="00A07AAB" w:rsidRDefault="00F529EF" w:rsidP="00A60B89">
            <w:pPr>
              <w:rPr>
                <w:ins w:id="321" w:author="xiaowei" w:date="2016-10-31T11:07:00Z"/>
              </w:rPr>
            </w:pPr>
            <w:ins w:id="322" w:author="xiaowei" w:date="2016-10-31T11:13:00Z">
              <w:r w:rsidRPr="00F529EF">
                <w:t>YYYYMMDD</w:t>
              </w:r>
            </w:ins>
            <w:ins w:id="323" w:author="xiaowei" w:date="2016-10-31T11:12:00Z">
              <w:r>
                <w:rPr>
                  <w:rFonts w:hint="eastAsia"/>
                </w:rPr>
                <w:t>格式</w:t>
              </w:r>
            </w:ins>
          </w:p>
        </w:tc>
      </w:tr>
    </w:tbl>
    <w:p w:rsidR="00A07AAB" w:rsidRDefault="00A07AAB" w:rsidP="00A07AAB">
      <w:pPr>
        <w:pStyle w:val="5"/>
        <w:rPr>
          <w:ins w:id="324" w:author="xiaowei" w:date="2016-10-31T11:01:00Z"/>
        </w:rPr>
      </w:pPr>
      <w:ins w:id="325" w:author="xiaowei" w:date="2016-10-31T11:01:00Z">
        <w:r>
          <w:rPr>
            <w:rFonts w:hint="eastAsia"/>
          </w:rPr>
          <w:t>响应报文体</w:t>
        </w:r>
      </w:ins>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40"/>
        <w:gridCol w:w="898"/>
        <w:gridCol w:w="803"/>
        <w:gridCol w:w="3061"/>
      </w:tblGrid>
      <w:tr w:rsidR="00A07AAB" w:rsidTr="00A60B89">
        <w:trPr>
          <w:trHeight w:hRule="exact" w:val="400"/>
          <w:jc w:val="center"/>
          <w:ins w:id="326" w:author="xiaowei" w:date="2016-10-31T11:01:00Z"/>
        </w:trPr>
        <w:tc>
          <w:tcPr>
            <w:tcW w:w="1431" w:type="dxa"/>
            <w:gridSpan w:val="2"/>
            <w:shd w:val="clear" w:color="auto" w:fill="EEECE1"/>
          </w:tcPr>
          <w:p w:rsidR="00A07AAB" w:rsidRDefault="00A07AAB" w:rsidP="00A60B89">
            <w:pPr>
              <w:rPr>
                <w:ins w:id="327" w:author="xiaowei" w:date="2016-10-31T11:01:00Z"/>
              </w:rPr>
            </w:pPr>
            <w:ins w:id="328" w:author="xiaowei" w:date="2016-10-31T11:01:00Z">
              <w:r>
                <w:rPr>
                  <w:rFonts w:hint="eastAsia"/>
                </w:rPr>
                <w:t>报文类型</w:t>
              </w:r>
            </w:ins>
          </w:p>
        </w:tc>
        <w:tc>
          <w:tcPr>
            <w:tcW w:w="7726" w:type="dxa"/>
            <w:gridSpan w:val="6"/>
          </w:tcPr>
          <w:p w:rsidR="00A07AAB" w:rsidRDefault="00A07AAB" w:rsidP="00A60B89">
            <w:pPr>
              <w:rPr>
                <w:ins w:id="329" w:author="xiaowei" w:date="2016-10-31T11:01:00Z"/>
              </w:rPr>
            </w:pPr>
            <w:ins w:id="330" w:author="xiaowei" w:date="2016-10-31T11:01:00Z">
              <w:r>
                <w:rPr>
                  <w:rFonts w:hint="eastAsia"/>
                </w:rPr>
                <w:t>响应报文体</w:t>
              </w:r>
            </w:ins>
          </w:p>
        </w:tc>
      </w:tr>
      <w:tr w:rsidR="00A07AAB" w:rsidTr="00A60B89">
        <w:trPr>
          <w:trHeight w:hRule="exact" w:val="400"/>
          <w:jc w:val="center"/>
          <w:ins w:id="331" w:author="xiaowei" w:date="2016-10-31T11:01:00Z"/>
        </w:trPr>
        <w:tc>
          <w:tcPr>
            <w:tcW w:w="1431" w:type="dxa"/>
            <w:gridSpan w:val="2"/>
            <w:shd w:val="clear" w:color="auto" w:fill="EEECE1"/>
          </w:tcPr>
          <w:p w:rsidR="00A07AAB" w:rsidRDefault="00A07AAB" w:rsidP="00A60B89">
            <w:pPr>
              <w:rPr>
                <w:ins w:id="332" w:author="xiaowei" w:date="2016-10-31T11:01:00Z"/>
              </w:rPr>
            </w:pPr>
            <w:ins w:id="333" w:author="xiaowei" w:date="2016-10-31T11:01:00Z">
              <w:r>
                <w:rPr>
                  <w:rFonts w:hint="eastAsia"/>
                </w:rPr>
                <w:lastRenderedPageBreak/>
                <w:t>交易代码</w:t>
              </w:r>
            </w:ins>
          </w:p>
        </w:tc>
        <w:tc>
          <w:tcPr>
            <w:tcW w:w="7726" w:type="dxa"/>
            <w:gridSpan w:val="6"/>
          </w:tcPr>
          <w:p w:rsidR="00A07AAB" w:rsidRDefault="00A07AAB" w:rsidP="00A60B89">
            <w:pPr>
              <w:rPr>
                <w:ins w:id="334" w:author="xiaowei" w:date="2016-10-31T11:01:00Z"/>
              </w:rPr>
            </w:pPr>
            <w:ins w:id="335" w:author="xiaowei" w:date="2016-10-31T11:01:00Z">
              <w:r>
                <w:rPr>
                  <w:rFonts w:hint="eastAsia"/>
                </w:rPr>
                <w:t>C606</w:t>
              </w:r>
            </w:ins>
          </w:p>
        </w:tc>
      </w:tr>
      <w:tr w:rsidR="00A07AAB" w:rsidTr="00A60B89">
        <w:trPr>
          <w:trHeight w:hRule="exact" w:val="400"/>
          <w:jc w:val="center"/>
          <w:ins w:id="336" w:author="xiaowei" w:date="2016-10-31T11:01:00Z"/>
        </w:trPr>
        <w:tc>
          <w:tcPr>
            <w:tcW w:w="1431" w:type="dxa"/>
            <w:gridSpan w:val="2"/>
            <w:shd w:val="clear" w:color="auto" w:fill="EEECE1"/>
          </w:tcPr>
          <w:p w:rsidR="00A07AAB" w:rsidRDefault="00A07AAB" w:rsidP="00A60B89">
            <w:pPr>
              <w:rPr>
                <w:ins w:id="337" w:author="xiaowei" w:date="2016-10-31T11:01:00Z"/>
              </w:rPr>
            </w:pPr>
            <w:ins w:id="338" w:author="xiaowei" w:date="2016-10-31T11:01:00Z">
              <w:r>
                <w:rPr>
                  <w:rFonts w:hint="eastAsia"/>
                </w:rPr>
                <w:t>报文说明</w:t>
              </w:r>
            </w:ins>
          </w:p>
        </w:tc>
        <w:tc>
          <w:tcPr>
            <w:tcW w:w="7726" w:type="dxa"/>
            <w:gridSpan w:val="6"/>
          </w:tcPr>
          <w:p w:rsidR="00A07AAB" w:rsidRDefault="00A07AAB" w:rsidP="00A60B89">
            <w:pPr>
              <w:rPr>
                <w:ins w:id="339" w:author="xiaowei" w:date="2016-10-31T11:01:00Z"/>
              </w:rPr>
            </w:pPr>
            <w:ins w:id="340" w:author="xiaowei" w:date="2016-10-31T11:01:00Z">
              <w:r>
                <w:rPr>
                  <w:rFonts w:hint="eastAsia"/>
                </w:rPr>
                <w:t>会员公告查询的响应报文体</w:t>
              </w:r>
            </w:ins>
          </w:p>
        </w:tc>
      </w:tr>
      <w:tr w:rsidR="00A07AAB" w:rsidTr="00A60B89">
        <w:trPr>
          <w:trHeight w:hRule="exact" w:val="400"/>
          <w:jc w:val="center"/>
          <w:ins w:id="341" w:author="xiaowei" w:date="2016-10-31T11:01:00Z"/>
        </w:trPr>
        <w:tc>
          <w:tcPr>
            <w:tcW w:w="648" w:type="dxa"/>
            <w:shd w:val="clear" w:color="auto" w:fill="EEECE1"/>
          </w:tcPr>
          <w:p w:rsidR="00A07AAB" w:rsidRDefault="00A07AAB" w:rsidP="00A60B89">
            <w:pPr>
              <w:rPr>
                <w:ins w:id="342" w:author="xiaowei" w:date="2016-10-31T11:01:00Z"/>
              </w:rPr>
            </w:pPr>
            <w:ins w:id="343" w:author="xiaowei" w:date="2016-10-31T11:01:00Z">
              <w:r>
                <w:rPr>
                  <w:rFonts w:hint="eastAsia"/>
                </w:rPr>
                <w:t>符号</w:t>
              </w:r>
            </w:ins>
          </w:p>
        </w:tc>
        <w:tc>
          <w:tcPr>
            <w:tcW w:w="1545" w:type="dxa"/>
            <w:gridSpan w:val="2"/>
            <w:shd w:val="clear" w:color="auto" w:fill="EEECE1"/>
          </w:tcPr>
          <w:p w:rsidR="00A07AAB" w:rsidRDefault="00A07AAB" w:rsidP="00A60B89">
            <w:pPr>
              <w:rPr>
                <w:ins w:id="344" w:author="xiaowei" w:date="2016-10-31T11:01:00Z"/>
              </w:rPr>
            </w:pPr>
            <w:ins w:id="345" w:author="xiaowei" w:date="2016-10-31T11:01:00Z">
              <w:r>
                <w:rPr>
                  <w:rFonts w:hint="eastAsia"/>
                </w:rPr>
                <w:t>中文名称</w:t>
              </w:r>
            </w:ins>
          </w:p>
        </w:tc>
        <w:tc>
          <w:tcPr>
            <w:tcW w:w="1362" w:type="dxa"/>
            <w:shd w:val="clear" w:color="auto" w:fill="EEECE1"/>
          </w:tcPr>
          <w:p w:rsidR="00A07AAB" w:rsidRDefault="00A07AAB" w:rsidP="00A60B89">
            <w:pPr>
              <w:rPr>
                <w:ins w:id="346" w:author="xiaowei" w:date="2016-10-31T11:01:00Z"/>
              </w:rPr>
            </w:pPr>
            <w:ins w:id="347" w:author="xiaowei" w:date="2016-10-31T11:01:00Z">
              <w:r>
                <w:rPr>
                  <w:rFonts w:hint="eastAsia"/>
                </w:rPr>
                <w:t>英文名称</w:t>
              </w:r>
            </w:ins>
          </w:p>
        </w:tc>
        <w:tc>
          <w:tcPr>
            <w:tcW w:w="840" w:type="dxa"/>
            <w:shd w:val="clear" w:color="auto" w:fill="EEECE1"/>
          </w:tcPr>
          <w:p w:rsidR="00A07AAB" w:rsidRDefault="00A07AAB" w:rsidP="00A60B89">
            <w:pPr>
              <w:rPr>
                <w:ins w:id="348" w:author="xiaowei" w:date="2016-10-31T11:01:00Z"/>
              </w:rPr>
            </w:pPr>
            <w:ins w:id="349" w:author="xiaowei" w:date="2016-10-31T11:01:00Z">
              <w:r>
                <w:rPr>
                  <w:rFonts w:hint="eastAsia"/>
                </w:rPr>
                <w:t>类型</w:t>
              </w:r>
            </w:ins>
          </w:p>
        </w:tc>
        <w:tc>
          <w:tcPr>
            <w:tcW w:w="898" w:type="dxa"/>
            <w:shd w:val="clear" w:color="auto" w:fill="EEECE1"/>
          </w:tcPr>
          <w:p w:rsidR="00A07AAB" w:rsidRDefault="00A07AAB" w:rsidP="00A60B89">
            <w:pPr>
              <w:rPr>
                <w:ins w:id="350" w:author="xiaowei" w:date="2016-10-31T11:01:00Z"/>
              </w:rPr>
            </w:pPr>
            <w:ins w:id="351" w:author="xiaowei" w:date="2016-10-31T11:01:00Z">
              <w:r>
                <w:rPr>
                  <w:rFonts w:hint="eastAsia"/>
                </w:rPr>
                <w:t>长度</w:t>
              </w:r>
            </w:ins>
          </w:p>
        </w:tc>
        <w:tc>
          <w:tcPr>
            <w:tcW w:w="803" w:type="dxa"/>
            <w:shd w:val="clear" w:color="auto" w:fill="EEECE1"/>
          </w:tcPr>
          <w:p w:rsidR="00A07AAB" w:rsidRDefault="00A07AAB" w:rsidP="00A60B89">
            <w:pPr>
              <w:rPr>
                <w:ins w:id="352" w:author="xiaowei" w:date="2016-10-31T11:01:00Z"/>
              </w:rPr>
            </w:pPr>
            <w:ins w:id="353" w:author="xiaowei" w:date="2016-10-31T11:01:00Z">
              <w:r>
                <w:rPr>
                  <w:rFonts w:hint="eastAsia"/>
                </w:rPr>
                <w:t>必填</w:t>
              </w:r>
            </w:ins>
          </w:p>
        </w:tc>
        <w:tc>
          <w:tcPr>
            <w:tcW w:w="3061" w:type="dxa"/>
            <w:shd w:val="clear" w:color="auto" w:fill="EEECE1"/>
          </w:tcPr>
          <w:p w:rsidR="00A07AAB" w:rsidRDefault="00A07AAB" w:rsidP="00A60B89">
            <w:pPr>
              <w:rPr>
                <w:ins w:id="354" w:author="xiaowei" w:date="2016-10-31T11:01:00Z"/>
              </w:rPr>
            </w:pPr>
            <w:ins w:id="355" w:author="xiaowei" w:date="2016-10-31T11:01:00Z">
              <w:r>
                <w:rPr>
                  <w:rFonts w:hint="eastAsia"/>
                </w:rPr>
                <w:t>说明</w:t>
              </w:r>
            </w:ins>
          </w:p>
        </w:tc>
      </w:tr>
      <w:tr w:rsidR="00A07AAB" w:rsidTr="00A60B89">
        <w:trPr>
          <w:trHeight w:val="255"/>
          <w:jc w:val="center"/>
          <w:ins w:id="356" w:author="xiaowei" w:date="2016-10-31T11:01:00Z"/>
        </w:trPr>
        <w:tc>
          <w:tcPr>
            <w:tcW w:w="648" w:type="dxa"/>
          </w:tcPr>
          <w:p w:rsidR="00A07AAB" w:rsidRDefault="00A07AAB" w:rsidP="00A60B89">
            <w:pPr>
              <w:rPr>
                <w:ins w:id="357" w:author="xiaowei" w:date="2016-10-31T11:01:00Z"/>
              </w:rPr>
            </w:pPr>
          </w:p>
        </w:tc>
        <w:tc>
          <w:tcPr>
            <w:tcW w:w="1545" w:type="dxa"/>
            <w:gridSpan w:val="2"/>
          </w:tcPr>
          <w:p w:rsidR="00A07AAB" w:rsidRDefault="00A07AAB" w:rsidP="00A60B89">
            <w:pPr>
              <w:rPr>
                <w:ins w:id="358" w:author="xiaowei" w:date="2016-10-31T11:01:00Z"/>
              </w:rPr>
            </w:pPr>
            <w:ins w:id="359" w:author="xiaowei" w:date="2016-10-31T11:01:00Z">
              <w:r>
                <w:rPr>
                  <w:rFonts w:hint="eastAsia"/>
                </w:rPr>
                <w:t>操作标志</w:t>
              </w:r>
            </w:ins>
          </w:p>
        </w:tc>
        <w:tc>
          <w:tcPr>
            <w:tcW w:w="1362" w:type="dxa"/>
          </w:tcPr>
          <w:p w:rsidR="00A07AAB" w:rsidRPr="00C65B73" w:rsidRDefault="00A07AAB" w:rsidP="00A60B89">
            <w:pPr>
              <w:rPr>
                <w:ins w:id="360" w:author="xiaowei" w:date="2016-10-31T11:01:00Z"/>
              </w:rPr>
            </w:pPr>
            <w:ins w:id="361" w:author="xiaowei" w:date="2016-10-31T11:01:00Z">
              <w:r w:rsidRPr="00C65B73">
                <w:t>oper_flag</w:t>
              </w:r>
            </w:ins>
          </w:p>
        </w:tc>
        <w:tc>
          <w:tcPr>
            <w:tcW w:w="840" w:type="dxa"/>
          </w:tcPr>
          <w:p w:rsidR="00A07AAB" w:rsidRDefault="00A07AAB" w:rsidP="00A60B89">
            <w:pPr>
              <w:rPr>
                <w:ins w:id="362" w:author="xiaowei" w:date="2016-10-31T11:01:00Z"/>
              </w:rPr>
            </w:pPr>
            <w:ins w:id="363" w:author="xiaowei" w:date="2016-10-31T11:01:00Z">
              <w:r>
                <w:rPr>
                  <w:rFonts w:hint="eastAsia"/>
                </w:rPr>
                <w:t>int</w:t>
              </w:r>
            </w:ins>
          </w:p>
        </w:tc>
        <w:tc>
          <w:tcPr>
            <w:tcW w:w="898" w:type="dxa"/>
          </w:tcPr>
          <w:p w:rsidR="00A07AAB" w:rsidRDefault="00A07AAB" w:rsidP="00A60B89">
            <w:pPr>
              <w:rPr>
                <w:ins w:id="364" w:author="xiaowei" w:date="2016-10-31T11:01:00Z"/>
              </w:rPr>
            </w:pPr>
          </w:p>
        </w:tc>
        <w:tc>
          <w:tcPr>
            <w:tcW w:w="803" w:type="dxa"/>
          </w:tcPr>
          <w:p w:rsidR="00A07AAB" w:rsidRDefault="00A07AAB" w:rsidP="00A60B89">
            <w:pPr>
              <w:rPr>
                <w:ins w:id="365" w:author="xiaowei" w:date="2016-10-31T11:01:00Z"/>
              </w:rPr>
            </w:pPr>
            <w:ins w:id="366" w:author="xiaowei" w:date="2016-10-31T11:01:00Z">
              <w:r w:rsidRPr="00C77C91">
                <w:rPr>
                  <w:rFonts w:hint="eastAsia"/>
                </w:rPr>
                <w:t>M</w:t>
              </w:r>
            </w:ins>
          </w:p>
        </w:tc>
        <w:tc>
          <w:tcPr>
            <w:tcW w:w="3061" w:type="dxa"/>
          </w:tcPr>
          <w:p w:rsidR="00A07AAB" w:rsidRDefault="00A07AAB" w:rsidP="00A60B89">
            <w:pPr>
              <w:rPr>
                <w:ins w:id="367" w:author="xiaowei" w:date="2016-10-31T11:01:00Z"/>
              </w:rPr>
            </w:pPr>
          </w:p>
        </w:tc>
      </w:tr>
      <w:tr w:rsidR="00EF736D" w:rsidTr="00A60B89">
        <w:trPr>
          <w:trHeight w:val="255"/>
          <w:jc w:val="center"/>
          <w:ins w:id="368" w:author="xiaowei" w:date="2016-10-31T12:50:00Z"/>
        </w:trPr>
        <w:tc>
          <w:tcPr>
            <w:tcW w:w="648" w:type="dxa"/>
          </w:tcPr>
          <w:p w:rsidR="00EF736D" w:rsidRDefault="00EF736D" w:rsidP="00A60B89">
            <w:pPr>
              <w:rPr>
                <w:ins w:id="369" w:author="xiaowei" w:date="2016-10-31T12:50:00Z"/>
              </w:rPr>
            </w:pPr>
          </w:p>
        </w:tc>
        <w:tc>
          <w:tcPr>
            <w:tcW w:w="1545" w:type="dxa"/>
            <w:gridSpan w:val="2"/>
          </w:tcPr>
          <w:p w:rsidR="00EF736D" w:rsidRDefault="00EF736D" w:rsidP="00A60B89">
            <w:pPr>
              <w:rPr>
                <w:ins w:id="370" w:author="xiaowei" w:date="2016-10-31T12:50:00Z"/>
                <w:rFonts w:hint="eastAsia"/>
              </w:rPr>
            </w:pPr>
          </w:p>
        </w:tc>
        <w:tc>
          <w:tcPr>
            <w:tcW w:w="1362" w:type="dxa"/>
          </w:tcPr>
          <w:p w:rsidR="00EF736D" w:rsidRPr="00C65B73" w:rsidRDefault="00EF736D" w:rsidP="00A60B89">
            <w:pPr>
              <w:rPr>
                <w:ins w:id="371" w:author="xiaowei" w:date="2016-10-31T12:50:00Z"/>
              </w:rPr>
            </w:pPr>
          </w:p>
        </w:tc>
        <w:tc>
          <w:tcPr>
            <w:tcW w:w="840" w:type="dxa"/>
          </w:tcPr>
          <w:p w:rsidR="00EF736D" w:rsidRDefault="00EF736D" w:rsidP="00A60B89">
            <w:pPr>
              <w:rPr>
                <w:ins w:id="372" w:author="xiaowei" w:date="2016-10-31T12:50:00Z"/>
                <w:rFonts w:hint="eastAsia"/>
              </w:rPr>
            </w:pPr>
          </w:p>
        </w:tc>
        <w:tc>
          <w:tcPr>
            <w:tcW w:w="898" w:type="dxa"/>
          </w:tcPr>
          <w:p w:rsidR="00EF736D" w:rsidRDefault="00EF736D" w:rsidP="00A60B89">
            <w:pPr>
              <w:rPr>
                <w:ins w:id="373" w:author="xiaowei" w:date="2016-10-31T12:50:00Z"/>
              </w:rPr>
            </w:pPr>
          </w:p>
        </w:tc>
        <w:tc>
          <w:tcPr>
            <w:tcW w:w="803" w:type="dxa"/>
          </w:tcPr>
          <w:p w:rsidR="00EF736D" w:rsidRPr="00C77C91" w:rsidRDefault="00EF736D" w:rsidP="00A60B89">
            <w:pPr>
              <w:rPr>
                <w:ins w:id="374" w:author="xiaowei" w:date="2016-10-31T12:50:00Z"/>
                <w:rFonts w:hint="eastAsia"/>
              </w:rPr>
            </w:pPr>
          </w:p>
        </w:tc>
        <w:tc>
          <w:tcPr>
            <w:tcW w:w="3061" w:type="dxa"/>
          </w:tcPr>
          <w:p w:rsidR="00EF736D" w:rsidRDefault="00EF736D" w:rsidP="00A60B89">
            <w:pPr>
              <w:rPr>
                <w:ins w:id="375" w:author="xiaowei" w:date="2016-10-31T12:50:00Z"/>
              </w:rPr>
            </w:pPr>
          </w:p>
        </w:tc>
      </w:tr>
      <w:tr w:rsidR="00EF736D" w:rsidTr="00A60B89">
        <w:trPr>
          <w:trHeight w:val="255"/>
          <w:jc w:val="center"/>
          <w:ins w:id="376" w:author="xiaowei" w:date="2016-10-31T12:51:00Z"/>
        </w:trPr>
        <w:tc>
          <w:tcPr>
            <w:tcW w:w="648" w:type="dxa"/>
          </w:tcPr>
          <w:p w:rsidR="00EF736D" w:rsidRDefault="00EF736D" w:rsidP="00A60B89">
            <w:pPr>
              <w:rPr>
                <w:ins w:id="377" w:author="xiaowei" w:date="2016-10-31T12:51:00Z"/>
              </w:rPr>
            </w:pPr>
            <w:ins w:id="378" w:author="xiaowei" w:date="2016-10-31T12:52:00Z">
              <w:r w:rsidRPr="00EA7AAD">
                <w:rPr>
                  <w:rFonts w:ascii="宋体" w:hAnsi="宋体" w:cs="宋体" w:hint="eastAsia"/>
                  <w:color w:val="000000"/>
                  <w:kern w:val="0"/>
                  <w:sz w:val="20"/>
                  <w:szCs w:val="20"/>
                </w:rPr>
                <w:t>[]</w:t>
              </w:r>
            </w:ins>
          </w:p>
        </w:tc>
        <w:tc>
          <w:tcPr>
            <w:tcW w:w="1545" w:type="dxa"/>
            <w:gridSpan w:val="2"/>
          </w:tcPr>
          <w:p w:rsidR="00EF736D" w:rsidRPr="00EF736D" w:rsidRDefault="00EF736D" w:rsidP="00A60B89">
            <w:pPr>
              <w:rPr>
                <w:ins w:id="379" w:author="xiaowei" w:date="2016-10-31T12:51:00Z"/>
              </w:rPr>
            </w:pPr>
            <w:ins w:id="380" w:author="xiaowei" w:date="2016-10-31T12:52:00Z">
              <w:r>
                <w:rPr>
                  <w:rFonts w:hint="eastAsia"/>
                </w:rPr>
                <w:t>公告信息</w:t>
              </w:r>
            </w:ins>
          </w:p>
        </w:tc>
        <w:tc>
          <w:tcPr>
            <w:tcW w:w="1362" w:type="dxa"/>
          </w:tcPr>
          <w:p w:rsidR="00EF736D" w:rsidRPr="00C65B73" w:rsidRDefault="00EF736D" w:rsidP="00A60B89">
            <w:pPr>
              <w:rPr>
                <w:ins w:id="381" w:author="xiaowei" w:date="2016-10-31T12:51:00Z"/>
              </w:rPr>
            </w:pPr>
            <w:ins w:id="382" w:author="xiaowei" w:date="2016-10-31T12:52:00Z">
              <w:r w:rsidRPr="00EF736D">
                <w:t>alm_result</w:t>
              </w:r>
            </w:ins>
          </w:p>
        </w:tc>
        <w:tc>
          <w:tcPr>
            <w:tcW w:w="840" w:type="dxa"/>
          </w:tcPr>
          <w:p w:rsidR="00EF736D" w:rsidRDefault="00EF736D" w:rsidP="00A60B89">
            <w:pPr>
              <w:rPr>
                <w:ins w:id="383" w:author="xiaowei" w:date="2016-10-31T12:51:00Z"/>
                <w:rFonts w:hint="eastAsia"/>
              </w:rPr>
            </w:pPr>
            <w:ins w:id="384" w:author="xiaowei" w:date="2016-10-31T12:52:00Z">
              <w:r>
                <w:rPr>
                  <w:rFonts w:hint="eastAsia"/>
                </w:rPr>
                <w:t>List</w:t>
              </w:r>
            </w:ins>
          </w:p>
        </w:tc>
        <w:tc>
          <w:tcPr>
            <w:tcW w:w="898" w:type="dxa"/>
          </w:tcPr>
          <w:p w:rsidR="00EF736D" w:rsidRDefault="00EF736D" w:rsidP="00A60B89">
            <w:pPr>
              <w:rPr>
                <w:ins w:id="385" w:author="xiaowei" w:date="2016-10-31T12:51:00Z"/>
              </w:rPr>
            </w:pPr>
          </w:p>
        </w:tc>
        <w:tc>
          <w:tcPr>
            <w:tcW w:w="803" w:type="dxa"/>
          </w:tcPr>
          <w:p w:rsidR="00EF736D" w:rsidRPr="00C77C91" w:rsidRDefault="00EF736D" w:rsidP="00A60B89">
            <w:pPr>
              <w:rPr>
                <w:ins w:id="386" w:author="xiaowei" w:date="2016-10-31T12:51:00Z"/>
                <w:rFonts w:hint="eastAsia"/>
              </w:rPr>
            </w:pPr>
            <w:ins w:id="387" w:author="xiaowei" w:date="2016-10-31T12:52:00Z">
              <w:r>
                <w:rPr>
                  <w:rFonts w:hint="eastAsia"/>
                </w:rPr>
                <w:t>M</w:t>
              </w:r>
            </w:ins>
          </w:p>
        </w:tc>
        <w:tc>
          <w:tcPr>
            <w:tcW w:w="3061" w:type="dxa"/>
          </w:tcPr>
          <w:p w:rsidR="00EF736D" w:rsidRDefault="00EF736D" w:rsidP="00EF736D">
            <w:pPr>
              <w:rPr>
                <w:ins w:id="388" w:author="xiaowei" w:date="2016-10-31T12:51:00Z"/>
              </w:rPr>
            </w:pPr>
            <w:ins w:id="389" w:author="xiaowei" w:date="2016-10-31T12:52:00Z">
              <w:r>
                <w:rPr>
                  <w:rFonts w:hint="eastAsia"/>
                </w:rPr>
                <w:t>List&lt;List&lt;String&gt;&gt;</w:t>
              </w:r>
            </w:ins>
          </w:p>
        </w:tc>
      </w:tr>
      <w:tr w:rsidR="00EF736D" w:rsidTr="00A60B89">
        <w:trPr>
          <w:trHeight w:val="255"/>
          <w:jc w:val="center"/>
          <w:ins w:id="390" w:author="xiaowei" w:date="2016-10-31T12:51:00Z"/>
        </w:trPr>
        <w:tc>
          <w:tcPr>
            <w:tcW w:w="648" w:type="dxa"/>
          </w:tcPr>
          <w:p w:rsidR="00EF736D" w:rsidRDefault="00EF736D" w:rsidP="00A60B89">
            <w:pPr>
              <w:rPr>
                <w:ins w:id="391" w:author="xiaowei" w:date="2016-10-31T12:51:00Z"/>
              </w:rPr>
            </w:pPr>
            <w:ins w:id="392" w:author="xiaowei" w:date="2016-10-31T12:52:00Z">
              <w:r w:rsidRPr="00EA7AAD">
                <w:rPr>
                  <w:rFonts w:ascii="宋体" w:hAnsi="宋体" w:cs="宋体" w:hint="eastAsia"/>
                  <w:color w:val="000000"/>
                  <w:kern w:val="0"/>
                  <w:sz w:val="20"/>
                  <w:szCs w:val="20"/>
                </w:rPr>
                <w:t>{}</w:t>
              </w:r>
            </w:ins>
          </w:p>
        </w:tc>
        <w:tc>
          <w:tcPr>
            <w:tcW w:w="1545" w:type="dxa"/>
            <w:gridSpan w:val="2"/>
          </w:tcPr>
          <w:p w:rsidR="00EF736D" w:rsidRPr="00EF736D" w:rsidRDefault="00EF736D" w:rsidP="00A60B89">
            <w:pPr>
              <w:rPr>
                <w:ins w:id="393" w:author="xiaowei" w:date="2016-10-31T12:51:00Z"/>
              </w:rPr>
            </w:pPr>
            <w:ins w:id="394" w:author="xiaowei" w:date="2016-10-31T12:52:00Z">
              <w:r>
                <w:rPr>
                  <w:rFonts w:hint="eastAsia"/>
                </w:rPr>
                <w:t>公告信息</w:t>
              </w:r>
            </w:ins>
          </w:p>
        </w:tc>
        <w:tc>
          <w:tcPr>
            <w:tcW w:w="1362" w:type="dxa"/>
          </w:tcPr>
          <w:p w:rsidR="00EF736D" w:rsidRPr="00C65B73" w:rsidRDefault="00EF736D" w:rsidP="00A60B89">
            <w:pPr>
              <w:rPr>
                <w:ins w:id="395" w:author="xiaowei" w:date="2016-10-31T12:51:00Z"/>
              </w:rPr>
            </w:pPr>
          </w:p>
        </w:tc>
        <w:tc>
          <w:tcPr>
            <w:tcW w:w="840" w:type="dxa"/>
          </w:tcPr>
          <w:p w:rsidR="00EF736D" w:rsidRDefault="00EF736D" w:rsidP="00A60B89">
            <w:pPr>
              <w:rPr>
                <w:ins w:id="396" w:author="xiaowei" w:date="2016-10-31T12:51:00Z"/>
                <w:rFonts w:hint="eastAsia"/>
              </w:rPr>
            </w:pPr>
          </w:p>
        </w:tc>
        <w:tc>
          <w:tcPr>
            <w:tcW w:w="898" w:type="dxa"/>
          </w:tcPr>
          <w:p w:rsidR="00EF736D" w:rsidRDefault="00EF736D" w:rsidP="00A60B89">
            <w:pPr>
              <w:rPr>
                <w:ins w:id="397" w:author="xiaowei" w:date="2016-10-31T12:51:00Z"/>
              </w:rPr>
            </w:pPr>
          </w:p>
        </w:tc>
        <w:tc>
          <w:tcPr>
            <w:tcW w:w="803" w:type="dxa"/>
          </w:tcPr>
          <w:p w:rsidR="00EF736D" w:rsidRPr="00C77C91" w:rsidRDefault="00EF736D" w:rsidP="00A60B89">
            <w:pPr>
              <w:rPr>
                <w:ins w:id="398" w:author="xiaowei" w:date="2016-10-31T12:51:00Z"/>
                <w:rFonts w:hint="eastAsia"/>
              </w:rPr>
            </w:pPr>
          </w:p>
        </w:tc>
        <w:tc>
          <w:tcPr>
            <w:tcW w:w="3061" w:type="dxa"/>
          </w:tcPr>
          <w:p w:rsidR="00EF736D" w:rsidRDefault="00EF736D" w:rsidP="00A60B89">
            <w:pPr>
              <w:rPr>
                <w:ins w:id="399" w:author="xiaowei" w:date="2016-10-31T12:51:00Z"/>
              </w:rPr>
            </w:pPr>
          </w:p>
        </w:tc>
      </w:tr>
      <w:tr w:rsidR="00F529EF" w:rsidTr="00A60B89">
        <w:trPr>
          <w:trHeight w:val="255"/>
          <w:jc w:val="center"/>
          <w:ins w:id="400" w:author="xiaowei" w:date="2016-10-31T11:01:00Z"/>
        </w:trPr>
        <w:tc>
          <w:tcPr>
            <w:tcW w:w="648" w:type="dxa"/>
          </w:tcPr>
          <w:p w:rsidR="00F529EF" w:rsidRDefault="00F529EF" w:rsidP="00A60B89">
            <w:pPr>
              <w:rPr>
                <w:ins w:id="401" w:author="xiaowei" w:date="2016-10-31T11:01:00Z"/>
              </w:rPr>
            </w:pPr>
          </w:p>
        </w:tc>
        <w:tc>
          <w:tcPr>
            <w:tcW w:w="1545" w:type="dxa"/>
            <w:gridSpan w:val="2"/>
          </w:tcPr>
          <w:p w:rsidR="00F529EF" w:rsidRPr="0037383C" w:rsidRDefault="00F529EF" w:rsidP="00F529EF">
            <w:pPr>
              <w:rPr>
                <w:ins w:id="402" w:author="xiaowei" w:date="2016-10-31T11:01:00Z"/>
              </w:rPr>
            </w:pPr>
            <w:ins w:id="403" w:author="xiaowei" w:date="2016-10-31T11:01:00Z">
              <w:r w:rsidRPr="0037383C">
                <w:rPr>
                  <w:rFonts w:hint="eastAsia"/>
                </w:rPr>
                <w:t>公告</w:t>
              </w:r>
            </w:ins>
            <w:ins w:id="404" w:author="xiaowei" w:date="2016-10-31T11:19:00Z">
              <w:r>
                <w:rPr>
                  <w:rFonts w:hint="eastAsia"/>
                </w:rPr>
                <w:t>编号</w:t>
              </w:r>
            </w:ins>
          </w:p>
        </w:tc>
        <w:tc>
          <w:tcPr>
            <w:tcW w:w="1362" w:type="dxa"/>
          </w:tcPr>
          <w:p w:rsidR="00F529EF" w:rsidRDefault="00F529EF" w:rsidP="00A60B89">
            <w:pPr>
              <w:rPr>
                <w:ins w:id="405" w:author="xiaowei" w:date="2016-10-31T11:01:00Z"/>
              </w:rPr>
            </w:pPr>
            <w:ins w:id="406" w:author="xiaowei" w:date="2016-10-31T11:20:00Z">
              <w:r w:rsidRPr="009F3E66">
                <w:t>bulletin_id</w:t>
              </w:r>
            </w:ins>
          </w:p>
        </w:tc>
        <w:tc>
          <w:tcPr>
            <w:tcW w:w="840" w:type="dxa"/>
          </w:tcPr>
          <w:p w:rsidR="00F529EF" w:rsidRDefault="00F529EF" w:rsidP="00A60B89">
            <w:pPr>
              <w:rPr>
                <w:ins w:id="407" w:author="xiaowei" w:date="2016-10-31T11:01:00Z"/>
              </w:rPr>
            </w:pPr>
            <w:ins w:id="408" w:author="xiaowei" w:date="2016-10-31T11:01:00Z">
              <w:r>
                <w:rPr>
                  <w:rFonts w:hint="eastAsia"/>
                </w:rPr>
                <w:t>string</w:t>
              </w:r>
            </w:ins>
          </w:p>
        </w:tc>
        <w:tc>
          <w:tcPr>
            <w:tcW w:w="898" w:type="dxa"/>
          </w:tcPr>
          <w:p w:rsidR="00F529EF" w:rsidRDefault="00F529EF" w:rsidP="00A60B89">
            <w:pPr>
              <w:rPr>
                <w:ins w:id="409" w:author="xiaowei" w:date="2016-10-31T11:01:00Z"/>
              </w:rPr>
            </w:pPr>
            <w:ins w:id="410" w:author="xiaowei" w:date="2016-10-31T11:20:00Z">
              <w:r>
                <w:rPr>
                  <w:rFonts w:hint="eastAsia"/>
                </w:rPr>
                <w:t>18</w:t>
              </w:r>
            </w:ins>
          </w:p>
        </w:tc>
        <w:tc>
          <w:tcPr>
            <w:tcW w:w="803" w:type="dxa"/>
          </w:tcPr>
          <w:p w:rsidR="00F529EF" w:rsidRDefault="00F529EF" w:rsidP="00A60B89">
            <w:pPr>
              <w:rPr>
                <w:ins w:id="411" w:author="xiaowei" w:date="2016-10-31T11:01:00Z"/>
              </w:rPr>
            </w:pPr>
            <w:ins w:id="412" w:author="xiaowei" w:date="2016-10-31T11:01:00Z">
              <w:r w:rsidRPr="00C77C91">
                <w:rPr>
                  <w:rFonts w:hint="eastAsia"/>
                </w:rPr>
                <w:t>M</w:t>
              </w:r>
            </w:ins>
          </w:p>
        </w:tc>
        <w:tc>
          <w:tcPr>
            <w:tcW w:w="3061" w:type="dxa"/>
          </w:tcPr>
          <w:p w:rsidR="00F529EF" w:rsidRDefault="00F529EF" w:rsidP="00A60B89">
            <w:pPr>
              <w:rPr>
                <w:ins w:id="413" w:author="xiaowei" w:date="2016-10-31T11:01:00Z"/>
              </w:rPr>
            </w:pPr>
          </w:p>
        </w:tc>
      </w:tr>
      <w:tr w:rsidR="00F529EF" w:rsidTr="00A60B89">
        <w:trPr>
          <w:trHeight w:val="255"/>
          <w:jc w:val="center"/>
          <w:ins w:id="414" w:author="xiaowei" w:date="2016-10-31T11:18:00Z"/>
        </w:trPr>
        <w:tc>
          <w:tcPr>
            <w:tcW w:w="648" w:type="dxa"/>
          </w:tcPr>
          <w:p w:rsidR="00F529EF" w:rsidRDefault="00F529EF" w:rsidP="00A60B89">
            <w:pPr>
              <w:rPr>
                <w:ins w:id="415" w:author="xiaowei" w:date="2016-10-31T11:18:00Z"/>
              </w:rPr>
            </w:pPr>
          </w:p>
        </w:tc>
        <w:tc>
          <w:tcPr>
            <w:tcW w:w="1545" w:type="dxa"/>
            <w:gridSpan w:val="2"/>
          </w:tcPr>
          <w:p w:rsidR="00F529EF" w:rsidRPr="0037383C" w:rsidRDefault="00F529EF" w:rsidP="00A60B89">
            <w:pPr>
              <w:rPr>
                <w:ins w:id="416" w:author="xiaowei" w:date="2016-10-31T11:18:00Z"/>
              </w:rPr>
            </w:pPr>
            <w:ins w:id="417" w:author="xiaowei" w:date="2016-10-31T11:20:00Z">
              <w:r>
                <w:rPr>
                  <w:rFonts w:hint="eastAsia"/>
                </w:rPr>
                <w:t>公告标题</w:t>
              </w:r>
            </w:ins>
          </w:p>
        </w:tc>
        <w:tc>
          <w:tcPr>
            <w:tcW w:w="1362" w:type="dxa"/>
          </w:tcPr>
          <w:p w:rsidR="00F529EF" w:rsidRPr="00C65B73" w:rsidRDefault="00F529EF" w:rsidP="00A60B89">
            <w:pPr>
              <w:rPr>
                <w:ins w:id="418" w:author="xiaowei" w:date="2016-10-31T11:18:00Z"/>
              </w:rPr>
            </w:pPr>
            <w:ins w:id="419" w:author="xiaowei" w:date="2016-10-31T11:20:00Z">
              <w:r w:rsidRPr="00A07AAB">
                <w:t>title</w:t>
              </w:r>
            </w:ins>
          </w:p>
        </w:tc>
        <w:tc>
          <w:tcPr>
            <w:tcW w:w="840" w:type="dxa"/>
          </w:tcPr>
          <w:p w:rsidR="00F529EF" w:rsidRDefault="00F529EF" w:rsidP="00A60B89">
            <w:pPr>
              <w:rPr>
                <w:ins w:id="420" w:author="xiaowei" w:date="2016-10-31T11:18:00Z"/>
              </w:rPr>
            </w:pPr>
            <w:ins w:id="421" w:author="xiaowei" w:date="2016-10-31T11:20:00Z">
              <w:r>
                <w:rPr>
                  <w:rFonts w:hint="eastAsia"/>
                </w:rPr>
                <w:t>string</w:t>
              </w:r>
            </w:ins>
          </w:p>
        </w:tc>
        <w:tc>
          <w:tcPr>
            <w:tcW w:w="898" w:type="dxa"/>
          </w:tcPr>
          <w:p w:rsidR="00F529EF" w:rsidRDefault="00EF736D" w:rsidP="00A60B89">
            <w:pPr>
              <w:rPr>
                <w:ins w:id="422" w:author="xiaowei" w:date="2016-10-31T11:18:00Z"/>
              </w:rPr>
            </w:pPr>
            <w:ins w:id="423" w:author="xiaowei" w:date="2016-10-31T12:55:00Z">
              <w:r>
                <w:rPr>
                  <w:rFonts w:hint="eastAsia"/>
                </w:rPr>
                <w:t>50</w:t>
              </w:r>
            </w:ins>
          </w:p>
        </w:tc>
        <w:tc>
          <w:tcPr>
            <w:tcW w:w="803" w:type="dxa"/>
          </w:tcPr>
          <w:p w:rsidR="00F529EF" w:rsidRPr="00C77C91" w:rsidRDefault="009C0632" w:rsidP="00A60B89">
            <w:pPr>
              <w:rPr>
                <w:ins w:id="424" w:author="xiaowei" w:date="2016-10-31T11:18:00Z"/>
              </w:rPr>
            </w:pPr>
            <w:ins w:id="425" w:author="xiaowei" w:date="2016-10-31T11:22:00Z">
              <w:r>
                <w:rPr>
                  <w:rFonts w:hint="eastAsia"/>
                </w:rPr>
                <w:t>M</w:t>
              </w:r>
            </w:ins>
          </w:p>
        </w:tc>
        <w:tc>
          <w:tcPr>
            <w:tcW w:w="3061" w:type="dxa"/>
          </w:tcPr>
          <w:p w:rsidR="00F529EF" w:rsidRDefault="00F529EF" w:rsidP="00A60B89">
            <w:pPr>
              <w:rPr>
                <w:ins w:id="426" w:author="xiaowei" w:date="2016-10-31T11:18:00Z"/>
              </w:rPr>
            </w:pPr>
          </w:p>
        </w:tc>
      </w:tr>
      <w:tr w:rsidR="00F529EF" w:rsidTr="00A60B89">
        <w:trPr>
          <w:trHeight w:val="255"/>
          <w:jc w:val="center"/>
          <w:ins w:id="427" w:author="xiaowei" w:date="2016-10-31T11:18:00Z"/>
        </w:trPr>
        <w:tc>
          <w:tcPr>
            <w:tcW w:w="648" w:type="dxa"/>
          </w:tcPr>
          <w:p w:rsidR="00F529EF" w:rsidRDefault="00F529EF" w:rsidP="00A60B89">
            <w:pPr>
              <w:rPr>
                <w:ins w:id="428" w:author="xiaowei" w:date="2016-10-31T11:18:00Z"/>
              </w:rPr>
            </w:pPr>
          </w:p>
        </w:tc>
        <w:tc>
          <w:tcPr>
            <w:tcW w:w="1545" w:type="dxa"/>
            <w:gridSpan w:val="2"/>
          </w:tcPr>
          <w:p w:rsidR="00F529EF" w:rsidRPr="0037383C" w:rsidRDefault="00F529EF" w:rsidP="00A60B89">
            <w:pPr>
              <w:rPr>
                <w:ins w:id="429" w:author="xiaowei" w:date="2016-10-31T11:18:00Z"/>
              </w:rPr>
            </w:pPr>
            <w:ins w:id="430" w:author="xiaowei" w:date="2016-10-31T11:18:00Z">
              <w:r w:rsidRPr="0037383C">
                <w:rPr>
                  <w:rFonts w:hint="eastAsia"/>
                </w:rPr>
                <w:t>公告内容</w:t>
              </w:r>
            </w:ins>
          </w:p>
        </w:tc>
        <w:tc>
          <w:tcPr>
            <w:tcW w:w="1362" w:type="dxa"/>
          </w:tcPr>
          <w:p w:rsidR="00F529EF" w:rsidRPr="00C65B73" w:rsidRDefault="00F529EF" w:rsidP="00A60B89">
            <w:pPr>
              <w:rPr>
                <w:ins w:id="431" w:author="xiaowei" w:date="2016-10-31T11:18:00Z"/>
              </w:rPr>
            </w:pPr>
            <w:ins w:id="432" w:author="xiaowei" w:date="2016-10-31T11:18:00Z">
              <w:r w:rsidRPr="00C65B73">
                <w:t>content</w:t>
              </w:r>
            </w:ins>
          </w:p>
        </w:tc>
        <w:tc>
          <w:tcPr>
            <w:tcW w:w="840" w:type="dxa"/>
          </w:tcPr>
          <w:p w:rsidR="00F529EF" w:rsidRDefault="00F529EF" w:rsidP="00A60B89">
            <w:pPr>
              <w:rPr>
                <w:ins w:id="433" w:author="xiaowei" w:date="2016-10-31T11:18:00Z"/>
              </w:rPr>
            </w:pPr>
            <w:ins w:id="434" w:author="xiaowei" w:date="2016-10-31T11:18:00Z">
              <w:r>
                <w:rPr>
                  <w:rFonts w:hint="eastAsia"/>
                </w:rPr>
                <w:t>string</w:t>
              </w:r>
            </w:ins>
          </w:p>
        </w:tc>
        <w:tc>
          <w:tcPr>
            <w:tcW w:w="898" w:type="dxa"/>
          </w:tcPr>
          <w:p w:rsidR="00F529EF" w:rsidRDefault="00F529EF" w:rsidP="00A60B89">
            <w:pPr>
              <w:rPr>
                <w:ins w:id="435" w:author="xiaowei" w:date="2016-10-31T11:18:00Z"/>
              </w:rPr>
            </w:pPr>
            <w:ins w:id="436" w:author="xiaowei" w:date="2016-10-31T11:18:00Z">
              <w:r>
                <w:rPr>
                  <w:rFonts w:hint="eastAsia"/>
                </w:rPr>
                <w:t>2500</w:t>
              </w:r>
            </w:ins>
          </w:p>
        </w:tc>
        <w:tc>
          <w:tcPr>
            <w:tcW w:w="803" w:type="dxa"/>
          </w:tcPr>
          <w:p w:rsidR="00F529EF" w:rsidRPr="00C77C91" w:rsidRDefault="00F529EF" w:rsidP="00A60B89">
            <w:pPr>
              <w:rPr>
                <w:ins w:id="437" w:author="xiaowei" w:date="2016-10-31T11:18:00Z"/>
              </w:rPr>
            </w:pPr>
            <w:ins w:id="438" w:author="xiaowei" w:date="2016-10-31T11:18:00Z">
              <w:r w:rsidRPr="00C77C91">
                <w:rPr>
                  <w:rFonts w:hint="eastAsia"/>
                </w:rPr>
                <w:t>M</w:t>
              </w:r>
            </w:ins>
          </w:p>
        </w:tc>
        <w:tc>
          <w:tcPr>
            <w:tcW w:w="3061" w:type="dxa"/>
          </w:tcPr>
          <w:p w:rsidR="00F529EF" w:rsidRDefault="00EF736D" w:rsidP="00A60B89">
            <w:pPr>
              <w:rPr>
                <w:ins w:id="439" w:author="xiaowei" w:date="2016-10-31T11:18:00Z"/>
              </w:rPr>
            </w:pPr>
            <w:ins w:id="440" w:author="xiaowei" w:date="2016-10-31T12:54:00Z">
              <w:r>
                <w:rPr>
                  <w:rFonts w:hint="eastAsia"/>
                </w:rPr>
                <w:t xml:space="preserve">UTF-8 </w:t>
              </w:r>
              <w:r>
                <w:rPr>
                  <w:rFonts w:hint="eastAsia"/>
                </w:rPr>
                <w:t>加密数据</w:t>
              </w:r>
            </w:ins>
          </w:p>
        </w:tc>
      </w:tr>
      <w:tr w:rsidR="00F529EF" w:rsidTr="00A60B89">
        <w:trPr>
          <w:trHeight w:val="255"/>
          <w:jc w:val="center"/>
          <w:ins w:id="441" w:author="xiaowei" w:date="2016-10-31T11:18:00Z"/>
        </w:trPr>
        <w:tc>
          <w:tcPr>
            <w:tcW w:w="648" w:type="dxa"/>
          </w:tcPr>
          <w:p w:rsidR="00F529EF" w:rsidRDefault="00F529EF" w:rsidP="00A60B89">
            <w:pPr>
              <w:rPr>
                <w:ins w:id="442" w:author="xiaowei" w:date="2016-10-31T11:18:00Z"/>
              </w:rPr>
            </w:pPr>
          </w:p>
        </w:tc>
        <w:tc>
          <w:tcPr>
            <w:tcW w:w="1545" w:type="dxa"/>
            <w:gridSpan w:val="2"/>
          </w:tcPr>
          <w:p w:rsidR="00F529EF" w:rsidRPr="0037383C" w:rsidRDefault="00F529EF" w:rsidP="00A60B89">
            <w:pPr>
              <w:rPr>
                <w:ins w:id="443" w:author="xiaowei" w:date="2016-10-31T11:18:00Z"/>
              </w:rPr>
            </w:pPr>
            <w:ins w:id="444" w:author="xiaowei" w:date="2016-10-31T11:21:00Z">
              <w:r>
                <w:rPr>
                  <w:rFonts w:hint="eastAsia"/>
                </w:rPr>
                <w:t>发布时间</w:t>
              </w:r>
            </w:ins>
          </w:p>
        </w:tc>
        <w:tc>
          <w:tcPr>
            <w:tcW w:w="1362" w:type="dxa"/>
          </w:tcPr>
          <w:p w:rsidR="00F529EF" w:rsidRPr="00C65B73" w:rsidRDefault="00F529EF" w:rsidP="00A60B89">
            <w:pPr>
              <w:rPr>
                <w:ins w:id="445" w:author="xiaowei" w:date="2016-10-31T11:18:00Z"/>
              </w:rPr>
            </w:pPr>
            <w:ins w:id="446" w:author="xiaowei" w:date="2016-10-31T11:21:00Z">
              <w:r w:rsidRPr="00F529EF">
                <w:t>s_date</w:t>
              </w:r>
            </w:ins>
          </w:p>
        </w:tc>
        <w:tc>
          <w:tcPr>
            <w:tcW w:w="840" w:type="dxa"/>
          </w:tcPr>
          <w:p w:rsidR="00F529EF" w:rsidRDefault="00F529EF" w:rsidP="00A60B89">
            <w:pPr>
              <w:rPr>
                <w:ins w:id="447" w:author="xiaowei" w:date="2016-10-31T11:18:00Z"/>
              </w:rPr>
            </w:pPr>
            <w:ins w:id="448" w:author="xiaowei" w:date="2016-10-31T11:18:00Z">
              <w:r>
                <w:rPr>
                  <w:rFonts w:hint="eastAsia"/>
                </w:rPr>
                <w:t>string</w:t>
              </w:r>
            </w:ins>
          </w:p>
        </w:tc>
        <w:tc>
          <w:tcPr>
            <w:tcW w:w="898" w:type="dxa"/>
          </w:tcPr>
          <w:p w:rsidR="00F529EF" w:rsidRDefault="009C0632" w:rsidP="00A60B89">
            <w:pPr>
              <w:rPr>
                <w:ins w:id="449" w:author="xiaowei" w:date="2016-10-31T11:18:00Z"/>
              </w:rPr>
            </w:pPr>
            <w:ins w:id="450" w:author="xiaowei" w:date="2016-10-31T11:18:00Z">
              <w:r>
                <w:rPr>
                  <w:rFonts w:hint="eastAsia"/>
                </w:rPr>
                <w:t>25</w:t>
              </w:r>
            </w:ins>
          </w:p>
        </w:tc>
        <w:tc>
          <w:tcPr>
            <w:tcW w:w="803" w:type="dxa"/>
          </w:tcPr>
          <w:p w:rsidR="00F529EF" w:rsidRPr="00C77C91" w:rsidRDefault="00F529EF" w:rsidP="00A60B89">
            <w:pPr>
              <w:rPr>
                <w:ins w:id="451" w:author="xiaowei" w:date="2016-10-31T11:18:00Z"/>
              </w:rPr>
            </w:pPr>
            <w:ins w:id="452" w:author="xiaowei" w:date="2016-10-31T11:18:00Z">
              <w:r w:rsidRPr="00C77C91">
                <w:rPr>
                  <w:rFonts w:hint="eastAsia"/>
                </w:rPr>
                <w:t>M</w:t>
              </w:r>
            </w:ins>
          </w:p>
        </w:tc>
        <w:tc>
          <w:tcPr>
            <w:tcW w:w="3061" w:type="dxa"/>
          </w:tcPr>
          <w:p w:rsidR="00F529EF" w:rsidRDefault="00F529EF" w:rsidP="00A60B89">
            <w:pPr>
              <w:rPr>
                <w:ins w:id="453" w:author="xiaowei" w:date="2016-10-31T11:18:00Z"/>
              </w:rPr>
            </w:pPr>
            <w:ins w:id="454" w:author="xiaowei" w:date="2016-10-31T11:21:00Z">
              <w:r w:rsidRPr="00F529EF">
                <w:t>YYYY-MM-DD HH24:MI:SS</w:t>
              </w:r>
            </w:ins>
          </w:p>
        </w:tc>
      </w:tr>
    </w:tbl>
    <w:p w:rsidR="00A07AAB" w:rsidRDefault="00A07AAB" w:rsidP="00A07AAB">
      <w:pPr>
        <w:rPr>
          <w:ins w:id="455" w:author="xiaowei" w:date="2016-10-31T11:01:00Z"/>
        </w:rPr>
      </w:pPr>
    </w:p>
    <w:p w:rsidR="00A07AAB" w:rsidRDefault="00A07AAB" w:rsidP="00A07AAB">
      <w:pPr>
        <w:rPr>
          <w:ins w:id="456" w:author="xiaowei" w:date="2016-10-31T11:01:00Z"/>
        </w:rPr>
      </w:pPr>
    </w:p>
    <w:p w:rsidR="006E2869" w:rsidRDefault="006E2869"/>
    <w:p w:rsidR="0037531D" w:rsidRDefault="0037531D">
      <w:pPr>
        <w:rPr>
          <w:kern w:val="44"/>
        </w:rPr>
      </w:pPr>
      <w:bookmarkStart w:id="457" w:name="_Toc381258136"/>
      <w:bookmarkStart w:id="458" w:name="_Toc330993936"/>
    </w:p>
    <w:p w:rsidR="001B42E0" w:rsidRDefault="001B42E0" w:rsidP="00B4421B">
      <w:pPr>
        <w:pStyle w:val="3"/>
        <w:numPr>
          <w:ilvl w:val="2"/>
          <w:numId w:val="8"/>
        </w:numPr>
      </w:pPr>
      <w:bookmarkStart w:id="459" w:name="_Toc458763533"/>
      <w:r>
        <w:rPr>
          <w:rFonts w:hint="eastAsia"/>
        </w:rPr>
        <w:t>普通查询</w:t>
      </w:r>
      <w:r>
        <w:rPr>
          <w:rFonts w:hint="eastAsia"/>
        </w:rPr>
        <w:t>[C7XX]</w:t>
      </w:r>
      <w:bookmarkEnd w:id="459"/>
    </w:p>
    <w:p w:rsidR="008705A8" w:rsidRDefault="008705A8" w:rsidP="008705A8">
      <w:pPr>
        <w:pStyle w:val="4"/>
        <w:numPr>
          <w:ilvl w:val="3"/>
          <w:numId w:val="8"/>
        </w:numPr>
      </w:pPr>
      <w:r>
        <w:rPr>
          <w:rFonts w:hint="eastAsia"/>
        </w:rPr>
        <w:t>当日查询</w:t>
      </w:r>
    </w:p>
    <w:p w:rsidR="00710663" w:rsidRDefault="00710663" w:rsidP="00710663">
      <w:pPr>
        <w:rPr>
          <w:lang w:val="zh-CN"/>
        </w:rPr>
      </w:pPr>
    </w:p>
    <w:p w:rsidR="008143FE" w:rsidRDefault="008143FE" w:rsidP="008143FE">
      <w:pPr>
        <w:rPr>
          <w:lang w:val="zh-CN"/>
        </w:rPr>
      </w:pPr>
    </w:p>
    <w:p w:rsidR="008143FE" w:rsidRDefault="008143FE" w:rsidP="008143FE">
      <w:pPr>
        <w:rPr>
          <w:lang w:val="zh-CN"/>
        </w:rPr>
      </w:pPr>
    </w:p>
    <w:p w:rsidR="005C17F4" w:rsidRDefault="005C17F4" w:rsidP="008143FE">
      <w:pPr>
        <w:rPr>
          <w:lang w:val="zh-CN"/>
        </w:rPr>
      </w:pPr>
    </w:p>
    <w:p w:rsidR="005C17F4" w:rsidRDefault="005C17F4" w:rsidP="008705A8">
      <w:pPr>
        <w:pStyle w:val="5"/>
      </w:pPr>
      <w:r>
        <w:rPr>
          <w:rFonts w:hint="eastAsia"/>
        </w:rPr>
        <w:t>客户费率查询</w:t>
      </w:r>
      <w:r>
        <w:rPr>
          <w:rFonts w:hint="eastAsia"/>
        </w:rPr>
        <w:t>[C</w:t>
      </w:r>
      <w:r w:rsidR="00B3225C">
        <w:rPr>
          <w:rFonts w:hint="eastAsia"/>
        </w:rPr>
        <w:t>7</w:t>
      </w:r>
      <w:r>
        <w:rPr>
          <w:rFonts w:hint="eastAsia"/>
        </w:rPr>
        <w:t>0</w:t>
      </w:r>
      <w:r w:rsidR="00B3225C">
        <w:rPr>
          <w:rFonts w:hint="eastAsia"/>
        </w:rPr>
        <w:t>2</w:t>
      </w:r>
      <w:r>
        <w:rPr>
          <w:rFonts w:hint="eastAsia"/>
        </w:rPr>
        <w:t xml:space="preserve">] </w:t>
      </w:r>
    </w:p>
    <w:p w:rsidR="002A4574" w:rsidRDefault="002A4574" w:rsidP="002A4574">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2A4574" w:rsidRDefault="002A4574" w:rsidP="002A4574">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5C17F4" w:rsidRPr="009E486E" w:rsidRDefault="002A4574" w:rsidP="002A4574">
      <w:pPr>
        <w:rPr>
          <w:lang w:val="zh-CN"/>
        </w:rPr>
      </w:pPr>
      <w:r w:rsidRPr="0016784A">
        <w:rPr>
          <w:rFonts w:hint="eastAsia"/>
          <w:b/>
          <w:lang w:val="zh-CN"/>
        </w:rPr>
        <w:t>用途：</w:t>
      </w:r>
      <w:r w:rsidR="005C17F4">
        <w:rPr>
          <w:rFonts w:hint="eastAsia"/>
          <w:lang w:val="zh-CN"/>
        </w:rPr>
        <w:t>渠道用该交易进行客户</w:t>
      </w:r>
      <w:r w:rsidR="0038090C">
        <w:rPr>
          <w:rFonts w:hint="eastAsia"/>
          <w:lang w:val="zh-CN"/>
        </w:rPr>
        <w:t>实际</w:t>
      </w:r>
      <w:r w:rsidR="005C17F4">
        <w:rPr>
          <w:rFonts w:hint="eastAsia"/>
          <w:lang w:val="zh-CN"/>
        </w:rPr>
        <w:t>费率查询。</w:t>
      </w:r>
    </w:p>
    <w:p w:rsidR="005C17F4" w:rsidRDefault="005C17F4" w:rsidP="008705A8">
      <w:pPr>
        <w:pStyle w:val="5"/>
        <w:numPr>
          <w:ilvl w:val="5"/>
          <w:numId w:val="1"/>
        </w:numPr>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5C17F4" w:rsidTr="00BC361F">
        <w:trPr>
          <w:trHeight w:hRule="exact" w:val="400"/>
          <w:jc w:val="center"/>
        </w:trPr>
        <w:tc>
          <w:tcPr>
            <w:tcW w:w="1430" w:type="dxa"/>
            <w:gridSpan w:val="2"/>
            <w:shd w:val="clear" w:color="auto" w:fill="EEECE1"/>
          </w:tcPr>
          <w:p w:rsidR="005C17F4" w:rsidRDefault="005C17F4" w:rsidP="00BC361F">
            <w:r>
              <w:rPr>
                <w:rFonts w:hint="eastAsia"/>
              </w:rPr>
              <w:t>报文类型</w:t>
            </w:r>
          </w:p>
        </w:tc>
        <w:tc>
          <w:tcPr>
            <w:tcW w:w="7727" w:type="dxa"/>
            <w:gridSpan w:val="6"/>
          </w:tcPr>
          <w:p w:rsidR="005C17F4" w:rsidRDefault="005C17F4" w:rsidP="00BC361F">
            <w:r>
              <w:rPr>
                <w:rFonts w:hint="eastAsia"/>
              </w:rPr>
              <w:t>请求报文体</w:t>
            </w:r>
          </w:p>
        </w:tc>
      </w:tr>
      <w:tr w:rsidR="005C17F4" w:rsidTr="00BC361F">
        <w:trPr>
          <w:trHeight w:hRule="exact" w:val="400"/>
          <w:jc w:val="center"/>
        </w:trPr>
        <w:tc>
          <w:tcPr>
            <w:tcW w:w="1430" w:type="dxa"/>
            <w:gridSpan w:val="2"/>
            <w:shd w:val="clear" w:color="auto" w:fill="EEECE1"/>
          </w:tcPr>
          <w:p w:rsidR="005C17F4" w:rsidRDefault="005C17F4" w:rsidP="00BC361F">
            <w:r>
              <w:rPr>
                <w:rFonts w:hint="eastAsia"/>
              </w:rPr>
              <w:t>交易代码</w:t>
            </w:r>
          </w:p>
        </w:tc>
        <w:tc>
          <w:tcPr>
            <w:tcW w:w="7727" w:type="dxa"/>
            <w:gridSpan w:val="6"/>
          </w:tcPr>
          <w:p w:rsidR="005C17F4" w:rsidRDefault="005C17F4" w:rsidP="00B3225C">
            <w:r>
              <w:rPr>
                <w:rFonts w:hint="eastAsia"/>
              </w:rPr>
              <w:t>C</w:t>
            </w:r>
            <w:r w:rsidR="00B3225C">
              <w:rPr>
                <w:rFonts w:hint="eastAsia"/>
              </w:rPr>
              <w:t>7</w:t>
            </w:r>
            <w:r>
              <w:rPr>
                <w:rFonts w:hint="eastAsia"/>
              </w:rPr>
              <w:t>0</w:t>
            </w:r>
            <w:r w:rsidR="00B3225C">
              <w:rPr>
                <w:rFonts w:hint="eastAsia"/>
              </w:rPr>
              <w:t>2</w:t>
            </w:r>
          </w:p>
        </w:tc>
      </w:tr>
      <w:tr w:rsidR="005C17F4" w:rsidTr="00BC361F">
        <w:trPr>
          <w:trHeight w:hRule="exact" w:val="400"/>
          <w:jc w:val="center"/>
        </w:trPr>
        <w:tc>
          <w:tcPr>
            <w:tcW w:w="1430" w:type="dxa"/>
            <w:gridSpan w:val="2"/>
            <w:shd w:val="clear" w:color="auto" w:fill="EEECE1"/>
          </w:tcPr>
          <w:p w:rsidR="005C17F4" w:rsidRDefault="005C17F4" w:rsidP="00BC361F">
            <w:r>
              <w:rPr>
                <w:rFonts w:hint="eastAsia"/>
              </w:rPr>
              <w:t>报文说明</w:t>
            </w:r>
          </w:p>
        </w:tc>
        <w:tc>
          <w:tcPr>
            <w:tcW w:w="7727" w:type="dxa"/>
            <w:gridSpan w:val="6"/>
          </w:tcPr>
          <w:p w:rsidR="005C17F4" w:rsidRDefault="005C17F4" w:rsidP="00BC361F">
            <w:r>
              <w:rPr>
                <w:rFonts w:hint="eastAsia"/>
              </w:rPr>
              <w:t>客户费率查询请求报文体</w:t>
            </w:r>
          </w:p>
        </w:tc>
      </w:tr>
      <w:tr w:rsidR="005C17F4" w:rsidTr="00BC361F">
        <w:trPr>
          <w:trHeight w:hRule="exact" w:val="400"/>
          <w:jc w:val="center"/>
        </w:trPr>
        <w:tc>
          <w:tcPr>
            <w:tcW w:w="710" w:type="dxa"/>
            <w:shd w:val="clear" w:color="auto" w:fill="EEECE1"/>
          </w:tcPr>
          <w:p w:rsidR="005C17F4" w:rsidRDefault="005C17F4" w:rsidP="00BC361F">
            <w:r>
              <w:rPr>
                <w:rFonts w:hint="eastAsia"/>
              </w:rPr>
              <w:t>符号</w:t>
            </w:r>
          </w:p>
        </w:tc>
        <w:tc>
          <w:tcPr>
            <w:tcW w:w="1482" w:type="dxa"/>
            <w:gridSpan w:val="2"/>
            <w:shd w:val="clear" w:color="auto" w:fill="EEECE1"/>
          </w:tcPr>
          <w:p w:rsidR="005C17F4" w:rsidRDefault="005C17F4" w:rsidP="00BC361F">
            <w:r>
              <w:rPr>
                <w:rFonts w:hint="eastAsia"/>
              </w:rPr>
              <w:t>中文名称</w:t>
            </w:r>
          </w:p>
        </w:tc>
        <w:tc>
          <w:tcPr>
            <w:tcW w:w="1594" w:type="dxa"/>
            <w:shd w:val="clear" w:color="auto" w:fill="EEECE1"/>
          </w:tcPr>
          <w:p w:rsidR="005C17F4" w:rsidRDefault="005C17F4" w:rsidP="00BC361F">
            <w:r>
              <w:rPr>
                <w:rFonts w:hint="eastAsia"/>
              </w:rPr>
              <w:t>英文名称</w:t>
            </w:r>
          </w:p>
        </w:tc>
        <w:tc>
          <w:tcPr>
            <w:tcW w:w="893" w:type="dxa"/>
            <w:shd w:val="clear" w:color="auto" w:fill="EEECE1"/>
          </w:tcPr>
          <w:p w:rsidR="005C17F4" w:rsidRDefault="005C17F4" w:rsidP="00BC361F">
            <w:r>
              <w:rPr>
                <w:rFonts w:hint="eastAsia"/>
              </w:rPr>
              <w:t>类型</w:t>
            </w:r>
          </w:p>
        </w:tc>
        <w:tc>
          <w:tcPr>
            <w:tcW w:w="709" w:type="dxa"/>
            <w:shd w:val="clear" w:color="auto" w:fill="EEECE1"/>
          </w:tcPr>
          <w:p w:rsidR="005C17F4" w:rsidRDefault="005C17F4" w:rsidP="00BC361F">
            <w:r>
              <w:rPr>
                <w:rFonts w:hint="eastAsia"/>
              </w:rPr>
              <w:t>长度</w:t>
            </w:r>
          </w:p>
        </w:tc>
        <w:tc>
          <w:tcPr>
            <w:tcW w:w="992" w:type="dxa"/>
            <w:shd w:val="clear" w:color="auto" w:fill="EEECE1"/>
          </w:tcPr>
          <w:p w:rsidR="005C17F4" w:rsidRDefault="005C17F4" w:rsidP="00BC361F">
            <w:r>
              <w:rPr>
                <w:rFonts w:hint="eastAsia"/>
              </w:rPr>
              <w:t>必填</w:t>
            </w:r>
          </w:p>
        </w:tc>
        <w:tc>
          <w:tcPr>
            <w:tcW w:w="2777" w:type="dxa"/>
            <w:shd w:val="clear" w:color="auto" w:fill="EEECE1"/>
          </w:tcPr>
          <w:p w:rsidR="005C17F4" w:rsidRDefault="005C17F4" w:rsidP="00BC361F">
            <w:r>
              <w:rPr>
                <w:rFonts w:hint="eastAsia"/>
              </w:rPr>
              <w:t>说明</w:t>
            </w:r>
          </w:p>
        </w:tc>
      </w:tr>
      <w:tr w:rsidR="005C17F4" w:rsidTr="00BC361F">
        <w:trPr>
          <w:trHeight w:val="255"/>
          <w:jc w:val="center"/>
        </w:trPr>
        <w:tc>
          <w:tcPr>
            <w:tcW w:w="710" w:type="dxa"/>
          </w:tcPr>
          <w:p w:rsidR="005C17F4" w:rsidRDefault="005C17F4" w:rsidP="00BC361F"/>
        </w:tc>
        <w:tc>
          <w:tcPr>
            <w:tcW w:w="1482" w:type="dxa"/>
            <w:gridSpan w:val="2"/>
          </w:tcPr>
          <w:p w:rsidR="005C17F4" w:rsidRDefault="005C17F4" w:rsidP="00BC361F">
            <w:r>
              <w:rPr>
                <w:rFonts w:hint="eastAsia"/>
              </w:rPr>
              <w:t>操作标志</w:t>
            </w:r>
          </w:p>
        </w:tc>
        <w:tc>
          <w:tcPr>
            <w:tcW w:w="1594" w:type="dxa"/>
          </w:tcPr>
          <w:p w:rsidR="005C17F4" w:rsidRDefault="005C17F4" w:rsidP="00BC361F">
            <w:r>
              <w:rPr>
                <w:rFonts w:hint="eastAsia"/>
              </w:rPr>
              <w:t>oper_flag</w:t>
            </w:r>
          </w:p>
        </w:tc>
        <w:tc>
          <w:tcPr>
            <w:tcW w:w="893" w:type="dxa"/>
          </w:tcPr>
          <w:p w:rsidR="005C17F4" w:rsidRDefault="005C17F4" w:rsidP="00BC361F">
            <w:r>
              <w:rPr>
                <w:rFonts w:hint="eastAsia"/>
              </w:rPr>
              <w:t>int</w:t>
            </w:r>
          </w:p>
        </w:tc>
        <w:tc>
          <w:tcPr>
            <w:tcW w:w="709" w:type="dxa"/>
          </w:tcPr>
          <w:p w:rsidR="005C17F4" w:rsidRDefault="005C17F4" w:rsidP="00BC361F">
            <w:r>
              <w:rPr>
                <w:rFonts w:hint="eastAsia"/>
              </w:rPr>
              <w:t>1</w:t>
            </w:r>
          </w:p>
        </w:tc>
        <w:tc>
          <w:tcPr>
            <w:tcW w:w="992" w:type="dxa"/>
          </w:tcPr>
          <w:p w:rsidR="005C17F4" w:rsidRDefault="005C17F4" w:rsidP="00BC361F">
            <w:r w:rsidRPr="002D1C31">
              <w:rPr>
                <w:rFonts w:hAnsi="宋体" w:hint="eastAsia"/>
                <w:color w:val="000000"/>
                <w:sz w:val="20"/>
              </w:rPr>
              <w:t>M</w:t>
            </w:r>
          </w:p>
        </w:tc>
        <w:tc>
          <w:tcPr>
            <w:tcW w:w="2777" w:type="dxa"/>
          </w:tcPr>
          <w:p w:rsidR="005C17F4" w:rsidRDefault="005C17F4" w:rsidP="00BC361F">
            <w:r>
              <w:rPr>
                <w:rFonts w:hint="eastAsia"/>
              </w:rPr>
              <w:t>默认填</w:t>
            </w:r>
            <w:r>
              <w:rPr>
                <w:rFonts w:hint="eastAsia"/>
              </w:rPr>
              <w:t xml:space="preserve"> 1</w:t>
            </w:r>
          </w:p>
        </w:tc>
      </w:tr>
      <w:tr w:rsidR="005435C9" w:rsidTr="00BC361F">
        <w:trPr>
          <w:trHeight w:val="255"/>
          <w:jc w:val="center"/>
        </w:trPr>
        <w:tc>
          <w:tcPr>
            <w:tcW w:w="710" w:type="dxa"/>
          </w:tcPr>
          <w:p w:rsidR="005435C9" w:rsidRDefault="005435C9" w:rsidP="00BC361F"/>
        </w:tc>
        <w:tc>
          <w:tcPr>
            <w:tcW w:w="1482" w:type="dxa"/>
            <w:gridSpan w:val="2"/>
          </w:tcPr>
          <w:p w:rsidR="005435C9" w:rsidRDefault="005435C9" w:rsidP="00DD1B59">
            <w:r>
              <w:rPr>
                <w:rFonts w:hint="eastAsia"/>
              </w:rPr>
              <w:t>客户号</w:t>
            </w:r>
          </w:p>
        </w:tc>
        <w:tc>
          <w:tcPr>
            <w:tcW w:w="1594" w:type="dxa"/>
          </w:tcPr>
          <w:p w:rsidR="005435C9" w:rsidRPr="00E1774F" w:rsidRDefault="005435C9" w:rsidP="00DD1B59">
            <w:r>
              <w:rPr>
                <w:rFonts w:hint="eastAsia"/>
              </w:rPr>
              <w:t>acct_no</w:t>
            </w:r>
          </w:p>
        </w:tc>
        <w:tc>
          <w:tcPr>
            <w:tcW w:w="893" w:type="dxa"/>
          </w:tcPr>
          <w:p w:rsidR="005435C9" w:rsidRDefault="005435C9" w:rsidP="00DD1B59">
            <w:r>
              <w:rPr>
                <w:rFonts w:hint="eastAsia"/>
              </w:rPr>
              <w:t>string</w:t>
            </w:r>
          </w:p>
        </w:tc>
        <w:tc>
          <w:tcPr>
            <w:tcW w:w="709" w:type="dxa"/>
          </w:tcPr>
          <w:p w:rsidR="005435C9" w:rsidRDefault="005435C9" w:rsidP="00DD1B59">
            <w:r>
              <w:rPr>
                <w:rFonts w:hint="eastAsia"/>
              </w:rPr>
              <w:t>16</w:t>
            </w:r>
          </w:p>
        </w:tc>
        <w:tc>
          <w:tcPr>
            <w:tcW w:w="992" w:type="dxa"/>
          </w:tcPr>
          <w:p w:rsidR="005435C9" w:rsidRDefault="005435C9" w:rsidP="00DD1B59">
            <w:r>
              <w:rPr>
                <w:rFonts w:hint="eastAsia"/>
              </w:rPr>
              <w:t>M</w:t>
            </w:r>
          </w:p>
        </w:tc>
        <w:tc>
          <w:tcPr>
            <w:tcW w:w="2777" w:type="dxa"/>
          </w:tcPr>
          <w:p w:rsidR="005435C9" w:rsidRDefault="005435C9" w:rsidP="00DD1B59"/>
        </w:tc>
      </w:tr>
    </w:tbl>
    <w:p w:rsidR="005C17F4" w:rsidRDefault="005C17F4" w:rsidP="005C17F4">
      <w:pPr>
        <w:rPr>
          <w:lang w:val="zh-CN"/>
        </w:rPr>
      </w:pPr>
    </w:p>
    <w:p w:rsidR="005C17F4" w:rsidRDefault="005C17F4" w:rsidP="008705A8">
      <w:pPr>
        <w:pStyle w:val="5"/>
        <w:numPr>
          <w:ilvl w:val="5"/>
          <w:numId w:val="1"/>
        </w:numPr>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3"/>
        <w:gridCol w:w="697"/>
        <w:gridCol w:w="762"/>
        <w:gridCol w:w="1659"/>
        <w:gridCol w:w="851"/>
        <w:gridCol w:w="992"/>
        <w:gridCol w:w="567"/>
        <w:gridCol w:w="2658"/>
      </w:tblGrid>
      <w:tr w:rsidR="005C17F4" w:rsidTr="00BC361F">
        <w:trPr>
          <w:trHeight w:hRule="exact" w:val="400"/>
          <w:jc w:val="center"/>
        </w:trPr>
        <w:tc>
          <w:tcPr>
            <w:tcW w:w="1430" w:type="dxa"/>
            <w:gridSpan w:val="2"/>
            <w:shd w:val="clear" w:color="auto" w:fill="EEECE1"/>
          </w:tcPr>
          <w:p w:rsidR="005C17F4" w:rsidRDefault="005C17F4" w:rsidP="00BC361F">
            <w:r>
              <w:rPr>
                <w:rFonts w:hint="eastAsia"/>
              </w:rPr>
              <w:t>报文类型</w:t>
            </w:r>
          </w:p>
        </w:tc>
        <w:tc>
          <w:tcPr>
            <w:tcW w:w="7489" w:type="dxa"/>
            <w:gridSpan w:val="6"/>
          </w:tcPr>
          <w:p w:rsidR="005C17F4" w:rsidRDefault="005C17F4" w:rsidP="00BC361F">
            <w:r>
              <w:rPr>
                <w:rFonts w:hint="eastAsia"/>
              </w:rPr>
              <w:t>响应报文体</w:t>
            </w:r>
          </w:p>
        </w:tc>
      </w:tr>
      <w:tr w:rsidR="005C17F4" w:rsidTr="00BC361F">
        <w:trPr>
          <w:trHeight w:hRule="exact" w:val="400"/>
          <w:jc w:val="center"/>
        </w:trPr>
        <w:tc>
          <w:tcPr>
            <w:tcW w:w="1430" w:type="dxa"/>
            <w:gridSpan w:val="2"/>
            <w:shd w:val="clear" w:color="auto" w:fill="EEECE1"/>
          </w:tcPr>
          <w:p w:rsidR="005C17F4" w:rsidRDefault="005C17F4" w:rsidP="00BC361F">
            <w:r>
              <w:rPr>
                <w:rFonts w:hint="eastAsia"/>
              </w:rPr>
              <w:t>交易代码</w:t>
            </w:r>
          </w:p>
        </w:tc>
        <w:tc>
          <w:tcPr>
            <w:tcW w:w="7489" w:type="dxa"/>
            <w:gridSpan w:val="6"/>
          </w:tcPr>
          <w:p w:rsidR="005C17F4" w:rsidRDefault="005C17F4" w:rsidP="00B3225C">
            <w:r>
              <w:rPr>
                <w:rFonts w:hint="eastAsia"/>
              </w:rPr>
              <w:t>C</w:t>
            </w:r>
            <w:r w:rsidR="00B3225C">
              <w:rPr>
                <w:rFonts w:hint="eastAsia"/>
              </w:rPr>
              <w:t>7</w:t>
            </w:r>
            <w:r>
              <w:rPr>
                <w:rFonts w:hint="eastAsia"/>
              </w:rPr>
              <w:t>0</w:t>
            </w:r>
            <w:r w:rsidR="00B3225C">
              <w:rPr>
                <w:rFonts w:hint="eastAsia"/>
              </w:rPr>
              <w:t>2</w:t>
            </w:r>
          </w:p>
        </w:tc>
      </w:tr>
      <w:tr w:rsidR="005C17F4" w:rsidTr="00BC361F">
        <w:trPr>
          <w:trHeight w:hRule="exact" w:val="400"/>
          <w:jc w:val="center"/>
        </w:trPr>
        <w:tc>
          <w:tcPr>
            <w:tcW w:w="1430" w:type="dxa"/>
            <w:gridSpan w:val="2"/>
            <w:shd w:val="clear" w:color="auto" w:fill="EEECE1"/>
          </w:tcPr>
          <w:p w:rsidR="005C17F4" w:rsidRDefault="005C17F4" w:rsidP="00BC361F">
            <w:r>
              <w:rPr>
                <w:rFonts w:hint="eastAsia"/>
              </w:rPr>
              <w:t>报文说明</w:t>
            </w:r>
          </w:p>
        </w:tc>
        <w:tc>
          <w:tcPr>
            <w:tcW w:w="7489" w:type="dxa"/>
            <w:gridSpan w:val="6"/>
          </w:tcPr>
          <w:p w:rsidR="005C17F4" w:rsidRDefault="005C17F4" w:rsidP="00BC361F">
            <w:r>
              <w:rPr>
                <w:rFonts w:hint="eastAsia"/>
              </w:rPr>
              <w:t>客户费率查询响应报文体</w:t>
            </w:r>
          </w:p>
        </w:tc>
      </w:tr>
      <w:tr w:rsidR="005C17F4" w:rsidTr="00BC361F">
        <w:trPr>
          <w:trHeight w:hRule="exact" w:val="400"/>
          <w:jc w:val="center"/>
        </w:trPr>
        <w:tc>
          <w:tcPr>
            <w:tcW w:w="733" w:type="dxa"/>
            <w:shd w:val="clear" w:color="auto" w:fill="EEECE1"/>
          </w:tcPr>
          <w:p w:rsidR="005C17F4" w:rsidRDefault="005C17F4" w:rsidP="00BC361F">
            <w:r>
              <w:rPr>
                <w:rFonts w:hint="eastAsia"/>
              </w:rPr>
              <w:t>符号</w:t>
            </w:r>
          </w:p>
        </w:tc>
        <w:tc>
          <w:tcPr>
            <w:tcW w:w="1459" w:type="dxa"/>
            <w:gridSpan w:val="2"/>
            <w:shd w:val="clear" w:color="auto" w:fill="EEECE1"/>
          </w:tcPr>
          <w:p w:rsidR="005C17F4" w:rsidRDefault="005C17F4" w:rsidP="00BC361F">
            <w:r>
              <w:rPr>
                <w:rFonts w:hint="eastAsia"/>
              </w:rPr>
              <w:t>中文名称</w:t>
            </w:r>
          </w:p>
        </w:tc>
        <w:tc>
          <w:tcPr>
            <w:tcW w:w="1659" w:type="dxa"/>
            <w:shd w:val="clear" w:color="auto" w:fill="EEECE1"/>
          </w:tcPr>
          <w:p w:rsidR="005C17F4" w:rsidRDefault="005C17F4" w:rsidP="00BC361F">
            <w:r>
              <w:rPr>
                <w:rFonts w:hint="eastAsia"/>
              </w:rPr>
              <w:t>英文名称</w:t>
            </w:r>
          </w:p>
        </w:tc>
        <w:tc>
          <w:tcPr>
            <w:tcW w:w="851" w:type="dxa"/>
            <w:shd w:val="clear" w:color="auto" w:fill="EEECE1"/>
          </w:tcPr>
          <w:p w:rsidR="005C17F4" w:rsidRDefault="005C17F4" w:rsidP="00BC361F">
            <w:r>
              <w:rPr>
                <w:rFonts w:hint="eastAsia"/>
              </w:rPr>
              <w:t>类型</w:t>
            </w:r>
          </w:p>
        </w:tc>
        <w:tc>
          <w:tcPr>
            <w:tcW w:w="992" w:type="dxa"/>
            <w:shd w:val="clear" w:color="auto" w:fill="EEECE1"/>
          </w:tcPr>
          <w:p w:rsidR="005C17F4" w:rsidRDefault="005C17F4" w:rsidP="00BC361F">
            <w:r>
              <w:rPr>
                <w:rFonts w:hint="eastAsia"/>
              </w:rPr>
              <w:t>长度</w:t>
            </w:r>
          </w:p>
        </w:tc>
        <w:tc>
          <w:tcPr>
            <w:tcW w:w="567" w:type="dxa"/>
            <w:shd w:val="clear" w:color="auto" w:fill="EEECE1"/>
          </w:tcPr>
          <w:p w:rsidR="005C17F4" w:rsidRDefault="005C17F4" w:rsidP="00BC361F">
            <w:r>
              <w:rPr>
                <w:rFonts w:hint="eastAsia"/>
              </w:rPr>
              <w:t>必填</w:t>
            </w:r>
          </w:p>
        </w:tc>
        <w:tc>
          <w:tcPr>
            <w:tcW w:w="2658" w:type="dxa"/>
            <w:shd w:val="clear" w:color="auto" w:fill="EEECE1"/>
          </w:tcPr>
          <w:p w:rsidR="005C17F4" w:rsidRDefault="005C17F4" w:rsidP="00BC361F">
            <w:r>
              <w:rPr>
                <w:rFonts w:hint="eastAsia"/>
              </w:rPr>
              <w:t>说明</w:t>
            </w:r>
          </w:p>
        </w:tc>
      </w:tr>
      <w:tr w:rsidR="005C17F4" w:rsidTr="00BC361F">
        <w:trPr>
          <w:trHeight w:val="255"/>
          <w:jc w:val="center"/>
        </w:trPr>
        <w:tc>
          <w:tcPr>
            <w:tcW w:w="733" w:type="dxa"/>
          </w:tcPr>
          <w:p w:rsidR="005C17F4" w:rsidRDefault="005C17F4" w:rsidP="00BC361F"/>
        </w:tc>
        <w:tc>
          <w:tcPr>
            <w:tcW w:w="1459" w:type="dxa"/>
            <w:gridSpan w:val="2"/>
          </w:tcPr>
          <w:p w:rsidR="005C17F4" w:rsidRDefault="005C17F4" w:rsidP="00BC361F">
            <w:r>
              <w:rPr>
                <w:rFonts w:hint="eastAsia"/>
              </w:rPr>
              <w:t>操作标志</w:t>
            </w:r>
          </w:p>
        </w:tc>
        <w:tc>
          <w:tcPr>
            <w:tcW w:w="1659" w:type="dxa"/>
          </w:tcPr>
          <w:p w:rsidR="005C17F4" w:rsidRDefault="005C17F4" w:rsidP="00BC361F">
            <w:r>
              <w:rPr>
                <w:rFonts w:hint="eastAsia"/>
              </w:rPr>
              <w:t>oper_flag</w:t>
            </w:r>
          </w:p>
        </w:tc>
        <w:tc>
          <w:tcPr>
            <w:tcW w:w="851" w:type="dxa"/>
          </w:tcPr>
          <w:p w:rsidR="005C17F4" w:rsidRDefault="005C17F4" w:rsidP="00BC361F">
            <w:r>
              <w:rPr>
                <w:rFonts w:hint="eastAsia"/>
              </w:rPr>
              <w:t>int</w:t>
            </w:r>
          </w:p>
        </w:tc>
        <w:tc>
          <w:tcPr>
            <w:tcW w:w="992" w:type="dxa"/>
          </w:tcPr>
          <w:p w:rsidR="005C17F4" w:rsidRDefault="005C17F4" w:rsidP="00BC361F">
            <w:r>
              <w:rPr>
                <w:rFonts w:hint="eastAsia"/>
              </w:rPr>
              <w:t>1</w:t>
            </w:r>
          </w:p>
        </w:tc>
        <w:tc>
          <w:tcPr>
            <w:tcW w:w="567" w:type="dxa"/>
          </w:tcPr>
          <w:p w:rsidR="005C17F4" w:rsidRDefault="005C17F4" w:rsidP="00BC361F">
            <w:r w:rsidRPr="00131BE6">
              <w:rPr>
                <w:rFonts w:hAnsi="宋体" w:hint="eastAsia"/>
                <w:color w:val="000000"/>
                <w:sz w:val="20"/>
              </w:rPr>
              <w:t>M</w:t>
            </w:r>
          </w:p>
        </w:tc>
        <w:tc>
          <w:tcPr>
            <w:tcW w:w="2658" w:type="dxa"/>
          </w:tcPr>
          <w:p w:rsidR="005C17F4" w:rsidRDefault="005C17F4" w:rsidP="00BC361F">
            <w:r>
              <w:rPr>
                <w:rFonts w:hint="eastAsia"/>
              </w:rPr>
              <w:t>默认填</w:t>
            </w:r>
            <w:r>
              <w:rPr>
                <w:rFonts w:hint="eastAsia"/>
              </w:rPr>
              <w:t xml:space="preserve"> 1</w:t>
            </w:r>
          </w:p>
        </w:tc>
      </w:tr>
      <w:tr w:rsidR="00F1044D" w:rsidTr="00BC361F">
        <w:trPr>
          <w:trHeight w:val="255"/>
          <w:jc w:val="center"/>
        </w:trPr>
        <w:tc>
          <w:tcPr>
            <w:tcW w:w="733" w:type="dxa"/>
          </w:tcPr>
          <w:p w:rsidR="00F1044D" w:rsidRDefault="00F1044D" w:rsidP="00BC361F">
            <w:r w:rsidRPr="00661AE7">
              <w:rPr>
                <w:rFonts w:hint="eastAsia"/>
              </w:rPr>
              <w:t>[]</w:t>
            </w:r>
          </w:p>
        </w:tc>
        <w:tc>
          <w:tcPr>
            <w:tcW w:w="1459" w:type="dxa"/>
            <w:gridSpan w:val="2"/>
          </w:tcPr>
          <w:p w:rsidR="00F1044D" w:rsidRPr="00661AE7" w:rsidRDefault="00F1044D" w:rsidP="00BC361F">
            <w:r>
              <w:rPr>
                <w:rFonts w:hint="eastAsia"/>
              </w:rPr>
              <w:t>交易所客户费率信息</w:t>
            </w:r>
          </w:p>
        </w:tc>
        <w:tc>
          <w:tcPr>
            <w:tcW w:w="1659" w:type="dxa"/>
          </w:tcPr>
          <w:p w:rsidR="00F1044D" w:rsidRDefault="00F1044D" w:rsidP="00BC361F">
            <w:r>
              <w:rPr>
                <w:rFonts w:hint="eastAsia"/>
              </w:rPr>
              <w:t>list</w:t>
            </w:r>
            <w:r w:rsidRPr="00661AE7">
              <w:t>_b_fare_list</w:t>
            </w:r>
          </w:p>
        </w:tc>
        <w:tc>
          <w:tcPr>
            <w:tcW w:w="851" w:type="dxa"/>
          </w:tcPr>
          <w:p w:rsidR="00F1044D" w:rsidRDefault="00F1044D" w:rsidP="00046BBD">
            <w:r>
              <w:rPr>
                <w:rFonts w:hint="eastAsia"/>
              </w:rPr>
              <w:t>List</w:t>
            </w:r>
          </w:p>
        </w:tc>
        <w:tc>
          <w:tcPr>
            <w:tcW w:w="992" w:type="dxa"/>
          </w:tcPr>
          <w:p w:rsidR="00F1044D" w:rsidRDefault="00F1044D" w:rsidP="00046BBD"/>
        </w:tc>
        <w:tc>
          <w:tcPr>
            <w:tcW w:w="567" w:type="dxa"/>
          </w:tcPr>
          <w:p w:rsidR="00F1044D" w:rsidRDefault="00F1044D" w:rsidP="00046BBD">
            <w:r w:rsidRPr="00B3355C">
              <w:rPr>
                <w:rFonts w:hint="eastAsia"/>
              </w:rPr>
              <w:t>M</w:t>
            </w:r>
          </w:p>
        </w:tc>
        <w:tc>
          <w:tcPr>
            <w:tcW w:w="2658" w:type="dxa"/>
          </w:tcPr>
          <w:p w:rsidR="00F1044D" w:rsidRDefault="00F1044D" w:rsidP="00046BBD">
            <w:r>
              <w:rPr>
                <w:rFonts w:hint="eastAsia"/>
              </w:rPr>
              <w:t>List&lt;List&lt;String&gt;&gt;</w:t>
            </w:r>
          </w:p>
        </w:tc>
      </w:tr>
      <w:tr w:rsidR="005C17F4" w:rsidTr="00BC361F">
        <w:trPr>
          <w:trHeight w:val="255"/>
          <w:jc w:val="center"/>
        </w:trPr>
        <w:tc>
          <w:tcPr>
            <w:tcW w:w="733" w:type="dxa"/>
          </w:tcPr>
          <w:p w:rsidR="005C17F4" w:rsidRPr="00661AE7" w:rsidRDefault="005C17F4" w:rsidP="00BC361F">
            <w:r w:rsidRPr="00661AE7">
              <w:rPr>
                <w:rFonts w:hint="eastAsia"/>
              </w:rPr>
              <w:t>{}</w:t>
            </w:r>
          </w:p>
        </w:tc>
        <w:tc>
          <w:tcPr>
            <w:tcW w:w="1459" w:type="dxa"/>
            <w:gridSpan w:val="2"/>
          </w:tcPr>
          <w:p w:rsidR="005C17F4" w:rsidRDefault="005C17F4" w:rsidP="00BC361F">
            <w:r>
              <w:rPr>
                <w:rFonts w:hint="eastAsia"/>
              </w:rPr>
              <w:t>交易所客户费率信息</w:t>
            </w:r>
          </w:p>
        </w:tc>
        <w:tc>
          <w:tcPr>
            <w:tcW w:w="1659" w:type="dxa"/>
          </w:tcPr>
          <w:p w:rsidR="005C17F4" w:rsidRDefault="005C17F4" w:rsidP="00BC361F"/>
        </w:tc>
        <w:tc>
          <w:tcPr>
            <w:tcW w:w="851" w:type="dxa"/>
          </w:tcPr>
          <w:p w:rsidR="005C17F4" w:rsidRDefault="005C17F4" w:rsidP="00BC361F"/>
        </w:tc>
        <w:tc>
          <w:tcPr>
            <w:tcW w:w="992" w:type="dxa"/>
          </w:tcPr>
          <w:p w:rsidR="005C17F4" w:rsidRDefault="005C17F4" w:rsidP="00BC361F"/>
        </w:tc>
        <w:tc>
          <w:tcPr>
            <w:tcW w:w="567" w:type="dxa"/>
          </w:tcPr>
          <w:p w:rsidR="005C17F4" w:rsidRDefault="005C17F4" w:rsidP="00BC361F">
            <w:r w:rsidRPr="006F072C">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合约代码</w:t>
            </w:r>
          </w:p>
        </w:tc>
        <w:tc>
          <w:tcPr>
            <w:tcW w:w="1659" w:type="dxa"/>
          </w:tcPr>
          <w:p w:rsidR="005C17F4" w:rsidRPr="00D502AA" w:rsidRDefault="005C17F4" w:rsidP="00BC361F">
            <w:r w:rsidRPr="00D502AA">
              <w:t xml:space="preserve">prod_code   </w:t>
            </w:r>
          </w:p>
        </w:tc>
        <w:tc>
          <w:tcPr>
            <w:tcW w:w="851" w:type="dxa"/>
          </w:tcPr>
          <w:p w:rsidR="005C17F4" w:rsidRDefault="005C17F4" w:rsidP="00BC361F">
            <w:r>
              <w:rPr>
                <w:rFonts w:hint="eastAsia"/>
              </w:rPr>
              <w:t>string</w:t>
            </w:r>
          </w:p>
        </w:tc>
        <w:tc>
          <w:tcPr>
            <w:tcW w:w="992" w:type="dxa"/>
          </w:tcPr>
          <w:p w:rsidR="005C17F4" w:rsidRDefault="005C17F4" w:rsidP="00BC361F">
            <w:r>
              <w:rPr>
                <w:rFonts w:hint="eastAsia"/>
              </w:rPr>
              <w:t>10</w:t>
            </w:r>
          </w:p>
        </w:tc>
        <w:tc>
          <w:tcPr>
            <w:tcW w:w="567" w:type="dxa"/>
          </w:tcPr>
          <w:p w:rsidR="005C17F4" w:rsidRDefault="005C17F4" w:rsidP="00BC361F">
            <w:r w:rsidRPr="00661AE7">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合约代码名称</w:t>
            </w:r>
          </w:p>
        </w:tc>
        <w:tc>
          <w:tcPr>
            <w:tcW w:w="1659" w:type="dxa"/>
          </w:tcPr>
          <w:p w:rsidR="005C17F4" w:rsidRPr="00D502AA" w:rsidRDefault="005C17F4" w:rsidP="00BC361F">
            <w:r w:rsidRPr="00625BE3">
              <w:t>prod_name</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20</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费用类型</w:t>
            </w:r>
            <w:r w:rsidRPr="00665DE7">
              <w:rPr>
                <w:rFonts w:hint="eastAsia"/>
              </w:rPr>
              <w:t>ID</w:t>
            </w:r>
          </w:p>
        </w:tc>
        <w:tc>
          <w:tcPr>
            <w:tcW w:w="1659" w:type="dxa"/>
          </w:tcPr>
          <w:p w:rsidR="005C17F4" w:rsidRPr="00D502AA" w:rsidRDefault="005C17F4" w:rsidP="00BC361F">
            <w:r w:rsidRPr="00D502AA">
              <w:t>fare_type_id</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3</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费用类型名称</w:t>
            </w:r>
          </w:p>
        </w:tc>
        <w:tc>
          <w:tcPr>
            <w:tcW w:w="1659" w:type="dxa"/>
          </w:tcPr>
          <w:p w:rsidR="005C17F4" w:rsidRPr="00D502AA" w:rsidRDefault="005C17F4" w:rsidP="00BC361F">
            <w:r w:rsidRPr="00625BE3">
              <w:t>fare_type_desc</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31</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收费模式</w:t>
            </w:r>
          </w:p>
        </w:tc>
        <w:tc>
          <w:tcPr>
            <w:tcW w:w="1659" w:type="dxa"/>
          </w:tcPr>
          <w:p w:rsidR="005C17F4" w:rsidRPr="00D502AA" w:rsidRDefault="005C17F4" w:rsidP="00BC361F">
            <w:r w:rsidRPr="00D502AA">
              <w:t xml:space="preserve">fare_mode   </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2</w:t>
            </w:r>
          </w:p>
        </w:tc>
        <w:tc>
          <w:tcPr>
            <w:tcW w:w="567" w:type="dxa"/>
          </w:tcPr>
          <w:p w:rsidR="005C17F4" w:rsidRDefault="005C17F4" w:rsidP="00BC361F">
            <w:r w:rsidRPr="00207208">
              <w:rPr>
                <w:rFonts w:hint="eastAsia"/>
              </w:rPr>
              <w:t>M</w:t>
            </w:r>
          </w:p>
        </w:tc>
        <w:tc>
          <w:tcPr>
            <w:tcW w:w="2658" w:type="dxa"/>
          </w:tcPr>
          <w:p w:rsidR="005C17F4" w:rsidRDefault="0026413A" w:rsidP="00BC361F">
            <w:hyperlink w:anchor="_fare_mode_(收费模式)" w:history="1">
              <w:r w:rsidR="005C17F4" w:rsidRPr="00D104F9">
                <w:rPr>
                  <w:rStyle w:val="a8"/>
                </w:rPr>
                <w:t>fare_mode</w:t>
              </w:r>
            </w:hyperlink>
          </w:p>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收费模式名</w:t>
            </w:r>
            <w:r w:rsidRPr="00661AE7">
              <w:lastRenderedPageBreak/>
              <w:t>称</w:t>
            </w:r>
          </w:p>
        </w:tc>
        <w:tc>
          <w:tcPr>
            <w:tcW w:w="1659" w:type="dxa"/>
          </w:tcPr>
          <w:p w:rsidR="005C17F4" w:rsidRPr="00D502AA" w:rsidRDefault="005C17F4" w:rsidP="00BC361F">
            <w:r w:rsidRPr="00625BE3">
              <w:lastRenderedPageBreak/>
              <w:t>fare_mode</w:t>
            </w:r>
            <w:r>
              <w:rPr>
                <w:rFonts w:hint="eastAsia"/>
              </w:rPr>
              <w:t>_na</w:t>
            </w:r>
            <w:r>
              <w:rPr>
                <w:rFonts w:hint="eastAsia"/>
              </w:rPr>
              <w:lastRenderedPageBreak/>
              <w:t>me</w:t>
            </w:r>
          </w:p>
        </w:tc>
        <w:tc>
          <w:tcPr>
            <w:tcW w:w="851" w:type="dxa"/>
          </w:tcPr>
          <w:p w:rsidR="005C17F4" w:rsidRDefault="005C17F4" w:rsidP="00BC361F">
            <w:r w:rsidRPr="00CE685F">
              <w:rPr>
                <w:rFonts w:hint="eastAsia"/>
              </w:rPr>
              <w:lastRenderedPageBreak/>
              <w:t>string</w:t>
            </w:r>
          </w:p>
        </w:tc>
        <w:tc>
          <w:tcPr>
            <w:tcW w:w="992" w:type="dxa"/>
          </w:tcPr>
          <w:p w:rsidR="005C17F4" w:rsidRDefault="005C17F4" w:rsidP="00BC361F">
            <w:r>
              <w:rPr>
                <w:rFonts w:hint="eastAsia"/>
              </w:rPr>
              <w:t>31</w:t>
            </w:r>
          </w:p>
        </w:tc>
        <w:tc>
          <w:tcPr>
            <w:tcW w:w="567" w:type="dxa"/>
          </w:tcPr>
          <w:p w:rsidR="005C17F4" w:rsidRDefault="005C17F4" w:rsidP="00BC361F">
            <w:r w:rsidRPr="00207208">
              <w:rPr>
                <w:rFonts w:hint="eastAsia"/>
              </w:rPr>
              <w:t>M</w:t>
            </w:r>
          </w:p>
        </w:tc>
        <w:tc>
          <w:tcPr>
            <w:tcW w:w="2658" w:type="dxa"/>
          </w:tcPr>
          <w:p w:rsidR="005C17F4" w:rsidRPr="00E076BF" w:rsidRDefault="005C17F4" w:rsidP="00BC361F"/>
        </w:tc>
      </w:tr>
      <w:tr w:rsidR="005C17F4" w:rsidTr="00BC361F">
        <w:trPr>
          <w:trHeight w:val="255"/>
          <w:jc w:val="center"/>
        </w:trPr>
        <w:tc>
          <w:tcPr>
            <w:tcW w:w="733" w:type="dxa"/>
          </w:tcPr>
          <w:p w:rsidR="005C17F4" w:rsidRDefault="005C17F4" w:rsidP="00BC361F">
            <w:r w:rsidRPr="00661AE7">
              <w:rPr>
                <w:rFonts w:hint="eastAsia"/>
              </w:rPr>
              <w:lastRenderedPageBreak/>
              <w:t>→</w:t>
            </w:r>
          </w:p>
        </w:tc>
        <w:tc>
          <w:tcPr>
            <w:tcW w:w="1459" w:type="dxa"/>
            <w:gridSpan w:val="2"/>
          </w:tcPr>
          <w:p w:rsidR="005C17F4" w:rsidRDefault="005C17F4" w:rsidP="00BC361F">
            <w:r w:rsidRPr="00665DE7">
              <w:rPr>
                <w:rFonts w:hint="eastAsia"/>
              </w:rPr>
              <w:t>费率值</w:t>
            </w:r>
          </w:p>
        </w:tc>
        <w:tc>
          <w:tcPr>
            <w:tcW w:w="1659" w:type="dxa"/>
          </w:tcPr>
          <w:p w:rsidR="005C17F4" w:rsidRDefault="005C17F4" w:rsidP="00BC361F">
            <w:r w:rsidRPr="00D502AA">
              <w:t xml:space="preserve">fare_value  </w:t>
            </w:r>
          </w:p>
        </w:tc>
        <w:tc>
          <w:tcPr>
            <w:tcW w:w="851" w:type="dxa"/>
          </w:tcPr>
          <w:p w:rsidR="005C17F4" w:rsidRDefault="005C17F4" w:rsidP="00BC361F">
            <w:r>
              <w:rPr>
                <w:rFonts w:hint="eastAsia"/>
              </w:rPr>
              <w:t>double</w:t>
            </w:r>
          </w:p>
        </w:tc>
        <w:tc>
          <w:tcPr>
            <w:tcW w:w="992" w:type="dxa"/>
          </w:tcPr>
          <w:p w:rsidR="005C17F4" w:rsidRDefault="005C17F4" w:rsidP="00BC361F">
            <w:r>
              <w:rPr>
                <w:rFonts w:hint="eastAsia"/>
              </w:rPr>
              <w:t>18,10</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F1044D" w:rsidTr="00BC361F">
        <w:trPr>
          <w:trHeight w:val="255"/>
          <w:jc w:val="center"/>
        </w:trPr>
        <w:tc>
          <w:tcPr>
            <w:tcW w:w="733" w:type="dxa"/>
          </w:tcPr>
          <w:p w:rsidR="00F1044D" w:rsidRDefault="00F1044D" w:rsidP="00BC361F">
            <w:r w:rsidRPr="00661AE7">
              <w:rPr>
                <w:rFonts w:hint="eastAsia"/>
              </w:rPr>
              <w:t>[]</w:t>
            </w:r>
          </w:p>
        </w:tc>
        <w:tc>
          <w:tcPr>
            <w:tcW w:w="1459" w:type="dxa"/>
            <w:gridSpan w:val="2"/>
          </w:tcPr>
          <w:p w:rsidR="00F1044D" w:rsidRPr="00661AE7" w:rsidRDefault="00F1044D" w:rsidP="00BC361F">
            <w:r>
              <w:rPr>
                <w:rFonts w:hint="eastAsia"/>
              </w:rPr>
              <w:t>会员客户费率信息</w:t>
            </w:r>
          </w:p>
        </w:tc>
        <w:tc>
          <w:tcPr>
            <w:tcW w:w="1659" w:type="dxa"/>
          </w:tcPr>
          <w:p w:rsidR="00F1044D" w:rsidRDefault="00F1044D" w:rsidP="00BC361F">
            <w:r>
              <w:rPr>
                <w:rFonts w:hint="eastAsia"/>
              </w:rPr>
              <w:t>list</w:t>
            </w:r>
            <w:r w:rsidRPr="00661AE7">
              <w:t>_</w:t>
            </w:r>
            <w:r>
              <w:rPr>
                <w:rFonts w:hint="eastAsia"/>
              </w:rPr>
              <w:t>m</w:t>
            </w:r>
            <w:r w:rsidRPr="00661AE7">
              <w:t>_fare_list</w:t>
            </w:r>
          </w:p>
        </w:tc>
        <w:tc>
          <w:tcPr>
            <w:tcW w:w="851" w:type="dxa"/>
          </w:tcPr>
          <w:p w:rsidR="00F1044D" w:rsidRDefault="00F1044D" w:rsidP="00046BBD">
            <w:r>
              <w:rPr>
                <w:rFonts w:hint="eastAsia"/>
              </w:rPr>
              <w:t>List</w:t>
            </w:r>
          </w:p>
        </w:tc>
        <w:tc>
          <w:tcPr>
            <w:tcW w:w="992" w:type="dxa"/>
          </w:tcPr>
          <w:p w:rsidR="00F1044D" w:rsidRDefault="00F1044D" w:rsidP="00046BBD"/>
        </w:tc>
        <w:tc>
          <w:tcPr>
            <w:tcW w:w="567" w:type="dxa"/>
          </w:tcPr>
          <w:p w:rsidR="00F1044D" w:rsidRDefault="00F1044D" w:rsidP="00046BBD">
            <w:r w:rsidRPr="00B3355C">
              <w:rPr>
                <w:rFonts w:hint="eastAsia"/>
              </w:rPr>
              <w:t>M</w:t>
            </w:r>
          </w:p>
        </w:tc>
        <w:tc>
          <w:tcPr>
            <w:tcW w:w="2658" w:type="dxa"/>
          </w:tcPr>
          <w:p w:rsidR="00F1044D" w:rsidRDefault="00F1044D" w:rsidP="00046BBD">
            <w:r>
              <w:rPr>
                <w:rFonts w:hint="eastAsia"/>
              </w:rPr>
              <w:t>List&lt;List&lt;String&gt;&gt;</w:t>
            </w:r>
          </w:p>
        </w:tc>
      </w:tr>
      <w:tr w:rsidR="005C17F4" w:rsidTr="00BC361F">
        <w:trPr>
          <w:trHeight w:val="255"/>
          <w:jc w:val="center"/>
        </w:trPr>
        <w:tc>
          <w:tcPr>
            <w:tcW w:w="733" w:type="dxa"/>
          </w:tcPr>
          <w:p w:rsidR="005C17F4" w:rsidRPr="00661AE7" w:rsidRDefault="005C17F4" w:rsidP="00BC361F">
            <w:r w:rsidRPr="00661AE7">
              <w:rPr>
                <w:rFonts w:hint="eastAsia"/>
              </w:rPr>
              <w:t>{}</w:t>
            </w:r>
          </w:p>
        </w:tc>
        <w:tc>
          <w:tcPr>
            <w:tcW w:w="1459" w:type="dxa"/>
            <w:gridSpan w:val="2"/>
          </w:tcPr>
          <w:p w:rsidR="005C17F4" w:rsidRDefault="005C17F4" w:rsidP="00BC361F">
            <w:r>
              <w:rPr>
                <w:rFonts w:hint="eastAsia"/>
              </w:rPr>
              <w:t>会员客户费率信息</w:t>
            </w:r>
          </w:p>
        </w:tc>
        <w:tc>
          <w:tcPr>
            <w:tcW w:w="1659" w:type="dxa"/>
          </w:tcPr>
          <w:p w:rsidR="005C17F4" w:rsidRDefault="005C17F4" w:rsidP="00BC361F"/>
        </w:tc>
        <w:tc>
          <w:tcPr>
            <w:tcW w:w="851" w:type="dxa"/>
          </w:tcPr>
          <w:p w:rsidR="005C17F4" w:rsidRDefault="005C17F4" w:rsidP="00BC361F"/>
        </w:tc>
        <w:tc>
          <w:tcPr>
            <w:tcW w:w="992" w:type="dxa"/>
          </w:tcPr>
          <w:p w:rsidR="005C17F4" w:rsidRDefault="005C17F4" w:rsidP="00BC361F"/>
        </w:tc>
        <w:tc>
          <w:tcPr>
            <w:tcW w:w="567" w:type="dxa"/>
          </w:tcPr>
          <w:p w:rsidR="005C17F4" w:rsidRDefault="005C17F4" w:rsidP="00BC361F">
            <w:r w:rsidRPr="006F072C">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合约代码</w:t>
            </w:r>
          </w:p>
        </w:tc>
        <w:tc>
          <w:tcPr>
            <w:tcW w:w="1659" w:type="dxa"/>
          </w:tcPr>
          <w:p w:rsidR="005C17F4" w:rsidRPr="00D502AA" w:rsidRDefault="005C17F4" w:rsidP="00BC361F">
            <w:r w:rsidRPr="00D502AA">
              <w:t xml:space="preserve">prod_code   </w:t>
            </w:r>
          </w:p>
        </w:tc>
        <w:tc>
          <w:tcPr>
            <w:tcW w:w="851" w:type="dxa"/>
          </w:tcPr>
          <w:p w:rsidR="005C17F4" w:rsidRDefault="005C17F4" w:rsidP="00BC361F">
            <w:r>
              <w:rPr>
                <w:rFonts w:hint="eastAsia"/>
              </w:rPr>
              <w:t>string</w:t>
            </w:r>
          </w:p>
        </w:tc>
        <w:tc>
          <w:tcPr>
            <w:tcW w:w="992" w:type="dxa"/>
          </w:tcPr>
          <w:p w:rsidR="005C17F4" w:rsidRDefault="005C17F4" w:rsidP="00BC361F">
            <w:r>
              <w:rPr>
                <w:rFonts w:hint="eastAsia"/>
              </w:rPr>
              <w:t>10</w:t>
            </w:r>
          </w:p>
        </w:tc>
        <w:tc>
          <w:tcPr>
            <w:tcW w:w="567" w:type="dxa"/>
          </w:tcPr>
          <w:p w:rsidR="005C17F4" w:rsidRDefault="005C17F4" w:rsidP="00BC361F">
            <w:r w:rsidRPr="00661AE7">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合约代码名称</w:t>
            </w:r>
          </w:p>
        </w:tc>
        <w:tc>
          <w:tcPr>
            <w:tcW w:w="1659" w:type="dxa"/>
          </w:tcPr>
          <w:p w:rsidR="005C17F4" w:rsidRPr="00D502AA" w:rsidRDefault="005C17F4" w:rsidP="00BC361F">
            <w:r w:rsidRPr="00625BE3">
              <w:t>prod_name</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20</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费用类型</w:t>
            </w:r>
            <w:r w:rsidRPr="00665DE7">
              <w:rPr>
                <w:rFonts w:hint="eastAsia"/>
              </w:rPr>
              <w:t>ID</w:t>
            </w:r>
          </w:p>
        </w:tc>
        <w:tc>
          <w:tcPr>
            <w:tcW w:w="1659" w:type="dxa"/>
          </w:tcPr>
          <w:p w:rsidR="005C17F4" w:rsidRPr="00D502AA" w:rsidRDefault="005C17F4" w:rsidP="00BC361F">
            <w:r w:rsidRPr="00D502AA">
              <w:t>fare_type_id</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3</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费用类型名称</w:t>
            </w:r>
          </w:p>
        </w:tc>
        <w:tc>
          <w:tcPr>
            <w:tcW w:w="1659" w:type="dxa"/>
          </w:tcPr>
          <w:p w:rsidR="005C17F4" w:rsidRPr="00D502AA" w:rsidRDefault="005C17F4" w:rsidP="00BC361F">
            <w:r w:rsidRPr="00625BE3">
              <w:t>fare_type_desc</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31</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收费模式</w:t>
            </w:r>
          </w:p>
        </w:tc>
        <w:tc>
          <w:tcPr>
            <w:tcW w:w="1659" w:type="dxa"/>
          </w:tcPr>
          <w:p w:rsidR="005C17F4" w:rsidRPr="00D502AA" w:rsidRDefault="005C17F4" w:rsidP="00BC361F">
            <w:r w:rsidRPr="00D502AA">
              <w:t xml:space="preserve">fare_mode   </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2</w:t>
            </w:r>
          </w:p>
        </w:tc>
        <w:tc>
          <w:tcPr>
            <w:tcW w:w="567" w:type="dxa"/>
          </w:tcPr>
          <w:p w:rsidR="005C17F4" w:rsidRDefault="005C17F4" w:rsidP="00BC361F">
            <w:r w:rsidRPr="00207208">
              <w:rPr>
                <w:rFonts w:hint="eastAsia"/>
              </w:rPr>
              <w:t>M</w:t>
            </w:r>
          </w:p>
        </w:tc>
        <w:tc>
          <w:tcPr>
            <w:tcW w:w="2658" w:type="dxa"/>
          </w:tcPr>
          <w:p w:rsidR="005C17F4" w:rsidRDefault="0026413A" w:rsidP="00BC361F">
            <w:hyperlink w:anchor="_fare_mode_(收费模式)" w:history="1">
              <w:r w:rsidR="005C17F4" w:rsidRPr="00D104F9">
                <w:rPr>
                  <w:rStyle w:val="a8"/>
                </w:rPr>
                <w:t>fare_mode</w:t>
              </w:r>
            </w:hyperlink>
          </w:p>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收费模式名称</w:t>
            </w:r>
          </w:p>
        </w:tc>
        <w:tc>
          <w:tcPr>
            <w:tcW w:w="1659" w:type="dxa"/>
          </w:tcPr>
          <w:p w:rsidR="005C17F4" w:rsidRPr="00D502AA" w:rsidRDefault="005C17F4" w:rsidP="00BC361F">
            <w:r w:rsidRPr="00625BE3">
              <w:t>fare_mode</w:t>
            </w:r>
            <w:r>
              <w:rPr>
                <w:rFonts w:hint="eastAsia"/>
              </w:rPr>
              <w:t>_name</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31</w:t>
            </w:r>
          </w:p>
        </w:tc>
        <w:tc>
          <w:tcPr>
            <w:tcW w:w="567" w:type="dxa"/>
          </w:tcPr>
          <w:p w:rsidR="005C17F4" w:rsidRDefault="005C17F4" w:rsidP="00BC361F">
            <w:r w:rsidRPr="00207208">
              <w:rPr>
                <w:rFonts w:hint="eastAsia"/>
              </w:rPr>
              <w:t>M</w:t>
            </w:r>
          </w:p>
        </w:tc>
        <w:tc>
          <w:tcPr>
            <w:tcW w:w="2658" w:type="dxa"/>
          </w:tcPr>
          <w:p w:rsidR="005C17F4" w:rsidRPr="00E076BF"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Default="005C17F4" w:rsidP="00BC361F">
            <w:r w:rsidRPr="00665DE7">
              <w:rPr>
                <w:rFonts w:hint="eastAsia"/>
              </w:rPr>
              <w:t>费率值</w:t>
            </w:r>
          </w:p>
        </w:tc>
        <w:tc>
          <w:tcPr>
            <w:tcW w:w="1659" w:type="dxa"/>
          </w:tcPr>
          <w:p w:rsidR="005C17F4" w:rsidRDefault="005C17F4" w:rsidP="00BC361F">
            <w:r w:rsidRPr="00D502AA">
              <w:t xml:space="preserve">fare_value  </w:t>
            </w:r>
          </w:p>
        </w:tc>
        <w:tc>
          <w:tcPr>
            <w:tcW w:w="851" w:type="dxa"/>
          </w:tcPr>
          <w:p w:rsidR="005C17F4" w:rsidRDefault="005C17F4" w:rsidP="00BC361F">
            <w:r>
              <w:rPr>
                <w:rFonts w:hint="eastAsia"/>
              </w:rPr>
              <w:t>double</w:t>
            </w:r>
          </w:p>
        </w:tc>
        <w:tc>
          <w:tcPr>
            <w:tcW w:w="992" w:type="dxa"/>
          </w:tcPr>
          <w:p w:rsidR="005C17F4" w:rsidRDefault="005C17F4" w:rsidP="00BC361F">
            <w:r>
              <w:rPr>
                <w:rFonts w:hint="eastAsia"/>
              </w:rPr>
              <w:t>18,10</w:t>
            </w:r>
          </w:p>
        </w:tc>
        <w:tc>
          <w:tcPr>
            <w:tcW w:w="567" w:type="dxa"/>
          </w:tcPr>
          <w:p w:rsidR="005C17F4" w:rsidRDefault="005C17F4" w:rsidP="00BC361F">
            <w:r w:rsidRPr="00207208">
              <w:rPr>
                <w:rFonts w:hint="eastAsia"/>
              </w:rPr>
              <w:t>M</w:t>
            </w:r>
          </w:p>
        </w:tc>
        <w:tc>
          <w:tcPr>
            <w:tcW w:w="2658" w:type="dxa"/>
          </w:tcPr>
          <w:p w:rsidR="005C17F4" w:rsidRDefault="005C17F4" w:rsidP="00BC361F"/>
        </w:tc>
      </w:tr>
    </w:tbl>
    <w:p w:rsidR="005C17F4" w:rsidRDefault="005C17F4" w:rsidP="005C17F4">
      <w:pPr>
        <w:rPr>
          <w:lang w:val="zh-CN"/>
        </w:rPr>
      </w:pPr>
    </w:p>
    <w:p w:rsidR="005C17F4" w:rsidRDefault="005C17F4" w:rsidP="008143FE">
      <w:pPr>
        <w:rPr>
          <w:lang w:val="zh-CN"/>
        </w:rPr>
      </w:pPr>
    </w:p>
    <w:p w:rsidR="008143FE" w:rsidRDefault="008143FE" w:rsidP="008705A8">
      <w:pPr>
        <w:pStyle w:val="5"/>
      </w:pPr>
      <w:r>
        <w:rPr>
          <w:rFonts w:hint="eastAsia"/>
        </w:rPr>
        <w:t>客户当日资金查询</w:t>
      </w:r>
      <w:r>
        <w:rPr>
          <w:rFonts w:hint="eastAsia"/>
        </w:rPr>
        <w:t>[C70</w:t>
      </w:r>
      <w:r w:rsidR="00B3225C">
        <w:rPr>
          <w:rFonts w:hint="eastAsia"/>
        </w:rPr>
        <w:t>3</w:t>
      </w:r>
      <w:r>
        <w:rPr>
          <w:rFonts w:hint="eastAsia"/>
        </w:rPr>
        <w:t xml:space="preserve">] </w:t>
      </w:r>
    </w:p>
    <w:p w:rsidR="00A67AD4" w:rsidRDefault="00A67AD4" w:rsidP="00A67AD4">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A67AD4" w:rsidRDefault="00A67AD4" w:rsidP="00A67AD4">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38090C" w:rsidRPr="0038090C" w:rsidRDefault="00A67AD4" w:rsidP="00A67AD4">
      <w:pPr>
        <w:rPr>
          <w:lang w:val="zh-CN"/>
        </w:rPr>
      </w:pPr>
      <w:r w:rsidRPr="0016784A">
        <w:rPr>
          <w:rFonts w:hint="eastAsia"/>
          <w:b/>
          <w:lang w:val="zh-CN"/>
        </w:rPr>
        <w:t>用途：</w:t>
      </w:r>
      <w:r w:rsidR="0038090C">
        <w:rPr>
          <w:rFonts w:hint="eastAsia"/>
        </w:rPr>
        <w:t>查询客户当前的概要资金信息。</w:t>
      </w:r>
    </w:p>
    <w:p w:rsidR="008143FE" w:rsidRDefault="008143FE" w:rsidP="008705A8">
      <w:pPr>
        <w:pStyle w:val="5"/>
        <w:numPr>
          <w:ilvl w:val="5"/>
          <w:numId w:val="1"/>
        </w:numPr>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8143FE" w:rsidTr="00116AA5">
        <w:trPr>
          <w:trHeight w:hRule="exact" w:val="400"/>
          <w:jc w:val="center"/>
        </w:trPr>
        <w:tc>
          <w:tcPr>
            <w:tcW w:w="1430" w:type="dxa"/>
            <w:gridSpan w:val="2"/>
            <w:shd w:val="clear" w:color="auto" w:fill="EEECE1"/>
          </w:tcPr>
          <w:p w:rsidR="008143FE" w:rsidRDefault="008143FE" w:rsidP="00116AA5">
            <w:r>
              <w:rPr>
                <w:rFonts w:hint="eastAsia"/>
              </w:rPr>
              <w:t>报文类型</w:t>
            </w:r>
          </w:p>
        </w:tc>
        <w:tc>
          <w:tcPr>
            <w:tcW w:w="7727" w:type="dxa"/>
            <w:gridSpan w:val="6"/>
          </w:tcPr>
          <w:p w:rsidR="008143FE" w:rsidRDefault="008143FE" w:rsidP="00116AA5">
            <w:r>
              <w:rPr>
                <w:rFonts w:hint="eastAsia"/>
              </w:rPr>
              <w:t>请求报文体</w:t>
            </w:r>
          </w:p>
        </w:tc>
      </w:tr>
      <w:tr w:rsidR="008143FE" w:rsidTr="00116AA5">
        <w:trPr>
          <w:trHeight w:hRule="exact" w:val="400"/>
          <w:jc w:val="center"/>
        </w:trPr>
        <w:tc>
          <w:tcPr>
            <w:tcW w:w="1430" w:type="dxa"/>
            <w:gridSpan w:val="2"/>
            <w:shd w:val="clear" w:color="auto" w:fill="EEECE1"/>
          </w:tcPr>
          <w:p w:rsidR="008143FE" w:rsidRDefault="008143FE" w:rsidP="00116AA5">
            <w:r>
              <w:rPr>
                <w:rFonts w:hint="eastAsia"/>
              </w:rPr>
              <w:t>交易代码</w:t>
            </w:r>
          </w:p>
        </w:tc>
        <w:tc>
          <w:tcPr>
            <w:tcW w:w="7727" w:type="dxa"/>
            <w:gridSpan w:val="6"/>
          </w:tcPr>
          <w:p w:rsidR="008143FE" w:rsidRDefault="008143FE" w:rsidP="00B3225C">
            <w:r>
              <w:rPr>
                <w:rFonts w:hint="eastAsia"/>
              </w:rPr>
              <w:t>C70</w:t>
            </w:r>
            <w:r w:rsidR="00B3225C">
              <w:rPr>
                <w:rFonts w:hint="eastAsia"/>
              </w:rPr>
              <w:t>3</w:t>
            </w:r>
          </w:p>
        </w:tc>
      </w:tr>
      <w:tr w:rsidR="008143FE" w:rsidTr="00116AA5">
        <w:trPr>
          <w:trHeight w:hRule="exact" w:val="400"/>
          <w:jc w:val="center"/>
        </w:trPr>
        <w:tc>
          <w:tcPr>
            <w:tcW w:w="1430" w:type="dxa"/>
            <w:gridSpan w:val="2"/>
            <w:shd w:val="clear" w:color="auto" w:fill="EEECE1"/>
          </w:tcPr>
          <w:p w:rsidR="008143FE" w:rsidRDefault="008143FE" w:rsidP="00116AA5">
            <w:r>
              <w:rPr>
                <w:rFonts w:hint="eastAsia"/>
              </w:rPr>
              <w:t>报文说明</w:t>
            </w:r>
          </w:p>
        </w:tc>
        <w:tc>
          <w:tcPr>
            <w:tcW w:w="7727" w:type="dxa"/>
            <w:gridSpan w:val="6"/>
          </w:tcPr>
          <w:p w:rsidR="008143FE" w:rsidRDefault="008143FE" w:rsidP="00116AA5">
            <w:r>
              <w:rPr>
                <w:rFonts w:hint="eastAsia"/>
              </w:rPr>
              <w:t>客户当日资金查询请求报文体</w:t>
            </w:r>
          </w:p>
        </w:tc>
      </w:tr>
      <w:tr w:rsidR="008143FE" w:rsidTr="00116AA5">
        <w:trPr>
          <w:trHeight w:hRule="exact" w:val="400"/>
          <w:jc w:val="center"/>
        </w:trPr>
        <w:tc>
          <w:tcPr>
            <w:tcW w:w="710" w:type="dxa"/>
            <w:shd w:val="clear" w:color="auto" w:fill="EEECE1"/>
          </w:tcPr>
          <w:p w:rsidR="008143FE" w:rsidRDefault="008143FE" w:rsidP="00116AA5">
            <w:r>
              <w:rPr>
                <w:rFonts w:hint="eastAsia"/>
              </w:rPr>
              <w:t>符号</w:t>
            </w:r>
          </w:p>
        </w:tc>
        <w:tc>
          <w:tcPr>
            <w:tcW w:w="1482" w:type="dxa"/>
            <w:gridSpan w:val="2"/>
            <w:shd w:val="clear" w:color="auto" w:fill="EEECE1"/>
          </w:tcPr>
          <w:p w:rsidR="008143FE" w:rsidRDefault="008143FE" w:rsidP="00116AA5">
            <w:r>
              <w:rPr>
                <w:rFonts w:hint="eastAsia"/>
              </w:rPr>
              <w:t>中文名称</w:t>
            </w:r>
          </w:p>
        </w:tc>
        <w:tc>
          <w:tcPr>
            <w:tcW w:w="1594" w:type="dxa"/>
            <w:shd w:val="clear" w:color="auto" w:fill="EEECE1"/>
          </w:tcPr>
          <w:p w:rsidR="008143FE" w:rsidRDefault="008143FE" w:rsidP="00116AA5">
            <w:r>
              <w:rPr>
                <w:rFonts w:hint="eastAsia"/>
              </w:rPr>
              <w:t>英文名称</w:t>
            </w:r>
          </w:p>
        </w:tc>
        <w:tc>
          <w:tcPr>
            <w:tcW w:w="893" w:type="dxa"/>
            <w:shd w:val="clear" w:color="auto" w:fill="EEECE1"/>
          </w:tcPr>
          <w:p w:rsidR="008143FE" w:rsidRDefault="008143FE" w:rsidP="00116AA5">
            <w:r>
              <w:rPr>
                <w:rFonts w:hint="eastAsia"/>
              </w:rPr>
              <w:t>类型</w:t>
            </w:r>
          </w:p>
        </w:tc>
        <w:tc>
          <w:tcPr>
            <w:tcW w:w="709" w:type="dxa"/>
            <w:shd w:val="clear" w:color="auto" w:fill="EEECE1"/>
          </w:tcPr>
          <w:p w:rsidR="008143FE" w:rsidRDefault="008143FE" w:rsidP="00116AA5">
            <w:r>
              <w:rPr>
                <w:rFonts w:hint="eastAsia"/>
              </w:rPr>
              <w:t>长度</w:t>
            </w:r>
          </w:p>
        </w:tc>
        <w:tc>
          <w:tcPr>
            <w:tcW w:w="992" w:type="dxa"/>
            <w:shd w:val="clear" w:color="auto" w:fill="EEECE1"/>
          </w:tcPr>
          <w:p w:rsidR="008143FE" w:rsidRDefault="008143FE" w:rsidP="00116AA5">
            <w:r>
              <w:rPr>
                <w:rFonts w:hint="eastAsia"/>
              </w:rPr>
              <w:t>必填</w:t>
            </w:r>
          </w:p>
        </w:tc>
        <w:tc>
          <w:tcPr>
            <w:tcW w:w="2777" w:type="dxa"/>
            <w:shd w:val="clear" w:color="auto" w:fill="EEECE1"/>
          </w:tcPr>
          <w:p w:rsidR="008143FE" w:rsidRDefault="008143FE" w:rsidP="00116AA5">
            <w:r>
              <w:rPr>
                <w:rFonts w:hint="eastAsia"/>
              </w:rPr>
              <w:t>说明</w:t>
            </w:r>
          </w:p>
        </w:tc>
      </w:tr>
      <w:tr w:rsidR="008143FE" w:rsidTr="00116AA5">
        <w:trPr>
          <w:trHeight w:val="255"/>
          <w:jc w:val="center"/>
        </w:trPr>
        <w:tc>
          <w:tcPr>
            <w:tcW w:w="710" w:type="dxa"/>
          </w:tcPr>
          <w:p w:rsidR="008143FE" w:rsidRDefault="008143FE" w:rsidP="00116AA5"/>
        </w:tc>
        <w:tc>
          <w:tcPr>
            <w:tcW w:w="1482" w:type="dxa"/>
            <w:gridSpan w:val="2"/>
          </w:tcPr>
          <w:p w:rsidR="008143FE" w:rsidRDefault="008143FE" w:rsidP="00116AA5">
            <w:r>
              <w:rPr>
                <w:rFonts w:hint="eastAsia"/>
              </w:rPr>
              <w:t>操作标志</w:t>
            </w:r>
          </w:p>
        </w:tc>
        <w:tc>
          <w:tcPr>
            <w:tcW w:w="1594" w:type="dxa"/>
          </w:tcPr>
          <w:p w:rsidR="008143FE" w:rsidRDefault="008143FE" w:rsidP="00116AA5">
            <w:r>
              <w:rPr>
                <w:rFonts w:hint="eastAsia"/>
              </w:rPr>
              <w:t>oper_flag</w:t>
            </w:r>
          </w:p>
        </w:tc>
        <w:tc>
          <w:tcPr>
            <w:tcW w:w="893" w:type="dxa"/>
          </w:tcPr>
          <w:p w:rsidR="008143FE" w:rsidRDefault="008143FE" w:rsidP="00116AA5">
            <w:r>
              <w:rPr>
                <w:rFonts w:hint="eastAsia"/>
              </w:rPr>
              <w:t>int</w:t>
            </w:r>
          </w:p>
        </w:tc>
        <w:tc>
          <w:tcPr>
            <w:tcW w:w="709" w:type="dxa"/>
          </w:tcPr>
          <w:p w:rsidR="008143FE" w:rsidRDefault="008143FE" w:rsidP="00116AA5">
            <w:r>
              <w:rPr>
                <w:rFonts w:hint="eastAsia"/>
              </w:rPr>
              <w:t>1</w:t>
            </w:r>
          </w:p>
        </w:tc>
        <w:tc>
          <w:tcPr>
            <w:tcW w:w="992" w:type="dxa"/>
          </w:tcPr>
          <w:p w:rsidR="008143FE" w:rsidRDefault="008143FE" w:rsidP="00116AA5">
            <w:r>
              <w:rPr>
                <w:rFonts w:hint="eastAsia"/>
              </w:rPr>
              <w:t>M</w:t>
            </w:r>
          </w:p>
        </w:tc>
        <w:tc>
          <w:tcPr>
            <w:tcW w:w="2777" w:type="dxa"/>
          </w:tcPr>
          <w:p w:rsidR="008143FE" w:rsidRDefault="008143FE" w:rsidP="00116AA5">
            <w:r>
              <w:rPr>
                <w:rFonts w:hint="eastAsia"/>
              </w:rPr>
              <w:t>默认填</w:t>
            </w:r>
            <w:r>
              <w:rPr>
                <w:rFonts w:hint="eastAsia"/>
              </w:rPr>
              <w:t xml:space="preserve"> 1</w:t>
            </w:r>
          </w:p>
        </w:tc>
      </w:tr>
      <w:tr w:rsidR="005435C9" w:rsidTr="00116AA5">
        <w:trPr>
          <w:trHeight w:val="255"/>
          <w:jc w:val="center"/>
        </w:trPr>
        <w:tc>
          <w:tcPr>
            <w:tcW w:w="710" w:type="dxa"/>
          </w:tcPr>
          <w:p w:rsidR="005435C9" w:rsidRDefault="005435C9" w:rsidP="00116AA5"/>
        </w:tc>
        <w:tc>
          <w:tcPr>
            <w:tcW w:w="1482" w:type="dxa"/>
            <w:gridSpan w:val="2"/>
          </w:tcPr>
          <w:p w:rsidR="005435C9" w:rsidRDefault="005435C9" w:rsidP="00DD1B59">
            <w:r>
              <w:rPr>
                <w:rFonts w:hint="eastAsia"/>
              </w:rPr>
              <w:t>客户号</w:t>
            </w:r>
          </w:p>
        </w:tc>
        <w:tc>
          <w:tcPr>
            <w:tcW w:w="1594" w:type="dxa"/>
          </w:tcPr>
          <w:p w:rsidR="005435C9" w:rsidRPr="00E1774F" w:rsidRDefault="005435C9" w:rsidP="00DD1B59">
            <w:r>
              <w:rPr>
                <w:rFonts w:hint="eastAsia"/>
              </w:rPr>
              <w:t>acct_no</w:t>
            </w:r>
          </w:p>
        </w:tc>
        <w:tc>
          <w:tcPr>
            <w:tcW w:w="893" w:type="dxa"/>
          </w:tcPr>
          <w:p w:rsidR="005435C9" w:rsidRDefault="005435C9" w:rsidP="00DD1B59">
            <w:r>
              <w:rPr>
                <w:rFonts w:hint="eastAsia"/>
              </w:rPr>
              <w:t>string</w:t>
            </w:r>
          </w:p>
        </w:tc>
        <w:tc>
          <w:tcPr>
            <w:tcW w:w="709" w:type="dxa"/>
          </w:tcPr>
          <w:p w:rsidR="005435C9" w:rsidRDefault="005435C9" w:rsidP="00DD1B59">
            <w:r>
              <w:rPr>
                <w:rFonts w:hint="eastAsia"/>
              </w:rPr>
              <w:t>16</w:t>
            </w:r>
          </w:p>
        </w:tc>
        <w:tc>
          <w:tcPr>
            <w:tcW w:w="992" w:type="dxa"/>
          </w:tcPr>
          <w:p w:rsidR="005435C9" w:rsidRDefault="005435C9" w:rsidP="00DD1B59">
            <w:r>
              <w:rPr>
                <w:rFonts w:hint="eastAsia"/>
              </w:rPr>
              <w:t>M</w:t>
            </w:r>
          </w:p>
        </w:tc>
        <w:tc>
          <w:tcPr>
            <w:tcW w:w="2777" w:type="dxa"/>
          </w:tcPr>
          <w:p w:rsidR="005435C9" w:rsidRDefault="005435C9" w:rsidP="00DD1B59"/>
        </w:tc>
      </w:tr>
    </w:tbl>
    <w:p w:rsidR="008143FE" w:rsidRDefault="008143FE" w:rsidP="008143FE"/>
    <w:p w:rsidR="008143FE" w:rsidRDefault="008143FE" w:rsidP="008705A8">
      <w:pPr>
        <w:pStyle w:val="5"/>
        <w:numPr>
          <w:ilvl w:val="5"/>
          <w:numId w:val="1"/>
        </w:numPr>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3"/>
        <w:gridCol w:w="697"/>
        <w:gridCol w:w="762"/>
        <w:gridCol w:w="1356"/>
        <w:gridCol w:w="869"/>
        <w:gridCol w:w="852"/>
        <w:gridCol w:w="992"/>
        <w:gridCol w:w="2658"/>
      </w:tblGrid>
      <w:tr w:rsidR="008143FE" w:rsidTr="00116AA5">
        <w:trPr>
          <w:trHeight w:hRule="exact" w:val="400"/>
          <w:jc w:val="center"/>
        </w:trPr>
        <w:tc>
          <w:tcPr>
            <w:tcW w:w="1430" w:type="dxa"/>
            <w:gridSpan w:val="2"/>
            <w:shd w:val="clear" w:color="auto" w:fill="EEECE1"/>
          </w:tcPr>
          <w:p w:rsidR="008143FE" w:rsidRDefault="008143FE" w:rsidP="00116AA5">
            <w:r>
              <w:rPr>
                <w:rFonts w:hint="eastAsia"/>
              </w:rPr>
              <w:t>报文类型</w:t>
            </w:r>
          </w:p>
        </w:tc>
        <w:tc>
          <w:tcPr>
            <w:tcW w:w="7489" w:type="dxa"/>
            <w:gridSpan w:val="6"/>
          </w:tcPr>
          <w:p w:rsidR="008143FE" w:rsidRDefault="008143FE" w:rsidP="00116AA5">
            <w:r>
              <w:rPr>
                <w:rFonts w:hint="eastAsia"/>
              </w:rPr>
              <w:t>响应报文体</w:t>
            </w:r>
          </w:p>
        </w:tc>
      </w:tr>
      <w:tr w:rsidR="008143FE" w:rsidTr="00116AA5">
        <w:trPr>
          <w:trHeight w:hRule="exact" w:val="400"/>
          <w:jc w:val="center"/>
        </w:trPr>
        <w:tc>
          <w:tcPr>
            <w:tcW w:w="1430" w:type="dxa"/>
            <w:gridSpan w:val="2"/>
            <w:shd w:val="clear" w:color="auto" w:fill="EEECE1"/>
          </w:tcPr>
          <w:p w:rsidR="008143FE" w:rsidRDefault="008143FE" w:rsidP="00116AA5">
            <w:r>
              <w:rPr>
                <w:rFonts w:hint="eastAsia"/>
              </w:rPr>
              <w:t>交易代码</w:t>
            </w:r>
          </w:p>
        </w:tc>
        <w:tc>
          <w:tcPr>
            <w:tcW w:w="7489" w:type="dxa"/>
            <w:gridSpan w:val="6"/>
          </w:tcPr>
          <w:p w:rsidR="008143FE" w:rsidRDefault="008143FE" w:rsidP="00B3225C">
            <w:r>
              <w:rPr>
                <w:rFonts w:hint="eastAsia"/>
              </w:rPr>
              <w:t>C70</w:t>
            </w:r>
            <w:r w:rsidR="00B3225C">
              <w:rPr>
                <w:rFonts w:hint="eastAsia"/>
              </w:rPr>
              <w:t>3</w:t>
            </w:r>
          </w:p>
        </w:tc>
      </w:tr>
      <w:tr w:rsidR="008143FE" w:rsidTr="00116AA5">
        <w:trPr>
          <w:trHeight w:hRule="exact" w:val="400"/>
          <w:jc w:val="center"/>
        </w:trPr>
        <w:tc>
          <w:tcPr>
            <w:tcW w:w="1430" w:type="dxa"/>
            <w:gridSpan w:val="2"/>
            <w:shd w:val="clear" w:color="auto" w:fill="EEECE1"/>
          </w:tcPr>
          <w:p w:rsidR="008143FE" w:rsidRDefault="008143FE" w:rsidP="00116AA5">
            <w:r>
              <w:rPr>
                <w:rFonts w:hint="eastAsia"/>
              </w:rPr>
              <w:t>报文说明</w:t>
            </w:r>
          </w:p>
        </w:tc>
        <w:tc>
          <w:tcPr>
            <w:tcW w:w="7489" w:type="dxa"/>
            <w:gridSpan w:val="6"/>
          </w:tcPr>
          <w:p w:rsidR="008143FE" w:rsidRDefault="008143FE" w:rsidP="00116AA5">
            <w:r>
              <w:rPr>
                <w:rFonts w:hint="eastAsia"/>
              </w:rPr>
              <w:t>客户当日资金查询响应报文体</w:t>
            </w:r>
          </w:p>
        </w:tc>
      </w:tr>
      <w:tr w:rsidR="008143FE" w:rsidTr="00116AA5">
        <w:trPr>
          <w:trHeight w:hRule="exact" w:val="400"/>
          <w:jc w:val="center"/>
        </w:trPr>
        <w:tc>
          <w:tcPr>
            <w:tcW w:w="733" w:type="dxa"/>
            <w:shd w:val="clear" w:color="auto" w:fill="EEECE1"/>
          </w:tcPr>
          <w:p w:rsidR="008143FE" w:rsidRDefault="008143FE" w:rsidP="00116AA5">
            <w:r>
              <w:rPr>
                <w:rFonts w:hint="eastAsia"/>
              </w:rPr>
              <w:t>符号</w:t>
            </w:r>
          </w:p>
        </w:tc>
        <w:tc>
          <w:tcPr>
            <w:tcW w:w="1459" w:type="dxa"/>
            <w:gridSpan w:val="2"/>
            <w:shd w:val="clear" w:color="auto" w:fill="EEECE1"/>
          </w:tcPr>
          <w:p w:rsidR="008143FE" w:rsidRDefault="008143FE" w:rsidP="00116AA5">
            <w:r>
              <w:rPr>
                <w:rFonts w:hint="eastAsia"/>
              </w:rPr>
              <w:t>中文名称</w:t>
            </w:r>
          </w:p>
        </w:tc>
        <w:tc>
          <w:tcPr>
            <w:tcW w:w="1356" w:type="dxa"/>
            <w:shd w:val="clear" w:color="auto" w:fill="EEECE1"/>
          </w:tcPr>
          <w:p w:rsidR="008143FE" w:rsidRDefault="008143FE" w:rsidP="00116AA5">
            <w:r>
              <w:rPr>
                <w:rFonts w:hint="eastAsia"/>
              </w:rPr>
              <w:t>英文名称</w:t>
            </w:r>
          </w:p>
        </w:tc>
        <w:tc>
          <w:tcPr>
            <w:tcW w:w="869" w:type="dxa"/>
            <w:shd w:val="clear" w:color="auto" w:fill="EEECE1"/>
          </w:tcPr>
          <w:p w:rsidR="008143FE" w:rsidRDefault="008143FE" w:rsidP="00116AA5">
            <w:r>
              <w:rPr>
                <w:rFonts w:hint="eastAsia"/>
              </w:rPr>
              <w:t>类型</w:t>
            </w:r>
          </w:p>
        </w:tc>
        <w:tc>
          <w:tcPr>
            <w:tcW w:w="852" w:type="dxa"/>
            <w:shd w:val="clear" w:color="auto" w:fill="EEECE1"/>
          </w:tcPr>
          <w:p w:rsidR="008143FE" w:rsidRDefault="008143FE" w:rsidP="00116AA5">
            <w:r>
              <w:rPr>
                <w:rFonts w:hint="eastAsia"/>
              </w:rPr>
              <w:t>长度</w:t>
            </w:r>
          </w:p>
        </w:tc>
        <w:tc>
          <w:tcPr>
            <w:tcW w:w="992" w:type="dxa"/>
            <w:shd w:val="clear" w:color="auto" w:fill="EEECE1"/>
          </w:tcPr>
          <w:p w:rsidR="008143FE" w:rsidRDefault="008143FE" w:rsidP="00116AA5">
            <w:r>
              <w:rPr>
                <w:rFonts w:hint="eastAsia"/>
              </w:rPr>
              <w:t>必填</w:t>
            </w:r>
          </w:p>
        </w:tc>
        <w:tc>
          <w:tcPr>
            <w:tcW w:w="2658" w:type="dxa"/>
            <w:shd w:val="clear" w:color="auto" w:fill="EEECE1"/>
          </w:tcPr>
          <w:p w:rsidR="008143FE" w:rsidRDefault="008143FE" w:rsidP="00116AA5">
            <w:r>
              <w:rPr>
                <w:rFonts w:hint="eastAsia"/>
              </w:rPr>
              <w:t>说明</w:t>
            </w:r>
          </w:p>
        </w:tc>
      </w:tr>
      <w:tr w:rsidR="008143FE" w:rsidTr="00116AA5">
        <w:trPr>
          <w:trHeight w:val="255"/>
          <w:jc w:val="center"/>
        </w:trPr>
        <w:tc>
          <w:tcPr>
            <w:tcW w:w="733" w:type="dxa"/>
          </w:tcPr>
          <w:p w:rsidR="008143FE" w:rsidRDefault="008143FE" w:rsidP="00116AA5"/>
        </w:tc>
        <w:tc>
          <w:tcPr>
            <w:tcW w:w="1459" w:type="dxa"/>
            <w:gridSpan w:val="2"/>
          </w:tcPr>
          <w:p w:rsidR="008143FE" w:rsidRDefault="008143FE" w:rsidP="00116AA5">
            <w:r>
              <w:rPr>
                <w:rFonts w:hint="eastAsia"/>
              </w:rPr>
              <w:t>操作标志</w:t>
            </w:r>
          </w:p>
        </w:tc>
        <w:tc>
          <w:tcPr>
            <w:tcW w:w="1356" w:type="dxa"/>
          </w:tcPr>
          <w:p w:rsidR="008143FE" w:rsidRPr="004B4115" w:rsidRDefault="008143FE" w:rsidP="00116AA5">
            <w:r w:rsidRPr="004B4115">
              <w:t>oper_flag</w:t>
            </w:r>
          </w:p>
        </w:tc>
        <w:tc>
          <w:tcPr>
            <w:tcW w:w="869" w:type="dxa"/>
          </w:tcPr>
          <w:p w:rsidR="008143FE" w:rsidRDefault="008143FE" w:rsidP="00116AA5">
            <w:r>
              <w:rPr>
                <w:rFonts w:hint="eastAsia"/>
              </w:rPr>
              <w:t>int</w:t>
            </w:r>
          </w:p>
        </w:tc>
        <w:tc>
          <w:tcPr>
            <w:tcW w:w="852" w:type="dxa"/>
          </w:tcPr>
          <w:p w:rsidR="008143FE" w:rsidRDefault="008143FE" w:rsidP="00116AA5">
            <w:r>
              <w:rPr>
                <w:rFonts w:hint="eastAsia"/>
              </w:rPr>
              <w:t>1</w:t>
            </w:r>
          </w:p>
        </w:tc>
        <w:tc>
          <w:tcPr>
            <w:tcW w:w="992" w:type="dxa"/>
          </w:tcPr>
          <w:p w:rsidR="008143FE" w:rsidRDefault="008143FE" w:rsidP="00116AA5">
            <w:r>
              <w:rPr>
                <w:rFonts w:hint="eastAsia"/>
              </w:rPr>
              <w:t>M</w:t>
            </w:r>
          </w:p>
        </w:tc>
        <w:tc>
          <w:tcPr>
            <w:tcW w:w="2658" w:type="dxa"/>
          </w:tcPr>
          <w:p w:rsidR="008143FE" w:rsidRDefault="008143FE" w:rsidP="00116AA5">
            <w:r>
              <w:rPr>
                <w:rFonts w:hint="eastAsia"/>
              </w:rPr>
              <w:t>默认填</w:t>
            </w:r>
            <w:r>
              <w:rPr>
                <w:rFonts w:hint="eastAsia"/>
              </w:rPr>
              <w:t xml:space="preserve"> 1</w:t>
            </w:r>
          </w:p>
        </w:tc>
      </w:tr>
      <w:tr w:rsidR="008143FE" w:rsidTr="00116AA5">
        <w:trPr>
          <w:trHeight w:val="255"/>
          <w:jc w:val="center"/>
        </w:trPr>
        <w:tc>
          <w:tcPr>
            <w:tcW w:w="733" w:type="dxa"/>
          </w:tcPr>
          <w:p w:rsidR="008143FE" w:rsidRDefault="008143FE" w:rsidP="00116AA5"/>
        </w:tc>
        <w:tc>
          <w:tcPr>
            <w:tcW w:w="1459" w:type="dxa"/>
            <w:gridSpan w:val="2"/>
          </w:tcPr>
          <w:p w:rsidR="008143FE" w:rsidRDefault="008143FE" w:rsidP="00116AA5">
            <w:r>
              <w:rPr>
                <w:rFonts w:hint="eastAsia"/>
              </w:rPr>
              <w:t>客户号</w:t>
            </w:r>
          </w:p>
        </w:tc>
        <w:tc>
          <w:tcPr>
            <w:tcW w:w="1356" w:type="dxa"/>
          </w:tcPr>
          <w:p w:rsidR="008143FE" w:rsidRPr="009F21B9" w:rsidRDefault="008143FE" w:rsidP="00116AA5">
            <w:r>
              <w:t>acct_no</w:t>
            </w:r>
          </w:p>
        </w:tc>
        <w:tc>
          <w:tcPr>
            <w:tcW w:w="869" w:type="dxa"/>
          </w:tcPr>
          <w:p w:rsidR="008143FE" w:rsidRDefault="008143FE" w:rsidP="00116AA5">
            <w:r>
              <w:t>string</w:t>
            </w:r>
          </w:p>
        </w:tc>
        <w:tc>
          <w:tcPr>
            <w:tcW w:w="852" w:type="dxa"/>
          </w:tcPr>
          <w:p w:rsidR="008143FE" w:rsidRDefault="008143FE" w:rsidP="00EB3BF6">
            <w:r>
              <w:rPr>
                <w:rFonts w:hint="eastAsia"/>
              </w:rPr>
              <w:t>1</w:t>
            </w:r>
            <w:r w:rsidR="00EB3BF6">
              <w:rPr>
                <w:rFonts w:hint="eastAsia"/>
              </w:rPr>
              <w:t>6</w:t>
            </w:r>
          </w:p>
        </w:tc>
        <w:tc>
          <w:tcPr>
            <w:tcW w:w="992" w:type="dxa"/>
          </w:tcPr>
          <w:p w:rsidR="008143FE" w:rsidRDefault="008143FE" w:rsidP="00116AA5">
            <w:r w:rsidRPr="00B36F12">
              <w:rPr>
                <w:rFonts w:hint="eastAsia"/>
              </w:rPr>
              <w:t>M</w:t>
            </w:r>
          </w:p>
        </w:tc>
        <w:tc>
          <w:tcPr>
            <w:tcW w:w="2658" w:type="dxa"/>
          </w:tcPr>
          <w:p w:rsidR="008143FE" w:rsidRDefault="008143FE" w:rsidP="00116AA5"/>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t>可用资金</w:t>
            </w:r>
          </w:p>
        </w:tc>
        <w:tc>
          <w:tcPr>
            <w:tcW w:w="1356" w:type="dxa"/>
          </w:tcPr>
          <w:p w:rsidR="008143FE" w:rsidRPr="004B4115" w:rsidRDefault="008143FE" w:rsidP="00116AA5">
            <w:r w:rsidRPr="004B4115">
              <w:t>curr_can_use</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t>可提资金</w:t>
            </w:r>
          </w:p>
        </w:tc>
        <w:tc>
          <w:tcPr>
            <w:tcW w:w="1356" w:type="dxa"/>
          </w:tcPr>
          <w:p w:rsidR="008143FE" w:rsidRPr="004B4115" w:rsidRDefault="008143FE" w:rsidP="00116AA5">
            <w:r w:rsidRPr="004B4115">
              <w:t>curr_can_get</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Pr>
                <w:rFonts w:hint="eastAsia"/>
              </w:rPr>
              <w:t>交易</w:t>
            </w:r>
            <w:r w:rsidRPr="0037383C">
              <w:t>冻结资金</w:t>
            </w:r>
          </w:p>
        </w:tc>
        <w:tc>
          <w:tcPr>
            <w:tcW w:w="1356" w:type="dxa"/>
          </w:tcPr>
          <w:p w:rsidR="008143FE" w:rsidRPr="004B4115" w:rsidRDefault="008143FE" w:rsidP="00116AA5">
            <w:r w:rsidRPr="004B4115">
              <w:t>froz_bal</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持仓</w:t>
            </w:r>
            <w:r w:rsidRPr="0037383C">
              <w:t>保证金</w:t>
            </w:r>
          </w:p>
        </w:tc>
        <w:tc>
          <w:tcPr>
            <w:tcW w:w="1356" w:type="dxa"/>
          </w:tcPr>
          <w:p w:rsidR="008143FE" w:rsidRPr="004B4115" w:rsidRDefault="008143FE" w:rsidP="00116AA5">
            <w:r w:rsidRPr="004B4115">
              <w:t>posi_margin</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开户</w:t>
            </w:r>
            <w:r w:rsidRPr="0037383C">
              <w:t>保证金</w:t>
            </w:r>
          </w:p>
        </w:tc>
        <w:tc>
          <w:tcPr>
            <w:tcW w:w="1356" w:type="dxa"/>
          </w:tcPr>
          <w:p w:rsidR="008143FE" w:rsidRPr="004B4115" w:rsidRDefault="008143FE" w:rsidP="00116AA5">
            <w:r w:rsidRPr="004B4115">
              <w:t>open_margin</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总</w:t>
            </w:r>
            <w:r w:rsidRPr="0037383C">
              <w:t>浮动盈亏</w:t>
            </w:r>
          </w:p>
        </w:tc>
        <w:tc>
          <w:tcPr>
            <w:tcW w:w="1356" w:type="dxa"/>
          </w:tcPr>
          <w:p w:rsidR="008143FE" w:rsidRPr="004B4115" w:rsidRDefault="008143FE" w:rsidP="00116AA5">
            <w:r w:rsidRPr="004B4115">
              <w:t>float_surplus</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提货保证金</w:t>
            </w:r>
          </w:p>
        </w:tc>
        <w:tc>
          <w:tcPr>
            <w:tcW w:w="1356" w:type="dxa"/>
          </w:tcPr>
          <w:p w:rsidR="008143FE" w:rsidRPr="004B4115" w:rsidRDefault="008143FE" w:rsidP="00116AA5">
            <w:r w:rsidRPr="004B4115">
              <w:t>take_margin</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仓储费保证金</w:t>
            </w:r>
          </w:p>
        </w:tc>
        <w:tc>
          <w:tcPr>
            <w:tcW w:w="1356" w:type="dxa"/>
          </w:tcPr>
          <w:p w:rsidR="008143FE" w:rsidRPr="004B4115" w:rsidRDefault="008143FE" w:rsidP="00116AA5">
            <w:r w:rsidRPr="004B4115">
              <w:t>stor_margin</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资金余额</w:t>
            </w:r>
          </w:p>
        </w:tc>
        <w:tc>
          <w:tcPr>
            <w:tcW w:w="1356" w:type="dxa"/>
          </w:tcPr>
          <w:p w:rsidR="008143FE" w:rsidRPr="004B4115" w:rsidRDefault="008143FE" w:rsidP="00116AA5">
            <w:r w:rsidRPr="004B4115">
              <w:t>curr_bal</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Pr>
                <w:rFonts w:hint="eastAsia"/>
              </w:rPr>
              <w:t>交易手续费</w:t>
            </w:r>
          </w:p>
        </w:tc>
        <w:tc>
          <w:tcPr>
            <w:tcW w:w="1356" w:type="dxa"/>
          </w:tcPr>
          <w:p w:rsidR="008143FE" w:rsidRDefault="008143FE" w:rsidP="00116AA5">
            <w:r w:rsidRPr="004B4115">
              <w:t>exch_fare</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bl>
    <w:p w:rsidR="008143FE" w:rsidRDefault="008143FE" w:rsidP="008143FE"/>
    <w:p w:rsidR="008143FE" w:rsidRDefault="008143FE" w:rsidP="008143FE">
      <w:r>
        <w:rPr>
          <w:rFonts w:hint="eastAsia"/>
        </w:rPr>
        <w:t>资金平衡公式：</w:t>
      </w:r>
    </w:p>
    <w:p w:rsidR="008143FE" w:rsidRDefault="008143FE" w:rsidP="008143FE">
      <w:r>
        <w:rPr>
          <w:rFonts w:hint="eastAsia"/>
        </w:rPr>
        <w:t>总冻结资</w:t>
      </w:r>
      <w:r>
        <w:rPr>
          <w:rFonts w:hint="eastAsia"/>
        </w:rPr>
        <w:t xml:space="preserve"> = </w:t>
      </w:r>
      <w:r>
        <w:rPr>
          <w:rFonts w:hint="eastAsia"/>
        </w:rPr>
        <w:t>交易</w:t>
      </w:r>
      <w:r w:rsidRPr="0037383C">
        <w:t>冻结资金</w:t>
      </w:r>
      <w:r>
        <w:rPr>
          <w:rFonts w:hint="eastAsia"/>
        </w:rPr>
        <w:t xml:space="preserve"> + </w:t>
      </w:r>
      <w:r w:rsidRPr="0037383C">
        <w:rPr>
          <w:rFonts w:hint="eastAsia"/>
        </w:rPr>
        <w:t>持仓</w:t>
      </w:r>
      <w:r w:rsidRPr="0037383C">
        <w:t>保证金</w:t>
      </w:r>
      <w:r>
        <w:rPr>
          <w:rFonts w:hint="eastAsia"/>
        </w:rPr>
        <w:t xml:space="preserve"> + </w:t>
      </w:r>
      <w:r w:rsidRPr="0037383C">
        <w:rPr>
          <w:rFonts w:hint="eastAsia"/>
        </w:rPr>
        <w:t>开户</w:t>
      </w:r>
      <w:r w:rsidRPr="0037383C">
        <w:t>保证金</w:t>
      </w:r>
      <w:r>
        <w:rPr>
          <w:rFonts w:hint="eastAsia"/>
        </w:rPr>
        <w:t xml:space="preserve"> + </w:t>
      </w:r>
      <w:r w:rsidRPr="0037383C">
        <w:rPr>
          <w:rFonts w:hint="eastAsia"/>
        </w:rPr>
        <w:t>提货保证金</w:t>
      </w:r>
      <w:r>
        <w:rPr>
          <w:rFonts w:hint="eastAsia"/>
        </w:rPr>
        <w:t xml:space="preserve"> + </w:t>
      </w:r>
      <w:r w:rsidRPr="0037383C">
        <w:rPr>
          <w:rFonts w:hint="eastAsia"/>
        </w:rPr>
        <w:t>仓储费保证金</w:t>
      </w:r>
    </w:p>
    <w:p w:rsidR="008143FE" w:rsidRDefault="008143FE" w:rsidP="008143FE">
      <w:r w:rsidRPr="0037383C">
        <w:rPr>
          <w:rFonts w:hint="eastAsia"/>
        </w:rPr>
        <w:t>资金余额</w:t>
      </w:r>
      <w:r>
        <w:rPr>
          <w:rFonts w:hint="eastAsia"/>
        </w:rPr>
        <w:t xml:space="preserve"> = </w:t>
      </w:r>
      <w:r>
        <w:rPr>
          <w:rFonts w:hint="eastAsia"/>
        </w:rPr>
        <w:t>可用资金</w:t>
      </w:r>
      <w:r>
        <w:rPr>
          <w:rFonts w:hint="eastAsia"/>
        </w:rPr>
        <w:t xml:space="preserve"> + |</w:t>
      </w:r>
      <w:r>
        <w:rPr>
          <w:rFonts w:hint="eastAsia"/>
        </w:rPr>
        <w:t>总冻结资金</w:t>
      </w:r>
      <w:r>
        <w:rPr>
          <w:rFonts w:hint="eastAsia"/>
        </w:rPr>
        <w:t xml:space="preserve"> |</w:t>
      </w:r>
    </w:p>
    <w:p w:rsidR="008143FE" w:rsidRDefault="008143FE" w:rsidP="008143FE"/>
    <w:p w:rsidR="00B52AEB" w:rsidRDefault="00B52AEB" w:rsidP="008705A8">
      <w:pPr>
        <w:pStyle w:val="5"/>
      </w:pPr>
      <w:r>
        <w:rPr>
          <w:rFonts w:hint="eastAsia"/>
        </w:rPr>
        <w:t>客户当日库存查询</w:t>
      </w:r>
      <w:r>
        <w:rPr>
          <w:rFonts w:hint="eastAsia"/>
        </w:rPr>
        <w:t>[C70</w:t>
      </w:r>
      <w:r w:rsidR="00B3225C">
        <w:rPr>
          <w:rFonts w:hint="eastAsia"/>
        </w:rPr>
        <w:t>4</w:t>
      </w:r>
      <w:r>
        <w:rPr>
          <w:rFonts w:hint="eastAsia"/>
        </w:rPr>
        <w:t xml:space="preserve">] </w:t>
      </w:r>
    </w:p>
    <w:p w:rsidR="00A67AD4" w:rsidRDefault="00A67AD4" w:rsidP="00A67AD4">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A67AD4" w:rsidRDefault="00A67AD4" w:rsidP="00A67AD4">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C749C6" w:rsidRPr="00C749C6" w:rsidRDefault="00A67AD4" w:rsidP="00A67AD4">
      <w:pPr>
        <w:rPr>
          <w:lang w:val="zh-CN"/>
        </w:rPr>
      </w:pPr>
      <w:r w:rsidRPr="0016784A">
        <w:rPr>
          <w:rFonts w:hint="eastAsia"/>
          <w:b/>
          <w:lang w:val="zh-CN"/>
        </w:rPr>
        <w:t>用途：</w:t>
      </w:r>
      <w:r w:rsidR="00C749C6">
        <w:rPr>
          <w:rFonts w:hint="eastAsia"/>
        </w:rPr>
        <w:t>查询客户的当日库存余额信息。</w:t>
      </w:r>
    </w:p>
    <w:p w:rsidR="00B52AEB" w:rsidRDefault="00B52AEB" w:rsidP="008705A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B52AEB" w:rsidTr="00116AA5">
        <w:trPr>
          <w:trHeight w:hRule="exact" w:val="400"/>
          <w:jc w:val="center"/>
        </w:trPr>
        <w:tc>
          <w:tcPr>
            <w:tcW w:w="1430" w:type="dxa"/>
            <w:gridSpan w:val="2"/>
            <w:shd w:val="clear" w:color="auto" w:fill="EEECE1"/>
          </w:tcPr>
          <w:p w:rsidR="00B52AEB" w:rsidRDefault="00B52AEB" w:rsidP="00116AA5">
            <w:r>
              <w:rPr>
                <w:rFonts w:hint="eastAsia"/>
              </w:rPr>
              <w:t>报文类型</w:t>
            </w:r>
          </w:p>
        </w:tc>
        <w:tc>
          <w:tcPr>
            <w:tcW w:w="7727" w:type="dxa"/>
            <w:gridSpan w:val="6"/>
          </w:tcPr>
          <w:p w:rsidR="00B52AEB" w:rsidRDefault="00B52AEB" w:rsidP="00116AA5">
            <w:r>
              <w:rPr>
                <w:rFonts w:hint="eastAsia"/>
              </w:rPr>
              <w:t>请求报文体</w:t>
            </w:r>
          </w:p>
        </w:tc>
      </w:tr>
      <w:tr w:rsidR="00B52AEB" w:rsidTr="00116AA5">
        <w:trPr>
          <w:trHeight w:hRule="exact" w:val="400"/>
          <w:jc w:val="center"/>
        </w:trPr>
        <w:tc>
          <w:tcPr>
            <w:tcW w:w="1430" w:type="dxa"/>
            <w:gridSpan w:val="2"/>
            <w:shd w:val="clear" w:color="auto" w:fill="EEECE1"/>
          </w:tcPr>
          <w:p w:rsidR="00B52AEB" w:rsidRDefault="00B52AEB" w:rsidP="00116AA5">
            <w:r>
              <w:rPr>
                <w:rFonts w:hint="eastAsia"/>
              </w:rPr>
              <w:t>交易代码</w:t>
            </w:r>
          </w:p>
        </w:tc>
        <w:tc>
          <w:tcPr>
            <w:tcW w:w="7727" w:type="dxa"/>
            <w:gridSpan w:val="6"/>
          </w:tcPr>
          <w:p w:rsidR="00B52AEB" w:rsidRDefault="00B52AEB" w:rsidP="00B3225C">
            <w:r>
              <w:rPr>
                <w:rFonts w:hint="eastAsia"/>
              </w:rPr>
              <w:t>C70</w:t>
            </w:r>
            <w:r w:rsidR="00B3225C">
              <w:rPr>
                <w:rFonts w:hint="eastAsia"/>
              </w:rPr>
              <w:t>4</w:t>
            </w:r>
          </w:p>
        </w:tc>
      </w:tr>
      <w:tr w:rsidR="00B52AEB" w:rsidTr="00116AA5">
        <w:trPr>
          <w:trHeight w:hRule="exact" w:val="400"/>
          <w:jc w:val="center"/>
        </w:trPr>
        <w:tc>
          <w:tcPr>
            <w:tcW w:w="1430" w:type="dxa"/>
            <w:gridSpan w:val="2"/>
            <w:shd w:val="clear" w:color="auto" w:fill="EEECE1"/>
          </w:tcPr>
          <w:p w:rsidR="00B52AEB" w:rsidRDefault="00B52AEB" w:rsidP="00116AA5">
            <w:r>
              <w:rPr>
                <w:rFonts w:hint="eastAsia"/>
              </w:rPr>
              <w:t>报文说明</w:t>
            </w:r>
          </w:p>
        </w:tc>
        <w:tc>
          <w:tcPr>
            <w:tcW w:w="7727" w:type="dxa"/>
            <w:gridSpan w:val="6"/>
          </w:tcPr>
          <w:p w:rsidR="00B52AEB" w:rsidRDefault="00B52AEB" w:rsidP="00116AA5">
            <w:r>
              <w:rPr>
                <w:rFonts w:hint="eastAsia"/>
              </w:rPr>
              <w:t>客户当日库存查询请求报文体</w:t>
            </w:r>
          </w:p>
        </w:tc>
      </w:tr>
      <w:tr w:rsidR="00B52AEB" w:rsidTr="00116AA5">
        <w:trPr>
          <w:trHeight w:hRule="exact" w:val="400"/>
          <w:jc w:val="center"/>
        </w:trPr>
        <w:tc>
          <w:tcPr>
            <w:tcW w:w="710" w:type="dxa"/>
            <w:shd w:val="clear" w:color="auto" w:fill="EEECE1"/>
          </w:tcPr>
          <w:p w:rsidR="00B52AEB" w:rsidRDefault="00B52AEB" w:rsidP="00116AA5">
            <w:r>
              <w:rPr>
                <w:rFonts w:hint="eastAsia"/>
              </w:rPr>
              <w:t>符号</w:t>
            </w:r>
          </w:p>
        </w:tc>
        <w:tc>
          <w:tcPr>
            <w:tcW w:w="1482" w:type="dxa"/>
            <w:gridSpan w:val="2"/>
            <w:shd w:val="clear" w:color="auto" w:fill="EEECE1"/>
          </w:tcPr>
          <w:p w:rsidR="00B52AEB" w:rsidRDefault="00B52AEB" w:rsidP="00116AA5">
            <w:r>
              <w:rPr>
                <w:rFonts w:hint="eastAsia"/>
              </w:rPr>
              <w:t>中文名称</w:t>
            </w:r>
          </w:p>
        </w:tc>
        <w:tc>
          <w:tcPr>
            <w:tcW w:w="1594" w:type="dxa"/>
            <w:shd w:val="clear" w:color="auto" w:fill="EEECE1"/>
          </w:tcPr>
          <w:p w:rsidR="00B52AEB" w:rsidRDefault="00B52AEB" w:rsidP="00116AA5">
            <w:r>
              <w:rPr>
                <w:rFonts w:hint="eastAsia"/>
              </w:rPr>
              <w:t>英文名称</w:t>
            </w:r>
          </w:p>
        </w:tc>
        <w:tc>
          <w:tcPr>
            <w:tcW w:w="893" w:type="dxa"/>
            <w:shd w:val="clear" w:color="auto" w:fill="EEECE1"/>
          </w:tcPr>
          <w:p w:rsidR="00B52AEB" w:rsidRDefault="00B52AEB" w:rsidP="00116AA5">
            <w:r>
              <w:rPr>
                <w:rFonts w:hint="eastAsia"/>
              </w:rPr>
              <w:t>类型</w:t>
            </w:r>
          </w:p>
        </w:tc>
        <w:tc>
          <w:tcPr>
            <w:tcW w:w="709" w:type="dxa"/>
            <w:shd w:val="clear" w:color="auto" w:fill="EEECE1"/>
          </w:tcPr>
          <w:p w:rsidR="00B52AEB" w:rsidRDefault="00B52AEB" w:rsidP="00116AA5">
            <w:r>
              <w:rPr>
                <w:rFonts w:hint="eastAsia"/>
              </w:rPr>
              <w:t>长度</w:t>
            </w:r>
          </w:p>
        </w:tc>
        <w:tc>
          <w:tcPr>
            <w:tcW w:w="992" w:type="dxa"/>
            <w:shd w:val="clear" w:color="auto" w:fill="EEECE1"/>
          </w:tcPr>
          <w:p w:rsidR="00B52AEB" w:rsidRDefault="00B52AEB" w:rsidP="00116AA5">
            <w:r>
              <w:rPr>
                <w:rFonts w:hint="eastAsia"/>
              </w:rPr>
              <w:t>必填</w:t>
            </w:r>
          </w:p>
        </w:tc>
        <w:tc>
          <w:tcPr>
            <w:tcW w:w="2777" w:type="dxa"/>
            <w:shd w:val="clear" w:color="auto" w:fill="EEECE1"/>
          </w:tcPr>
          <w:p w:rsidR="00B52AEB" w:rsidRDefault="00B52AEB" w:rsidP="00116AA5">
            <w:r>
              <w:rPr>
                <w:rFonts w:hint="eastAsia"/>
              </w:rPr>
              <w:t>说明</w:t>
            </w:r>
          </w:p>
        </w:tc>
      </w:tr>
      <w:tr w:rsidR="00B52AEB" w:rsidTr="00116AA5">
        <w:trPr>
          <w:trHeight w:val="255"/>
          <w:jc w:val="center"/>
        </w:trPr>
        <w:tc>
          <w:tcPr>
            <w:tcW w:w="710" w:type="dxa"/>
          </w:tcPr>
          <w:p w:rsidR="00B52AEB" w:rsidRDefault="00B52AEB" w:rsidP="00116AA5"/>
        </w:tc>
        <w:tc>
          <w:tcPr>
            <w:tcW w:w="1482" w:type="dxa"/>
            <w:gridSpan w:val="2"/>
          </w:tcPr>
          <w:p w:rsidR="00B52AEB" w:rsidRDefault="00B52AEB" w:rsidP="00116AA5">
            <w:r>
              <w:rPr>
                <w:rFonts w:hint="eastAsia"/>
              </w:rPr>
              <w:t>操作标志</w:t>
            </w:r>
          </w:p>
        </w:tc>
        <w:tc>
          <w:tcPr>
            <w:tcW w:w="1594" w:type="dxa"/>
          </w:tcPr>
          <w:p w:rsidR="00B52AEB" w:rsidRDefault="00B52AEB" w:rsidP="00116AA5">
            <w:r>
              <w:rPr>
                <w:rFonts w:hint="eastAsia"/>
              </w:rPr>
              <w:t>oper_flag</w:t>
            </w:r>
          </w:p>
        </w:tc>
        <w:tc>
          <w:tcPr>
            <w:tcW w:w="893" w:type="dxa"/>
          </w:tcPr>
          <w:p w:rsidR="00B52AEB" w:rsidRDefault="00B52AEB" w:rsidP="00116AA5">
            <w:r>
              <w:rPr>
                <w:rFonts w:hint="eastAsia"/>
              </w:rPr>
              <w:t>int</w:t>
            </w:r>
          </w:p>
        </w:tc>
        <w:tc>
          <w:tcPr>
            <w:tcW w:w="709" w:type="dxa"/>
          </w:tcPr>
          <w:p w:rsidR="00B52AEB" w:rsidRDefault="00B52AEB" w:rsidP="00116AA5">
            <w:r>
              <w:rPr>
                <w:rFonts w:hint="eastAsia"/>
              </w:rPr>
              <w:t>1</w:t>
            </w:r>
          </w:p>
        </w:tc>
        <w:tc>
          <w:tcPr>
            <w:tcW w:w="992" w:type="dxa"/>
          </w:tcPr>
          <w:p w:rsidR="00B52AEB" w:rsidRDefault="00B52AEB" w:rsidP="00116AA5">
            <w:r>
              <w:rPr>
                <w:rFonts w:hint="eastAsia"/>
              </w:rPr>
              <w:t>M</w:t>
            </w:r>
          </w:p>
        </w:tc>
        <w:tc>
          <w:tcPr>
            <w:tcW w:w="2777" w:type="dxa"/>
          </w:tcPr>
          <w:p w:rsidR="00B52AEB" w:rsidRDefault="00B52AEB" w:rsidP="00116AA5">
            <w:r>
              <w:rPr>
                <w:rFonts w:hint="eastAsia"/>
              </w:rPr>
              <w:t>默认填</w:t>
            </w:r>
            <w:r>
              <w:rPr>
                <w:rFonts w:hint="eastAsia"/>
              </w:rPr>
              <w:t xml:space="preserve"> 1</w:t>
            </w:r>
          </w:p>
        </w:tc>
      </w:tr>
      <w:tr w:rsidR="00B52AEB" w:rsidTr="00116AA5">
        <w:trPr>
          <w:trHeight w:val="255"/>
          <w:jc w:val="center"/>
        </w:trPr>
        <w:tc>
          <w:tcPr>
            <w:tcW w:w="710" w:type="dxa"/>
          </w:tcPr>
          <w:p w:rsidR="00B52AEB" w:rsidRPr="0037383C" w:rsidRDefault="00B52AEB" w:rsidP="00116AA5"/>
        </w:tc>
        <w:tc>
          <w:tcPr>
            <w:tcW w:w="1482" w:type="dxa"/>
            <w:gridSpan w:val="2"/>
          </w:tcPr>
          <w:p w:rsidR="00B52AEB" w:rsidRPr="0037383C" w:rsidRDefault="00B52AEB" w:rsidP="00116AA5">
            <w:r w:rsidRPr="0037383C">
              <w:rPr>
                <w:rFonts w:hint="eastAsia"/>
              </w:rPr>
              <w:t>品种代码</w:t>
            </w:r>
          </w:p>
        </w:tc>
        <w:tc>
          <w:tcPr>
            <w:tcW w:w="1594" w:type="dxa"/>
          </w:tcPr>
          <w:p w:rsidR="00B52AEB" w:rsidRPr="0037383C" w:rsidRDefault="00B52AEB" w:rsidP="00116AA5">
            <w:r w:rsidRPr="0037383C">
              <w:rPr>
                <w:rFonts w:hint="eastAsia"/>
              </w:rPr>
              <w:t>variety_id</w:t>
            </w:r>
          </w:p>
        </w:tc>
        <w:tc>
          <w:tcPr>
            <w:tcW w:w="893" w:type="dxa"/>
          </w:tcPr>
          <w:p w:rsidR="00B52AEB" w:rsidRDefault="00B52AEB" w:rsidP="00116AA5">
            <w:r>
              <w:t>string</w:t>
            </w:r>
          </w:p>
        </w:tc>
        <w:tc>
          <w:tcPr>
            <w:tcW w:w="709" w:type="dxa"/>
          </w:tcPr>
          <w:p w:rsidR="00B52AEB" w:rsidRPr="0037383C" w:rsidRDefault="00B52AEB" w:rsidP="00116AA5">
            <w:r>
              <w:rPr>
                <w:rFonts w:hint="eastAsia"/>
              </w:rPr>
              <w:t>4</w:t>
            </w:r>
          </w:p>
        </w:tc>
        <w:tc>
          <w:tcPr>
            <w:tcW w:w="992" w:type="dxa"/>
          </w:tcPr>
          <w:p w:rsidR="00B52AEB" w:rsidRDefault="00B52AEB" w:rsidP="00116AA5">
            <w:r w:rsidRPr="006E2152">
              <w:rPr>
                <w:rFonts w:hint="eastAsia"/>
              </w:rPr>
              <w:t>O</w:t>
            </w:r>
          </w:p>
        </w:tc>
        <w:tc>
          <w:tcPr>
            <w:tcW w:w="2777" w:type="dxa"/>
          </w:tcPr>
          <w:p w:rsidR="00B52AEB" w:rsidRPr="0037383C" w:rsidRDefault="00B52AEB" w:rsidP="00116AA5"/>
        </w:tc>
      </w:tr>
    </w:tbl>
    <w:p w:rsidR="00B52AEB" w:rsidRDefault="00B52AEB" w:rsidP="008705A8">
      <w:pPr>
        <w:pStyle w:val="5"/>
        <w:numPr>
          <w:ilvl w:val="5"/>
          <w:numId w:val="1"/>
        </w:numPr>
      </w:pPr>
      <w:r>
        <w:rPr>
          <w:rFonts w:hint="eastAsia"/>
        </w:rPr>
        <w:lastRenderedPageBreak/>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B52AEB" w:rsidRPr="0037383C" w:rsidTr="00116AA5">
        <w:trPr>
          <w:trHeight w:hRule="exact" w:val="411"/>
          <w:jc w:val="center"/>
        </w:trPr>
        <w:tc>
          <w:tcPr>
            <w:tcW w:w="1797" w:type="dxa"/>
            <w:gridSpan w:val="2"/>
            <w:shd w:val="clear" w:color="auto" w:fill="F3F3F3"/>
          </w:tcPr>
          <w:p w:rsidR="00B52AEB" w:rsidRPr="0037383C" w:rsidRDefault="00B52AEB" w:rsidP="00116AA5">
            <w:r w:rsidRPr="0037383C">
              <w:rPr>
                <w:rFonts w:hint="eastAsia"/>
              </w:rPr>
              <w:t>接口类型</w:t>
            </w:r>
          </w:p>
        </w:tc>
        <w:tc>
          <w:tcPr>
            <w:tcW w:w="7345" w:type="dxa"/>
            <w:gridSpan w:val="6"/>
            <w:shd w:val="clear" w:color="auto" w:fill="F3F3F3"/>
          </w:tcPr>
          <w:p w:rsidR="00B52AEB" w:rsidRPr="0037383C" w:rsidRDefault="00B52AEB" w:rsidP="00116AA5">
            <w:r w:rsidRPr="0037383C">
              <w:rPr>
                <w:rFonts w:hint="eastAsia"/>
              </w:rPr>
              <w:t>输出文件</w:t>
            </w:r>
          </w:p>
        </w:tc>
      </w:tr>
      <w:tr w:rsidR="00B52AEB" w:rsidRPr="0037383C" w:rsidTr="00116AA5">
        <w:trPr>
          <w:trHeight w:hRule="exact" w:val="411"/>
          <w:jc w:val="center"/>
        </w:trPr>
        <w:tc>
          <w:tcPr>
            <w:tcW w:w="1797" w:type="dxa"/>
            <w:gridSpan w:val="2"/>
            <w:shd w:val="clear" w:color="auto" w:fill="F3F3F3"/>
          </w:tcPr>
          <w:p w:rsidR="00B52AEB" w:rsidRPr="0037383C" w:rsidRDefault="00B52AEB" w:rsidP="00116AA5">
            <w:r w:rsidRPr="0037383C">
              <w:rPr>
                <w:rFonts w:hint="eastAsia"/>
              </w:rPr>
              <w:t>交易代码</w:t>
            </w:r>
          </w:p>
        </w:tc>
        <w:tc>
          <w:tcPr>
            <w:tcW w:w="7345" w:type="dxa"/>
            <w:gridSpan w:val="6"/>
          </w:tcPr>
          <w:p w:rsidR="00B52AEB" w:rsidRPr="0037383C" w:rsidRDefault="00B52AEB" w:rsidP="00B3225C">
            <w:r>
              <w:rPr>
                <w:rFonts w:hint="eastAsia"/>
              </w:rPr>
              <w:t>C70</w:t>
            </w:r>
            <w:r w:rsidR="00B3225C">
              <w:rPr>
                <w:rFonts w:hint="eastAsia"/>
              </w:rPr>
              <w:t>4</w:t>
            </w:r>
          </w:p>
        </w:tc>
      </w:tr>
      <w:tr w:rsidR="00B52AEB" w:rsidRPr="0037383C" w:rsidTr="00116AA5">
        <w:trPr>
          <w:trHeight w:hRule="exact" w:val="411"/>
          <w:jc w:val="center"/>
        </w:trPr>
        <w:tc>
          <w:tcPr>
            <w:tcW w:w="1797" w:type="dxa"/>
            <w:gridSpan w:val="2"/>
            <w:tcBorders>
              <w:bottom w:val="single" w:sz="4" w:space="0" w:color="auto"/>
            </w:tcBorders>
            <w:shd w:val="clear" w:color="auto" w:fill="F3F3F3"/>
          </w:tcPr>
          <w:p w:rsidR="00B52AEB" w:rsidRPr="0037383C" w:rsidRDefault="00B52AEB" w:rsidP="00116AA5">
            <w:r w:rsidRPr="0037383C">
              <w:rPr>
                <w:rFonts w:hint="eastAsia"/>
              </w:rPr>
              <w:t>接口说明</w:t>
            </w:r>
          </w:p>
        </w:tc>
        <w:tc>
          <w:tcPr>
            <w:tcW w:w="7345" w:type="dxa"/>
            <w:gridSpan w:val="6"/>
            <w:tcBorders>
              <w:bottom w:val="single" w:sz="4" w:space="0" w:color="auto"/>
            </w:tcBorders>
          </w:tcPr>
          <w:p w:rsidR="00B52AEB" w:rsidRPr="0037383C" w:rsidRDefault="00B52AEB" w:rsidP="00116AA5">
            <w:r w:rsidRPr="0037383C">
              <w:rPr>
                <w:rFonts w:hint="eastAsia"/>
              </w:rPr>
              <w:t>当日库存查询的响应报文体</w:t>
            </w:r>
          </w:p>
        </w:tc>
      </w:tr>
      <w:tr w:rsidR="00B52AEB" w:rsidRPr="0037383C" w:rsidTr="00116AA5">
        <w:trPr>
          <w:trHeight w:hRule="exact" w:val="411"/>
          <w:jc w:val="center"/>
        </w:trPr>
        <w:tc>
          <w:tcPr>
            <w:tcW w:w="778" w:type="dxa"/>
            <w:shd w:val="clear" w:color="auto" w:fill="F3F3F3"/>
          </w:tcPr>
          <w:p w:rsidR="00B52AEB" w:rsidRPr="0037383C" w:rsidRDefault="00B52AEB" w:rsidP="00116AA5">
            <w:r>
              <w:rPr>
                <w:rFonts w:hint="eastAsia"/>
              </w:rPr>
              <w:t>符号</w:t>
            </w:r>
          </w:p>
        </w:tc>
        <w:tc>
          <w:tcPr>
            <w:tcW w:w="1623" w:type="dxa"/>
            <w:gridSpan w:val="2"/>
            <w:shd w:val="clear" w:color="auto" w:fill="F3F3F3"/>
          </w:tcPr>
          <w:p w:rsidR="00B52AEB" w:rsidRPr="0037383C" w:rsidRDefault="00B52AEB" w:rsidP="00116AA5">
            <w:r w:rsidRPr="0037383C">
              <w:rPr>
                <w:rFonts w:hint="eastAsia"/>
              </w:rPr>
              <w:t>中文名称</w:t>
            </w:r>
          </w:p>
        </w:tc>
        <w:tc>
          <w:tcPr>
            <w:tcW w:w="1437" w:type="dxa"/>
            <w:shd w:val="clear" w:color="auto" w:fill="F3F3F3"/>
          </w:tcPr>
          <w:p w:rsidR="00B52AEB" w:rsidRPr="0037383C" w:rsidRDefault="00B52AEB" w:rsidP="00116AA5">
            <w:r w:rsidRPr="0037383C">
              <w:rPr>
                <w:rFonts w:hint="eastAsia"/>
              </w:rPr>
              <w:t>英文名称</w:t>
            </w:r>
          </w:p>
        </w:tc>
        <w:tc>
          <w:tcPr>
            <w:tcW w:w="1258" w:type="dxa"/>
            <w:shd w:val="clear" w:color="auto" w:fill="F3F3F3"/>
          </w:tcPr>
          <w:p w:rsidR="00B52AEB" w:rsidRPr="0037383C" w:rsidRDefault="00B52AEB" w:rsidP="00116AA5">
            <w:r w:rsidRPr="0037383C">
              <w:rPr>
                <w:rFonts w:hint="eastAsia"/>
              </w:rPr>
              <w:t>数据类型</w:t>
            </w:r>
          </w:p>
        </w:tc>
        <w:tc>
          <w:tcPr>
            <w:tcW w:w="899" w:type="dxa"/>
            <w:shd w:val="clear" w:color="auto" w:fill="F3F3F3"/>
          </w:tcPr>
          <w:p w:rsidR="00B52AEB" w:rsidRPr="0037383C" w:rsidRDefault="00B52AEB" w:rsidP="00116AA5">
            <w:r w:rsidRPr="0037383C">
              <w:rPr>
                <w:rFonts w:hint="eastAsia"/>
              </w:rPr>
              <w:t>长度</w:t>
            </w:r>
          </w:p>
        </w:tc>
        <w:tc>
          <w:tcPr>
            <w:tcW w:w="899" w:type="dxa"/>
            <w:shd w:val="clear" w:color="auto" w:fill="F3F3F3"/>
          </w:tcPr>
          <w:p w:rsidR="00B52AEB" w:rsidRPr="0037383C" w:rsidRDefault="00B52AEB" w:rsidP="00116AA5">
            <w:r w:rsidRPr="0037383C">
              <w:rPr>
                <w:rFonts w:hint="eastAsia"/>
              </w:rPr>
              <w:t>必填</w:t>
            </w:r>
          </w:p>
        </w:tc>
        <w:tc>
          <w:tcPr>
            <w:tcW w:w="2248" w:type="dxa"/>
            <w:shd w:val="clear" w:color="auto" w:fill="F3F3F3"/>
          </w:tcPr>
          <w:p w:rsidR="00B52AEB" w:rsidRPr="0037383C" w:rsidRDefault="00B52AEB" w:rsidP="00116AA5">
            <w:r w:rsidRPr="0037383C">
              <w:rPr>
                <w:rFonts w:hint="eastAsia"/>
              </w:rPr>
              <w:t>说明</w:t>
            </w:r>
          </w:p>
        </w:tc>
      </w:tr>
      <w:tr w:rsidR="00F1044D" w:rsidRPr="0037383C" w:rsidTr="00116AA5">
        <w:trPr>
          <w:trHeight w:val="262"/>
          <w:jc w:val="center"/>
        </w:trPr>
        <w:tc>
          <w:tcPr>
            <w:tcW w:w="778" w:type="dxa"/>
          </w:tcPr>
          <w:p w:rsidR="00F1044D" w:rsidRDefault="00F1044D" w:rsidP="00116AA5">
            <w:r w:rsidRPr="00EA7AAD">
              <w:rPr>
                <w:rFonts w:ascii="宋体" w:hAnsi="宋体" w:cs="宋体" w:hint="eastAsia"/>
                <w:color w:val="000000"/>
                <w:kern w:val="0"/>
                <w:sz w:val="20"/>
                <w:szCs w:val="20"/>
              </w:rPr>
              <w:t>[]</w:t>
            </w:r>
          </w:p>
        </w:tc>
        <w:tc>
          <w:tcPr>
            <w:tcW w:w="1623" w:type="dxa"/>
            <w:gridSpan w:val="2"/>
          </w:tcPr>
          <w:p w:rsidR="00F1044D" w:rsidRDefault="00F1044D" w:rsidP="00116AA5">
            <w:r>
              <w:rPr>
                <w:rFonts w:hint="eastAsia"/>
              </w:rPr>
              <w:t>客户库存信息</w:t>
            </w:r>
          </w:p>
        </w:tc>
        <w:tc>
          <w:tcPr>
            <w:tcW w:w="1437" w:type="dxa"/>
          </w:tcPr>
          <w:p w:rsidR="00F1044D" w:rsidRPr="00F0078E" w:rsidRDefault="00F1044D" w:rsidP="00116AA5">
            <w:r>
              <w:rPr>
                <w:rFonts w:hint="eastAsia"/>
              </w:rPr>
              <w:t>list</w:t>
            </w:r>
            <w:r w:rsidRPr="00F0078E">
              <w:t>_stor_info</w:t>
            </w:r>
          </w:p>
        </w:tc>
        <w:tc>
          <w:tcPr>
            <w:tcW w:w="1258" w:type="dxa"/>
          </w:tcPr>
          <w:p w:rsidR="00F1044D" w:rsidRDefault="00F1044D" w:rsidP="00046BBD">
            <w:r>
              <w:rPr>
                <w:rFonts w:hint="eastAsia"/>
              </w:rPr>
              <w:t>List</w:t>
            </w:r>
          </w:p>
        </w:tc>
        <w:tc>
          <w:tcPr>
            <w:tcW w:w="899" w:type="dxa"/>
          </w:tcPr>
          <w:p w:rsidR="00F1044D" w:rsidRDefault="00F1044D" w:rsidP="00046BBD"/>
        </w:tc>
        <w:tc>
          <w:tcPr>
            <w:tcW w:w="899" w:type="dxa"/>
          </w:tcPr>
          <w:p w:rsidR="00F1044D" w:rsidRDefault="00F1044D" w:rsidP="00046BBD">
            <w:r w:rsidRPr="00B3355C">
              <w:rPr>
                <w:rFonts w:hint="eastAsia"/>
              </w:rPr>
              <w:t>M</w:t>
            </w:r>
          </w:p>
        </w:tc>
        <w:tc>
          <w:tcPr>
            <w:tcW w:w="2248" w:type="dxa"/>
          </w:tcPr>
          <w:p w:rsidR="00F1044D" w:rsidRDefault="00F1044D" w:rsidP="00046BBD">
            <w:r>
              <w:rPr>
                <w:rFonts w:hint="eastAsia"/>
              </w:rPr>
              <w:t>List&lt;List&lt;String&gt;&gt;</w:t>
            </w:r>
          </w:p>
        </w:tc>
      </w:tr>
      <w:tr w:rsidR="00B52AEB" w:rsidRPr="0037383C" w:rsidTr="00116AA5">
        <w:trPr>
          <w:trHeight w:val="262"/>
          <w:jc w:val="center"/>
        </w:trPr>
        <w:tc>
          <w:tcPr>
            <w:tcW w:w="778" w:type="dxa"/>
          </w:tcPr>
          <w:p w:rsidR="00B52AEB" w:rsidRDefault="00B52AEB" w:rsidP="00116AA5">
            <w:r w:rsidRPr="00EA7AAD">
              <w:rPr>
                <w:rFonts w:ascii="宋体" w:hAnsi="宋体" w:cs="宋体" w:hint="eastAsia"/>
                <w:color w:val="000000"/>
                <w:kern w:val="0"/>
                <w:sz w:val="20"/>
                <w:szCs w:val="20"/>
              </w:rPr>
              <w:t>{}</w:t>
            </w:r>
          </w:p>
        </w:tc>
        <w:tc>
          <w:tcPr>
            <w:tcW w:w="1623" w:type="dxa"/>
            <w:gridSpan w:val="2"/>
          </w:tcPr>
          <w:p w:rsidR="00B52AEB" w:rsidRDefault="00B52AEB" w:rsidP="00116AA5">
            <w:r>
              <w:rPr>
                <w:rFonts w:hint="eastAsia"/>
              </w:rPr>
              <w:t>客户库存信息</w:t>
            </w:r>
          </w:p>
        </w:tc>
        <w:tc>
          <w:tcPr>
            <w:tcW w:w="1437" w:type="dxa"/>
          </w:tcPr>
          <w:p w:rsidR="00B52AEB" w:rsidRPr="00F0078E" w:rsidRDefault="00B52AEB" w:rsidP="00116AA5"/>
        </w:tc>
        <w:tc>
          <w:tcPr>
            <w:tcW w:w="1258" w:type="dxa"/>
          </w:tcPr>
          <w:p w:rsidR="00B52AEB" w:rsidRDefault="00B52AEB" w:rsidP="00116AA5"/>
        </w:tc>
        <w:tc>
          <w:tcPr>
            <w:tcW w:w="899" w:type="dxa"/>
          </w:tcPr>
          <w:p w:rsidR="00B52AEB" w:rsidRDefault="00B52AEB" w:rsidP="00116AA5"/>
        </w:tc>
        <w:tc>
          <w:tcPr>
            <w:tcW w:w="899" w:type="dxa"/>
          </w:tcPr>
          <w:p w:rsidR="00B52AEB" w:rsidRDefault="00B52AEB" w:rsidP="00116AA5">
            <w:r w:rsidRPr="00961F2C">
              <w:rPr>
                <w:rFonts w:hint="eastAsia"/>
              </w:rPr>
              <w:t>M</w:t>
            </w:r>
          </w:p>
        </w:tc>
        <w:tc>
          <w:tcPr>
            <w:tcW w:w="2248" w:type="dxa"/>
          </w:tcPr>
          <w:p w:rsidR="00B52AEB" w:rsidRDefault="00B52AEB" w:rsidP="00116AA5"/>
        </w:tc>
      </w:tr>
      <w:tr w:rsidR="00B52AEB" w:rsidRPr="0037383C" w:rsidTr="00116AA5">
        <w:trPr>
          <w:trHeight w:val="262"/>
          <w:jc w:val="center"/>
        </w:trPr>
        <w:tc>
          <w:tcPr>
            <w:tcW w:w="778" w:type="dxa"/>
          </w:tcPr>
          <w:p w:rsidR="00B52AEB" w:rsidRDefault="00B52AEB" w:rsidP="00116AA5">
            <w:r w:rsidRPr="00EA7AAD">
              <w:rPr>
                <w:rFonts w:ascii="宋体" w:hAnsi="宋体" w:cs="宋体" w:hint="eastAsia"/>
                <w:color w:val="000000"/>
                <w:kern w:val="0"/>
                <w:sz w:val="20"/>
                <w:szCs w:val="20"/>
              </w:rPr>
              <w:t>→</w:t>
            </w:r>
          </w:p>
        </w:tc>
        <w:tc>
          <w:tcPr>
            <w:tcW w:w="1623" w:type="dxa"/>
            <w:gridSpan w:val="2"/>
          </w:tcPr>
          <w:p w:rsidR="00B52AEB" w:rsidRDefault="00B52AEB" w:rsidP="00116AA5">
            <w:r>
              <w:rPr>
                <w:rFonts w:hint="eastAsia"/>
              </w:rPr>
              <w:t>客户号</w:t>
            </w:r>
          </w:p>
        </w:tc>
        <w:tc>
          <w:tcPr>
            <w:tcW w:w="1437" w:type="dxa"/>
          </w:tcPr>
          <w:p w:rsidR="00B52AEB" w:rsidRPr="009F21B9" w:rsidRDefault="00B52AEB" w:rsidP="00116AA5">
            <w:r>
              <w:t>acct_no</w:t>
            </w:r>
          </w:p>
        </w:tc>
        <w:tc>
          <w:tcPr>
            <w:tcW w:w="1258" w:type="dxa"/>
          </w:tcPr>
          <w:p w:rsidR="00B52AEB" w:rsidRDefault="00B52AEB" w:rsidP="00116AA5">
            <w:r>
              <w:t>string</w:t>
            </w:r>
          </w:p>
        </w:tc>
        <w:tc>
          <w:tcPr>
            <w:tcW w:w="899" w:type="dxa"/>
          </w:tcPr>
          <w:p w:rsidR="00B52AEB" w:rsidRDefault="00B52AEB" w:rsidP="00EB3BF6">
            <w:r>
              <w:rPr>
                <w:rFonts w:hint="eastAsia"/>
              </w:rPr>
              <w:t>1</w:t>
            </w:r>
            <w:r w:rsidR="00EB3BF6">
              <w:rPr>
                <w:rFonts w:hint="eastAsia"/>
              </w:rPr>
              <w:t>6</w:t>
            </w:r>
          </w:p>
        </w:tc>
        <w:tc>
          <w:tcPr>
            <w:tcW w:w="899" w:type="dxa"/>
          </w:tcPr>
          <w:p w:rsidR="00B52AEB" w:rsidRDefault="00B52AEB" w:rsidP="00116AA5">
            <w:r w:rsidRPr="00B36F12">
              <w:rPr>
                <w:rFonts w:hint="eastAsia"/>
              </w:rPr>
              <w:t>M</w:t>
            </w:r>
          </w:p>
        </w:tc>
        <w:tc>
          <w:tcPr>
            <w:tcW w:w="2248" w:type="dxa"/>
          </w:tcPr>
          <w:p w:rsidR="00B52AEB" w:rsidRDefault="00B52AEB" w:rsidP="00116AA5"/>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品种代码</w:t>
            </w:r>
          </w:p>
        </w:tc>
        <w:tc>
          <w:tcPr>
            <w:tcW w:w="1437" w:type="dxa"/>
          </w:tcPr>
          <w:p w:rsidR="00B52AEB" w:rsidRPr="00F0078E" w:rsidRDefault="00B52AEB" w:rsidP="00116AA5">
            <w:r w:rsidRPr="00F0078E">
              <w:t>variety_id</w:t>
            </w:r>
          </w:p>
        </w:tc>
        <w:tc>
          <w:tcPr>
            <w:tcW w:w="1258" w:type="dxa"/>
          </w:tcPr>
          <w:p w:rsidR="00B52AEB" w:rsidRPr="0037383C" w:rsidRDefault="00B52AEB" w:rsidP="00116AA5">
            <w:r>
              <w:rPr>
                <w:rFonts w:hint="eastAsia"/>
              </w:rPr>
              <w:t>string</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52AEB" w:rsidP="00116AA5"/>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库存总量</w:t>
            </w:r>
          </w:p>
        </w:tc>
        <w:tc>
          <w:tcPr>
            <w:tcW w:w="1437" w:type="dxa"/>
          </w:tcPr>
          <w:p w:rsidR="00B52AEB" w:rsidRPr="00F0078E" w:rsidRDefault="00B52AEB" w:rsidP="00116AA5">
            <w:r w:rsidRPr="00F0078E">
              <w:t>curr_amt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可用库存</w:t>
            </w:r>
          </w:p>
        </w:tc>
        <w:tc>
          <w:tcPr>
            <w:tcW w:w="1437" w:type="dxa"/>
          </w:tcPr>
          <w:p w:rsidR="00B52AEB" w:rsidRPr="00F0078E" w:rsidRDefault="00B52AEB" w:rsidP="00116AA5">
            <w:r w:rsidRPr="00F0078E">
              <w:t>curr_can_use</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冻结库存</w:t>
            </w:r>
          </w:p>
        </w:tc>
        <w:tc>
          <w:tcPr>
            <w:tcW w:w="1437" w:type="dxa"/>
          </w:tcPr>
          <w:p w:rsidR="00B52AEB" w:rsidRPr="00F0078E" w:rsidRDefault="00B52AEB" w:rsidP="00116AA5">
            <w:r w:rsidRPr="00F0078E">
              <w:t>froz_amt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C7B1F" w:rsidRDefault="00BC7B1F" w:rsidP="00116AA5">
            <w:r>
              <w:rPr>
                <w:rFonts w:hint="eastAsia"/>
              </w:rPr>
              <w:t>单位克</w:t>
            </w:r>
          </w:p>
          <w:p w:rsidR="00B52AEB" w:rsidRPr="003F2D0E" w:rsidRDefault="00B52AEB" w:rsidP="00116AA5">
            <w:r>
              <w:t xml:space="preserve">curr_amt - </w:t>
            </w:r>
            <w:r w:rsidRPr="003F2D0E">
              <w:t>curr_can_use</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现货冻结库存</w:t>
            </w:r>
          </w:p>
        </w:tc>
        <w:tc>
          <w:tcPr>
            <w:tcW w:w="1437" w:type="dxa"/>
          </w:tcPr>
          <w:p w:rsidR="00B52AEB" w:rsidRPr="00F0078E" w:rsidRDefault="00B52AEB" w:rsidP="00116AA5">
            <w:r w:rsidRPr="00F0078E">
              <w:t>entr_sell_amt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待提库存</w:t>
            </w:r>
          </w:p>
        </w:tc>
        <w:tc>
          <w:tcPr>
            <w:tcW w:w="1437" w:type="dxa"/>
          </w:tcPr>
          <w:p w:rsidR="00B52AEB" w:rsidRPr="00F0078E" w:rsidRDefault="00B52AEB" w:rsidP="00116AA5">
            <w:r w:rsidRPr="00F0078E">
              <w:t>app_froz</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当日买入</w:t>
            </w:r>
          </w:p>
        </w:tc>
        <w:tc>
          <w:tcPr>
            <w:tcW w:w="1437" w:type="dxa"/>
          </w:tcPr>
          <w:p w:rsidR="00B52AEB" w:rsidRPr="00F0078E" w:rsidRDefault="00B52AEB" w:rsidP="00116AA5">
            <w:r w:rsidRPr="00F0078E">
              <w:t>real_buy_amt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当日卖出</w:t>
            </w:r>
          </w:p>
        </w:tc>
        <w:tc>
          <w:tcPr>
            <w:tcW w:w="1437" w:type="dxa"/>
          </w:tcPr>
          <w:p w:rsidR="00B52AEB" w:rsidRPr="00F0078E" w:rsidRDefault="00B52AEB" w:rsidP="00116AA5">
            <w:r w:rsidRPr="00F0078E">
              <w:t>real_sell_amt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当日存入</w:t>
            </w:r>
          </w:p>
        </w:tc>
        <w:tc>
          <w:tcPr>
            <w:tcW w:w="1437" w:type="dxa"/>
          </w:tcPr>
          <w:p w:rsidR="00B52AEB" w:rsidRPr="00F0078E" w:rsidRDefault="00B52AEB" w:rsidP="00116AA5">
            <w:r w:rsidRPr="00F0078E">
              <w:t>day_real_deposit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当日提出</w:t>
            </w:r>
          </w:p>
        </w:tc>
        <w:tc>
          <w:tcPr>
            <w:tcW w:w="1437" w:type="dxa"/>
          </w:tcPr>
          <w:p w:rsidR="00B52AEB" w:rsidRPr="00F0078E" w:rsidRDefault="00B52AEB" w:rsidP="00116AA5">
            <w:r w:rsidRPr="00F0078E">
              <w:t>day_real_draw</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lastRenderedPageBreak/>
              <w:t>→</w:t>
            </w:r>
          </w:p>
        </w:tc>
        <w:tc>
          <w:tcPr>
            <w:tcW w:w="1623" w:type="dxa"/>
            <w:gridSpan w:val="2"/>
          </w:tcPr>
          <w:p w:rsidR="00B52AEB" w:rsidRPr="0037383C" w:rsidRDefault="00B52AEB" w:rsidP="00116AA5">
            <w:r w:rsidRPr="0037383C">
              <w:t>当日借入</w:t>
            </w:r>
          </w:p>
        </w:tc>
        <w:tc>
          <w:tcPr>
            <w:tcW w:w="1437" w:type="dxa"/>
          </w:tcPr>
          <w:p w:rsidR="00B52AEB" w:rsidRPr="00F0078E" w:rsidRDefault="00B52AEB" w:rsidP="00116AA5">
            <w:r w:rsidRPr="00F0078E">
              <w:t>day_borrow</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当日借出</w:t>
            </w:r>
          </w:p>
        </w:tc>
        <w:tc>
          <w:tcPr>
            <w:tcW w:w="1437" w:type="dxa"/>
          </w:tcPr>
          <w:p w:rsidR="00B52AEB" w:rsidRPr="00F0078E" w:rsidRDefault="00B52AEB" w:rsidP="00116AA5">
            <w:r w:rsidRPr="00F0078E">
              <w:t>day_lend</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质押库存</w:t>
            </w:r>
          </w:p>
        </w:tc>
        <w:tc>
          <w:tcPr>
            <w:tcW w:w="1437" w:type="dxa"/>
          </w:tcPr>
          <w:p w:rsidR="00B52AEB" w:rsidRPr="00F0078E" w:rsidRDefault="00B52AEB" w:rsidP="00116AA5">
            <w:r w:rsidRPr="00F0078E">
              <w:t>impawn_amt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法律冻结库存</w:t>
            </w:r>
          </w:p>
        </w:tc>
        <w:tc>
          <w:tcPr>
            <w:tcW w:w="1437" w:type="dxa"/>
          </w:tcPr>
          <w:p w:rsidR="00B52AEB" w:rsidRPr="00F0078E" w:rsidRDefault="00B52AEB" w:rsidP="00116AA5">
            <w:r w:rsidRPr="00F0078E">
              <w:t>last_long_froz</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银行冻结库存</w:t>
            </w:r>
          </w:p>
        </w:tc>
        <w:tc>
          <w:tcPr>
            <w:tcW w:w="1437" w:type="dxa"/>
          </w:tcPr>
          <w:p w:rsidR="00B52AEB" w:rsidRPr="00F0078E" w:rsidRDefault="00B52AEB" w:rsidP="00116AA5">
            <w:r w:rsidRPr="00F0078E">
              <w:t>bank_froz</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品种</w:t>
            </w:r>
            <w:r w:rsidRPr="0037383C">
              <w:rPr>
                <w:rFonts w:hint="eastAsia"/>
              </w:rPr>
              <w:t>名称</w:t>
            </w:r>
          </w:p>
        </w:tc>
        <w:tc>
          <w:tcPr>
            <w:tcW w:w="1437" w:type="dxa"/>
          </w:tcPr>
          <w:p w:rsidR="00B52AEB" w:rsidRPr="00F0078E" w:rsidRDefault="00B52AEB" w:rsidP="00116AA5">
            <w:r w:rsidRPr="00F0078E">
              <w:t>variety _name</w:t>
            </w:r>
          </w:p>
        </w:tc>
        <w:tc>
          <w:tcPr>
            <w:tcW w:w="1258" w:type="dxa"/>
          </w:tcPr>
          <w:p w:rsidR="00B52AEB" w:rsidRPr="0037383C" w:rsidRDefault="00B52AEB" w:rsidP="00116AA5">
            <w:r>
              <w:rPr>
                <w:rFonts w:hint="eastAsia"/>
              </w:rPr>
              <w:t>string</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52AEB" w:rsidP="00116AA5"/>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Pr>
                <w:rFonts w:hint="eastAsia"/>
              </w:rPr>
              <w:t>库存均价</w:t>
            </w:r>
          </w:p>
        </w:tc>
        <w:tc>
          <w:tcPr>
            <w:tcW w:w="1437" w:type="dxa"/>
          </w:tcPr>
          <w:p w:rsidR="00B52AEB" w:rsidRDefault="00B52AEB" w:rsidP="00116AA5">
            <w:r w:rsidRPr="00F0078E">
              <w:t>cost_price</w:t>
            </w:r>
          </w:p>
        </w:tc>
        <w:tc>
          <w:tcPr>
            <w:tcW w:w="1258" w:type="dxa"/>
          </w:tcPr>
          <w:p w:rsidR="00B52AEB" w:rsidRPr="0037383C" w:rsidRDefault="00B52AEB" w:rsidP="00116AA5">
            <w:r>
              <w:rPr>
                <w:rFonts w:hint="eastAsia"/>
              </w:rPr>
              <w:t>double</w:t>
            </w:r>
          </w:p>
        </w:tc>
        <w:tc>
          <w:tcPr>
            <w:tcW w:w="899" w:type="dxa"/>
          </w:tcPr>
          <w:p w:rsidR="00B52AEB" w:rsidRPr="0037383C" w:rsidRDefault="00B52AEB" w:rsidP="00116AA5">
            <w:r>
              <w:rPr>
                <w:rFonts w:hint="eastAsia"/>
              </w:rPr>
              <w:t>8,2</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单位元</w:t>
            </w:r>
            <w:r>
              <w:rPr>
                <w:rFonts w:hint="eastAsia"/>
              </w:rPr>
              <w:t>/</w:t>
            </w:r>
            <w:r>
              <w:rPr>
                <w:rFonts w:hint="eastAsia"/>
              </w:rPr>
              <w:t>克</w:t>
            </w:r>
          </w:p>
        </w:tc>
      </w:tr>
    </w:tbl>
    <w:p w:rsidR="00B52AEB" w:rsidRPr="0037383C" w:rsidRDefault="00B52AEB" w:rsidP="00B52AEB"/>
    <w:p w:rsidR="00B52AEB" w:rsidRDefault="00B52AEB" w:rsidP="008705A8">
      <w:pPr>
        <w:pStyle w:val="5"/>
      </w:pPr>
      <w:r>
        <w:rPr>
          <w:rFonts w:hint="eastAsia"/>
        </w:rPr>
        <w:t>客户当日延期持仓查询</w:t>
      </w:r>
      <w:r>
        <w:rPr>
          <w:rFonts w:hint="eastAsia"/>
        </w:rPr>
        <w:t>[C7</w:t>
      </w:r>
      <w:r w:rsidR="00B3225C">
        <w:rPr>
          <w:rFonts w:hint="eastAsia"/>
        </w:rPr>
        <w:t>05</w:t>
      </w:r>
      <w:r>
        <w:rPr>
          <w:rFonts w:hint="eastAsia"/>
        </w:rPr>
        <w:t>]</w:t>
      </w:r>
    </w:p>
    <w:p w:rsidR="004219A0" w:rsidRDefault="004219A0" w:rsidP="004219A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4219A0" w:rsidRDefault="004219A0" w:rsidP="004219A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F6645" w:rsidRPr="000F6645" w:rsidRDefault="004219A0" w:rsidP="004219A0">
      <w:pPr>
        <w:rPr>
          <w:lang w:val="zh-CN"/>
        </w:rPr>
      </w:pPr>
      <w:r w:rsidRPr="0016784A">
        <w:rPr>
          <w:rFonts w:hint="eastAsia"/>
          <w:b/>
          <w:lang w:val="zh-CN"/>
        </w:rPr>
        <w:t>用途：</w:t>
      </w:r>
      <w:r w:rsidR="000F6645">
        <w:rPr>
          <w:rFonts w:hint="eastAsia"/>
        </w:rPr>
        <w:t>查询客户当日延期合约的持仓情况。</w:t>
      </w:r>
    </w:p>
    <w:p w:rsidR="00B52AEB" w:rsidRDefault="00B52AEB" w:rsidP="008705A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B52AEB" w:rsidTr="00116AA5">
        <w:trPr>
          <w:trHeight w:hRule="exact" w:val="400"/>
          <w:jc w:val="center"/>
        </w:trPr>
        <w:tc>
          <w:tcPr>
            <w:tcW w:w="1430" w:type="dxa"/>
            <w:gridSpan w:val="2"/>
            <w:shd w:val="clear" w:color="auto" w:fill="EEECE1"/>
          </w:tcPr>
          <w:p w:rsidR="00B52AEB" w:rsidRDefault="00B52AEB" w:rsidP="00116AA5">
            <w:r>
              <w:rPr>
                <w:rFonts w:hint="eastAsia"/>
              </w:rPr>
              <w:t>报文类型</w:t>
            </w:r>
          </w:p>
        </w:tc>
        <w:tc>
          <w:tcPr>
            <w:tcW w:w="7727" w:type="dxa"/>
            <w:gridSpan w:val="6"/>
          </w:tcPr>
          <w:p w:rsidR="00B52AEB" w:rsidRDefault="00B52AEB" w:rsidP="00116AA5">
            <w:r>
              <w:rPr>
                <w:rFonts w:hint="eastAsia"/>
              </w:rPr>
              <w:t>请求报文体</w:t>
            </w:r>
          </w:p>
        </w:tc>
      </w:tr>
      <w:tr w:rsidR="00B52AEB" w:rsidTr="00116AA5">
        <w:trPr>
          <w:trHeight w:hRule="exact" w:val="400"/>
          <w:jc w:val="center"/>
        </w:trPr>
        <w:tc>
          <w:tcPr>
            <w:tcW w:w="1430" w:type="dxa"/>
            <w:gridSpan w:val="2"/>
            <w:shd w:val="clear" w:color="auto" w:fill="EEECE1"/>
          </w:tcPr>
          <w:p w:rsidR="00B52AEB" w:rsidRDefault="00B52AEB" w:rsidP="00116AA5">
            <w:r>
              <w:rPr>
                <w:rFonts w:hint="eastAsia"/>
              </w:rPr>
              <w:t>交易代码</w:t>
            </w:r>
          </w:p>
        </w:tc>
        <w:tc>
          <w:tcPr>
            <w:tcW w:w="7727" w:type="dxa"/>
            <w:gridSpan w:val="6"/>
          </w:tcPr>
          <w:p w:rsidR="00B52AEB" w:rsidRDefault="00B52AEB" w:rsidP="00B3225C">
            <w:r>
              <w:rPr>
                <w:rFonts w:hint="eastAsia"/>
              </w:rPr>
              <w:t>C7</w:t>
            </w:r>
            <w:r w:rsidR="00B3225C">
              <w:rPr>
                <w:rFonts w:hint="eastAsia"/>
              </w:rPr>
              <w:t>05</w:t>
            </w:r>
          </w:p>
        </w:tc>
      </w:tr>
      <w:tr w:rsidR="00B52AEB" w:rsidTr="00116AA5">
        <w:trPr>
          <w:trHeight w:hRule="exact" w:val="400"/>
          <w:jc w:val="center"/>
        </w:trPr>
        <w:tc>
          <w:tcPr>
            <w:tcW w:w="1430" w:type="dxa"/>
            <w:gridSpan w:val="2"/>
            <w:shd w:val="clear" w:color="auto" w:fill="EEECE1"/>
          </w:tcPr>
          <w:p w:rsidR="00B52AEB" w:rsidRDefault="00B52AEB" w:rsidP="00116AA5">
            <w:r>
              <w:rPr>
                <w:rFonts w:hint="eastAsia"/>
              </w:rPr>
              <w:t>报文说明</w:t>
            </w:r>
          </w:p>
        </w:tc>
        <w:tc>
          <w:tcPr>
            <w:tcW w:w="7727" w:type="dxa"/>
            <w:gridSpan w:val="6"/>
          </w:tcPr>
          <w:p w:rsidR="00B52AEB" w:rsidRDefault="00B52AEB" w:rsidP="00116AA5">
            <w:r>
              <w:rPr>
                <w:rFonts w:hint="eastAsia"/>
              </w:rPr>
              <w:t>客户当日延期持仓查询请求报文体</w:t>
            </w:r>
          </w:p>
        </w:tc>
      </w:tr>
      <w:tr w:rsidR="00B52AEB" w:rsidTr="00116AA5">
        <w:trPr>
          <w:trHeight w:hRule="exact" w:val="400"/>
          <w:jc w:val="center"/>
        </w:trPr>
        <w:tc>
          <w:tcPr>
            <w:tcW w:w="710" w:type="dxa"/>
            <w:shd w:val="clear" w:color="auto" w:fill="EEECE1"/>
          </w:tcPr>
          <w:p w:rsidR="00B52AEB" w:rsidRDefault="00B52AEB" w:rsidP="00116AA5">
            <w:r>
              <w:rPr>
                <w:rFonts w:hint="eastAsia"/>
              </w:rPr>
              <w:t>符号</w:t>
            </w:r>
          </w:p>
        </w:tc>
        <w:tc>
          <w:tcPr>
            <w:tcW w:w="1482" w:type="dxa"/>
            <w:gridSpan w:val="2"/>
            <w:shd w:val="clear" w:color="auto" w:fill="EEECE1"/>
          </w:tcPr>
          <w:p w:rsidR="00B52AEB" w:rsidRDefault="00B52AEB" w:rsidP="00116AA5">
            <w:r>
              <w:rPr>
                <w:rFonts w:hint="eastAsia"/>
              </w:rPr>
              <w:t>中文名称</w:t>
            </w:r>
          </w:p>
        </w:tc>
        <w:tc>
          <w:tcPr>
            <w:tcW w:w="1594" w:type="dxa"/>
            <w:shd w:val="clear" w:color="auto" w:fill="EEECE1"/>
          </w:tcPr>
          <w:p w:rsidR="00B52AEB" w:rsidRDefault="00B52AEB" w:rsidP="00116AA5">
            <w:r>
              <w:rPr>
                <w:rFonts w:hint="eastAsia"/>
              </w:rPr>
              <w:t>英文名称</w:t>
            </w:r>
          </w:p>
        </w:tc>
        <w:tc>
          <w:tcPr>
            <w:tcW w:w="893" w:type="dxa"/>
            <w:shd w:val="clear" w:color="auto" w:fill="EEECE1"/>
          </w:tcPr>
          <w:p w:rsidR="00B52AEB" w:rsidRDefault="00B52AEB" w:rsidP="00116AA5">
            <w:r>
              <w:rPr>
                <w:rFonts w:hint="eastAsia"/>
              </w:rPr>
              <w:t>类型</w:t>
            </w:r>
          </w:p>
        </w:tc>
        <w:tc>
          <w:tcPr>
            <w:tcW w:w="709" w:type="dxa"/>
            <w:shd w:val="clear" w:color="auto" w:fill="EEECE1"/>
          </w:tcPr>
          <w:p w:rsidR="00B52AEB" w:rsidRDefault="00B52AEB" w:rsidP="00116AA5">
            <w:r>
              <w:rPr>
                <w:rFonts w:hint="eastAsia"/>
              </w:rPr>
              <w:t>长度</w:t>
            </w:r>
          </w:p>
        </w:tc>
        <w:tc>
          <w:tcPr>
            <w:tcW w:w="992" w:type="dxa"/>
            <w:shd w:val="clear" w:color="auto" w:fill="EEECE1"/>
          </w:tcPr>
          <w:p w:rsidR="00B52AEB" w:rsidRDefault="00B52AEB" w:rsidP="00116AA5">
            <w:r>
              <w:rPr>
                <w:rFonts w:hint="eastAsia"/>
              </w:rPr>
              <w:t>必填</w:t>
            </w:r>
          </w:p>
        </w:tc>
        <w:tc>
          <w:tcPr>
            <w:tcW w:w="2777" w:type="dxa"/>
            <w:shd w:val="clear" w:color="auto" w:fill="EEECE1"/>
          </w:tcPr>
          <w:p w:rsidR="00B52AEB" w:rsidRDefault="00B52AEB" w:rsidP="00116AA5">
            <w:r>
              <w:rPr>
                <w:rFonts w:hint="eastAsia"/>
              </w:rPr>
              <w:t>说明</w:t>
            </w:r>
          </w:p>
        </w:tc>
      </w:tr>
      <w:tr w:rsidR="00B52AEB" w:rsidTr="00116AA5">
        <w:trPr>
          <w:trHeight w:val="255"/>
          <w:jc w:val="center"/>
        </w:trPr>
        <w:tc>
          <w:tcPr>
            <w:tcW w:w="710" w:type="dxa"/>
          </w:tcPr>
          <w:p w:rsidR="00B52AEB" w:rsidRDefault="00B52AEB" w:rsidP="00116AA5"/>
        </w:tc>
        <w:tc>
          <w:tcPr>
            <w:tcW w:w="1482" w:type="dxa"/>
            <w:gridSpan w:val="2"/>
          </w:tcPr>
          <w:p w:rsidR="00B52AEB" w:rsidRDefault="00B52AEB" w:rsidP="00116AA5">
            <w:r>
              <w:rPr>
                <w:rFonts w:hint="eastAsia"/>
              </w:rPr>
              <w:t>操作标志</w:t>
            </w:r>
          </w:p>
        </w:tc>
        <w:tc>
          <w:tcPr>
            <w:tcW w:w="1594" w:type="dxa"/>
          </w:tcPr>
          <w:p w:rsidR="00B52AEB" w:rsidRDefault="00B52AEB" w:rsidP="00116AA5">
            <w:r>
              <w:rPr>
                <w:rFonts w:hint="eastAsia"/>
              </w:rPr>
              <w:t>oper_flag</w:t>
            </w:r>
          </w:p>
        </w:tc>
        <w:tc>
          <w:tcPr>
            <w:tcW w:w="893" w:type="dxa"/>
          </w:tcPr>
          <w:p w:rsidR="00B52AEB" w:rsidRDefault="00B52AEB" w:rsidP="00116AA5">
            <w:r>
              <w:rPr>
                <w:rFonts w:hint="eastAsia"/>
              </w:rPr>
              <w:t>int</w:t>
            </w:r>
          </w:p>
        </w:tc>
        <w:tc>
          <w:tcPr>
            <w:tcW w:w="709" w:type="dxa"/>
          </w:tcPr>
          <w:p w:rsidR="00B52AEB" w:rsidRDefault="00B52AEB" w:rsidP="00116AA5">
            <w:r>
              <w:rPr>
                <w:rFonts w:hint="eastAsia"/>
              </w:rPr>
              <w:t>1</w:t>
            </w:r>
          </w:p>
        </w:tc>
        <w:tc>
          <w:tcPr>
            <w:tcW w:w="992" w:type="dxa"/>
          </w:tcPr>
          <w:p w:rsidR="00B52AEB" w:rsidRDefault="00B52AEB" w:rsidP="00116AA5">
            <w:r w:rsidRPr="00261C5E">
              <w:rPr>
                <w:rFonts w:hint="eastAsia"/>
              </w:rPr>
              <w:t>M</w:t>
            </w:r>
          </w:p>
        </w:tc>
        <w:tc>
          <w:tcPr>
            <w:tcW w:w="2777" w:type="dxa"/>
          </w:tcPr>
          <w:p w:rsidR="00B52AEB" w:rsidRDefault="00B52AEB" w:rsidP="00116AA5">
            <w:r>
              <w:rPr>
                <w:rFonts w:hint="eastAsia"/>
              </w:rPr>
              <w:t>默认填</w:t>
            </w:r>
            <w:r>
              <w:rPr>
                <w:rFonts w:hint="eastAsia"/>
              </w:rPr>
              <w:t xml:space="preserve"> 1</w:t>
            </w:r>
          </w:p>
        </w:tc>
      </w:tr>
      <w:tr w:rsidR="00B52AEB" w:rsidTr="00116AA5">
        <w:trPr>
          <w:trHeight w:val="255"/>
          <w:jc w:val="center"/>
        </w:trPr>
        <w:tc>
          <w:tcPr>
            <w:tcW w:w="710" w:type="dxa"/>
          </w:tcPr>
          <w:p w:rsidR="00B52AEB" w:rsidRPr="0037383C" w:rsidRDefault="00B52AEB" w:rsidP="00116AA5"/>
        </w:tc>
        <w:tc>
          <w:tcPr>
            <w:tcW w:w="1482" w:type="dxa"/>
            <w:gridSpan w:val="2"/>
          </w:tcPr>
          <w:p w:rsidR="00B52AEB" w:rsidRPr="0037383C" w:rsidRDefault="00B52AEB" w:rsidP="00116AA5">
            <w:r w:rsidRPr="0037383C">
              <w:t>合约代码</w:t>
            </w:r>
          </w:p>
        </w:tc>
        <w:tc>
          <w:tcPr>
            <w:tcW w:w="1594" w:type="dxa"/>
          </w:tcPr>
          <w:p w:rsidR="00B52AEB" w:rsidRPr="0037383C" w:rsidRDefault="00B52AEB" w:rsidP="00116AA5">
            <w:r w:rsidRPr="0037383C">
              <w:rPr>
                <w:rFonts w:hint="eastAsia"/>
              </w:rPr>
              <w:t>prod_code</w:t>
            </w:r>
          </w:p>
        </w:tc>
        <w:tc>
          <w:tcPr>
            <w:tcW w:w="893" w:type="dxa"/>
          </w:tcPr>
          <w:p w:rsidR="00B52AEB" w:rsidRPr="0037383C" w:rsidRDefault="00B52AEB" w:rsidP="00116AA5">
            <w:r>
              <w:t>string</w:t>
            </w:r>
          </w:p>
        </w:tc>
        <w:tc>
          <w:tcPr>
            <w:tcW w:w="709" w:type="dxa"/>
          </w:tcPr>
          <w:p w:rsidR="00B52AEB" w:rsidRPr="0037383C" w:rsidRDefault="00B52AEB" w:rsidP="00116AA5">
            <w:r>
              <w:rPr>
                <w:rFonts w:hint="eastAsia"/>
              </w:rPr>
              <w:t>10</w:t>
            </w:r>
          </w:p>
        </w:tc>
        <w:tc>
          <w:tcPr>
            <w:tcW w:w="992" w:type="dxa"/>
          </w:tcPr>
          <w:p w:rsidR="00B52AEB" w:rsidRDefault="00B52AEB" w:rsidP="00116AA5">
            <w:r w:rsidRPr="002E3ADF">
              <w:rPr>
                <w:rFonts w:hint="eastAsia"/>
              </w:rPr>
              <w:t>O</w:t>
            </w:r>
          </w:p>
        </w:tc>
        <w:tc>
          <w:tcPr>
            <w:tcW w:w="2777" w:type="dxa"/>
          </w:tcPr>
          <w:p w:rsidR="00B52AEB" w:rsidRPr="0037383C" w:rsidRDefault="00B52AEB" w:rsidP="00116AA5">
            <w:r w:rsidRPr="0037383C">
              <w:rPr>
                <w:rFonts w:hint="eastAsia"/>
              </w:rPr>
              <w:t>参考委托申报，委托类型为现货延期时的合约</w:t>
            </w:r>
          </w:p>
        </w:tc>
      </w:tr>
      <w:tr w:rsidR="005435C9" w:rsidTr="00116AA5">
        <w:trPr>
          <w:trHeight w:val="255"/>
          <w:jc w:val="center"/>
        </w:trPr>
        <w:tc>
          <w:tcPr>
            <w:tcW w:w="710" w:type="dxa"/>
          </w:tcPr>
          <w:p w:rsidR="005435C9" w:rsidRPr="0037383C" w:rsidRDefault="005435C9" w:rsidP="00116AA5"/>
        </w:tc>
        <w:tc>
          <w:tcPr>
            <w:tcW w:w="1482" w:type="dxa"/>
            <w:gridSpan w:val="2"/>
          </w:tcPr>
          <w:p w:rsidR="005435C9" w:rsidRDefault="005435C9" w:rsidP="00DD1B59">
            <w:r>
              <w:rPr>
                <w:rFonts w:hint="eastAsia"/>
              </w:rPr>
              <w:t>客户号</w:t>
            </w:r>
          </w:p>
        </w:tc>
        <w:tc>
          <w:tcPr>
            <w:tcW w:w="1594" w:type="dxa"/>
          </w:tcPr>
          <w:p w:rsidR="005435C9" w:rsidRPr="00E1774F" w:rsidRDefault="005435C9" w:rsidP="00DD1B59">
            <w:r>
              <w:rPr>
                <w:rFonts w:hint="eastAsia"/>
              </w:rPr>
              <w:t>acct_no</w:t>
            </w:r>
          </w:p>
        </w:tc>
        <w:tc>
          <w:tcPr>
            <w:tcW w:w="893" w:type="dxa"/>
          </w:tcPr>
          <w:p w:rsidR="005435C9" w:rsidRDefault="005435C9" w:rsidP="00DD1B59">
            <w:r>
              <w:rPr>
                <w:rFonts w:hint="eastAsia"/>
              </w:rPr>
              <w:t>string</w:t>
            </w:r>
          </w:p>
        </w:tc>
        <w:tc>
          <w:tcPr>
            <w:tcW w:w="709" w:type="dxa"/>
          </w:tcPr>
          <w:p w:rsidR="005435C9" w:rsidRDefault="005435C9" w:rsidP="00DD1B59">
            <w:r>
              <w:rPr>
                <w:rFonts w:hint="eastAsia"/>
              </w:rPr>
              <w:t>16</w:t>
            </w:r>
          </w:p>
        </w:tc>
        <w:tc>
          <w:tcPr>
            <w:tcW w:w="992" w:type="dxa"/>
          </w:tcPr>
          <w:p w:rsidR="005435C9" w:rsidRDefault="005435C9" w:rsidP="00DD1B59">
            <w:r>
              <w:rPr>
                <w:rFonts w:hint="eastAsia"/>
              </w:rPr>
              <w:t>M</w:t>
            </w:r>
          </w:p>
        </w:tc>
        <w:tc>
          <w:tcPr>
            <w:tcW w:w="2777" w:type="dxa"/>
          </w:tcPr>
          <w:p w:rsidR="005435C9" w:rsidRDefault="005435C9" w:rsidP="00DD1B59"/>
        </w:tc>
      </w:tr>
    </w:tbl>
    <w:p w:rsidR="00B52AEB" w:rsidRDefault="00B52AEB" w:rsidP="00B52AEB"/>
    <w:p w:rsidR="00B52AEB" w:rsidRDefault="00B52AEB" w:rsidP="008705A8">
      <w:pPr>
        <w:pStyle w:val="5"/>
        <w:numPr>
          <w:ilvl w:val="5"/>
          <w:numId w:val="1"/>
        </w:numPr>
      </w:pPr>
      <w:r>
        <w:rPr>
          <w:rFonts w:hint="eastAsia"/>
        </w:rPr>
        <w:lastRenderedPageBreak/>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961"/>
        <w:gridCol w:w="1440"/>
        <w:gridCol w:w="1080"/>
        <w:gridCol w:w="717"/>
        <w:gridCol w:w="899"/>
        <w:gridCol w:w="2248"/>
      </w:tblGrid>
      <w:tr w:rsidR="00B52AEB" w:rsidRPr="0037383C" w:rsidTr="00116AA5">
        <w:trPr>
          <w:trHeight w:hRule="exact" w:val="411"/>
          <w:jc w:val="center"/>
        </w:trPr>
        <w:tc>
          <w:tcPr>
            <w:tcW w:w="1797" w:type="dxa"/>
            <w:gridSpan w:val="2"/>
            <w:shd w:val="clear" w:color="auto" w:fill="F3F3F3"/>
          </w:tcPr>
          <w:p w:rsidR="00B52AEB" w:rsidRPr="0037383C" w:rsidRDefault="00B52AEB" w:rsidP="00116AA5">
            <w:r w:rsidRPr="0037383C">
              <w:rPr>
                <w:rFonts w:hint="eastAsia"/>
              </w:rPr>
              <w:t>接口类型</w:t>
            </w:r>
          </w:p>
        </w:tc>
        <w:tc>
          <w:tcPr>
            <w:tcW w:w="7345" w:type="dxa"/>
            <w:gridSpan w:val="6"/>
            <w:shd w:val="clear" w:color="auto" w:fill="F3F3F3"/>
          </w:tcPr>
          <w:p w:rsidR="00B52AEB" w:rsidRPr="0037383C" w:rsidRDefault="00B52AEB" w:rsidP="00116AA5">
            <w:r w:rsidRPr="0037383C">
              <w:rPr>
                <w:rFonts w:hint="eastAsia"/>
              </w:rPr>
              <w:t>输出文件</w:t>
            </w:r>
          </w:p>
        </w:tc>
      </w:tr>
      <w:tr w:rsidR="00B52AEB" w:rsidRPr="0037383C" w:rsidTr="00116AA5">
        <w:trPr>
          <w:trHeight w:hRule="exact" w:val="411"/>
          <w:jc w:val="center"/>
        </w:trPr>
        <w:tc>
          <w:tcPr>
            <w:tcW w:w="1797" w:type="dxa"/>
            <w:gridSpan w:val="2"/>
            <w:shd w:val="clear" w:color="auto" w:fill="F3F3F3"/>
          </w:tcPr>
          <w:p w:rsidR="00B52AEB" w:rsidRPr="0037383C" w:rsidRDefault="00B52AEB" w:rsidP="00116AA5">
            <w:r w:rsidRPr="0037383C">
              <w:rPr>
                <w:rFonts w:hint="eastAsia"/>
              </w:rPr>
              <w:t>交易代码</w:t>
            </w:r>
          </w:p>
        </w:tc>
        <w:tc>
          <w:tcPr>
            <w:tcW w:w="7345" w:type="dxa"/>
            <w:gridSpan w:val="6"/>
          </w:tcPr>
          <w:p w:rsidR="00B52AEB" w:rsidRPr="0037383C" w:rsidRDefault="00B52AEB" w:rsidP="00B3225C">
            <w:r>
              <w:rPr>
                <w:rFonts w:hint="eastAsia"/>
              </w:rPr>
              <w:t>C7</w:t>
            </w:r>
            <w:r w:rsidR="00B3225C">
              <w:rPr>
                <w:rFonts w:hint="eastAsia"/>
              </w:rPr>
              <w:t>05</w:t>
            </w:r>
          </w:p>
        </w:tc>
      </w:tr>
      <w:tr w:rsidR="00B52AEB" w:rsidRPr="0037383C" w:rsidTr="00116AA5">
        <w:trPr>
          <w:trHeight w:hRule="exact" w:val="411"/>
          <w:jc w:val="center"/>
        </w:trPr>
        <w:tc>
          <w:tcPr>
            <w:tcW w:w="1797" w:type="dxa"/>
            <w:gridSpan w:val="2"/>
            <w:tcBorders>
              <w:bottom w:val="single" w:sz="4" w:space="0" w:color="auto"/>
            </w:tcBorders>
            <w:shd w:val="clear" w:color="auto" w:fill="F3F3F3"/>
          </w:tcPr>
          <w:p w:rsidR="00B52AEB" w:rsidRPr="0037383C" w:rsidRDefault="00B52AEB" w:rsidP="00116AA5">
            <w:r w:rsidRPr="0037383C">
              <w:rPr>
                <w:rFonts w:hint="eastAsia"/>
              </w:rPr>
              <w:t>接口说明</w:t>
            </w:r>
          </w:p>
        </w:tc>
        <w:tc>
          <w:tcPr>
            <w:tcW w:w="7345" w:type="dxa"/>
            <w:gridSpan w:val="6"/>
            <w:tcBorders>
              <w:bottom w:val="single" w:sz="4" w:space="0" w:color="auto"/>
            </w:tcBorders>
          </w:tcPr>
          <w:p w:rsidR="00B52AEB" w:rsidRPr="0037383C" w:rsidRDefault="00B52AEB" w:rsidP="00116AA5">
            <w:r w:rsidRPr="0037383C">
              <w:rPr>
                <w:rFonts w:hint="eastAsia"/>
              </w:rPr>
              <w:t>当日延期持仓查询的响应报文体</w:t>
            </w:r>
          </w:p>
        </w:tc>
      </w:tr>
      <w:tr w:rsidR="00B52AEB" w:rsidRPr="0037383C" w:rsidTr="00116AA5">
        <w:trPr>
          <w:trHeight w:hRule="exact" w:val="411"/>
          <w:jc w:val="center"/>
        </w:trPr>
        <w:tc>
          <w:tcPr>
            <w:tcW w:w="778" w:type="dxa"/>
            <w:shd w:val="clear" w:color="auto" w:fill="F3F3F3"/>
          </w:tcPr>
          <w:p w:rsidR="00B52AEB" w:rsidRPr="0037383C" w:rsidRDefault="00B52AEB" w:rsidP="00116AA5">
            <w:r>
              <w:rPr>
                <w:rFonts w:hint="eastAsia"/>
              </w:rPr>
              <w:t>符号</w:t>
            </w:r>
          </w:p>
        </w:tc>
        <w:tc>
          <w:tcPr>
            <w:tcW w:w="1980" w:type="dxa"/>
            <w:gridSpan w:val="2"/>
            <w:shd w:val="clear" w:color="auto" w:fill="F3F3F3"/>
          </w:tcPr>
          <w:p w:rsidR="00B52AEB" w:rsidRPr="0037383C" w:rsidRDefault="00B52AEB" w:rsidP="00116AA5">
            <w:r w:rsidRPr="0037383C">
              <w:rPr>
                <w:rFonts w:hint="eastAsia"/>
              </w:rPr>
              <w:t>中文名称</w:t>
            </w:r>
          </w:p>
        </w:tc>
        <w:tc>
          <w:tcPr>
            <w:tcW w:w="1440" w:type="dxa"/>
            <w:shd w:val="clear" w:color="auto" w:fill="F3F3F3"/>
          </w:tcPr>
          <w:p w:rsidR="00B52AEB" w:rsidRPr="0037383C" w:rsidRDefault="00B52AEB" w:rsidP="00116AA5">
            <w:r w:rsidRPr="0037383C">
              <w:rPr>
                <w:rFonts w:hint="eastAsia"/>
              </w:rPr>
              <w:t>英文名称</w:t>
            </w:r>
          </w:p>
        </w:tc>
        <w:tc>
          <w:tcPr>
            <w:tcW w:w="1080" w:type="dxa"/>
            <w:shd w:val="clear" w:color="auto" w:fill="F3F3F3"/>
          </w:tcPr>
          <w:p w:rsidR="00B52AEB" w:rsidRPr="0037383C" w:rsidRDefault="00B52AEB" w:rsidP="00116AA5">
            <w:r w:rsidRPr="0037383C">
              <w:rPr>
                <w:rFonts w:hint="eastAsia"/>
              </w:rPr>
              <w:t>数据类型</w:t>
            </w:r>
          </w:p>
        </w:tc>
        <w:tc>
          <w:tcPr>
            <w:tcW w:w="717" w:type="dxa"/>
            <w:shd w:val="clear" w:color="auto" w:fill="F3F3F3"/>
          </w:tcPr>
          <w:p w:rsidR="00B52AEB" w:rsidRPr="0037383C" w:rsidRDefault="00B52AEB" w:rsidP="00116AA5">
            <w:r w:rsidRPr="0037383C">
              <w:rPr>
                <w:rFonts w:hint="eastAsia"/>
              </w:rPr>
              <w:t>长度</w:t>
            </w:r>
          </w:p>
        </w:tc>
        <w:tc>
          <w:tcPr>
            <w:tcW w:w="899" w:type="dxa"/>
            <w:shd w:val="clear" w:color="auto" w:fill="F3F3F3"/>
          </w:tcPr>
          <w:p w:rsidR="00B52AEB" w:rsidRPr="0037383C" w:rsidRDefault="00B52AEB" w:rsidP="00116AA5">
            <w:r w:rsidRPr="0037383C">
              <w:rPr>
                <w:rFonts w:hint="eastAsia"/>
              </w:rPr>
              <w:t>必填</w:t>
            </w:r>
          </w:p>
        </w:tc>
        <w:tc>
          <w:tcPr>
            <w:tcW w:w="2248" w:type="dxa"/>
            <w:shd w:val="clear" w:color="auto" w:fill="F3F3F3"/>
          </w:tcPr>
          <w:p w:rsidR="00B52AEB" w:rsidRPr="0037383C" w:rsidRDefault="00B52AEB" w:rsidP="00116AA5">
            <w:r w:rsidRPr="0037383C">
              <w:rPr>
                <w:rFonts w:hint="eastAsia"/>
              </w:rPr>
              <w:t>说明</w:t>
            </w:r>
          </w:p>
        </w:tc>
      </w:tr>
      <w:tr w:rsidR="00F1044D" w:rsidRPr="0037383C" w:rsidTr="00116AA5">
        <w:trPr>
          <w:trHeight w:val="262"/>
          <w:jc w:val="center"/>
        </w:trPr>
        <w:tc>
          <w:tcPr>
            <w:tcW w:w="778" w:type="dxa"/>
          </w:tcPr>
          <w:p w:rsidR="00F1044D" w:rsidRDefault="00F1044D" w:rsidP="00116AA5">
            <w:r w:rsidRPr="00EA7AAD">
              <w:rPr>
                <w:rFonts w:ascii="宋体" w:hAnsi="宋体" w:cs="宋体" w:hint="eastAsia"/>
                <w:color w:val="000000"/>
                <w:kern w:val="0"/>
                <w:sz w:val="20"/>
                <w:szCs w:val="20"/>
              </w:rPr>
              <w:t>[]</w:t>
            </w:r>
          </w:p>
        </w:tc>
        <w:tc>
          <w:tcPr>
            <w:tcW w:w="1980" w:type="dxa"/>
            <w:gridSpan w:val="2"/>
          </w:tcPr>
          <w:p w:rsidR="00F1044D" w:rsidRDefault="00F1044D" w:rsidP="00116AA5">
            <w:r>
              <w:rPr>
                <w:rFonts w:hint="eastAsia"/>
              </w:rPr>
              <w:t>客户</w:t>
            </w:r>
            <w:r w:rsidRPr="0037383C">
              <w:rPr>
                <w:rFonts w:hint="eastAsia"/>
              </w:rPr>
              <w:t>延期持仓</w:t>
            </w:r>
            <w:r>
              <w:rPr>
                <w:rFonts w:hint="eastAsia"/>
              </w:rPr>
              <w:t>信息</w:t>
            </w:r>
          </w:p>
        </w:tc>
        <w:tc>
          <w:tcPr>
            <w:tcW w:w="1440" w:type="dxa"/>
          </w:tcPr>
          <w:p w:rsidR="00F1044D" w:rsidRPr="0069581A" w:rsidRDefault="00F1044D" w:rsidP="00116AA5">
            <w:r>
              <w:rPr>
                <w:rFonts w:hint="eastAsia"/>
              </w:rPr>
              <w:t>list</w:t>
            </w:r>
            <w:r w:rsidRPr="0069581A">
              <w:t>_defer_posi_info</w:t>
            </w:r>
          </w:p>
        </w:tc>
        <w:tc>
          <w:tcPr>
            <w:tcW w:w="1080" w:type="dxa"/>
          </w:tcPr>
          <w:p w:rsidR="00F1044D" w:rsidRDefault="00F1044D" w:rsidP="00046BBD">
            <w:r>
              <w:rPr>
                <w:rFonts w:hint="eastAsia"/>
              </w:rPr>
              <w:t>List</w:t>
            </w:r>
          </w:p>
        </w:tc>
        <w:tc>
          <w:tcPr>
            <w:tcW w:w="717" w:type="dxa"/>
          </w:tcPr>
          <w:p w:rsidR="00F1044D" w:rsidRDefault="00F1044D" w:rsidP="00046BBD"/>
        </w:tc>
        <w:tc>
          <w:tcPr>
            <w:tcW w:w="899" w:type="dxa"/>
          </w:tcPr>
          <w:p w:rsidR="00F1044D" w:rsidRDefault="00F1044D" w:rsidP="00046BBD">
            <w:r w:rsidRPr="00B3355C">
              <w:rPr>
                <w:rFonts w:hint="eastAsia"/>
              </w:rPr>
              <w:t>M</w:t>
            </w:r>
          </w:p>
        </w:tc>
        <w:tc>
          <w:tcPr>
            <w:tcW w:w="2248" w:type="dxa"/>
          </w:tcPr>
          <w:p w:rsidR="00F1044D" w:rsidRDefault="00F1044D" w:rsidP="00046BBD">
            <w:r>
              <w:rPr>
                <w:rFonts w:hint="eastAsia"/>
              </w:rPr>
              <w:t>List&lt;List&lt;String&gt;&gt;</w:t>
            </w:r>
          </w:p>
        </w:tc>
      </w:tr>
      <w:tr w:rsidR="00B52AEB" w:rsidRPr="0037383C" w:rsidTr="00116AA5">
        <w:trPr>
          <w:trHeight w:val="262"/>
          <w:jc w:val="center"/>
        </w:trPr>
        <w:tc>
          <w:tcPr>
            <w:tcW w:w="778" w:type="dxa"/>
          </w:tcPr>
          <w:p w:rsidR="00B52AEB" w:rsidRDefault="00B52AEB" w:rsidP="00116AA5">
            <w:r w:rsidRPr="00EA7AAD">
              <w:rPr>
                <w:rFonts w:ascii="宋体" w:hAnsi="宋体" w:cs="宋体" w:hint="eastAsia"/>
                <w:color w:val="000000"/>
                <w:kern w:val="0"/>
                <w:sz w:val="20"/>
                <w:szCs w:val="20"/>
              </w:rPr>
              <w:t>{}</w:t>
            </w:r>
          </w:p>
        </w:tc>
        <w:tc>
          <w:tcPr>
            <w:tcW w:w="1980" w:type="dxa"/>
            <w:gridSpan w:val="2"/>
          </w:tcPr>
          <w:p w:rsidR="00B52AEB" w:rsidRDefault="00B52AEB" w:rsidP="00116AA5">
            <w:r>
              <w:rPr>
                <w:rFonts w:hint="eastAsia"/>
              </w:rPr>
              <w:t>客户</w:t>
            </w:r>
            <w:r w:rsidRPr="0037383C">
              <w:rPr>
                <w:rFonts w:hint="eastAsia"/>
              </w:rPr>
              <w:t>延期持仓</w:t>
            </w:r>
            <w:r>
              <w:rPr>
                <w:rFonts w:hint="eastAsia"/>
              </w:rPr>
              <w:t>信息</w:t>
            </w:r>
          </w:p>
        </w:tc>
        <w:tc>
          <w:tcPr>
            <w:tcW w:w="1440" w:type="dxa"/>
          </w:tcPr>
          <w:p w:rsidR="00B52AEB" w:rsidRPr="0069581A" w:rsidRDefault="00B52AEB" w:rsidP="00116AA5"/>
        </w:tc>
        <w:tc>
          <w:tcPr>
            <w:tcW w:w="1080" w:type="dxa"/>
          </w:tcPr>
          <w:p w:rsidR="00B52AEB" w:rsidRDefault="00B52AEB" w:rsidP="00116AA5"/>
        </w:tc>
        <w:tc>
          <w:tcPr>
            <w:tcW w:w="717" w:type="dxa"/>
          </w:tcPr>
          <w:p w:rsidR="00B52AEB" w:rsidRDefault="00B52AEB" w:rsidP="00116AA5"/>
        </w:tc>
        <w:tc>
          <w:tcPr>
            <w:tcW w:w="899" w:type="dxa"/>
          </w:tcPr>
          <w:p w:rsidR="00B52AEB" w:rsidRDefault="00B52AEB" w:rsidP="00116AA5">
            <w:r w:rsidRPr="00780A21">
              <w:rPr>
                <w:rFonts w:hint="eastAsia"/>
              </w:rPr>
              <w:t>M</w:t>
            </w:r>
          </w:p>
        </w:tc>
        <w:tc>
          <w:tcPr>
            <w:tcW w:w="2248" w:type="dxa"/>
          </w:tcPr>
          <w:p w:rsidR="00B52AEB" w:rsidRDefault="00B52AEB" w:rsidP="00116AA5"/>
        </w:tc>
      </w:tr>
      <w:tr w:rsidR="00B52AEB" w:rsidRPr="0037383C" w:rsidTr="00116AA5">
        <w:trPr>
          <w:trHeight w:val="262"/>
          <w:jc w:val="center"/>
        </w:trPr>
        <w:tc>
          <w:tcPr>
            <w:tcW w:w="778" w:type="dxa"/>
          </w:tcPr>
          <w:p w:rsidR="00B52AEB" w:rsidRDefault="00B52AEB" w:rsidP="00116AA5">
            <w:r w:rsidRPr="00EA7AAD">
              <w:rPr>
                <w:rFonts w:ascii="宋体" w:hAnsi="宋体" w:cs="宋体" w:hint="eastAsia"/>
                <w:color w:val="000000"/>
                <w:kern w:val="0"/>
                <w:sz w:val="20"/>
                <w:szCs w:val="20"/>
              </w:rPr>
              <w:t>→</w:t>
            </w:r>
          </w:p>
        </w:tc>
        <w:tc>
          <w:tcPr>
            <w:tcW w:w="1980" w:type="dxa"/>
            <w:gridSpan w:val="2"/>
          </w:tcPr>
          <w:p w:rsidR="00B52AEB" w:rsidRDefault="00B52AEB" w:rsidP="00116AA5">
            <w:r>
              <w:rPr>
                <w:rFonts w:hint="eastAsia"/>
              </w:rPr>
              <w:t>客户号</w:t>
            </w:r>
          </w:p>
        </w:tc>
        <w:tc>
          <w:tcPr>
            <w:tcW w:w="1440" w:type="dxa"/>
          </w:tcPr>
          <w:p w:rsidR="00B52AEB" w:rsidRPr="009F21B9" w:rsidRDefault="00B52AEB" w:rsidP="00116AA5">
            <w:r>
              <w:t>acct_no</w:t>
            </w:r>
          </w:p>
        </w:tc>
        <w:tc>
          <w:tcPr>
            <w:tcW w:w="1080" w:type="dxa"/>
          </w:tcPr>
          <w:p w:rsidR="00B52AEB" w:rsidRDefault="00B52AEB" w:rsidP="00116AA5">
            <w:r>
              <w:t>string</w:t>
            </w:r>
          </w:p>
        </w:tc>
        <w:tc>
          <w:tcPr>
            <w:tcW w:w="717" w:type="dxa"/>
          </w:tcPr>
          <w:p w:rsidR="00B52AEB" w:rsidRDefault="00B52AEB" w:rsidP="00EB3BF6">
            <w:r>
              <w:rPr>
                <w:rFonts w:hint="eastAsia"/>
              </w:rPr>
              <w:t>1</w:t>
            </w:r>
            <w:r w:rsidR="00EB3BF6">
              <w:rPr>
                <w:rFonts w:hint="eastAsia"/>
              </w:rPr>
              <w:t>6</w:t>
            </w:r>
          </w:p>
        </w:tc>
        <w:tc>
          <w:tcPr>
            <w:tcW w:w="899" w:type="dxa"/>
          </w:tcPr>
          <w:p w:rsidR="00B52AEB" w:rsidRDefault="00B52AEB" w:rsidP="00116AA5">
            <w:r w:rsidRPr="00B36F12">
              <w:rPr>
                <w:rFonts w:hint="eastAsia"/>
              </w:rPr>
              <w:t>M</w:t>
            </w:r>
          </w:p>
        </w:tc>
        <w:tc>
          <w:tcPr>
            <w:tcW w:w="2248" w:type="dxa"/>
          </w:tcPr>
          <w:p w:rsidR="00B52AEB" w:rsidRDefault="00B52AEB" w:rsidP="00116AA5"/>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t>合约代码</w:t>
            </w:r>
          </w:p>
        </w:tc>
        <w:tc>
          <w:tcPr>
            <w:tcW w:w="1440" w:type="dxa"/>
          </w:tcPr>
          <w:p w:rsidR="00B52AEB" w:rsidRPr="0069581A" w:rsidRDefault="00B52AEB" w:rsidP="00116AA5">
            <w:r w:rsidRPr="0069581A">
              <w:t>prod_code</w:t>
            </w:r>
          </w:p>
        </w:tc>
        <w:tc>
          <w:tcPr>
            <w:tcW w:w="1080" w:type="dxa"/>
          </w:tcPr>
          <w:p w:rsidR="00B52AEB" w:rsidRPr="0037383C" w:rsidRDefault="00B52AEB" w:rsidP="00116AA5">
            <w:r>
              <w:rPr>
                <w:rFonts w:hint="eastAsia"/>
              </w:rPr>
              <w:t>string</w:t>
            </w:r>
          </w:p>
        </w:tc>
        <w:tc>
          <w:tcPr>
            <w:tcW w:w="717" w:type="dxa"/>
          </w:tcPr>
          <w:p w:rsidR="00B52AEB" w:rsidRPr="0037383C" w:rsidRDefault="00B52AEB" w:rsidP="00116AA5">
            <w:r>
              <w:rPr>
                <w:rFonts w:hint="eastAsia"/>
              </w:rPr>
              <w:t>10</w:t>
            </w:r>
          </w:p>
        </w:tc>
        <w:tc>
          <w:tcPr>
            <w:tcW w:w="899" w:type="dxa"/>
          </w:tcPr>
          <w:p w:rsidR="00B52AEB" w:rsidRDefault="00B52AEB" w:rsidP="00116AA5">
            <w:r w:rsidRPr="00780A21">
              <w:rPr>
                <w:rFonts w:hint="eastAsia"/>
              </w:rPr>
              <w:t>M</w:t>
            </w:r>
          </w:p>
        </w:tc>
        <w:tc>
          <w:tcPr>
            <w:tcW w:w="2248" w:type="dxa"/>
          </w:tcPr>
          <w:p w:rsidR="00B52AEB" w:rsidRPr="0037383C" w:rsidRDefault="00B52AEB" w:rsidP="00116AA5"/>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多头开仓均价</w:t>
            </w:r>
          </w:p>
        </w:tc>
        <w:tc>
          <w:tcPr>
            <w:tcW w:w="1440" w:type="dxa"/>
          </w:tcPr>
          <w:p w:rsidR="00B52AEB" w:rsidRPr="0069581A" w:rsidRDefault="00B52AEB" w:rsidP="00116AA5">
            <w:r w:rsidRPr="0069581A">
              <w:t>long_open_avg_price</w:t>
            </w:r>
          </w:p>
        </w:tc>
        <w:tc>
          <w:tcPr>
            <w:tcW w:w="1080" w:type="dxa"/>
          </w:tcPr>
          <w:p w:rsidR="00B52AEB" w:rsidRPr="0037383C" w:rsidRDefault="00B52AEB" w:rsidP="00116AA5">
            <w:r w:rsidRPr="0037383C">
              <w:rPr>
                <w:rFonts w:hint="eastAsia"/>
              </w:rPr>
              <w:t>double</w:t>
            </w:r>
          </w:p>
        </w:tc>
        <w:tc>
          <w:tcPr>
            <w:tcW w:w="717" w:type="dxa"/>
          </w:tcPr>
          <w:p w:rsidR="00B52AEB" w:rsidRPr="0037383C" w:rsidRDefault="00B52AEB" w:rsidP="00116AA5">
            <w:r w:rsidRPr="0037383C">
              <w:rPr>
                <w:rFonts w:hint="eastAsia"/>
              </w:rPr>
              <w:t>8,2</w:t>
            </w:r>
          </w:p>
        </w:tc>
        <w:tc>
          <w:tcPr>
            <w:tcW w:w="899" w:type="dxa"/>
          </w:tcPr>
          <w:p w:rsidR="00B52AEB" w:rsidRDefault="00B52AEB" w:rsidP="00116AA5">
            <w:r w:rsidRPr="00780A21">
              <w:rPr>
                <w:rFonts w:hint="eastAsia"/>
              </w:rPr>
              <w:t>M</w:t>
            </w:r>
          </w:p>
        </w:tc>
        <w:tc>
          <w:tcPr>
            <w:tcW w:w="2248" w:type="dxa"/>
          </w:tcPr>
          <w:p w:rsidR="00BC7B1F" w:rsidRDefault="00BC7B1F" w:rsidP="00116AA5">
            <w:r>
              <w:rPr>
                <w:rFonts w:hint="eastAsia"/>
              </w:rPr>
              <w:t>单位元</w:t>
            </w:r>
            <w:r>
              <w:rPr>
                <w:rFonts w:hint="eastAsia"/>
              </w:rPr>
              <w:t>/</w:t>
            </w:r>
            <w:r>
              <w:rPr>
                <w:rFonts w:hint="eastAsia"/>
              </w:rPr>
              <w:t>手</w:t>
            </w:r>
          </w:p>
          <w:p w:rsidR="00B52AEB" w:rsidRPr="0037383C" w:rsidRDefault="00B52AEB" w:rsidP="00116AA5">
            <w:r w:rsidRPr="0037383C">
              <w:rPr>
                <w:rFonts w:hint="eastAsia"/>
              </w:rPr>
              <w:t>原买均价</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当日多仓总量</w:t>
            </w:r>
          </w:p>
        </w:tc>
        <w:tc>
          <w:tcPr>
            <w:tcW w:w="1440" w:type="dxa"/>
          </w:tcPr>
          <w:p w:rsidR="00B52AEB" w:rsidRPr="0069581A" w:rsidRDefault="00B52AEB" w:rsidP="00116AA5">
            <w:r w:rsidRPr="0069581A">
              <w:t>curr_long_amt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C7B1F" w:rsidRDefault="00BC7B1F" w:rsidP="00116AA5">
            <w:r>
              <w:rPr>
                <w:rFonts w:hint="eastAsia"/>
              </w:rPr>
              <w:t>单位手</w:t>
            </w:r>
          </w:p>
          <w:p w:rsidR="00B52AEB" w:rsidRPr="0037383C" w:rsidRDefault="00B52AEB" w:rsidP="00116AA5">
            <w:r w:rsidRPr="0037383C">
              <w:rPr>
                <w:rFonts w:hint="eastAsia"/>
              </w:rPr>
              <w:t>原买持量</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空头开仓均价</w:t>
            </w:r>
          </w:p>
        </w:tc>
        <w:tc>
          <w:tcPr>
            <w:tcW w:w="1440" w:type="dxa"/>
          </w:tcPr>
          <w:p w:rsidR="00B52AEB" w:rsidRPr="0069581A" w:rsidRDefault="00B52AEB" w:rsidP="00116AA5">
            <w:r w:rsidRPr="0069581A">
              <w:t>short_open_avg_price</w:t>
            </w:r>
          </w:p>
        </w:tc>
        <w:tc>
          <w:tcPr>
            <w:tcW w:w="1080" w:type="dxa"/>
          </w:tcPr>
          <w:p w:rsidR="00B52AEB" w:rsidRPr="0037383C" w:rsidRDefault="00B52AEB" w:rsidP="00116AA5">
            <w:r w:rsidRPr="0037383C">
              <w:rPr>
                <w:rFonts w:hint="eastAsia"/>
              </w:rPr>
              <w:t>double</w:t>
            </w:r>
          </w:p>
        </w:tc>
        <w:tc>
          <w:tcPr>
            <w:tcW w:w="717" w:type="dxa"/>
          </w:tcPr>
          <w:p w:rsidR="00B52AEB" w:rsidRPr="0037383C" w:rsidRDefault="00B52AEB" w:rsidP="00116AA5">
            <w:r w:rsidRPr="0037383C">
              <w:rPr>
                <w:rFonts w:hint="eastAsia"/>
              </w:rPr>
              <w:t>8,2</w:t>
            </w:r>
          </w:p>
        </w:tc>
        <w:tc>
          <w:tcPr>
            <w:tcW w:w="899" w:type="dxa"/>
          </w:tcPr>
          <w:p w:rsidR="00B52AEB" w:rsidRDefault="00B52AEB" w:rsidP="00116AA5">
            <w:r w:rsidRPr="00780A21">
              <w:rPr>
                <w:rFonts w:hint="eastAsia"/>
              </w:rPr>
              <w:t>M</w:t>
            </w:r>
          </w:p>
        </w:tc>
        <w:tc>
          <w:tcPr>
            <w:tcW w:w="2248" w:type="dxa"/>
          </w:tcPr>
          <w:p w:rsidR="00BC7B1F" w:rsidRDefault="00BC7B1F" w:rsidP="00116AA5">
            <w:r>
              <w:rPr>
                <w:rFonts w:hint="eastAsia"/>
              </w:rPr>
              <w:t>单位元</w:t>
            </w:r>
            <w:r>
              <w:rPr>
                <w:rFonts w:hint="eastAsia"/>
              </w:rPr>
              <w:t>/</w:t>
            </w:r>
            <w:r>
              <w:rPr>
                <w:rFonts w:hint="eastAsia"/>
              </w:rPr>
              <w:t>手</w:t>
            </w:r>
          </w:p>
          <w:p w:rsidR="00B52AEB" w:rsidRPr="0037383C" w:rsidRDefault="00B52AEB" w:rsidP="00116AA5">
            <w:r w:rsidRPr="0037383C">
              <w:rPr>
                <w:rFonts w:hint="eastAsia"/>
              </w:rPr>
              <w:t>原卖均价</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当日空仓总量</w:t>
            </w:r>
          </w:p>
        </w:tc>
        <w:tc>
          <w:tcPr>
            <w:tcW w:w="1440" w:type="dxa"/>
          </w:tcPr>
          <w:p w:rsidR="00B52AEB" w:rsidRPr="0069581A" w:rsidRDefault="00B52AEB" w:rsidP="00116AA5">
            <w:r w:rsidRPr="0069581A">
              <w:t>curr_short_amt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C7B1F" w:rsidRDefault="00BC7B1F" w:rsidP="00116AA5">
            <w:r>
              <w:rPr>
                <w:rFonts w:hint="eastAsia"/>
              </w:rPr>
              <w:t>单位手</w:t>
            </w:r>
          </w:p>
          <w:p w:rsidR="00B52AEB" w:rsidRPr="0037383C" w:rsidRDefault="00B52AEB" w:rsidP="00116AA5">
            <w:r w:rsidRPr="0037383C">
              <w:rPr>
                <w:rFonts w:hint="eastAsia"/>
              </w:rPr>
              <w:t>原卖持量</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当日可用多仓</w:t>
            </w:r>
          </w:p>
        </w:tc>
        <w:tc>
          <w:tcPr>
            <w:tcW w:w="1440" w:type="dxa"/>
          </w:tcPr>
          <w:p w:rsidR="00B52AEB" w:rsidRPr="0069581A" w:rsidRDefault="00B52AEB" w:rsidP="00116AA5">
            <w:r w:rsidRPr="0069581A">
              <w:t>curr_long_can_use</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当日可用空仓</w:t>
            </w:r>
          </w:p>
        </w:tc>
        <w:tc>
          <w:tcPr>
            <w:tcW w:w="1440" w:type="dxa"/>
          </w:tcPr>
          <w:p w:rsidR="00B52AEB" w:rsidRPr="0069581A" w:rsidRDefault="00B52AEB" w:rsidP="00116AA5">
            <w:r w:rsidRPr="0069581A">
              <w:t>curr_short_can_use</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当日开多仓</w:t>
            </w:r>
          </w:p>
        </w:tc>
        <w:tc>
          <w:tcPr>
            <w:tcW w:w="1440" w:type="dxa"/>
          </w:tcPr>
          <w:p w:rsidR="00B52AEB" w:rsidRPr="0069581A" w:rsidRDefault="00B52AEB" w:rsidP="00116AA5">
            <w:r w:rsidRPr="0069581A">
              <w:t>open_long_amt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当日开空仓</w:t>
            </w:r>
          </w:p>
        </w:tc>
        <w:tc>
          <w:tcPr>
            <w:tcW w:w="1440" w:type="dxa"/>
          </w:tcPr>
          <w:p w:rsidR="00B52AEB" w:rsidRPr="0069581A" w:rsidRDefault="00B52AEB" w:rsidP="00116AA5">
            <w:r w:rsidRPr="0069581A">
              <w:t>open_short_amt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当日平多仓冻结</w:t>
            </w:r>
          </w:p>
        </w:tc>
        <w:tc>
          <w:tcPr>
            <w:tcW w:w="1440" w:type="dxa"/>
          </w:tcPr>
          <w:p w:rsidR="00B52AEB" w:rsidRPr="0069581A" w:rsidRDefault="00B52AEB" w:rsidP="00116AA5">
            <w:r w:rsidRPr="0069581A">
              <w:t>cov_long_fr</w:t>
            </w:r>
            <w:r w:rsidRPr="0069581A">
              <w:lastRenderedPageBreak/>
              <w:t>oz_amt</w:t>
            </w:r>
          </w:p>
        </w:tc>
        <w:tc>
          <w:tcPr>
            <w:tcW w:w="1080" w:type="dxa"/>
          </w:tcPr>
          <w:p w:rsidR="00B52AEB" w:rsidRPr="0037383C" w:rsidRDefault="00B52AEB" w:rsidP="00116AA5">
            <w:r w:rsidRPr="0037383C">
              <w:rPr>
                <w:rFonts w:hint="eastAsia"/>
              </w:rPr>
              <w:lastRenderedPageBreak/>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lastRenderedPageBreak/>
              <w:t>→</w:t>
            </w:r>
          </w:p>
        </w:tc>
        <w:tc>
          <w:tcPr>
            <w:tcW w:w="1980" w:type="dxa"/>
            <w:gridSpan w:val="2"/>
          </w:tcPr>
          <w:p w:rsidR="00B52AEB" w:rsidRPr="0037383C" w:rsidRDefault="00B52AEB" w:rsidP="00116AA5">
            <w:r w:rsidRPr="0037383C">
              <w:rPr>
                <w:rFonts w:hint="eastAsia"/>
              </w:rPr>
              <w:t>当日平多仓</w:t>
            </w:r>
          </w:p>
        </w:tc>
        <w:tc>
          <w:tcPr>
            <w:tcW w:w="1440" w:type="dxa"/>
          </w:tcPr>
          <w:p w:rsidR="00B52AEB" w:rsidRPr="0069581A" w:rsidRDefault="00B52AEB" w:rsidP="00116AA5">
            <w:r w:rsidRPr="0069581A">
              <w:t>cov_long_amt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当日平空仓冻结</w:t>
            </w:r>
          </w:p>
        </w:tc>
        <w:tc>
          <w:tcPr>
            <w:tcW w:w="1440" w:type="dxa"/>
          </w:tcPr>
          <w:p w:rsidR="00B52AEB" w:rsidRPr="0069581A" w:rsidRDefault="00B52AEB" w:rsidP="00116AA5">
            <w:r w:rsidRPr="0069581A">
              <w:t>cov_short_froz_amt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当日平空仓</w:t>
            </w:r>
          </w:p>
        </w:tc>
        <w:tc>
          <w:tcPr>
            <w:tcW w:w="1440" w:type="dxa"/>
          </w:tcPr>
          <w:p w:rsidR="00B52AEB" w:rsidRPr="0069581A" w:rsidRDefault="00B52AEB" w:rsidP="00116AA5">
            <w:r w:rsidRPr="0069581A">
              <w:t>cov_short_amt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当日交割多仓冻结</w:t>
            </w:r>
          </w:p>
        </w:tc>
        <w:tc>
          <w:tcPr>
            <w:tcW w:w="1440" w:type="dxa"/>
          </w:tcPr>
          <w:p w:rsidR="00B52AEB" w:rsidRPr="0069581A" w:rsidRDefault="00B52AEB" w:rsidP="00116AA5">
            <w:r w:rsidRPr="0069581A">
              <w:t>deli_long_froz_amt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当日交割多仓</w:t>
            </w:r>
          </w:p>
        </w:tc>
        <w:tc>
          <w:tcPr>
            <w:tcW w:w="1440" w:type="dxa"/>
          </w:tcPr>
          <w:p w:rsidR="00B52AEB" w:rsidRPr="0069581A" w:rsidRDefault="00B52AEB" w:rsidP="00116AA5">
            <w:r w:rsidRPr="0069581A">
              <w:t>deli_long_amt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当日交割空仓冻结</w:t>
            </w:r>
          </w:p>
        </w:tc>
        <w:tc>
          <w:tcPr>
            <w:tcW w:w="1440" w:type="dxa"/>
          </w:tcPr>
          <w:p w:rsidR="00B52AEB" w:rsidRPr="0069581A" w:rsidRDefault="00B52AEB" w:rsidP="00116AA5">
            <w:r w:rsidRPr="0069581A">
              <w:t>deli_short_froz_amt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当日交割空仓</w:t>
            </w:r>
          </w:p>
        </w:tc>
        <w:tc>
          <w:tcPr>
            <w:tcW w:w="1440" w:type="dxa"/>
          </w:tcPr>
          <w:p w:rsidR="00B52AEB" w:rsidRPr="0069581A" w:rsidRDefault="00B52AEB" w:rsidP="00116AA5">
            <w:r w:rsidRPr="0069581A">
              <w:t>deli_short_amt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当日中立仓开多仓</w:t>
            </w:r>
          </w:p>
        </w:tc>
        <w:tc>
          <w:tcPr>
            <w:tcW w:w="1440" w:type="dxa"/>
          </w:tcPr>
          <w:p w:rsidR="00B52AEB" w:rsidRPr="0069581A" w:rsidRDefault="00B52AEB" w:rsidP="00116AA5">
            <w:r w:rsidRPr="0069581A">
              <w:t>midd_open_long_amt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当日中立仓开空仓</w:t>
            </w:r>
          </w:p>
        </w:tc>
        <w:tc>
          <w:tcPr>
            <w:tcW w:w="1440" w:type="dxa"/>
          </w:tcPr>
          <w:p w:rsidR="00B52AEB" w:rsidRPr="0069581A" w:rsidRDefault="00B52AEB" w:rsidP="00116AA5">
            <w:r w:rsidRPr="0069581A">
              <w:t>midd_open_short_amt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多仓持仓均价</w:t>
            </w:r>
          </w:p>
        </w:tc>
        <w:tc>
          <w:tcPr>
            <w:tcW w:w="1440" w:type="dxa"/>
          </w:tcPr>
          <w:p w:rsidR="00B52AEB" w:rsidRPr="0069581A" w:rsidRDefault="00B52AEB" w:rsidP="00116AA5">
            <w:r w:rsidRPr="0069581A">
              <w:t>long_posi_avg_price</w:t>
            </w:r>
          </w:p>
        </w:tc>
        <w:tc>
          <w:tcPr>
            <w:tcW w:w="1080" w:type="dxa"/>
          </w:tcPr>
          <w:p w:rsidR="00B52AEB" w:rsidRPr="0037383C" w:rsidRDefault="00B52AEB" w:rsidP="00116AA5">
            <w:r w:rsidRPr="0037383C">
              <w:rPr>
                <w:rFonts w:hint="eastAsia"/>
              </w:rPr>
              <w:t>double</w:t>
            </w:r>
          </w:p>
        </w:tc>
        <w:tc>
          <w:tcPr>
            <w:tcW w:w="717" w:type="dxa"/>
          </w:tcPr>
          <w:p w:rsidR="00B52AEB" w:rsidRPr="0037383C" w:rsidRDefault="00B52AEB" w:rsidP="00116AA5">
            <w:r w:rsidRPr="0037383C">
              <w:rPr>
                <w:rFonts w:hint="eastAsia"/>
              </w:rPr>
              <w:t>8,2</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单位元</w:t>
            </w:r>
            <w:r>
              <w:rPr>
                <w:rFonts w:hint="eastAsia"/>
              </w:rPr>
              <w:t>/</w:t>
            </w:r>
            <w:r>
              <w:rPr>
                <w:rFonts w:hint="eastAsia"/>
              </w:rPr>
              <w:t>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空仓持仓均价</w:t>
            </w:r>
          </w:p>
        </w:tc>
        <w:tc>
          <w:tcPr>
            <w:tcW w:w="1440" w:type="dxa"/>
          </w:tcPr>
          <w:p w:rsidR="00B52AEB" w:rsidRDefault="00B52AEB" w:rsidP="00116AA5">
            <w:r w:rsidRPr="0069581A">
              <w:t>short_posi_avg_price</w:t>
            </w:r>
          </w:p>
        </w:tc>
        <w:tc>
          <w:tcPr>
            <w:tcW w:w="1080" w:type="dxa"/>
          </w:tcPr>
          <w:p w:rsidR="00B52AEB" w:rsidRPr="0037383C" w:rsidRDefault="00B52AEB" w:rsidP="00116AA5">
            <w:r w:rsidRPr="0037383C">
              <w:rPr>
                <w:rFonts w:hint="eastAsia"/>
              </w:rPr>
              <w:t>double</w:t>
            </w:r>
          </w:p>
        </w:tc>
        <w:tc>
          <w:tcPr>
            <w:tcW w:w="717" w:type="dxa"/>
          </w:tcPr>
          <w:p w:rsidR="00B52AEB" w:rsidRPr="0037383C" w:rsidRDefault="00B52AEB" w:rsidP="00116AA5">
            <w:r w:rsidRPr="0037383C">
              <w:rPr>
                <w:rFonts w:hint="eastAsia"/>
              </w:rPr>
              <w:t>8,2</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单位元</w:t>
            </w:r>
            <w:r>
              <w:rPr>
                <w:rFonts w:hint="eastAsia"/>
              </w:rPr>
              <w:t>/</w:t>
            </w:r>
            <w:r>
              <w:rPr>
                <w:rFonts w:hint="eastAsia"/>
              </w:rPr>
              <w:t>手</w:t>
            </w:r>
          </w:p>
        </w:tc>
      </w:tr>
      <w:tr w:rsidR="00892EAF" w:rsidRPr="0037383C" w:rsidTr="00116AA5">
        <w:trPr>
          <w:trHeight w:val="262"/>
          <w:jc w:val="center"/>
        </w:trPr>
        <w:tc>
          <w:tcPr>
            <w:tcW w:w="778" w:type="dxa"/>
          </w:tcPr>
          <w:p w:rsidR="00892EAF" w:rsidRDefault="00892EAF" w:rsidP="00E56419">
            <w:r w:rsidRPr="009A2D16">
              <w:rPr>
                <w:rFonts w:ascii="宋体" w:hAnsi="宋体" w:cs="宋体" w:hint="eastAsia"/>
                <w:color w:val="000000"/>
                <w:kern w:val="0"/>
                <w:sz w:val="20"/>
                <w:szCs w:val="20"/>
              </w:rPr>
              <w:t>→</w:t>
            </w:r>
          </w:p>
        </w:tc>
        <w:tc>
          <w:tcPr>
            <w:tcW w:w="1980" w:type="dxa"/>
            <w:gridSpan w:val="2"/>
          </w:tcPr>
          <w:p w:rsidR="00892EAF" w:rsidRPr="0037383C" w:rsidRDefault="00892EAF" w:rsidP="00E56419">
            <w:r w:rsidRPr="00892EAF">
              <w:rPr>
                <w:rFonts w:hint="eastAsia"/>
              </w:rPr>
              <w:t>多头持仓保证金</w:t>
            </w:r>
          </w:p>
        </w:tc>
        <w:tc>
          <w:tcPr>
            <w:tcW w:w="1440" w:type="dxa"/>
          </w:tcPr>
          <w:p w:rsidR="00892EAF" w:rsidRPr="0069581A" w:rsidRDefault="00892EAF" w:rsidP="00E56419">
            <w:r w:rsidRPr="00892EAF">
              <w:t>long_margin</w:t>
            </w:r>
          </w:p>
        </w:tc>
        <w:tc>
          <w:tcPr>
            <w:tcW w:w="1080" w:type="dxa"/>
          </w:tcPr>
          <w:p w:rsidR="00892EAF" w:rsidRPr="0037383C" w:rsidRDefault="00892EAF" w:rsidP="00E56419">
            <w:r w:rsidRPr="0037383C">
              <w:rPr>
                <w:rFonts w:hint="eastAsia"/>
              </w:rPr>
              <w:t>double</w:t>
            </w:r>
          </w:p>
        </w:tc>
        <w:tc>
          <w:tcPr>
            <w:tcW w:w="717" w:type="dxa"/>
          </w:tcPr>
          <w:p w:rsidR="00892EAF" w:rsidRPr="0037383C" w:rsidRDefault="00892EAF" w:rsidP="00E56419">
            <w:r w:rsidRPr="0037383C">
              <w:rPr>
                <w:rFonts w:hint="eastAsia"/>
              </w:rPr>
              <w:t>8,2</w:t>
            </w:r>
          </w:p>
        </w:tc>
        <w:tc>
          <w:tcPr>
            <w:tcW w:w="899" w:type="dxa"/>
          </w:tcPr>
          <w:p w:rsidR="00892EAF" w:rsidRDefault="00892EAF" w:rsidP="00E56419">
            <w:r w:rsidRPr="00780A21">
              <w:rPr>
                <w:rFonts w:hint="eastAsia"/>
              </w:rPr>
              <w:t>M</w:t>
            </w:r>
          </w:p>
        </w:tc>
        <w:tc>
          <w:tcPr>
            <w:tcW w:w="2248" w:type="dxa"/>
          </w:tcPr>
          <w:p w:rsidR="00892EAF" w:rsidRPr="0037383C" w:rsidRDefault="00892EAF" w:rsidP="00E56419">
            <w:r>
              <w:rPr>
                <w:rFonts w:hint="eastAsia"/>
              </w:rPr>
              <w:t>单位元</w:t>
            </w:r>
          </w:p>
        </w:tc>
      </w:tr>
      <w:tr w:rsidR="00892EAF" w:rsidRPr="0037383C" w:rsidTr="00116AA5">
        <w:trPr>
          <w:trHeight w:val="262"/>
          <w:jc w:val="center"/>
        </w:trPr>
        <w:tc>
          <w:tcPr>
            <w:tcW w:w="778" w:type="dxa"/>
          </w:tcPr>
          <w:p w:rsidR="00892EAF" w:rsidRDefault="00892EAF" w:rsidP="00E56419">
            <w:r w:rsidRPr="009A2D16">
              <w:rPr>
                <w:rFonts w:ascii="宋体" w:hAnsi="宋体" w:cs="宋体" w:hint="eastAsia"/>
                <w:color w:val="000000"/>
                <w:kern w:val="0"/>
                <w:sz w:val="20"/>
                <w:szCs w:val="20"/>
              </w:rPr>
              <w:t>→</w:t>
            </w:r>
          </w:p>
        </w:tc>
        <w:tc>
          <w:tcPr>
            <w:tcW w:w="1980" w:type="dxa"/>
            <w:gridSpan w:val="2"/>
          </w:tcPr>
          <w:p w:rsidR="00892EAF" w:rsidRPr="0037383C" w:rsidRDefault="00892EAF" w:rsidP="00E56419">
            <w:r w:rsidRPr="0037383C">
              <w:rPr>
                <w:rFonts w:hint="eastAsia"/>
              </w:rPr>
              <w:t>空</w:t>
            </w:r>
            <w:r w:rsidRPr="00892EAF">
              <w:rPr>
                <w:rFonts w:hint="eastAsia"/>
              </w:rPr>
              <w:t>头持仓保证金</w:t>
            </w:r>
          </w:p>
        </w:tc>
        <w:tc>
          <w:tcPr>
            <w:tcW w:w="1440" w:type="dxa"/>
          </w:tcPr>
          <w:p w:rsidR="00892EAF" w:rsidRDefault="00892EAF" w:rsidP="00E56419">
            <w:r w:rsidRPr="00892EAF">
              <w:t>short_margin</w:t>
            </w:r>
          </w:p>
        </w:tc>
        <w:tc>
          <w:tcPr>
            <w:tcW w:w="1080" w:type="dxa"/>
          </w:tcPr>
          <w:p w:rsidR="00892EAF" w:rsidRPr="0037383C" w:rsidRDefault="00892EAF" w:rsidP="00E56419">
            <w:r w:rsidRPr="0037383C">
              <w:rPr>
                <w:rFonts w:hint="eastAsia"/>
              </w:rPr>
              <w:t>double</w:t>
            </w:r>
          </w:p>
        </w:tc>
        <w:tc>
          <w:tcPr>
            <w:tcW w:w="717" w:type="dxa"/>
          </w:tcPr>
          <w:p w:rsidR="00892EAF" w:rsidRPr="0037383C" w:rsidRDefault="00892EAF" w:rsidP="00E56419">
            <w:r w:rsidRPr="0037383C">
              <w:rPr>
                <w:rFonts w:hint="eastAsia"/>
              </w:rPr>
              <w:t>8,2</w:t>
            </w:r>
          </w:p>
        </w:tc>
        <w:tc>
          <w:tcPr>
            <w:tcW w:w="899" w:type="dxa"/>
          </w:tcPr>
          <w:p w:rsidR="00892EAF" w:rsidRDefault="00892EAF" w:rsidP="00E56419">
            <w:r w:rsidRPr="00780A21">
              <w:rPr>
                <w:rFonts w:hint="eastAsia"/>
              </w:rPr>
              <w:t>M</w:t>
            </w:r>
          </w:p>
        </w:tc>
        <w:tc>
          <w:tcPr>
            <w:tcW w:w="2248" w:type="dxa"/>
          </w:tcPr>
          <w:p w:rsidR="00892EAF" w:rsidRPr="0037383C" w:rsidRDefault="00892EAF" w:rsidP="00E56419">
            <w:r>
              <w:rPr>
                <w:rFonts w:hint="eastAsia"/>
              </w:rPr>
              <w:t>单位元</w:t>
            </w:r>
          </w:p>
        </w:tc>
      </w:tr>
      <w:tr w:rsidR="000C5771" w:rsidRPr="0037383C" w:rsidTr="00116AA5">
        <w:trPr>
          <w:trHeight w:val="262"/>
          <w:jc w:val="center"/>
        </w:trPr>
        <w:tc>
          <w:tcPr>
            <w:tcW w:w="778" w:type="dxa"/>
          </w:tcPr>
          <w:p w:rsidR="000C5771" w:rsidRPr="009A2D16" w:rsidRDefault="000C5771" w:rsidP="00E56419">
            <w:pPr>
              <w:rPr>
                <w:rFonts w:ascii="宋体" w:hAnsi="宋体" w:cs="宋体"/>
                <w:color w:val="000000"/>
                <w:kern w:val="0"/>
                <w:sz w:val="20"/>
                <w:szCs w:val="20"/>
              </w:rPr>
            </w:pPr>
          </w:p>
        </w:tc>
        <w:tc>
          <w:tcPr>
            <w:tcW w:w="1980" w:type="dxa"/>
            <w:gridSpan w:val="2"/>
          </w:tcPr>
          <w:p w:rsidR="000C5771" w:rsidRPr="0037383C" w:rsidRDefault="000C5771" w:rsidP="00E56419">
            <w:r w:rsidRPr="000C5771">
              <w:rPr>
                <w:rFonts w:hint="eastAsia"/>
              </w:rPr>
              <w:t>上日结算价</w:t>
            </w:r>
          </w:p>
        </w:tc>
        <w:tc>
          <w:tcPr>
            <w:tcW w:w="1440" w:type="dxa"/>
          </w:tcPr>
          <w:p w:rsidR="000C5771" w:rsidRPr="00892EAF" w:rsidRDefault="000C5771" w:rsidP="00E56419">
            <w:r w:rsidRPr="000C5771">
              <w:t>last_settle_price</w:t>
            </w:r>
          </w:p>
        </w:tc>
        <w:tc>
          <w:tcPr>
            <w:tcW w:w="1080" w:type="dxa"/>
          </w:tcPr>
          <w:p w:rsidR="000C5771" w:rsidRPr="0037383C" w:rsidRDefault="000C5771" w:rsidP="00945CA8">
            <w:r w:rsidRPr="0037383C">
              <w:rPr>
                <w:rFonts w:hint="eastAsia"/>
              </w:rPr>
              <w:t>double</w:t>
            </w:r>
          </w:p>
        </w:tc>
        <w:tc>
          <w:tcPr>
            <w:tcW w:w="717" w:type="dxa"/>
          </w:tcPr>
          <w:p w:rsidR="000C5771" w:rsidRPr="0037383C" w:rsidRDefault="000C5771" w:rsidP="00945CA8">
            <w:r w:rsidRPr="0037383C">
              <w:rPr>
                <w:rFonts w:hint="eastAsia"/>
              </w:rPr>
              <w:t>8,2</w:t>
            </w:r>
          </w:p>
        </w:tc>
        <w:tc>
          <w:tcPr>
            <w:tcW w:w="899" w:type="dxa"/>
          </w:tcPr>
          <w:p w:rsidR="000C5771" w:rsidRDefault="000C5771" w:rsidP="00945CA8">
            <w:r w:rsidRPr="00780A21">
              <w:rPr>
                <w:rFonts w:hint="eastAsia"/>
              </w:rPr>
              <w:t>M</w:t>
            </w:r>
          </w:p>
        </w:tc>
        <w:tc>
          <w:tcPr>
            <w:tcW w:w="2248" w:type="dxa"/>
          </w:tcPr>
          <w:p w:rsidR="000C5771" w:rsidRPr="0037383C" w:rsidRDefault="000C5771" w:rsidP="00945CA8">
            <w:r>
              <w:rPr>
                <w:rFonts w:hint="eastAsia"/>
              </w:rPr>
              <w:t>单位元</w:t>
            </w:r>
          </w:p>
        </w:tc>
      </w:tr>
    </w:tbl>
    <w:p w:rsidR="00B52AEB" w:rsidRPr="0037383C" w:rsidRDefault="00B52AEB" w:rsidP="00B52AEB"/>
    <w:p w:rsidR="0093657F" w:rsidRPr="00B52AEB" w:rsidRDefault="0093657F" w:rsidP="00710663"/>
    <w:p w:rsidR="005B270D" w:rsidRPr="0037383C" w:rsidRDefault="005B270D" w:rsidP="005B270D"/>
    <w:p w:rsidR="005B270D" w:rsidRDefault="005B270D" w:rsidP="005B270D">
      <w:pPr>
        <w:pStyle w:val="5"/>
      </w:pPr>
      <w:r>
        <w:rPr>
          <w:rFonts w:hint="eastAsia"/>
        </w:rPr>
        <w:t>客户当日延期持仓明细查询</w:t>
      </w:r>
      <w:r>
        <w:rPr>
          <w:rFonts w:hint="eastAsia"/>
        </w:rPr>
        <w:t xml:space="preserve">[C706] </w:t>
      </w:r>
    </w:p>
    <w:p w:rsidR="00181C9C" w:rsidRDefault="00181C9C" w:rsidP="00181C9C">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81C9C" w:rsidRDefault="00181C9C" w:rsidP="00181C9C">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5B270D" w:rsidRPr="000F6645" w:rsidRDefault="00181C9C" w:rsidP="00181C9C">
      <w:pPr>
        <w:rPr>
          <w:lang w:val="zh-CN"/>
        </w:rPr>
      </w:pPr>
      <w:r w:rsidRPr="0016784A">
        <w:rPr>
          <w:rFonts w:hint="eastAsia"/>
          <w:b/>
          <w:lang w:val="zh-CN"/>
        </w:rPr>
        <w:t>用途：</w:t>
      </w:r>
      <w:r w:rsidR="005B270D">
        <w:rPr>
          <w:rFonts w:hint="eastAsia"/>
        </w:rPr>
        <w:t>查询客户当日延期合约的持仓</w:t>
      </w:r>
      <w:r w:rsidR="007B263F">
        <w:rPr>
          <w:rFonts w:hint="eastAsia"/>
        </w:rPr>
        <w:t>明细</w:t>
      </w:r>
      <w:r w:rsidR="005B270D">
        <w:rPr>
          <w:rFonts w:hint="eastAsia"/>
        </w:rPr>
        <w:t>情况。</w:t>
      </w:r>
    </w:p>
    <w:p w:rsidR="005B270D" w:rsidRDefault="005B270D" w:rsidP="005B270D">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5B270D" w:rsidTr="00EA7BE4">
        <w:trPr>
          <w:trHeight w:hRule="exact" w:val="400"/>
          <w:jc w:val="center"/>
        </w:trPr>
        <w:tc>
          <w:tcPr>
            <w:tcW w:w="1430" w:type="dxa"/>
            <w:gridSpan w:val="2"/>
            <w:shd w:val="clear" w:color="auto" w:fill="EEECE1"/>
          </w:tcPr>
          <w:p w:rsidR="005B270D" w:rsidRDefault="005B270D" w:rsidP="00EA7BE4">
            <w:r>
              <w:rPr>
                <w:rFonts w:hint="eastAsia"/>
              </w:rPr>
              <w:t>报文类型</w:t>
            </w:r>
          </w:p>
        </w:tc>
        <w:tc>
          <w:tcPr>
            <w:tcW w:w="7727" w:type="dxa"/>
            <w:gridSpan w:val="6"/>
          </w:tcPr>
          <w:p w:rsidR="005B270D" w:rsidRDefault="005B270D" w:rsidP="00EA7BE4">
            <w:r>
              <w:rPr>
                <w:rFonts w:hint="eastAsia"/>
              </w:rPr>
              <w:t>请求报文体</w:t>
            </w:r>
          </w:p>
        </w:tc>
      </w:tr>
      <w:tr w:rsidR="005B270D" w:rsidTr="00EA7BE4">
        <w:trPr>
          <w:trHeight w:hRule="exact" w:val="400"/>
          <w:jc w:val="center"/>
        </w:trPr>
        <w:tc>
          <w:tcPr>
            <w:tcW w:w="1430" w:type="dxa"/>
            <w:gridSpan w:val="2"/>
            <w:shd w:val="clear" w:color="auto" w:fill="EEECE1"/>
          </w:tcPr>
          <w:p w:rsidR="005B270D" w:rsidRDefault="005B270D" w:rsidP="00EA7BE4">
            <w:r>
              <w:rPr>
                <w:rFonts w:hint="eastAsia"/>
              </w:rPr>
              <w:t>交易代码</w:t>
            </w:r>
          </w:p>
        </w:tc>
        <w:tc>
          <w:tcPr>
            <w:tcW w:w="7727" w:type="dxa"/>
            <w:gridSpan w:val="6"/>
          </w:tcPr>
          <w:p w:rsidR="005B270D" w:rsidRDefault="005B270D" w:rsidP="00EA7BE4">
            <w:r>
              <w:rPr>
                <w:rFonts w:hint="eastAsia"/>
              </w:rPr>
              <w:t>C70</w:t>
            </w:r>
            <w:r w:rsidR="007B263F">
              <w:rPr>
                <w:rFonts w:hint="eastAsia"/>
              </w:rPr>
              <w:t>6</w:t>
            </w:r>
          </w:p>
        </w:tc>
      </w:tr>
      <w:tr w:rsidR="005B270D" w:rsidTr="00EA7BE4">
        <w:trPr>
          <w:trHeight w:hRule="exact" w:val="400"/>
          <w:jc w:val="center"/>
        </w:trPr>
        <w:tc>
          <w:tcPr>
            <w:tcW w:w="1430" w:type="dxa"/>
            <w:gridSpan w:val="2"/>
            <w:shd w:val="clear" w:color="auto" w:fill="EEECE1"/>
          </w:tcPr>
          <w:p w:rsidR="005B270D" w:rsidRDefault="005B270D" w:rsidP="00EA7BE4">
            <w:r>
              <w:rPr>
                <w:rFonts w:hint="eastAsia"/>
              </w:rPr>
              <w:t>报文说明</w:t>
            </w:r>
          </w:p>
        </w:tc>
        <w:tc>
          <w:tcPr>
            <w:tcW w:w="7727" w:type="dxa"/>
            <w:gridSpan w:val="6"/>
          </w:tcPr>
          <w:p w:rsidR="005B270D" w:rsidRDefault="005B270D" w:rsidP="00EA7BE4">
            <w:r>
              <w:rPr>
                <w:rFonts w:hint="eastAsia"/>
              </w:rPr>
              <w:t>客户当日延期持仓</w:t>
            </w:r>
            <w:r w:rsidR="008F6162">
              <w:rPr>
                <w:rFonts w:hint="eastAsia"/>
              </w:rPr>
              <w:t>明细</w:t>
            </w:r>
            <w:r>
              <w:rPr>
                <w:rFonts w:hint="eastAsia"/>
              </w:rPr>
              <w:t>查询请求报文体</w:t>
            </w:r>
          </w:p>
        </w:tc>
      </w:tr>
      <w:tr w:rsidR="005B270D" w:rsidTr="00EA7BE4">
        <w:trPr>
          <w:trHeight w:hRule="exact" w:val="400"/>
          <w:jc w:val="center"/>
        </w:trPr>
        <w:tc>
          <w:tcPr>
            <w:tcW w:w="710" w:type="dxa"/>
            <w:shd w:val="clear" w:color="auto" w:fill="EEECE1"/>
          </w:tcPr>
          <w:p w:rsidR="005B270D" w:rsidRDefault="005B270D" w:rsidP="00EA7BE4">
            <w:r>
              <w:rPr>
                <w:rFonts w:hint="eastAsia"/>
              </w:rPr>
              <w:t>符号</w:t>
            </w:r>
          </w:p>
        </w:tc>
        <w:tc>
          <w:tcPr>
            <w:tcW w:w="1482" w:type="dxa"/>
            <w:gridSpan w:val="2"/>
            <w:shd w:val="clear" w:color="auto" w:fill="EEECE1"/>
          </w:tcPr>
          <w:p w:rsidR="005B270D" w:rsidRDefault="005B270D" w:rsidP="00EA7BE4">
            <w:r>
              <w:rPr>
                <w:rFonts w:hint="eastAsia"/>
              </w:rPr>
              <w:t>中文名称</w:t>
            </w:r>
          </w:p>
        </w:tc>
        <w:tc>
          <w:tcPr>
            <w:tcW w:w="1594" w:type="dxa"/>
            <w:shd w:val="clear" w:color="auto" w:fill="EEECE1"/>
          </w:tcPr>
          <w:p w:rsidR="005B270D" w:rsidRDefault="005B270D" w:rsidP="00EA7BE4">
            <w:r>
              <w:rPr>
                <w:rFonts w:hint="eastAsia"/>
              </w:rPr>
              <w:t>英文名称</w:t>
            </w:r>
          </w:p>
        </w:tc>
        <w:tc>
          <w:tcPr>
            <w:tcW w:w="893" w:type="dxa"/>
            <w:shd w:val="clear" w:color="auto" w:fill="EEECE1"/>
          </w:tcPr>
          <w:p w:rsidR="005B270D" w:rsidRDefault="005B270D" w:rsidP="00EA7BE4">
            <w:r>
              <w:rPr>
                <w:rFonts w:hint="eastAsia"/>
              </w:rPr>
              <w:t>类型</w:t>
            </w:r>
          </w:p>
        </w:tc>
        <w:tc>
          <w:tcPr>
            <w:tcW w:w="709" w:type="dxa"/>
            <w:shd w:val="clear" w:color="auto" w:fill="EEECE1"/>
          </w:tcPr>
          <w:p w:rsidR="005B270D" w:rsidRDefault="005B270D" w:rsidP="00EA7BE4">
            <w:r>
              <w:rPr>
                <w:rFonts w:hint="eastAsia"/>
              </w:rPr>
              <w:t>长度</w:t>
            </w:r>
          </w:p>
        </w:tc>
        <w:tc>
          <w:tcPr>
            <w:tcW w:w="992" w:type="dxa"/>
            <w:shd w:val="clear" w:color="auto" w:fill="EEECE1"/>
          </w:tcPr>
          <w:p w:rsidR="005B270D" w:rsidRDefault="005B270D" w:rsidP="00EA7BE4">
            <w:r>
              <w:rPr>
                <w:rFonts w:hint="eastAsia"/>
              </w:rPr>
              <w:t>必填</w:t>
            </w:r>
          </w:p>
        </w:tc>
        <w:tc>
          <w:tcPr>
            <w:tcW w:w="2777" w:type="dxa"/>
            <w:shd w:val="clear" w:color="auto" w:fill="EEECE1"/>
          </w:tcPr>
          <w:p w:rsidR="005B270D" w:rsidRDefault="005B270D" w:rsidP="00EA7BE4">
            <w:r>
              <w:rPr>
                <w:rFonts w:hint="eastAsia"/>
              </w:rPr>
              <w:t>说明</w:t>
            </w:r>
          </w:p>
        </w:tc>
      </w:tr>
      <w:tr w:rsidR="005B270D" w:rsidTr="00EA7BE4">
        <w:trPr>
          <w:trHeight w:val="255"/>
          <w:jc w:val="center"/>
        </w:trPr>
        <w:tc>
          <w:tcPr>
            <w:tcW w:w="710" w:type="dxa"/>
          </w:tcPr>
          <w:p w:rsidR="005B270D" w:rsidRDefault="005B270D" w:rsidP="00EA7BE4"/>
        </w:tc>
        <w:tc>
          <w:tcPr>
            <w:tcW w:w="1482" w:type="dxa"/>
            <w:gridSpan w:val="2"/>
          </w:tcPr>
          <w:p w:rsidR="005B270D" w:rsidRDefault="005B270D" w:rsidP="00EA7BE4">
            <w:r>
              <w:rPr>
                <w:rFonts w:hint="eastAsia"/>
              </w:rPr>
              <w:t>操作标志</w:t>
            </w:r>
          </w:p>
        </w:tc>
        <w:tc>
          <w:tcPr>
            <w:tcW w:w="1594" w:type="dxa"/>
          </w:tcPr>
          <w:p w:rsidR="005B270D" w:rsidRDefault="005B270D" w:rsidP="00EA7BE4">
            <w:r>
              <w:rPr>
                <w:rFonts w:hint="eastAsia"/>
              </w:rPr>
              <w:t>oper_flag</w:t>
            </w:r>
          </w:p>
        </w:tc>
        <w:tc>
          <w:tcPr>
            <w:tcW w:w="893" w:type="dxa"/>
          </w:tcPr>
          <w:p w:rsidR="005B270D" w:rsidRDefault="005B270D" w:rsidP="00EA7BE4">
            <w:r>
              <w:rPr>
                <w:rFonts w:hint="eastAsia"/>
              </w:rPr>
              <w:t>int</w:t>
            </w:r>
          </w:p>
        </w:tc>
        <w:tc>
          <w:tcPr>
            <w:tcW w:w="709" w:type="dxa"/>
          </w:tcPr>
          <w:p w:rsidR="005B270D" w:rsidRDefault="005B270D" w:rsidP="00EA7BE4">
            <w:r>
              <w:rPr>
                <w:rFonts w:hint="eastAsia"/>
              </w:rPr>
              <w:t>1</w:t>
            </w:r>
          </w:p>
        </w:tc>
        <w:tc>
          <w:tcPr>
            <w:tcW w:w="992" w:type="dxa"/>
          </w:tcPr>
          <w:p w:rsidR="005B270D" w:rsidRDefault="005B270D" w:rsidP="00EA7BE4">
            <w:r w:rsidRPr="00261C5E">
              <w:rPr>
                <w:rFonts w:hint="eastAsia"/>
              </w:rPr>
              <w:t>M</w:t>
            </w:r>
          </w:p>
        </w:tc>
        <w:tc>
          <w:tcPr>
            <w:tcW w:w="2777" w:type="dxa"/>
          </w:tcPr>
          <w:p w:rsidR="005B270D" w:rsidRDefault="005B270D" w:rsidP="00EA7BE4">
            <w:r>
              <w:rPr>
                <w:rFonts w:hint="eastAsia"/>
              </w:rPr>
              <w:t>默认填</w:t>
            </w:r>
            <w:r>
              <w:rPr>
                <w:rFonts w:hint="eastAsia"/>
              </w:rPr>
              <w:t xml:space="preserve"> 1</w:t>
            </w:r>
          </w:p>
        </w:tc>
      </w:tr>
      <w:tr w:rsidR="007B263F" w:rsidTr="00EA7BE4">
        <w:trPr>
          <w:trHeight w:val="255"/>
          <w:jc w:val="center"/>
        </w:trPr>
        <w:tc>
          <w:tcPr>
            <w:tcW w:w="710" w:type="dxa"/>
          </w:tcPr>
          <w:p w:rsidR="007B263F" w:rsidRPr="0037383C" w:rsidRDefault="007B263F" w:rsidP="00EA7BE4"/>
        </w:tc>
        <w:tc>
          <w:tcPr>
            <w:tcW w:w="1482" w:type="dxa"/>
            <w:gridSpan w:val="2"/>
          </w:tcPr>
          <w:p w:rsidR="007B263F" w:rsidRDefault="007B263F" w:rsidP="00EA7BE4">
            <w:r>
              <w:rPr>
                <w:rFonts w:hint="eastAsia"/>
              </w:rPr>
              <w:t>客户号</w:t>
            </w:r>
          </w:p>
        </w:tc>
        <w:tc>
          <w:tcPr>
            <w:tcW w:w="1594" w:type="dxa"/>
          </w:tcPr>
          <w:p w:rsidR="007B263F" w:rsidRPr="00E1774F" w:rsidRDefault="007B263F" w:rsidP="00EA7BE4">
            <w:r>
              <w:rPr>
                <w:rFonts w:hint="eastAsia"/>
              </w:rPr>
              <w:t>acct_no</w:t>
            </w:r>
          </w:p>
        </w:tc>
        <w:tc>
          <w:tcPr>
            <w:tcW w:w="893" w:type="dxa"/>
          </w:tcPr>
          <w:p w:rsidR="007B263F" w:rsidRDefault="007B263F" w:rsidP="00EA7BE4">
            <w:r>
              <w:rPr>
                <w:rFonts w:hint="eastAsia"/>
              </w:rPr>
              <w:t>string</w:t>
            </w:r>
          </w:p>
        </w:tc>
        <w:tc>
          <w:tcPr>
            <w:tcW w:w="709" w:type="dxa"/>
          </w:tcPr>
          <w:p w:rsidR="007B263F" w:rsidRDefault="007B263F" w:rsidP="00EA7BE4">
            <w:r>
              <w:rPr>
                <w:rFonts w:hint="eastAsia"/>
              </w:rPr>
              <w:t>16</w:t>
            </w:r>
          </w:p>
        </w:tc>
        <w:tc>
          <w:tcPr>
            <w:tcW w:w="992" w:type="dxa"/>
          </w:tcPr>
          <w:p w:rsidR="007B263F" w:rsidRDefault="007B263F" w:rsidP="00EA7BE4">
            <w:r>
              <w:rPr>
                <w:rFonts w:hint="eastAsia"/>
              </w:rPr>
              <w:t>M</w:t>
            </w:r>
          </w:p>
        </w:tc>
        <w:tc>
          <w:tcPr>
            <w:tcW w:w="2777" w:type="dxa"/>
          </w:tcPr>
          <w:p w:rsidR="007B263F" w:rsidRDefault="007B263F" w:rsidP="00EA7BE4"/>
        </w:tc>
      </w:tr>
      <w:tr w:rsidR="007B263F" w:rsidTr="00EA7BE4">
        <w:trPr>
          <w:trHeight w:val="255"/>
          <w:jc w:val="center"/>
        </w:trPr>
        <w:tc>
          <w:tcPr>
            <w:tcW w:w="710" w:type="dxa"/>
          </w:tcPr>
          <w:p w:rsidR="007B263F" w:rsidRPr="0037383C" w:rsidRDefault="007B263F" w:rsidP="00EA7BE4"/>
        </w:tc>
        <w:tc>
          <w:tcPr>
            <w:tcW w:w="1482" w:type="dxa"/>
            <w:gridSpan w:val="2"/>
          </w:tcPr>
          <w:p w:rsidR="007B263F" w:rsidRPr="0037383C" w:rsidRDefault="007B263F" w:rsidP="00EA7BE4">
            <w:r w:rsidRPr="0037383C">
              <w:t>合约代码</w:t>
            </w:r>
          </w:p>
        </w:tc>
        <w:tc>
          <w:tcPr>
            <w:tcW w:w="1594" w:type="dxa"/>
          </w:tcPr>
          <w:p w:rsidR="007B263F" w:rsidRPr="0037383C" w:rsidRDefault="007B263F" w:rsidP="00EA7BE4">
            <w:r w:rsidRPr="0037383C">
              <w:rPr>
                <w:rFonts w:hint="eastAsia"/>
              </w:rPr>
              <w:t>prod_code</w:t>
            </w:r>
          </w:p>
        </w:tc>
        <w:tc>
          <w:tcPr>
            <w:tcW w:w="893" w:type="dxa"/>
          </w:tcPr>
          <w:p w:rsidR="007B263F" w:rsidRPr="0037383C" w:rsidRDefault="007B263F" w:rsidP="00EA7BE4">
            <w:r>
              <w:t>string</w:t>
            </w:r>
          </w:p>
        </w:tc>
        <w:tc>
          <w:tcPr>
            <w:tcW w:w="709" w:type="dxa"/>
          </w:tcPr>
          <w:p w:rsidR="007B263F" w:rsidRPr="0037383C" w:rsidRDefault="007B263F" w:rsidP="00EA7BE4">
            <w:r>
              <w:rPr>
                <w:rFonts w:hint="eastAsia"/>
              </w:rPr>
              <w:t>10</w:t>
            </w:r>
          </w:p>
        </w:tc>
        <w:tc>
          <w:tcPr>
            <w:tcW w:w="992" w:type="dxa"/>
          </w:tcPr>
          <w:p w:rsidR="007B263F" w:rsidRDefault="007B263F" w:rsidP="00EA7BE4">
            <w:r w:rsidRPr="002E3ADF">
              <w:rPr>
                <w:rFonts w:hint="eastAsia"/>
              </w:rPr>
              <w:t>O</w:t>
            </w:r>
          </w:p>
        </w:tc>
        <w:tc>
          <w:tcPr>
            <w:tcW w:w="2777" w:type="dxa"/>
          </w:tcPr>
          <w:p w:rsidR="007B263F" w:rsidRPr="0037383C" w:rsidRDefault="007B263F" w:rsidP="00EA7BE4"/>
        </w:tc>
      </w:tr>
      <w:tr w:rsidR="007B263F" w:rsidTr="00EA7BE4">
        <w:trPr>
          <w:trHeight w:val="255"/>
          <w:jc w:val="center"/>
        </w:trPr>
        <w:tc>
          <w:tcPr>
            <w:tcW w:w="710" w:type="dxa"/>
          </w:tcPr>
          <w:p w:rsidR="007B263F" w:rsidRPr="0037383C" w:rsidRDefault="007B263F" w:rsidP="00EA7BE4"/>
        </w:tc>
        <w:tc>
          <w:tcPr>
            <w:tcW w:w="1482" w:type="dxa"/>
            <w:gridSpan w:val="2"/>
          </w:tcPr>
          <w:p w:rsidR="007B263F" w:rsidRDefault="007B263F" w:rsidP="00EA7BE4"/>
        </w:tc>
        <w:tc>
          <w:tcPr>
            <w:tcW w:w="1594" w:type="dxa"/>
          </w:tcPr>
          <w:p w:rsidR="007B263F" w:rsidRDefault="007B263F" w:rsidP="00EA7BE4"/>
        </w:tc>
        <w:tc>
          <w:tcPr>
            <w:tcW w:w="893" w:type="dxa"/>
          </w:tcPr>
          <w:p w:rsidR="007B263F" w:rsidRDefault="007B263F" w:rsidP="00EA7BE4"/>
        </w:tc>
        <w:tc>
          <w:tcPr>
            <w:tcW w:w="709" w:type="dxa"/>
          </w:tcPr>
          <w:p w:rsidR="007B263F" w:rsidRDefault="007B263F" w:rsidP="00EA7BE4"/>
        </w:tc>
        <w:tc>
          <w:tcPr>
            <w:tcW w:w="992" w:type="dxa"/>
          </w:tcPr>
          <w:p w:rsidR="007B263F" w:rsidRDefault="007B263F" w:rsidP="00EA7BE4"/>
        </w:tc>
        <w:tc>
          <w:tcPr>
            <w:tcW w:w="2777" w:type="dxa"/>
          </w:tcPr>
          <w:p w:rsidR="007B263F" w:rsidRDefault="007B263F" w:rsidP="00EA7BE4"/>
        </w:tc>
      </w:tr>
    </w:tbl>
    <w:p w:rsidR="005B270D" w:rsidRDefault="005B270D" w:rsidP="005B270D"/>
    <w:p w:rsidR="005B270D" w:rsidRDefault="005B270D" w:rsidP="005B270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961"/>
        <w:gridCol w:w="1440"/>
        <w:gridCol w:w="1080"/>
        <w:gridCol w:w="717"/>
        <w:gridCol w:w="899"/>
        <w:gridCol w:w="2248"/>
      </w:tblGrid>
      <w:tr w:rsidR="005B270D" w:rsidRPr="0037383C" w:rsidTr="00EA7BE4">
        <w:trPr>
          <w:trHeight w:hRule="exact" w:val="411"/>
          <w:jc w:val="center"/>
        </w:trPr>
        <w:tc>
          <w:tcPr>
            <w:tcW w:w="1797" w:type="dxa"/>
            <w:gridSpan w:val="2"/>
            <w:shd w:val="clear" w:color="auto" w:fill="F3F3F3"/>
          </w:tcPr>
          <w:p w:rsidR="005B270D" w:rsidRPr="0037383C" w:rsidRDefault="005B270D" w:rsidP="00EA7BE4">
            <w:r w:rsidRPr="0037383C">
              <w:rPr>
                <w:rFonts w:hint="eastAsia"/>
              </w:rPr>
              <w:t>接口类型</w:t>
            </w:r>
          </w:p>
        </w:tc>
        <w:tc>
          <w:tcPr>
            <w:tcW w:w="7345" w:type="dxa"/>
            <w:gridSpan w:val="6"/>
            <w:shd w:val="clear" w:color="auto" w:fill="F3F3F3"/>
          </w:tcPr>
          <w:p w:rsidR="005B270D" w:rsidRPr="0037383C" w:rsidRDefault="005B270D" w:rsidP="00EA7BE4">
            <w:r w:rsidRPr="0037383C">
              <w:rPr>
                <w:rFonts w:hint="eastAsia"/>
              </w:rPr>
              <w:t>输出文件</w:t>
            </w:r>
          </w:p>
        </w:tc>
      </w:tr>
      <w:tr w:rsidR="005B270D" w:rsidRPr="0037383C" w:rsidTr="00EA7BE4">
        <w:trPr>
          <w:trHeight w:hRule="exact" w:val="411"/>
          <w:jc w:val="center"/>
        </w:trPr>
        <w:tc>
          <w:tcPr>
            <w:tcW w:w="1797" w:type="dxa"/>
            <w:gridSpan w:val="2"/>
            <w:shd w:val="clear" w:color="auto" w:fill="F3F3F3"/>
          </w:tcPr>
          <w:p w:rsidR="005B270D" w:rsidRPr="0037383C" w:rsidRDefault="005B270D" w:rsidP="00EA7BE4">
            <w:r w:rsidRPr="0037383C">
              <w:rPr>
                <w:rFonts w:hint="eastAsia"/>
              </w:rPr>
              <w:t>交易代码</w:t>
            </w:r>
          </w:p>
        </w:tc>
        <w:tc>
          <w:tcPr>
            <w:tcW w:w="7345" w:type="dxa"/>
            <w:gridSpan w:val="6"/>
          </w:tcPr>
          <w:p w:rsidR="005B270D" w:rsidRPr="0037383C" w:rsidRDefault="005B270D" w:rsidP="00EA7BE4">
            <w:r>
              <w:rPr>
                <w:rFonts w:hint="eastAsia"/>
              </w:rPr>
              <w:t>C70</w:t>
            </w:r>
            <w:r w:rsidR="008F6162">
              <w:rPr>
                <w:rFonts w:hint="eastAsia"/>
              </w:rPr>
              <w:t>6</w:t>
            </w:r>
          </w:p>
        </w:tc>
      </w:tr>
      <w:tr w:rsidR="005B270D" w:rsidRPr="0037383C" w:rsidTr="00EA7BE4">
        <w:trPr>
          <w:trHeight w:hRule="exact" w:val="411"/>
          <w:jc w:val="center"/>
        </w:trPr>
        <w:tc>
          <w:tcPr>
            <w:tcW w:w="1797" w:type="dxa"/>
            <w:gridSpan w:val="2"/>
            <w:tcBorders>
              <w:bottom w:val="single" w:sz="4" w:space="0" w:color="auto"/>
            </w:tcBorders>
            <w:shd w:val="clear" w:color="auto" w:fill="F3F3F3"/>
          </w:tcPr>
          <w:p w:rsidR="005B270D" w:rsidRPr="0037383C" w:rsidRDefault="005B270D" w:rsidP="00EA7BE4">
            <w:r w:rsidRPr="0037383C">
              <w:rPr>
                <w:rFonts w:hint="eastAsia"/>
              </w:rPr>
              <w:t>接口说明</w:t>
            </w:r>
          </w:p>
        </w:tc>
        <w:tc>
          <w:tcPr>
            <w:tcW w:w="7345" w:type="dxa"/>
            <w:gridSpan w:val="6"/>
            <w:tcBorders>
              <w:bottom w:val="single" w:sz="4" w:space="0" w:color="auto"/>
            </w:tcBorders>
          </w:tcPr>
          <w:p w:rsidR="005B270D" w:rsidRPr="0037383C" w:rsidRDefault="005B270D" w:rsidP="00EA7BE4">
            <w:r w:rsidRPr="0037383C">
              <w:rPr>
                <w:rFonts w:hint="eastAsia"/>
              </w:rPr>
              <w:t>当日延期持仓查询的响应报文体</w:t>
            </w:r>
          </w:p>
        </w:tc>
      </w:tr>
      <w:tr w:rsidR="005B270D" w:rsidRPr="0037383C" w:rsidTr="00EA7BE4">
        <w:trPr>
          <w:trHeight w:hRule="exact" w:val="411"/>
          <w:jc w:val="center"/>
        </w:trPr>
        <w:tc>
          <w:tcPr>
            <w:tcW w:w="778" w:type="dxa"/>
            <w:shd w:val="clear" w:color="auto" w:fill="F3F3F3"/>
          </w:tcPr>
          <w:p w:rsidR="005B270D" w:rsidRPr="0037383C" w:rsidRDefault="005B270D" w:rsidP="00EA7BE4">
            <w:r>
              <w:rPr>
                <w:rFonts w:hint="eastAsia"/>
              </w:rPr>
              <w:t>符号</w:t>
            </w:r>
          </w:p>
        </w:tc>
        <w:tc>
          <w:tcPr>
            <w:tcW w:w="1980" w:type="dxa"/>
            <w:gridSpan w:val="2"/>
            <w:shd w:val="clear" w:color="auto" w:fill="F3F3F3"/>
          </w:tcPr>
          <w:p w:rsidR="005B270D" w:rsidRPr="0037383C" w:rsidRDefault="005B270D" w:rsidP="00EA7BE4">
            <w:r w:rsidRPr="0037383C">
              <w:rPr>
                <w:rFonts w:hint="eastAsia"/>
              </w:rPr>
              <w:t>中文名称</w:t>
            </w:r>
          </w:p>
        </w:tc>
        <w:tc>
          <w:tcPr>
            <w:tcW w:w="1440" w:type="dxa"/>
            <w:shd w:val="clear" w:color="auto" w:fill="F3F3F3"/>
          </w:tcPr>
          <w:p w:rsidR="005B270D" w:rsidRPr="0037383C" w:rsidRDefault="005B270D" w:rsidP="00EA7BE4">
            <w:r w:rsidRPr="0037383C">
              <w:rPr>
                <w:rFonts w:hint="eastAsia"/>
              </w:rPr>
              <w:t>英文名称</w:t>
            </w:r>
          </w:p>
        </w:tc>
        <w:tc>
          <w:tcPr>
            <w:tcW w:w="1080" w:type="dxa"/>
            <w:shd w:val="clear" w:color="auto" w:fill="F3F3F3"/>
          </w:tcPr>
          <w:p w:rsidR="005B270D" w:rsidRPr="0037383C" w:rsidRDefault="005B270D" w:rsidP="00EA7BE4">
            <w:r w:rsidRPr="0037383C">
              <w:rPr>
                <w:rFonts w:hint="eastAsia"/>
              </w:rPr>
              <w:t>数据类型</w:t>
            </w:r>
          </w:p>
        </w:tc>
        <w:tc>
          <w:tcPr>
            <w:tcW w:w="717" w:type="dxa"/>
            <w:shd w:val="clear" w:color="auto" w:fill="F3F3F3"/>
          </w:tcPr>
          <w:p w:rsidR="005B270D" w:rsidRPr="0037383C" w:rsidRDefault="005B270D" w:rsidP="00EA7BE4">
            <w:r w:rsidRPr="0037383C">
              <w:rPr>
                <w:rFonts w:hint="eastAsia"/>
              </w:rPr>
              <w:t>长度</w:t>
            </w:r>
          </w:p>
        </w:tc>
        <w:tc>
          <w:tcPr>
            <w:tcW w:w="899" w:type="dxa"/>
            <w:shd w:val="clear" w:color="auto" w:fill="F3F3F3"/>
          </w:tcPr>
          <w:p w:rsidR="005B270D" w:rsidRPr="0037383C" w:rsidRDefault="005B270D" w:rsidP="00EA7BE4">
            <w:r w:rsidRPr="0037383C">
              <w:rPr>
                <w:rFonts w:hint="eastAsia"/>
              </w:rPr>
              <w:t>必填</w:t>
            </w:r>
          </w:p>
        </w:tc>
        <w:tc>
          <w:tcPr>
            <w:tcW w:w="2248" w:type="dxa"/>
            <w:shd w:val="clear" w:color="auto" w:fill="F3F3F3"/>
          </w:tcPr>
          <w:p w:rsidR="005B270D" w:rsidRPr="0037383C" w:rsidRDefault="005B270D" w:rsidP="00EA7BE4">
            <w:r w:rsidRPr="0037383C">
              <w:rPr>
                <w:rFonts w:hint="eastAsia"/>
              </w:rPr>
              <w:t>说明</w:t>
            </w:r>
          </w:p>
        </w:tc>
      </w:tr>
      <w:tr w:rsidR="005B270D" w:rsidRPr="0037383C" w:rsidTr="00EA7BE4">
        <w:trPr>
          <w:trHeight w:val="262"/>
          <w:jc w:val="center"/>
        </w:trPr>
        <w:tc>
          <w:tcPr>
            <w:tcW w:w="778" w:type="dxa"/>
          </w:tcPr>
          <w:p w:rsidR="005B270D" w:rsidRDefault="005B270D" w:rsidP="00EA7BE4">
            <w:r w:rsidRPr="00EA7AAD">
              <w:rPr>
                <w:rFonts w:ascii="宋体" w:hAnsi="宋体" w:cs="宋体" w:hint="eastAsia"/>
                <w:color w:val="000000"/>
                <w:kern w:val="0"/>
                <w:sz w:val="20"/>
                <w:szCs w:val="20"/>
              </w:rPr>
              <w:t>[]</w:t>
            </w:r>
          </w:p>
        </w:tc>
        <w:tc>
          <w:tcPr>
            <w:tcW w:w="1980" w:type="dxa"/>
            <w:gridSpan w:val="2"/>
          </w:tcPr>
          <w:p w:rsidR="005B270D" w:rsidRDefault="005B270D" w:rsidP="00EA7BE4">
            <w:r>
              <w:rPr>
                <w:rFonts w:hint="eastAsia"/>
              </w:rPr>
              <w:t>客户</w:t>
            </w:r>
            <w:r w:rsidRPr="0037383C">
              <w:rPr>
                <w:rFonts w:hint="eastAsia"/>
              </w:rPr>
              <w:t>延期持仓</w:t>
            </w:r>
            <w:r w:rsidR="008F6162">
              <w:rPr>
                <w:rFonts w:hint="eastAsia"/>
              </w:rPr>
              <w:t>明细</w:t>
            </w:r>
            <w:r>
              <w:rPr>
                <w:rFonts w:hint="eastAsia"/>
              </w:rPr>
              <w:t>信息</w:t>
            </w:r>
          </w:p>
        </w:tc>
        <w:tc>
          <w:tcPr>
            <w:tcW w:w="1440" w:type="dxa"/>
          </w:tcPr>
          <w:p w:rsidR="005B270D" w:rsidRPr="0069581A" w:rsidRDefault="005B270D" w:rsidP="008F6162">
            <w:r>
              <w:rPr>
                <w:rFonts w:hint="eastAsia"/>
              </w:rPr>
              <w:t>list</w:t>
            </w:r>
            <w:r w:rsidRPr="0069581A">
              <w:t>_defer_posi_</w:t>
            </w:r>
            <w:r w:rsidR="008F6162">
              <w:rPr>
                <w:rFonts w:hint="eastAsia"/>
              </w:rPr>
              <w:t>detail</w:t>
            </w:r>
          </w:p>
        </w:tc>
        <w:tc>
          <w:tcPr>
            <w:tcW w:w="1080" w:type="dxa"/>
          </w:tcPr>
          <w:p w:rsidR="005B270D" w:rsidRDefault="005B270D" w:rsidP="00EA7BE4">
            <w:r>
              <w:rPr>
                <w:rFonts w:hint="eastAsia"/>
              </w:rPr>
              <w:t>List</w:t>
            </w:r>
          </w:p>
        </w:tc>
        <w:tc>
          <w:tcPr>
            <w:tcW w:w="717" w:type="dxa"/>
          </w:tcPr>
          <w:p w:rsidR="005B270D" w:rsidRDefault="005B270D" w:rsidP="00EA7BE4"/>
        </w:tc>
        <w:tc>
          <w:tcPr>
            <w:tcW w:w="899" w:type="dxa"/>
          </w:tcPr>
          <w:p w:rsidR="005B270D" w:rsidRDefault="005B270D" w:rsidP="00EA7BE4">
            <w:r w:rsidRPr="00B3355C">
              <w:rPr>
                <w:rFonts w:hint="eastAsia"/>
              </w:rPr>
              <w:t>M</w:t>
            </w:r>
          </w:p>
        </w:tc>
        <w:tc>
          <w:tcPr>
            <w:tcW w:w="2248" w:type="dxa"/>
          </w:tcPr>
          <w:p w:rsidR="005B270D" w:rsidRDefault="005B270D" w:rsidP="00EA7BE4">
            <w:r>
              <w:rPr>
                <w:rFonts w:hint="eastAsia"/>
              </w:rPr>
              <w:t>List&lt;List&lt;String&gt;&gt;</w:t>
            </w:r>
          </w:p>
        </w:tc>
      </w:tr>
      <w:tr w:rsidR="005B270D" w:rsidRPr="0037383C" w:rsidTr="00EA7BE4">
        <w:trPr>
          <w:trHeight w:val="262"/>
          <w:jc w:val="center"/>
        </w:trPr>
        <w:tc>
          <w:tcPr>
            <w:tcW w:w="778" w:type="dxa"/>
          </w:tcPr>
          <w:p w:rsidR="005B270D" w:rsidRDefault="005B270D" w:rsidP="00EA7BE4">
            <w:r w:rsidRPr="00EA7AAD">
              <w:rPr>
                <w:rFonts w:ascii="宋体" w:hAnsi="宋体" w:cs="宋体" w:hint="eastAsia"/>
                <w:color w:val="000000"/>
                <w:kern w:val="0"/>
                <w:sz w:val="20"/>
                <w:szCs w:val="20"/>
              </w:rPr>
              <w:t>{}</w:t>
            </w:r>
          </w:p>
        </w:tc>
        <w:tc>
          <w:tcPr>
            <w:tcW w:w="1980" w:type="dxa"/>
            <w:gridSpan w:val="2"/>
          </w:tcPr>
          <w:p w:rsidR="005B270D" w:rsidRDefault="005B270D" w:rsidP="00EA7BE4">
            <w:r>
              <w:rPr>
                <w:rFonts w:hint="eastAsia"/>
              </w:rPr>
              <w:t>客户</w:t>
            </w:r>
            <w:r w:rsidRPr="0037383C">
              <w:rPr>
                <w:rFonts w:hint="eastAsia"/>
              </w:rPr>
              <w:t>延期持仓</w:t>
            </w:r>
            <w:r w:rsidR="008F6162">
              <w:rPr>
                <w:rFonts w:hint="eastAsia"/>
              </w:rPr>
              <w:t>明细</w:t>
            </w:r>
            <w:r>
              <w:rPr>
                <w:rFonts w:hint="eastAsia"/>
              </w:rPr>
              <w:t>信息</w:t>
            </w:r>
          </w:p>
        </w:tc>
        <w:tc>
          <w:tcPr>
            <w:tcW w:w="1440" w:type="dxa"/>
          </w:tcPr>
          <w:p w:rsidR="005B270D" w:rsidRPr="0069581A" w:rsidRDefault="005B270D" w:rsidP="00EA7BE4"/>
        </w:tc>
        <w:tc>
          <w:tcPr>
            <w:tcW w:w="1080" w:type="dxa"/>
          </w:tcPr>
          <w:p w:rsidR="005B270D" w:rsidRDefault="005B270D" w:rsidP="00EA7BE4"/>
        </w:tc>
        <w:tc>
          <w:tcPr>
            <w:tcW w:w="717" w:type="dxa"/>
          </w:tcPr>
          <w:p w:rsidR="005B270D" w:rsidRDefault="005B270D" w:rsidP="00EA7BE4"/>
        </w:tc>
        <w:tc>
          <w:tcPr>
            <w:tcW w:w="899" w:type="dxa"/>
          </w:tcPr>
          <w:p w:rsidR="005B270D" w:rsidRDefault="005B270D" w:rsidP="00EA7BE4">
            <w:r w:rsidRPr="00780A21">
              <w:rPr>
                <w:rFonts w:hint="eastAsia"/>
              </w:rPr>
              <w:t>M</w:t>
            </w:r>
          </w:p>
        </w:tc>
        <w:tc>
          <w:tcPr>
            <w:tcW w:w="2248" w:type="dxa"/>
          </w:tcPr>
          <w:p w:rsidR="005B270D" w:rsidRDefault="005B270D" w:rsidP="00EA7BE4"/>
        </w:tc>
      </w:tr>
      <w:tr w:rsidR="00E779C8" w:rsidRPr="0037383C" w:rsidTr="00EA7BE4">
        <w:trPr>
          <w:trHeight w:val="262"/>
          <w:jc w:val="center"/>
        </w:trPr>
        <w:tc>
          <w:tcPr>
            <w:tcW w:w="778" w:type="dxa"/>
          </w:tcPr>
          <w:p w:rsidR="00E779C8" w:rsidRDefault="00E779C8" w:rsidP="00EA7BE4">
            <w:r w:rsidRPr="00EA7AAD">
              <w:rPr>
                <w:rFonts w:ascii="宋体" w:hAnsi="宋体" w:cs="宋体" w:hint="eastAsia"/>
                <w:color w:val="000000"/>
                <w:kern w:val="0"/>
                <w:sz w:val="20"/>
                <w:szCs w:val="20"/>
              </w:rPr>
              <w:lastRenderedPageBreak/>
              <w:t>→</w:t>
            </w:r>
          </w:p>
        </w:tc>
        <w:tc>
          <w:tcPr>
            <w:tcW w:w="1980" w:type="dxa"/>
            <w:gridSpan w:val="2"/>
          </w:tcPr>
          <w:p w:rsidR="00E779C8" w:rsidRDefault="00E779C8" w:rsidP="00EA7BE4">
            <w:r>
              <w:rPr>
                <w:rFonts w:hint="eastAsia"/>
              </w:rPr>
              <w:t>客户号</w:t>
            </w:r>
          </w:p>
        </w:tc>
        <w:tc>
          <w:tcPr>
            <w:tcW w:w="1440" w:type="dxa"/>
          </w:tcPr>
          <w:p w:rsidR="00E779C8" w:rsidRPr="009F21B9" w:rsidRDefault="00E779C8" w:rsidP="00EA7BE4">
            <w:r>
              <w:t>acct_no</w:t>
            </w:r>
          </w:p>
        </w:tc>
        <w:tc>
          <w:tcPr>
            <w:tcW w:w="1080" w:type="dxa"/>
          </w:tcPr>
          <w:p w:rsidR="00E779C8" w:rsidRDefault="00E779C8" w:rsidP="00EA7BE4">
            <w:r>
              <w:t>string</w:t>
            </w:r>
          </w:p>
        </w:tc>
        <w:tc>
          <w:tcPr>
            <w:tcW w:w="717" w:type="dxa"/>
          </w:tcPr>
          <w:p w:rsidR="00E779C8" w:rsidRDefault="00E779C8" w:rsidP="00EA7BE4">
            <w:r>
              <w:rPr>
                <w:rFonts w:hint="eastAsia"/>
              </w:rPr>
              <w:t>16</w:t>
            </w:r>
          </w:p>
        </w:tc>
        <w:tc>
          <w:tcPr>
            <w:tcW w:w="899" w:type="dxa"/>
          </w:tcPr>
          <w:p w:rsidR="00E779C8" w:rsidRDefault="00E779C8" w:rsidP="00EA7BE4">
            <w:r w:rsidRPr="00B36F12">
              <w:rPr>
                <w:rFonts w:hint="eastAsia"/>
              </w:rPr>
              <w:t>M</w:t>
            </w:r>
          </w:p>
        </w:tc>
        <w:tc>
          <w:tcPr>
            <w:tcW w:w="2248" w:type="dxa"/>
          </w:tcPr>
          <w:p w:rsidR="00E779C8" w:rsidRDefault="00E779C8" w:rsidP="00EA7BE4"/>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sidRPr="0037383C">
              <w:t>合约代码</w:t>
            </w:r>
          </w:p>
        </w:tc>
        <w:tc>
          <w:tcPr>
            <w:tcW w:w="1440" w:type="dxa"/>
          </w:tcPr>
          <w:p w:rsidR="00E779C8" w:rsidRPr="0069581A" w:rsidRDefault="00E779C8" w:rsidP="00EA7BE4">
            <w:r w:rsidRPr="0069581A">
              <w:t>prod_code</w:t>
            </w:r>
          </w:p>
        </w:tc>
        <w:tc>
          <w:tcPr>
            <w:tcW w:w="1080" w:type="dxa"/>
          </w:tcPr>
          <w:p w:rsidR="00E779C8" w:rsidRPr="0037383C" w:rsidRDefault="00E779C8" w:rsidP="00EA7BE4">
            <w:r>
              <w:rPr>
                <w:rFonts w:hint="eastAsia"/>
              </w:rPr>
              <w:t>string</w:t>
            </w:r>
          </w:p>
        </w:tc>
        <w:tc>
          <w:tcPr>
            <w:tcW w:w="717" w:type="dxa"/>
          </w:tcPr>
          <w:p w:rsidR="00E779C8" w:rsidRPr="0037383C" w:rsidRDefault="00E779C8" w:rsidP="00EA7BE4">
            <w:r>
              <w:rPr>
                <w:rFonts w:hint="eastAsia"/>
              </w:rPr>
              <w:t>10</w:t>
            </w:r>
          </w:p>
        </w:tc>
        <w:tc>
          <w:tcPr>
            <w:tcW w:w="899" w:type="dxa"/>
          </w:tcPr>
          <w:p w:rsidR="00E779C8" w:rsidRDefault="00E779C8" w:rsidP="00EA7BE4">
            <w:r w:rsidRPr="00780A21">
              <w:rPr>
                <w:rFonts w:hint="eastAsia"/>
              </w:rPr>
              <w:t>M</w:t>
            </w:r>
          </w:p>
        </w:tc>
        <w:tc>
          <w:tcPr>
            <w:tcW w:w="2248" w:type="dxa"/>
          </w:tcPr>
          <w:p w:rsidR="00E779C8" w:rsidRPr="0037383C" w:rsidRDefault="00E779C8" w:rsidP="00EA7BE4"/>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仓位日期</w:t>
            </w:r>
          </w:p>
        </w:tc>
        <w:tc>
          <w:tcPr>
            <w:tcW w:w="1440" w:type="dxa"/>
          </w:tcPr>
          <w:p w:rsidR="00E779C8" w:rsidRPr="0069581A" w:rsidRDefault="00E779C8" w:rsidP="00EA7BE4">
            <w:r>
              <w:rPr>
                <w:rFonts w:hint="eastAsia"/>
              </w:rPr>
              <w:t>stor_date</w:t>
            </w:r>
          </w:p>
        </w:tc>
        <w:tc>
          <w:tcPr>
            <w:tcW w:w="1080" w:type="dxa"/>
          </w:tcPr>
          <w:p w:rsidR="00E779C8" w:rsidRDefault="00E779C8" w:rsidP="00EA7BE4">
            <w:r>
              <w:t>string</w:t>
            </w:r>
          </w:p>
        </w:tc>
        <w:tc>
          <w:tcPr>
            <w:tcW w:w="717" w:type="dxa"/>
          </w:tcPr>
          <w:p w:rsidR="00E779C8" w:rsidRPr="0037383C" w:rsidRDefault="00E779C8" w:rsidP="00EA7BE4">
            <w:r>
              <w:rPr>
                <w:rFonts w:hint="eastAsia"/>
              </w:rPr>
              <w:t>8</w:t>
            </w:r>
          </w:p>
        </w:tc>
        <w:tc>
          <w:tcPr>
            <w:tcW w:w="899" w:type="dxa"/>
          </w:tcPr>
          <w:p w:rsidR="00E779C8" w:rsidRDefault="00E779C8" w:rsidP="00EA7BE4">
            <w:r w:rsidRPr="00B36F12">
              <w:rPr>
                <w:rFonts w:hint="eastAsia"/>
              </w:rPr>
              <w:t>M</w:t>
            </w:r>
          </w:p>
        </w:tc>
        <w:tc>
          <w:tcPr>
            <w:tcW w:w="2248" w:type="dxa"/>
          </w:tcPr>
          <w:p w:rsidR="00E779C8" w:rsidRPr="0037383C" w:rsidRDefault="00E779C8" w:rsidP="00EA7BE4"/>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仓位单号</w:t>
            </w:r>
          </w:p>
        </w:tc>
        <w:tc>
          <w:tcPr>
            <w:tcW w:w="1440" w:type="dxa"/>
          </w:tcPr>
          <w:p w:rsidR="00E779C8" w:rsidRPr="0069581A" w:rsidRDefault="00E779C8" w:rsidP="00EA7BE4">
            <w:r>
              <w:rPr>
                <w:rFonts w:hint="eastAsia"/>
              </w:rPr>
              <w:t>order_no</w:t>
            </w:r>
          </w:p>
        </w:tc>
        <w:tc>
          <w:tcPr>
            <w:tcW w:w="1080" w:type="dxa"/>
          </w:tcPr>
          <w:p w:rsidR="00E779C8" w:rsidRPr="0037383C" w:rsidRDefault="00E779C8" w:rsidP="00EA7BE4">
            <w:r>
              <w:rPr>
                <w:rFonts w:hint="eastAsia"/>
              </w:rPr>
              <w:t>string</w:t>
            </w:r>
          </w:p>
        </w:tc>
        <w:tc>
          <w:tcPr>
            <w:tcW w:w="717" w:type="dxa"/>
          </w:tcPr>
          <w:p w:rsidR="00E779C8" w:rsidRPr="0037383C" w:rsidRDefault="00E779C8" w:rsidP="00EA7BE4">
            <w:r>
              <w:rPr>
                <w:rFonts w:hint="eastAsia"/>
              </w:rPr>
              <w:t>8</w:t>
            </w:r>
          </w:p>
        </w:tc>
        <w:tc>
          <w:tcPr>
            <w:tcW w:w="899" w:type="dxa"/>
          </w:tcPr>
          <w:p w:rsidR="00E779C8" w:rsidRDefault="00E779C8" w:rsidP="00EA7BE4">
            <w:r w:rsidRPr="00780A21">
              <w:rPr>
                <w:rFonts w:hint="eastAsia"/>
              </w:rPr>
              <w:t>M</w:t>
            </w:r>
          </w:p>
        </w:tc>
        <w:tc>
          <w:tcPr>
            <w:tcW w:w="2248" w:type="dxa"/>
          </w:tcPr>
          <w:p w:rsidR="00E779C8" w:rsidRPr="0037383C" w:rsidRDefault="00E779C8" w:rsidP="00EA7BE4"/>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多空标志</w:t>
            </w:r>
          </w:p>
        </w:tc>
        <w:tc>
          <w:tcPr>
            <w:tcW w:w="1440" w:type="dxa"/>
          </w:tcPr>
          <w:p w:rsidR="00E779C8" w:rsidRPr="0069581A" w:rsidRDefault="00E779C8" w:rsidP="00EA7BE4">
            <w:r>
              <w:rPr>
                <w:rFonts w:hint="eastAsia"/>
              </w:rPr>
              <w:t>long_short</w:t>
            </w:r>
          </w:p>
        </w:tc>
        <w:tc>
          <w:tcPr>
            <w:tcW w:w="1080" w:type="dxa"/>
          </w:tcPr>
          <w:p w:rsidR="00E779C8" w:rsidRDefault="00E779C8" w:rsidP="00EA7BE4">
            <w:r>
              <w:t>string</w:t>
            </w:r>
          </w:p>
        </w:tc>
        <w:tc>
          <w:tcPr>
            <w:tcW w:w="717" w:type="dxa"/>
          </w:tcPr>
          <w:p w:rsidR="00E779C8" w:rsidRPr="0037383C" w:rsidRDefault="00E779C8" w:rsidP="00EA7BE4">
            <w:r>
              <w:rPr>
                <w:rFonts w:hint="eastAsia"/>
              </w:rPr>
              <w:t>1</w:t>
            </w:r>
          </w:p>
        </w:tc>
        <w:tc>
          <w:tcPr>
            <w:tcW w:w="899" w:type="dxa"/>
          </w:tcPr>
          <w:p w:rsidR="00E779C8" w:rsidRDefault="00E779C8" w:rsidP="00EA7BE4">
            <w:r w:rsidRPr="00B36F12">
              <w:rPr>
                <w:rFonts w:hint="eastAsia"/>
              </w:rPr>
              <w:t>M</w:t>
            </w:r>
          </w:p>
        </w:tc>
        <w:tc>
          <w:tcPr>
            <w:tcW w:w="2248" w:type="dxa"/>
          </w:tcPr>
          <w:p w:rsidR="00E779C8" w:rsidRPr="0037383C" w:rsidRDefault="0026413A" w:rsidP="00EA7BE4">
            <w:hyperlink w:anchor="_b_longorshort（多空标志）" w:history="1">
              <w:r w:rsidR="00E779C8" w:rsidRPr="00E779C8">
                <w:rPr>
                  <w:rStyle w:val="a8"/>
                </w:rPr>
                <w:t>b_longorshort</w:t>
              </w:r>
            </w:hyperlink>
          </w:p>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仓位均价</w:t>
            </w:r>
          </w:p>
        </w:tc>
        <w:tc>
          <w:tcPr>
            <w:tcW w:w="1440" w:type="dxa"/>
          </w:tcPr>
          <w:p w:rsidR="00E779C8" w:rsidRPr="0069581A" w:rsidRDefault="00E779C8" w:rsidP="00EA7BE4">
            <w:r>
              <w:rPr>
                <w:rFonts w:hint="eastAsia"/>
              </w:rPr>
              <w:t>stor_price</w:t>
            </w:r>
          </w:p>
        </w:tc>
        <w:tc>
          <w:tcPr>
            <w:tcW w:w="1080" w:type="dxa"/>
          </w:tcPr>
          <w:p w:rsidR="00E779C8" w:rsidRPr="0037383C" w:rsidRDefault="000D2125" w:rsidP="00EA7BE4">
            <w:r>
              <w:rPr>
                <w:rFonts w:hint="eastAsia"/>
              </w:rPr>
              <w:t>double</w:t>
            </w:r>
          </w:p>
        </w:tc>
        <w:tc>
          <w:tcPr>
            <w:tcW w:w="717" w:type="dxa"/>
          </w:tcPr>
          <w:p w:rsidR="00E779C8" w:rsidRPr="0037383C" w:rsidRDefault="00E779C8" w:rsidP="00EA7BE4">
            <w:r>
              <w:rPr>
                <w:rFonts w:hint="eastAsia"/>
              </w:rPr>
              <w:t>6</w:t>
            </w:r>
          </w:p>
        </w:tc>
        <w:tc>
          <w:tcPr>
            <w:tcW w:w="899" w:type="dxa"/>
          </w:tcPr>
          <w:p w:rsidR="00E779C8" w:rsidRDefault="00E779C8" w:rsidP="00EA7BE4">
            <w:r w:rsidRPr="00780A21">
              <w:rPr>
                <w:rFonts w:hint="eastAsia"/>
              </w:rPr>
              <w:t>M</w:t>
            </w:r>
          </w:p>
        </w:tc>
        <w:tc>
          <w:tcPr>
            <w:tcW w:w="2248" w:type="dxa"/>
          </w:tcPr>
          <w:p w:rsidR="00E779C8" w:rsidRPr="0037383C" w:rsidRDefault="003B0D3F" w:rsidP="00EA7BE4">
            <w:r>
              <w:rPr>
                <w:rFonts w:hint="eastAsia"/>
              </w:rPr>
              <w:t>成交均价</w:t>
            </w:r>
          </w:p>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仓位数量</w:t>
            </w:r>
          </w:p>
        </w:tc>
        <w:tc>
          <w:tcPr>
            <w:tcW w:w="1440" w:type="dxa"/>
          </w:tcPr>
          <w:p w:rsidR="00E779C8" w:rsidRPr="0069581A" w:rsidRDefault="00E779C8" w:rsidP="00EA7BE4">
            <w:r>
              <w:rPr>
                <w:rFonts w:hint="eastAsia"/>
              </w:rPr>
              <w:t>stor_amt</w:t>
            </w:r>
          </w:p>
        </w:tc>
        <w:tc>
          <w:tcPr>
            <w:tcW w:w="1080" w:type="dxa"/>
          </w:tcPr>
          <w:p w:rsidR="00E779C8" w:rsidRDefault="00E779C8" w:rsidP="00EA7BE4">
            <w:r>
              <w:rPr>
                <w:rFonts w:hint="eastAsia"/>
              </w:rPr>
              <w:t>int</w:t>
            </w:r>
          </w:p>
        </w:tc>
        <w:tc>
          <w:tcPr>
            <w:tcW w:w="717" w:type="dxa"/>
          </w:tcPr>
          <w:p w:rsidR="00E779C8" w:rsidRPr="0037383C" w:rsidRDefault="00E779C8" w:rsidP="00EA7BE4">
            <w:r>
              <w:rPr>
                <w:rFonts w:hint="eastAsia"/>
              </w:rPr>
              <w:t>4</w:t>
            </w:r>
          </w:p>
        </w:tc>
        <w:tc>
          <w:tcPr>
            <w:tcW w:w="899" w:type="dxa"/>
          </w:tcPr>
          <w:p w:rsidR="00E779C8" w:rsidRDefault="00E779C8" w:rsidP="00EA7BE4">
            <w:r w:rsidRPr="00B36F12">
              <w:rPr>
                <w:rFonts w:hint="eastAsia"/>
              </w:rPr>
              <w:t>M</w:t>
            </w:r>
          </w:p>
        </w:tc>
        <w:tc>
          <w:tcPr>
            <w:tcW w:w="2248" w:type="dxa"/>
          </w:tcPr>
          <w:p w:rsidR="00E779C8" w:rsidRPr="0037383C" w:rsidRDefault="003B0D3F" w:rsidP="00EA7BE4">
            <w:r>
              <w:rPr>
                <w:rFonts w:hint="eastAsia"/>
              </w:rPr>
              <w:t>开仓时的总数量</w:t>
            </w:r>
          </w:p>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剩余数量</w:t>
            </w:r>
          </w:p>
        </w:tc>
        <w:tc>
          <w:tcPr>
            <w:tcW w:w="1440" w:type="dxa"/>
          </w:tcPr>
          <w:p w:rsidR="00E779C8" w:rsidRPr="0069581A" w:rsidRDefault="00E779C8" w:rsidP="00EA7BE4">
            <w:r>
              <w:rPr>
                <w:rFonts w:hint="eastAsia"/>
              </w:rPr>
              <w:t>remain</w:t>
            </w:r>
          </w:p>
        </w:tc>
        <w:tc>
          <w:tcPr>
            <w:tcW w:w="1080" w:type="dxa"/>
          </w:tcPr>
          <w:p w:rsidR="00E779C8" w:rsidRPr="0037383C" w:rsidRDefault="00E779C8" w:rsidP="00EA7BE4">
            <w:r>
              <w:rPr>
                <w:rFonts w:hint="eastAsia"/>
              </w:rPr>
              <w:t>int</w:t>
            </w:r>
          </w:p>
        </w:tc>
        <w:tc>
          <w:tcPr>
            <w:tcW w:w="717" w:type="dxa"/>
          </w:tcPr>
          <w:p w:rsidR="00E779C8" w:rsidRPr="0037383C" w:rsidRDefault="00E779C8" w:rsidP="00EA7BE4">
            <w:r>
              <w:rPr>
                <w:rFonts w:hint="eastAsia"/>
              </w:rPr>
              <w:t>4</w:t>
            </w:r>
          </w:p>
        </w:tc>
        <w:tc>
          <w:tcPr>
            <w:tcW w:w="899" w:type="dxa"/>
          </w:tcPr>
          <w:p w:rsidR="00E779C8" w:rsidRDefault="00E779C8" w:rsidP="00EA7BE4">
            <w:r w:rsidRPr="00780A21">
              <w:rPr>
                <w:rFonts w:hint="eastAsia"/>
              </w:rPr>
              <w:t>M</w:t>
            </w:r>
          </w:p>
        </w:tc>
        <w:tc>
          <w:tcPr>
            <w:tcW w:w="2248" w:type="dxa"/>
          </w:tcPr>
          <w:p w:rsidR="00E779C8" w:rsidRPr="0037383C" w:rsidRDefault="003B0D3F" w:rsidP="00EA7BE4">
            <w:r>
              <w:rPr>
                <w:rFonts w:hint="eastAsia"/>
              </w:rPr>
              <w:t>剩余未平仓数量</w:t>
            </w:r>
          </w:p>
        </w:tc>
      </w:tr>
      <w:tr w:rsidR="006F41DC" w:rsidRPr="0037383C" w:rsidTr="00EA7BE4">
        <w:trPr>
          <w:trHeight w:val="262"/>
          <w:jc w:val="center"/>
        </w:trPr>
        <w:tc>
          <w:tcPr>
            <w:tcW w:w="778" w:type="dxa"/>
          </w:tcPr>
          <w:p w:rsidR="006F41DC" w:rsidRDefault="006F41DC" w:rsidP="00EA7BE4">
            <w:r w:rsidRPr="009A2D16">
              <w:rPr>
                <w:rFonts w:ascii="宋体" w:hAnsi="宋体" w:cs="宋体" w:hint="eastAsia"/>
                <w:color w:val="000000"/>
                <w:kern w:val="0"/>
                <w:sz w:val="20"/>
                <w:szCs w:val="20"/>
              </w:rPr>
              <w:t>→</w:t>
            </w:r>
          </w:p>
        </w:tc>
        <w:tc>
          <w:tcPr>
            <w:tcW w:w="1980" w:type="dxa"/>
            <w:gridSpan w:val="2"/>
          </w:tcPr>
          <w:p w:rsidR="006F41DC" w:rsidRPr="0037383C" w:rsidRDefault="006F41DC" w:rsidP="00EA7BE4">
            <w:r>
              <w:rPr>
                <w:rFonts w:hint="eastAsia"/>
              </w:rPr>
              <w:t>冻结数量</w:t>
            </w:r>
          </w:p>
        </w:tc>
        <w:tc>
          <w:tcPr>
            <w:tcW w:w="1440" w:type="dxa"/>
          </w:tcPr>
          <w:p w:rsidR="006F41DC" w:rsidRDefault="006F41DC" w:rsidP="00EA7BE4">
            <w:r w:rsidRPr="006F41DC">
              <w:t>froz_amt</w:t>
            </w:r>
          </w:p>
        </w:tc>
        <w:tc>
          <w:tcPr>
            <w:tcW w:w="1080" w:type="dxa"/>
          </w:tcPr>
          <w:p w:rsidR="006F41DC" w:rsidRPr="0037383C" w:rsidRDefault="006F41DC" w:rsidP="00416DF8">
            <w:r>
              <w:rPr>
                <w:rFonts w:hint="eastAsia"/>
              </w:rPr>
              <w:t>int</w:t>
            </w:r>
          </w:p>
        </w:tc>
        <w:tc>
          <w:tcPr>
            <w:tcW w:w="717" w:type="dxa"/>
          </w:tcPr>
          <w:p w:rsidR="006F41DC" w:rsidRPr="0037383C" w:rsidRDefault="006F41DC" w:rsidP="00416DF8">
            <w:r>
              <w:rPr>
                <w:rFonts w:hint="eastAsia"/>
              </w:rPr>
              <w:t>4</w:t>
            </w:r>
          </w:p>
        </w:tc>
        <w:tc>
          <w:tcPr>
            <w:tcW w:w="899" w:type="dxa"/>
          </w:tcPr>
          <w:p w:rsidR="006F41DC" w:rsidRDefault="006F41DC" w:rsidP="00416DF8">
            <w:r w:rsidRPr="00780A21">
              <w:rPr>
                <w:rFonts w:hint="eastAsia"/>
              </w:rPr>
              <w:t>M</w:t>
            </w:r>
          </w:p>
        </w:tc>
        <w:tc>
          <w:tcPr>
            <w:tcW w:w="2248" w:type="dxa"/>
          </w:tcPr>
          <w:p w:rsidR="006F41DC" w:rsidRPr="0037383C" w:rsidRDefault="006F41DC" w:rsidP="00EA7BE4"/>
        </w:tc>
      </w:tr>
    </w:tbl>
    <w:p w:rsidR="005B270D" w:rsidRPr="0037383C" w:rsidRDefault="005B270D" w:rsidP="005B270D"/>
    <w:p w:rsidR="0093657F" w:rsidRPr="00E16279" w:rsidRDefault="0093657F" w:rsidP="00710663">
      <w:pPr>
        <w:rPr>
          <w:lang w:val="zh-CN"/>
        </w:rPr>
      </w:pPr>
    </w:p>
    <w:p w:rsidR="00882715" w:rsidRDefault="00882715">
      <w:pPr>
        <w:rPr>
          <w:kern w:val="44"/>
        </w:rPr>
      </w:pPr>
    </w:p>
    <w:p w:rsidR="00FA4D17" w:rsidRDefault="001B42E0" w:rsidP="00B4421B">
      <w:pPr>
        <w:pStyle w:val="3"/>
      </w:pPr>
      <w:bookmarkStart w:id="460" w:name="_Toc458763534"/>
      <w:bookmarkStart w:id="461" w:name="_Toc381368088"/>
      <w:r>
        <w:rPr>
          <w:rFonts w:hint="eastAsia"/>
        </w:rPr>
        <w:t>分页查询</w:t>
      </w:r>
      <w:r w:rsidR="00FA4D17">
        <w:rPr>
          <w:rFonts w:hint="eastAsia"/>
        </w:rPr>
        <w:t>[</w:t>
      </w:r>
      <w:r w:rsidR="003632AA">
        <w:rPr>
          <w:rFonts w:hint="eastAsia"/>
        </w:rPr>
        <w:t>C</w:t>
      </w:r>
      <w:r w:rsidR="009F6D9C">
        <w:rPr>
          <w:rFonts w:hint="eastAsia"/>
        </w:rPr>
        <w:t>8</w:t>
      </w:r>
      <w:r w:rsidR="00FA4D17">
        <w:rPr>
          <w:rFonts w:hint="eastAsia"/>
        </w:rPr>
        <w:t>XX]</w:t>
      </w:r>
      <w:bookmarkEnd w:id="460"/>
    </w:p>
    <w:p w:rsidR="002B1F8D" w:rsidRDefault="002B1F8D" w:rsidP="002B1F8D">
      <w:r>
        <w:rPr>
          <w:rFonts w:hint="eastAsia"/>
        </w:rPr>
        <w:t>对于</w:t>
      </w:r>
      <w:r w:rsidR="00BE2BAB">
        <w:rPr>
          <w:rFonts w:hint="eastAsia"/>
        </w:rPr>
        <w:t>部分</w:t>
      </w:r>
      <w:r w:rsidR="00376F82">
        <w:rPr>
          <w:rFonts w:hint="eastAsia"/>
        </w:rPr>
        <w:t>多记录的查询，采用分页查询机制，</w:t>
      </w:r>
    </w:p>
    <w:p w:rsidR="00376F82" w:rsidRPr="00376F82" w:rsidRDefault="00376F82" w:rsidP="002B1F8D">
      <w:r>
        <w:rPr>
          <w:rFonts w:hint="eastAsia"/>
        </w:rPr>
        <w:t>在分页查询时，需要在请求报文体和响应报文体中额外添加如下框架字段：</w:t>
      </w:r>
    </w:p>
    <w:p w:rsidR="00BE2BAB" w:rsidRDefault="00877455" w:rsidP="002B1F8D">
      <w:pPr>
        <w:pStyle w:val="4"/>
        <w:numPr>
          <w:ilvl w:val="3"/>
          <w:numId w:val="9"/>
        </w:numPr>
      </w:pPr>
      <w:r>
        <w:rPr>
          <w:rFonts w:hint="eastAsia"/>
        </w:rPr>
        <w:t>分页查询框架</w:t>
      </w:r>
    </w:p>
    <w:p w:rsidR="00BE2BAB" w:rsidRDefault="00877455" w:rsidP="00877455">
      <w:pPr>
        <w:pStyle w:val="5"/>
        <w:numPr>
          <w:ilvl w:val="4"/>
          <w:numId w:val="9"/>
        </w:numPr>
      </w:pPr>
      <w:bookmarkStart w:id="462" w:name="_Toc447644099"/>
      <w:r>
        <w:rPr>
          <w:rFonts w:hint="eastAsia"/>
        </w:rPr>
        <w:t>分页查询框架</w:t>
      </w:r>
      <w:r w:rsidR="00BE2BAB">
        <w:rPr>
          <w:rFonts w:hint="eastAsia"/>
        </w:rPr>
        <w:t>请求报文体</w:t>
      </w:r>
      <w:bookmarkEnd w:id="462"/>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534"/>
        <w:gridCol w:w="515"/>
        <w:gridCol w:w="1360"/>
        <w:gridCol w:w="851"/>
        <w:gridCol w:w="709"/>
        <w:gridCol w:w="850"/>
        <w:gridCol w:w="3486"/>
      </w:tblGrid>
      <w:tr w:rsidR="00BE2BAB" w:rsidTr="00300837">
        <w:trPr>
          <w:trHeight w:hRule="exact" w:val="400"/>
          <w:jc w:val="center"/>
        </w:trPr>
        <w:tc>
          <w:tcPr>
            <w:tcW w:w="1386" w:type="dxa"/>
            <w:gridSpan w:val="2"/>
            <w:shd w:val="clear" w:color="auto" w:fill="EEECE1"/>
          </w:tcPr>
          <w:p w:rsidR="00BE2BAB" w:rsidRDefault="00BE2BAB" w:rsidP="00300837">
            <w:r>
              <w:rPr>
                <w:rFonts w:hint="eastAsia"/>
              </w:rPr>
              <w:t>报文类型</w:t>
            </w:r>
          </w:p>
        </w:tc>
        <w:tc>
          <w:tcPr>
            <w:tcW w:w="7771" w:type="dxa"/>
            <w:gridSpan w:val="6"/>
          </w:tcPr>
          <w:p w:rsidR="00BE2BAB" w:rsidRDefault="00BE2BAB" w:rsidP="00300837">
            <w:r>
              <w:rPr>
                <w:rFonts w:hint="eastAsia"/>
              </w:rPr>
              <w:t>分页查询框架报文体</w:t>
            </w:r>
          </w:p>
        </w:tc>
      </w:tr>
      <w:tr w:rsidR="00BE2BAB" w:rsidTr="00300837">
        <w:trPr>
          <w:trHeight w:hRule="exact" w:val="400"/>
          <w:jc w:val="center"/>
        </w:trPr>
        <w:tc>
          <w:tcPr>
            <w:tcW w:w="1386" w:type="dxa"/>
            <w:gridSpan w:val="2"/>
            <w:shd w:val="clear" w:color="auto" w:fill="EEECE1"/>
          </w:tcPr>
          <w:p w:rsidR="00BE2BAB" w:rsidRDefault="00BE2BAB" w:rsidP="00300837">
            <w:r>
              <w:rPr>
                <w:rFonts w:hint="eastAsia"/>
              </w:rPr>
              <w:t>交易代码</w:t>
            </w:r>
          </w:p>
        </w:tc>
        <w:tc>
          <w:tcPr>
            <w:tcW w:w="7771" w:type="dxa"/>
            <w:gridSpan w:val="6"/>
          </w:tcPr>
          <w:p w:rsidR="00BE2BAB" w:rsidRDefault="00BE2BAB" w:rsidP="00300837"/>
        </w:tc>
      </w:tr>
      <w:tr w:rsidR="00BE2BAB" w:rsidTr="00300837">
        <w:trPr>
          <w:trHeight w:hRule="exact" w:val="400"/>
          <w:jc w:val="center"/>
        </w:trPr>
        <w:tc>
          <w:tcPr>
            <w:tcW w:w="1386" w:type="dxa"/>
            <w:gridSpan w:val="2"/>
            <w:shd w:val="clear" w:color="auto" w:fill="EEECE1"/>
          </w:tcPr>
          <w:p w:rsidR="00BE2BAB" w:rsidRDefault="00BE2BAB" w:rsidP="00300837">
            <w:r>
              <w:rPr>
                <w:rFonts w:hint="eastAsia"/>
              </w:rPr>
              <w:t>报文说明</w:t>
            </w:r>
          </w:p>
        </w:tc>
        <w:tc>
          <w:tcPr>
            <w:tcW w:w="7771" w:type="dxa"/>
            <w:gridSpan w:val="6"/>
          </w:tcPr>
          <w:p w:rsidR="00BE2BAB" w:rsidRDefault="00BE2BAB" w:rsidP="00300837">
            <w:r>
              <w:rPr>
                <w:rFonts w:hint="eastAsia"/>
              </w:rPr>
              <w:t>分页查询框架请求报文体</w:t>
            </w:r>
          </w:p>
        </w:tc>
      </w:tr>
      <w:tr w:rsidR="00BE2BAB" w:rsidTr="00300837">
        <w:trPr>
          <w:trHeight w:hRule="exact" w:val="400"/>
          <w:jc w:val="center"/>
        </w:trPr>
        <w:tc>
          <w:tcPr>
            <w:tcW w:w="852" w:type="dxa"/>
            <w:shd w:val="clear" w:color="auto" w:fill="EEECE1"/>
          </w:tcPr>
          <w:p w:rsidR="00BE2BAB" w:rsidRDefault="00BE2BAB" w:rsidP="00300837">
            <w:r>
              <w:rPr>
                <w:rFonts w:hint="eastAsia"/>
              </w:rPr>
              <w:t>符号</w:t>
            </w:r>
          </w:p>
        </w:tc>
        <w:tc>
          <w:tcPr>
            <w:tcW w:w="1049" w:type="dxa"/>
            <w:gridSpan w:val="2"/>
            <w:shd w:val="clear" w:color="auto" w:fill="EEECE1"/>
          </w:tcPr>
          <w:p w:rsidR="00BE2BAB" w:rsidRDefault="00BE2BAB" w:rsidP="00300837">
            <w:r>
              <w:rPr>
                <w:rFonts w:hint="eastAsia"/>
              </w:rPr>
              <w:t>中文名称</w:t>
            </w:r>
          </w:p>
        </w:tc>
        <w:tc>
          <w:tcPr>
            <w:tcW w:w="1360" w:type="dxa"/>
            <w:shd w:val="clear" w:color="auto" w:fill="EEECE1"/>
          </w:tcPr>
          <w:p w:rsidR="00BE2BAB" w:rsidRDefault="00BE2BAB" w:rsidP="00300837">
            <w:r>
              <w:rPr>
                <w:rFonts w:hint="eastAsia"/>
              </w:rPr>
              <w:t>英文名称</w:t>
            </w:r>
          </w:p>
        </w:tc>
        <w:tc>
          <w:tcPr>
            <w:tcW w:w="851" w:type="dxa"/>
            <w:shd w:val="clear" w:color="auto" w:fill="EEECE1"/>
          </w:tcPr>
          <w:p w:rsidR="00BE2BAB" w:rsidRDefault="00BE2BAB" w:rsidP="00300837">
            <w:r>
              <w:rPr>
                <w:rFonts w:hint="eastAsia"/>
              </w:rPr>
              <w:t>类型</w:t>
            </w:r>
          </w:p>
        </w:tc>
        <w:tc>
          <w:tcPr>
            <w:tcW w:w="709" w:type="dxa"/>
            <w:shd w:val="clear" w:color="auto" w:fill="EEECE1"/>
          </w:tcPr>
          <w:p w:rsidR="00BE2BAB" w:rsidRDefault="00BE2BAB" w:rsidP="00300837">
            <w:r>
              <w:rPr>
                <w:rFonts w:hint="eastAsia"/>
              </w:rPr>
              <w:t>长度</w:t>
            </w:r>
          </w:p>
        </w:tc>
        <w:tc>
          <w:tcPr>
            <w:tcW w:w="850" w:type="dxa"/>
            <w:shd w:val="clear" w:color="auto" w:fill="EEECE1"/>
          </w:tcPr>
          <w:p w:rsidR="00BE2BAB" w:rsidRDefault="00BE2BAB" w:rsidP="00300837">
            <w:r>
              <w:rPr>
                <w:rFonts w:hint="eastAsia"/>
              </w:rPr>
              <w:t>必填</w:t>
            </w:r>
          </w:p>
        </w:tc>
        <w:tc>
          <w:tcPr>
            <w:tcW w:w="3486" w:type="dxa"/>
            <w:shd w:val="clear" w:color="auto" w:fill="EEECE1"/>
          </w:tcPr>
          <w:p w:rsidR="00BE2BAB" w:rsidRDefault="00BE2BAB" w:rsidP="00300837">
            <w:r>
              <w:rPr>
                <w:rFonts w:hint="eastAsia"/>
              </w:rPr>
              <w:t>说明</w:t>
            </w:r>
          </w:p>
        </w:tc>
      </w:tr>
      <w:tr w:rsidR="00BE2BAB" w:rsidTr="00300837">
        <w:trPr>
          <w:trHeight w:val="255"/>
          <w:jc w:val="center"/>
        </w:trPr>
        <w:tc>
          <w:tcPr>
            <w:tcW w:w="852" w:type="dxa"/>
          </w:tcPr>
          <w:p w:rsidR="00BE2BAB" w:rsidRDefault="00BE2BAB" w:rsidP="00300837"/>
        </w:tc>
        <w:tc>
          <w:tcPr>
            <w:tcW w:w="1049" w:type="dxa"/>
            <w:gridSpan w:val="2"/>
          </w:tcPr>
          <w:p w:rsidR="00BE2BAB" w:rsidRDefault="00BE2BAB" w:rsidP="00300837">
            <w:r>
              <w:rPr>
                <w:rFonts w:hint="eastAsia"/>
              </w:rPr>
              <w:t>当前第几页</w:t>
            </w:r>
          </w:p>
        </w:tc>
        <w:tc>
          <w:tcPr>
            <w:tcW w:w="1360" w:type="dxa"/>
          </w:tcPr>
          <w:p w:rsidR="00BE2BAB" w:rsidRDefault="00BE2BAB" w:rsidP="00300837">
            <w:pPr>
              <w:rPr>
                <w:kern w:val="24"/>
              </w:rPr>
            </w:pPr>
            <w:r w:rsidRPr="00FE5E1C">
              <w:rPr>
                <w:kern w:val="24"/>
              </w:rPr>
              <w:t>h_start_num</w:t>
            </w:r>
          </w:p>
        </w:tc>
        <w:tc>
          <w:tcPr>
            <w:tcW w:w="851"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850" w:type="dxa"/>
          </w:tcPr>
          <w:p w:rsidR="00BE2BAB" w:rsidRDefault="007740B2" w:rsidP="00300837">
            <w:r>
              <w:rPr>
                <w:rFonts w:hAnsi="宋体" w:hint="eastAsia"/>
                <w:color w:val="000000"/>
                <w:sz w:val="20"/>
              </w:rPr>
              <w:t>M</w:t>
            </w:r>
          </w:p>
        </w:tc>
        <w:tc>
          <w:tcPr>
            <w:tcW w:w="3486" w:type="dxa"/>
          </w:tcPr>
          <w:p w:rsidR="00BE2BAB" w:rsidRDefault="007740B2" w:rsidP="00300837">
            <w:r>
              <w:rPr>
                <w:rFonts w:hint="eastAsia"/>
              </w:rPr>
              <w:t>默认</w:t>
            </w:r>
            <w:r>
              <w:rPr>
                <w:rFonts w:hint="eastAsia"/>
              </w:rPr>
              <w:t>1</w:t>
            </w:r>
          </w:p>
        </w:tc>
      </w:tr>
      <w:tr w:rsidR="00BE2BAB" w:rsidTr="00300837">
        <w:trPr>
          <w:trHeight w:val="255"/>
          <w:jc w:val="center"/>
        </w:trPr>
        <w:tc>
          <w:tcPr>
            <w:tcW w:w="852" w:type="dxa"/>
          </w:tcPr>
          <w:p w:rsidR="00BE2BAB" w:rsidRDefault="00BE2BAB" w:rsidP="00300837"/>
        </w:tc>
        <w:tc>
          <w:tcPr>
            <w:tcW w:w="1049" w:type="dxa"/>
            <w:gridSpan w:val="2"/>
          </w:tcPr>
          <w:p w:rsidR="00BE2BAB" w:rsidRDefault="00BE2BAB" w:rsidP="00300837">
            <w:r>
              <w:rPr>
                <w:rFonts w:hint="eastAsia"/>
              </w:rPr>
              <w:t>每页记录数</w:t>
            </w:r>
          </w:p>
        </w:tc>
        <w:tc>
          <w:tcPr>
            <w:tcW w:w="1360" w:type="dxa"/>
          </w:tcPr>
          <w:p w:rsidR="00BE2BAB" w:rsidRPr="00FE5E1C" w:rsidRDefault="00BE2BAB" w:rsidP="00300837">
            <w:pPr>
              <w:rPr>
                <w:kern w:val="24"/>
              </w:rPr>
            </w:pPr>
            <w:r w:rsidRPr="00FE5E1C">
              <w:rPr>
                <w:kern w:val="24"/>
              </w:rPr>
              <w:t>h_query_num</w:t>
            </w:r>
          </w:p>
        </w:tc>
        <w:tc>
          <w:tcPr>
            <w:tcW w:w="851"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850" w:type="dxa"/>
          </w:tcPr>
          <w:p w:rsidR="00BE2BAB" w:rsidRDefault="007740B2" w:rsidP="00300837">
            <w:r>
              <w:rPr>
                <w:rFonts w:hAnsi="宋体" w:hint="eastAsia"/>
                <w:color w:val="000000"/>
                <w:sz w:val="20"/>
              </w:rPr>
              <w:t>M</w:t>
            </w:r>
          </w:p>
        </w:tc>
        <w:tc>
          <w:tcPr>
            <w:tcW w:w="3486" w:type="dxa"/>
          </w:tcPr>
          <w:p w:rsidR="00BE2BAB" w:rsidRDefault="007740B2" w:rsidP="00300837">
            <w:r>
              <w:rPr>
                <w:rFonts w:hint="eastAsia"/>
              </w:rPr>
              <w:t>默认</w:t>
            </w:r>
            <w:r>
              <w:rPr>
                <w:rFonts w:hint="eastAsia"/>
              </w:rPr>
              <w:t>10</w:t>
            </w:r>
          </w:p>
        </w:tc>
      </w:tr>
    </w:tbl>
    <w:p w:rsidR="00BE2BAB" w:rsidRDefault="00877455" w:rsidP="00877455">
      <w:pPr>
        <w:pStyle w:val="5"/>
      </w:pPr>
      <w:bookmarkStart w:id="463" w:name="_Toc447644100"/>
      <w:r>
        <w:rPr>
          <w:rFonts w:hint="eastAsia"/>
        </w:rPr>
        <w:lastRenderedPageBreak/>
        <w:t>分页查询框架</w:t>
      </w:r>
      <w:r w:rsidR="00BE2BAB">
        <w:rPr>
          <w:rFonts w:hint="eastAsia"/>
        </w:rPr>
        <w:t>响应报文体</w:t>
      </w:r>
      <w:bookmarkEnd w:id="463"/>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632"/>
        <w:gridCol w:w="502"/>
        <w:gridCol w:w="1276"/>
        <w:gridCol w:w="850"/>
        <w:gridCol w:w="709"/>
        <w:gridCol w:w="709"/>
        <w:gridCol w:w="3769"/>
      </w:tblGrid>
      <w:tr w:rsidR="00BE2BAB" w:rsidTr="00300837">
        <w:trPr>
          <w:trHeight w:hRule="exact" w:val="400"/>
          <w:jc w:val="center"/>
        </w:trPr>
        <w:tc>
          <w:tcPr>
            <w:tcW w:w="1342" w:type="dxa"/>
            <w:gridSpan w:val="2"/>
            <w:shd w:val="clear" w:color="auto" w:fill="EEECE1"/>
          </w:tcPr>
          <w:p w:rsidR="00BE2BAB" w:rsidRDefault="00BE2BAB" w:rsidP="00300837">
            <w:r>
              <w:rPr>
                <w:rFonts w:hint="eastAsia"/>
              </w:rPr>
              <w:t>报文类型</w:t>
            </w:r>
          </w:p>
        </w:tc>
        <w:tc>
          <w:tcPr>
            <w:tcW w:w="7815" w:type="dxa"/>
            <w:gridSpan w:val="6"/>
          </w:tcPr>
          <w:p w:rsidR="00BE2BAB" w:rsidRDefault="00BE2BAB" w:rsidP="00300837">
            <w:r>
              <w:rPr>
                <w:rFonts w:hint="eastAsia"/>
              </w:rPr>
              <w:t>分页查询框架报文体</w:t>
            </w:r>
          </w:p>
        </w:tc>
      </w:tr>
      <w:tr w:rsidR="00BE2BAB" w:rsidTr="00300837">
        <w:trPr>
          <w:trHeight w:hRule="exact" w:val="400"/>
          <w:jc w:val="center"/>
        </w:trPr>
        <w:tc>
          <w:tcPr>
            <w:tcW w:w="1342" w:type="dxa"/>
            <w:gridSpan w:val="2"/>
            <w:shd w:val="clear" w:color="auto" w:fill="EEECE1"/>
          </w:tcPr>
          <w:p w:rsidR="00BE2BAB" w:rsidRDefault="00BE2BAB" w:rsidP="00300837">
            <w:r>
              <w:rPr>
                <w:rFonts w:hint="eastAsia"/>
              </w:rPr>
              <w:t>交易代码</w:t>
            </w:r>
          </w:p>
        </w:tc>
        <w:tc>
          <w:tcPr>
            <w:tcW w:w="7815" w:type="dxa"/>
            <w:gridSpan w:val="6"/>
          </w:tcPr>
          <w:p w:rsidR="00BE2BAB" w:rsidRDefault="00BE2BAB" w:rsidP="00300837"/>
        </w:tc>
      </w:tr>
      <w:tr w:rsidR="00BE2BAB" w:rsidTr="00300837">
        <w:trPr>
          <w:trHeight w:hRule="exact" w:val="400"/>
          <w:jc w:val="center"/>
        </w:trPr>
        <w:tc>
          <w:tcPr>
            <w:tcW w:w="1342" w:type="dxa"/>
            <w:gridSpan w:val="2"/>
            <w:shd w:val="clear" w:color="auto" w:fill="EEECE1"/>
          </w:tcPr>
          <w:p w:rsidR="00BE2BAB" w:rsidRDefault="00BE2BAB" w:rsidP="00300837">
            <w:r>
              <w:rPr>
                <w:rFonts w:hint="eastAsia"/>
              </w:rPr>
              <w:t>报文说明</w:t>
            </w:r>
          </w:p>
        </w:tc>
        <w:tc>
          <w:tcPr>
            <w:tcW w:w="7815" w:type="dxa"/>
            <w:gridSpan w:val="6"/>
          </w:tcPr>
          <w:p w:rsidR="00BE2BAB" w:rsidRDefault="00BE2BAB" w:rsidP="00BE2BAB">
            <w:r>
              <w:rPr>
                <w:rFonts w:hint="eastAsia"/>
              </w:rPr>
              <w:t>分页查询框架响应报文体</w:t>
            </w:r>
          </w:p>
        </w:tc>
      </w:tr>
      <w:tr w:rsidR="00BE2BAB" w:rsidTr="00300837">
        <w:trPr>
          <w:trHeight w:hRule="exact" w:val="400"/>
          <w:jc w:val="center"/>
        </w:trPr>
        <w:tc>
          <w:tcPr>
            <w:tcW w:w="710" w:type="dxa"/>
            <w:shd w:val="clear" w:color="auto" w:fill="EEECE1"/>
          </w:tcPr>
          <w:p w:rsidR="00BE2BAB" w:rsidRDefault="00BE2BAB" w:rsidP="00300837">
            <w:r>
              <w:rPr>
                <w:rFonts w:hint="eastAsia"/>
              </w:rPr>
              <w:t>符号</w:t>
            </w:r>
          </w:p>
        </w:tc>
        <w:tc>
          <w:tcPr>
            <w:tcW w:w="1134" w:type="dxa"/>
            <w:gridSpan w:val="2"/>
            <w:shd w:val="clear" w:color="auto" w:fill="EEECE1"/>
          </w:tcPr>
          <w:p w:rsidR="00BE2BAB" w:rsidRDefault="00BE2BAB" w:rsidP="00300837">
            <w:r>
              <w:rPr>
                <w:rFonts w:hint="eastAsia"/>
              </w:rPr>
              <w:t>中文名称</w:t>
            </w:r>
          </w:p>
        </w:tc>
        <w:tc>
          <w:tcPr>
            <w:tcW w:w="1276" w:type="dxa"/>
            <w:shd w:val="clear" w:color="auto" w:fill="EEECE1"/>
          </w:tcPr>
          <w:p w:rsidR="00BE2BAB" w:rsidRDefault="00BE2BAB" w:rsidP="00300837">
            <w:r>
              <w:rPr>
                <w:rFonts w:hint="eastAsia"/>
              </w:rPr>
              <w:t>英文名称</w:t>
            </w:r>
          </w:p>
        </w:tc>
        <w:tc>
          <w:tcPr>
            <w:tcW w:w="850" w:type="dxa"/>
            <w:shd w:val="clear" w:color="auto" w:fill="EEECE1"/>
          </w:tcPr>
          <w:p w:rsidR="00BE2BAB" w:rsidRDefault="00BE2BAB" w:rsidP="00300837">
            <w:r>
              <w:rPr>
                <w:rFonts w:hint="eastAsia"/>
              </w:rPr>
              <w:t>类型</w:t>
            </w:r>
          </w:p>
        </w:tc>
        <w:tc>
          <w:tcPr>
            <w:tcW w:w="709" w:type="dxa"/>
            <w:shd w:val="clear" w:color="auto" w:fill="EEECE1"/>
          </w:tcPr>
          <w:p w:rsidR="00BE2BAB" w:rsidRDefault="00BE2BAB" w:rsidP="00300837">
            <w:r>
              <w:rPr>
                <w:rFonts w:hint="eastAsia"/>
              </w:rPr>
              <w:t>长度</w:t>
            </w:r>
          </w:p>
        </w:tc>
        <w:tc>
          <w:tcPr>
            <w:tcW w:w="709" w:type="dxa"/>
            <w:shd w:val="clear" w:color="auto" w:fill="EEECE1"/>
          </w:tcPr>
          <w:p w:rsidR="00BE2BAB" w:rsidRDefault="00BE2BAB" w:rsidP="00300837">
            <w:r>
              <w:rPr>
                <w:rFonts w:hint="eastAsia"/>
              </w:rPr>
              <w:t>必填</w:t>
            </w:r>
          </w:p>
        </w:tc>
        <w:tc>
          <w:tcPr>
            <w:tcW w:w="3769" w:type="dxa"/>
            <w:shd w:val="clear" w:color="auto" w:fill="EEECE1"/>
          </w:tcPr>
          <w:p w:rsidR="00BE2BAB" w:rsidRDefault="00BE2BAB" w:rsidP="00300837">
            <w:r>
              <w:rPr>
                <w:rFonts w:hint="eastAsia"/>
              </w:rPr>
              <w:t>说明</w:t>
            </w:r>
          </w:p>
        </w:tc>
      </w:tr>
      <w:tr w:rsidR="00BE2BAB" w:rsidTr="00300837">
        <w:trPr>
          <w:trHeight w:val="255"/>
          <w:jc w:val="center"/>
        </w:trPr>
        <w:tc>
          <w:tcPr>
            <w:tcW w:w="710" w:type="dxa"/>
          </w:tcPr>
          <w:p w:rsidR="00BE2BAB" w:rsidRDefault="00BE2BAB" w:rsidP="00300837"/>
        </w:tc>
        <w:tc>
          <w:tcPr>
            <w:tcW w:w="1134" w:type="dxa"/>
            <w:gridSpan w:val="2"/>
          </w:tcPr>
          <w:p w:rsidR="00BE2BAB" w:rsidRPr="00FC7655" w:rsidRDefault="00BE2BAB" w:rsidP="00300837">
            <w:r w:rsidRPr="00FC7655">
              <w:rPr>
                <w:rFonts w:hint="eastAsia"/>
              </w:rPr>
              <w:t>当前第几页</w:t>
            </w:r>
          </w:p>
        </w:tc>
        <w:tc>
          <w:tcPr>
            <w:tcW w:w="1276" w:type="dxa"/>
          </w:tcPr>
          <w:p w:rsidR="00BE2BAB" w:rsidRDefault="00BE2BAB" w:rsidP="00300837">
            <w:pPr>
              <w:rPr>
                <w:kern w:val="24"/>
              </w:rPr>
            </w:pPr>
            <w:r w:rsidRPr="00FE5E1C">
              <w:rPr>
                <w:kern w:val="24"/>
              </w:rPr>
              <w:t>h_start_num</w:t>
            </w:r>
          </w:p>
        </w:tc>
        <w:tc>
          <w:tcPr>
            <w:tcW w:w="850"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709" w:type="dxa"/>
          </w:tcPr>
          <w:p w:rsidR="00BE2BAB" w:rsidRDefault="00BE2BAB" w:rsidP="00300837">
            <w:r w:rsidRPr="006B091B">
              <w:rPr>
                <w:rFonts w:hAnsi="宋体" w:hint="eastAsia"/>
                <w:color w:val="000000"/>
                <w:sz w:val="20"/>
              </w:rPr>
              <w:t>C</w:t>
            </w:r>
          </w:p>
        </w:tc>
        <w:tc>
          <w:tcPr>
            <w:tcW w:w="3769" w:type="dxa"/>
          </w:tcPr>
          <w:p w:rsidR="00BE2BAB" w:rsidRDefault="00BE2BAB" w:rsidP="00300837">
            <w:r>
              <w:rPr>
                <w:rFonts w:hint="eastAsia"/>
              </w:rPr>
              <w:t>分页查询时使用。</w:t>
            </w:r>
          </w:p>
          <w:p w:rsidR="00BE2BAB" w:rsidRPr="00FC7655" w:rsidRDefault="00BE2BAB" w:rsidP="00300837">
            <w:r>
              <w:rPr>
                <w:rFonts w:hint="eastAsia"/>
              </w:rPr>
              <w:t>与请求报文中同字段相同。</w:t>
            </w:r>
          </w:p>
        </w:tc>
      </w:tr>
      <w:tr w:rsidR="00BE2BAB" w:rsidTr="00300837">
        <w:trPr>
          <w:trHeight w:val="255"/>
          <w:jc w:val="center"/>
        </w:trPr>
        <w:tc>
          <w:tcPr>
            <w:tcW w:w="710" w:type="dxa"/>
          </w:tcPr>
          <w:p w:rsidR="00BE2BAB" w:rsidRDefault="00BE2BAB" w:rsidP="00300837"/>
        </w:tc>
        <w:tc>
          <w:tcPr>
            <w:tcW w:w="1134" w:type="dxa"/>
            <w:gridSpan w:val="2"/>
          </w:tcPr>
          <w:p w:rsidR="00BE2BAB" w:rsidRPr="00FC7655" w:rsidRDefault="00BE2BAB" w:rsidP="00300837">
            <w:r w:rsidRPr="00FC7655">
              <w:rPr>
                <w:rFonts w:hint="eastAsia"/>
              </w:rPr>
              <w:t>查询记录数</w:t>
            </w:r>
          </w:p>
        </w:tc>
        <w:tc>
          <w:tcPr>
            <w:tcW w:w="1276" w:type="dxa"/>
          </w:tcPr>
          <w:p w:rsidR="00BE2BAB" w:rsidRPr="00FE5E1C" w:rsidRDefault="00BE2BAB" w:rsidP="00300837">
            <w:pPr>
              <w:rPr>
                <w:kern w:val="24"/>
              </w:rPr>
            </w:pPr>
            <w:r w:rsidRPr="00FE5E1C">
              <w:rPr>
                <w:kern w:val="24"/>
              </w:rPr>
              <w:t>h_query_num</w:t>
            </w:r>
          </w:p>
        </w:tc>
        <w:tc>
          <w:tcPr>
            <w:tcW w:w="850"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709" w:type="dxa"/>
          </w:tcPr>
          <w:p w:rsidR="00BE2BAB" w:rsidRDefault="00BE2BAB" w:rsidP="00300837">
            <w:r w:rsidRPr="006B091B">
              <w:rPr>
                <w:rFonts w:hAnsi="宋体" w:hint="eastAsia"/>
                <w:color w:val="000000"/>
                <w:sz w:val="20"/>
              </w:rPr>
              <w:t>C</w:t>
            </w:r>
          </w:p>
        </w:tc>
        <w:tc>
          <w:tcPr>
            <w:tcW w:w="3769" w:type="dxa"/>
          </w:tcPr>
          <w:p w:rsidR="00BE2BAB" w:rsidRDefault="00BE2BAB" w:rsidP="00300837">
            <w:r>
              <w:rPr>
                <w:rFonts w:hint="eastAsia"/>
              </w:rPr>
              <w:t>分页查询时使用。</w:t>
            </w:r>
          </w:p>
          <w:p w:rsidR="00BE2BAB" w:rsidRPr="00FC7655" w:rsidRDefault="00BE2BAB" w:rsidP="00300837">
            <w:r>
              <w:rPr>
                <w:rFonts w:hint="eastAsia"/>
              </w:rPr>
              <w:t>与请求报文中同字段相同。</w:t>
            </w:r>
          </w:p>
        </w:tc>
      </w:tr>
      <w:tr w:rsidR="00BE2BAB" w:rsidTr="00300837">
        <w:trPr>
          <w:trHeight w:val="255"/>
          <w:jc w:val="center"/>
        </w:trPr>
        <w:tc>
          <w:tcPr>
            <w:tcW w:w="710" w:type="dxa"/>
          </w:tcPr>
          <w:p w:rsidR="00BE2BAB" w:rsidRDefault="00BE2BAB" w:rsidP="00300837"/>
        </w:tc>
        <w:tc>
          <w:tcPr>
            <w:tcW w:w="1134" w:type="dxa"/>
            <w:gridSpan w:val="2"/>
          </w:tcPr>
          <w:p w:rsidR="00BE2BAB" w:rsidRPr="00FC7655" w:rsidRDefault="00BE2BAB" w:rsidP="00300837">
            <w:r w:rsidRPr="00FC7655">
              <w:rPr>
                <w:rFonts w:hint="eastAsia"/>
              </w:rPr>
              <w:t>返回记录数</w:t>
            </w:r>
          </w:p>
        </w:tc>
        <w:tc>
          <w:tcPr>
            <w:tcW w:w="1276" w:type="dxa"/>
          </w:tcPr>
          <w:p w:rsidR="00BE2BAB" w:rsidRPr="00FE5E1C" w:rsidRDefault="00BE2BAB" w:rsidP="00300837">
            <w:pPr>
              <w:rPr>
                <w:kern w:val="24"/>
              </w:rPr>
            </w:pPr>
            <w:r>
              <w:rPr>
                <w:rFonts w:hint="eastAsia"/>
                <w:kern w:val="24"/>
              </w:rPr>
              <w:t>h_rsp_num</w:t>
            </w:r>
          </w:p>
        </w:tc>
        <w:tc>
          <w:tcPr>
            <w:tcW w:w="850"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709" w:type="dxa"/>
          </w:tcPr>
          <w:p w:rsidR="00BE2BAB" w:rsidRDefault="00BE2BAB" w:rsidP="00300837">
            <w:r w:rsidRPr="006B091B">
              <w:rPr>
                <w:rFonts w:hAnsi="宋体" w:hint="eastAsia"/>
                <w:color w:val="000000"/>
                <w:sz w:val="20"/>
              </w:rPr>
              <w:t>C</w:t>
            </w:r>
          </w:p>
        </w:tc>
        <w:tc>
          <w:tcPr>
            <w:tcW w:w="3769" w:type="dxa"/>
          </w:tcPr>
          <w:p w:rsidR="00BE2BAB" w:rsidRDefault="00BE2BAB" w:rsidP="00300837">
            <w:r>
              <w:rPr>
                <w:rFonts w:hint="eastAsia"/>
              </w:rPr>
              <w:t>分页查询时使用。</w:t>
            </w:r>
          </w:p>
          <w:p w:rsidR="00BE2BAB" w:rsidRPr="00FC7655" w:rsidRDefault="00BE2BAB" w:rsidP="00300837">
            <w:r>
              <w:rPr>
                <w:rFonts w:hint="eastAsia"/>
              </w:rPr>
              <w:t>当前响应报文中返回的记录数目。</w:t>
            </w:r>
          </w:p>
        </w:tc>
      </w:tr>
      <w:tr w:rsidR="00BE2BAB" w:rsidTr="00300837">
        <w:trPr>
          <w:trHeight w:val="255"/>
          <w:jc w:val="center"/>
        </w:trPr>
        <w:tc>
          <w:tcPr>
            <w:tcW w:w="710" w:type="dxa"/>
          </w:tcPr>
          <w:p w:rsidR="00BE2BAB" w:rsidRDefault="00BE2BAB" w:rsidP="00300837"/>
        </w:tc>
        <w:tc>
          <w:tcPr>
            <w:tcW w:w="1134" w:type="dxa"/>
            <w:gridSpan w:val="2"/>
          </w:tcPr>
          <w:p w:rsidR="00BE2BAB" w:rsidRPr="00FC7655" w:rsidRDefault="00BE2BAB" w:rsidP="00300837">
            <w:r w:rsidRPr="00FC7655">
              <w:rPr>
                <w:rFonts w:hint="eastAsia"/>
              </w:rPr>
              <w:t>总页数</w:t>
            </w:r>
          </w:p>
        </w:tc>
        <w:tc>
          <w:tcPr>
            <w:tcW w:w="1276" w:type="dxa"/>
          </w:tcPr>
          <w:p w:rsidR="00BE2BAB" w:rsidRPr="00FE5E1C" w:rsidRDefault="00BE2BAB" w:rsidP="00300837">
            <w:pPr>
              <w:rPr>
                <w:kern w:val="24"/>
              </w:rPr>
            </w:pPr>
            <w:r w:rsidRPr="00FE5E1C">
              <w:rPr>
                <w:kern w:val="24"/>
              </w:rPr>
              <w:t>h_sum</w:t>
            </w:r>
            <w:r>
              <w:rPr>
                <w:rFonts w:hint="eastAsia"/>
                <w:kern w:val="24"/>
              </w:rPr>
              <w:t>_page</w:t>
            </w:r>
            <w:r w:rsidRPr="00FE5E1C">
              <w:rPr>
                <w:kern w:val="24"/>
              </w:rPr>
              <w:t>_num</w:t>
            </w:r>
          </w:p>
        </w:tc>
        <w:tc>
          <w:tcPr>
            <w:tcW w:w="850"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709" w:type="dxa"/>
          </w:tcPr>
          <w:p w:rsidR="00BE2BAB" w:rsidRDefault="00BE2BAB" w:rsidP="00300837">
            <w:r w:rsidRPr="006B091B">
              <w:rPr>
                <w:rFonts w:hAnsi="宋体" w:hint="eastAsia"/>
                <w:color w:val="000000"/>
                <w:sz w:val="20"/>
              </w:rPr>
              <w:t>C</w:t>
            </w:r>
          </w:p>
        </w:tc>
        <w:tc>
          <w:tcPr>
            <w:tcW w:w="3769" w:type="dxa"/>
          </w:tcPr>
          <w:p w:rsidR="00BE2BAB" w:rsidRDefault="00BE2BAB" w:rsidP="00300837">
            <w:r>
              <w:rPr>
                <w:rFonts w:hint="eastAsia"/>
              </w:rPr>
              <w:t>分页查询时使用。</w:t>
            </w:r>
          </w:p>
          <w:p w:rsidR="00BE2BAB" w:rsidRPr="00FC7655" w:rsidRDefault="00BE2BAB" w:rsidP="00300837">
            <w:r>
              <w:rPr>
                <w:rFonts w:hint="eastAsia"/>
              </w:rPr>
              <w:t>为后续的分页查询提供页数依据。</w:t>
            </w:r>
          </w:p>
        </w:tc>
      </w:tr>
      <w:tr w:rsidR="00BE2BAB" w:rsidTr="00300837">
        <w:trPr>
          <w:trHeight w:val="255"/>
          <w:jc w:val="center"/>
        </w:trPr>
        <w:tc>
          <w:tcPr>
            <w:tcW w:w="710" w:type="dxa"/>
          </w:tcPr>
          <w:p w:rsidR="00BE2BAB" w:rsidRDefault="00BE2BAB" w:rsidP="00300837"/>
        </w:tc>
        <w:tc>
          <w:tcPr>
            <w:tcW w:w="1134" w:type="dxa"/>
            <w:gridSpan w:val="2"/>
          </w:tcPr>
          <w:p w:rsidR="00BE2BAB" w:rsidRPr="00FC7655" w:rsidRDefault="00BE2BAB" w:rsidP="00300837">
            <w:r>
              <w:rPr>
                <w:rFonts w:hint="eastAsia"/>
              </w:rPr>
              <w:t>总记录数</w:t>
            </w:r>
          </w:p>
        </w:tc>
        <w:tc>
          <w:tcPr>
            <w:tcW w:w="1276" w:type="dxa"/>
          </w:tcPr>
          <w:p w:rsidR="00BE2BAB" w:rsidRDefault="00BE2BAB" w:rsidP="00300837">
            <w:pPr>
              <w:rPr>
                <w:kern w:val="24"/>
              </w:rPr>
            </w:pPr>
            <w:r w:rsidRPr="00FE5E1C">
              <w:rPr>
                <w:kern w:val="24"/>
              </w:rPr>
              <w:t>h_sum_num</w:t>
            </w:r>
          </w:p>
        </w:tc>
        <w:tc>
          <w:tcPr>
            <w:tcW w:w="850"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709" w:type="dxa"/>
          </w:tcPr>
          <w:p w:rsidR="00BE2BAB" w:rsidRDefault="00BE2BAB" w:rsidP="00300837">
            <w:r w:rsidRPr="006B091B">
              <w:rPr>
                <w:rFonts w:hAnsi="宋体" w:hint="eastAsia"/>
                <w:color w:val="000000"/>
                <w:sz w:val="20"/>
              </w:rPr>
              <w:t>C</w:t>
            </w:r>
          </w:p>
        </w:tc>
        <w:tc>
          <w:tcPr>
            <w:tcW w:w="3769" w:type="dxa"/>
          </w:tcPr>
          <w:p w:rsidR="00BE2BAB" w:rsidRDefault="00BE2BAB" w:rsidP="00300837">
            <w:r>
              <w:rPr>
                <w:rFonts w:hint="eastAsia"/>
              </w:rPr>
              <w:t>分页查询时使用。</w:t>
            </w:r>
          </w:p>
          <w:p w:rsidR="00BE2BAB" w:rsidRPr="00FC7655" w:rsidRDefault="00BE2BAB" w:rsidP="00300837">
            <w:r>
              <w:rPr>
                <w:rFonts w:hint="eastAsia"/>
              </w:rPr>
              <w:t>标识所有页的所有的记录数总和。</w:t>
            </w:r>
          </w:p>
        </w:tc>
      </w:tr>
      <w:tr w:rsidR="00B21F90" w:rsidTr="00300837">
        <w:trPr>
          <w:trHeight w:val="255"/>
          <w:jc w:val="center"/>
        </w:trPr>
        <w:tc>
          <w:tcPr>
            <w:tcW w:w="710" w:type="dxa"/>
          </w:tcPr>
          <w:p w:rsidR="00B21F90" w:rsidRDefault="00B21F90" w:rsidP="00300837"/>
        </w:tc>
        <w:tc>
          <w:tcPr>
            <w:tcW w:w="1134" w:type="dxa"/>
            <w:gridSpan w:val="2"/>
          </w:tcPr>
          <w:p w:rsidR="00B21F90" w:rsidRDefault="00B21F90" w:rsidP="00300837">
            <w:r>
              <w:rPr>
                <w:rFonts w:hint="eastAsia"/>
              </w:rPr>
              <w:t>结果集</w:t>
            </w:r>
          </w:p>
        </w:tc>
        <w:tc>
          <w:tcPr>
            <w:tcW w:w="1276" w:type="dxa"/>
          </w:tcPr>
          <w:p w:rsidR="00B21F90" w:rsidRPr="00FE5E1C" w:rsidRDefault="00B21F90" w:rsidP="00300837">
            <w:pPr>
              <w:rPr>
                <w:kern w:val="24"/>
              </w:rPr>
            </w:pPr>
            <w:r>
              <w:rPr>
                <w:rFonts w:hint="eastAsia"/>
                <w:kern w:val="24"/>
              </w:rPr>
              <w:t>list</w:t>
            </w:r>
          </w:p>
        </w:tc>
        <w:tc>
          <w:tcPr>
            <w:tcW w:w="850" w:type="dxa"/>
          </w:tcPr>
          <w:p w:rsidR="00B21F90" w:rsidRDefault="00B21F90" w:rsidP="00300837">
            <w:r>
              <w:rPr>
                <w:rFonts w:hint="eastAsia"/>
              </w:rPr>
              <w:t>List</w:t>
            </w:r>
          </w:p>
        </w:tc>
        <w:tc>
          <w:tcPr>
            <w:tcW w:w="709" w:type="dxa"/>
          </w:tcPr>
          <w:p w:rsidR="00B21F90" w:rsidRDefault="00B21F90" w:rsidP="00300837"/>
        </w:tc>
        <w:tc>
          <w:tcPr>
            <w:tcW w:w="709" w:type="dxa"/>
          </w:tcPr>
          <w:p w:rsidR="00B21F90" w:rsidRPr="006B091B" w:rsidRDefault="00B21F90" w:rsidP="00300837">
            <w:pPr>
              <w:rPr>
                <w:rFonts w:hAnsi="宋体"/>
                <w:color w:val="000000"/>
                <w:sz w:val="20"/>
              </w:rPr>
            </w:pPr>
          </w:p>
        </w:tc>
        <w:tc>
          <w:tcPr>
            <w:tcW w:w="3769" w:type="dxa"/>
          </w:tcPr>
          <w:p w:rsidR="00B21F90" w:rsidRDefault="00B21F90" w:rsidP="00B21F90">
            <w:r>
              <w:t>"list":[</w:t>
            </w:r>
          </w:p>
          <w:p w:rsidR="00B21F90" w:rsidRDefault="00B21F90" w:rsidP="00B21F90">
            <w:r>
              <w:rPr>
                <w:rFonts w:hint="eastAsia"/>
              </w:rPr>
              <w:tab/>
              <w:t>[</w:t>
            </w:r>
            <w:r>
              <w:rPr>
                <w:rFonts w:hint="eastAsia"/>
              </w:rPr>
              <w:tab/>
              <w:t>//</w:t>
            </w:r>
            <w:r>
              <w:rPr>
                <w:rFonts w:hint="eastAsia"/>
              </w:rPr>
              <w:t>第一条记录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tab/>
            </w:r>
            <w:r>
              <w:rPr>
                <w:rFonts w:hint="eastAsia"/>
              </w:rPr>
              <w:tab/>
              <w:t>"value2",//</w:t>
            </w:r>
            <w:r>
              <w:rPr>
                <w:rFonts w:hint="eastAsia"/>
              </w:rPr>
              <w:t>在文档对应第二个字段的值</w:t>
            </w:r>
          </w:p>
          <w:p w:rsidR="00B21F90" w:rsidRDefault="00B21F90" w:rsidP="00B21F90">
            <w:r>
              <w:tab/>
            </w:r>
            <w:r>
              <w:tab/>
              <w:t>……</w:t>
            </w:r>
          </w:p>
          <w:p w:rsidR="00B21F90" w:rsidRDefault="00B21F90" w:rsidP="00B21F90">
            <w:r>
              <w:tab/>
              <w:t>],</w:t>
            </w:r>
          </w:p>
          <w:p w:rsidR="00B21F90" w:rsidRDefault="00B21F90" w:rsidP="00B21F90">
            <w:r>
              <w:rPr>
                <w:rFonts w:hint="eastAsia"/>
              </w:rPr>
              <w:tab/>
              <w:t>[ //</w:t>
            </w:r>
            <w:r>
              <w:rPr>
                <w:rFonts w:hint="eastAsia"/>
              </w:rPr>
              <w:t>第二条记录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tab/>
            </w:r>
            <w:r>
              <w:rPr>
                <w:rFonts w:hint="eastAsia"/>
              </w:rPr>
              <w:tab/>
              <w:t>"value2",//</w:t>
            </w:r>
            <w:r>
              <w:rPr>
                <w:rFonts w:hint="eastAsia"/>
              </w:rPr>
              <w:t>在文档对应第二个字段的值</w:t>
            </w:r>
          </w:p>
          <w:p w:rsidR="00B21F90" w:rsidRDefault="00B21F90" w:rsidP="00B21F90">
            <w:r>
              <w:lastRenderedPageBreak/>
              <w:tab/>
            </w:r>
            <w:r>
              <w:tab/>
              <w:t>……</w:t>
            </w:r>
            <w:r>
              <w:tab/>
            </w:r>
          </w:p>
          <w:p w:rsidR="00B21F90" w:rsidRDefault="00B21F90" w:rsidP="00B21F90">
            <w:r>
              <w:tab/>
              <w:t>].</w:t>
            </w:r>
          </w:p>
          <w:p w:rsidR="00B21F90" w:rsidRDefault="00B21F90" w:rsidP="00B21F90">
            <w:r>
              <w:tab/>
              <w:t>……</w:t>
            </w:r>
          </w:p>
          <w:p w:rsidR="00B21F90" w:rsidRDefault="00B21F90" w:rsidP="00B21F90">
            <w:r>
              <w:t>]</w:t>
            </w:r>
          </w:p>
        </w:tc>
      </w:tr>
    </w:tbl>
    <w:p w:rsidR="00BE2BAB" w:rsidRDefault="00BE2BAB" w:rsidP="00BE2BAB"/>
    <w:p w:rsidR="002B1F8D" w:rsidRDefault="002B1F8D" w:rsidP="00544580"/>
    <w:p w:rsidR="00877455" w:rsidRDefault="00877455" w:rsidP="00544580"/>
    <w:p w:rsidR="00924A6E" w:rsidRDefault="006E0B5B" w:rsidP="006E0B5B">
      <w:pPr>
        <w:pStyle w:val="5"/>
      </w:pPr>
      <w:r>
        <w:rPr>
          <w:rFonts w:hint="eastAsia"/>
        </w:rPr>
        <w:t>分页查询过程演示</w:t>
      </w:r>
    </w:p>
    <w:p w:rsidR="00877455" w:rsidRDefault="00924A6E" w:rsidP="00877455">
      <w:r>
        <w:rPr>
          <w:rFonts w:hint="eastAsia"/>
        </w:rPr>
        <w:t>例子中的表格，左边列为中文字段，右边列为对应的值。</w:t>
      </w:r>
    </w:p>
    <w:p w:rsidR="00300837" w:rsidRPr="00961B43" w:rsidRDefault="00300837" w:rsidP="00877455"/>
    <w:p w:rsidR="00877455" w:rsidRPr="006C6CE2" w:rsidRDefault="00300837" w:rsidP="00877455">
      <w:r>
        <w:rPr>
          <w:rFonts w:hint="eastAsia"/>
        </w:rPr>
        <w:t>假设渠道做历史委托单查询</w:t>
      </w:r>
      <w:r w:rsidR="008143FE">
        <w:rPr>
          <w:rFonts w:hint="eastAsia"/>
        </w:rPr>
        <w:t>（数据库中一共有</w:t>
      </w:r>
      <w:r w:rsidR="008143FE">
        <w:rPr>
          <w:rFonts w:hint="eastAsia"/>
        </w:rPr>
        <w:t>6</w:t>
      </w:r>
      <w:r w:rsidR="008143FE">
        <w:rPr>
          <w:rFonts w:hint="eastAsia"/>
        </w:rPr>
        <w:t>条记录）</w:t>
      </w:r>
      <w:r>
        <w:rPr>
          <w:rFonts w:hint="eastAsia"/>
        </w:rPr>
        <w:t>，界面最多只能容纳</w:t>
      </w:r>
      <w:r>
        <w:rPr>
          <w:rFonts w:hint="eastAsia"/>
        </w:rPr>
        <w:t>5</w:t>
      </w:r>
      <w:r>
        <w:rPr>
          <w:rFonts w:hint="eastAsia"/>
        </w:rPr>
        <w:t>条记录。</w:t>
      </w:r>
    </w:p>
    <w:p w:rsidR="00877455" w:rsidRPr="00591093" w:rsidRDefault="00300837" w:rsidP="00877455">
      <w:r>
        <w:rPr>
          <w:rFonts w:hint="eastAsia"/>
        </w:rPr>
        <w:t>渠道</w:t>
      </w:r>
      <w:r w:rsidR="00877455">
        <w:rPr>
          <w:rFonts w:hint="eastAsia"/>
        </w:rPr>
        <w:t>首次请求包：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4261"/>
        <w:gridCol w:w="4261"/>
      </w:tblGrid>
      <w:tr w:rsidR="00877455" w:rsidTr="00300837">
        <w:trPr>
          <w:trHeight w:val="315"/>
        </w:trPr>
        <w:tc>
          <w:tcPr>
            <w:tcW w:w="4261" w:type="dxa"/>
            <w:shd w:val="clear" w:color="auto" w:fill="D9D9D9"/>
          </w:tcPr>
          <w:p w:rsidR="00877455" w:rsidRPr="00524AF1" w:rsidRDefault="00877455" w:rsidP="00300837">
            <w:r>
              <w:rPr>
                <w:rFonts w:hint="eastAsia"/>
              </w:rPr>
              <w:t>当前第几页</w:t>
            </w:r>
          </w:p>
        </w:tc>
        <w:tc>
          <w:tcPr>
            <w:tcW w:w="4261" w:type="dxa"/>
            <w:shd w:val="clear" w:color="auto" w:fill="D9D9D9"/>
          </w:tcPr>
          <w:p w:rsidR="00877455" w:rsidRDefault="00877455" w:rsidP="00300837">
            <w:r>
              <w:rPr>
                <w:rFonts w:hint="eastAsia"/>
              </w:rPr>
              <w:t>1</w:t>
            </w:r>
          </w:p>
        </w:tc>
      </w:tr>
      <w:tr w:rsidR="00877455" w:rsidTr="00300837">
        <w:trPr>
          <w:trHeight w:val="315"/>
        </w:trPr>
        <w:tc>
          <w:tcPr>
            <w:tcW w:w="4261" w:type="dxa"/>
            <w:shd w:val="clear" w:color="auto" w:fill="D9D9D9"/>
          </w:tcPr>
          <w:p w:rsidR="00877455" w:rsidRDefault="00877455" w:rsidP="00300837">
            <w:r>
              <w:rPr>
                <w:rFonts w:hint="eastAsia"/>
              </w:rPr>
              <w:t>每页记录数</w:t>
            </w:r>
          </w:p>
        </w:tc>
        <w:tc>
          <w:tcPr>
            <w:tcW w:w="4261" w:type="dxa"/>
            <w:shd w:val="clear" w:color="auto" w:fill="D9D9D9"/>
          </w:tcPr>
          <w:p w:rsidR="00877455" w:rsidRDefault="00877455" w:rsidP="00300837">
            <w:r>
              <w:rPr>
                <w:rFonts w:hint="eastAsia"/>
              </w:rPr>
              <w:t>5</w:t>
            </w:r>
          </w:p>
        </w:tc>
      </w:tr>
    </w:tbl>
    <w:p w:rsidR="00877455" w:rsidRPr="00591093" w:rsidRDefault="00300837" w:rsidP="00877455">
      <w:r>
        <w:rPr>
          <w:rFonts w:hint="eastAsia"/>
        </w:rPr>
        <w:t>后台</w:t>
      </w:r>
      <w:r w:rsidR="00877455">
        <w:rPr>
          <w:rFonts w:hint="eastAsia"/>
        </w:rPr>
        <w:t>响应包：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4261"/>
        <w:gridCol w:w="4261"/>
      </w:tblGrid>
      <w:tr w:rsidR="00877455" w:rsidTr="00300837">
        <w:trPr>
          <w:trHeight w:val="55"/>
        </w:trPr>
        <w:tc>
          <w:tcPr>
            <w:tcW w:w="4261" w:type="dxa"/>
            <w:shd w:val="clear" w:color="auto" w:fill="D9D9D9"/>
          </w:tcPr>
          <w:p w:rsidR="00877455" w:rsidRPr="00373915" w:rsidRDefault="00877455" w:rsidP="00300837">
            <w:r w:rsidRPr="00373915">
              <w:rPr>
                <w:rFonts w:hint="eastAsia"/>
              </w:rPr>
              <w:t>当前第几页</w:t>
            </w:r>
          </w:p>
        </w:tc>
        <w:tc>
          <w:tcPr>
            <w:tcW w:w="4261" w:type="dxa"/>
            <w:shd w:val="clear" w:color="auto" w:fill="D9D9D9"/>
          </w:tcPr>
          <w:p w:rsidR="00877455" w:rsidRPr="00373915" w:rsidRDefault="00877455" w:rsidP="00300837">
            <w:r>
              <w:rPr>
                <w:rFonts w:hint="eastAsia"/>
              </w:rPr>
              <w:t>1</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每页记录数</w:t>
            </w:r>
          </w:p>
        </w:tc>
        <w:tc>
          <w:tcPr>
            <w:tcW w:w="4261" w:type="dxa"/>
            <w:shd w:val="clear" w:color="auto" w:fill="D9D9D9"/>
          </w:tcPr>
          <w:p w:rsidR="00877455" w:rsidRPr="00373915" w:rsidRDefault="00877455" w:rsidP="00300837">
            <w:r>
              <w:rPr>
                <w:rFonts w:hint="eastAsia"/>
              </w:rPr>
              <w:t>5</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返回记录数</w:t>
            </w:r>
          </w:p>
        </w:tc>
        <w:tc>
          <w:tcPr>
            <w:tcW w:w="4261" w:type="dxa"/>
            <w:shd w:val="clear" w:color="auto" w:fill="D9D9D9"/>
          </w:tcPr>
          <w:p w:rsidR="00877455" w:rsidRPr="00373915" w:rsidRDefault="00877455" w:rsidP="00300837">
            <w:r>
              <w:rPr>
                <w:rFonts w:hint="eastAsia"/>
              </w:rPr>
              <w:t>5</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总页数</w:t>
            </w:r>
          </w:p>
        </w:tc>
        <w:tc>
          <w:tcPr>
            <w:tcW w:w="4261" w:type="dxa"/>
            <w:shd w:val="clear" w:color="auto" w:fill="D9D9D9"/>
          </w:tcPr>
          <w:p w:rsidR="00877455" w:rsidRPr="00373915" w:rsidRDefault="00877455" w:rsidP="00300837">
            <w:r>
              <w:rPr>
                <w:rFonts w:hint="eastAsia"/>
              </w:rPr>
              <w:t>2</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总记录数</w:t>
            </w:r>
          </w:p>
        </w:tc>
        <w:tc>
          <w:tcPr>
            <w:tcW w:w="4261" w:type="dxa"/>
            <w:shd w:val="clear" w:color="auto" w:fill="D9D9D9"/>
          </w:tcPr>
          <w:p w:rsidR="00877455" w:rsidRDefault="00877455" w:rsidP="00300837">
            <w:r>
              <w:rPr>
                <w:rFonts w:hint="eastAsia"/>
              </w:rPr>
              <w:t>6</w:t>
            </w:r>
          </w:p>
        </w:tc>
      </w:tr>
      <w:tr w:rsidR="00877455" w:rsidTr="00300837">
        <w:trPr>
          <w:trHeight w:val="52"/>
        </w:trPr>
        <w:tc>
          <w:tcPr>
            <w:tcW w:w="4261" w:type="dxa"/>
            <w:shd w:val="clear" w:color="auto" w:fill="D9D9D9"/>
          </w:tcPr>
          <w:p w:rsidR="00877455" w:rsidRDefault="00B21F90" w:rsidP="00300837">
            <w:r>
              <w:rPr>
                <w:rFonts w:hint="eastAsia"/>
              </w:rPr>
              <w:t>结果集</w:t>
            </w:r>
          </w:p>
        </w:tc>
        <w:tc>
          <w:tcPr>
            <w:tcW w:w="4261" w:type="dxa"/>
            <w:shd w:val="clear" w:color="auto" w:fill="D9D9D9"/>
          </w:tcPr>
          <w:p w:rsidR="00B21F90" w:rsidRDefault="00B21F90" w:rsidP="00B21F90">
            <w:r>
              <w:t>"list":[</w:t>
            </w:r>
          </w:p>
          <w:p w:rsidR="00B21F90" w:rsidRDefault="00B21F90" w:rsidP="00B21F90">
            <w:r>
              <w:rPr>
                <w:rFonts w:hint="eastAsia"/>
              </w:rPr>
              <w:tab/>
              <w:t>[</w:t>
            </w:r>
            <w:r>
              <w:rPr>
                <w:rFonts w:hint="eastAsia"/>
              </w:rPr>
              <w:tab/>
              <w:t>//</w:t>
            </w:r>
            <w:r>
              <w:rPr>
                <w:rFonts w:hint="eastAsia"/>
              </w:rPr>
              <w:t>第一条记录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tab/>
            </w:r>
            <w:r>
              <w:rPr>
                <w:rFonts w:hint="eastAsia"/>
              </w:rPr>
              <w:tab/>
              <w:t>"value2",//</w:t>
            </w:r>
            <w:r>
              <w:rPr>
                <w:rFonts w:hint="eastAsia"/>
              </w:rPr>
              <w:t>在文档对应第二个字段的值</w:t>
            </w:r>
          </w:p>
          <w:p w:rsidR="00B21F90" w:rsidRDefault="00B21F90" w:rsidP="00B21F90">
            <w:r>
              <w:lastRenderedPageBreak/>
              <w:tab/>
            </w:r>
            <w:r>
              <w:tab/>
              <w:t>……</w:t>
            </w:r>
          </w:p>
          <w:p w:rsidR="00B21F90" w:rsidRDefault="00B21F90" w:rsidP="00B21F90">
            <w:r>
              <w:tab/>
              <w:t>],</w:t>
            </w:r>
          </w:p>
          <w:p w:rsidR="00B21F90" w:rsidRDefault="00B21F90" w:rsidP="00B21F90">
            <w:r>
              <w:rPr>
                <w:rFonts w:hint="eastAsia"/>
              </w:rPr>
              <w:tab/>
              <w:t>[ //</w:t>
            </w:r>
            <w:r>
              <w:rPr>
                <w:rFonts w:hint="eastAsia"/>
              </w:rPr>
              <w:t>第二条记录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tab/>
            </w:r>
            <w:r>
              <w:rPr>
                <w:rFonts w:hint="eastAsia"/>
              </w:rPr>
              <w:tab/>
              <w:t>"value2",//</w:t>
            </w:r>
            <w:r>
              <w:rPr>
                <w:rFonts w:hint="eastAsia"/>
              </w:rPr>
              <w:t>在文档对应第二个字段的值</w:t>
            </w:r>
          </w:p>
          <w:p w:rsidR="00B21F90" w:rsidRDefault="00B21F90" w:rsidP="00B21F90">
            <w:r>
              <w:tab/>
            </w:r>
            <w:r>
              <w:tab/>
              <w:t>……</w:t>
            </w:r>
            <w:r>
              <w:tab/>
            </w:r>
          </w:p>
          <w:p w:rsidR="00B21F90" w:rsidRDefault="00B21F90" w:rsidP="00B21F90">
            <w:r>
              <w:tab/>
              <w:t>].</w:t>
            </w:r>
          </w:p>
          <w:p w:rsidR="00B21F90" w:rsidRDefault="00B21F90" w:rsidP="00B21F90">
            <w:r>
              <w:tab/>
              <w:t>……</w:t>
            </w:r>
          </w:p>
          <w:p w:rsidR="00877455" w:rsidRDefault="00B21F90" w:rsidP="00300837">
            <w:r>
              <w:t>]</w:t>
            </w:r>
          </w:p>
        </w:tc>
      </w:tr>
    </w:tbl>
    <w:p w:rsidR="00877455" w:rsidRDefault="00877455" w:rsidP="00877455">
      <w:r>
        <w:rPr>
          <w:rFonts w:hint="eastAsia"/>
        </w:rPr>
        <w:lastRenderedPageBreak/>
        <w:t>第二次</w:t>
      </w:r>
      <w:r w:rsidR="0007428E">
        <w:rPr>
          <w:rFonts w:hint="eastAsia"/>
        </w:rPr>
        <w:t>渠道</w:t>
      </w:r>
      <w:r>
        <w:rPr>
          <w:rFonts w:hint="eastAsia"/>
        </w:rPr>
        <w:t>请求包：（根据第一次查询的响应包中，总页数为</w:t>
      </w:r>
      <w:r>
        <w:rPr>
          <w:rFonts w:hint="eastAsia"/>
        </w:rPr>
        <w:t>2</w:t>
      </w:r>
      <w:r>
        <w:rPr>
          <w:rFonts w:hint="eastAsia"/>
        </w:rPr>
        <w:t>，查询第二页的数据）</w:t>
      </w:r>
    </w:p>
    <w:p w:rsidR="00877455" w:rsidRDefault="00877455" w:rsidP="008774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4261"/>
        <w:gridCol w:w="4261"/>
      </w:tblGrid>
      <w:tr w:rsidR="00877455" w:rsidTr="00300837">
        <w:trPr>
          <w:trHeight w:val="315"/>
        </w:trPr>
        <w:tc>
          <w:tcPr>
            <w:tcW w:w="4261" w:type="dxa"/>
            <w:shd w:val="clear" w:color="auto" w:fill="D9D9D9"/>
          </w:tcPr>
          <w:p w:rsidR="00877455" w:rsidRPr="00524AF1" w:rsidRDefault="00877455" w:rsidP="00300837">
            <w:r>
              <w:rPr>
                <w:rFonts w:hint="eastAsia"/>
              </w:rPr>
              <w:t>当前第几页</w:t>
            </w:r>
          </w:p>
        </w:tc>
        <w:tc>
          <w:tcPr>
            <w:tcW w:w="4261" w:type="dxa"/>
            <w:shd w:val="clear" w:color="auto" w:fill="D9D9D9"/>
          </w:tcPr>
          <w:p w:rsidR="00877455" w:rsidRDefault="00877455" w:rsidP="00300837">
            <w:r>
              <w:rPr>
                <w:rFonts w:hint="eastAsia"/>
              </w:rPr>
              <w:t>2</w:t>
            </w:r>
          </w:p>
        </w:tc>
      </w:tr>
      <w:tr w:rsidR="00877455" w:rsidTr="00300837">
        <w:trPr>
          <w:trHeight w:val="315"/>
        </w:trPr>
        <w:tc>
          <w:tcPr>
            <w:tcW w:w="4261" w:type="dxa"/>
            <w:shd w:val="clear" w:color="auto" w:fill="D9D9D9"/>
          </w:tcPr>
          <w:p w:rsidR="00877455" w:rsidRDefault="00877455" w:rsidP="00300837">
            <w:r>
              <w:rPr>
                <w:rFonts w:hint="eastAsia"/>
              </w:rPr>
              <w:t>每页记录数</w:t>
            </w:r>
          </w:p>
        </w:tc>
        <w:tc>
          <w:tcPr>
            <w:tcW w:w="4261" w:type="dxa"/>
            <w:shd w:val="clear" w:color="auto" w:fill="D9D9D9"/>
          </w:tcPr>
          <w:p w:rsidR="00877455" w:rsidRDefault="00877455" w:rsidP="00300837">
            <w:r>
              <w:rPr>
                <w:rFonts w:hint="eastAsia"/>
              </w:rPr>
              <w:t>5</w:t>
            </w:r>
          </w:p>
        </w:tc>
      </w:tr>
    </w:tbl>
    <w:p w:rsidR="00877455" w:rsidRDefault="00877455" w:rsidP="00877455"/>
    <w:p w:rsidR="00877455" w:rsidRDefault="0007428E" w:rsidP="00877455">
      <w:r>
        <w:rPr>
          <w:rFonts w:hint="eastAsia"/>
        </w:rPr>
        <w:t>后台</w:t>
      </w:r>
      <w:r w:rsidR="00877455">
        <w:rPr>
          <w:rFonts w:hint="eastAsia"/>
        </w:rPr>
        <w:t>响应包：</w:t>
      </w:r>
    </w:p>
    <w:p w:rsidR="00877455" w:rsidRDefault="00877455" w:rsidP="008774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4261"/>
        <w:gridCol w:w="4261"/>
      </w:tblGrid>
      <w:tr w:rsidR="00877455" w:rsidTr="00300837">
        <w:trPr>
          <w:trHeight w:val="55"/>
        </w:trPr>
        <w:tc>
          <w:tcPr>
            <w:tcW w:w="4261" w:type="dxa"/>
            <w:shd w:val="clear" w:color="auto" w:fill="D9D9D9"/>
          </w:tcPr>
          <w:p w:rsidR="00877455" w:rsidRPr="00373915" w:rsidRDefault="00877455" w:rsidP="00300837">
            <w:r w:rsidRPr="00373915">
              <w:rPr>
                <w:rFonts w:hint="eastAsia"/>
              </w:rPr>
              <w:t>当前第几页</w:t>
            </w:r>
          </w:p>
        </w:tc>
        <w:tc>
          <w:tcPr>
            <w:tcW w:w="4261" w:type="dxa"/>
            <w:shd w:val="clear" w:color="auto" w:fill="D9D9D9"/>
          </w:tcPr>
          <w:p w:rsidR="00877455" w:rsidRPr="00373915" w:rsidRDefault="00877455" w:rsidP="00300837">
            <w:r>
              <w:rPr>
                <w:rFonts w:hint="eastAsia"/>
              </w:rPr>
              <w:t>2</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每页记录数</w:t>
            </w:r>
          </w:p>
        </w:tc>
        <w:tc>
          <w:tcPr>
            <w:tcW w:w="4261" w:type="dxa"/>
            <w:shd w:val="clear" w:color="auto" w:fill="D9D9D9"/>
          </w:tcPr>
          <w:p w:rsidR="00877455" w:rsidRPr="00373915" w:rsidRDefault="00877455" w:rsidP="00300837">
            <w:r>
              <w:rPr>
                <w:rFonts w:hint="eastAsia"/>
              </w:rPr>
              <w:t>5</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返回记录数</w:t>
            </w:r>
          </w:p>
        </w:tc>
        <w:tc>
          <w:tcPr>
            <w:tcW w:w="4261" w:type="dxa"/>
            <w:shd w:val="clear" w:color="auto" w:fill="D9D9D9"/>
          </w:tcPr>
          <w:p w:rsidR="00877455" w:rsidRPr="00373915" w:rsidRDefault="00877455" w:rsidP="00300837">
            <w:r>
              <w:rPr>
                <w:rFonts w:hint="eastAsia"/>
              </w:rPr>
              <w:t>1</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总页数</w:t>
            </w:r>
          </w:p>
        </w:tc>
        <w:tc>
          <w:tcPr>
            <w:tcW w:w="4261" w:type="dxa"/>
            <w:shd w:val="clear" w:color="auto" w:fill="D9D9D9"/>
          </w:tcPr>
          <w:p w:rsidR="00877455" w:rsidRPr="00373915" w:rsidRDefault="00877455" w:rsidP="00300837">
            <w:r>
              <w:rPr>
                <w:rFonts w:hint="eastAsia"/>
              </w:rPr>
              <w:t>2</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总记录数</w:t>
            </w:r>
          </w:p>
        </w:tc>
        <w:tc>
          <w:tcPr>
            <w:tcW w:w="4261" w:type="dxa"/>
            <w:shd w:val="clear" w:color="auto" w:fill="D9D9D9"/>
          </w:tcPr>
          <w:p w:rsidR="00877455" w:rsidRDefault="00877455" w:rsidP="00300837">
            <w:r>
              <w:rPr>
                <w:rFonts w:hint="eastAsia"/>
              </w:rPr>
              <w:t>6</w:t>
            </w:r>
          </w:p>
        </w:tc>
      </w:tr>
      <w:tr w:rsidR="00877455" w:rsidTr="00300837">
        <w:trPr>
          <w:trHeight w:val="52"/>
        </w:trPr>
        <w:tc>
          <w:tcPr>
            <w:tcW w:w="4261" w:type="dxa"/>
            <w:shd w:val="clear" w:color="auto" w:fill="D9D9D9"/>
          </w:tcPr>
          <w:p w:rsidR="00877455" w:rsidRDefault="00B21F90" w:rsidP="00300837">
            <w:r>
              <w:rPr>
                <w:rFonts w:hint="eastAsia"/>
              </w:rPr>
              <w:t>结果集</w:t>
            </w:r>
          </w:p>
        </w:tc>
        <w:tc>
          <w:tcPr>
            <w:tcW w:w="4261" w:type="dxa"/>
            <w:shd w:val="clear" w:color="auto" w:fill="D9D9D9"/>
          </w:tcPr>
          <w:p w:rsidR="00B21F90" w:rsidRDefault="00B21F90" w:rsidP="00B21F90">
            <w:r>
              <w:t>"list":[</w:t>
            </w:r>
          </w:p>
          <w:p w:rsidR="00B21F90" w:rsidRDefault="00B21F90" w:rsidP="00B21F90">
            <w:r>
              <w:rPr>
                <w:rFonts w:hint="eastAsia"/>
              </w:rPr>
              <w:tab/>
              <w:t>[</w:t>
            </w:r>
            <w:r>
              <w:rPr>
                <w:rFonts w:hint="eastAsia"/>
              </w:rPr>
              <w:tab/>
              <w:t>//</w:t>
            </w:r>
            <w:r>
              <w:rPr>
                <w:rFonts w:hint="eastAsia"/>
              </w:rPr>
              <w:t>第一条记录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lastRenderedPageBreak/>
              <w:tab/>
            </w:r>
            <w:r>
              <w:rPr>
                <w:rFonts w:hint="eastAsia"/>
              </w:rPr>
              <w:tab/>
              <w:t>"value2",//</w:t>
            </w:r>
            <w:r>
              <w:rPr>
                <w:rFonts w:hint="eastAsia"/>
              </w:rPr>
              <w:t>在文档对应第二个字段的值</w:t>
            </w:r>
          </w:p>
          <w:p w:rsidR="00B21F90" w:rsidRDefault="00B21F90" w:rsidP="00B21F90">
            <w:r>
              <w:tab/>
            </w:r>
            <w:r>
              <w:tab/>
              <w:t>……</w:t>
            </w:r>
          </w:p>
          <w:p w:rsidR="00B21F90" w:rsidRDefault="00B21F90" w:rsidP="00B21F90">
            <w:r>
              <w:tab/>
              <w:t>],</w:t>
            </w:r>
          </w:p>
          <w:p w:rsidR="00B21F90" w:rsidRDefault="00B21F90" w:rsidP="00B21F90">
            <w:r>
              <w:rPr>
                <w:rFonts w:hint="eastAsia"/>
              </w:rPr>
              <w:tab/>
              <w:t>[ //</w:t>
            </w:r>
            <w:r>
              <w:rPr>
                <w:rFonts w:hint="eastAsia"/>
              </w:rPr>
              <w:t>第二条记录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tab/>
            </w:r>
            <w:r>
              <w:rPr>
                <w:rFonts w:hint="eastAsia"/>
              </w:rPr>
              <w:tab/>
              <w:t>"value2",//</w:t>
            </w:r>
            <w:r>
              <w:rPr>
                <w:rFonts w:hint="eastAsia"/>
              </w:rPr>
              <w:t>在文档对应第二个字段的值</w:t>
            </w:r>
          </w:p>
          <w:p w:rsidR="00B21F90" w:rsidRDefault="00B21F90" w:rsidP="00B21F90">
            <w:r>
              <w:tab/>
            </w:r>
            <w:r>
              <w:tab/>
              <w:t>……</w:t>
            </w:r>
            <w:r>
              <w:tab/>
            </w:r>
          </w:p>
          <w:p w:rsidR="00B21F90" w:rsidRDefault="00B21F90" w:rsidP="00B21F90">
            <w:r>
              <w:tab/>
              <w:t>].</w:t>
            </w:r>
          </w:p>
          <w:p w:rsidR="00B21F90" w:rsidRDefault="00B21F90" w:rsidP="00B21F90">
            <w:r>
              <w:tab/>
              <w:t>……</w:t>
            </w:r>
          </w:p>
          <w:p w:rsidR="00877455" w:rsidRDefault="00B21F90" w:rsidP="00300837">
            <w:r>
              <w:t>]</w:t>
            </w:r>
          </w:p>
        </w:tc>
      </w:tr>
    </w:tbl>
    <w:p w:rsidR="00877455" w:rsidRDefault="00877455" w:rsidP="00877455"/>
    <w:p w:rsidR="00877455" w:rsidRPr="00BE2BAB" w:rsidRDefault="00877455" w:rsidP="00544580"/>
    <w:p w:rsidR="0093657F" w:rsidRDefault="0093657F" w:rsidP="0093657F">
      <w:pPr>
        <w:pStyle w:val="4"/>
        <w:numPr>
          <w:ilvl w:val="3"/>
          <w:numId w:val="8"/>
        </w:numPr>
      </w:pPr>
      <w:r>
        <w:rPr>
          <w:rFonts w:hint="eastAsia"/>
        </w:rPr>
        <w:t>当日查询</w:t>
      </w:r>
    </w:p>
    <w:p w:rsidR="00376F82" w:rsidRDefault="00376F82" w:rsidP="00376F82">
      <w:pPr>
        <w:pStyle w:val="5"/>
      </w:pPr>
      <w:bookmarkStart w:id="464" w:name="_Toc330993915"/>
      <w:r>
        <w:rPr>
          <w:rFonts w:hint="eastAsia"/>
        </w:rPr>
        <w:t>客户当日出入金流水查询</w:t>
      </w:r>
      <w:r>
        <w:rPr>
          <w:rFonts w:hint="eastAsia"/>
        </w:rPr>
        <w:t>[C</w:t>
      </w:r>
      <w:r w:rsidR="00B3225C">
        <w:rPr>
          <w:rFonts w:hint="eastAsia"/>
        </w:rPr>
        <w:t>8</w:t>
      </w:r>
      <w:r>
        <w:rPr>
          <w:rFonts w:hint="eastAsia"/>
        </w:rPr>
        <w:t>0</w:t>
      </w:r>
      <w:r w:rsidR="00B3225C">
        <w:rPr>
          <w:rFonts w:hint="eastAsia"/>
        </w:rPr>
        <w:t>1</w:t>
      </w:r>
      <w:r>
        <w:rPr>
          <w:rFonts w:hint="eastAsia"/>
        </w:rPr>
        <w:t>]</w:t>
      </w:r>
      <w:bookmarkEnd w:id="464"/>
    </w:p>
    <w:p w:rsidR="00181C9C" w:rsidRDefault="00181C9C" w:rsidP="00181C9C">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81C9C" w:rsidRDefault="00181C9C" w:rsidP="00181C9C">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376F82" w:rsidRPr="00737CE1" w:rsidRDefault="00181C9C" w:rsidP="00181C9C">
      <w:pPr>
        <w:rPr>
          <w:lang w:val="zh-CN"/>
        </w:rPr>
      </w:pPr>
      <w:r w:rsidRPr="0016784A">
        <w:rPr>
          <w:rFonts w:hint="eastAsia"/>
          <w:b/>
          <w:lang w:val="zh-CN"/>
        </w:rPr>
        <w:t>用途：</w:t>
      </w:r>
      <w:r w:rsidR="00376F82">
        <w:rPr>
          <w:rFonts w:hint="eastAsia"/>
          <w:lang w:val="zh-CN"/>
        </w:rPr>
        <w:t>渠道用该交易进行客户出入金流水查询。</w:t>
      </w:r>
    </w:p>
    <w:p w:rsidR="00376F82" w:rsidRDefault="00376F82" w:rsidP="00376F82">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69"/>
        <w:gridCol w:w="869"/>
        <w:gridCol w:w="803"/>
        <w:gridCol w:w="3061"/>
      </w:tblGrid>
      <w:tr w:rsidR="00376F82" w:rsidTr="00116AA5">
        <w:trPr>
          <w:trHeight w:hRule="exact" w:val="400"/>
          <w:jc w:val="center"/>
        </w:trPr>
        <w:tc>
          <w:tcPr>
            <w:tcW w:w="1431" w:type="dxa"/>
            <w:gridSpan w:val="2"/>
            <w:shd w:val="clear" w:color="auto" w:fill="EEECE1"/>
          </w:tcPr>
          <w:p w:rsidR="00376F82" w:rsidRDefault="00376F82" w:rsidP="00116AA5">
            <w:r>
              <w:rPr>
                <w:rFonts w:hint="eastAsia"/>
              </w:rPr>
              <w:t>报文类型</w:t>
            </w:r>
          </w:p>
        </w:tc>
        <w:tc>
          <w:tcPr>
            <w:tcW w:w="7726" w:type="dxa"/>
            <w:gridSpan w:val="6"/>
          </w:tcPr>
          <w:p w:rsidR="00376F82" w:rsidRDefault="00376F82" w:rsidP="00116AA5">
            <w:r>
              <w:rPr>
                <w:rFonts w:hint="eastAsia"/>
              </w:rPr>
              <w:t>请求报文体</w:t>
            </w:r>
          </w:p>
        </w:tc>
      </w:tr>
      <w:tr w:rsidR="00376F82" w:rsidTr="00116AA5">
        <w:trPr>
          <w:trHeight w:hRule="exact" w:val="400"/>
          <w:jc w:val="center"/>
        </w:trPr>
        <w:tc>
          <w:tcPr>
            <w:tcW w:w="1431" w:type="dxa"/>
            <w:gridSpan w:val="2"/>
            <w:shd w:val="clear" w:color="auto" w:fill="EEECE1"/>
          </w:tcPr>
          <w:p w:rsidR="00376F82" w:rsidRDefault="00376F82" w:rsidP="00116AA5">
            <w:r>
              <w:rPr>
                <w:rFonts w:hint="eastAsia"/>
              </w:rPr>
              <w:t>交易代码</w:t>
            </w:r>
          </w:p>
        </w:tc>
        <w:tc>
          <w:tcPr>
            <w:tcW w:w="7726" w:type="dxa"/>
            <w:gridSpan w:val="6"/>
          </w:tcPr>
          <w:p w:rsidR="00376F82" w:rsidRDefault="00376F82" w:rsidP="00B3225C">
            <w:r>
              <w:rPr>
                <w:rFonts w:hint="eastAsia"/>
              </w:rPr>
              <w:t>C</w:t>
            </w:r>
            <w:r w:rsidR="00B3225C">
              <w:rPr>
                <w:rFonts w:hint="eastAsia"/>
              </w:rPr>
              <w:t>801</w:t>
            </w:r>
          </w:p>
        </w:tc>
      </w:tr>
      <w:tr w:rsidR="00376F82" w:rsidTr="00116AA5">
        <w:trPr>
          <w:trHeight w:hRule="exact" w:val="400"/>
          <w:jc w:val="center"/>
        </w:trPr>
        <w:tc>
          <w:tcPr>
            <w:tcW w:w="1431" w:type="dxa"/>
            <w:gridSpan w:val="2"/>
            <w:shd w:val="clear" w:color="auto" w:fill="EEECE1"/>
          </w:tcPr>
          <w:p w:rsidR="00376F82" w:rsidRDefault="00376F82" w:rsidP="00116AA5">
            <w:r>
              <w:rPr>
                <w:rFonts w:hint="eastAsia"/>
              </w:rPr>
              <w:t>报文说明</w:t>
            </w:r>
          </w:p>
        </w:tc>
        <w:tc>
          <w:tcPr>
            <w:tcW w:w="7726" w:type="dxa"/>
            <w:gridSpan w:val="6"/>
          </w:tcPr>
          <w:p w:rsidR="00376F82" w:rsidRDefault="00376F82" w:rsidP="00116AA5">
            <w:r>
              <w:rPr>
                <w:rFonts w:hint="eastAsia"/>
              </w:rPr>
              <w:t>客户出入金流水查询的请求报文体</w:t>
            </w:r>
          </w:p>
        </w:tc>
      </w:tr>
      <w:tr w:rsidR="00376F82" w:rsidTr="00116AA5">
        <w:trPr>
          <w:trHeight w:hRule="exact" w:val="400"/>
          <w:jc w:val="center"/>
        </w:trPr>
        <w:tc>
          <w:tcPr>
            <w:tcW w:w="648" w:type="dxa"/>
            <w:shd w:val="clear" w:color="auto" w:fill="EEECE1"/>
          </w:tcPr>
          <w:p w:rsidR="00376F82" w:rsidRDefault="00376F82" w:rsidP="00116AA5">
            <w:r>
              <w:rPr>
                <w:rFonts w:hint="eastAsia"/>
              </w:rPr>
              <w:t>符号</w:t>
            </w:r>
          </w:p>
        </w:tc>
        <w:tc>
          <w:tcPr>
            <w:tcW w:w="1545" w:type="dxa"/>
            <w:gridSpan w:val="2"/>
            <w:shd w:val="clear" w:color="auto" w:fill="EEECE1"/>
          </w:tcPr>
          <w:p w:rsidR="00376F82" w:rsidRDefault="00376F82" w:rsidP="00116AA5">
            <w:r>
              <w:rPr>
                <w:rFonts w:hint="eastAsia"/>
              </w:rPr>
              <w:t>中文名称</w:t>
            </w:r>
          </w:p>
        </w:tc>
        <w:tc>
          <w:tcPr>
            <w:tcW w:w="1362" w:type="dxa"/>
            <w:shd w:val="clear" w:color="auto" w:fill="EEECE1"/>
          </w:tcPr>
          <w:p w:rsidR="00376F82" w:rsidRDefault="00376F82" w:rsidP="00116AA5">
            <w:r>
              <w:rPr>
                <w:rFonts w:hint="eastAsia"/>
              </w:rPr>
              <w:t>英文名称</w:t>
            </w:r>
          </w:p>
        </w:tc>
        <w:tc>
          <w:tcPr>
            <w:tcW w:w="869" w:type="dxa"/>
            <w:shd w:val="clear" w:color="auto" w:fill="EEECE1"/>
          </w:tcPr>
          <w:p w:rsidR="00376F82" w:rsidRDefault="00376F82" w:rsidP="00116AA5">
            <w:r>
              <w:rPr>
                <w:rFonts w:hint="eastAsia"/>
              </w:rPr>
              <w:t>类型</w:t>
            </w:r>
          </w:p>
        </w:tc>
        <w:tc>
          <w:tcPr>
            <w:tcW w:w="869" w:type="dxa"/>
            <w:shd w:val="clear" w:color="auto" w:fill="EEECE1"/>
          </w:tcPr>
          <w:p w:rsidR="00376F82" w:rsidRDefault="00376F82" w:rsidP="00116AA5">
            <w:r>
              <w:rPr>
                <w:rFonts w:hint="eastAsia"/>
              </w:rPr>
              <w:t>长度</w:t>
            </w:r>
          </w:p>
        </w:tc>
        <w:tc>
          <w:tcPr>
            <w:tcW w:w="803" w:type="dxa"/>
            <w:shd w:val="clear" w:color="auto" w:fill="EEECE1"/>
          </w:tcPr>
          <w:p w:rsidR="00376F82" w:rsidRDefault="00376F82" w:rsidP="00116AA5">
            <w:r>
              <w:rPr>
                <w:rFonts w:hint="eastAsia"/>
              </w:rPr>
              <w:t>必填</w:t>
            </w:r>
          </w:p>
        </w:tc>
        <w:tc>
          <w:tcPr>
            <w:tcW w:w="3061" w:type="dxa"/>
            <w:shd w:val="clear" w:color="auto" w:fill="EEECE1"/>
          </w:tcPr>
          <w:p w:rsidR="00376F82" w:rsidRDefault="00376F82" w:rsidP="00116AA5">
            <w:r>
              <w:rPr>
                <w:rFonts w:hint="eastAsia"/>
              </w:rPr>
              <w:t>说明</w:t>
            </w:r>
          </w:p>
        </w:tc>
      </w:tr>
      <w:tr w:rsidR="00376F82" w:rsidTr="00116AA5">
        <w:trPr>
          <w:trHeight w:hRule="exact" w:val="570"/>
          <w:jc w:val="center"/>
        </w:trPr>
        <w:tc>
          <w:tcPr>
            <w:tcW w:w="648" w:type="dxa"/>
          </w:tcPr>
          <w:p w:rsidR="00376F82" w:rsidRDefault="00376F82" w:rsidP="00116AA5"/>
        </w:tc>
        <w:tc>
          <w:tcPr>
            <w:tcW w:w="1545" w:type="dxa"/>
            <w:gridSpan w:val="2"/>
          </w:tcPr>
          <w:p w:rsidR="00376F82" w:rsidRDefault="00376F82" w:rsidP="00116AA5">
            <w:r>
              <w:rPr>
                <w:rFonts w:hint="eastAsia"/>
              </w:rPr>
              <w:t>操作标志</w:t>
            </w:r>
          </w:p>
        </w:tc>
        <w:tc>
          <w:tcPr>
            <w:tcW w:w="1362" w:type="dxa"/>
          </w:tcPr>
          <w:p w:rsidR="00376F82" w:rsidRPr="008F6ED5" w:rsidRDefault="00376F82" w:rsidP="00116AA5">
            <w:r w:rsidRPr="008F6ED5">
              <w:t>oper_flag</w:t>
            </w:r>
          </w:p>
        </w:tc>
        <w:tc>
          <w:tcPr>
            <w:tcW w:w="869" w:type="dxa"/>
          </w:tcPr>
          <w:p w:rsidR="00376F82" w:rsidRDefault="00376F82" w:rsidP="00116AA5">
            <w:r>
              <w:rPr>
                <w:rFonts w:hint="eastAsia"/>
              </w:rPr>
              <w:t>int</w:t>
            </w:r>
          </w:p>
        </w:tc>
        <w:tc>
          <w:tcPr>
            <w:tcW w:w="869" w:type="dxa"/>
          </w:tcPr>
          <w:p w:rsidR="00376F82" w:rsidRDefault="00376F82" w:rsidP="00116AA5">
            <w:r>
              <w:rPr>
                <w:rFonts w:hint="eastAsia"/>
              </w:rPr>
              <w:t>1</w:t>
            </w:r>
          </w:p>
        </w:tc>
        <w:tc>
          <w:tcPr>
            <w:tcW w:w="803" w:type="dxa"/>
          </w:tcPr>
          <w:p w:rsidR="00376F82" w:rsidRDefault="00376F82" w:rsidP="00116AA5">
            <w:r>
              <w:rPr>
                <w:rFonts w:hint="eastAsia"/>
              </w:rPr>
              <w:t>M</w:t>
            </w:r>
          </w:p>
        </w:tc>
        <w:tc>
          <w:tcPr>
            <w:tcW w:w="3061" w:type="dxa"/>
          </w:tcPr>
          <w:p w:rsidR="00376F82" w:rsidRDefault="00376F82" w:rsidP="00116AA5">
            <w:r>
              <w:rPr>
                <w:rFonts w:hint="eastAsia"/>
              </w:rPr>
              <w:t>默认填</w:t>
            </w:r>
            <w:r>
              <w:rPr>
                <w:rFonts w:hint="eastAsia"/>
              </w:rPr>
              <w:t xml:space="preserve"> 0</w:t>
            </w:r>
          </w:p>
        </w:tc>
      </w:tr>
      <w:tr w:rsidR="00376F82" w:rsidTr="00116AA5">
        <w:trPr>
          <w:trHeight w:hRule="exact" w:val="844"/>
          <w:jc w:val="center"/>
        </w:trPr>
        <w:tc>
          <w:tcPr>
            <w:tcW w:w="648" w:type="dxa"/>
          </w:tcPr>
          <w:p w:rsidR="00376F82" w:rsidRDefault="00376F82" w:rsidP="00116AA5"/>
        </w:tc>
        <w:tc>
          <w:tcPr>
            <w:tcW w:w="1545" w:type="dxa"/>
            <w:gridSpan w:val="2"/>
          </w:tcPr>
          <w:p w:rsidR="00376F82" w:rsidRDefault="00376F82" w:rsidP="00116AA5">
            <w:r>
              <w:rPr>
                <w:rFonts w:hint="eastAsia"/>
              </w:rPr>
              <w:t>本地流水号</w:t>
            </w:r>
          </w:p>
        </w:tc>
        <w:tc>
          <w:tcPr>
            <w:tcW w:w="1362" w:type="dxa"/>
          </w:tcPr>
          <w:p w:rsidR="00376F82" w:rsidRPr="008F6ED5" w:rsidRDefault="00376F82" w:rsidP="00116AA5">
            <w:r w:rsidRPr="008F6ED5">
              <w:t>local_serial_no</w:t>
            </w:r>
          </w:p>
        </w:tc>
        <w:tc>
          <w:tcPr>
            <w:tcW w:w="869" w:type="dxa"/>
          </w:tcPr>
          <w:p w:rsidR="00376F82" w:rsidRDefault="00376F82" w:rsidP="00116AA5">
            <w:r>
              <w:rPr>
                <w:rFonts w:hint="eastAsia"/>
              </w:rPr>
              <w:t>string</w:t>
            </w:r>
          </w:p>
        </w:tc>
        <w:tc>
          <w:tcPr>
            <w:tcW w:w="869" w:type="dxa"/>
          </w:tcPr>
          <w:p w:rsidR="00376F82" w:rsidRDefault="00376F82" w:rsidP="00116AA5">
            <w:r>
              <w:rPr>
                <w:rFonts w:hint="eastAsia"/>
              </w:rPr>
              <w:t>10</w:t>
            </w:r>
          </w:p>
        </w:tc>
        <w:tc>
          <w:tcPr>
            <w:tcW w:w="803" w:type="dxa"/>
          </w:tcPr>
          <w:p w:rsidR="00376F82" w:rsidRDefault="00376F82" w:rsidP="00116AA5">
            <w:r w:rsidRPr="00492CC0">
              <w:rPr>
                <w:rFonts w:hint="eastAsia"/>
              </w:rPr>
              <w:t>O</w:t>
            </w:r>
          </w:p>
        </w:tc>
        <w:tc>
          <w:tcPr>
            <w:tcW w:w="3061" w:type="dxa"/>
          </w:tcPr>
          <w:p w:rsidR="00376F82" w:rsidRDefault="00376F82" w:rsidP="00116AA5"/>
        </w:tc>
      </w:tr>
      <w:tr w:rsidR="00376F82" w:rsidTr="00116AA5">
        <w:trPr>
          <w:trHeight w:hRule="exact" w:val="844"/>
          <w:jc w:val="center"/>
        </w:trPr>
        <w:tc>
          <w:tcPr>
            <w:tcW w:w="648" w:type="dxa"/>
          </w:tcPr>
          <w:p w:rsidR="00376F82" w:rsidRPr="0037383C" w:rsidRDefault="00376F82" w:rsidP="00116AA5"/>
        </w:tc>
        <w:tc>
          <w:tcPr>
            <w:tcW w:w="1545" w:type="dxa"/>
            <w:gridSpan w:val="2"/>
          </w:tcPr>
          <w:p w:rsidR="00376F82" w:rsidRPr="0037383C" w:rsidRDefault="00376F82" w:rsidP="00116AA5">
            <w:r w:rsidRPr="0037383C">
              <w:rPr>
                <w:rFonts w:hint="eastAsia"/>
              </w:rPr>
              <w:t>划转方向</w:t>
            </w:r>
          </w:p>
        </w:tc>
        <w:tc>
          <w:tcPr>
            <w:tcW w:w="1362" w:type="dxa"/>
          </w:tcPr>
          <w:p w:rsidR="00376F82" w:rsidRDefault="00376F82" w:rsidP="00116AA5">
            <w:r w:rsidRPr="008F6ED5">
              <w:t>access_way</w:t>
            </w:r>
          </w:p>
        </w:tc>
        <w:tc>
          <w:tcPr>
            <w:tcW w:w="869" w:type="dxa"/>
          </w:tcPr>
          <w:p w:rsidR="00376F82" w:rsidRPr="0037383C" w:rsidRDefault="00376F82" w:rsidP="00116AA5">
            <w:r>
              <w:rPr>
                <w:rFonts w:hint="eastAsia"/>
              </w:rPr>
              <w:t>string</w:t>
            </w:r>
          </w:p>
        </w:tc>
        <w:tc>
          <w:tcPr>
            <w:tcW w:w="869" w:type="dxa"/>
          </w:tcPr>
          <w:p w:rsidR="00376F82" w:rsidRPr="0037383C" w:rsidRDefault="00376F82" w:rsidP="00116AA5">
            <w:r w:rsidRPr="0037383C">
              <w:rPr>
                <w:rFonts w:hint="eastAsia"/>
              </w:rPr>
              <w:t>1</w:t>
            </w:r>
          </w:p>
        </w:tc>
        <w:tc>
          <w:tcPr>
            <w:tcW w:w="803" w:type="dxa"/>
          </w:tcPr>
          <w:p w:rsidR="00376F82" w:rsidRDefault="00376F82" w:rsidP="00116AA5">
            <w:r w:rsidRPr="00492CC0">
              <w:rPr>
                <w:rFonts w:hint="eastAsia"/>
              </w:rPr>
              <w:t>O</w:t>
            </w:r>
          </w:p>
        </w:tc>
        <w:tc>
          <w:tcPr>
            <w:tcW w:w="3061" w:type="dxa"/>
          </w:tcPr>
          <w:p w:rsidR="00376F82" w:rsidRPr="0037383C" w:rsidRDefault="0026413A" w:rsidP="00116AA5">
            <w:hyperlink w:anchor="_access_way（资金划转方向）" w:history="1">
              <w:r w:rsidR="00376F82" w:rsidRPr="0037383C">
                <w:rPr>
                  <w:rStyle w:val="a8"/>
                  <w:rFonts w:ascii="宋体" w:hAnsi="宋体" w:hint="eastAsia"/>
                  <w:szCs w:val="21"/>
                </w:rPr>
                <w:t>access_way</w:t>
              </w:r>
            </w:hyperlink>
          </w:p>
        </w:tc>
      </w:tr>
      <w:tr w:rsidR="005435C9" w:rsidTr="005435C9">
        <w:trPr>
          <w:trHeight w:hRule="exact" w:val="2463"/>
          <w:jc w:val="center"/>
        </w:trPr>
        <w:tc>
          <w:tcPr>
            <w:tcW w:w="648" w:type="dxa"/>
          </w:tcPr>
          <w:p w:rsidR="005435C9" w:rsidRPr="0037383C" w:rsidRDefault="005435C9" w:rsidP="00116AA5"/>
        </w:tc>
        <w:tc>
          <w:tcPr>
            <w:tcW w:w="1545"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376F82" w:rsidRPr="00620B97" w:rsidRDefault="00376F82" w:rsidP="00376F82">
      <w:r>
        <w:rPr>
          <w:rFonts w:hint="eastAsia"/>
          <w:lang w:val="zh-CN"/>
        </w:rPr>
        <w:t>说明</w:t>
      </w:r>
      <w:r w:rsidRPr="00620B97">
        <w:rPr>
          <w:rFonts w:hint="eastAsia"/>
        </w:rPr>
        <w:t>：</w:t>
      </w:r>
      <w:r w:rsidRPr="00576186">
        <w:rPr>
          <w:rFonts w:hint="eastAsia"/>
        </w:rPr>
        <w:t>本地流水号</w:t>
      </w:r>
      <w:r>
        <w:rPr>
          <w:rFonts w:hint="eastAsia"/>
        </w:rPr>
        <w:t>l</w:t>
      </w:r>
      <w:r w:rsidRPr="00576186">
        <w:rPr>
          <w:rFonts w:hint="eastAsia"/>
        </w:rPr>
        <w:t>ocal_serial_no</w:t>
      </w:r>
      <w:r>
        <w:rPr>
          <w:rFonts w:hint="eastAsia"/>
        </w:rPr>
        <w:t>字段填出入金申请交易中响应报文返回的本地流水号字段。</w:t>
      </w:r>
    </w:p>
    <w:p w:rsidR="00376F82" w:rsidRPr="00AE1AF3" w:rsidRDefault="00376F82" w:rsidP="00376F82"/>
    <w:p w:rsidR="00376F82" w:rsidRDefault="00376F82" w:rsidP="00376F82">
      <w:pPr>
        <w:pStyle w:val="5"/>
        <w:numPr>
          <w:ilvl w:val="5"/>
          <w:numId w:val="1"/>
        </w:numPr>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980"/>
        <w:gridCol w:w="1701"/>
        <w:gridCol w:w="992"/>
        <w:gridCol w:w="709"/>
        <w:gridCol w:w="850"/>
        <w:gridCol w:w="2494"/>
      </w:tblGrid>
      <w:tr w:rsidR="00376F82" w:rsidTr="00116AA5">
        <w:trPr>
          <w:trHeight w:hRule="exact" w:val="400"/>
          <w:jc w:val="center"/>
        </w:trPr>
        <w:tc>
          <w:tcPr>
            <w:tcW w:w="1431" w:type="dxa"/>
            <w:gridSpan w:val="2"/>
            <w:shd w:val="clear" w:color="auto" w:fill="EEECE1"/>
          </w:tcPr>
          <w:p w:rsidR="00376F82" w:rsidRDefault="00376F82" w:rsidP="00116AA5">
            <w:r>
              <w:rPr>
                <w:rFonts w:hint="eastAsia"/>
              </w:rPr>
              <w:t>报文类型</w:t>
            </w:r>
          </w:p>
        </w:tc>
        <w:tc>
          <w:tcPr>
            <w:tcW w:w="7726" w:type="dxa"/>
            <w:gridSpan w:val="6"/>
          </w:tcPr>
          <w:p w:rsidR="00376F82" w:rsidRDefault="00376F82" w:rsidP="00116AA5">
            <w:r>
              <w:rPr>
                <w:rFonts w:hint="eastAsia"/>
              </w:rPr>
              <w:t>响应报文体</w:t>
            </w:r>
          </w:p>
        </w:tc>
      </w:tr>
      <w:tr w:rsidR="00376F82" w:rsidTr="00116AA5">
        <w:trPr>
          <w:trHeight w:hRule="exact" w:val="400"/>
          <w:jc w:val="center"/>
        </w:trPr>
        <w:tc>
          <w:tcPr>
            <w:tcW w:w="1431" w:type="dxa"/>
            <w:gridSpan w:val="2"/>
            <w:shd w:val="clear" w:color="auto" w:fill="EEECE1"/>
          </w:tcPr>
          <w:p w:rsidR="00376F82" w:rsidRDefault="00376F82" w:rsidP="00116AA5">
            <w:r>
              <w:rPr>
                <w:rFonts w:hint="eastAsia"/>
              </w:rPr>
              <w:t>交易代码</w:t>
            </w:r>
          </w:p>
        </w:tc>
        <w:tc>
          <w:tcPr>
            <w:tcW w:w="7726" w:type="dxa"/>
            <w:gridSpan w:val="6"/>
          </w:tcPr>
          <w:p w:rsidR="00376F82" w:rsidRDefault="00376F82" w:rsidP="00B3225C">
            <w:r>
              <w:rPr>
                <w:rFonts w:hint="eastAsia"/>
              </w:rPr>
              <w:t>C</w:t>
            </w:r>
            <w:r w:rsidR="00B3225C">
              <w:rPr>
                <w:rFonts w:hint="eastAsia"/>
              </w:rPr>
              <w:t>801</w:t>
            </w:r>
          </w:p>
        </w:tc>
      </w:tr>
      <w:tr w:rsidR="00376F82" w:rsidTr="00116AA5">
        <w:trPr>
          <w:trHeight w:hRule="exact" w:val="400"/>
          <w:jc w:val="center"/>
        </w:trPr>
        <w:tc>
          <w:tcPr>
            <w:tcW w:w="1431" w:type="dxa"/>
            <w:gridSpan w:val="2"/>
            <w:shd w:val="clear" w:color="auto" w:fill="EEECE1"/>
          </w:tcPr>
          <w:p w:rsidR="00376F82" w:rsidRDefault="00376F82" w:rsidP="00116AA5">
            <w:r>
              <w:rPr>
                <w:rFonts w:hint="eastAsia"/>
              </w:rPr>
              <w:t>报文说明</w:t>
            </w:r>
          </w:p>
        </w:tc>
        <w:tc>
          <w:tcPr>
            <w:tcW w:w="7726" w:type="dxa"/>
            <w:gridSpan w:val="6"/>
          </w:tcPr>
          <w:p w:rsidR="00376F82" w:rsidRDefault="00376F82" w:rsidP="00116AA5">
            <w:r>
              <w:rPr>
                <w:rFonts w:hint="eastAsia"/>
              </w:rPr>
              <w:t>客户出入金流水查询的响应报文体</w:t>
            </w:r>
          </w:p>
        </w:tc>
      </w:tr>
      <w:tr w:rsidR="00376F82" w:rsidTr="00116AA5">
        <w:trPr>
          <w:trHeight w:hRule="exact" w:val="400"/>
          <w:jc w:val="center"/>
        </w:trPr>
        <w:tc>
          <w:tcPr>
            <w:tcW w:w="648" w:type="dxa"/>
            <w:shd w:val="clear" w:color="auto" w:fill="EEECE1"/>
          </w:tcPr>
          <w:p w:rsidR="00376F82" w:rsidRDefault="00376F82" w:rsidP="00116AA5">
            <w:r>
              <w:rPr>
                <w:rFonts w:hint="eastAsia"/>
              </w:rPr>
              <w:t>符号</w:t>
            </w:r>
          </w:p>
        </w:tc>
        <w:tc>
          <w:tcPr>
            <w:tcW w:w="1763" w:type="dxa"/>
            <w:gridSpan w:val="2"/>
            <w:shd w:val="clear" w:color="auto" w:fill="EEECE1"/>
          </w:tcPr>
          <w:p w:rsidR="00376F82" w:rsidRDefault="00376F82" w:rsidP="00116AA5">
            <w:r>
              <w:rPr>
                <w:rFonts w:hint="eastAsia"/>
              </w:rPr>
              <w:t>中文名称</w:t>
            </w:r>
          </w:p>
        </w:tc>
        <w:tc>
          <w:tcPr>
            <w:tcW w:w="1701" w:type="dxa"/>
            <w:shd w:val="clear" w:color="auto" w:fill="EEECE1"/>
          </w:tcPr>
          <w:p w:rsidR="00376F82" w:rsidRDefault="00376F82" w:rsidP="00116AA5">
            <w:r>
              <w:rPr>
                <w:rFonts w:hint="eastAsia"/>
              </w:rPr>
              <w:t>英文名称</w:t>
            </w:r>
          </w:p>
        </w:tc>
        <w:tc>
          <w:tcPr>
            <w:tcW w:w="992" w:type="dxa"/>
            <w:shd w:val="clear" w:color="auto" w:fill="EEECE1"/>
          </w:tcPr>
          <w:p w:rsidR="00376F82" w:rsidRDefault="00376F82" w:rsidP="00116AA5">
            <w:r>
              <w:rPr>
                <w:rFonts w:hint="eastAsia"/>
              </w:rPr>
              <w:t>类型</w:t>
            </w:r>
          </w:p>
        </w:tc>
        <w:tc>
          <w:tcPr>
            <w:tcW w:w="709" w:type="dxa"/>
            <w:shd w:val="clear" w:color="auto" w:fill="EEECE1"/>
          </w:tcPr>
          <w:p w:rsidR="00376F82" w:rsidRDefault="00376F82" w:rsidP="00116AA5">
            <w:r>
              <w:rPr>
                <w:rFonts w:hint="eastAsia"/>
              </w:rPr>
              <w:t>长度</w:t>
            </w:r>
          </w:p>
        </w:tc>
        <w:tc>
          <w:tcPr>
            <w:tcW w:w="850" w:type="dxa"/>
            <w:shd w:val="clear" w:color="auto" w:fill="EEECE1"/>
          </w:tcPr>
          <w:p w:rsidR="00376F82" w:rsidRDefault="00376F82" w:rsidP="00116AA5">
            <w:r>
              <w:rPr>
                <w:rFonts w:hint="eastAsia"/>
              </w:rPr>
              <w:t>必填</w:t>
            </w:r>
          </w:p>
        </w:tc>
        <w:tc>
          <w:tcPr>
            <w:tcW w:w="2494" w:type="dxa"/>
            <w:shd w:val="clear" w:color="auto" w:fill="EEECE1"/>
          </w:tcPr>
          <w:p w:rsidR="00376F82" w:rsidRDefault="00376F82" w:rsidP="00116AA5">
            <w:r>
              <w:rPr>
                <w:rFonts w:hint="eastAsia"/>
              </w:rPr>
              <w:t>说明</w:t>
            </w:r>
          </w:p>
        </w:tc>
      </w:tr>
      <w:tr w:rsidR="00376F82" w:rsidTr="00116AA5">
        <w:trPr>
          <w:trHeight w:hRule="exact" w:val="574"/>
          <w:jc w:val="center"/>
        </w:trPr>
        <w:tc>
          <w:tcPr>
            <w:tcW w:w="648" w:type="dxa"/>
          </w:tcPr>
          <w:p w:rsidR="00376F82" w:rsidRDefault="00376F82" w:rsidP="00116AA5"/>
        </w:tc>
        <w:tc>
          <w:tcPr>
            <w:tcW w:w="1763" w:type="dxa"/>
            <w:gridSpan w:val="2"/>
          </w:tcPr>
          <w:p w:rsidR="00376F82" w:rsidRDefault="00376F82" w:rsidP="00116AA5">
            <w:r>
              <w:rPr>
                <w:rFonts w:hint="eastAsia"/>
              </w:rPr>
              <w:t>操作标志</w:t>
            </w:r>
          </w:p>
        </w:tc>
        <w:tc>
          <w:tcPr>
            <w:tcW w:w="1701" w:type="dxa"/>
          </w:tcPr>
          <w:p w:rsidR="00376F82" w:rsidRPr="001B361D" w:rsidRDefault="00376F82" w:rsidP="00116AA5">
            <w:r w:rsidRPr="001B361D">
              <w:t>oper_flag</w:t>
            </w:r>
          </w:p>
        </w:tc>
        <w:tc>
          <w:tcPr>
            <w:tcW w:w="992" w:type="dxa"/>
          </w:tcPr>
          <w:p w:rsidR="00376F82" w:rsidRDefault="00376F82" w:rsidP="00116AA5">
            <w:r>
              <w:rPr>
                <w:rFonts w:hint="eastAsia"/>
              </w:rPr>
              <w:t>int</w:t>
            </w:r>
          </w:p>
        </w:tc>
        <w:tc>
          <w:tcPr>
            <w:tcW w:w="709" w:type="dxa"/>
          </w:tcPr>
          <w:p w:rsidR="00376F82" w:rsidRDefault="00376F82" w:rsidP="00116AA5">
            <w:r>
              <w:rPr>
                <w:rFonts w:hint="eastAsia"/>
              </w:rPr>
              <w:t>1</w:t>
            </w:r>
          </w:p>
        </w:tc>
        <w:tc>
          <w:tcPr>
            <w:tcW w:w="850" w:type="dxa"/>
          </w:tcPr>
          <w:p w:rsidR="00376F82" w:rsidRDefault="00376F82" w:rsidP="00116AA5">
            <w:r>
              <w:rPr>
                <w:rFonts w:hint="eastAsia"/>
              </w:rPr>
              <w:t>M</w:t>
            </w:r>
          </w:p>
        </w:tc>
        <w:tc>
          <w:tcPr>
            <w:tcW w:w="2494" w:type="dxa"/>
          </w:tcPr>
          <w:p w:rsidR="00376F82" w:rsidRDefault="00376F82" w:rsidP="00116AA5">
            <w:r>
              <w:rPr>
                <w:rFonts w:hint="eastAsia"/>
              </w:rPr>
              <w:t>默认填</w:t>
            </w:r>
            <w:r>
              <w:rPr>
                <w:rFonts w:hint="eastAsia"/>
              </w:rPr>
              <w:t xml:space="preserve"> 0</w:t>
            </w:r>
          </w:p>
        </w:tc>
      </w:tr>
      <w:tr w:rsidR="00F1044D" w:rsidTr="00116AA5">
        <w:trPr>
          <w:trHeight w:hRule="exact" w:val="574"/>
          <w:jc w:val="center"/>
        </w:trPr>
        <w:tc>
          <w:tcPr>
            <w:tcW w:w="648" w:type="dxa"/>
          </w:tcPr>
          <w:p w:rsidR="00F1044D" w:rsidRDefault="00F1044D" w:rsidP="00116AA5">
            <w:r w:rsidRPr="00EA7AAD">
              <w:rPr>
                <w:rFonts w:ascii="宋体" w:hAnsi="宋体" w:cs="宋体" w:hint="eastAsia"/>
                <w:color w:val="000000"/>
                <w:kern w:val="0"/>
                <w:sz w:val="20"/>
                <w:szCs w:val="20"/>
              </w:rPr>
              <w:t>[]</w:t>
            </w:r>
          </w:p>
        </w:tc>
        <w:tc>
          <w:tcPr>
            <w:tcW w:w="1763" w:type="dxa"/>
            <w:gridSpan w:val="2"/>
          </w:tcPr>
          <w:p w:rsidR="00F1044D" w:rsidRDefault="00F1044D" w:rsidP="00116AA5">
            <w:r>
              <w:rPr>
                <w:rFonts w:hint="eastAsia"/>
              </w:rPr>
              <w:t>出入金流水信息</w:t>
            </w:r>
          </w:p>
        </w:tc>
        <w:tc>
          <w:tcPr>
            <w:tcW w:w="1701" w:type="dxa"/>
          </w:tcPr>
          <w:p w:rsidR="00F1044D" w:rsidRPr="001B361D" w:rsidRDefault="00F1044D" w:rsidP="00116AA5">
            <w:r>
              <w:rPr>
                <w:rFonts w:hint="eastAsia"/>
              </w:rPr>
              <w:t>list</w:t>
            </w:r>
          </w:p>
        </w:tc>
        <w:tc>
          <w:tcPr>
            <w:tcW w:w="992" w:type="dxa"/>
          </w:tcPr>
          <w:p w:rsidR="00F1044D" w:rsidRDefault="00F1044D" w:rsidP="00046BBD">
            <w:r>
              <w:rPr>
                <w:rFonts w:hint="eastAsia"/>
              </w:rPr>
              <w:t>List</w:t>
            </w:r>
          </w:p>
        </w:tc>
        <w:tc>
          <w:tcPr>
            <w:tcW w:w="709" w:type="dxa"/>
          </w:tcPr>
          <w:p w:rsidR="00F1044D" w:rsidRDefault="00F1044D" w:rsidP="00046BBD"/>
        </w:tc>
        <w:tc>
          <w:tcPr>
            <w:tcW w:w="850" w:type="dxa"/>
          </w:tcPr>
          <w:p w:rsidR="00F1044D" w:rsidRDefault="00F1044D" w:rsidP="00046BBD">
            <w:r w:rsidRPr="00B3355C">
              <w:rPr>
                <w:rFonts w:hint="eastAsia"/>
              </w:rPr>
              <w:t>M</w:t>
            </w:r>
          </w:p>
        </w:tc>
        <w:tc>
          <w:tcPr>
            <w:tcW w:w="2494" w:type="dxa"/>
          </w:tcPr>
          <w:p w:rsidR="00F1044D" w:rsidRDefault="00F1044D" w:rsidP="00046BBD">
            <w:r>
              <w:rPr>
                <w:rFonts w:hint="eastAsia"/>
              </w:rPr>
              <w:t>List&lt;List&lt;String&gt;&gt;</w:t>
            </w:r>
          </w:p>
        </w:tc>
      </w:tr>
      <w:tr w:rsidR="00376F82" w:rsidTr="00116AA5">
        <w:trPr>
          <w:trHeight w:hRule="exact" w:val="574"/>
          <w:jc w:val="center"/>
        </w:trPr>
        <w:tc>
          <w:tcPr>
            <w:tcW w:w="648" w:type="dxa"/>
          </w:tcPr>
          <w:p w:rsidR="00376F82" w:rsidRPr="00EA7AAD" w:rsidRDefault="00376F82" w:rsidP="00116AA5">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出入金流水信息</w:t>
            </w:r>
          </w:p>
        </w:tc>
        <w:tc>
          <w:tcPr>
            <w:tcW w:w="1701" w:type="dxa"/>
          </w:tcPr>
          <w:p w:rsidR="00376F82" w:rsidRPr="001B361D" w:rsidRDefault="00376F82" w:rsidP="00116AA5"/>
        </w:tc>
        <w:tc>
          <w:tcPr>
            <w:tcW w:w="992" w:type="dxa"/>
          </w:tcPr>
          <w:p w:rsidR="00376F82" w:rsidRDefault="00376F82" w:rsidP="00116AA5"/>
        </w:tc>
        <w:tc>
          <w:tcPr>
            <w:tcW w:w="709" w:type="dxa"/>
          </w:tcPr>
          <w:p w:rsidR="00376F82" w:rsidRDefault="00376F82" w:rsidP="00116AA5"/>
        </w:tc>
        <w:tc>
          <w:tcPr>
            <w:tcW w:w="850" w:type="dxa"/>
          </w:tcPr>
          <w:p w:rsidR="00376F82" w:rsidRDefault="00376F82" w:rsidP="00116AA5">
            <w:r w:rsidRPr="00941E81">
              <w:rPr>
                <w:rFonts w:hint="eastAsia"/>
              </w:rPr>
              <w:t>M</w:t>
            </w:r>
          </w:p>
        </w:tc>
        <w:tc>
          <w:tcPr>
            <w:tcW w:w="2494" w:type="dxa"/>
          </w:tcPr>
          <w:p w:rsidR="00376F82" w:rsidRDefault="00376F82" w:rsidP="00116AA5"/>
        </w:tc>
      </w:tr>
      <w:tr w:rsidR="00376F82" w:rsidTr="00116AA5">
        <w:trPr>
          <w:trHeight w:hRule="exact" w:val="574"/>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客户号</w:t>
            </w:r>
          </w:p>
        </w:tc>
        <w:tc>
          <w:tcPr>
            <w:tcW w:w="1701" w:type="dxa"/>
          </w:tcPr>
          <w:p w:rsidR="00376F82" w:rsidRPr="009F21B9" w:rsidRDefault="00376F82" w:rsidP="00116AA5">
            <w:r>
              <w:t>acct_no</w:t>
            </w:r>
          </w:p>
        </w:tc>
        <w:tc>
          <w:tcPr>
            <w:tcW w:w="992" w:type="dxa"/>
          </w:tcPr>
          <w:p w:rsidR="00376F82" w:rsidRDefault="00376F82" w:rsidP="00116AA5">
            <w:r>
              <w:t>string</w:t>
            </w:r>
          </w:p>
        </w:tc>
        <w:tc>
          <w:tcPr>
            <w:tcW w:w="709" w:type="dxa"/>
          </w:tcPr>
          <w:p w:rsidR="00376F82" w:rsidRDefault="00376F82" w:rsidP="00EB3BF6">
            <w:r>
              <w:rPr>
                <w:rFonts w:hint="eastAsia"/>
              </w:rPr>
              <w:t>1</w:t>
            </w:r>
            <w:r w:rsidR="00EB3BF6">
              <w:rPr>
                <w:rFonts w:hint="eastAsia"/>
              </w:rPr>
              <w:t>6</w:t>
            </w:r>
          </w:p>
        </w:tc>
        <w:tc>
          <w:tcPr>
            <w:tcW w:w="850" w:type="dxa"/>
          </w:tcPr>
          <w:p w:rsidR="00376F82" w:rsidRDefault="00376F82" w:rsidP="00116AA5">
            <w:r w:rsidRPr="00B36F12">
              <w:rPr>
                <w:rFonts w:hint="eastAsia"/>
              </w:rPr>
              <w:t>M</w:t>
            </w:r>
          </w:p>
        </w:tc>
        <w:tc>
          <w:tcPr>
            <w:tcW w:w="2494" w:type="dxa"/>
          </w:tcPr>
          <w:p w:rsidR="00376F82" w:rsidRDefault="00376F82" w:rsidP="00116AA5"/>
        </w:tc>
      </w:tr>
      <w:tr w:rsidR="00376F82" w:rsidTr="00116AA5">
        <w:trPr>
          <w:trHeight w:hRule="exact" w:val="51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t>交易日期</w:t>
            </w:r>
          </w:p>
        </w:tc>
        <w:tc>
          <w:tcPr>
            <w:tcW w:w="1701" w:type="dxa"/>
          </w:tcPr>
          <w:p w:rsidR="00376F82" w:rsidRPr="001B361D" w:rsidRDefault="00376F82" w:rsidP="00116AA5">
            <w:r w:rsidRPr="001B361D">
              <w:t>exch_date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8</w:t>
            </w:r>
          </w:p>
        </w:tc>
        <w:tc>
          <w:tcPr>
            <w:tcW w:w="850" w:type="dxa"/>
          </w:tcPr>
          <w:p w:rsidR="00376F82" w:rsidRDefault="00376F82" w:rsidP="00116AA5">
            <w:r w:rsidRPr="00941E81">
              <w:rPr>
                <w:rFonts w:hint="eastAsia"/>
              </w:rPr>
              <w:t>M</w:t>
            </w:r>
          </w:p>
        </w:tc>
        <w:tc>
          <w:tcPr>
            <w:tcW w:w="2494" w:type="dxa"/>
          </w:tcPr>
          <w:p w:rsidR="00376F82" w:rsidRDefault="00376F82" w:rsidP="00116AA5"/>
        </w:tc>
      </w:tr>
      <w:tr w:rsidR="00376F82" w:rsidTr="00116AA5">
        <w:trPr>
          <w:trHeight w:hRule="exact" w:val="978"/>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2F7BBE" w:rsidP="00116AA5">
            <w:r>
              <w:rPr>
                <w:rFonts w:hint="eastAsia"/>
              </w:rPr>
              <w:t>交易</w:t>
            </w:r>
            <w:r w:rsidR="00376F82">
              <w:rPr>
                <w:rFonts w:hint="eastAsia"/>
              </w:rPr>
              <w:t>流水号</w:t>
            </w:r>
          </w:p>
        </w:tc>
        <w:tc>
          <w:tcPr>
            <w:tcW w:w="1701" w:type="dxa"/>
          </w:tcPr>
          <w:p w:rsidR="00376F82" w:rsidRPr="001B361D" w:rsidRDefault="00376F82" w:rsidP="00116AA5">
            <w:r w:rsidRPr="001B361D">
              <w:t>serial_no</w:t>
            </w:r>
          </w:p>
        </w:tc>
        <w:tc>
          <w:tcPr>
            <w:tcW w:w="992" w:type="dxa"/>
          </w:tcPr>
          <w:p w:rsidR="00376F82" w:rsidRDefault="00376F82" w:rsidP="00116AA5">
            <w:r>
              <w:rPr>
                <w:rFonts w:hint="eastAsia"/>
              </w:rPr>
              <w:t>string</w:t>
            </w:r>
          </w:p>
        </w:tc>
        <w:tc>
          <w:tcPr>
            <w:tcW w:w="709" w:type="dxa"/>
          </w:tcPr>
          <w:p w:rsidR="00376F82" w:rsidRDefault="002F7BBE" w:rsidP="00116AA5">
            <w:r>
              <w:rPr>
                <w:rFonts w:hint="eastAsia"/>
              </w:rPr>
              <w:t>18</w:t>
            </w:r>
          </w:p>
        </w:tc>
        <w:tc>
          <w:tcPr>
            <w:tcW w:w="850" w:type="dxa"/>
          </w:tcPr>
          <w:p w:rsidR="00376F82" w:rsidRDefault="00376F82" w:rsidP="00116AA5">
            <w:r w:rsidRPr="00941E81">
              <w:rPr>
                <w:rFonts w:hint="eastAsia"/>
              </w:rPr>
              <w:t>M</w:t>
            </w:r>
          </w:p>
        </w:tc>
        <w:tc>
          <w:tcPr>
            <w:tcW w:w="2494" w:type="dxa"/>
          </w:tcPr>
          <w:p w:rsidR="00376F82" w:rsidRDefault="00376F82" w:rsidP="00116AA5"/>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业务类型</w:t>
            </w:r>
          </w:p>
        </w:tc>
        <w:tc>
          <w:tcPr>
            <w:tcW w:w="1701" w:type="dxa"/>
          </w:tcPr>
          <w:p w:rsidR="00376F82" w:rsidRPr="001B361D" w:rsidRDefault="00376F82" w:rsidP="00116AA5">
            <w:r w:rsidRPr="001B361D">
              <w:t>f_busi_type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1</w:t>
            </w:r>
          </w:p>
        </w:tc>
        <w:tc>
          <w:tcPr>
            <w:tcW w:w="850" w:type="dxa"/>
          </w:tcPr>
          <w:p w:rsidR="00376F82" w:rsidRDefault="00376F82" w:rsidP="00116AA5">
            <w:r w:rsidRPr="00691A01">
              <w:rPr>
                <w:rFonts w:hint="eastAsia"/>
              </w:rPr>
              <w:t>M</w:t>
            </w:r>
          </w:p>
        </w:tc>
        <w:tc>
          <w:tcPr>
            <w:tcW w:w="2494" w:type="dxa"/>
          </w:tcPr>
          <w:p w:rsidR="00376F82" w:rsidRDefault="0026413A" w:rsidP="00116AA5">
            <w:hyperlink w:anchor="_f_busi_type_(业务类型)" w:history="1">
              <w:r w:rsidR="00DE3287" w:rsidRPr="00D87D85">
                <w:rPr>
                  <w:rStyle w:val="a8"/>
                </w:rPr>
                <w:t>f_busi_type</w:t>
              </w:r>
            </w:hyperlink>
          </w:p>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t>存取方向</w:t>
            </w:r>
          </w:p>
        </w:tc>
        <w:tc>
          <w:tcPr>
            <w:tcW w:w="1701" w:type="dxa"/>
          </w:tcPr>
          <w:p w:rsidR="00376F82" w:rsidRPr="001B361D" w:rsidRDefault="00376F82" w:rsidP="00116AA5">
            <w:r w:rsidRPr="001B361D">
              <w:t>access_way</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1</w:t>
            </w:r>
          </w:p>
        </w:tc>
        <w:tc>
          <w:tcPr>
            <w:tcW w:w="850" w:type="dxa"/>
          </w:tcPr>
          <w:p w:rsidR="00376F82" w:rsidRDefault="00376F82" w:rsidP="00116AA5">
            <w:r w:rsidRPr="00691A01">
              <w:rPr>
                <w:rFonts w:hint="eastAsia"/>
              </w:rPr>
              <w:t>M</w:t>
            </w:r>
          </w:p>
        </w:tc>
        <w:tc>
          <w:tcPr>
            <w:tcW w:w="2494" w:type="dxa"/>
          </w:tcPr>
          <w:p w:rsidR="00376F82" w:rsidRDefault="0026413A" w:rsidP="00116AA5">
            <w:hyperlink w:anchor="_access_way（资金划转方向）" w:history="1">
              <w:r w:rsidR="00376F82" w:rsidRPr="00D87D85">
                <w:rPr>
                  <w:rStyle w:val="a8"/>
                </w:rPr>
                <w:t>access_way</w:t>
              </w:r>
            </w:hyperlink>
          </w:p>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lastRenderedPageBreak/>
              <w:t>→</w:t>
            </w:r>
          </w:p>
        </w:tc>
        <w:tc>
          <w:tcPr>
            <w:tcW w:w="1763" w:type="dxa"/>
            <w:gridSpan w:val="2"/>
          </w:tcPr>
          <w:p w:rsidR="00376F82" w:rsidRDefault="00376F82" w:rsidP="00116AA5">
            <w:r>
              <w:t>发生金额</w:t>
            </w:r>
          </w:p>
        </w:tc>
        <w:tc>
          <w:tcPr>
            <w:tcW w:w="1701" w:type="dxa"/>
          </w:tcPr>
          <w:p w:rsidR="00376F82" w:rsidRPr="001B361D" w:rsidRDefault="00376F82" w:rsidP="00116AA5">
            <w:r w:rsidRPr="001B361D">
              <w:t>exch_bal</w:t>
            </w:r>
          </w:p>
        </w:tc>
        <w:tc>
          <w:tcPr>
            <w:tcW w:w="992" w:type="dxa"/>
          </w:tcPr>
          <w:p w:rsidR="00376F82" w:rsidRDefault="00376F82" w:rsidP="00116AA5">
            <w:r>
              <w:t>double</w:t>
            </w:r>
          </w:p>
        </w:tc>
        <w:tc>
          <w:tcPr>
            <w:tcW w:w="709" w:type="dxa"/>
          </w:tcPr>
          <w:p w:rsidR="00376F82" w:rsidRDefault="00376F82" w:rsidP="00116AA5">
            <w:r>
              <w:rPr>
                <w:rFonts w:hint="eastAsia"/>
              </w:rPr>
              <w:t>18,2</w:t>
            </w:r>
          </w:p>
        </w:tc>
        <w:tc>
          <w:tcPr>
            <w:tcW w:w="850" w:type="dxa"/>
          </w:tcPr>
          <w:p w:rsidR="00376F82" w:rsidRDefault="00376F82" w:rsidP="00116AA5">
            <w:r w:rsidRPr="00691A01">
              <w:rPr>
                <w:rFonts w:hint="eastAsia"/>
              </w:rPr>
              <w:t>M</w:t>
            </w:r>
          </w:p>
        </w:tc>
        <w:tc>
          <w:tcPr>
            <w:tcW w:w="2494" w:type="dxa"/>
          </w:tcPr>
          <w:p w:rsidR="00376F82" w:rsidRDefault="00BC7B1F" w:rsidP="00116AA5">
            <w:r>
              <w:rPr>
                <w:rFonts w:hint="eastAsia"/>
              </w:rPr>
              <w:t>单位元</w:t>
            </w:r>
          </w:p>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发送状态</w:t>
            </w:r>
          </w:p>
        </w:tc>
        <w:tc>
          <w:tcPr>
            <w:tcW w:w="1701" w:type="dxa"/>
          </w:tcPr>
          <w:p w:rsidR="00376F82" w:rsidRPr="001B361D" w:rsidRDefault="00376F82" w:rsidP="00116AA5">
            <w:r w:rsidRPr="001B361D">
              <w:t>send_stat</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1</w:t>
            </w:r>
          </w:p>
        </w:tc>
        <w:tc>
          <w:tcPr>
            <w:tcW w:w="850" w:type="dxa"/>
          </w:tcPr>
          <w:p w:rsidR="00376F82" w:rsidRDefault="00376F82" w:rsidP="00116AA5">
            <w:r w:rsidRPr="00691A01">
              <w:rPr>
                <w:rFonts w:hint="eastAsia"/>
              </w:rPr>
              <w:t>M</w:t>
            </w:r>
          </w:p>
        </w:tc>
        <w:tc>
          <w:tcPr>
            <w:tcW w:w="2494" w:type="dxa"/>
          </w:tcPr>
          <w:p w:rsidR="00376F82" w:rsidRDefault="0026413A" w:rsidP="00116AA5">
            <w:hyperlink w:anchor="_b_send_stat_(发送状态)" w:history="1">
              <w:r w:rsidR="00892AB0" w:rsidRPr="00DE27D2">
                <w:rPr>
                  <w:rStyle w:val="a8"/>
                </w:rPr>
                <w:t>b_send_stat</w:t>
              </w:r>
            </w:hyperlink>
          </w:p>
        </w:tc>
      </w:tr>
      <w:tr w:rsidR="00376F82" w:rsidTr="00564936">
        <w:trPr>
          <w:trHeight w:hRule="exact" w:val="940"/>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是否已入账</w:t>
            </w:r>
          </w:p>
          <w:p w:rsidR="00376F82" w:rsidRDefault="00376F82" w:rsidP="00116AA5"/>
        </w:tc>
        <w:tc>
          <w:tcPr>
            <w:tcW w:w="1701" w:type="dxa"/>
          </w:tcPr>
          <w:p w:rsidR="00376F82" w:rsidRPr="001B361D" w:rsidRDefault="00376F82" w:rsidP="00116AA5">
            <w:r w:rsidRPr="001B361D">
              <w:t>in_account_flag</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1</w:t>
            </w:r>
          </w:p>
        </w:tc>
        <w:tc>
          <w:tcPr>
            <w:tcW w:w="850" w:type="dxa"/>
          </w:tcPr>
          <w:p w:rsidR="00376F82" w:rsidRDefault="00376F82" w:rsidP="00116AA5">
            <w:r w:rsidRPr="00691A01">
              <w:rPr>
                <w:rFonts w:hint="eastAsia"/>
              </w:rPr>
              <w:t>M</w:t>
            </w:r>
          </w:p>
        </w:tc>
        <w:tc>
          <w:tcPr>
            <w:tcW w:w="2494" w:type="dxa"/>
          </w:tcPr>
          <w:p w:rsidR="00376F82" w:rsidRDefault="0026413A" w:rsidP="00116AA5">
            <w:hyperlink w:anchor="_yes_no（是否标志）" w:history="1">
              <w:r w:rsidR="00DE27D2" w:rsidRPr="00DE27D2">
                <w:rPr>
                  <w:rStyle w:val="a8"/>
                  <w:rFonts w:hint="eastAsia"/>
                </w:rPr>
                <w:t>yes_no</w:t>
              </w:r>
            </w:hyperlink>
          </w:p>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t>备注</w:t>
            </w:r>
          </w:p>
        </w:tc>
        <w:tc>
          <w:tcPr>
            <w:tcW w:w="1701" w:type="dxa"/>
          </w:tcPr>
          <w:p w:rsidR="00376F82" w:rsidRPr="001B361D" w:rsidRDefault="002E2B31" w:rsidP="00116AA5">
            <w:r w:rsidRPr="001B361D">
              <w:t>R</w:t>
            </w:r>
            <w:r w:rsidR="00376F82" w:rsidRPr="001B361D">
              <w:t>emark</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254</w:t>
            </w:r>
          </w:p>
        </w:tc>
        <w:tc>
          <w:tcPr>
            <w:tcW w:w="850" w:type="dxa"/>
          </w:tcPr>
          <w:p w:rsidR="00376F82" w:rsidRDefault="00376F82" w:rsidP="00116AA5">
            <w:r>
              <w:rPr>
                <w:rFonts w:hint="eastAsia"/>
              </w:rPr>
              <w:t>O</w:t>
            </w:r>
          </w:p>
        </w:tc>
        <w:tc>
          <w:tcPr>
            <w:tcW w:w="2494" w:type="dxa"/>
          </w:tcPr>
          <w:p w:rsidR="00376F82" w:rsidRDefault="00376F82" w:rsidP="00116AA5"/>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银行日期</w:t>
            </w:r>
          </w:p>
        </w:tc>
        <w:tc>
          <w:tcPr>
            <w:tcW w:w="1701" w:type="dxa"/>
          </w:tcPr>
          <w:p w:rsidR="00376F82" w:rsidRPr="001B361D" w:rsidRDefault="00376F82" w:rsidP="00116AA5">
            <w:r w:rsidRPr="001B361D">
              <w:t>bk_plat_date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8</w:t>
            </w:r>
          </w:p>
        </w:tc>
        <w:tc>
          <w:tcPr>
            <w:tcW w:w="850" w:type="dxa"/>
          </w:tcPr>
          <w:p w:rsidR="00376F82" w:rsidRDefault="00376F82" w:rsidP="00116AA5">
            <w:r>
              <w:rPr>
                <w:rFonts w:hint="eastAsia"/>
              </w:rPr>
              <w:t>C</w:t>
            </w:r>
          </w:p>
        </w:tc>
        <w:tc>
          <w:tcPr>
            <w:tcW w:w="2494" w:type="dxa"/>
          </w:tcPr>
          <w:p w:rsidR="00376F82" w:rsidRDefault="00376F82" w:rsidP="00116AA5"/>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银行流水号</w:t>
            </w:r>
          </w:p>
        </w:tc>
        <w:tc>
          <w:tcPr>
            <w:tcW w:w="1701" w:type="dxa"/>
          </w:tcPr>
          <w:p w:rsidR="00376F82" w:rsidRPr="001B361D" w:rsidRDefault="00376F82" w:rsidP="00116AA5">
            <w:r w:rsidRPr="001B361D">
              <w:t>bk_seq_no</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32</w:t>
            </w:r>
          </w:p>
        </w:tc>
        <w:tc>
          <w:tcPr>
            <w:tcW w:w="850" w:type="dxa"/>
          </w:tcPr>
          <w:p w:rsidR="00376F82" w:rsidRDefault="00376F82" w:rsidP="00116AA5">
            <w:r w:rsidRPr="003150D9">
              <w:rPr>
                <w:rFonts w:hint="eastAsia"/>
              </w:rPr>
              <w:t>C</w:t>
            </w:r>
          </w:p>
        </w:tc>
        <w:tc>
          <w:tcPr>
            <w:tcW w:w="2494" w:type="dxa"/>
          </w:tcPr>
          <w:p w:rsidR="00376F82" w:rsidRDefault="00376F82" w:rsidP="00116AA5"/>
        </w:tc>
      </w:tr>
      <w:tr w:rsidR="00376F82" w:rsidTr="00116AA5">
        <w:trPr>
          <w:trHeight w:hRule="exact" w:val="860"/>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银行响应代码</w:t>
            </w:r>
          </w:p>
        </w:tc>
        <w:tc>
          <w:tcPr>
            <w:tcW w:w="1701" w:type="dxa"/>
          </w:tcPr>
          <w:p w:rsidR="00376F82" w:rsidRPr="001B361D" w:rsidRDefault="00376F82" w:rsidP="00116AA5">
            <w:r w:rsidRPr="001B361D">
              <w:t>bk_rsp_code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20</w:t>
            </w:r>
          </w:p>
        </w:tc>
        <w:tc>
          <w:tcPr>
            <w:tcW w:w="850" w:type="dxa"/>
          </w:tcPr>
          <w:p w:rsidR="00376F82" w:rsidRDefault="00376F82" w:rsidP="00116AA5">
            <w:r w:rsidRPr="003150D9">
              <w:rPr>
                <w:rFonts w:hint="eastAsia"/>
              </w:rPr>
              <w:t>C</w:t>
            </w:r>
          </w:p>
        </w:tc>
        <w:tc>
          <w:tcPr>
            <w:tcW w:w="2494" w:type="dxa"/>
          </w:tcPr>
          <w:p w:rsidR="00376F82" w:rsidRDefault="00376F82" w:rsidP="00116AA5"/>
        </w:tc>
      </w:tr>
      <w:tr w:rsidR="00376F82" w:rsidTr="00116AA5">
        <w:trPr>
          <w:trHeight w:hRule="exact" w:val="908"/>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银行响应消息</w:t>
            </w:r>
          </w:p>
        </w:tc>
        <w:tc>
          <w:tcPr>
            <w:tcW w:w="1701" w:type="dxa"/>
          </w:tcPr>
          <w:p w:rsidR="00376F82" w:rsidRPr="001B361D" w:rsidRDefault="00376F82" w:rsidP="00116AA5">
            <w:r w:rsidRPr="001B361D">
              <w:t>bk_rsp_msg</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200</w:t>
            </w:r>
          </w:p>
        </w:tc>
        <w:tc>
          <w:tcPr>
            <w:tcW w:w="850" w:type="dxa"/>
          </w:tcPr>
          <w:p w:rsidR="00376F82" w:rsidRDefault="00376F82" w:rsidP="00116AA5">
            <w:r w:rsidRPr="003150D9">
              <w:rPr>
                <w:rFonts w:hint="eastAsia"/>
              </w:rPr>
              <w:t>C</w:t>
            </w:r>
          </w:p>
        </w:tc>
        <w:tc>
          <w:tcPr>
            <w:tcW w:w="2494" w:type="dxa"/>
          </w:tcPr>
          <w:p w:rsidR="00376F82" w:rsidRDefault="00376F82" w:rsidP="00116AA5"/>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t>创建来源</w:t>
            </w:r>
          </w:p>
        </w:tc>
        <w:tc>
          <w:tcPr>
            <w:tcW w:w="1701" w:type="dxa"/>
          </w:tcPr>
          <w:p w:rsidR="00376F82" w:rsidRPr="001B361D" w:rsidRDefault="00376F82" w:rsidP="00116AA5">
            <w:r w:rsidRPr="001B361D">
              <w:t>o_term_type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2</w:t>
            </w:r>
          </w:p>
        </w:tc>
        <w:tc>
          <w:tcPr>
            <w:tcW w:w="850" w:type="dxa"/>
          </w:tcPr>
          <w:p w:rsidR="00376F82" w:rsidRDefault="00376F82" w:rsidP="00116AA5">
            <w:r w:rsidRPr="00630AD9">
              <w:rPr>
                <w:rFonts w:hint="eastAsia"/>
              </w:rPr>
              <w:t>M</w:t>
            </w:r>
          </w:p>
        </w:tc>
        <w:tc>
          <w:tcPr>
            <w:tcW w:w="2494" w:type="dxa"/>
          </w:tcPr>
          <w:p w:rsidR="00376F82" w:rsidRDefault="0026413A" w:rsidP="00116AA5">
            <w:hyperlink w:anchor="_term_type（渠道类型）" w:history="1">
              <w:r w:rsidR="00DE27D2" w:rsidRPr="00DE27D2">
                <w:rPr>
                  <w:rStyle w:val="a8"/>
                  <w:rFonts w:hint="eastAsia"/>
                </w:rPr>
                <w:t>term_type</w:t>
              </w:r>
            </w:hyperlink>
          </w:p>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t>创建日期</w:t>
            </w:r>
          </w:p>
        </w:tc>
        <w:tc>
          <w:tcPr>
            <w:tcW w:w="1701" w:type="dxa"/>
          </w:tcPr>
          <w:p w:rsidR="00376F82" w:rsidRPr="001B361D" w:rsidRDefault="00376F82" w:rsidP="00116AA5">
            <w:r w:rsidRPr="001B361D">
              <w:t>o_date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20</w:t>
            </w:r>
          </w:p>
        </w:tc>
        <w:tc>
          <w:tcPr>
            <w:tcW w:w="850" w:type="dxa"/>
          </w:tcPr>
          <w:p w:rsidR="00376F82" w:rsidRDefault="00376F82" w:rsidP="00116AA5">
            <w:r w:rsidRPr="00691A01">
              <w:rPr>
                <w:rFonts w:hint="eastAsia"/>
              </w:rPr>
              <w:t>M</w:t>
            </w:r>
          </w:p>
        </w:tc>
        <w:tc>
          <w:tcPr>
            <w:tcW w:w="2494" w:type="dxa"/>
          </w:tcPr>
          <w:p w:rsidR="00376F82" w:rsidRDefault="00376F82" w:rsidP="00116AA5">
            <w:r>
              <w:rPr>
                <w:rFonts w:hint="eastAsia"/>
              </w:rPr>
              <w:t>yyyy-mm-dd hh:mm:ss</w:t>
            </w:r>
          </w:p>
        </w:tc>
      </w:tr>
    </w:tbl>
    <w:p w:rsidR="00376F82" w:rsidRDefault="00376F82" w:rsidP="00376F82"/>
    <w:p w:rsidR="00832C38" w:rsidRDefault="00832C38" w:rsidP="00832C38">
      <w:pPr>
        <w:pStyle w:val="5"/>
      </w:pPr>
      <w:r>
        <w:rPr>
          <w:rFonts w:hint="eastAsia"/>
        </w:rPr>
        <w:t>未成交报单查询</w:t>
      </w:r>
      <w:r>
        <w:rPr>
          <w:rFonts w:hint="eastAsia"/>
        </w:rPr>
        <w:t>[C</w:t>
      </w:r>
      <w:r w:rsidR="00B3225C">
        <w:rPr>
          <w:rFonts w:hint="eastAsia"/>
        </w:rPr>
        <w:t>802</w:t>
      </w:r>
      <w:r>
        <w:rPr>
          <w:rFonts w:hint="eastAsia"/>
        </w:rPr>
        <w:t>]</w:t>
      </w:r>
    </w:p>
    <w:p w:rsidR="003E2CFE" w:rsidRDefault="003E2CFE" w:rsidP="000F1C89">
      <w:r w:rsidRPr="0016784A">
        <w:rPr>
          <w:rFonts w:hint="eastAsia"/>
          <w:b/>
        </w:rPr>
        <w:t>请求加密算法：</w:t>
      </w:r>
      <w:r>
        <w:rPr>
          <w:rFonts w:hint="eastAsia"/>
        </w:rPr>
        <w:t>3DES</w:t>
      </w:r>
      <w:r>
        <w:rPr>
          <w:rFonts w:hint="eastAsia"/>
        </w:rPr>
        <w:t>算法（会话密钥）。</w:t>
      </w:r>
    </w:p>
    <w:p w:rsidR="003E2CFE" w:rsidRDefault="003E2CFE" w:rsidP="003E2CFE">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5A7794" w:rsidRPr="005A7794" w:rsidRDefault="003E2CFE" w:rsidP="003E2CFE">
      <w:pPr>
        <w:rPr>
          <w:lang w:val="zh-CN"/>
        </w:rPr>
      </w:pPr>
      <w:r w:rsidRPr="0016784A">
        <w:rPr>
          <w:rFonts w:hint="eastAsia"/>
          <w:b/>
          <w:lang w:val="zh-CN"/>
        </w:rPr>
        <w:t>用途：</w:t>
      </w:r>
      <w:r w:rsidR="005A7794">
        <w:rPr>
          <w:rFonts w:hint="eastAsia"/>
          <w:lang w:val="zh-CN"/>
        </w:rPr>
        <w:t>查询还没成交的报单，方便</w:t>
      </w:r>
      <w:r w:rsidR="008026C6">
        <w:rPr>
          <w:rFonts w:hint="eastAsia"/>
          <w:lang w:val="zh-CN"/>
        </w:rPr>
        <w:t>客户</w:t>
      </w:r>
      <w:r w:rsidR="005A7794">
        <w:rPr>
          <w:rFonts w:hint="eastAsia"/>
          <w:lang w:val="zh-CN"/>
        </w:rPr>
        <w:t>撤单。</w:t>
      </w:r>
    </w:p>
    <w:p w:rsidR="00832C38" w:rsidRDefault="00832C38" w:rsidP="00832C3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362"/>
        <w:gridCol w:w="869"/>
        <w:gridCol w:w="869"/>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请求报文体</w:t>
            </w:r>
          </w:p>
        </w:tc>
      </w:tr>
      <w:tr w:rsidR="00832C38" w:rsidTr="00116AA5">
        <w:trPr>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802</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未成交报单查询的请求报文体</w:t>
            </w:r>
          </w:p>
        </w:tc>
      </w:tr>
      <w:tr w:rsidR="00832C38" w:rsidTr="00116AA5">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869" w:type="dxa"/>
            <w:shd w:val="clear" w:color="auto" w:fill="EEECE1"/>
          </w:tcPr>
          <w:p w:rsidR="00832C38" w:rsidRDefault="00832C38" w:rsidP="00116AA5">
            <w:r>
              <w:rPr>
                <w:rFonts w:hint="eastAsia"/>
              </w:rPr>
              <w:t>类型</w:t>
            </w:r>
          </w:p>
        </w:tc>
        <w:tc>
          <w:tcPr>
            <w:tcW w:w="869"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362" w:type="dxa"/>
          </w:tcPr>
          <w:p w:rsidR="00832C38" w:rsidRDefault="00832C38" w:rsidP="00116AA5">
            <w:r>
              <w:rPr>
                <w:rFonts w:hint="eastAsia"/>
              </w:rPr>
              <w:t>oper_flag</w:t>
            </w:r>
          </w:p>
        </w:tc>
        <w:tc>
          <w:tcPr>
            <w:tcW w:w="869" w:type="dxa"/>
          </w:tcPr>
          <w:p w:rsidR="00832C38" w:rsidRDefault="00832C38" w:rsidP="00116AA5">
            <w:r>
              <w:rPr>
                <w:rFonts w:hint="eastAsia"/>
              </w:rPr>
              <w:t>int</w:t>
            </w:r>
          </w:p>
        </w:tc>
        <w:tc>
          <w:tcPr>
            <w:tcW w:w="869"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r>
              <w:rPr>
                <w:rFonts w:hint="eastAsia"/>
              </w:rPr>
              <w:t>默认填</w:t>
            </w:r>
            <w:r>
              <w:rPr>
                <w:rFonts w:hint="eastAsia"/>
              </w:rPr>
              <w:t xml:space="preserve"> 1</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合约代码</w:t>
            </w:r>
          </w:p>
        </w:tc>
        <w:tc>
          <w:tcPr>
            <w:tcW w:w="1362" w:type="dxa"/>
          </w:tcPr>
          <w:p w:rsidR="00832C38" w:rsidRPr="00226935" w:rsidRDefault="00832C38" w:rsidP="00116AA5">
            <w:r w:rsidRPr="00226935">
              <w:t>prod_code</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10</w:t>
            </w:r>
          </w:p>
        </w:tc>
        <w:tc>
          <w:tcPr>
            <w:tcW w:w="803" w:type="dxa"/>
          </w:tcPr>
          <w:p w:rsidR="00832C38" w:rsidRDefault="00832C38" w:rsidP="00116AA5">
            <w:r>
              <w:rPr>
                <w:rFonts w:hint="eastAsia"/>
              </w:rPr>
              <w:t>O</w:t>
            </w:r>
          </w:p>
        </w:tc>
        <w:tc>
          <w:tcPr>
            <w:tcW w:w="3061" w:type="dxa"/>
          </w:tcPr>
          <w:p w:rsidR="00832C38" w:rsidRDefault="00832C38" w:rsidP="00116AA5"/>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交易类型</w:t>
            </w:r>
          </w:p>
        </w:tc>
        <w:tc>
          <w:tcPr>
            <w:tcW w:w="1362" w:type="dxa"/>
          </w:tcPr>
          <w:p w:rsidR="00832C38" w:rsidRPr="00226935" w:rsidRDefault="00431C2D" w:rsidP="00116AA5">
            <w:r>
              <w:t>exch_</w:t>
            </w:r>
            <w:r w:rsidR="0045198D">
              <w:rPr>
                <w:rFonts w:hint="eastAsia"/>
              </w:rPr>
              <w:t>type</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4</w:t>
            </w:r>
          </w:p>
        </w:tc>
        <w:tc>
          <w:tcPr>
            <w:tcW w:w="803" w:type="dxa"/>
          </w:tcPr>
          <w:p w:rsidR="00832C38" w:rsidRDefault="00832C38" w:rsidP="00116AA5">
            <w:r>
              <w:rPr>
                <w:rFonts w:hint="eastAsia"/>
              </w:rPr>
              <w:t>O</w:t>
            </w:r>
          </w:p>
        </w:tc>
        <w:tc>
          <w:tcPr>
            <w:tcW w:w="3061" w:type="dxa"/>
          </w:tcPr>
          <w:p w:rsidR="00832C38" w:rsidRDefault="0026413A" w:rsidP="0045198D">
            <w:hyperlink w:anchor="_exch_type（交易类型）" w:history="1">
              <w:r w:rsidR="00832C38" w:rsidRPr="00DE27D2">
                <w:rPr>
                  <w:rStyle w:val="a8"/>
                  <w:rFonts w:hint="eastAsia"/>
                </w:rPr>
                <w:t>exch_</w:t>
              </w:r>
              <w:r w:rsidR="0045198D">
                <w:rPr>
                  <w:rStyle w:val="a8"/>
                  <w:rFonts w:hint="eastAsia"/>
                </w:rPr>
                <w:t>type</w:t>
              </w:r>
            </w:hyperlink>
          </w:p>
        </w:tc>
      </w:tr>
      <w:tr w:rsidR="008E1109" w:rsidTr="00116AA5">
        <w:trPr>
          <w:jc w:val="center"/>
        </w:trPr>
        <w:tc>
          <w:tcPr>
            <w:tcW w:w="710" w:type="dxa"/>
          </w:tcPr>
          <w:p w:rsidR="008E1109" w:rsidRDefault="008E1109" w:rsidP="00116AA5"/>
        </w:tc>
        <w:tc>
          <w:tcPr>
            <w:tcW w:w="1483" w:type="dxa"/>
            <w:gridSpan w:val="2"/>
          </w:tcPr>
          <w:p w:rsidR="008E1109" w:rsidRDefault="008E1109" w:rsidP="002216DE">
            <w:r>
              <w:rPr>
                <w:rFonts w:hint="eastAsia"/>
              </w:rPr>
              <w:t>交易市场</w:t>
            </w:r>
          </w:p>
        </w:tc>
        <w:tc>
          <w:tcPr>
            <w:tcW w:w="1362" w:type="dxa"/>
          </w:tcPr>
          <w:p w:rsidR="008E1109" w:rsidRPr="0003078E" w:rsidRDefault="008E1109" w:rsidP="002216DE">
            <w:r w:rsidRPr="0003078E">
              <w:t>market_id</w:t>
            </w:r>
          </w:p>
        </w:tc>
        <w:tc>
          <w:tcPr>
            <w:tcW w:w="869" w:type="dxa"/>
          </w:tcPr>
          <w:p w:rsidR="008E1109" w:rsidRDefault="008E1109" w:rsidP="002216DE">
            <w:r>
              <w:rPr>
                <w:rFonts w:hint="eastAsia"/>
              </w:rPr>
              <w:t>string</w:t>
            </w:r>
          </w:p>
        </w:tc>
        <w:tc>
          <w:tcPr>
            <w:tcW w:w="869" w:type="dxa"/>
          </w:tcPr>
          <w:p w:rsidR="008E1109" w:rsidRDefault="008E1109" w:rsidP="002216DE">
            <w:r>
              <w:rPr>
                <w:rFonts w:hint="eastAsia"/>
              </w:rPr>
              <w:t>2</w:t>
            </w:r>
          </w:p>
        </w:tc>
        <w:tc>
          <w:tcPr>
            <w:tcW w:w="803" w:type="dxa"/>
          </w:tcPr>
          <w:p w:rsidR="008E1109" w:rsidRDefault="008E1109" w:rsidP="002216DE">
            <w:r w:rsidRPr="00D53CB9">
              <w:rPr>
                <w:rFonts w:hint="eastAsia"/>
              </w:rPr>
              <w:t>O</w:t>
            </w:r>
          </w:p>
        </w:tc>
        <w:tc>
          <w:tcPr>
            <w:tcW w:w="3061" w:type="dxa"/>
          </w:tcPr>
          <w:p w:rsidR="008E1109" w:rsidRDefault="0026413A" w:rsidP="002216DE">
            <w:hyperlink w:anchor="_b_market_id（交易市场）" w:history="1">
              <w:r w:rsidR="008E1109" w:rsidRPr="00DE27D2">
                <w:rPr>
                  <w:rStyle w:val="a8"/>
                </w:rPr>
                <w:t>b_market_id</w:t>
              </w:r>
            </w:hyperlink>
          </w:p>
        </w:tc>
      </w:tr>
      <w:tr w:rsidR="005435C9" w:rsidTr="00116AA5">
        <w:trPr>
          <w:jc w:val="center"/>
        </w:trPr>
        <w:tc>
          <w:tcPr>
            <w:tcW w:w="710" w:type="dxa"/>
          </w:tcPr>
          <w:p w:rsidR="005435C9" w:rsidRDefault="005435C9" w:rsidP="00116AA5"/>
        </w:tc>
        <w:tc>
          <w:tcPr>
            <w:tcW w:w="1483"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832C38" w:rsidRDefault="00832C38" w:rsidP="00832C38"/>
    <w:p w:rsidR="00832C38" w:rsidRDefault="00832C38" w:rsidP="00832C38">
      <w:pPr>
        <w:pStyle w:val="5"/>
        <w:numPr>
          <w:ilvl w:val="5"/>
          <w:numId w:val="1"/>
        </w:numPr>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362"/>
        <w:gridCol w:w="982"/>
        <w:gridCol w:w="756"/>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响应报文体</w:t>
            </w:r>
          </w:p>
        </w:tc>
      </w:tr>
      <w:tr w:rsidR="00832C38" w:rsidTr="00116AA5">
        <w:trPr>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802</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未成交报单查询的响应报文体</w:t>
            </w:r>
          </w:p>
        </w:tc>
      </w:tr>
      <w:tr w:rsidR="00832C38" w:rsidTr="00116AA5">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982" w:type="dxa"/>
            <w:shd w:val="clear" w:color="auto" w:fill="EEECE1"/>
          </w:tcPr>
          <w:p w:rsidR="00832C38" w:rsidRDefault="00832C38" w:rsidP="00116AA5">
            <w:r>
              <w:rPr>
                <w:rFonts w:hint="eastAsia"/>
              </w:rPr>
              <w:t>类型</w:t>
            </w:r>
          </w:p>
        </w:tc>
        <w:tc>
          <w:tcPr>
            <w:tcW w:w="756"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362" w:type="dxa"/>
          </w:tcPr>
          <w:p w:rsidR="00832C38" w:rsidRPr="00226935" w:rsidRDefault="00832C38" w:rsidP="00116AA5">
            <w:r w:rsidRPr="00226935">
              <w:t>oper_flag</w:t>
            </w:r>
          </w:p>
        </w:tc>
        <w:tc>
          <w:tcPr>
            <w:tcW w:w="982" w:type="dxa"/>
          </w:tcPr>
          <w:p w:rsidR="00832C38" w:rsidRDefault="00832C38" w:rsidP="00116AA5">
            <w:r>
              <w:rPr>
                <w:rFonts w:hint="eastAsia"/>
              </w:rPr>
              <w:t>int</w:t>
            </w:r>
          </w:p>
        </w:tc>
        <w:tc>
          <w:tcPr>
            <w:tcW w:w="756"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tc>
      </w:tr>
      <w:tr w:rsidR="00F1044D" w:rsidTr="00116AA5">
        <w:trPr>
          <w:jc w:val="center"/>
        </w:trPr>
        <w:tc>
          <w:tcPr>
            <w:tcW w:w="710" w:type="dxa"/>
          </w:tcPr>
          <w:p w:rsidR="00F1044D" w:rsidRDefault="00F1044D" w:rsidP="00116AA5">
            <w:r w:rsidRPr="00EA7AAD">
              <w:rPr>
                <w:rFonts w:ascii="宋体" w:hAnsi="宋体" w:cs="宋体" w:hint="eastAsia"/>
                <w:color w:val="000000"/>
                <w:kern w:val="0"/>
                <w:sz w:val="20"/>
                <w:szCs w:val="20"/>
              </w:rPr>
              <w:t>[]</w:t>
            </w:r>
          </w:p>
        </w:tc>
        <w:tc>
          <w:tcPr>
            <w:tcW w:w="1483" w:type="dxa"/>
            <w:gridSpan w:val="2"/>
          </w:tcPr>
          <w:p w:rsidR="00F1044D" w:rsidRDefault="00F1044D" w:rsidP="00116AA5">
            <w:r>
              <w:rPr>
                <w:rFonts w:hint="eastAsia"/>
              </w:rPr>
              <w:t>未成交流水信息</w:t>
            </w:r>
          </w:p>
        </w:tc>
        <w:tc>
          <w:tcPr>
            <w:tcW w:w="1362" w:type="dxa"/>
          </w:tcPr>
          <w:p w:rsidR="00F1044D" w:rsidRPr="00226935" w:rsidRDefault="00F1044D" w:rsidP="00116AA5">
            <w:r>
              <w:rPr>
                <w:rFonts w:hint="eastAsia"/>
              </w:rPr>
              <w:t>list</w:t>
            </w:r>
          </w:p>
        </w:tc>
        <w:tc>
          <w:tcPr>
            <w:tcW w:w="982"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未成交流水信息</w:t>
            </w:r>
          </w:p>
        </w:tc>
        <w:tc>
          <w:tcPr>
            <w:tcW w:w="1362" w:type="dxa"/>
          </w:tcPr>
          <w:p w:rsidR="00832C38" w:rsidRPr="00226935" w:rsidRDefault="00832C38" w:rsidP="00116AA5"/>
        </w:tc>
        <w:tc>
          <w:tcPr>
            <w:tcW w:w="982" w:type="dxa"/>
          </w:tcPr>
          <w:p w:rsidR="00832C38" w:rsidRDefault="00832C38" w:rsidP="00116AA5"/>
        </w:tc>
        <w:tc>
          <w:tcPr>
            <w:tcW w:w="756" w:type="dxa"/>
          </w:tcPr>
          <w:p w:rsidR="00832C38" w:rsidRDefault="00832C38" w:rsidP="00116AA5"/>
        </w:tc>
        <w:tc>
          <w:tcPr>
            <w:tcW w:w="803" w:type="dxa"/>
          </w:tcPr>
          <w:p w:rsidR="00832C38" w:rsidRDefault="00832C38" w:rsidP="00116AA5">
            <w:r w:rsidRPr="0059007F">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客户号</w:t>
            </w:r>
          </w:p>
        </w:tc>
        <w:tc>
          <w:tcPr>
            <w:tcW w:w="1362" w:type="dxa"/>
          </w:tcPr>
          <w:p w:rsidR="00832C38" w:rsidRPr="009F21B9" w:rsidRDefault="00832C38" w:rsidP="00116AA5">
            <w:r>
              <w:t>acct_no</w:t>
            </w:r>
          </w:p>
        </w:tc>
        <w:tc>
          <w:tcPr>
            <w:tcW w:w="982" w:type="dxa"/>
          </w:tcPr>
          <w:p w:rsidR="00832C38" w:rsidRDefault="00832C38" w:rsidP="00116AA5">
            <w:r>
              <w:t>string</w:t>
            </w:r>
          </w:p>
        </w:tc>
        <w:tc>
          <w:tcPr>
            <w:tcW w:w="756" w:type="dxa"/>
          </w:tcPr>
          <w:p w:rsidR="00832C38" w:rsidRDefault="00832C38" w:rsidP="00EB3BF6">
            <w:r>
              <w:rPr>
                <w:rFonts w:hint="eastAsia"/>
              </w:rPr>
              <w:t>1</w:t>
            </w:r>
            <w:r w:rsidR="00EB3BF6">
              <w:rPr>
                <w:rFonts w:hint="eastAsia"/>
              </w:rPr>
              <w:t>6</w:t>
            </w:r>
          </w:p>
        </w:tc>
        <w:tc>
          <w:tcPr>
            <w:tcW w:w="803" w:type="dxa"/>
          </w:tcPr>
          <w:p w:rsidR="00832C38" w:rsidRDefault="00832C38" w:rsidP="00116AA5">
            <w:r w:rsidRPr="00B36F12">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交易所报单号</w:t>
            </w:r>
          </w:p>
        </w:tc>
        <w:tc>
          <w:tcPr>
            <w:tcW w:w="1362" w:type="dxa"/>
          </w:tcPr>
          <w:p w:rsidR="00832C38" w:rsidRPr="00226935" w:rsidRDefault="00832C38" w:rsidP="00116AA5">
            <w:r w:rsidRPr="00226935">
              <w:t>order_no</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16</w:t>
            </w:r>
          </w:p>
        </w:tc>
        <w:tc>
          <w:tcPr>
            <w:tcW w:w="803" w:type="dxa"/>
          </w:tcPr>
          <w:p w:rsidR="00832C38" w:rsidRDefault="00832C38" w:rsidP="00116AA5">
            <w:r>
              <w:rPr>
                <w:rFonts w:hint="eastAsia"/>
              </w:rPr>
              <w:t>O</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客户端流水号</w:t>
            </w:r>
          </w:p>
        </w:tc>
        <w:tc>
          <w:tcPr>
            <w:tcW w:w="1362" w:type="dxa"/>
          </w:tcPr>
          <w:p w:rsidR="00832C38" w:rsidRPr="00226935" w:rsidRDefault="00832C38" w:rsidP="00116AA5">
            <w:r w:rsidRPr="00226935">
              <w:t>client_serial_no</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10</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本地报单号</w:t>
            </w:r>
          </w:p>
        </w:tc>
        <w:tc>
          <w:tcPr>
            <w:tcW w:w="1362" w:type="dxa"/>
          </w:tcPr>
          <w:p w:rsidR="00832C38" w:rsidRPr="00226935" w:rsidRDefault="00832C38" w:rsidP="00116AA5">
            <w:r w:rsidRPr="00226935">
              <w:t>local_order_no</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14</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交易类型</w:t>
            </w:r>
          </w:p>
        </w:tc>
        <w:tc>
          <w:tcPr>
            <w:tcW w:w="1362" w:type="dxa"/>
          </w:tcPr>
          <w:p w:rsidR="00832C38" w:rsidRPr="00226935" w:rsidRDefault="00CB3060" w:rsidP="00116AA5">
            <w:r>
              <w:t>exch_</w:t>
            </w:r>
            <w:r w:rsidR="0045198D">
              <w:rPr>
                <w:rFonts w:hint="eastAsia"/>
              </w:rPr>
              <w:t>type</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4</w:t>
            </w:r>
          </w:p>
        </w:tc>
        <w:tc>
          <w:tcPr>
            <w:tcW w:w="803" w:type="dxa"/>
          </w:tcPr>
          <w:p w:rsidR="00832C38" w:rsidRDefault="00832C38" w:rsidP="00116AA5">
            <w:r w:rsidRPr="00BB5EEC">
              <w:rPr>
                <w:rFonts w:hint="eastAsia"/>
              </w:rPr>
              <w:t>M</w:t>
            </w:r>
          </w:p>
        </w:tc>
        <w:tc>
          <w:tcPr>
            <w:tcW w:w="3061" w:type="dxa"/>
          </w:tcPr>
          <w:p w:rsidR="00832C38" w:rsidRDefault="0026413A" w:rsidP="0045198D">
            <w:hyperlink w:anchor="_exch_type（交易类型）" w:history="1">
              <w:r w:rsidR="00DE27D2" w:rsidRPr="00DE27D2">
                <w:rPr>
                  <w:rStyle w:val="a8"/>
                  <w:rFonts w:hint="eastAsia"/>
                </w:rPr>
                <w:t>exch_</w:t>
              </w:r>
              <w:r w:rsidR="0045198D">
                <w:rPr>
                  <w:rStyle w:val="a8"/>
                  <w:rFonts w:hint="eastAsia"/>
                </w:rPr>
                <w:t>type</w:t>
              </w:r>
            </w:hyperlink>
          </w:p>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合约代码</w:t>
            </w:r>
          </w:p>
        </w:tc>
        <w:tc>
          <w:tcPr>
            <w:tcW w:w="1362" w:type="dxa"/>
          </w:tcPr>
          <w:p w:rsidR="00832C38" w:rsidRPr="00226935" w:rsidRDefault="00832C38" w:rsidP="00116AA5">
            <w:r w:rsidRPr="00226935">
              <w:t>prod_code</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10</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委托价格</w:t>
            </w:r>
          </w:p>
        </w:tc>
        <w:tc>
          <w:tcPr>
            <w:tcW w:w="1362" w:type="dxa"/>
          </w:tcPr>
          <w:p w:rsidR="00EE55FB" w:rsidRPr="00226935" w:rsidRDefault="00EE55FB" w:rsidP="00116AA5">
            <w:r w:rsidRPr="00226935">
              <w:t>entr_price</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Pr>
                <w:rFonts w:hint="eastAsia"/>
              </w:rPr>
              <w:t>O</w:t>
            </w:r>
          </w:p>
        </w:tc>
        <w:tc>
          <w:tcPr>
            <w:tcW w:w="3061" w:type="dxa"/>
          </w:tcPr>
          <w:p w:rsidR="00EE55FB" w:rsidRDefault="00EE55FB" w:rsidP="00A2521D">
            <w:r>
              <w:rPr>
                <w:rFonts w:hint="eastAsia"/>
              </w:rPr>
              <w:t>黄金铂金单位元</w:t>
            </w:r>
            <w:r>
              <w:rPr>
                <w:rFonts w:hint="eastAsia"/>
              </w:rPr>
              <w:t>/</w:t>
            </w:r>
            <w:r>
              <w:rPr>
                <w:rFonts w:hint="eastAsia"/>
              </w:rPr>
              <w:t>克</w:t>
            </w:r>
          </w:p>
          <w:p w:rsidR="00EE55FB" w:rsidRDefault="00EE55FB" w:rsidP="00A2521D">
            <w:r>
              <w:rPr>
                <w:rFonts w:hint="eastAsia"/>
              </w:rPr>
              <w:t>白银单位元</w:t>
            </w:r>
            <w:r>
              <w:rPr>
                <w:rFonts w:hint="eastAsia"/>
              </w:rPr>
              <w:t>/</w:t>
            </w:r>
            <w:r>
              <w:rPr>
                <w:rFonts w:hint="eastAsia"/>
              </w:rPr>
              <w:t>千克</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委托数量</w:t>
            </w:r>
          </w:p>
        </w:tc>
        <w:tc>
          <w:tcPr>
            <w:tcW w:w="1362" w:type="dxa"/>
          </w:tcPr>
          <w:p w:rsidR="00EE55FB" w:rsidRPr="00226935" w:rsidRDefault="00EE55FB" w:rsidP="00116AA5">
            <w:r w:rsidRPr="00226935">
              <w:t>entr_amount</w:t>
            </w:r>
          </w:p>
        </w:tc>
        <w:tc>
          <w:tcPr>
            <w:tcW w:w="982" w:type="dxa"/>
          </w:tcPr>
          <w:p w:rsidR="00EE55FB" w:rsidRDefault="00EE55FB" w:rsidP="00116AA5">
            <w:r>
              <w:t>int</w:t>
            </w:r>
          </w:p>
        </w:tc>
        <w:tc>
          <w:tcPr>
            <w:tcW w:w="756" w:type="dxa"/>
          </w:tcPr>
          <w:p w:rsidR="00EE55FB" w:rsidRDefault="00EE55FB" w:rsidP="00116AA5"/>
        </w:tc>
        <w:tc>
          <w:tcPr>
            <w:tcW w:w="803" w:type="dxa"/>
          </w:tcPr>
          <w:p w:rsidR="00EE55FB" w:rsidRDefault="00EE55FB" w:rsidP="00116AA5">
            <w:r w:rsidRPr="000F47CA">
              <w:rPr>
                <w:rFonts w:hint="eastAsia"/>
              </w:rPr>
              <w:t>M</w:t>
            </w:r>
          </w:p>
        </w:tc>
        <w:tc>
          <w:tcPr>
            <w:tcW w:w="3061" w:type="dxa"/>
          </w:tcPr>
          <w:p w:rsidR="00EE55FB" w:rsidRDefault="00EE55FB" w:rsidP="00116AA5">
            <w:r>
              <w:rPr>
                <w:rFonts w:hint="eastAsia"/>
              </w:rPr>
              <w:t>单位手</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剩余数量</w:t>
            </w:r>
          </w:p>
        </w:tc>
        <w:tc>
          <w:tcPr>
            <w:tcW w:w="1362" w:type="dxa"/>
          </w:tcPr>
          <w:p w:rsidR="00EE55FB" w:rsidRPr="00226935" w:rsidRDefault="00EE55FB" w:rsidP="00116AA5">
            <w:r w:rsidRPr="00226935">
              <w:t>remain_am</w:t>
            </w:r>
            <w:r w:rsidRPr="00226935">
              <w:lastRenderedPageBreak/>
              <w:t>ount</w:t>
            </w:r>
          </w:p>
        </w:tc>
        <w:tc>
          <w:tcPr>
            <w:tcW w:w="982" w:type="dxa"/>
          </w:tcPr>
          <w:p w:rsidR="00EE55FB" w:rsidRDefault="00EE55FB" w:rsidP="00116AA5">
            <w:r>
              <w:lastRenderedPageBreak/>
              <w:t>int</w:t>
            </w:r>
          </w:p>
        </w:tc>
        <w:tc>
          <w:tcPr>
            <w:tcW w:w="756" w:type="dxa"/>
          </w:tcPr>
          <w:p w:rsidR="00EE55FB" w:rsidRDefault="00EE55FB" w:rsidP="00116AA5"/>
        </w:tc>
        <w:tc>
          <w:tcPr>
            <w:tcW w:w="803" w:type="dxa"/>
          </w:tcPr>
          <w:p w:rsidR="00EE55FB" w:rsidRDefault="00EE55FB" w:rsidP="00116AA5">
            <w:r w:rsidRPr="000F47CA">
              <w:rPr>
                <w:rFonts w:hint="eastAsia"/>
              </w:rPr>
              <w:t>M</w:t>
            </w:r>
          </w:p>
        </w:tc>
        <w:tc>
          <w:tcPr>
            <w:tcW w:w="3061" w:type="dxa"/>
          </w:tcPr>
          <w:p w:rsidR="00EE55FB" w:rsidRDefault="00EE55FB" w:rsidP="00116AA5">
            <w:r>
              <w:rPr>
                <w:rFonts w:hint="eastAsia"/>
              </w:rPr>
              <w:t>单位手</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lastRenderedPageBreak/>
              <w:t>→</w:t>
            </w:r>
          </w:p>
        </w:tc>
        <w:tc>
          <w:tcPr>
            <w:tcW w:w="1483" w:type="dxa"/>
            <w:gridSpan w:val="2"/>
          </w:tcPr>
          <w:p w:rsidR="00EE55FB" w:rsidRDefault="00EE55FB" w:rsidP="00116AA5">
            <w:r>
              <w:rPr>
                <w:rFonts w:hint="eastAsia"/>
              </w:rPr>
              <w:t>委托状态</w:t>
            </w:r>
          </w:p>
        </w:tc>
        <w:tc>
          <w:tcPr>
            <w:tcW w:w="1362" w:type="dxa"/>
          </w:tcPr>
          <w:p w:rsidR="00EE55FB" w:rsidRDefault="00EE55FB" w:rsidP="00116AA5">
            <w:r w:rsidRPr="00226935">
              <w:t>entr_stat</w:t>
            </w:r>
          </w:p>
        </w:tc>
        <w:tc>
          <w:tcPr>
            <w:tcW w:w="982"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sidRPr="00F57D7D">
              <w:rPr>
                <w:rFonts w:hint="eastAsia"/>
              </w:rPr>
              <w:t>M</w:t>
            </w:r>
          </w:p>
        </w:tc>
        <w:tc>
          <w:tcPr>
            <w:tcW w:w="3061" w:type="dxa"/>
          </w:tcPr>
          <w:p w:rsidR="00EE55FB" w:rsidRDefault="0026413A" w:rsidP="00116AA5">
            <w:hyperlink w:anchor="_b_entr_stat（委托状态）" w:history="1">
              <w:r w:rsidR="00EE55FB" w:rsidRPr="00DE27D2">
                <w:rPr>
                  <w:rStyle w:val="a8"/>
                </w:rPr>
                <w:t>b_entr_stat</w:t>
              </w:r>
            </w:hyperlink>
          </w:p>
        </w:tc>
      </w:tr>
    </w:tbl>
    <w:p w:rsidR="00832C38" w:rsidRDefault="00832C38" w:rsidP="00832C38">
      <w:pPr>
        <w:rPr>
          <w:lang w:val="zh-CN"/>
        </w:rPr>
      </w:pPr>
    </w:p>
    <w:p w:rsidR="0093657F" w:rsidRDefault="0093657F" w:rsidP="0093657F"/>
    <w:p w:rsidR="00832C38" w:rsidRDefault="00832C38" w:rsidP="00832C38">
      <w:pPr>
        <w:pStyle w:val="5"/>
      </w:pPr>
      <w:bookmarkStart w:id="465" w:name="_Toc330993920"/>
      <w:r>
        <w:rPr>
          <w:rFonts w:hint="eastAsia"/>
        </w:rPr>
        <w:t>当日委托流水查询</w:t>
      </w:r>
      <w:r>
        <w:rPr>
          <w:rFonts w:hint="eastAsia"/>
        </w:rPr>
        <w:t>[C</w:t>
      </w:r>
      <w:r w:rsidR="00B3225C">
        <w:rPr>
          <w:rFonts w:hint="eastAsia"/>
        </w:rPr>
        <w:t>803</w:t>
      </w:r>
      <w:r>
        <w:rPr>
          <w:rFonts w:hint="eastAsia"/>
        </w:rPr>
        <w:t>]</w:t>
      </w:r>
      <w:bookmarkEnd w:id="465"/>
    </w:p>
    <w:p w:rsidR="003E2CFE" w:rsidRDefault="003E2CFE" w:rsidP="003E2CFE">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3E2CFE" w:rsidRDefault="003E2CFE" w:rsidP="003E2CFE">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747C50" w:rsidRPr="00747C50" w:rsidRDefault="003E2CFE" w:rsidP="003E2CFE">
      <w:pPr>
        <w:rPr>
          <w:lang w:val="zh-CN"/>
        </w:rPr>
      </w:pPr>
      <w:r w:rsidRPr="0016784A">
        <w:rPr>
          <w:rFonts w:hint="eastAsia"/>
          <w:b/>
          <w:lang w:val="zh-CN"/>
        </w:rPr>
        <w:t>用途：</w:t>
      </w:r>
      <w:r w:rsidR="00747C50">
        <w:rPr>
          <w:rFonts w:hint="eastAsia"/>
        </w:rPr>
        <w:t>查询现货、远期、延期三种市场的当日委托单流水。</w:t>
      </w:r>
    </w:p>
    <w:p w:rsidR="00832C38" w:rsidRDefault="00832C38" w:rsidP="00832C3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362"/>
        <w:gridCol w:w="869"/>
        <w:gridCol w:w="869"/>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请求报文体</w:t>
            </w:r>
          </w:p>
        </w:tc>
      </w:tr>
      <w:tr w:rsidR="00832C38" w:rsidTr="00116AA5">
        <w:trPr>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803</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当日委托流水查询的请求报文体</w:t>
            </w:r>
          </w:p>
        </w:tc>
      </w:tr>
      <w:tr w:rsidR="00832C38" w:rsidTr="00116AA5">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869" w:type="dxa"/>
            <w:shd w:val="clear" w:color="auto" w:fill="EEECE1"/>
          </w:tcPr>
          <w:p w:rsidR="00832C38" w:rsidRDefault="00832C38" w:rsidP="00116AA5">
            <w:r>
              <w:rPr>
                <w:rFonts w:hint="eastAsia"/>
              </w:rPr>
              <w:t>类型</w:t>
            </w:r>
          </w:p>
        </w:tc>
        <w:tc>
          <w:tcPr>
            <w:tcW w:w="869"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362" w:type="dxa"/>
          </w:tcPr>
          <w:p w:rsidR="00832C38" w:rsidRDefault="00832C38" w:rsidP="00116AA5">
            <w:r>
              <w:rPr>
                <w:rFonts w:hint="eastAsia"/>
              </w:rPr>
              <w:t>oper_flag</w:t>
            </w:r>
          </w:p>
        </w:tc>
        <w:tc>
          <w:tcPr>
            <w:tcW w:w="869" w:type="dxa"/>
          </w:tcPr>
          <w:p w:rsidR="00832C38" w:rsidRDefault="00832C38" w:rsidP="00116AA5">
            <w:r>
              <w:rPr>
                <w:rFonts w:hint="eastAsia"/>
              </w:rPr>
              <w:t>int</w:t>
            </w:r>
          </w:p>
        </w:tc>
        <w:tc>
          <w:tcPr>
            <w:tcW w:w="869"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r>
              <w:rPr>
                <w:rFonts w:hint="eastAsia"/>
              </w:rPr>
              <w:t>默认填</w:t>
            </w:r>
            <w:r>
              <w:rPr>
                <w:rFonts w:hint="eastAsia"/>
              </w:rPr>
              <w:t xml:space="preserve"> 1</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本地报单号</w:t>
            </w:r>
          </w:p>
        </w:tc>
        <w:tc>
          <w:tcPr>
            <w:tcW w:w="1362" w:type="dxa"/>
          </w:tcPr>
          <w:p w:rsidR="00832C38" w:rsidRDefault="00832C38" w:rsidP="00116AA5">
            <w:r>
              <w:rPr>
                <w:rFonts w:hint="eastAsia"/>
              </w:rPr>
              <w:t>local_order_no</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14</w:t>
            </w:r>
          </w:p>
        </w:tc>
        <w:tc>
          <w:tcPr>
            <w:tcW w:w="803" w:type="dxa"/>
          </w:tcPr>
          <w:p w:rsidR="00832C38" w:rsidRDefault="00832C38" w:rsidP="00116AA5">
            <w:r w:rsidRPr="00F3369B">
              <w:rPr>
                <w:rFonts w:hint="eastAsia"/>
              </w:rPr>
              <w:t>O</w:t>
            </w:r>
          </w:p>
        </w:tc>
        <w:tc>
          <w:tcPr>
            <w:tcW w:w="3061" w:type="dxa"/>
          </w:tcPr>
          <w:p w:rsidR="00832C38" w:rsidRDefault="00832C38" w:rsidP="00116AA5"/>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交易所报单号</w:t>
            </w:r>
          </w:p>
        </w:tc>
        <w:tc>
          <w:tcPr>
            <w:tcW w:w="1362" w:type="dxa"/>
          </w:tcPr>
          <w:p w:rsidR="00832C38" w:rsidRDefault="00832C38" w:rsidP="00116AA5">
            <w:r>
              <w:rPr>
                <w:rFonts w:hint="eastAsia"/>
              </w:rPr>
              <w:t>order_no</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16</w:t>
            </w:r>
          </w:p>
        </w:tc>
        <w:tc>
          <w:tcPr>
            <w:tcW w:w="803" w:type="dxa"/>
          </w:tcPr>
          <w:p w:rsidR="00832C38" w:rsidRDefault="00832C38" w:rsidP="00116AA5">
            <w:r w:rsidRPr="00F3369B">
              <w:rPr>
                <w:rFonts w:hint="eastAsia"/>
              </w:rPr>
              <w:t>O</w:t>
            </w:r>
          </w:p>
        </w:tc>
        <w:tc>
          <w:tcPr>
            <w:tcW w:w="3061" w:type="dxa"/>
          </w:tcPr>
          <w:p w:rsidR="00832C38" w:rsidRDefault="00832C38" w:rsidP="00116AA5"/>
        </w:tc>
      </w:tr>
      <w:tr w:rsidR="00832C38" w:rsidTr="00116AA5">
        <w:trPr>
          <w:jc w:val="center"/>
        </w:trPr>
        <w:tc>
          <w:tcPr>
            <w:tcW w:w="710" w:type="dxa"/>
          </w:tcPr>
          <w:p w:rsidR="00832C38" w:rsidRDefault="00832C38" w:rsidP="00116AA5"/>
        </w:tc>
        <w:tc>
          <w:tcPr>
            <w:tcW w:w="1483" w:type="dxa"/>
            <w:gridSpan w:val="2"/>
            <w:vAlign w:val="center"/>
          </w:tcPr>
          <w:p w:rsidR="00832C38" w:rsidRPr="0037383C" w:rsidRDefault="00832C38" w:rsidP="00116AA5">
            <w:pPr>
              <w:rPr>
                <w:rFonts w:cs="宋体"/>
              </w:rPr>
            </w:pPr>
            <w:r w:rsidRPr="0037383C">
              <w:rPr>
                <w:rFonts w:hint="eastAsia"/>
              </w:rPr>
              <w:t>合约代码</w:t>
            </w:r>
          </w:p>
        </w:tc>
        <w:tc>
          <w:tcPr>
            <w:tcW w:w="1362" w:type="dxa"/>
          </w:tcPr>
          <w:p w:rsidR="00832C38" w:rsidRPr="0037383C" w:rsidRDefault="00832C38" w:rsidP="00116AA5">
            <w:r>
              <w:rPr>
                <w:rFonts w:hint="eastAsia"/>
              </w:rPr>
              <w:t>prod_code</w:t>
            </w:r>
          </w:p>
        </w:tc>
        <w:tc>
          <w:tcPr>
            <w:tcW w:w="869" w:type="dxa"/>
          </w:tcPr>
          <w:p w:rsidR="00832C38" w:rsidRPr="0037383C" w:rsidRDefault="00832C38" w:rsidP="00116AA5">
            <w:r>
              <w:t>string</w:t>
            </w:r>
          </w:p>
        </w:tc>
        <w:tc>
          <w:tcPr>
            <w:tcW w:w="869" w:type="dxa"/>
          </w:tcPr>
          <w:p w:rsidR="00832C38" w:rsidRDefault="00832C38" w:rsidP="00116AA5">
            <w:r>
              <w:rPr>
                <w:rFonts w:hint="eastAsia"/>
              </w:rPr>
              <w:t>10</w:t>
            </w:r>
          </w:p>
        </w:tc>
        <w:tc>
          <w:tcPr>
            <w:tcW w:w="803" w:type="dxa"/>
          </w:tcPr>
          <w:p w:rsidR="00832C38" w:rsidRDefault="00832C38" w:rsidP="00116AA5">
            <w:r w:rsidRPr="00D53CB9">
              <w:rPr>
                <w:rFonts w:hint="eastAsia"/>
              </w:rPr>
              <w:t>O</w:t>
            </w:r>
          </w:p>
        </w:tc>
        <w:tc>
          <w:tcPr>
            <w:tcW w:w="3061" w:type="dxa"/>
          </w:tcPr>
          <w:p w:rsidR="00832C38" w:rsidRDefault="00832C38" w:rsidP="00116AA5"/>
        </w:tc>
      </w:tr>
      <w:tr w:rsidR="00DE27D2" w:rsidTr="002216DE">
        <w:trPr>
          <w:jc w:val="center"/>
        </w:trPr>
        <w:tc>
          <w:tcPr>
            <w:tcW w:w="710" w:type="dxa"/>
          </w:tcPr>
          <w:p w:rsidR="00DE27D2" w:rsidRDefault="00DE27D2" w:rsidP="00116AA5"/>
        </w:tc>
        <w:tc>
          <w:tcPr>
            <w:tcW w:w="1483" w:type="dxa"/>
            <w:gridSpan w:val="2"/>
          </w:tcPr>
          <w:p w:rsidR="00DE27D2" w:rsidRDefault="00DE27D2" w:rsidP="002216DE">
            <w:r>
              <w:rPr>
                <w:rFonts w:hint="eastAsia"/>
              </w:rPr>
              <w:t>交易市场</w:t>
            </w:r>
          </w:p>
        </w:tc>
        <w:tc>
          <w:tcPr>
            <w:tcW w:w="1362" w:type="dxa"/>
          </w:tcPr>
          <w:p w:rsidR="00DE27D2" w:rsidRPr="0003078E" w:rsidRDefault="00DE27D2" w:rsidP="002216DE">
            <w:r w:rsidRPr="0003078E">
              <w:t>market_id</w:t>
            </w:r>
          </w:p>
        </w:tc>
        <w:tc>
          <w:tcPr>
            <w:tcW w:w="869" w:type="dxa"/>
          </w:tcPr>
          <w:p w:rsidR="00DE27D2" w:rsidRDefault="00DE27D2" w:rsidP="002216DE">
            <w:r>
              <w:rPr>
                <w:rFonts w:hint="eastAsia"/>
              </w:rPr>
              <w:t>string</w:t>
            </w:r>
          </w:p>
        </w:tc>
        <w:tc>
          <w:tcPr>
            <w:tcW w:w="869" w:type="dxa"/>
          </w:tcPr>
          <w:p w:rsidR="00DE27D2" w:rsidRDefault="00DE27D2" w:rsidP="002216DE">
            <w:r>
              <w:rPr>
                <w:rFonts w:hint="eastAsia"/>
              </w:rPr>
              <w:t>2</w:t>
            </w:r>
          </w:p>
        </w:tc>
        <w:tc>
          <w:tcPr>
            <w:tcW w:w="803" w:type="dxa"/>
          </w:tcPr>
          <w:p w:rsidR="00DE27D2" w:rsidRDefault="008E1109" w:rsidP="002216DE">
            <w:r w:rsidRPr="00D53CB9">
              <w:rPr>
                <w:rFonts w:hint="eastAsia"/>
              </w:rPr>
              <w:t>O</w:t>
            </w:r>
          </w:p>
        </w:tc>
        <w:tc>
          <w:tcPr>
            <w:tcW w:w="3061" w:type="dxa"/>
          </w:tcPr>
          <w:p w:rsidR="00DE27D2" w:rsidRDefault="0026413A" w:rsidP="002216DE">
            <w:hyperlink w:anchor="_b_market_id（交易市场）" w:history="1">
              <w:r w:rsidR="00DE27D2" w:rsidRPr="00DE27D2">
                <w:rPr>
                  <w:rStyle w:val="a8"/>
                </w:rPr>
                <w:t>b_market_id</w:t>
              </w:r>
            </w:hyperlink>
          </w:p>
        </w:tc>
      </w:tr>
      <w:tr w:rsidR="00832C38" w:rsidTr="00116AA5">
        <w:trPr>
          <w:jc w:val="center"/>
        </w:trPr>
        <w:tc>
          <w:tcPr>
            <w:tcW w:w="710" w:type="dxa"/>
          </w:tcPr>
          <w:p w:rsidR="00832C38" w:rsidRPr="0037383C" w:rsidRDefault="00832C38" w:rsidP="00116AA5"/>
        </w:tc>
        <w:tc>
          <w:tcPr>
            <w:tcW w:w="1483" w:type="dxa"/>
            <w:gridSpan w:val="2"/>
          </w:tcPr>
          <w:p w:rsidR="00832C38" w:rsidRPr="0037383C" w:rsidRDefault="00832C38" w:rsidP="00116AA5">
            <w:r w:rsidRPr="0037383C">
              <w:t>委托状态</w:t>
            </w:r>
          </w:p>
        </w:tc>
        <w:tc>
          <w:tcPr>
            <w:tcW w:w="1362" w:type="dxa"/>
          </w:tcPr>
          <w:p w:rsidR="00832C38" w:rsidRPr="0037383C" w:rsidRDefault="00832C38" w:rsidP="00116AA5">
            <w:r w:rsidRPr="0037383C">
              <w:rPr>
                <w:rFonts w:hint="eastAsia"/>
              </w:rPr>
              <w:t>entr_stat</w:t>
            </w:r>
          </w:p>
        </w:tc>
        <w:tc>
          <w:tcPr>
            <w:tcW w:w="869" w:type="dxa"/>
          </w:tcPr>
          <w:p w:rsidR="00832C38" w:rsidRPr="0037383C" w:rsidRDefault="00832C38" w:rsidP="00116AA5">
            <w:r>
              <w:t>string</w:t>
            </w:r>
          </w:p>
        </w:tc>
        <w:tc>
          <w:tcPr>
            <w:tcW w:w="869" w:type="dxa"/>
          </w:tcPr>
          <w:p w:rsidR="00832C38" w:rsidRPr="0037383C" w:rsidRDefault="00832C38" w:rsidP="00116AA5">
            <w:r w:rsidRPr="0037383C">
              <w:t>1</w:t>
            </w:r>
          </w:p>
        </w:tc>
        <w:tc>
          <w:tcPr>
            <w:tcW w:w="803" w:type="dxa"/>
          </w:tcPr>
          <w:p w:rsidR="00832C38" w:rsidRDefault="00832C38" w:rsidP="00116AA5">
            <w:r w:rsidRPr="00D53CB9">
              <w:rPr>
                <w:rFonts w:hint="eastAsia"/>
              </w:rPr>
              <w:t>O</w:t>
            </w:r>
          </w:p>
        </w:tc>
        <w:tc>
          <w:tcPr>
            <w:tcW w:w="3061" w:type="dxa"/>
          </w:tcPr>
          <w:p w:rsidR="00832C38" w:rsidRPr="0037383C" w:rsidRDefault="0026413A" w:rsidP="00116AA5">
            <w:pPr>
              <w:rPr>
                <w:color w:val="FF0000"/>
              </w:rPr>
            </w:pPr>
            <w:hyperlink w:anchor="_b_entr_stat（委托状态）" w:history="1">
              <w:r w:rsidR="00DE27D2" w:rsidRPr="00DE27D2">
                <w:rPr>
                  <w:rStyle w:val="a8"/>
                </w:rPr>
                <w:t>b_entr_stat</w:t>
              </w:r>
            </w:hyperlink>
          </w:p>
        </w:tc>
      </w:tr>
      <w:tr w:rsidR="00832C38" w:rsidTr="00116AA5">
        <w:trPr>
          <w:jc w:val="center"/>
        </w:trPr>
        <w:tc>
          <w:tcPr>
            <w:tcW w:w="710" w:type="dxa"/>
          </w:tcPr>
          <w:p w:rsidR="00832C38" w:rsidRPr="0037383C" w:rsidRDefault="00832C38" w:rsidP="00116AA5"/>
        </w:tc>
        <w:tc>
          <w:tcPr>
            <w:tcW w:w="1483" w:type="dxa"/>
            <w:gridSpan w:val="2"/>
          </w:tcPr>
          <w:p w:rsidR="00832C38" w:rsidRPr="0037383C" w:rsidRDefault="00832C38" w:rsidP="00116AA5">
            <w:r w:rsidRPr="0037383C">
              <w:rPr>
                <w:rFonts w:hint="eastAsia"/>
              </w:rPr>
              <w:t>交易类型</w:t>
            </w:r>
          </w:p>
        </w:tc>
        <w:tc>
          <w:tcPr>
            <w:tcW w:w="1362" w:type="dxa"/>
          </w:tcPr>
          <w:p w:rsidR="00832C38" w:rsidRPr="0037383C" w:rsidRDefault="00832C38" w:rsidP="00116AA5">
            <w:r w:rsidRPr="0037383C">
              <w:rPr>
                <w:rFonts w:hint="eastAsia"/>
              </w:rPr>
              <w:t>exch_type</w:t>
            </w:r>
          </w:p>
        </w:tc>
        <w:tc>
          <w:tcPr>
            <w:tcW w:w="869" w:type="dxa"/>
          </w:tcPr>
          <w:p w:rsidR="00832C38" w:rsidRPr="0037383C" w:rsidRDefault="00832C38" w:rsidP="00116AA5">
            <w:r>
              <w:t>string</w:t>
            </w:r>
          </w:p>
        </w:tc>
        <w:tc>
          <w:tcPr>
            <w:tcW w:w="869" w:type="dxa"/>
          </w:tcPr>
          <w:p w:rsidR="00832C38" w:rsidRPr="0037383C" w:rsidRDefault="00832C38" w:rsidP="00116AA5">
            <w:r w:rsidRPr="0037383C">
              <w:rPr>
                <w:rFonts w:hint="eastAsia"/>
              </w:rPr>
              <w:t>4</w:t>
            </w:r>
          </w:p>
        </w:tc>
        <w:tc>
          <w:tcPr>
            <w:tcW w:w="803" w:type="dxa"/>
          </w:tcPr>
          <w:p w:rsidR="00832C38" w:rsidRDefault="00832C38" w:rsidP="00116AA5">
            <w:r w:rsidRPr="00D53CB9">
              <w:rPr>
                <w:rFonts w:hint="eastAsia"/>
              </w:rPr>
              <w:t>O</w:t>
            </w:r>
          </w:p>
        </w:tc>
        <w:tc>
          <w:tcPr>
            <w:tcW w:w="3061" w:type="dxa"/>
          </w:tcPr>
          <w:p w:rsidR="00832C38" w:rsidRPr="0037383C" w:rsidRDefault="0026413A" w:rsidP="00116AA5">
            <w:hyperlink w:anchor="_exch_type（交易类型）" w:history="1">
              <w:r w:rsidR="00DE27D2" w:rsidRPr="00DE27D2">
                <w:rPr>
                  <w:rStyle w:val="a8"/>
                  <w:rFonts w:hint="eastAsia"/>
                </w:rPr>
                <w:t>exch_type</w:t>
              </w:r>
            </w:hyperlink>
          </w:p>
        </w:tc>
      </w:tr>
      <w:tr w:rsidR="00223FB7" w:rsidTr="00116AA5">
        <w:trPr>
          <w:jc w:val="center"/>
        </w:trPr>
        <w:tc>
          <w:tcPr>
            <w:tcW w:w="710" w:type="dxa"/>
          </w:tcPr>
          <w:p w:rsidR="00223FB7" w:rsidRPr="0037383C" w:rsidRDefault="00223FB7" w:rsidP="00116AA5"/>
        </w:tc>
        <w:tc>
          <w:tcPr>
            <w:tcW w:w="1483" w:type="dxa"/>
            <w:gridSpan w:val="2"/>
          </w:tcPr>
          <w:p w:rsidR="00223FB7" w:rsidRPr="0037383C" w:rsidRDefault="00223FB7" w:rsidP="00116AA5">
            <w:r w:rsidRPr="002B76B5">
              <w:rPr>
                <w:rFonts w:hint="eastAsia"/>
              </w:rPr>
              <w:t>开平标志</w:t>
            </w:r>
          </w:p>
        </w:tc>
        <w:tc>
          <w:tcPr>
            <w:tcW w:w="1362" w:type="dxa"/>
          </w:tcPr>
          <w:p w:rsidR="00223FB7" w:rsidRPr="0037383C" w:rsidRDefault="00223FB7" w:rsidP="00116AA5">
            <w:r w:rsidRPr="002B76B5">
              <w:rPr>
                <w:rFonts w:hint="eastAsia"/>
              </w:rPr>
              <w:t>offset_flag</w:t>
            </w:r>
          </w:p>
        </w:tc>
        <w:tc>
          <w:tcPr>
            <w:tcW w:w="869" w:type="dxa"/>
          </w:tcPr>
          <w:p w:rsidR="00223FB7" w:rsidRDefault="00223FB7" w:rsidP="00116AA5">
            <w:r>
              <w:rPr>
                <w:rFonts w:hint="eastAsia"/>
              </w:rPr>
              <w:t>string</w:t>
            </w:r>
          </w:p>
        </w:tc>
        <w:tc>
          <w:tcPr>
            <w:tcW w:w="869" w:type="dxa"/>
          </w:tcPr>
          <w:p w:rsidR="00223FB7" w:rsidRPr="0037383C" w:rsidRDefault="00223FB7" w:rsidP="00116AA5">
            <w:r>
              <w:rPr>
                <w:rFonts w:hint="eastAsia"/>
              </w:rPr>
              <w:t>2</w:t>
            </w:r>
          </w:p>
        </w:tc>
        <w:tc>
          <w:tcPr>
            <w:tcW w:w="803" w:type="dxa"/>
          </w:tcPr>
          <w:p w:rsidR="00223FB7" w:rsidRPr="00D53CB9" w:rsidRDefault="00223FB7" w:rsidP="00116AA5">
            <w:r w:rsidRPr="00D53CB9">
              <w:rPr>
                <w:rFonts w:hint="eastAsia"/>
              </w:rPr>
              <w:t>O</w:t>
            </w:r>
          </w:p>
        </w:tc>
        <w:tc>
          <w:tcPr>
            <w:tcW w:w="3061" w:type="dxa"/>
          </w:tcPr>
          <w:p w:rsidR="00223FB7" w:rsidRDefault="0026413A" w:rsidP="00116AA5">
            <w:hyperlink w:anchor="_b_offset_flag（开平标志）" w:history="1">
              <w:r w:rsidR="00223FB7" w:rsidRPr="00C878E4">
                <w:rPr>
                  <w:rStyle w:val="a8"/>
                </w:rPr>
                <w:t>b_offset_flag</w:t>
              </w:r>
            </w:hyperlink>
          </w:p>
        </w:tc>
      </w:tr>
      <w:tr w:rsidR="005435C9" w:rsidTr="00116AA5">
        <w:trPr>
          <w:jc w:val="center"/>
        </w:trPr>
        <w:tc>
          <w:tcPr>
            <w:tcW w:w="710" w:type="dxa"/>
          </w:tcPr>
          <w:p w:rsidR="005435C9" w:rsidRPr="0037383C" w:rsidRDefault="005435C9" w:rsidP="00116AA5"/>
        </w:tc>
        <w:tc>
          <w:tcPr>
            <w:tcW w:w="1483"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832C38" w:rsidRDefault="00832C38" w:rsidP="00832C38"/>
    <w:p w:rsidR="00832C38" w:rsidRDefault="00832C38" w:rsidP="00832C38">
      <w:pPr>
        <w:pStyle w:val="5"/>
        <w:numPr>
          <w:ilvl w:val="5"/>
          <w:numId w:val="1"/>
        </w:numPr>
      </w:pPr>
      <w:r>
        <w:rPr>
          <w:rFonts w:hint="eastAsia"/>
        </w:rPr>
        <w:lastRenderedPageBreak/>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494"/>
        <w:gridCol w:w="850"/>
        <w:gridCol w:w="756"/>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响应报文体</w:t>
            </w:r>
          </w:p>
        </w:tc>
      </w:tr>
      <w:tr w:rsidR="00832C38" w:rsidTr="00116AA5">
        <w:trPr>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803</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当日委托流水查询的响应报文体</w:t>
            </w:r>
          </w:p>
        </w:tc>
      </w:tr>
      <w:tr w:rsidR="00832C38" w:rsidTr="00F24747">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494" w:type="dxa"/>
            <w:shd w:val="clear" w:color="auto" w:fill="EEECE1"/>
          </w:tcPr>
          <w:p w:rsidR="00832C38" w:rsidRDefault="00832C38" w:rsidP="00116AA5">
            <w:r>
              <w:rPr>
                <w:rFonts w:hint="eastAsia"/>
              </w:rPr>
              <w:t>英文名称</w:t>
            </w:r>
          </w:p>
        </w:tc>
        <w:tc>
          <w:tcPr>
            <w:tcW w:w="850" w:type="dxa"/>
            <w:shd w:val="clear" w:color="auto" w:fill="EEECE1"/>
          </w:tcPr>
          <w:p w:rsidR="00832C38" w:rsidRDefault="00832C38" w:rsidP="00116AA5">
            <w:r>
              <w:rPr>
                <w:rFonts w:hint="eastAsia"/>
              </w:rPr>
              <w:t>类型</w:t>
            </w:r>
          </w:p>
        </w:tc>
        <w:tc>
          <w:tcPr>
            <w:tcW w:w="756"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F24747">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494" w:type="dxa"/>
          </w:tcPr>
          <w:p w:rsidR="00832C38" w:rsidRPr="0003078E" w:rsidRDefault="00832C38" w:rsidP="00116AA5">
            <w:r w:rsidRPr="0003078E">
              <w:t>oper_flag</w:t>
            </w:r>
          </w:p>
        </w:tc>
        <w:tc>
          <w:tcPr>
            <w:tcW w:w="850" w:type="dxa"/>
          </w:tcPr>
          <w:p w:rsidR="00832C38" w:rsidRDefault="00832C38" w:rsidP="00116AA5">
            <w:r>
              <w:rPr>
                <w:rFonts w:hint="eastAsia"/>
              </w:rPr>
              <w:t>int</w:t>
            </w:r>
          </w:p>
        </w:tc>
        <w:tc>
          <w:tcPr>
            <w:tcW w:w="756"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tc>
      </w:tr>
      <w:tr w:rsidR="00F1044D" w:rsidTr="00F24747">
        <w:trPr>
          <w:jc w:val="center"/>
        </w:trPr>
        <w:tc>
          <w:tcPr>
            <w:tcW w:w="710" w:type="dxa"/>
          </w:tcPr>
          <w:p w:rsidR="00F1044D" w:rsidRDefault="00F1044D" w:rsidP="00116AA5">
            <w:r w:rsidRPr="00EA7AAD">
              <w:rPr>
                <w:rFonts w:ascii="宋体" w:hAnsi="宋体" w:cs="宋体" w:hint="eastAsia"/>
                <w:color w:val="000000"/>
                <w:kern w:val="0"/>
                <w:sz w:val="20"/>
                <w:szCs w:val="20"/>
              </w:rPr>
              <w:t>[]</w:t>
            </w:r>
          </w:p>
        </w:tc>
        <w:tc>
          <w:tcPr>
            <w:tcW w:w="1483" w:type="dxa"/>
            <w:gridSpan w:val="2"/>
          </w:tcPr>
          <w:p w:rsidR="00F1044D" w:rsidRDefault="00F1044D" w:rsidP="00116AA5">
            <w:r>
              <w:rPr>
                <w:rFonts w:hint="eastAsia"/>
              </w:rPr>
              <w:t>委托流水信息</w:t>
            </w:r>
          </w:p>
        </w:tc>
        <w:tc>
          <w:tcPr>
            <w:tcW w:w="1494" w:type="dxa"/>
          </w:tcPr>
          <w:p w:rsidR="00F1044D" w:rsidRPr="0003078E" w:rsidRDefault="00F1044D" w:rsidP="00116AA5">
            <w:r>
              <w:rPr>
                <w:rFonts w:hint="eastAsia"/>
              </w:rPr>
              <w:t>list</w:t>
            </w:r>
          </w:p>
        </w:tc>
        <w:tc>
          <w:tcPr>
            <w:tcW w:w="850"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委托流水信息</w:t>
            </w:r>
          </w:p>
        </w:tc>
        <w:tc>
          <w:tcPr>
            <w:tcW w:w="1494" w:type="dxa"/>
          </w:tcPr>
          <w:p w:rsidR="00832C38" w:rsidRPr="0003078E" w:rsidRDefault="00832C38" w:rsidP="00116AA5"/>
        </w:tc>
        <w:tc>
          <w:tcPr>
            <w:tcW w:w="850" w:type="dxa"/>
          </w:tcPr>
          <w:p w:rsidR="00832C38" w:rsidRDefault="00832C38" w:rsidP="00116AA5"/>
        </w:tc>
        <w:tc>
          <w:tcPr>
            <w:tcW w:w="756" w:type="dxa"/>
          </w:tcPr>
          <w:p w:rsidR="00832C38" w:rsidRDefault="00832C38" w:rsidP="00116AA5"/>
        </w:tc>
        <w:tc>
          <w:tcPr>
            <w:tcW w:w="803" w:type="dxa"/>
          </w:tcPr>
          <w:p w:rsidR="00832C38" w:rsidRDefault="00832C38" w:rsidP="00116AA5">
            <w:r w:rsidRPr="0059007F">
              <w:rPr>
                <w:rFonts w:hint="eastAsia"/>
              </w:rPr>
              <w:t>M</w:t>
            </w:r>
          </w:p>
        </w:tc>
        <w:tc>
          <w:tcPr>
            <w:tcW w:w="3061" w:type="dxa"/>
          </w:tcPr>
          <w:p w:rsidR="00832C38" w:rsidRDefault="00832C38" w:rsidP="00116AA5"/>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客户号</w:t>
            </w:r>
          </w:p>
        </w:tc>
        <w:tc>
          <w:tcPr>
            <w:tcW w:w="1494" w:type="dxa"/>
          </w:tcPr>
          <w:p w:rsidR="00832C38" w:rsidRPr="009F21B9" w:rsidRDefault="00832C38" w:rsidP="00116AA5">
            <w:r>
              <w:t>acct_no</w:t>
            </w:r>
          </w:p>
        </w:tc>
        <w:tc>
          <w:tcPr>
            <w:tcW w:w="850" w:type="dxa"/>
          </w:tcPr>
          <w:p w:rsidR="00832C38" w:rsidRDefault="00832C38" w:rsidP="00116AA5">
            <w:r>
              <w:t>string</w:t>
            </w:r>
          </w:p>
        </w:tc>
        <w:tc>
          <w:tcPr>
            <w:tcW w:w="756" w:type="dxa"/>
          </w:tcPr>
          <w:p w:rsidR="00832C38" w:rsidRDefault="00832C38" w:rsidP="00EB3BF6">
            <w:r>
              <w:rPr>
                <w:rFonts w:hint="eastAsia"/>
              </w:rPr>
              <w:t>1</w:t>
            </w:r>
            <w:r w:rsidR="00EB3BF6">
              <w:rPr>
                <w:rFonts w:hint="eastAsia"/>
              </w:rPr>
              <w:t>6</w:t>
            </w:r>
          </w:p>
        </w:tc>
        <w:tc>
          <w:tcPr>
            <w:tcW w:w="803" w:type="dxa"/>
          </w:tcPr>
          <w:p w:rsidR="00832C38" w:rsidRDefault="00832C38" w:rsidP="00116AA5">
            <w:r w:rsidRPr="00B36F12">
              <w:rPr>
                <w:rFonts w:hint="eastAsia"/>
              </w:rPr>
              <w:t>M</w:t>
            </w:r>
          </w:p>
        </w:tc>
        <w:tc>
          <w:tcPr>
            <w:tcW w:w="3061" w:type="dxa"/>
          </w:tcPr>
          <w:p w:rsidR="00832C38" w:rsidRDefault="00832C38" w:rsidP="00116AA5"/>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交易所报单号</w:t>
            </w:r>
          </w:p>
        </w:tc>
        <w:tc>
          <w:tcPr>
            <w:tcW w:w="1494" w:type="dxa"/>
          </w:tcPr>
          <w:p w:rsidR="00832C38" w:rsidRPr="0003078E" w:rsidRDefault="00832C38" w:rsidP="00116AA5">
            <w:r w:rsidRPr="0003078E">
              <w:t>order_no</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16</w:t>
            </w:r>
          </w:p>
        </w:tc>
        <w:tc>
          <w:tcPr>
            <w:tcW w:w="803" w:type="dxa"/>
          </w:tcPr>
          <w:p w:rsidR="00832C38" w:rsidRDefault="00832C38" w:rsidP="00116AA5">
            <w:r>
              <w:rPr>
                <w:rFonts w:hint="eastAsia"/>
              </w:rPr>
              <w:t>O</w:t>
            </w:r>
          </w:p>
        </w:tc>
        <w:tc>
          <w:tcPr>
            <w:tcW w:w="3061" w:type="dxa"/>
          </w:tcPr>
          <w:p w:rsidR="00832C38" w:rsidRDefault="00832C38" w:rsidP="00116AA5"/>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客户端流水号</w:t>
            </w:r>
          </w:p>
        </w:tc>
        <w:tc>
          <w:tcPr>
            <w:tcW w:w="1494" w:type="dxa"/>
          </w:tcPr>
          <w:p w:rsidR="00832C38" w:rsidRPr="0003078E" w:rsidRDefault="00832C38" w:rsidP="00116AA5">
            <w:r w:rsidRPr="0003078E">
              <w:t>client_serial_no</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10</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本地报单号</w:t>
            </w:r>
          </w:p>
        </w:tc>
        <w:tc>
          <w:tcPr>
            <w:tcW w:w="1494" w:type="dxa"/>
          </w:tcPr>
          <w:p w:rsidR="00832C38" w:rsidRPr="0003078E" w:rsidRDefault="00832C38" w:rsidP="00116AA5">
            <w:r w:rsidRPr="0003078E">
              <w:t>local_order_no</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14</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交易类型</w:t>
            </w:r>
          </w:p>
        </w:tc>
        <w:tc>
          <w:tcPr>
            <w:tcW w:w="1494" w:type="dxa"/>
          </w:tcPr>
          <w:p w:rsidR="00832C38" w:rsidRPr="0003078E" w:rsidRDefault="00832C38" w:rsidP="00116AA5">
            <w:r w:rsidRPr="0003078E">
              <w:t>exch_type</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4</w:t>
            </w:r>
          </w:p>
        </w:tc>
        <w:tc>
          <w:tcPr>
            <w:tcW w:w="803" w:type="dxa"/>
          </w:tcPr>
          <w:p w:rsidR="00832C38" w:rsidRDefault="00832C38" w:rsidP="00116AA5">
            <w:r w:rsidRPr="00BB5EEC">
              <w:rPr>
                <w:rFonts w:hint="eastAsia"/>
              </w:rPr>
              <w:t>M</w:t>
            </w:r>
          </w:p>
        </w:tc>
        <w:tc>
          <w:tcPr>
            <w:tcW w:w="3061" w:type="dxa"/>
          </w:tcPr>
          <w:p w:rsidR="00832C38" w:rsidRDefault="0026413A" w:rsidP="00116AA5">
            <w:hyperlink w:anchor="_exch_type（交易类型）" w:history="1">
              <w:r w:rsidR="00DE27D2" w:rsidRPr="00DE27D2">
                <w:rPr>
                  <w:rStyle w:val="a8"/>
                  <w:rFonts w:hint="eastAsia"/>
                </w:rPr>
                <w:t>exch_type</w:t>
              </w:r>
            </w:hyperlink>
          </w:p>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交易市场</w:t>
            </w:r>
          </w:p>
        </w:tc>
        <w:tc>
          <w:tcPr>
            <w:tcW w:w="1494" w:type="dxa"/>
          </w:tcPr>
          <w:p w:rsidR="00832C38" w:rsidRPr="0003078E" w:rsidRDefault="00832C38" w:rsidP="00116AA5">
            <w:r w:rsidRPr="0003078E">
              <w:t>market_id</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2</w:t>
            </w:r>
          </w:p>
        </w:tc>
        <w:tc>
          <w:tcPr>
            <w:tcW w:w="803" w:type="dxa"/>
          </w:tcPr>
          <w:p w:rsidR="00832C38" w:rsidRDefault="00832C38" w:rsidP="00116AA5">
            <w:r w:rsidRPr="00BB5EEC">
              <w:rPr>
                <w:rFonts w:hint="eastAsia"/>
              </w:rPr>
              <w:t>M</w:t>
            </w:r>
          </w:p>
        </w:tc>
        <w:tc>
          <w:tcPr>
            <w:tcW w:w="3061" w:type="dxa"/>
          </w:tcPr>
          <w:p w:rsidR="00832C38" w:rsidRDefault="0026413A" w:rsidP="00116AA5">
            <w:hyperlink w:anchor="_b_market_id（交易市场）" w:history="1">
              <w:r w:rsidR="00832C38" w:rsidRPr="00DE27D2">
                <w:rPr>
                  <w:rStyle w:val="a8"/>
                </w:rPr>
                <w:t>b_market_id</w:t>
              </w:r>
            </w:hyperlink>
          </w:p>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合约代码</w:t>
            </w:r>
          </w:p>
        </w:tc>
        <w:tc>
          <w:tcPr>
            <w:tcW w:w="1494" w:type="dxa"/>
          </w:tcPr>
          <w:p w:rsidR="00832C38" w:rsidRPr="0003078E" w:rsidRDefault="00832C38" w:rsidP="00116AA5">
            <w:r w:rsidRPr="0003078E">
              <w:t>prod_code</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10</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委托价格</w:t>
            </w:r>
          </w:p>
        </w:tc>
        <w:tc>
          <w:tcPr>
            <w:tcW w:w="1494" w:type="dxa"/>
          </w:tcPr>
          <w:p w:rsidR="00EE55FB" w:rsidRPr="0003078E" w:rsidRDefault="00EE55FB" w:rsidP="00116AA5">
            <w:r w:rsidRPr="0003078E">
              <w:t>entr_price</w:t>
            </w:r>
          </w:p>
        </w:tc>
        <w:tc>
          <w:tcPr>
            <w:tcW w:w="850"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Pr>
                <w:rFonts w:hint="eastAsia"/>
              </w:rPr>
              <w:t>O</w:t>
            </w:r>
          </w:p>
        </w:tc>
        <w:tc>
          <w:tcPr>
            <w:tcW w:w="3061" w:type="dxa"/>
          </w:tcPr>
          <w:p w:rsidR="00EE55FB" w:rsidRDefault="00EE55FB" w:rsidP="00A2521D">
            <w:r>
              <w:rPr>
                <w:rFonts w:hint="eastAsia"/>
              </w:rPr>
              <w:t>黄金铂金单位元</w:t>
            </w:r>
            <w:r>
              <w:rPr>
                <w:rFonts w:hint="eastAsia"/>
              </w:rPr>
              <w:t>/</w:t>
            </w:r>
            <w:r>
              <w:rPr>
                <w:rFonts w:hint="eastAsia"/>
              </w:rPr>
              <w:t>克</w:t>
            </w:r>
          </w:p>
          <w:p w:rsidR="00EE55FB" w:rsidRDefault="00EE55FB" w:rsidP="00A2521D">
            <w:r>
              <w:rPr>
                <w:rFonts w:hint="eastAsia"/>
              </w:rPr>
              <w:t>白银单位元</w:t>
            </w:r>
            <w:r>
              <w:rPr>
                <w:rFonts w:hint="eastAsia"/>
              </w:rPr>
              <w:t>/</w:t>
            </w:r>
            <w:r>
              <w:rPr>
                <w:rFonts w:hint="eastAsia"/>
              </w:rPr>
              <w:t>千克</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委托数量</w:t>
            </w:r>
          </w:p>
        </w:tc>
        <w:tc>
          <w:tcPr>
            <w:tcW w:w="1494" w:type="dxa"/>
          </w:tcPr>
          <w:p w:rsidR="00EE55FB" w:rsidRPr="0003078E" w:rsidRDefault="00EE55FB" w:rsidP="00116AA5">
            <w:r w:rsidRPr="0003078E">
              <w:t>entr_amount</w:t>
            </w:r>
          </w:p>
        </w:tc>
        <w:tc>
          <w:tcPr>
            <w:tcW w:w="850" w:type="dxa"/>
          </w:tcPr>
          <w:p w:rsidR="00EE55FB" w:rsidRDefault="00EE55FB" w:rsidP="00116AA5">
            <w:r>
              <w:t>int</w:t>
            </w:r>
          </w:p>
        </w:tc>
        <w:tc>
          <w:tcPr>
            <w:tcW w:w="756" w:type="dxa"/>
          </w:tcPr>
          <w:p w:rsidR="00EE55FB" w:rsidRDefault="00EE55FB" w:rsidP="00116AA5"/>
        </w:tc>
        <w:tc>
          <w:tcPr>
            <w:tcW w:w="803" w:type="dxa"/>
          </w:tcPr>
          <w:p w:rsidR="00EE55FB" w:rsidRDefault="00EE55FB" w:rsidP="00116AA5">
            <w:r w:rsidRPr="000F47CA">
              <w:rPr>
                <w:rFonts w:hint="eastAsia"/>
              </w:rPr>
              <w:t>M</w:t>
            </w:r>
          </w:p>
        </w:tc>
        <w:tc>
          <w:tcPr>
            <w:tcW w:w="3061" w:type="dxa"/>
          </w:tcPr>
          <w:p w:rsidR="00EE55FB" w:rsidRDefault="00EE55FB" w:rsidP="00116AA5">
            <w:r>
              <w:rPr>
                <w:rFonts w:hint="eastAsia"/>
              </w:rPr>
              <w:t>单位手</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剩余数量</w:t>
            </w:r>
          </w:p>
        </w:tc>
        <w:tc>
          <w:tcPr>
            <w:tcW w:w="1494" w:type="dxa"/>
          </w:tcPr>
          <w:p w:rsidR="00EE55FB" w:rsidRPr="0003078E" w:rsidRDefault="00EE55FB" w:rsidP="00116AA5">
            <w:r w:rsidRPr="0003078E">
              <w:t>remain_amount</w:t>
            </w:r>
          </w:p>
        </w:tc>
        <w:tc>
          <w:tcPr>
            <w:tcW w:w="850" w:type="dxa"/>
          </w:tcPr>
          <w:p w:rsidR="00EE55FB" w:rsidRDefault="00EE55FB" w:rsidP="00116AA5">
            <w:r>
              <w:t>int</w:t>
            </w:r>
          </w:p>
        </w:tc>
        <w:tc>
          <w:tcPr>
            <w:tcW w:w="756" w:type="dxa"/>
          </w:tcPr>
          <w:p w:rsidR="00EE55FB" w:rsidRDefault="00EE55FB" w:rsidP="00116AA5"/>
        </w:tc>
        <w:tc>
          <w:tcPr>
            <w:tcW w:w="803" w:type="dxa"/>
          </w:tcPr>
          <w:p w:rsidR="00EE55FB" w:rsidRDefault="00EE55FB" w:rsidP="00116AA5">
            <w:r w:rsidRPr="000F47CA">
              <w:rPr>
                <w:rFonts w:hint="eastAsia"/>
              </w:rPr>
              <w:t>M</w:t>
            </w:r>
          </w:p>
        </w:tc>
        <w:tc>
          <w:tcPr>
            <w:tcW w:w="3061" w:type="dxa"/>
          </w:tcPr>
          <w:p w:rsidR="00EE55FB" w:rsidRDefault="00EE55FB" w:rsidP="00116AA5">
            <w:r>
              <w:rPr>
                <w:rFonts w:hint="eastAsia"/>
              </w:rPr>
              <w:t>单位手</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开平标志</w:t>
            </w:r>
          </w:p>
        </w:tc>
        <w:tc>
          <w:tcPr>
            <w:tcW w:w="1494" w:type="dxa"/>
          </w:tcPr>
          <w:p w:rsidR="00EE55FB" w:rsidRPr="0003078E" w:rsidRDefault="00EE55FB" w:rsidP="00116AA5">
            <w:r w:rsidRPr="0003078E">
              <w:t>offset_flag</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Pr>
                <w:rFonts w:hint="eastAsia"/>
              </w:rPr>
              <w:t>O</w:t>
            </w:r>
          </w:p>
        </w:tc>
        <w:tc>
          <w:tcPr>
            <w:tcW w:w="3061" w:type="dxa"/>
          </w:tcPr>
          <w:p w:rsidR="00EE55FB" w:rsidRDefault="0026413A" w:rsidP="00116AA5">
            <w:hyperlink w:anchor="_b_offset_flag（开平标志）" w:history="1">
              <w:r w:rsidR="00EE55FB" w:rsidRPr="00C878E4">
                <w:rPr>
                  <w:rStyle w:val="a8"/>
                </w:rPr>
                <w:t>b_offset_flag</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交收标志</w:t>
            </w:r>
          </w:p>
        </w:tc>
        <w:tc>
          <w:tcPr>
            <w:tcW w:w="1494" w:type="dxa"/>
          </w:tcPr>
          <w:p w:rsidR="00EE55FB" w:rsidRPr="0003078E" w:rsidRDefault="00EE55FB" w:rsidP="00116AA5">
            <w:r w:rsidRPr="0003078E">
              <w:t>deli_flag</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Pr>
                <w:rFonts w:hint="eastAsia"/>
              </w:rPr>
              <w:t>O</w:t>
            </w:r>
          </w:p>
        </w:tc>
        <w:tc>
          <w:tcPr>
            <w:tcW w:w="3061" w:type="dxa"/>
          </w:tcPr>
          <w:p w:rsidR="00EE55FB" w:rsidRDefault="0026413A" w:rsidP="00116AA5">
            <w:hyperlink w:anchor="_b_deli_flag（交割标志）" w:history="1">
              <w:r w:rsidR="00EE55FB" w:rsidRPr="00C878E4">
                <w:rPr>
                  <w:rStyle w:val="a8"/>
                </w:rPr>
                <w:t>b_deli_flag</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lastRenderedPageBreak/>
              <w:t>→</w:t>
            </w:r>
          </w:p>
        </w:tc>
        <w:tc>
          <w:tcPr>
            <w:tcW w:w="1483" w:type="dxa"/>
            <w:gridSpan w:val="2"/>
          </w:tcPr>
          <w:p w:rsidR="00EE55FB" w:rsidRDefault="00EE55FB" w:rsidP="00116AA5">
            <w:r>
              <w:rPr>
                <w:rFonts w:hint="eastAsia"/>
              </w:rPr>
              <w:t>买卖方向</w:t>
            </w:r>
          </w:p>
        </w:tc>
        <w:tc>
          <w:tcPr>
            <w:tcW w:w="1494" w:type="dxa"/>
          </w:tcPr>
          <w:p w:rsidR="00EE55FB" w:rsidRPr="0003078E" w:rsidRDefault="00EE55FB" w:rsidP="00116AA5">
            <w:r w:rsidRPr="0003078E">
              <w:t>bs</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sidRPr="00CB7AB8">
              <w:rPr>
                <w:rFonts w:hint="eastAsia"/>
              </w:rPr>
              <w:t>M</w:t>
            </w:r>
          </w:p>
        </w:tc>
        <w:tc>
          <w:tcPr>
            <w:tcW w:w="3061" w:type="dxa"/>
          </w:tcPr>
          <w:p w:rsidR="00EE55FB" w:rsidRDefault="0026413A" w:rsidP="00116AA5">
            <w:hyperlink w:anchor="_b_buyorsell（买卖方向）" w:history="1">
              <w:r w:rsidR="00EE55FB" w:rsidRPr="00C878E4">
                <w:rPr>
                  <w:rStyle w:val="a8"/>
                </w:rPr>
                <w:t>b_buyorsell</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发生金额</w:t>
            </w:r>
          </w:p>
        </w:tc>
        <w:tc>
          <w:tcPr>
            <w:tcW w:w="1494" w:type="dxa"/>
          </w:tcPr>
          <w:p w:rsidR="00EE55FB" w:rsidRPr="0003078E" w:rsidRDefault="00EE55FB" w:rsidP="00116AA5">
            <w:r w:rsidRPr="0003078E">
              <w:t>exch_bal</w:t>
            </w:r>
          </w:p>
        </w:tc>
        <w:tc>
          <w:tcPr>
            <w:tcW w:w="850"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CB7AB8">
              <w:rPr>
                <w:rFonts w:hint="eastAsia"/>
              </w:rPr>
              <w:t>M</w:t>
            </w:r>
          </w:p>
        </w:tc>
        <w:tc>
          <w:tcPr>
            <w:tcW w:w="3061" w:type="dxa"/>
          </w:tcPr>
          <w:p w:rsidR="00EE55FB" w:rsidRDefault="00BC7B1F" w:rsidP="00116AA5">
            <w:r>
              <w:rPr>
                <w:rFonts w:hint="eastAsia"/>
              </w:rPr>
              <w:t>单位元</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保证金冻结金额</w:t>
            </w:r>
          </w:p>
        </w:tc>
        <w:tc>
          <w:tcPr>
            <w:tcW w:w="1494" w:type="dxa"/>
          </w:tcPr>
          <w:p w:rsidR="00EE55FB" w:rsidRPr="0003078E" w:rsidRDefault="00EE55FB" w:rsidP="00116AA5">
            <w:r w:rsidRPr="0003078E">
              <w:t>froz_margin</w:t>
            </w:r>
          </w:p>
        </w:tc>
        <w:tc>
          <w:tcPr>
            <w:tcW w:w="850"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Pr>
                <w:rFonts w:hint="eastAsia"/>
              </w:rPr>
              <w:t>O</w:t>
            </w:r>
          </w:p>
        </w:tc>
        <w:tc>
          <w:tcPr>
            <w:tcW w:w="3061" w:type="dxa"/>
          </w:tcPr>
          <w:p w:rsidR="00EE55FB" w:rsidRDefault="00BC7B1F" w:rsidP="00116AA5">
            <w:r>
              <w:rPr>
                <w:rFonts w:hint="eastAsia"/>
              </w:rPr>
              <w:t>单位元</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交易费用</w:t>
            </w:r>
          </w:p>
        </w:tc>
        <w:tc>
          <w:tcPr>
            <w:tcW w:w="1494" w:type="dxa"/>
          </w:tcPr>
          <w:p w:rsidR="00EE55FB" w:rsidRPr="0003078E" w:rsidRDefault="00EE55FB" w:rsidP="00116AA5">
            <w:r w:rsidRPr="0003078E">
              <w:t>exch_fare</w:t>
            </w:r>
          </w:p>
        </w:tc>
        <w:tc>
          <w:tcPr>
            <w:tcW w:w="850"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Pr>
                <w:rFonts w:hint="eastAsia"/>
              </w:rPr>
              <w:t>M</w:t>
            </w:r>
          </w:p>
        </w:tc>
        <w:tc>
          <w:tcPr>
            <w:tcW w:w="3061" w:type="dxa"/>
          </w:tcPr>
          <w:p w:rsidR="00EE55FB" w:rsidRDefault="00BC7B1F" w:rsidP="00116AA5">
            <w:r>
              <w:rPr>
                <w:rFonts w:hint="eastAsia"/>
              </w:rPr>
              <w:t>单位元</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平仓方式</w:t>
            </w:r>
          </w:p>
        </w:tc>
        <w:tc>
          <w:tcPr>
            <w:tcW w:w="1494" w:type="dxa"/>
          </w:tcPr>
          <w:p w:rsidR="00EE55FB" w:rsidRPr="0003078E" w:rsidRDefault="00EE55FB" w:rsidP="00116AA5">
            <w:r w:rsidRPr="0003078E">
              <w:t>cov_type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Pr>
                <w:rFonts w:hint="eastAsia"/>
              </w:rPr>
              <w:t>O</w:t>
            </w:r>
          </w:p>
        </w:tc>
        <w:tc>
          <w:tcPr>
            <w:tcW w:w="3061" w:type="dxa"/>
          </w:tcPr>
          <w:p w:rsidR="00EE55FB" w:rsidRDefault="0026413A" w:rsidP="00116AA5">
            <w:hyperlink w:anchor="_cov_type_(平仓方式)" w:history="1">
              <w:r w:rsidR="00EE55FB" w:rsidRPr="00C878E4">
                <w:rPr>
                  <w:rStyle w:val="a8"/>
                </w:rPr>
                <w:t>cov_type</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指定仓位号</w:t>
            </w:r>
          </w:p>
        </w:tc>
        <w:tc>
          <w:tcPr>
            <w:tcW w:w="1494" w:type="dxa"/>
          </w:tcPr>
          <w:p w:rsidR="00EE55FB" w:rsidRPr="0003078E" w:rsidRDefault="00EE55FB" w:rsidP="00C878E4">
            <w:r w:rsidRPr="0003078E">
              <w:t>src_</w:t>
            </w:r>
            <w:r>
              <w:rPr>
                <w:rFonts w:hint="eastAsia"/>
              </w:rPr>
              <w:t>order</w:t>
            </w:r>
            <w:r w:rsidRPr="0003078E">
              <w:t>_no</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16</w:t>
            </w:r>
          </w:p>
        </w:tc>
        <w:tc>
          <w:tcPr>
            <w:tcW w:w="803" w:type="dxa"/>
          </w:tcPr>
          <w:p w:rsidR="00EE55FB" w:rsidRDefault="00EE55FB" w:rsidP="00116AA5">
            <w:r>
              <w:rPr>
                <w:rFonts w:hint="eastAsia"/>
              </w:rPr>
              <w:t>O</w:t>
            </w:r>
          </w:p>
        </w:tc>
        <w:tc>
          <w:tcPr>
            <w:tcW w:w="3061" w:type="dxa"/>
          </w:tcPr>
          <w:p w:rsidR="00EE55FB" w:rsidRDefault="00EE55FB" w:rsidP="00116AA5"/>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委托状态</w:t>
            </w:r>
          </w:p>
        </w:tc>
        <w:tc>
          <w:tcPr>
            <w:tcW w:w="1494" w:type="dxa"/>
          </w:tcPr>
          <w:p w:rsidR="00EE55FB" w:rsidRPr="0003078E" w:rsidRDefault="00EE55FB" w:rsidP="00116AA5">
            <w:r w:rsidRPr="0003078E">
              <w:t>entr_stat</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sidRPr="00F57D7D">
              <w:rPr>
                <w:rFonts w:hint="eastAsia"/>
              </w:rPr>
              <w:t>M</w:t>
            </w:r>
          </w:p>
        </w:tc>
        <w:tc>
          <w:tcPr>
            <w:tcW w:w="3061" w:type="dxa"/>
          </w:tcPr>
          <w:p w:rsidR="00EE55FB" w:rsidRDefault="0026413A" w:rsidP="00116AA5">
            <w:hyperlink w:anchor="_b_entr_stat（委托状态）" w:history="1">
              <w:r w:rsidR="00EE55FB" w:rsidRPr="006E5508">
                <w:rPr>
                  <w:rStyle w:val="a8"/>
                </w:rPr>
                <w:t>b_entr_stat</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撤单标志</w:t>
            </w:r>
          </w:p>
        </w:tc>
        <w:tc>
          <w:tcPr>
            <w:tcW w:w="1494" w:type="dxa"/>
          </w:tcPr>
          <w:p w:rsidR="00EE55FB" w:rsidRPr="0003078E" w:rsidRDefault="00EE55FB" w:rsidP="00116AA5">
            <w:r w:rsidRPr="0003078E">
              <w:t>cancel_flag</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Pr>
                <w:rFonts w:hint="eastAsia"/>
              </w:rPr>
              <w:t>O</w:t>
            </w:r>
          </w:p>
        </w:tc>
        <w:tc>
          <w:tcPr>
            <w:tcW w:w="3061" w:type="dxa"/>
          </w:tcPr>
          <w:p w:rsidR="00EE55FB" w:rsidRDefault="0026413A" w:rsidP="00116AA5">
            <w:hyperlink w:anchor="_cancel_flag_(撤单标志)" w:history="1">
              <w:r w:rsidR="00EE55FB" w:rsidRPr="00E0753B">
                <w:rPr>
                  <w:rStyle w:val="a8"/>
                </w:rPr>
                <w:t>cancel_flag</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应答时间</w:t>
            </w:r>
          </w:p>
        </w:tc>
        <w:tc>
          <w:tcPr>
            <w:tcW w:w="1494" w:type="dxa"/>
          </w:tcPr>
          <w:p w:rsidR="00EE55FB" w:rsidRPr="0003078E" w:rsidRDefault="00EE55FB" w:rsidP="00116AA5">
            <w:r w:rsidRPr="0003078E">
              <w:t>accept_time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8</w:t>
            </w:r>
          </w:p>
        </w:tc>
        <w:tc>
          <w:tcPr>
            <w:tcW w:w="803" w:type="dxa"/>
          </w:tcPr>
          <w:p w:rsidR="00EE55FB" w:rsidRDefault="00EE55FB" w:rsidP="00116AA5">
            <w:r>
              <w:rPr>
                <w:rFonts w:hint="eastAsia"/>
              </w:rPr>
              <w:t>O</w:t>
            </w:r>
          </w:p>
        </w:tc>
        <w:tc>
          <w:tcPr>
            <w:tcW w:w="3061" w:type="dxa"/>
          </w:tcPr>
          <w:p w:rsidR="00EE55FB" w:rsidRDefault="00EE55FB" w:rsidP="00116AA5"/>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委托来源</w:t>
            </w:r>
          </w:p>
        </w:tc>
        <w:tc>
          <w:tcPr>
            <w:tcW w:w="1494" w:type="dxa"/>
          </w:tcPr>
          <w:p w:rsidR="00EE55FB" w:rsidRPr="0003078E" w:rsidRDefault="00EE55FB" w:rsidP="00116AA5">
            <w:r w:rsidRPr="0003078E">
              <w:t>e_term_type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Pr>
                <w:rFonts w:hint="eastAsia"/>
              </w:rPr>
              <w:t>O</w:t>
            </w:r>
          </w:p>
        </w:tc>
        <w:tc>
          <w:tcPr>
            <w:tcW w:w="3061" w:type="dxa"/>
          </w:tcPr>
          <w:p w:rsidR="00EE55FB" w:rsidRDefault="0026413A" w:rsidP="00116AA5">
            <w:hyperlink w:anchor="_term_type（渠道类型）" w:history="1">
              <w:r w:rsidR="00EE55FB" w:rsidRPr="006E5508">
                <w:rPr>
                  <w:rStyle w:val="a8"/>
                  <w:rFonts w:hint="eastAsia"/>
                </w:rPr>
                <w:t>term_type</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委托时间</w:t>
            </w:r>
          </w:p>
        </w:tc>
        <w:tc>
          <w:tcPr>
            <w:tcW w:w="1494" w:type="dxa"/>
          </w:tcPr>
          <w:p w:rsidR="00EE55FB" w:rsidRPr="0003078E" w:rsidRDefault="00EE55FB" w:rsidP="00116AA5">
            <w:r w:rsidRPr="0003078E">
              <w:t>e_exch_time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6</w:t>
            </w:r>
          </w:p>
        </w:tc>
        <w:tc>
          <w:tcPr>
            <w:tcW w:w="803" w:type="dxa"/>
          </w:tcPr>
          <w:p w:rsidR="00EE55FB" w:rsidRDefault="00EE55FB" w:rsidP="00116AA5">
            <w:r>
              <w:rPr>
                <w:rFonts w:hint="eastAsia"/>
              </w:rPr>
              <w:t>O</w:t>
            </w:r>
          </w:p>
        </w:tc>
        <w:tc>
          <w:tcPr>
            <w:tcW w:w="3061" w:type="dxa"/>
          </w:tcPr>
          <w:p w:rsidR="00EE55FB" w:rsidRDefault="00EE55FB" w:rsidP="00116AA5">
            <w:r>
              <w:rPr>
                <w:rFonts w:hint="eastAsia"/>
              </w:rPr>
              <w:t>格式：</w:t>
            </w:r>
            <w:r>
              <w:t>041042</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撤消来源</w:t>
            </w:r>
          </w:p>
        </w:tc>
        <w:tc>
          <w:tcPr>
            <w:tcW w:w="1494" w:type="dxa"/>
          </w:tcPr>
          <w:p w:rsidR="00EE55FB" w:rsidRPr="0003078E" w:rsidRDefault="00EE55FB" w:rsidP="00116AA5">
            <w:r w:rsidRPr="0003078E">
              <w:t>c_term_type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sidRPr="00C005B8">
              <w:rPr>
                <w:rFonts w:hint="eastAsia"/>
              </w:rPr>
              <w:t>O</w:t>
            </w:r>
          </w:p>
        </w:tc>
        <w:tc>
          <w:tcPr>
            <w:tcW w:w="3061" w:type="dxa"/>
          </w:tcPr>
          <w:p w:rsidR="00EE55FB" w:rsidRDefault="0026413A" w:rsidP="00116AA5">
            <w:hyperlink w:anchor="_term_type（渠道类型）" w:history="1">
              <w:r w:rsidR="00EE55FB" w:rsidRPr="00CC5891">
                <w:rPr>
                  <w:rStyle w:val="a8"/>
                  <w:rFonts w:hint="eastAsia"/>
                </w:rPr>
                <w:t>term_type</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撤消时间</w:t>
            </w:r>
          </w:p>
        </w:tc>
        <w:tc>
          <w:tcPr>
            <w:tcW w:w="1494" w:type="dxa"/>
          </w:tcPr>
          <w:p w:rsidR="00EE55FB" w:rsidRPr="0003078E" w:rsidRDefault="00EE55FB" w:rsidP="00116AA5">
            <w:r w:rsidRPr="0003078E">
              <w:t>c_exch_time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6</w:t>
            </w:r>
          </w:p>
        </w:tc>
        <w:tc>
          <w:tcPr>
            <w:tcW w:w="803" w:type="dxa"/>
          </w:tcPr>
          <w:p w:rsidR="00EE55FB" w:rsidRDefault="00EE55FB" w:rsidP="00116AA5">
            <w:r w:rsidRPr="00C005B8">
              <w:rPr>
                <w:rFonts w:hint="eastAsia"/>
              </w:rPr>
              <w:t>O</w:t>
            </w:r>
          </w:p>
        </w:tc>
        <w:tc>
          <w:tcPr>
            <w:tcW w:w="3061" w:type="dxa"/>
          </w:tcPr>
          <w:p w:rsidR="00EE55FB" w:rsidRDefault="00EE55FB" w:rsidP="00116AA5"/>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报单响应</w:t>
            </w:r>
          </w:p>
        </w:tc>
        <w:tc>
          <w:tcPr>
            <w:tcW w:w="1494" w:type="dxa"/>
          </w:tcPr>
          <w:p w:rsidR="00EE55FB" w:rsidRDefault="00EE55FB" w:rsidP="00116AA5">
            <w:r w:rsidRPr="0003078E">
              <w:t>rsp_msg</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200</w:t>
            </w:r>
          </w:p>
        </w:tc>
        <w:tc>
          <w:tcPr>
            <w:tcW w:w="803" w:type="dxa"/>
          </w:tcPr>
          <w:p w:rsidR="00EE55FB" w:rsidRDefault="00EE55FB" w:rsidP="00116AA5">
            <w:r w:rsidRPr="00C005B8">
              <w:rPr>
                <w:rFonts w:hint="eastAsia"/>
              </w:rPr>
              <w:t>O</w:t>
            </w:r>
          </w:p>
        </w:tc>
        <w:tc>
          <w:tcPr>
            <w:tcW w:w="3061" w:type="dxa"/>
          </w:tcPr>
          <w:p w:rsidR="00EE55FB" w:rsidRDefault="00EE55FB" w:rsidP="00116AA5"/>
        </w:tc>
      </w:tr>
      <w:tr w:rsidR="008B5371" w:rsidTr="00F24747">
        <w:trPr>
          <w:jc w:val="center"/>
        </w:trPr>
        <w:tc>
          <w:tcPr>
            <w:tcW w:w="710" w:type="dxa"/>
          </w:tcPr>
          <w:p w:rsidR="008B5371" w:rsidRPr="00EA7AAD" w:rsidRDefault="008B5371" w:rsidP="00116AA5">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483" w:type="dxa"/>
            <w:gridSpan w:val="2"/>
          </w:tcPr>
          <w:p w:rsidR="008B5371" w:rsidRDefault="008B5371" w:rsidP="00116AA5">
            <w:r w:rsidRPr="008B5371">
              <w:rPr>
                <w:rFonts w:hint="eastAsia"/>
              </w:rPr>
              <w:t>交易日期</w:t>
            </w:r>
            <w:r w:rsidRPr="008B5371">
              <w:rPr>
                <w:rFonts w:hint="eastAsia"/>
              </w:rPr>
              <w:tab/>
            </w:r>
          </w:p>
        </w:tc>
        <w:tc>
          <w:tcPr>
            <w:tcW w:w="1494" w:type="dxa"/>
          </w:tcPr>
          <w:p w:rsidR="008B5371" w:rsidRPr="0003078E" w:rsidRDefault="008B5371" w:rsidP="00116AA5">
            <w:r w:rsidRPr="008B5371">
              <w:rPr>
                <w:rFonts w:hint="eastAsia"/>
              </w:rPr>
              <w:t>exch_date</w:t>
            </w:r>
          </w:p>
        </w:tc>
        <w:tc>
          <w:tcPr>
            <w:tcW w:w="850" w:type="dxa"/>
          </w:tcPr>
          <w:p w:rsidR="008B5371" w:rsidRDefault="008B5371" w:rsidP="00945CA8">
            <w:r>
              <w:rPr>
                <w:rFonts w:hint="eastAsia"/>
              </w:rPr>
              <w:t>string</w:t>
            </w:r>
          </w:p>
        </w:tc>
        <w:tc>
          <w:tcPr>
            <w:tcW w:w="756" w:type="dxa"/>
          </w:tcPr>
          <w:p w:rsidR="008B5371" w:rsidRDefault="008B5371" w:rsidP="00945CA8">
            <w:r>
              <w:rPr>
                <w:rFonts w:hint="eastAsia"/>
              </w:rPr>
              <w:t>8</w:t>
            </w:r>
          </w:p>
        </w:tc>
        <w:tc>
          <w:tcPr>
            <w:tcW w:w="803" w:type="dxa"/>
          </w:tcPr>
          <w:p w:rsidR="008B5371" w:rsidRDefault="008B5371" w:rsidP="00945CA8">
            <w:r>
              <w:rPr>
                <w:rFonts w:hint="eastAsia"/>
              </w:rPr>
              <w:t>M</w:t>
            </w:r>
          </w:p>
        </w:tc>
        <w:tc>
          <w:tcPr>
            <w:tcW w:w="3061" w:type="dxa"/>
          </w:tcPr>
          <w:p w:rsidR="008B5371" w:rsidRDefault="008B5371" w:rsidP="008B5371">
            <w:r>
              <w:rPr>
                <w:rFonts w:hint="eastAsia"/>
              </w:rPr>
              <w:t>格式：</w:t>
            </w:r>
            <w:r>
              <w:rPr>
                <w:rFonts w:hint="eastAsia"/>
              </w:rPr>
              <w:t>20160101</w:t>
            </w:r>
          </w:p>
        </w:tc>
      </w:tr>
    </w:tbl>
    <w:p w:rsidR="00832C38" w:rsidRDefault="00832C38" w:rsidP="00832C38">
      <w:pPr>
        <w:rPr>
          <w:lang w:val="zh-CN"/>
        </w:rPr>
      </w:pPr>
    </w:p>
    <w:p w:rsidR="00832C38" w:rsidRDefault="00832C38" w:rsidP="00832C38">
      <w:pPr>
        <w:rPr>
          <w:lang w:val="zh-CN"/>
        </w:rPr>
      </w:pPr>
    </w:p>
    <w:p w:rsidR="00832C38" w:rsidRDefault="00832C38" w:rsidP="00832C38">
      <w:pPr>
        <w:pStyle w:val="5"/>
      </w:pPr>
      <w:r>
        <w:rPr>
          <w:rFonts w:hint="eastAsia"/>
        </w:rPr>
        <w:t>当日成交流水查询</w:t>
      </w:r>
      <w:r>
        <w:rPr>
          <w:rFonts w:hint="eastAsia"/>
        </w:rPr>
        <w:t>[C</w:t>
      </w:r>
      <w:r w:rsidR="00B3225C">
        <w:rPr>
          <w:rFonts w:hint="eastAsia"/>
        </w:rPr>
        <w:t>804</w:t>
      </w:r>
      <w:r>
        <w:rPr>
          <w:rFonts w:hint="eastAsia"/>
        </w:rPr>
        <w:t xml:space="preserve">]  </w:t>
      </w:r>
    </w:p>
    <w:p w:rsidR="003A124B" w:rsidRDefault="003A124B" w:rsidP="003A124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3A124B" w:rsidRDefault="003A124B" w:rsidP="003A124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CB3BFF" w:rsidRPr="00CB3BFF" w:rsidRDefault="003A124B" w:rsidP="003A124B">
      <w:pPr>
        <w:rPr>
          <w:lang w:val="zh-CN"/>
        </w:rPr>
      </w:pPr>
      <w:r w:rsidRPr="0016784A">
        <w:rPr>
          <w:rFonts w:hint="eastAsia"/>
          <w:b/>
          <w:lang w:val="zh-CN"/>
        </w:rPr>
        <w:t>用途：</w:t>
      </w:r>
      <w:r w:rsidR="00CB3BFF">
        <w:rPr>
          <w:rFonts w:hint="eastAsia"/>
        </w:rPr>
        <w:t>查询现货、远期、延期三种市场的当日成交单流水。</w:t>
      </w:r>
    </w:p>
    <w:p w:rsidR="00832C38" w:rsidRDefault="00832C38" w:rsidP="00832C3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362"/>
        <w:gridCol w:w="869"/>
        <w:gridCol w:w="869"/>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请求报文体</w:t>
            </w:r>
          </w:p>
        </w:tc>
      </w:tr>
      <w:tr w:rsidR="00832C38" w:rsidTr="00116AA5">
        <w:trPr>
          <w:jc w:val="center"/>
        </w:trPr>
        <w:tc>
          <w:tcPr>
            <w:tcW w:w="1431" w:type="dxa"/>
            <w:gridSpan w:val="2"/>
            <w:shd w:val="clear" w:color="auto" w:fill="EEECE1"/>
          </w:tcPr>
          <w:p w:rsidR="00832C38" w:rsidRDefault="00832C38" w:rsidP="00116AA5">
            <w:r>
              <w:rPr>
                <w:rFonts w:hint="eastAsia"/>
              </w:rPr>
              <w:lastRenderedPageBreak/>
              <w:t>交易代码</w:t>
            </w:r>
          </w:p>
        </w:tc>
        <w:tc>
          <w:tcPr>
            <w:tcW w:w="7726" w:type="dxa"/>
            <w:gridSpan w:val="6"/>
          </w:tcPr>
          <w:p w:rsidR="00832C38" w:rsidRDefault="00832C38" w:rsidP="00B3225C">
            <w:r>
              <w:rPr>
                <w:rFonts w:hint="eastAsia"/>
              </w:rPr>
              <w:t>C</w:t>
            </w:r>
            <w:r w:rsidR="00B3225C">
              <w:rPr>
                <w:rFonts w:hint="eastAsia"/>
              </w:rPr>
              <w:t>804</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当日成交流水查询的请求报文体</w:t>
            </w:r>
          </w:p>
        </w:tc>
      </w:tr>
      <w:tr w:rsidR="00832C38" w:rsidTr="00116AA5">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869" w:type="dxa"/>
            <w:shd w:val="clear" w:color="auto" w:fill="EEECE1"/>
          </w:tcPr>
          <w:p w:rsidR="00832C38" w:rsidRDefault="00832C38" w:rsidP="00116AA5">
            <w:r>
              <w:rPr>
                <w:rFonts w:hint="eastAsia"/>
              </w:rPr>
              <w:t>类型</w:t>
            </w:r>
          </w:p>
        </w:tc>
        <w:tc>
          <w:tcPr>
            <w:tcW w:w="869"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362" w:type="dxa"/>
          </w:tcPr>
          <w:p w:rsidR="00832C38" w:rsidRDefault="00832C38" w:rsidP="00116AA5">
            <w:r>
              <w:rPr>
                <w:rFonts w:hint="eastAsia"/>
              </w:rPr>
              <w:t>oper_flag</w:t>
            </w:r>
          </w:p>
        </w:tc>
        <w:tc>
          <w:tcPr>
            <w:tcW w:w="869" w:type="dxa"/>
          </w:tcPr>
          <w:p w:rsidR="00832C38" w:rsidRDefault="00832C38" w:rsidP="00116AA5">
            <w:r>
              <w:rPr>
                <w:rFonts w:hint="eastAsia"/>
              </w:rPr>
              <w:t>int</w:t>
            </w:r>
          </w:p>
        </w:tc>
        <w:tc>
          <w:tcPr>
            <w:tcW w:w="869"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r>
              <w:rPr>
                <w:rFonts w:hint="eastAsia"/>
              </w:rPr>
              <w:t>默认填</w:t>
            </w:r>
            <w:r>
              <w:rPr>
                <w:rFonts w:hint="eastAsia"/>
              </w:rPr>
              <w:t xml:space="preserve"> 1</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本地报单号</w:t>
            </w:r>
          </w:p>
        </w:tc>
        <w:tc>
          <w:tcPr>
            <w:tcW w:w="1362" w:type="dxa"/>
          </w:tcPr>
          <w:p w:rsidR="00832C38" w:rsidRDefault="00832C38" w:rsidP="00116AA5">
            <w:r>
              <w:rPr>
                <w:rFonts w:hint="eastAsia"/>
              </w:rPr>
              <w:t>local_order_no</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14</w:t>
            </w:r>
          </w:p>
        </w:tc>
        <w:tc>
          <w:tcPr>
            <w:tcW w:w="803" w:type="dxa"/>
          </w:tcPr>
          <w:p w:rsidR="00832C38" w:rsidRDefault="00832C38" w:rsidP="00116AA5">
            <w:r w:rsidRPr="007C706C">
              <w:rPr>
                <w:rFonts w:hint="eastAsia"/>
              </w:rPr>
              <w:t>O</w:t>
            </w:r>
          </w:p>
        </w:tc>
        <w:tc>
          <w:tcPr>
            <w:tcW w:w="3061" w:type="dxa"/>
          </w:tcPr>
          <w:p w:rsidR="00832C38" w:rsidRDefault="00832C38" w:rsidP="00116AA5"/>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交易所报单号</w:t>
            </w:r>
          </w:p>
        </w:tc>
        <w:tc>
          <w:tcPr>
            <w:tcW w:w="1362" w:type="dxa"/>
          </w:tcPr>
          <w:p w:rsidR="00832C38" w:rsidRDefault="00832C38" w:rsidP="00116AA5">
            <w:r>
              <w:rPr>
                <w:rFonts w:hint="eastAsia"/>
              </w:rPr>
              <w:t>order_no</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16</w:t>
            </w:r>
          </w:p>
        </w:tc>
        <w:tc>
          <w:tcPr>
            <w:tcW w:w="803" w:type="dxa"/>
          </w:tcPr>
          <w:p w:rsidR="00832C38" w:rsidRDefault="00832C38" w:rsidP="00116AA5">
            <w:r w:rsidRPr="007C706C">
              <w:rPr>
                <w:rFonts w:hint="eastAsia"/>
              </w:rPr>
              <w:t>O</w:t>
            </w:r>
          </w:p>
        </w:tc>
        <w:tc>
          <w:tcPr>
            <w:tcW w:w="3061" w:type="dxa"/>
          </w:tcPr>
          <w:p w:rsidR="00832C38" w:rsidRDefault="00832C38" w:rsidP="00116AA5"/>
        </w:tc>
      </w:tr>
      <w:tr w:rsidR="003E081E" w:rsidTr="00116AA5">
        <w:trPr>
          <w:jc w:val="center"/>
        </w:trPr>
        <w:tc>
          <w:tcPr>
            <w:tcW w:w="710" w:type="dxa"/>
          </w:tcPr>
          <w:p w:rsidR="003E081E" w:rsidRDefault="003E081E" w:rsidP="002216DE"/>
        </w:tc>
        <w:tc>
          <w:tcPr>
            <w:tcW w:w="1483" w:type="dxa"/>
            <w:gridSpan w:val="2"/>
          </w:tcPr>
          <w:p w:rsidR="003E081E" w:rsidRPr="00F0183A" w:rsidRDefault="003E081E" w:rsidP="002216DE">
            <w:r w:rsidRPr="00F0183A">
              <w:rPr>
                <w:rFonts w:hint="eastAsia"/>
              </w:rPr>
              <w:t>成交编号</w:t>
            </w:r>
          </w:p>
        </w:tc>
        <w:tc>
          <w:tcPr>
            <w:tcW w:w="1362" w:type="dxa"/>
          </w:tcPr>
          <w:p w:rsidR="003E081E" w:rsidRPr="00C67A60" w:rsidRDefault="003E081E" w:rsidP="002216DE">
            <w:r w:rsidRPr="00C67A60">
              <w:t xml:space="preserve">match_no      </w:t>
            </w:r>
          </w:p>
        </w:tc>
        <w:tc>
          <w:tcPr>
            <w:tcW w:w="869" w:type="dxa"/>
          </w:tcPr>
          <w:p w:rsidR="003E081E" w:rsidRDefault="003E081E" w:rsidP="002216DE">
            <w:r>
              <w:rPr>
                <w:rFonts w:hint="eastAsia"/>
              </w:rPr>
              <w:t>string</w:t>
            </w:r>
          </w:p>
        </w:tc>
        <w:tc>
          <w:tcPr>
            <w:tcW w:w="869" w:type="dxa"/>
          </w:tcPr>
          <w:p w:rsidR="003E081E" w:rsidRDefault="003E081E" w:rsidP="002216DE">
            <w:r>
              <w:rPr>
                <w:rFonts w:hint="eastAsia"/>
              </w:rPr>
              <w:t>18</w:t>
            </w:r>
          </w:p>
        </w:tc>
        <w:tc>
          <w:tcPr>
            <w:tcW w:w="803" w:type="dxa"/>
          </w:tcPr>
          <w:p w:rsidR="003E081E" w:rsidRDefault="003E081E" w:rsidP="002216DE">
            <w:r w:rsidRPr="00D53CB9">
              <w:rPr>
                <w:rFonts w:hint="eastAsia"/>
              </w:rPr>
              <w:t>O</w:t>
            </w:r>
          </w:p>
        </w:tc>
        <w:tc>
          <w:tcPr>
            <w:tcW w:w="3061" w:type="dxa"/>
          </w:tcPr>
          <w:p w:rsidR="003E081E" w:rsidRDefault="003E081E" w:rsidP="002216DE"/>
        </w:tc>
      </w:tr>
      <w:tr w:rsidR="00832C38" w:rsidTr="00116AA5">
        <w:trPr>
          <w:jc w:val="center"/>
        </w:trPr>
        <w:tc>
          <w:tcPr>
            <w:tcW w:w="710" w:type="dxa"/>
          </w:tcPr>
          <w:p w:rsidR="00832C38" w:rsidRDefault="00832C38" w:rsidP="00116AA5"/>
        </w:tc>
        <w:tc>
          <w:tcPr>
            <w:tcW w:w="1483" w:type="dxa"/>
            <w:gridSpan w:val="2"/>
            <w:vAlign w:val="center"/>
          </w:tcPr>
          <w:p w:rsidR="00832C38" w:rsidRPr="0037383C" w:rsidRDefault="00832C38" w:rsidP="00116AA5">
            <w:pPr>
              <w:rPr>
                <w:rFonts w:cs="宋体"/>
              </w:rPr>
            </w:pPr>
            <w:r w:rsidRPr="0037383C">
              <w:rPr>
                <w:rFonts w:hint="eastAsia"/>
              </w:rPr>
              <w:t>合约代码</w:t>
            </w:r>
          </w:p>
        </w:tc>
        <w:tc>
          <w:tcPr>
            <w:tcW w:w="1362" w:type="dxa"/>
          </w:tcPr>
          <w:p w:rsidR="00832C38" w:rsidRPr="0037383C" w:rsidRDefault="00832C38" w:rsidP="00116AA5">
            <w:r>
              <w:rPr>
                <w:rFonts w:hint="eastAsia"/>
              </w:rPr>
              <w:t>prod_code</w:t>
            </w:r>
          </w:p>
        </w:tc>
        <w:tc>
          <w:tcPr>
            <w:tcW w:w="869" w:type="dxa"/>
          </w:tcPr>
          <w:p w:rsidR="00832C38" w:rsidRPr="0037383C" w:rsidRDefault="00832C38" w:rsidP="00116AA5">
            <w:r>
              <w:t>string</w:t>
            </w:r>
          </w:p>
        </w:tc>
        <w:tc>
          <w:tcPr>
            <w:tcW w:w="869" w:type="dxa"/>
          </w:tcPr>
          <w:p w:rsidR="00832C38" w:rsidRDefault="00832C38" w:rsidP="00116AA5">
            <w:r>
              <w:rPr>
                <w:rFonts w:hint="eastAsia"/>
              </w:rPr>
              <w:t>10</w:t>
            </w:r>
          </w:p>
        </w:tc>
        <w:tc>
          <w:tcPr>
            <w:tcW w:w="803" w:type="dxa"/>
          </w:tcPr>
          <w:p w:rsidR="00832C38" w:rsidRDefault="00832C38" w:rsidP="00116AA5">
            <w:r w:rsidRPr="007C706C">
              <w:rPr>
                <w:rFonts w:hint="eastAsia"/>
              </w:rPr>
              <w:t>O</w:t>
            </w:r>
          </w:p>
        </w:tc>
        <w:tc>
          <w:tcPr>
            <w:tcW w:w="3061" w:type="dxa"/>
          </w:tcPr>
          <w:p w:rsidR="00832C38" w:rsidRDefault="00832C38" w:rsidP="00116AA5"/>
        </w:tc>
      </w:tr>
      <w:tr w:rsidR="00832C38" w:rsidTr="00116AA5">
        <w:trPr>
          <w:jc w:val="center"/>
        </w:trPr>
        <w:tc>
          <w:tcPr>
            <w:tcW w:w="710" w:type="dxa"/>
          </w:tcPr>
          <w:p w:rsidR="00832C38" w:rsidRPr="0037383C" w:rsidRDefault="00832C38" w:rsidP="00116AA5"/>
        </w:tc>
        <w:tc>
          <w:tcPr>
            <w:tcW w:w="1483" w:type="dxa"/>
            <w:gridSpan w:val="2"/>
          </w:tcPr>
          <w:p w:rsidR="00832C38" w:rsidRPr="0037383C" w:rsidRDefault="00832C38" w:rsidP="00116AA5">
            <w:r w:rsidRPr="0037383C">
              <w:rPr>
                <w:rFonts w:hint="eastAsia"/>
              </w:rPr>
              <w:t>交易类型</w:t>
            </w:r>
          </w:p>
        </w:tc>
        <w:tc>
          <w:tcPr>
            <w:tcW w:w="1362" w:type="dxa"/>
          </w:tcPr>
          <w:p w:rsidR="00832C38" w:rsidRPr="0037383C" w:rsidRDefault="00832C38" w:rsidP="00116AA5">
            <w:r w:rsidRPr="0037383C">
              <w:rPr>
                <w:rFonts w:hint="eastAsia"/>
              </w:rPr>
              <w:t>exch_type</w:t>
            </w:r>
          </w:p>
        </w:tc>
        <w:tc>
          <w:tcPr>
            <w:tcW w:w="869" w:type="dxa"/>
          </w:tcPr>
          <w:p w:rsidR="00832C38" w:rsidRPr="0037383C" w:rsidRDefault="00832C38" w:rsidP="00116AA5">
            <w:r>
              <w:t>string</w:t>
            </w:r>
          </w:p>
        </w:tc>
        <w:tc>
          <w:tcPr>
            <w:tcW w:w="869" w:type="dxa"/>
          </w:tcPr>
          <w:p w:rsidR="00832C38" w:rsidRPr="0037383C" w:rsidRDefault="00832C38" w:rsidP="00116AA5">
            <w:r w:rsidRPr="0037383C">
              <w:rPr>
                <w:rFonts w:hint="eastAsia"/>
              </w:rPr>
              <w:t>4</w:t>
            </w:r>
          </w:p>
        </w:tc>
        <w:tc>
          <w:tcPr>
            <w:tcW w:w="803" w:type="dxa"/>
          </w:tcPr>
          <w:p w:rsidR="00832C38" w:rsidRDefault="00832C38" w:rsidP="00116AA5">
            <w:r w:rsidRPr="007C706C">
              <w:rPr>
                <w:rFonts w:hint="eastAsia"/>
              </w:rPr>
              <w:t>O</w:t>
            </w:r>
          </w:p>
        </w:tc>
        <w:tc>
          <w:tcPr>
            <w:tcW w:w="3061" w:type="dxa"/>
          </w:tcPr>
          <w:p w:rsidR="00832C38" w:rsidRPr="0037383C" w:rsidRDefault="0026413A" w:rsidP="00116AA5">
            <w:hyperlink w:anchor="_exch_type（交易类型）" w:history="1">
              <w:r w:rsidR="00832C38" w:rsidRPr="003D31CA">
                <w:rPr>
                  <w:rStyle w:val="a8"/>
                  <w:rFonts w:hint="eastAsia"/>
                </w:rPr>
                <w:t>exch_type</w:t>
              </w:r>
            </w:hyperlink>
          </w:p>
        </w:tc>
      </w:tr>
      <w:tr w:rsidR="003D31CA" w:rsidTr="003D31CA">
        <w:trPr>
          <w:jc w:val="center"/>
        </w:trPr>
        <w:tc>
          <w:tcPr>
            <w:tcW w:w="710" w:type="dxa"/>
            <w:tcBorders>
              <w:top w:val="single" w:sz="4" w:space="0" w:color="auto"/>
              <w:left w:val="single" w:sz="4" w:space="0" w:color="auto"/>
              <w:bottom w:val="single" w:sz="4" w:space="0" w:color="auto"/>
              <w:right w:val="single" w:sz="4" w:space="0" w:color="auto"/>
            </w:tcBorders>
          </w:tcPr>
          <w:p w:rsidR="003D31CA" w:rsidRDefault="003D31CA" w:rsidP="002216DE"/>
        </w:tc>
        <w:tc>
          <w:tcPr>
            <w:tcW w:w="1483" w:type="dxa"/>
            <w:gridSpan w:val="2"/>
            <w:tcBorders>
              <w:top w:val="single" w:sz="4" w:space="0" w:color="auto"/>
              <w:left w:val="single" w:sz="4" w:space="0" w:color="auto"/>
              <w:bottom w:val="single" w:sz="4" w:space="0" w:color="auto"/>
              <w:right w:val="single" w:sz="4" w:space="0" w:color="auto"/>
            </w:tcBorders>
          </w:tcPr>
          <w:p w:rsidR="003D31CA" w:rsidRDefault="003D31CA" w:rsidP="002216DE">
            <w:r>
              <w:rPr>
                <w:rFonts w:hint="eastAsia"/>
              </w:rPr>
              <w:t>交易市场</w:t>
            </w:r>
          </w:p>
        </w:tc>
        <w:tc>
          <w:tcPr>
            <w:tcW w:w="1362" w:type="dxa"/>
            <w:tcBorders>
              <w:top w:val="single" w:sz="4" w:space="0" w:color="auto"/>
              <w:left w:val="single" w:sz="4" w:space="0" w:color="auto"/>
              <w:bottom w:val="single" w:sz="4" w:space="0" w:color="auto"/>
              <w:right w:val="single" w:sz="4" w:space="0" w:color="auto"/>
            </w:tcBorders>
          </w:tcPr>
          <w:p w:rsidR="003D31CA" w:rsidRPr="0003078E" w:rsidRDefault="003D31CA" w:rsidP="002216DE">
            <w:r w:rsidRPr="0003078E">
              <w:t>market_id</w:t>
            </w:r>
          </w:p>
        </w:tc>
        <w:tc>
          <w:tcPr>
            <w:tcW w:w="869" w:type="dxa"/>
            <w:tcBorders>
              <w:top w:val="single" w:sz="4" w:space="0" w:color="auto"/>
              <w:left w:val="single" w:sz="4" w:space="0" w:color="auto"/>
              <w:bottom w:val="single" w:sz="4" w:space="0" w:color="auto"/>
              <w:right w:val="single" w:sz="4" w:space="0" w:color="auto"/>
            </w:tcBorders>
          </w:tcPr>
          <w:p w:rsidR="003D31CA" w:rsidRDefault="003D31CA" w:rsidP="002216DE">
            <w:r>
              <w:rPr>
                <w:rFonts w:hint="eastAsia"/>
              </w:rPr>
              <w:t>string</w:t>
            </w:r>
          </w:p>
        </w:tc>
        <w:tc>
          <w:tcPr>
            <w:tcW w:w="869" w:type="dxa"/>
            <w:tcBorders>
              <w:top w:val="single" w:sz="4" w:space="0" w:color="auto"/>
              <w:left w:val="single" w:sz="4" w:space="0" w:color="auto"/>
              <w:bottom w:val="single" w:sz="4" w:space="0" w:color="auto"/>
              <w:right w:val="single" w:sz="4" w:space="0" w:color="auto"/>
            </w:tcBorders>
          </w:tcPr>
          <w:p w:rsidR="003D31CA" w:rsidRDefault="003D31CA" w:rsidP="002216DE">
            <w:r>
              <w:rPr>
                <w:rFonts w:hint="eastAsia"/>
              </w:rPr>
              <w:t>2</w:t>
            </w:r>
          </w:p>
        </w:tc>
        <w:tc>
          <w:tcPr>
            <w:tcW w:w="803" w:type="dxa"/>
            <w:tcBorders>
              <w:top w:val="single" w:sz="4" w:space="0" w:color="auto"/>
              <w:left w:val="single" w:sz="4" w:space="0" w:color="auto"/>
              <w:bottom w:val="single" w:sz="4" w:space="0" w:color="auto"/>
              <w:right w:val="single" w:sz="4" w:space="0" w:color="auto"/>
            </w:tcBorders>
          </w:tcPr>
          <w:p w:rsidR="003D31CA" w:rsidRDefault="003D31CA" w:rsidP="002216DE">
            <w:r w:rsidRPr="00D53CB9">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3D31CA" w:rsidRDefault="0026413A" w:rsidP="002216DE">
            <w:hyperlink w:anchor="_b_market_id（交易市场）" w:history="1">
              <w:r w:rsidR="003D31CA" w:rsidRPr="003D31CA">
                <w:rPr>
                  <w:rStyle w:val="a8"/>
                </w:rPr>
                <w:t>b_market_id</w:t>
              </w:r>
            </w:hyperlink>
          </w:p>
        </w:tc>
      </w:tr>
      <w:tr w:rsidR="002B76B5" w:rsidTr="003D31CA">
        <w:trPr>
          <w:jc w:val="center"/>
        </w:trPr>
        <w:tc>
          <w:tcPr>
            <w:tcW w:w="710" w:type="dxa"/>
            <w:tcBorders>
              <w:top w:val="single" w:sz="4" w:space="0" w:color="auto"/>
              <w:left w:val="single" w:sz="4" w:space="0" w:color="auto"/>
              <w:bottom w:val="single" w:sz="4" w:space="0" w:color="auto"/>
              <w:right w:val="single" w:sz="4" w:space="0" w:color="auto"/>
            </w:tcBorders>
          </w:tcPr>
          <w:p w:rsidR="002B76B5" w:rsidRDefault="002B76B5" w:rsidP="002216DE"/>
        </w:tc>
        <w:tc>
          <w:tcPr>
            <w:tcW w:w="1483" w:type="dxa"/>
            <w:gridSpan w:val="2"/>
            <w:tcBorders>
              <w:top w:val="single" w:sz="4" w:space="0" w:color="auto"/>
              <w:left w:val="single" w:sz="4" w:space="0" w:color="auto"/>
              <w:bottom w:val="single" w:sz="4" w:space="0" w:color="auto"/>
              <w:right w:val="single" w:sz="4" w:space="0" w:color="auto"/>
            </w:tcBorders>
          </w:tcPr>
          <w:p w:rsidR="002B76B5" w:rsidRDefault="002B76B5" w:rsidP="002216DE">
            <w:r w:rsidRPr="002B76B5">
              <w:rPr>
                <w:rFonts w:hint="eastAsia"/>
              </w:rPr>
              <w:t>开平标志</w:t>
            </w:r>
          </w:p>
        </w:tc>
        <w:tc>
          <w:tcPr>
            <w:tcW w:w="1362" w:type="dxa"/>
            <w:tcBorders>
              <w:top w:val="single" w:sz="4" w:space="0" w:color="auto"/>
              <w:left w:val="single" w:sz="4" w:space="0" w:color="auto"/>
              <w:bottom w:val="single" w:sz="4" w:space="0" w:color="auto"/>
              <w:right w:val="single" w:sz="4" w:space="0" w:color="auto"/>
            </w:tcBorders>
          </w:tcPr>
          <w:p w:rsidR="002B76B5" w:rsidRPr="0003078E" w:rsidRDefault="002B76B5" w:rsidP="002216DE">
            <w:r w:rsidRPr="002B76B5">
              <w:rPr>
                <w:rFonts w:hint="eastAsia"/>
              </w:rPr>
              <w:t>offset_flag</w:t>
            </w:r>
          </w:p>
        </w:tc>
        <w:tc>
          <w:tcPr>
            <w:tcW w:w="869" w:type="dxa"/>
            <w:tcBorders>
              <w:top w:val="single" w:sz="4" w:space="0" w:color="auto"/>
              <w:left w:val="single" w:sz="4" w:space="0" w:color="auto"/>
              <w:bottom w:val="single" w:sz="4" w:space="0" w:color="auto"/>
              <w:right w:val="single" w:sz="4" w:space="0" w:color="auto"/>
            </w:tcBorders>
          </w:tcPr>
          <w:p w:rsidR="002B76B5" w:rsidRDefault="002B76B5" w:rsidP="00BB4885">
            <w:r>
              <w:rPr>
                <w:rFonts w:hint="eastAsia"/>
              </w:rPr>
              <w:t>string</w:t>
            </w:r>
          </w:p>
        </w:tc>
        <w:tc>
          <w:tcPr>
            <w:tcW w:w="869" w:type="dxa"/>
            <w:tcBorders>
              <w:top w:val="single" w:sz="4" w:space="0" w:color="auto"/>
              <w:left w:val="single" w:sz="4" w:space="0" w:color="auto"/>
              <w:bottom w:val="single" w:sz="4" w:space="0" w:color="auto"/>
              <w:right w:val="single" w:sz="4" w:space="0" w:color="auto"/>
            </w:tcBorders>
          </w:tcPr>
          <w:p w:rsidR="002B76B5" w:rsidRDefault="002B76B5" w:rsidP="00BB4885">
            <w:r>
              <w:rPr>
                <w:rFonts w:hint="eastAsia"/>
              </w:rPr>
              <w:t>2</w:t>
            </w:r>
          </w:p>
        </w:tc>
        <w:tc>
          <w:tcPr>
            <w:tcW w:w="803" w:type="dxa"/>
            <w:tcBorders>
              <w:top w:val="single" w:sz="4" w:space="0" w:color="auto"/>
              <w:left w:val="single" w:sz="4" w:space="0" w:color="auto"/>
              <w:bottom w:val="single" w:sz="4" w:space="0" w:color="auto"/>
              <w:right w:val="single" w:sz="4" w:space="0" w:color="auto"/>
            </w:tcBorders>
          </w:tcPr>
          <w:p w:rsidR="002B76B5" w:rsidRDefault="002B76B5" w:rsidP="00BB4885">
            <w:r w:rsidRPr="00D53CB9">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B76B5" w:rsidRDefault="0026413A" w:rsidP="002216DE">
            <w:hyperlink w:anchor="_b_offset_flag（开平标志）" w:history="1">
              <w:r w:rsidR="002B76B5" w:rsidRPr="00C878E4">
                <w:rPr>
                  <w:rStyle w:val="a8"/>
                </w:rPr>
                <w:t>b_offset_flag</w:t>
              </w:r>
            </w:hyperlink>
          </w:p>
        </w:tc>
      </w:tr>
      <w:tr w:rsidR="005435C9" w:rsidTr="003D31CA">
        <w:trPr>
          <w:jc w:val="center"/>
        </w:trPr>
        <w:tc>
          <w:tcPr>
            <w:tcW w:w="710" w:type="dxa"/>
            <w:tcBorders>
              <w:top w:val="single" w:sz="4" w:space="0" w:color="auto"/>
              <w:left w:val="single" w:sz="4" w:space="0" w:color="auto"/>
              <w:bottom w:val="single" w:sz="4" w:space="0" w:color="auto"/>
              <w:right w:val="single" w:sz="4" w:space="0" w:color="auto"/>
            </w:tcBorders>
          </w:tcPr>
          <w:p w:rsidR="005435C9" w:rsidRDefault="005435C9" w:rsidP="002216DE"/>
        </w:tc>
        <w:tc>
          <w:tcPr>
            <w:tcW w:w="1483" w:type="dxa"/>
            <w:gridSpan w:val="2"/>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客户号</w:t>
            </w:r>
          </w:p>
        </w:tc>
        <w:tc>
          <w:tcPr>
            <w:tcW w:w="1362" w:type="dxa"/>
            <w:tcBorders>
              <w:top w:val="single" w:sz="4" w:space="0" w:color="auto"/>
              <w:left w:val="single" w:sz="4" w:space="0" w:color="auto"/>
              <w:bottom w:val="single" w:sz="4" w:space="0" w:color="auto"/>
              <w:right w:val="single" w:sz="4" w:space="0" w:color="auto"/>
            </w:tcBorders>
          </w:tcPr>
          <w:p w:rsidR="005435C9" w:rsidRPr="00E1774F" w:rsidRDefault="005435C9" w:rsidP="00DD1B59">
            <w:r>
              <w:rPr>
                <w:rFonts w:hint="eastAsia"/>
              </w:rPr>
              <w:t>acct_no</w:t>
            </w:r>
          </w:p>
        </w:tc>
        <w:tc>
          <w:tcPr>
            <w:tcW w:w="86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string</w:t>
            </w:r>
          </w:p>
        </w:tc>
        <w:tc>
          <w:tcPr>
            <w:tcW w:w="86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16</w:t>
            </w:r>
          </w:p>
        </w:tc>
        <w:tc>
          <w:tcPr>
            <w:tcW w:w="803"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5435C9" w:rsidRDefault="005435C9" w:rsidP="00DD1B59"/>
        </w:tc>
      </w:tr>
    </w:tbl>
    <w:p w:rsidR="00832C38" w:rsidRDefault="00832C38" w:rsidP="00832C38">
      <w:pPr>
        <w:pStyle w:val="5"/>
        <w:numPr>
          <w:ilvl w:val="5"/>
          <w:numId w:val="1"/>
        </w:numPr>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362"/>
        <w:gridCol w:w="982"/>
        <w:gridCol w:w="756"/>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响应报文体</w:t>
            </w:r>
          </w:p>
        </w:tc>
      </w:tr>
      <w:tr w:rsidR="00832C38" w:rsidTr="00116AA5">
        <w:trPr>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804</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当日成交流水查询的响应报文体</w:t>
            </w:r>
          </w:p>
        </w:tc>
      </w:tr>
      <w:tr w:rsidR="00832C38" w:rsidTr="00116AA5">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982" w:type="dxa"/>
            <w:shd w:val="clear" w:color="auto" w:fill="EEECE1"/>
          </w:tcPr>
          <w:p w:rsidR="00832C38" w:rsidRDefault="00832C38" w:rsidP="00116AA5">
            <w:r>
              <w:rPr>
                <w:rFonts w:hint="eastAsia"/>
              </w:rPr>
              <w:t>类型</w:t>
            </w:r>
          </w:p>
        </w:tc>
        <w:tc>
          <w:tcPr>
            <w:tcW w:w="756"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362" w:type="dxa"/>
          </w:tcPr>
          <w:p w:rsidR="00832C38" w:rsidRPr="00C67A60" w:rsidRDefault="00832C38" w:rsidP="00116AA5">
            <w:r w:rsidRPr="00C67A60">
              <w:t>oper_flag</w:t>
            </w:r>
          </w:p>
        </w:tc>
        <w:tc>
          <w:tcPr>
            <w:tcW w:w="982" w:type="dxa"/>
          </w:tcPr>
          <w:p w:rsidR="00832C38" w:rsidRDefault="00832C38" w:rsidP="00116AA5">
            <w:r>
              <w:rPr>
                <w:rFonts w:hint="eastAsia"/>
              </w:rPr>
              <w:t>int</w:t>
            </w:r>
          </w:p>
        </w:tc>
        <w:tc>
          <w:tcPr>
            <w:tcW w:w="756"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tc>
      </w:tr>
      <w:tr w:rsidR="00F1044D" w:rsidTr="00116AA5">
        <w:trPr>
          <w:jc w:val="center"/>
        </w:trPr>
        <w:tc>
          <w:tcPr>
            <w:tcW w:w="710" w:type="dxa"/>
          </w:tcPr>
          <w:p w:rsidR="00F1044D" w:rsidRDefault="00F1044D" w:rsidP="00116AA5">
            <w:r w:rsidRPr="00EA7AAD">
              <w:rPr>
                <w:rFonts w:ascii="宋体" w:hAnsi="宋体" w:cs="宋体" w:hint="eastAsia"/>
                <w:color w:val="000000"/>
                <w:kern w:val="0"/>
                <w:sz w:val="20"/>
                <w:szCs w:val="20"/>
              </w:rPr>
              <w:t>[]</w:t>
            </w:r>
          </w:p>
        </w:tc>
        <w:tc>
          <w:tcPr>
            <w:tcW w:w="1483" w:type="dxa"/>
            <w:gridSpan w:val="2"/>
          </w:tcPr>
          <w:p w:rsidR="00F1044D" w:rsidRDefault="00F1044D" w:rsidP="00116AA5">
            <w:r>
              <w:rPr>
                <w:rFonts w:hint="eastAsia"/>
              </w:rPr>
              <w:t>成交流水信息</w:t>
            </w:r>
          </w:p>
        </w:tc>
        <w:tc>
          <w:tcPr>
            <w:tcW w:w="1362" w:type="dxa"/>
          </w:tcPr>
          <w:p w:rsidR="00F1044D" w:rsidRPr="00C67A60" w:rsidRDefault="00F1044D" w:rsidP="00116AA5">
            <w:r>
              <w:rPr>
                <w:rFonts w:hint="eastAsia"/>
              </w:rPr>
              <w:t>list</w:t>
            </w:r>
          </w:p>
        </w:tc>
        <w:tc>
          <w:tcPr>
            <w:tcW w:w="982"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成交流水信息</w:t>
            </w:r>
          </w:p>
        </w:tc>
        <w:tc>
          <w:tcPr>
            <w:tcW w:w="1362" w:type="dxa"/>
          </w:tcPr>
          <w:p w:rsidR="00832C38" w:rsidRPr="00C67A60" w:rsidRDefault="00832C38" w:rsidP="00116AA5"/>
        </w:tc>
        <w:tc>
          <w:tcPr>
            <w:tcW w:w="982" w:type="dxa"/>
          </w:tcPr>
          <w:p w:rsidR="00832C38" w:rsidRDefault="00832C38" w:rsidP="00116AA5"/>
        </w:tc>
        <w:tc>
          <w:tcPr>
            <w:tcW w:w="756" w:type="dxa"/>
          </w:tcPr>
          <w:p w:rsidR="00832C38" w:rsidRDefault="00832C38" w:rsidP="00116AA5"/>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客户号</w:t>
            </w:r>
          </w:p>
        </w:tc>
        <w:tc>
          <w:tcPr>
            <w:tcW w:w="1362" w:type="dxa"/>
          </w:tcPr>
          <w:p w:rsidR="00832C38" w:rsidRPr="009F21B9" w:rsidRDefault="00832C38" w:rsidP="00116AA5">
            <w:r>
              <w:t>acct_no</w:t>
            </w:r>
          </w:p>
        </w:tc>
        <w:tc>
          <w:tcPr>
            <w:tcW w:w="982" w:type="dxa"/>
          </w:tcPr>
          <w:p w:rsidR="00832C38" w:rsidRDefault="00832C38" w:rsidP="00116AA5">
            <w:r>
              <w:t>string</w:t>
            </w:r>
          </w:p>
        </w:tc>
        <w:tc>
          <w:tcPr>
            <w:tcW w:w="756" w:type="dxa"/>
          </w:tcPr>
          <w:p w:rsidR="00832C38" w:rsidRDefault="00832C38" w:rsidP="00EB3BF6">
            <w:r>
              <w:rPr>
                <w:rFonts w:hint="eastAsia"/>
              </w:rPr>
              <w:t>1</w:t>
            </w:r>
            <w:r w:rsidR="00EB3BF6">
              <w:rPr>
                <w:rFonts w:hint="eastAsia"/>
              </w:rPr>
              <w:t>6</w:t>
            </w:r>
          </w:p>
        </w:tc>
        <w:tc>
          <w:tcPr>
            <w:tcW w:w="803" w:type="dxa"/>
          </w:tcPr>
          <w:p w:rsidR="00832C38" w:rsidRDefault="00832C38" w:rsidP="00116AA5">
            <w:r w:rsidRPr="00B36F12">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成交编号</w:t>
            </w:r>
          </w:p>
        </w:tc>
        <w:tc>
          <w:tcPr>
            <w:tcW w:w="1362" w:type="dxa"/>
          </w:tcPr>
          <w:p w:rsidR="00832C38" w:rsidRPr="00C67A60" w:rsidRDefault="00832C38" w:rsidP="00116AA5">
            <w:r w:rsidRPr="00C67A60">
              <w:t xml:space="preserve">match_no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18</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报单号</w:t>
            </w:r>
          </w:p>
        </w:tc>
        <w:tc>
          <w:tcPr>
            <w:tcW w:w="1362" w:type="dxa"/>
          </w:tcPr>
          <w:p w:rsidR="00832C38" w:rsidRPr="00C67A60" w:rsidRDefault="00832C38" w:rsidP="00116AA5">
            <w:r w:rsidRPr="00C67A60">
              <w:t xml:space="preserve">order_no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18</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lastRenderedPageBreak/>
              <w:t>→</w:t>
            </w:r>
          </w:p>
        </w:tc>
        <w:tc>
          <w:tcPr>
            <w:tcW w:w="1483" w:type="dxa"/>
            <w:gridSpan w:val="2"/>
          </w:tcPr>
          <w:p w:rsidR="00832C38" w:rsidRPr="00F0183A" w:rsidRDefault="00832C38" w:rsidP="00116AA5">
            <w:r w:rsidRPr="00F0183A">
              <w:rPr>
                <w:rFonts w:hint="eastAsia"/>
              </w:rPr>
              <w:t>本地报单号</w:t>
            </w:r>
          </w:p>
        </w:tc>
        <w:tc>
          <w:tcPr>
            <w:tcW w:w="1362" w:type="dxa"/>
          </w:tcPr>
          <w:p w:rsidR="00832C38" w:rsidRPr="00C67A60" w:rsidRDefault="00832C38" w:rsidP="00116AA5">
            <w:r w:rsidRPr="00C67A60">
              <w:t>local_order_no</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14</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交易市场</w:t>
            </w:r>
          </w:p>
        </w:tc>
        <w:tc>
          <w:tcPr>
            <w:tcW w:w="1362" w:type="dxa"/>
          </w:tcPr>
          <w:p w:rsidR="00832C38" w:rsidRPr="00C67A60" w:rsidRDefault="00832C38" w:rsidP="00116AA5">
            <w:r w:rsidRPr="00C67A60">
              <w:t xml:space="preserve">market_id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2</w:t>
            </w:r>
          </w:p>
        </w:tc>
        <w:tc>
          <w:tcPr>
            <w:tcW w:w="803" w:type="dxa"/>
          </w:tcPr>
          <w:p w:rsidR="00832C38" w:rsidRDefault="00832C38" w:rsidP="00116AA5">
            <w:r w:rsidRPr="002C4CB1">
              <w:rPr>
                <w:rFonts w:hint="eastAsia"/>
              </w:rPr>
              <w:t>M</w:t>
            </w:r>
          </w:p>
        </w:tc>
        <w:tc>
          <w:tcPr>
            <w:tcW w:w="3061" w:type="dxa"/>
          </w:tcPr>
          <w:p w:rsidR="00832C38" w:rsidRDefault="0026413A" w:rsidP="00116AA5">
            <w:hyperlink w:anchor="_b_market_id（交易市场）" w:history="1">
              <w:r w:rsidR="009941A2" w:rsidRPr="003D31CA">
                <w:rPr>
                  <w:rStyle w:val="a8"/>
                </w:rPr>
                <w:t>b_market_id</w:t>
              </w:r>
            </w:hyperlink>
          </w:p>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交易</w:t>
            </w:r>
            <w:r>
              <w:rPr>
                <w:rFonts w:hint="eastAsia"/>
              </w:rPr>
              <w:t>类型</w:t>
            </w:r>
          </w:p>
        </w:tc>
        <w:tc>
          <w:tcPr>
            <w:tcW w:w="1362" w:type="dxa"/>
          </w:tcPr>
          <w:p w:rsidR="00832C38" w:rsidRPr="00C67A60" w:rsidRDefault="00832C38" w:rsidP="00116AA5">
            <w:r w:rsidRPr="00C67A60">
              <w:t xml:space="preserve">exch_type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4</w:t>
            </w:r>
          </w:p>
        </w:tc>
        <w:tc>
          <w:tcPr>
            <w:tcW w:w="803" w:type="dxa"/>
          </w:tcPr>
          <w:p w:rsidR="00832C38" w:rsidRDefault="00832C38" w:rsidP="00116AA5">
            <w:r w:rsidRPr="002C4CB1">
              <w:rPr>
                <w:rFonts w:hint="eastAsia"/>
              </w:rPr>
              <w:t>M</w:t>
            </w:r>
          </w:p>
        </w:tc>
        <w:tc>
          <w:tcPr>
            <w:tcW w:w="3061" w:type="dxa"/>
          </w:tcPr>
          <w:p w:rsidR="00832C38" w:rsidRDefault="0026413A" w:rsidP="00116AA5">
            <w:hyperlink w:anchor="_exch_type（交易类型）" w:history="1">
              <w:r w:rsidR="009941A2" w:rsidRPr="003D31CA">
                <w:rPr>
                  <w:rStyle w:val="a8"/>
                  <w:rFonts w:hint="eastAsia"/>
                </w:rPr>
                <w:t>exch_type</w:t>
              </w:r>
            </w:hyperlink>
          </w:p>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成交日期</w:t>
            </w:r>
          </w:p>
        </w:tc>
        <w:tc>
          <w:tcPr>
            <w:tcW w:w="1362" w:type="dxa"/>
          </w:tcPr>
          <w:p w:rsidR="00832C38" w:rsidRPr="00C67A60" w:rsidRDefault="00832C38" w:rsidP="00116AA5">
            <w:r w:rsidRPr="00C67A60">
              <w:t xml:space="preserve">exch_date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8</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成交时间</w:t>
            </w:r>
          </w:p>
        </w:tc>
        <w:tc>
          <w:tcPr>
            <w:tcW w:w="1362" w:type="dxa"/>
          </w:tcPr>
          <w:p w:rsidR="00832C38" w:rsidRPr="00C67A60" w:rsidRDefault="00832C38" w:rsidP="00116AA5">
            <w:r w:rsidRPr="00C67A60">
              <w:t xml:space="preserve">exch_time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8</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合约代码</w:t>
            </w:r>
          </w:p>
        </w:tc>
        <w:tc>
          <w:tcPr>
            <w:tcW w:w="1362" w:type="dxa"/>
          </w:tcPr>
          <w:p w:rsidR="00832C38" w:rsidRPr="00C67A60" w:rsidRDefault="00832C38" w:rsidP="00116AA5">
            <w:r w:rsidRPr="00C67A60">
              <w:t xml:space="preserve">prod_code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10</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成交价格</w:t>
            </w:r>
          </w:p>
        </w:tc>
        <w:tc>
          <w:tcPr>
            <w:tcW w:w="1362" w:type="dxa"/>
          </w:tcPr>
          <w:p w:rsidR="00EE55FB" w:rsidRPr="00C67A60" w:rsidRDefault="00EE55FB" w:rsidP="00116AA5">
            <w:r w:rsidRPr="00C67A60">
              <w:t xml:space="preserve">match_price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EE55FB" w:rsidP="00A2521D">
            <w:r>
              <w:rPr>
                <w:rFonts w:hint="eastAsia"/>
              </w:rPr>
              <w:t>黄金铂金单位元</w:t>
            </w:r>
            <w:r>
              <w:rPr>
                <w:rFonts w:hint="eastAsia"/>
              </w:rPr>
              <w:t>/</w:t>
            </w:r>
            <w:r>
              <w:rPr>
                <w:rFonts w:hint="eastAsia"/>
              </w:rPr>
              <w:t>克</w:t>
            </w:r>
          </w:p>
          <w:p w:rsidR="00EE55FB" w:rsidRDefault="00EE55FB" w:rsidP="00A2521D">
            <w:r>
              <w:rPr>
                <w:rFonts w:hint="eastAsia"/>
              </w:rPr>
              <w:t>白银单位元</w:t>
            </w:r>
            <w:r>
              <w:rPr>
                <w:rFonts w:hint="eastAsia"/>
              </w:rPr>
              <w:t>/</w:t>
            </w:r>
            <w:r>
              <w:rPr>
                <w:rFonts w:hint="eastAsia"/>
              </w:rPr>
              <w:t>千克</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成交数量</w:t>
            </w:r>
          </w:p>
        </w:tc>
        <w:tc>
          <w:tcPr>
            <w:tcW w:w="1362" w:type="dxa"/>
          </w:tcPr>
          <w:p w:rsidR="00EE55FB" w:rsidRPr="00C67A60" w:rsidRDefault="00EE55FB" w:rsidP="00116AA5">
            <w:r w:rsidRPr="00C67A60">
              <w:t xml:space="preserve">match_amount  </w:t>
            </w:r>
          </w:p>
        </w:tc>
        <w:tc>
          <w:tcPr>
            <w:tcW w:w="982" w:type="dxa"/>
          </w:tcPr>
          <w:p w:rsidR="00EE55FB" w:rsidRDefault="00EE55FB" w:rsidP="00116AA5">
            <w:r>
              <w:rPr>
                <w:rFonts w:hint="eastAsia"/>
              </w:rPr>
              <w:t>int</w:t>
            </w:r>
          </w:p>
        </w:tc>
        <w:tc>
          <w:tcPr>
            <w:tcW w:w="756" w:type="dxa"/>
          </w:tcPr>
          <w:p w:rsidR="00EE55FB" w:rsidRDefault="00EE55FB" w:rsidP="00116AA5"/>
        </w:tc>
        <w:tc>
          <w:tcPr>
            <w:tcW w:w="803" w:type="dxa"/>
          </w:tcPr>
          <w:p w:rsidR="00EE55FB" w:rsidRDefault="00EE55FB" w:rsidP="00116AA5">
            <w:r w:rsidRPr="002C4CB1">
              <w:rPr>
                <w:rFonts w:hint="eastAsia"/>
              </w:rPr>
              <w:t>M</w:t>
            </w:r>
          </w:p>
        </w:tc>
        <w:tc>
          <w:tcPr>
            <w:tcW w:w="3061" w:type="dxa"/>
          </w:tcPr>
          <w:p w:rsidR="00EE55FB" w:rsidRDefault="00EE55FB" w:rsidP="00116AA5">
            <w:r>
              <w:rPr>
                <w:rFonts w:hint="eastAsia"/>
              </w:rPr>
              <w:t>单位手</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买卖方向</w:t>
            </w:r>
          </w:p>
        </w:tc>
        <w:tc>
          <w:tcPr>
            <w:tcW w:w="1362" w:type="dxa"/>
          </w:tcPr>
          <w:p w:rsidR="00EE55FB" w:rsidRPr="00C67A60" w:rsidRDefault="00EE55FB" w:rsidP="00116AA5">
            <w:r w:rsidRPr="00C67A60">
              <w:t xml:space="preserve">bs            </w:t>
            </w:r>
          </w:p>
        </w:tc>
        <w:tc>
          <w:tcPr>
            <w:tcW w:w="982"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sidRPr="002C4CB1">
              <w:rPr>
                <w:rFonts w:hint="eastAsia"/>
              </w:rPr>
              <w:t>M</w:t>
            </w:r>
          </w:p>
        </w:tc>
        <w:tc>
          <w:tcPr>
            <w:tcW w:w="3061" w:type="dxa"/>
          </w:tcPr>
          <w:p w:rsidR="00EE55FB" w:rsidRDefault="0026413A" w:rsidP="00116AA5">
            <w:hyperlink w:anchor="_b_buyorsell（买卖方向）" w:history="1">
              <w:r w:rsidR="00EE55FB" w:rsidRPr="00C878E4">
                <w:rPr>
                  <w:rStyle w:val="a8"/>
                </w:rPr>
                <w:t>b_buyorsell</w:t>
              </w:r>
            </w:hyperlink>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开平标志</w:t>
            </w:r>
          </w:p>
        </w:tc>
        <w:tc>
          <w:tcPr>
            <w:tcW w:w="1362" w:type="dxa"/>
          </w:tcPr>
          <w:p w:rsidR="00EE55FB" w:rsidRPr="00C67A60" w:rsidRDefault="00EE55FB" w:rsidP="00116AA5">
            <w:r w:rsidRPr="00C67A60">
              <w:t xml:space="preserve">offset_flag   </w:t>
            </w:r>
          </w:p>
        </w:tc>
        <w:tc>
          <w:tcPr>
            <w:tcW w:w="982"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sidRPr="002C4CB1">
              <w:rPr>
                <w:rFonts w:hint="eastAsia"/>
              </w:rPr>
              <w:t>M</w:t>
            </w:r>
          </w:p>
        </w:tc>
        <w:tc>
          <w:tcPr>
            <w:tcW w:w="3061" w:type="dxa"/>
          </w:tcPr>
          <w:p w:rsidR="00EE55FB" w:rsidRDefault="0026413A" w:rsidP="00116AA5">
            <w:hyperlink w:anchor="_b_offset_flag（开平标志）" w:history="1">
              <w:r w:rsidR="00EE55FB" w:rsidRPr="00C878E4">
                <w:rPr>
                  <w:rStyle w:val="a8"/>
                </w:rPr>
                <w:t>b_offset_flag</w:t>
              </w:r>
            </w:hyperlink>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交收标志</w:t>
            </w:r>
          </w:p>
        </w:tc>
        <w:tc>
          <w:tcPr>
            <w:tcW w:w="1362" w:type="dxa"/>
          </w:tcPr>
          <w:p w:rsidR="00EE55FB" w:rsidRPr="00C67A60" w:rsidRDefault="00EE55FB" w:rsidP="00116AA5">
            <w:r w:rsidRPr="00C67A60">
              <w:t xml:space="preserve">deli_flag     </w:t>
            </w:r>
          </w:p>
        </w:tc>
        <w:tc>
          <w:tcPr>
            <w:tcW w:w="982"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sidRPr="002C4CB1">
              <w:rPr>
                <w:rFonts w:hint="eastAsia"/>
              </w:rPr>
              <w:t>M</w:t>
            </w:r>
          </w:p>
        </w:tc>
        <w:tc>
          <w:tcPr>
            <w:tcW w:w="3061" w:type="dxa"/>
          </w:tcPr>
          <w:p w:rsidR="00EE55FB" w:rsidRDefault="0026413A" w:rsidP="00116AA5">
            <w:hyperlink w:anchor="_b_deli_flag（交割标志）" w:history="1">
              <w:r w:rsidR="00EE55FB" w:rsidRPr="00C878E4">
                <w:rPr>
                  <w:rStyle w:val="a8"/>
                </w:rPr>
                <w:t>b_deli_flag</w:t>
              </w:r>
            </w:hyperlink>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交易金额</w:t>
            </w:r>
          </w:p>
        </w:tc>
        <w:tc>
          <w:tcPr>
            <w:tcW w:w="1362" w:type="dxa"/>
          </w:tcPr>
          <w:p w:rsidR="00EE55FB" w:rsidRPr="00C67A60" w:rsidRDefault="00EE55FB" w:rsidP="00116AA5">
            <w:r w:rsidRPr="00C67A60">
              <w:t xml:space="preserve">exch_bal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交易所交易费用</w:t>
            </w:r>
          </w:p>
        </w:tc>
        <w:tc>
          <w:tcPr>
            <w:tcW w:w="1362" w:type="dxa"/>
          </w:tcPr>
          <w:p w:rsidR="00EE55FB" w:rsidRPr="00C67A60" w:rsidRDefault="00EE55FB" w:rsidP="00116AA5">
            <w:r w:rsidRPr="00C67A60">
              <w:t xml:space="preserve">b_exch_fare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会员交易费用</w:t>
            </w:r>
          </w:p>
        </w:tc>
        <w:tc>
          <w:tcPr>
            <w:tcW w:w="1362" w:type="dxa"/>
          </w:tcPr>
          <w:p w:rsidR="00EE55FB" w:rsidRPr="00C67A60" w:rsidRDefault="00EE55FB" w:rsidP="00116AA5">
            <w:r w:rsidRPr="00C67A60">
              <w:t xml:space="preserve">m_exch_fare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交易所保证金</w:t>
            </w:r>
          </w:p>
        </w:tc>
        <w:tc>
          <w:tcPr>
            <w:tcW w:w="1362" w:type="dxa"/>
          </w:tcPr>
          <w:p w:rsidR="00EE55FB" w:rsidRPr="00C67A60" w:rsidRDefault="00EE55FB" w:rsidP="00116AA5">
            <w:r w:rsidRPr="00C67A60">
              <w:t xml:space="preserve">b_margin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会员保证金</w:t>
            </w:r>
          </w:p>
        </w:tc>
        <w:tc>
          <w:tcPr>
            <w:tcW w:w="1362" w:type="dxa"/>
          </w:tcPr>
          <w:p w:rsidR="00EE55FB" w:rsidRPr="00C67A60" w:rsidRDefault="00EE55FB" w:rsidP="00116AA5">
            <w:r w:rsidRPr="00C67A60">
              <w:t xml:space="preserve">m_margin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平仓盈余</w:t>
            </w:r>
          </w:p>
        </w:tc>
        <w:tc>
          <w:tcPr>
            <w:tcW w:w="1362" w:type="dxa"/>
          </w:tcPr>
          <w:p w:rsidR="00EE55FB" w:rsidRPr="00C67A60" w:rsidRDefault="00EE55FB" w:rsidP="00116AA5">
            <w:r w:rsidRPr="00C67A60">
              <w:t xml:space="preserve">cov_surplus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委托终端类型</w:t>
            </w:r>
          </w:p>
        </w:tc>
        <w:tc>
          <w:tcPr>
            <w:tcW w:w="1362" w:type="dxa"/>
          </w:tcPr>
          <w:p w:rsidR="00EE55FB" w:rsidRPr="00C67A60" w:rsidRDefault="00EE55FB" w:rsidP="00116AA5">
            <w:r w:rsidRPr="00C67A60">
              <w:t xml:space="preserve">term_type     </w:t>
            </w:r>
          </w:p>
        </w:tc>
        <w:tc>
          <w:tcPr>
            <w:tcW w:w="982"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sidRPr="002C4CB1">
              <w:rPr>
                <w:rFonts w:hint="eastAsia"/>
              </w:rPr>
              <w:t>M</w:t>
            </w:r>
          </w:p>
        </w:tc>
        <w:tc>
          <w:tcPr>
            <w:tcW w:w="3061" w:type="dxa"/>
          </w:tcPr>
          <w:p w:rsidR="00EE55FB" w:rsidRDefault="0026413A" w:rsidP="00116AA5">
            <w:hyperlink w:anchor="_term_type（渠道类型）" w:history="1">
              <w:r w:rsidR="00EE55FB" w:rsidRPr="00CC5891">
                <w:rPr>
                  <w:rStyle w:val="a8"/>
                  <w:rFonts w:hint="eastAsia"/>
                </w:rPr>
                <w:t>term_type</w:t>
              </w:r>
            </w:hyperlink>
          </w:p>
        </w:tc>
      </w:tr>
    </w:tbl>
    <w:p w:rsidR="00832C38" w:rsidRDefault="00832C38" w:rsidP="00832C38">
      <w:pPr>
        <w:rPr>
          <w:lang w:val="zh-CN"/>
        </w:rPr>
      </w:pPr>
    </w:p>
    <w:p w:rsidR="00832C38" w:rsidRDefault="00832C38" w:rsidP="00832C38">
      <w:pPr>
        <w:rPr>
          <w:lang w:val="zh-CN"/>
        </w:rPr>
      </w:pPr>
    </w:p>
    <w:p w:rsidR="00832C38" w:rsidRDefault="00832C38" w:rsidP="00832C38">
      <w:pPr>
        <w:pStyle w:val="5"/>
      </w:pPr>
      <w:bookmarkStart w:id="466" w:name="_Toc330993924"/>
      <w:r>
        <w:rPr>
          <w:rFonts w:hint="eastAsia"/>
        </w:rPr>
        <w:lastRenderedPageBreak/>
        <w:t>提货单查询</w:t>
      </w:r>
      <w:r>
        <w:rPr>
          <w:rFonts w:hint="eastAsia"/>
        </w:rPr>
        <w:t>[C</w:t>
      </w:r>
      <w:r w:rsidR="00B3225C">
        <w:rPr>
          <w:rFonts w:hint="eastAsia"/>
        </w:rPr>
        <w:t>805</w:t>
      </w:r>
      <w:r>
        <w:rPr>
          <w:rFonts w:hint="eastAsia"/>
        </w:rPr>
        <w:t>]</w:t>
      </w:r>
      <w:bookmarkEnd w:id="466"/>
    </w:p>
    <w:p w:rsidR="003A124B" w:rsidRDefault="003A124B" w:rsidP="003A124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3A124B" w:rsidRDefault="003A124B" w:rsidP="003A124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CB3BFF" w:rsidRPr="00CB3BFF" w:rsidRDefault="003A124B" w:rsidP="003A124B">
      <w:pPr>
        <w:rPr>
          <w:lang w:val="zh-CN"/>
        </w:rPr>
      </w:pPr>
      <w:r w:rsidRPr="0016784A">
        <w:rPr>
          <w:rFonts w:hint="eastAsia"/>
          <w:b/>
          <w:lang w:val="zh-CN"/>
        </w:rPr>
        <w:t>用途：</w:t>
      </w:r>
      <w:r w:rsidR="00CB3BFF">
        <w:rPr>
          <w:rFonts w:hint="eastAsia"/>
          <w:lang w:val="zh-CN"/>
        </w:rPr>
        <w:t>可查询当日或历史的</w:t>
      </w:r>
      <w:r w:rsidR="00B55B27">
        <w:rPr>
          <w:rFonts w:hint="eastAsia"/>
        </w:rPr>
        <w:t>提货状况信息</w:t>
      </w:r>
      <w:r w:rsidR="00CB3BFF">
        <w:rPr>
          <w:rFonts w:hint="eastAsia"/>
        </w:rPr>
        <w:t>。</w:t>
      </w:r>
    </w:p>
    <w:p w:rsidR="00832C38" w:rsidRDefault="00832C38" w:rsidP="00832C3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69"/>
        <w:gridCol w:w="869"/>
        <w:gridCol w:w="803"/>
        <w:gridCol w:w="3061"/>
      </w:tblGrid>
      <w:tr w:rsidR="00832C38" w:rsidTr="00116AA5">
        <w:trPr>
          <w:trHeight w:hRule="exact" w:val="400"/>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请求报文体</w:t>
            </w:r>
          </w:p>
        </w:tc>
      </w:tr>
      <w:tr w:rsidR="00832C38" w:rsidTr="00116AA5">
        <w:trPr>
          <w:trHeight w:hRule="exact" w:val="400"/>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805</w:t>
            </w:r>
          </w:p>
        </w:tc>
      </w:tr>
      <w:tr w:rsidR="00832C38" w:rsidTr="00116AA5">
        <w:trPr>
          <w:trHeight w:hRule="exact" w:val="400"/>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提货申请流水查询的请求报文体</w:t>
            </w:r>
          </w:p>
        </w:tc>
      </w:tr>
      <w:tr w:rsidR="00832C38" w:rsidTr="00116AA5">
        <w:trPr>
          <w:trHeight w:hRule="exact" w:val="400"/>
          <w:jc w:val="center"/>
        </w:trPr>
        <w:tc>
          <w:tcPr>
            <w:tcW w:w="648" w:type="dxa"/>
            <w:shd w:val="clear" w:color="auto" w:fill="EEECE1"/>
          </w:tcPr>
          <w:p w:rsidR="00832C38" w:rsidRDefault="00832C38" w:rsidP="00116AA5">
            <w:r>
              <w:rPr>
                <w:rFonts w:hint="eastAsia"/>
              </w:rPr>
              <w:t>符号</w:t>
            </w:r>
          </w:p>
        </w:tc>
        <w:tc>
          <w:tcPr>
            <w:tcW w:w="1545"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869" w:type="dxa"/>
            <w:shd w:val="clear" w:color="auto" w:fill="EEECE1"/>
          </w:tcPr>
          <w:p w:rsidR="00832C38" w:rsidRDefault="00832C38" w:rsidP="00116AA5">
            <w:r>
              <w:rPr>
                <w:rFonts w:hint="eastAsia"/>
              </w:rPr>
              <w:t>类型</w:t>
            </w:r>
          </w:p>
        </w:tc>
        <w:tc>
          <w:tcPr>
            <w:tcW w:w="869"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trHeight w:val="255"/>
          <w:jc w:val="center"/>
        </w:trPr>
        <w:tc>
          <w:tcPr>
            <w:tcW w:w="648" w:type="dxa"/>
          </w:tcPr>
          <w:p w:rsidR="00832C38" w:rsidRDefault="00832C38" w:rsidP="00116AA5"/>
        </w:tc>
        <w:tc>
          <w:tcPr>
            <w:tcW w:w="1545" w:type="dxa"/>
            <w:gridSpan w:val="2"/>
          </w:tcPr>
          <w:p w:rsidR="00832C38" w:rsidRDefault="00832C38" w:rsidP="00116AA5">
            <w:r>
              <w:rPr>
                <w:rFonts w:hint="eastAsia"/>
              </w:rPr>
              <w:t>操作标志</w:t>
            </w:r>
          </w:p>
        </w:tc>
        <w:tc>
          <w:tcPr>
            <w:tcW w:w="1362" w:type="dxa"/>
          </w:tcPr>
          <w:p w:rsidR="00832C38" w:rsidRDefault="00832C38" w:rsidP="00116AA5">
            <w:r>
              <w:rPr>
                <w:rFonts w:hint="eastAsia"/>
              </w:rPr>
              <w:t>oper_flag</w:t>
            </w:r>
          </w:p>
        </w:tc>
        <w:tc>
          <w:tcPr>
            <w:tcW w:w="869" w:type="dxa"/>
          </w:tcPr>
          <w:p w:rsidR="00832C38" w:rsidRDefault="00832C38" w:rsidP="00116AA5">
            <w:r>
              <w:rPr>
                <w:rFonts w:hint="eastAsia"/>
              </w:rPr>
              <w:t>int</w:t>
            </w:r>
          </w:p>
        </w:tc>
        <w:tc>
          <w:tcPr>
            <w:tcW w:w="869"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r>
              <w:rPr>
                <w:rFonts w:hint="eastAsia"/>
              </w:rPr>
              <w:t>默认填</w:t>
            </w:r>
            <w:r>
              <w:rPr>
                <w:rFonts w:hint="eastAsia"/>
              </w:rPr>
              <w:t xml:space="preserve"> 1</w:t>
            </w:r>
          </w:p>
        </w:tc>
      </w:tr>
      <w:tr w:rsidR="00832C38" w:rsidTr="00116AA5">
        <w:trPr>
          <w:trHeight w:val="255"/>
          <w:jc w:val="center"/>
        </w:trPr>
        <w:tc>
          <w:tcPr>
            <w:tcW w:w="648" w:type="dxa"/>
          </w:tcPr>
          <w:p w:rsidR="00832C38" w:rsidRPr="0037383C" w:rsidRDefault="00832C38" w:rsidP="00116AA5"/>
        </w:tc>
        <w:tc>
          <w:tcPr>
            <w:tcW w:w="1545" w:type="dxa"/>
            <w:gridSpan w:val="2"/>
          </w:tcPr>
          <w:p w:rsidR="00832C38" w:rsidRPr="0037383C" w:rsidRDefault="00832C38" w:rsidP="00116AA5">
            <w:r w:rsidRPr="0037383C">
              <w:t>开始日期</w:t>
            </w:r>
          </w:p>
        </w:tc>
        <w:tc>
          <w:tcPr>
            <w:tcW w:w="1362" w:type="dxa"/>
          </w:tcPr>
          <w:p w:rsidR="00832C38" w:rsidRPr="0037383C" w:rsidRDefault="00832C38" w:rsidP="00116AA5">
            <w:r w:rsidRPr="0037383C">
              <w:rPr>
                <w:rFonts w:hint="eastAsia"/>
              </w:rPr>
              <w:t>start_date</w:t>
            </w:r>
          </w:p>
        </w:tc>
        <w:tc>
          <w:tcPr>
            <w:tcW w:w="869" w:type="dxa"/>
          </w:tcPr>
          <w:p w:rsidR="00832C38" w:rsidRPr="0037383C" w:rsidRDefault="00832C38" w:rsidP="00116AA5">
            <w:r>
              <w:t>string</w:t>
            </w:r>
          </w:p>
        </w:tc>
        <w:tc>
          <w:tcPr>
            <w:tcW w:w="869" w:type="dxa"/>
          </w:tcPr>
          <w:p w:rsidR="00832C38" w:rsidRPr="0037383C" w:rsidRDefault="00832C38" w:rsidP="00116AA5">
            <w:r w:rsidRPr="0037383C">
              <w:rPr>
                <w:rFonts w:hint="eastAsia"/>
              </w:rPr>
              <w:t>8</w:t>
            </w:r>
          </w:p>
        </w:tc>
        <w:tc>
          <w:tcPr>
            <w:tcW w:w="803" w:type="dxa"/>
          </w:tcPr>
          <w:p w:rsidR="00832C38" w:rsidRPr="0037383C" w:rsidRDefault="00832C38" w:rsidP="00116AA5">
            <w:r>
              <w:rPr>
                <w:rFonts w:hint="eastAsia"/>
              </w:rPr>
              <w:t>M</w:t>
            </w:r>
          </w:p>
        </w:tc>
        <w:tc>
          <w:tcPr>
            <w:tcW w:w="3061" w:type="dxa"/>
          </w:tcPr>
          <w:p w:rsidR="00832C38" w:rsidRPr="0037383C" w:rsidRDefault="00832C38" w:rsidP="00116AA5"/>
        </w:tc>
      </w:tr>
      <w:tr w:rsidR="00832C38" w:rsidTr="00116AA5">
        <w:trPr>
          <w:trHeight w:val="255"/>
          <w:jc w:val="center"/>
        </w:trPr>
        <w:tc>
          <w:tcPr>
            <w:tcW w:w="648" w:type="dxa"/>
          </w:tcPr>
          <w:p w:rsidR="00832C38" w:rsidRPr="0037383C" w:rsidRDefault="00832C38" w:rsidP="00116AA5"/>
        </w:tc>
        <w:tc>
          <w:tcPr>
            <w:tcW w:w="1545" w:type="dxa"/>
            <w:gridSpan w:val="2"/>
          </w:tcPr>
          <w:p w:rsidR="00832C38" w:rsidRPr="0037383C" w:rsidRDefault="00832C38" w:rsidP="00116AA5">
            <w:r w:rsidRPr="0037383C">
              <w:t>结束日期</w:t>
            </w:r>
          </w:p>
        </w:tc>
        <w:tc>
          <w:tcPr>
            <w:tcW w:w="1362" w:type="dxa"/>
          </w:tcPr>
          <w:p w:rsidR="00832C38" w:rsidRPr="0037383C" w:rsidRDefault="00832C38" w:rsidP="00116AA5">
            <w:r w:rsidRPr="0037383C">
              <w:rPr>
                <w:rFonts w:hint="eastAsia"/>
              </w:rPr>
              <w:t>end_date</w:t>
            </w:r>
          </w:p>
        </w:tc>
        <w:tc>
          <w:tcPr>
            <w:tcW w:w="869" w:type="dxa"/>
          </w:tcPr>
          <w:p w:rsidR="00832C38" w:rsidRPr="0037383C" w:rsidRDefault="00832C38" w:rsidP="00116AA5">
            <w:r>
              <w:t>string</w:t>
            </w:r>
          </w:p>
        </w:tc>
        <w:tc>
          <w:tcPr>
            <w:tcW w:w="869" w:type="dxa"/>
          </w:tcPr>
          <w:p w:rsidR="00832C38" w:rsidRPr="0037383C" w:rsidRDefault="00832C38" w:rsidP="00116AA5">
            <w:r w:rsidRPr="0037383C">
              <w:rPr>
                <w:rFonts w:hint="eastAsia"/>
              </w:rPr>
              <w:t>8</w:t>
            </w:r>
          </w:p>
        </w:tc>
        <w:tc>
          <w:tcPr>
            <w:tcW w:w="803" w:type="dxa"/>
          </w:tcPr>
          <w:p w:rsidR="00832C38" w:rsidRPr="0037383C" w:rsidRDefault="00832C38" w:rsidP="00116AA5">
            <w:r>
              <w:rPr>
                <w:rFonts w:hint="eastAsia"/>
              </w:rPr>
              <w:t>M</w:t>
            </w:r>
          </w:p>
        </w:tc>
        <w:tc>
          <w:tcPr>
            <w:tcW w:w="3061" w:type="dxa"/>
          </w:tcPr>
          <w:p w:rsidR="00832C38" w:rsidRPr="0037383C" w:rsidRDefault="00832C38" w:rsidP="00116AA5"/>
        </w:tc>
      </w:tr>
      <w:tr w:rsidR="00832C38" w:rsidTr="00116AA5">
        <w:trPr>
          <w:trHeight w:val="255"/>
          <w:jc w:val="center"/>
        </w:trPr>
        <w:tc>
          <w:tcPr>
            <w:tcW w:w="648" w:type="dxa"/>
          </w:tcPr>
          <w:p w:rsidR="00832C38" w:rsidRDefault="00832C38" w:rsidP="00116AA5"/>
        </w:tc>
        <w:tc>
          <w:tcPr>
            <w:tcW w:w="1545" w:type="dxa"/>
            <w:gridSpan w:val="2"/>
          </w:tcPr>
          <w:p w:rsidR="00832C38" w:rsidRDefault="00832C38" w:rsidP="00116AA5">
            <w:r>
              <w:t>本地提货单编号</w:t>
            </w:r>
          </w:p>
        </w:tc>
        <w:tc>
          <w:tcPr>
            <w:tcW w:w="1362" w:type="dxa"/>
            <w:vAlign w:val="center"/>
          </w:tcPr>
          <w:p w:rsidR="00832C38" w:rsidRDefault="00832C38" w:rsidP="00116AA5">
            <w:r>
              <w:t>local_sheet_no</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40</w:t>
            </w:r>
          </w:p>
        </w:tc>
        <w:tc>
          <w:tcPr>
            <w:tcW w:w="803" w:type="dxa"/>
          </w:tcPr>
          <w:p w:rsidR="00832C38" w:rsidRDefault="00832C38" w:rsidP="00116AA5">
            <w:r w:rsidRPr="0012147E">
              <w:rPr>
                <w:rFonts w:hint="eastAsia"/>
              </w:rPr>
              <w:t>O</w:t>
            </w:r>
          </w:p>
        </w:tc>
        <w:tc>
          <w:tcPr>
            <w:tcW w:w="3061" w:type="dxa"/>
          </w:tcPr>
          <w:p w:rsidR="00832C38" w:rsidRDefault="00832C38" w:rsidP="00116AA5"/>
        </w:tc>
      </w:tr>
      <w:tr w:rsidR="00A250D4" w:rsidTr="00116AA5">
        <w:trPr>
          <w:trHeight w:val="255"/>
          <w:jc w:val="center"/>
        </w:trPr>
        <w:tc>
          <w:tcPr>
            <w:tcW w:w="648" w:type="dxa"/>
          </w:tcPr>
          <w:p w:rsidR="00A250D4" w:rsidRDefault="00A250D4" w:rsidP="00116AA5"/>
        </w:tc>
        <w:tc>
          <w:tcPr>
            <w:tcW w:w="1545" w:type="dxa"/>
            <w:gridSpan w:val="2"/>
          </w:tcPr>
          <w:p w:rsidR="00A250D4" w:rsidRDefault="00A250D4" w:rsidP="000B7A15">
            <w:r>
              <w:rPr>
                <w:rFonts w:hint="eastAsia"/>
              </w:rPr>
              <w:t>提货单编号</w:t>
            </w:r>
          </w:p>
        </w:tc>
        <w:tc>
          <w:tcPr>
            <w:tcW w:w="1362" w:type="dxa"/>
            <w:vAlign w:val="center"/>
          </w:tcPr>
          <w:p w:rsidR="00A250D4" w:rsidRDefault="00A250D4" w:rsidP="000B7A15">
            <w:r>
              <w:rPr>
                <w:rFonts w:hint="eastAsia"/>
              </w:rPr>
              <w:t>sheet_no</w:t>
            </w:r>
          </w:p>
        </w:tc>
        <w:tc>
          <w:tcPr>
            <w:tcW w:w="869" w:type="dxa"/>
          </w:tcPr>
          <w:p w:rsidR="00A250D4" w:rsidRDefault="00A250D4" w:rsidP="000B7A15">
            <w:r>
              <w:rPr>
                <w:rFonts w:hint="eastAsia"/>
              </w:rPr>
              <w:t>string</w:t>
            </w:r>
          </w:p>
        </w:tc>
        <w:tc>
          <w:tcPr>
            <w:tcW w:w="869" w:type="dxa"/>
          </w:tcPr>
          <w:p w:rsidR="00A250D4" w:rsidRDefault="00A250D4" w:rsidP="000B7A15">
            <w:r>
              <w:rPr>
                <w:rFonts w:hint="eastAsia"/>
              </w:rPr>
              <w:t>16</w:t>
            </w:r>
          </w:p>
        </w:tc>
        <w:tc>
          <w:tcPr>
            <w:tcW w:w="803" w:type="dxa"/>
          </w:tcPr>
          <w:p w:rsidR="00A250D4" w:rsidRDefault="00A250D4" w:rsidP="000B7A15">
            <w:r w:rsidRPr="0012147E">
              <w:rPr>
                <w:rFonts w:hint="eastAsia"/>
              </w:rPr>
              <w:t>O</w:t>
            </w:r>
          </w:p>
        </w:tc>
        <w:tc>
          <w:tcPr>
            <w:tcW w:w="3061" w:type="dxa"/>
          </w:tcPr>
          <w:p w:rsidR="00A250D4" w:rsidRDefault="00A250D4" w:rsidP="000B7A15"/>
        </w:tc>
      </w:tr>
    </w:tbl>
    <w:p w:rsidR="00832C38" w:rsidRDefault="00832C38" w:rsidP="00832C38"/>
    <w:p w:rsidR="00832C38" w:rsidRDefault="00832C38" w:rsidP="00832C38">
      <w:pPr>
        <w:pStyle w:val="5"/>
        <w:numPr>
          <w:ilvl w:val="5"/>
          <w:numId w:val="1"/>
        </w:numPr>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982"/>
        <w:gridCol w:w="756"/>
        <w:gridCol w:w="803"/>
        <w:gridCol w:w="3061"/>
      </w:tblGrid>
      <w:tr w:rsidR="00832C38" w:rsidTr="00116AA5">
        <w:trPr>
          <w:trHeight w:hRule="exact" w:val="400"/>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响应报文体</w:t>
            </w:r>
          </w:p>
        </w:tc>
      </w:tr>
      <w:tr w:rsidR="00832C38" w:rsidTr="00116AA5">
        <w:trPr>
          <w:trHeight w:hRule="exact" w:val="400"/>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805</w:t>
            </w:r>
          </w:p>
        </w:tc>
      </w:tr>
      <w:tr w:rsidR="00832C38" w:rsidTr="00116AA5">
        <w:trPr>
          <w:trHeight w:hRule="exact" w:val="400"/>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提货申请流水查询的响应报文体</w:t>
            </w:r>
          </w:p>
        </w:tc>
      </w:tr>
      <w:tr w:rsidR="00832C38" w:rsidTr="00116AA5">
        <w:trPr>
          <w:trHeight w:hRule="exact" w:val="400"/>
          <w:jc w:val="center"/>
        </w:trPr>
        <w:tc>
          <w:tcPr>
            <w:tcW w:w="648" w:type="dxa"/>
            <w:shd w:val="clear" w:color="auto" w:fill="EEECE1"/>
          </w:tcPr>
          <w:p w:rsidR="00832C38" w:rsidRDefault="00832C38" w:rsidP="00116AA5">
            <w:r>
              <w:rPr>
                <w:rFonts w:hint="eastAsia"/>
              </w:rPr>
              <w:t>符号</w:t>
            </w:r>
          </w:p>
        </w:tc>
        <w:tc>
          <w:tcPr>
            <w:tcW w:w="1545"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982" w:type="dxa"/>
            <w:shd w:val="clear" w:color="auto" w:fill="EEECE1"/>
          </w:tcPr>
          <w:p w:rsidR="00832C38" w:rsidRDefault="00832C38" w:rsidP="00116AA5">
            <w:r>
              <w:rPr>
                <w:rFonts w:hint="eastAsia"/>
              </w:rPr>
              <w:t>类型</w:t>
            </w:r>
          </w:p>
        </w:tc>
        <w:tc>
          <w:tcPr>
            <w:tcW w:w="756"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trHeight w:val="255"/>
          <w:jc w:val="center"/>
        </w:trPr>
        <w:tc>
          <w:tcPr>
            <w:tcW w:w="648" w:type="dxa"/>
          </w:tcPr>
          <w:p w:rsidR="00832C38" w:rsidRDefault="00832C38" w:rsidP="00116AA5"/>
        </w:tc>
        <w:tc>
          <w:tcPr>
            <w:tcW w:w="1545" w:type="dxa"/>
            <w:gridSpan w:val="2"/>
          </w:tcPr>
          <w:p w:rsidR="00832C38" w:rsidRDefault="00832C38" w:rsidP="00116AA5">
            <w:r>
              <w:rPr>
                <w:rFonts w:hint="eastAsia"/>
              </w:rPr>
              <w:t>操作标志</w:t>
            </w:r>
          </w:p>
        </w:tc>
        <w:tc>
          <w:tcPr>
            <w:tcW w:w="1362" w:type="dxa"/>
          </w:tcPr>
          <w:p w:rsidR="00832C38" w:rsidRPr="008A5ECD" w:rsidRDefault="00832C38" w:rsidP="00116AA5">
            <w:r w:rsidRPr="008A5ECD">
              <w:t>oper_flag</w:t>
            </w:r>
          </w:p>
        </w:tc>
        <w:tc>
          <w:tcPr>
            <w:tcW w:w="982" w:type="dxa"/>
          </w:tcPr>
          <w:p w:rsidR="00832C38" w:rsidRDefault="00832C38" w:rsidP="00116AA5">
            <w:r>
              <w:rPr>
                <w:rFonts w:hint="eastAsia"/>
              </w:rPr>
              <w:t>int</w:t>
            </w:r>
          </w:p>
        </w:tc>
        <w:tc>
          <w:tcPr>
            <w:tcW w:w="756"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r>
              <w:rPr>
                <w:rFonts w:hint="eastAsia"/>
              </w:rPr>
              <w:t>默认填</w:t>
            </w:r>
            <w:r>
              <w:rPr>
                <w:rFonts w:hint="eastAsia"/>
              </w:rPr>
              <w:t xml:space="preserve"> 1</w:t>
            </w:r>
          </w:p>
        </w:tc>
      </w:tr>
      <w:tr w:rsidR="00F1044D" w:rsidTr="00116AA5">
        <w:trPr>
          <w:trHeight w:val="255"/>
          <w:jc w:val="center"/>
        </w:trPr>
        <w:tc>
          <w:tcPr>
            <w:tcW w:w="648" w:type="dxa"/>
          </w:tcPr>
          <w:p w:rsidR="00F1044D" w:rsidRDefault="00F1044D" w:rsidP="00116AA5">
            <w:r w:rsidRPr="00EA7AAD">
              <w:rPr>
                <w:rFonts w:ascii="宋体" w:hAnsi="宋体" w:cs="宋体" w:hint="eastAsia"/>
                <w:color w:val="000000"/>
                <w:kern w:val="0"/>
                <w:sz w:val="20"/>
                <w:szCs w:val="20"/>
              </w:rPr>
              <w:t>[]</w:t>
            </w:r>
          </w:p>
        </w:tc>
        <w:tc>
          <w:tcPr>
            <w:tcW w:w="1545" w:type="dxa"/>
            <w:gridSpan w:val="2"/>
          </w:tcPr>
          <w:p w:rsidR="00F1044D" w:rsidRDefault="00F1044D" w:rsidP="00116AA5">
            <w:r>
              <w:rPr>
                <w:rFonts w:hint="eastAsia"/>
              </w:rPr>
              <w:t>提货流水信息</w:t>
            </w:r>
          </w:p>
        </w:tc>
        <w:tc>
          <w:tcPr>
            <w:tcW w:w="1362" w:type="dxa"/>
          </w:tcPr>
          <w:p w:rsidR="00F1044D" w:rsidRPr="008A5ECD" w:rsidRDefault="00F1044D" w:rsidP="00116AA5">
            <w:r>
              <w:rPr>
                <w:rFonts w:hint="eastAsia"/>
              </w:rPr>
              <w:t>list</w:t>
            </w:r>
          </w:p>
        </w:tc>
        <w:tc>
          <w:tcPr>
            <w:tcW w:w="982"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832C38" w:rsidTr="00116AA5">
        <w:trPr>
          <w:trHeight w:val="255"/>
          <w:jc w:val="center"/>
        </w:trPr>
        <w:tc>
          <w:tcPr>
            <w:tcW w:w="648" w:type="dxa"/>
          </w:tcPr>
          <w:p w:rsidR="00832C38" w:rsidRDefault="00832C38" w:rsidP="00116AA5">
            <w:r w:rsidRPr="00EA7AAD">
              <w:rPr>
                <w:rFonts w:ascii="宋体" w:hAnsi="宋体" w:cs="宋体" w:hint="eastAsia"/>
                <w:color w:val="000000"/>
                <w:kern w:val="0"/>
                <w:sz w:val="20"/>
                <w:szCs w:val="20"/>
              </w:rPr>
              <w:t>{}</w:t>
            </w:r>
          </w:p>
        </w:tc>
        <w:tc>
          <w:tcPr>
            <w:tcW w:w="1545" w:type="dxa"/>
            <w:gridSpan w:val="2"/>
          </w:tcPr>
          <w:p w:rsidR="00832C38" w:rsidRDefault="00832C38" w:rsidP="00116AA5">
            <w:r>
              <w:rPr>
                <w:rFonts w:hint="eastAsia"/>
              </w:rPr>
              <w:t>提货流水信息</w:t>
            </w:r>
          </w:p>
        </w:tc>
        <w:tc>
          <w:tcPr>
            <w:tcW w:w="1362" w:type="dxa"/>
          </w:tcPr>
          <w:p w:rsidR="00832C38" w:rsidRPr="008A5ECD" w:rsidRDefault="00832C38" w:rsidP="00116AA5"/>
        </w:tc>
        <w:tc>
          <w:tcPr>
            <w:tcW w:w="982" w:type="dxa"/>
          </w:tcPr>
          <w:p w:rsidR="00832C38" w:rsidRDefault="00832C38" w:rsidP="00116AA5"/>
        </w:tc>
        <w:tc>
          <w:tcPr>
            <w:tcW w:w="756" w:type="dxa"/>
          </w:tcPr>
          <w:p w:rsidR="00832C38" w:rsidRDefault="00832C38" w:rsidP="00116AA5"/>
        </w:tc>
        <w:tc>
          <w:tcPr>
            <w:tcW w:w="803" w:type="dxa"/>
          </w:tcPr>
          <w:p w:rsidR="00832C38" w:rsidRDefault="00832C38" w:rsidP="00116AA5">
            <w:r w:rsidRPr="000717B2">
              <w:rPr>
                <w:rFonts w:hint="eastAsia"/>
              </w:rPr>
              <w:t>M</w:t>
            </w:r>
          </w:p>
        </w:tc>
        <w:tc>
          <w:tcPr>
            <w:tcW w:w="3061" w:type="dxa"/>
          </w:tcPr>
          <w:p w:rsidR="00832C38" w:rsidRDefault="00832C38" w:rsidP="00116AA5"/>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lastRenderedPageBreak/>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t>本地提货单编号</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local_sheet_no</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40</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提货单编号</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sheet_no</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16</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Pr="00EA7AAD" w:rsidRDefault="00832C38" w:rsidP="00116AA5">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客户号</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acct_no</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EB3BF6">
            <w:r>
              <w:rPr>
                <w:rFonts w:hint="eastAsia"/>
              </w:rPr>
              <w:t>1</w:t>
            </w:r>
            <w:r w:rsidR="00EB3BF6">
              <w:rPr>
                <w:rFonts w:hint="eastAsia"/>
              </w:rPr>
              <w:t>6</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黄金交易编码</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cust_id</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10</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t>交割品种代码</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variety_id</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3</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F0026F"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F0026F" w:rsidRPr="00EA7AAD" w:rsidRDefault="00F0026F" w:rsidP="00116AA5">
            <w:pPr>
              <w:rPr>
                <w:rFonts w:ascii="宋体" w:hAnsi="宋体" w:cs="宋体"/>
                <w:color w:val="000000"/>
                <w:kern w:val="0"/>
                <w:sz w:val="20"/>
                <w:szCs w:val="20"/>
              </w:rPr>
            </w:pPr>
          </w:p>
        </w:tc>
        <w:tc>
          <w:tcPr>
            <w:tcW w:w="1545" w:type="dxa"/>
            <w:gridSpan w:val="2"/>
            <w:tcBorders>
              <w:top w:val="single" w:sz="4" w:space="0" w:color="auto"/>
              <w:left w:val="single" w:sz="4" w:space="0" w:color="auto"/>
              <w:bottom w:val="single" w:sz="4" w:space="0" w:color="auto"/>
              <w:right w:val="single" w:sz="4" w:space="0" w:color="auto"/>
            </w:tcBorders>
          </w:tcPr>
          <w:p w:rsidR="00F0026F" w:rsidRDefault="00F0026F" w:rsidP="00F0026F">
            <w:r>
              <w:t>交割品种</w:t>
            </w:r>
            <w:r>
              <w:rPr>
                <w:rFonts w:hint="eastAsia"/>
              </w:rPr>
              <w:t>名</w:t>
            </w:r>
          </w:p>
        </w:tc>
        <w:tc>
          <w:tcPr>
            <w:tcW w:w="1362" w:type="dxa"/>
            <w:tcBorders>
              <w:top w:val="single" w:sz="4" w:space="0" w:color="auto"/>
              <w:left w:val="single" w:sz="4" w:space="0" w:color="auto"/>
              <w:bottom w:val="single" w:sz="4" w:space="0" w:color="auto"/>
              <w:right w:val="single" w:sz="4" w:space="0" w:color="auto"/>
            </w:tcBorders>
          </w:tcPr>
          <w:p w:rsidR="00F0026F" w:rsidRPr="008A5ECD" w:rsidRDefault="00F0026F" w:rsidP="001B6BDD">
            <w:r>
              <w:t>variety_</w:t>
            </w:r>
            <w:r>
              <w:rPr>
                <w:rFonts w:hint="eastAsia"/>
              </w:rPr>
              <w:t>name</w:t>
            </w:r>
          </w:p>
        </w:tc>
        <w:tc>
          <w:tcPr>
            <w:tcW w:w="982" w:type="dxa"/>
            <w:tcBorders>
              <w:top w:val="single" w:sz="4" w:space="0" w:color="auto"/>
              <w:left w:val="single" w:sz="4" w:space="0" w:color="auto"/>
              <w:bottom w:val="single" w:sz="4" w:space="0" w:color="auto"/>
              <w:right w:val="single" w:sz="4" w:space="0" w:color="auto"/>
            </w:tcBorders>
          </w:tcPr>
          <w:p w:rsidR="00F0026F" w:rsidRDefault="00F0026F" w:rsidP="001B6BDD">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F0026F" w:rsidRDefault="00F0026F" w:rsidP="001B6BDD">
            <w:r>
              <w:rPr>
                <w:rFonts w:hint="eastAsia"/>
              </w:rPr>
              <w:t>10</w:t>
            </w:r>
          </w:p>
        </w:tc>
        <w:tc>
          <w:tcPr>
            <w:tcW w:w="803" w:type="dxa"/>
            <w:tcBorders>
              <w:top w:val="single" w:sz="4" w:space="0" w:color="auto"/>
              <w:left w:val="single" w:sz="4" w:space="0" w:color="auto"/>
              <w:bottom w:val="single" w:sz="4" w:space="0" w:color="auto"/>
              <w:right w:val="single" w:sz="4" w:space="0" w:color="auto"/>
            </w:tcBorders>
          </w:tcPr>
          <w:p w:rsidR="00F0026F" w:rsidRDefault="00F0026F" w:rsidP="001B6BDD">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F0026F" w:rsidRDefault="00F0026F" w:rsidP="001B6BDD"/>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t>提货标准重量</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app_amount</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t>int</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BC7B1F" w:rsidP="00116AA5">
            <w:r>
              <w:rPr>
                <w:rFonts w:hint="eastAsia"/>
              </w:rPr>
              <w:t>单位克</w:t>
            </w:r>
          </w:p>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提货类型</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 xml:space="preserve">draw_type       </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1</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26413A" w:rsidP="00116AA5">
            <w:hyperlink w:anchor="_b_pickup_type_(提货类型)" w:history="1">
              <w:r w:rsidR="00832C38" w:rsidRPr="00FE5179">
                <w:rPr>
                  <w:rStyle w:val="a8"/>
                </w:rPr>
                <w:t>b_pickup_type</w:t>
              </w:r>
            </w:hyperlink>
          </w:p>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自提重量</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 xml:space="preserve">self_draw       </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t>int</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BC7B1F" w:rsidP="00116AA5">
            <w:r>
              <w:rPr>
                <w:rFonts w:hint="eastAsia"/>
              </w:rPr>
              <w:t>单位克</w:t>
            </w:r>
          </w:p>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交提重量</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 xml:space="preserve">trade_draw      </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t>int</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BC7B1F" w:rsidP="00116AA5">
            <w:r>
              <w:rPr>
                <w:rFonts w:hint="eastAsia"/>
              </w:rPr>
              <w:t>单位克</w:t>
            </w:r>
          </w:p>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提货城市</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city_code</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6</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AE44B8">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AE44B8">
            <w:r>
              <w:rPr>
                <w:rFonts w:hint="eastAsia"/>
              </w:rPr>
              <w:t>城市名称</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AE44B8">
            <w:r>
              <w:t>city_</w:t>
            </w:r>
            <w:r>
              <w:rPr>
                <w:rFonts w:hint="eastAsia"/>
              </w:rPr>
              <w:t>name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AE44B8">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AE44B8">
            <w:r>
              <w:rPr>
                <w:rFonts w:hint="eastAsia"/>
              </w:rPr>
              <w:t>20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AE44B8">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AE44B8"/>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t>仓库代码</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stor_id</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4</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Pr="00EA7AAD" w:rsidRDefault="002F2B81" w:rsidP="00116AA5">
            <w:pPr>
              <w:rPr>
                <w:rFonts w:ascii="宋体" w:hAnsi="宋体" w:cs="宋体"/>
                <w:color w:val="000000"/>
                <w:kern w:val="0"/>
                <w:sz w:val="20"/>
                <w:szCs w:val="20"/>
              </w:rPr>
            </w:pP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B6BDD">
            <w:r>
              <w:t>仓库</w:t>
            </w:r>
            <w:r>
              <w:rPr>
                <w:rFonts w:hint="eastAsia"/>
              </w:rPr>
              <w:t>名称</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B6BDD">
            <w:r w:rsidRPr="008A5ECD">
              <w:t>stor_</w:t>
            </w:r>
            <w:r>
              <w:rPr>
                <w:rFonts w:hint="eastAsia"/>
              </w:rPr>
              <w:t>name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B6BDD">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B6BDD">
            <w:r>
              <w:rPr>
                <w:rFonts w:hint="eastAsia"/>
              </w:rPr>
              <w:t>40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B6BDD">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B6BDD"/>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t>提货人</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take_man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20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t>提货人证件类型</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cert_type_id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2</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6413A" w:rsidP="00116AA5">
            <w:hyperlink w:anchor="_cust_grade（客户级别）" w:history="1">
              <w:r w:rsidR="002F2B81" w:rsidRPr="00A103C9">
                <w:rPr>
                  <w:rStyle w:val="a8"/>
                </w:rPr>
                <w:t>cert_type</w:t>
              </w:r>
            </w:hyperlink>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t>提货人证件号码</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cert_num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20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t>申请录入人</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app_record</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31</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申请物理日期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app_date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YYYYMMDD</w:t>
            </w:r>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申请物理时</w:t>
            </w:r>
            <w:r>
              <w:rPr>
                <w:rFonts w:hint="eastAsia"/>
              </w:rPr>
              <w:lastRenderedPageBreak/>
              <w:t>间</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lastRenderedPageBreak/>
              <w:t>app_time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lastRenderedPageBreak/>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申请交易日期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app_exch_date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YYYYMMDD</w:t>
            </w:r>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vAlign w:val="bottom"/>
          </w:tcPr>
          <w:p w:rsidR="002F2B81" w:rsidRDefault="002F2B81" w:rsidP="00116AA5">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申请提货开始日期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app_start_date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vAlign w:val="bottom"/>
          </w:tcPr>
          <w:p w:rsidR="002F2B81" w:rsidRDefault="002F2B81" w:rsidP="00116AA5">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申请提货截止日期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app_end_date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113EA6">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预备提货日期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due_take_date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113EA6">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提货状态</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stat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2</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6413A" w:rsidP="00116AA5">
            <w:hyperlink w:anchor="_b_sheet_stat（提货单状态）" w:history="1">
              <w:r w:rsidR="002F2B81" w:rsidRPr="00A103C9">
                <w:rPr>
                  <w:rStyle w:val="a8"/>
                </w:rPr>
                <w:t>b_sheet_stat</w:t>
              </w:r>
            </w:hyperlink>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撤消物理日期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cancel_date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86574D">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撤消时间</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cancel_time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6</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86574D">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撤消交易日期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cancel_exch_date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86574D">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撤消录入人</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cancel_record</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20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86574D">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发送状态</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send_stat</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1</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C76BC7">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6413A" w:rsidP="00116AA5">
            <w:hyperlink w:anchor="_b_send_stat_(发送状态)" w:history="1">
              <w:r w:rsidR="002F2B81" w:rsidRPr="00A103C9">
                <w:rPr>
                  <w:rStyle w:val="a8"/>
                </w:rPr>
                <w:t>b_send_stat</w:t>
              </w:r>
            </w:hyperlink>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提货保证金</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take_margin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double</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18,2</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C76BC7">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是否异地提货</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is_other_take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1</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C76BC7">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6413A" w:rsidP="002216DE">
            <w:hyperlink w:anchor="_yes_no（是否标志）" w:history="1">
              <w:r w:rsidR="002F2B81" w:rsidRPr="00DE27D2">
                <w:rPr>
                  <w:rStyle w:val="a8"/>
                  <w:rFonts w:hint="eastAsia"/>
                </w:rPr>
                <w:t>yes_no</w:t>
              </w:r>
            </w:hyperlink>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异地提货确认</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take_affirm</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1</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C76BC7">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响应代码</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rsp_code</w:t>
            </w:r>
          </w:p>
        </w:tc>
        <w:tc>
          <w:tcPr>
            <w:tcW w:w="982"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20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7A07DF">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pPr>
              <w:rPr>
                <w:highlight w:val="red"/>
              </w:rPr>
            </w:pPr>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响应信息</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rsp_msg</w:t>
            </w:r>
          </w:p>
        </w:tc>
        <w:tc>
          <w:tcPr>
            <w:tcW w:w="982"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200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7A07DF">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pPr>
              <w:rPr>
                <w:highlight w:val="red"/>
              </w:rPr>
            </w:pPr>
          </w:p>
        </w:tc>
      </w:tr>
    </w:tbl>
    <w:p w:rsidR="00832C38" w:rsidRDefault="00832C38" w:rsidP="00832C38">
      <w:pPr>
        <w:rPr>
          <w:lang w:val="zh-CN"/>
        </w:rPr>
      </w:pPr>
    </w:p>
    <w:p w:rsidR="00832C38" w:rsidRPr="00376F82" w:rsidRDefault="00832C38" w:rsidP="0093657F"/>
    <w:p w:rsidR="0093657F" w:rsidRDefault="0093657F" w:rsidP="0093657F">
      <w:pPr>
        <w:pStyle w:val="4"/>
        <w:numPr>
          <w:ilvl w:val="3"/>
          <w:numId w:val="8"/>
        </w:numPr>
      </w:pPr>
      <w:r>
        <w:rPr>
          <w:rFonts w:hint="eastAsia"/>
        </w:rPr>
        <w:t>历史查询</w:t>
      </w:r>
    </w:p>
    <w:p w:rsidR="00544580" w:rsidRDefault="00544580" w:rsidP="00544580">
      <w:pPr>
        <w:rPr>
          <w:lang w:val="zh-CN"/>
        </w:rPr>
      </w:pPr>
    </w:p>
    <w:p w:rsidR="007E5E9D" w:rsidRDefault="007E5E9D" w:rsidP="007E5E9D">
      <w:pPr>
        <w:pStyle w:val="5"/>
      </w:pPr>
      <w:r w:rsidRPr="0037383C">
        <w:rPr>
          <w:rFonts w:hint="eastAsia"/>
        </w:rPr>
        <w:t>历史资金余额查询［</w:t>
      </w:r>
      <w:r>
        <w:rPr>
          <w:rFonts w:hint="eastAsia"/>
        </w:rPr>
        <w:t>C</w:t>
      </w:r>
      <w:r w:rsidR="00B3225C">
        <w:rPr>
          <w:rFonts w:hint="eastAsia"/>
        </w:rPr>
        <w:t>806</w:t>
      </w:r>
      <w:r>
        <w:rPr>
          <w:rFonts w:hint="eastAsia"/>
        </w:rPr>
        <w:t>］</w:t>
      </w:r>
    </w:p>
    <w:p w:rsidR="003A124B" w:rsidRDefault="003A124B" w:rsidP="003A124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3A124B" w:rsidRDefault="003A124B" w:rsidP="003A124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3A124B" w:rsidP="003A124B">
      <w:pPr>
        <w:rPr>
          <w:lang w:val="zh-CN"/>
        </w:rPr>
      </w:pPr>
      <w:r w:rsidRPr="0016784A">
        <w:rPr>
          <w:rFonts w:hint="eastAsia"/>
          <w:b/>
          <w:lang w:val="zh-CN"/>
        </w:rPr>
        <w:t>用途：</w:t>
      </w:r>
      <w:r w:rsidR="00DD66DE">
        <w:rPr>
          <w:rFonts w:hint="eastAsia"/>
        </w:rPr>
        <w:t>查询客户历史资金信息。</w:t>
      </w:r>
    </w:p>
    <w:p w:rsidR="007E5E9D" w:rsidRPr="0037383C" w:rsidRDefault="007E5E9D"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接口类型</w:t>
            </w:r>
          </w:p>
        </w:tc>
        <w:tc>
          <w:tcPr>
            <w:tcW w:w="7345" w:type="dxa"/>
            <w:gridSpan w:val="6"/>
            <w:shd w:val="clear" w:color="auto" w:fill="F3F3F3"/>
          </w:tcPr>
          <w:p w:rsidR="007E5E9D" w:rsidRPr="0037383C" w:rsidRDefault="007E5E9D" w:rsidP="00116AA5">
            <w:r>
              <w:rPr>
                <w:rFonts w:hint="eastAsia"/>
              </w:rPr>
              <w:t>请求报文体</w:t>
            </w:r>
          </w:p>
        </w:tc>
      </w:tr>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交易代码</w:t>
            </w:r>
          </w:p>
        </w:tc>
        <w:tc>
          <w:tcPr>
            <w:tcW w:w="7345" w:type="dxa"/>
            <w:gridSpan w:val="6"/>
          </w:tcPr>
          <w:p w:rsidR="007E5E9D" w:rsidRPr="0037383C" w:rsidRDefault="007E5E9D" w:rsidP="00B3225C">
            <w:r>
              <w:rPr>
                <w:rFonts w:hint="eastAsia"/>
              </w:rPr>
              <w:t>C</w:t>
            </w:r>
            <w:r w:rsidR="00B3225C">
              <w:rPr>
                <w:rFonts w:hint="eastAsia"/>
              </w:rPr>
              <w:t>806</w:t>
            </w:r>
          </w:p>
        </w:tc>
      </w:tr>
      <w:tr w:rsidR="007E5E9D" w:rsidRPr="0037383C" w:rsidTr="00116AA5">
        <w:trPr>
          <w:trHeight w:hRule="exact" w:val="411"/>
          <w:jc w:val="center"/>
        </w:trPr>
        <w:tc>
          <w:tcPr>
            <w:tcW w:w="1797" w:type="dxa"/>
            <w:gridSpan w:val="2"/>
            <w:tcBorders>
              <w:bottom w:val="single" w:sz="4" w:space="0" w:color="auto"/>
            </w:tcBorders>
            <w:shd w:val="clear" w:color="auto" w:fill="F3F3F3"/>
          </w:tcPr>
          <w:p w:rsidR="007E5E9D" w:rsidRPr="0037383C" w:rsidRDefault="007E5E9D" w:rsidP="00116AA5">
            <w:r w:rsidRPr="0037383C">
              <w:rPr>
                <w:rFonts w:hint="eastAsia"/>
              </w:rPr>
              <w:t>接口说明</w:t>
            </w:r>
          </w:p>
        </w:tc>
        <w:tc>
          <w:tcPr>
            <w:tcW w:w="7345" w:type="dxa"/>
            <w:gridSpan w:val="6"/>
            <w:tcBorders>
              <w:bottom w:val="single" w:sz="4" w:space="0" w:color="auto"/>
            </w:tcBorders>
          </w:tcPr>
          <w:p w:rsidR="007E5E9D" w:rsidRPr="0037383C" w:rsidRDefault="007E5E9D" w:rsidP="00116AA5">
            <w:r w:rsidRPr="0037383C">
              <w:rPr>
                <w:rFonts w:hint="eastAsia"/>
              </w:rPr>
              <w:t>历史资金余额查询的请求报文体</w:t>
            </w:r>
          </w:p>
        </w:tc>
      </w:tr>
      <w:tr w:rsidR="007E5E9D" w:rsidRPr="0037383C" w:rsidTr="00116AA5">
        <w:trPr>
          <w:trHeight w:hRule="exact" w:val="411"/>
          <w:jc w:val="center"/>
        </w:trPr>
        <w:tc>
          <w:tcPr>
            <w:tcW w:w="778" w:type="dxa"/>
            <w:shd w:val="clear" w:color="auto" w:fill="F3F3F3"/>
          </w:tcPr>
          <w:p w:rsidR="007E5E9D" w:rsidRPr="0037383C" w:rsidRDefault="007E5E9D" w:rsidP="00116AA5">
            <w:r>
              <w:rPr>
                <w:rFonts w:hint="eastAsia"/>
              </w:rPr>
              <w:t>符号</w:t>
            </w:r>
          </w:p>
        </w:tc>
        <w:tc>
          <w:tcPr>
            <w:tcW w:w="1623" w:type="dxa"/>
            <w:gridSpan w:val="2"/>
            <w:shd w:val="clear" w:color="auto" w:fill="F3F3F3"/>
          </w:tcPr>
          <w:p w:rsidR="007E5E9D" w:rsidRPr="0037383C" w:rsidRDefault="007E5E9D" w:rsidP="00116AA5">
            <w:r w:rsidRPr="0037383C">
              <w:rPr>
                <w:rFonts w:hint="eastAsia"/>
              </w:rPr>
              <w:t>中文名称</w:t>
            </w:r>
          </w:p>
        </w:tc>
        <w:tc>
          <w:tcPr>
            <w:tcW w:w="1437" w:type="dxa"/>
            <w:shd w:val="clear" w:color="auto" w:fill="F3F3F3"/>
          </w:tcPr>
          <w:p w:rsidR="007E5E9D" w:rsidRPr="0037383C" w:rsidRDefault="007E5E9D" w:rsidP="00116AA5">
            <w:r w:rsidRPr="0037383C">
              <w:rPr>
                <w:rFonts w:hint="eastAsia"/>
              </w:rPr>
              <w:t>英文名称</w:t>
            </w:r>
          </w:p>
        </w:tc>
        <w:tc>
          <w:tcPr>
            <w:tcW w:w="1258" w:type="dxa"/>
            <w:shd w:val="clear" w:color="auto" w:fill="F3F3F3"/>
          </w:tcPr>
          <w:p w:rsidR="007E5E9D" w:rsidRPr="0037383C" w:rsidRDefault="007E5E9D" w:rsidP="00116AA5">
            <w:r w:rsidRPr="0037383C">
              <w:rPr>
                <w:rFonts w:hint="eastAsia"/>
              </w:rPr>
              <w:t>数据类型</w:t>
            </w:r>
          </w:p>
        </w:tc>
        <w:tc>
          <w:tcPr>
            <w:tcW w:w="899" w:type="dxa"/>
            <w:shd w:val="clear" w:color="auto" w:fill="F3F3F3"/>
          </w:tcPr>
          <w:p w:rsidR="007E5E9D" w:rsidRPr="0037383C" w:rsidRDefault="007E5E9D" w:rsidP="00116AA5">
            <w:r w:rsidRPr="0037383C">
              <w:rPr>
                <w:rFonts w:hint="eastAsia"/>
              </w:rPr>
              <w:t>长度</w:t>
            </w:r>
          </w:p>
        </w:tc>
        <w:tc>
          <w:tcPr>
            <w:tcW w:w="899" w:type="dxa"/>
            <w:shd w:val="clear" w:color="auto" w:fill="F3F3F3"/>
          </w:tcPr>
          <w:p w:rsidR="007E5E9D" w:rsidRPr="0037383C" w:rsidRDefault="007E5E9D" w:rsidP="00116AA5">
            <w:r w:rsidRPr="0037383C">
              <w:rPr>
                <w:rFonts w:hint="eastAsia"/>
              </w:rPr>
              <w:t>必填</w:t>
            </w:r>
          </w:p>
        </w:tc>
        <w:tc>
          <w:tcPr>
            <w:tcW w:w="2248" w:type="dxa"/>
            <w:shd w:val="clear" w:color="auto" w:fill="F3F3F3"/>
          </w:tcPr>
          <w:p w:rsidR="007E5E9D" w:rsidRPr="0037383C" w:rsidRDefault="007E5E9D" w:rsidP="00116AA5">
            <w:r w:rsidRPr="0037383C">
              <w:rPr>
                <w:rFonts w:hint="eastAsia"/>
              </w:rPr>
              <w:t>说明</w:t>
            </w:r>
          </w:p>
        </w:tc>
      </w:tr>
      <w:tr w:rsidR="007E5E9D" w:rsidRPr="0037383C" w:rsidTr="00116AA5">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7E5E9D" w:rsidRPr="0037383C" w:rsidRDefault="007E5E9D" w:rsidP="00116AA5"/>
        </w:tc>
        <w:tc>
          <w:tcPr>
            <w:tcW w:w="1623" w:type="dxa"/>
            <w:gridSpan w:val="2"/>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开始日期</w:t>
            </w:r>
          </w:p>
        </w:tc>
        <w:tc>
          <w:tcPr>
            <w:tcW w:w="1437"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start_date</w:t>
            </w:r>
          </w:p>
        </w:tc>
        <w:tc>
          <w:tcPr>
            <w:tcW w:w="1258"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8</w:t>
            </w:r>
          </w:p>
        </w:tc>
        <w:tc>
          <w:tcPr>
            <w:tcW w:w="899" w:type="dxa"/>
            <w:tcBorders>
              <w:top w:val="single" w:sz="4" w:space="0" w:color="auto"/>
              <w:left w:val="single" w:sz="4" w:space="0" w:color="auto"/>
              <w:bottom w:val="single" w:sz="4" w:space="0" w:color="auto"/>
              <w:right w:val="single" w:sz="4" w:space="0" w:color="auto"/>
            </w:tcBorders>
          </w:tcPr>
          <w:p w:rsidR="007E5E9D" w:rsidRDefault="007E5E9D" w:rsidP="00116AA5">
            <w:r w:rsidRPr="00411EF5">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YYYYMMDD</w:t>
            </w:r>
          </w:p>
        </w:tc>
      </w:tr>
      <w:tr w:rsidR="007E5E9D" w:rsidRPr="0037383C" w:rsidTr="00116AA5">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7E5E9D" w:rsidRPr="0037383C" w:rsidRDefault="007E5E9D" w:rsidP="00116AA5"/>
        </w:tc>
        <w:tc>
          <w:tcPr>
            <w:tcW w:w="1623" w:type="dxa"/>
            <w:gridSpan w:val="2"/>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结束日期</w:t>
            </w:r>
          </w:p>
        </w:tc>
        <w:tc>
          <w:tcPr>
            <w:tcW w:w="1437"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end_date</w:t>
            </w:r>
          </w:p>
        </w:tc>
        <w:tc>
          <w:tcPr>
            <w:tcW w:w="1258"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8</w:t>
            </w:r>
          </w:p>
        </w:tc>
        <w:tc>
          <w:tcPr>
            <w:tcW w:w="899" w:type="dxa"/>
            <w:tcBorders>
              <w:top w:val="single" w:sz="4" w:space="0" w:color="auto"/>
              <w:left w:val="single" w:sz="4" w:space="0" w:color="auto"/>
              <w:bottom w:val="single" w:sz="4" w:space="0" w:color="auto"/>
              <w:right w:val="single" w:sz="4" w:space="0" w:color="auto"/>
            </w:tcBorders>
          </w:tcPr>
          <w:p w:rsidR="007E5E9D" w:rsidRDefault="007E5E9D" w:rsidP="00116AA5">
            <w:r w:rsidRPr="00411EF5">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YYYYMMDD</w:t>
            </w:r>
          </w:p>
        </w:tc>
      </w:tr>
      <w:tr w:rsidR="005435C9" w:rsidRPr="0037383C" w:rsidTr="00116AA5">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5435C9" w:rsidRPr="0037383C" w:rsidRDefault="005435C9" w:rsidP="00116AA5"/>
        </w:tc>
        <w:tc>
          <w:tcPr>
            <w:tcW w:w="1623" w:type="dxa"/>
            <w:gridSpan w:val="2"/>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客户号</w:t>
            </w:r>
          </w:p>
        </w:tc>
        <w:tc>
          <w:tcPr>
            <w:tcW w:w="1437" w:type="dxa"/>
            <w:tcBorders>
              <w:top w:val="single" w:sz="4" w:space="0" w:color="auto"/>
              <w:left w:val="single" w:sz="4" w:space="0" w:color="auto"/>
              <w:bottom w:val="single" w:sz="4" w:space="0" w:color="auto"/>
              <w:right w:val="single" w:sz="4" w:space="0" w:color="auto"/>
            </w:tcBorders>
          </w:tcPr>
          <w:p w:rsidR="005435C9" w:rsidRPr="00E1774F" w:rsidRDefault="005435C9" w:rsidP="00DD1B59">
            <w:r>
              <w:rPr>
                <w:rFonts w:hint="eastAsia"/>
              </w:rPr>
              <w:t>acct_no</w:t>
            </w:r>
          </w:p>
        </w:tc>
        <w:tc>
          <w:tcPr>
            <w:tcW w:w="1258"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16</w:t>
            </w:r>
          </w:p>
        </w:tc>
        <w:tc>
          <w:tcPr>
            <w:tcW w:w="89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5435C9" w:rsidRDefault="005435C9" w:rsidP="00DD1B59"/>
        </w:tc>
      </w:tr>
    </w:tbl>
    <w:p w:rsidR="007E5E9D" w:rsidRPr="0037383C" w:rsidRDefault="007E5E9D" w:rsidP="007E5E9D"/>
    <w:p w:rsidR="007E5E9D" w:rsidRPr="0037383C" w:rsidRDefault="007E5E9D" w:rsidP="007E5E9D"/>
    <w:p w:rsidR="007E5E9D" w:rsidRPr="0037383C" w:rsidRDefault="007E5E9D"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781"/>
        <w:gridCol w:w="1440"/>
        <w:gridCol w:w="1260"/>
        <w:gridCol w:w="717"/>
        <w:gridCol w:w="899"/>
        <w:gridCol w:w="2248"/>
      </w:tblGrid>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接口类型</w:t>
            </w:r>
          </w:p>
        </w:tc>
        <w:tc>
          <w:tcPr>
            <w:tcW w:w="7345" w:type="dxa"/>
            <w:gridSpan w:val="6"/>
            <w:shd w:val="clear" w:color="auto" w:fill="F3F3F3"/>
          </w:tcPr>
          <w:p w:rsidR="007E5E9D" w:rsidRPr="0037383C" w:rsidRDefault="007E5E9D" w:rsidP="00116AA5">
            <w:r>
              <w:rPr>
                <w:rFonts w:hint="eastAsia"/>
              </w:rPr>
              <w:t>响应报文体</w:t>
            </w:r>
          </w:p>
        </w:tc>
      </w:tr>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交易代码</w:t>
            </w:r>
          </w:p>
        </w:tc>
        <w:tc>
          <w:tcPr>
            <w:tcW w:w="7345" w:type="dxa"/>
            <w:gridSpan w:val="6"/>
          </w:tcPr>
          <w:p w:rsidR="007E5E9D" w:rsidRPr="0037383C" w:rsidRDefault="007E5E9D" w:rsidP="00B3225C">
            <w:r>
              <w:rPr>
                <w:rFonts w:hint="eastAsia"/>
              </w:rPr>
              <w:t>C</w:t>
            </w:r>
            <w:r w:rsidR="00B3225C">
              <w:rPr>
                <w:rFonts w:hint="eastAsia"/>
              </w:rPr>
              <w:t>806</w:t>
            </w:r>
          </w:p>
        </w:tc>
      </w:tr>
      <w:tr w:rsidR="007E5E9D" w:rsidRPr="0037383C" w:rsidTr="00116AA5">
        <w:trPr>
          <w:trHeight w:hRule="exact" w:val="411"/>
          <w:jc w:val="center"/>
        </w:trPr>
        <w:tc>
          <w:tcPr>
            <w:tcW w:w="1797" w:type="dxa"/>
            <w:gridSpan w:val="2"/>
            <w:tcBorders>
              <w:bottom w:val="single" w:sz="4" w:space="0" w:color="auto"/>
            </w:tcBorders>
            <w:shd w:val="clear" w:color="auto" w:fill="F3F3F3"/>
          </w:tcPr>
          <w:p w:rsidR="007E5E9D" w:rsidRPr="0037383C" w:rsidRDefault="007E5E9D" w:rsidP="00116AA5">
            <w:r w:rsidRPr="0037383C">
              <w:rPr>
                <w:rFonts w:hint="eastAsia"/>
              </w:rPr>
              <w:t>接口说明</w:t>
            </w:r>
          </w:p>
        </w:tc>
        <w:tc>
          <w:tcPr>
            <w:tcW w:w="7345" w:type="dxa"/>
            <w:gridSpan w:val="6"/>
            <w:tcBorders>
              <w:bottom w:val="single" w:sz="4" w:space="0" w:color="auto"/>
            </w:tcBorders>
          </w:tcPr>
          <w:p w:rsidR="007E5E9D" w:rsidRPr="0037383C" w:rsidRDefault="007E5E9D" w:rsidP="00116AA5">
            <w:r w:rsidRPr="0037383C">
              <w:rPr>
                <w:rFonts w:hint="eastAsia"/>
              </w:rPr>
              <w:t>历史资金余额查询的响应报文体</w:t>
            </w:r>
          </w:p>
        </w:tc>
      </w:tr>
      <w:tr w:rsidR="007E5E9D" w:rsidRPr="0037383C" w:rsidTr="00116AA5">
        <w:trPr>
          <w:trHeight w:hRule="exact" w:val="411"/>
          <w:jc w:val="center"/>
        </w:trPr>
        <w:tc>
          <w:tcPr>
            <w:tcW w:w="778" w:type="dxa"/>
            <w:shd w:val="clear" w:color="auto" w:fill="F3F3F3"/>
          </w:tcPr>
          <w:p w:rsidR="007E5E9D" w:rsidRPr="0037383C" w:rsidRDefault="007E5E9D" w:rsidP="00116AA5">
            <w:r>
              <w:rPr>
                <w:rFonts w:hint="eastAsia"/>
              </w:rPr>
              <w:t>符号</w:t>
            </w:r>
          </w:p>
        </w:tc>
        <w:tc>
          <w:tcPr>
            <w:tcW w:w="1800" w:type="dxa"/>
            <w:gridSpan w:val="2"/>
            <w:shd w:val="clear" w:color="auto" w:fill="F3F3F3"/>
          </w:tcPr>
          <w:p w:rsidR="007E5E9D" w:rsidRPr="0037383C" w:rsidRDefault="007E5E9D" w:rsidP="00116AA5">
            <w:r w:rsidRPr="0037383C">
              <w:rPr>
                <w:rFonts w:hint="eastAsia"/>
              </w:rPr>
              <w:t>中文名称</w:t>
            </w:r>
          </w:p>
        </w:tc>
        <w:tc>
          <w:tcPr>
            <w:tcW w:w="1440" w:type="dxa"/>
            <w:shd w:val="clear" w:color="auto" w:fill="F3F3F3"/>
          </w:tcPr>
          <w:p w:rsidR="007E5E9D" w:rsidRPr="0037383C" w:rsidRDefault="007E5E9D" w:rsidP="00116AA5">
            <w:r w:rsidRPr="0037383C">
              <w:rPr>
                <w:rFonts w:hint="eastAsia"/>
              </w:rPr>
              <w:t>英文名称</w:t>
            </w:r>
          </w:p>
        </w:tc>
        <w:tc>
          <w:tcPr>
            <w:tcW w:w="1260" w:type="dxa"/>
            <w:shd w:val="clear" w:color="auto" w:fill="F3F3F3"/>
          </w:tcPr>
          <w:p w:rsidR="007E5E9D" w:rsidRPr="0037383C" w:rsidRDefault="007E5E9D" w:rsidP="00116AA5">
            <w:r w:rsidRPr="0037383C">
              <w:rPr>
                <w:rFonts w:hint="eastAsia"/>
              </w:rPr>
              <w:t>数据类型</w:t>
            </w:r>
          </w:p>
        </w:tc>
        <w:tc>
          <w:tcPr>
            <w:tcW w:w="717" w:type="dxa"/>
            <w:shd w:val="clear" w:color="auto" w:fill="F3F3F3"/>
          </w:tcPr>
          <w:p w:rsidR="007E5E9D" w:rsidRPr="0037383C" w:rsidRDefault="007E5E9D" w:rsidP="00116AA5">
            <w:r w:rsidRPr="0037383C">
              <w:rPr>
                <w:rFonts w:hint="eastAsia"/>
              </w:rPr>
              <w:t>长度</w:t>
            </w:r>
          </w:p>
        </w:tc>
        <w:tc>
          <w:tcPr>
            <w:tcW w:w="899" w:type="dxa"/>
            <w:shd w:val="clear" w:color="auto" w:fill="F3F3F3"/>
          </w:tcPr>
          <w:p w:rsidR="007E5E9D" w:rsidRPr="0037383C" w:rsidRDefault="007E5E9D" w:rsidP="00116AA5">
            <w:r w:rsidRPr="0037383C">
              <w:rPr>
                <w:rFonts w:hint="eastAsia"/>
              </w:rPr>
              <w:t>必填</w:t>
            </w:r>
          </w:p>
        </w:tc>
        <w:tc>
          <w:tcPr>
            <w:tcW w:w="2248" w:type="dxa"/>
            <w:shd w:val="clear" w:color="auto" w:fill="F3F3F3"/>
          </w:tcPr>
          <w:p w:rsidR="007E5E9D" w:rsidRPr="0037383C" w:rsidRDefault="007E5E9D" w:rsidP="00116AA5">
            <w:r w:rsidRPr="0037383C">
              <w:rPr>
                <w:rFonts w:hint="eastAsia"/>
              </w:rPr>
              <w:t>说明</w:t>
            </w:r>
          </w:p>
        </w:tc>
      </w:tr>
      <w:tr w:rsidR="00F1044D" w:rsidRPr="0037383C" w:rsidTr="00116AA5">
        <w:trPr>
          <w:trHeight w:val="262"/>
          <w:jc w:val="center"/>
        </w:trPr>
        <w:tc>
          <w:tcPr>
            <w:tcW w:w="778" w:type="dxa"/>
          </w:tcPr>
          <w:p w:rsidR="00F1044D" w:rsidRDefault="00F1044D" w:rsidP="00116AA5">
            <w:r w:rsidRPr="00EA7AAD">
              <w:rPr>
                <w:rFonts w:ascii="宋体" w:hAnsi="宋体" w:cs="宋体" w:hint="eastAsia"/>
                <w:color w:val="000000"/>
                <w:kern w:val="0"/>
                <w:sz w:val="20"/>
                <w:szCs w:val="20"/>
              </w:rPr>
              <w:t>[]</w:t>
            </w:r>
          </w:p>
        </w:tc>
        <w:tc>
          <w:tcPr>
            <w:tcW w:w="1800" w:type="dxa"/>
            <w:gridSpan w:val="2"/>
          </w:tcPr>
          <w:p w:rsidR="00F1044D" w:rsidRDefault="00F1044D" w:rsidP="00116AA5">
            <w:r>
              <w:rPr>
                <w:rFonts w:hint="eastAsia"/>
              </w:rPr>
              <w:t>客户资金信息</w:t>
            </w:r>
          </w:p>
        </w:tc>
        <w:tc>
          <w:tcPr>
            <w:tcW w:w="1440" w:type="dxa"/>
          </w:tcPr>
          <w:p w:rsidR="00F1044D" w:rsidRPr="00964DC7" w:rsidRDefault="00F1044D" w:rsidP="00116AA5">
            <w:r>
              <w:rPr>
                <w:rFonts w:hint="eastAsia"/>
              </w:rPr>
              <w:t>list</w:t>
            </w:r>
          </w:p>
        </w:tc>
        <w:tc>
          <w:tcPr>
            <w:tcW w:w="1260" w:type="dxa"/>
          </w:tcPr>
          <w:p w:rsidR="00F1044D" w:rsidRDefault="00F1044D" w:rsidP="00046BBD">
            <w:r>
              <w:rPr>
                <w:rFonts w:hint="eastAsia"/>
              </w:rPr>
              <w:t>List</w:t>
            </w:r>
          </w:p>
        </w:tc>
        <w:tc>
          <w:tcPr>
            <w:tcW w:w="717" w:type="dxa"/>
          </w:tcPr>
          <w:p w:rsidR="00F1044D" w:rsidRDefault="00F1044D" w:rsidP="00046BBD"/>
        </w:tc>
        <w:tc>
          <w:tcPr>
            <w:tcW w:w="899" w:type="dxa"/>
          </w:tcPr>
          <w:p w:rsidR="00F1044D" w:rsidRDefault="00F1044D" w:rsidP="00046BBD">
            <w:r w:rsidRPr="00B3355C">
              <w:rPr>
                <w:rFonts w:hint="eastAsia"/>
              </w:rPr>
              <w:t>M</w:t>
            </w:r>
          </w:p>
        </w:tc>
        <w:tc>
          <w:tcPr>
            <w:tcW w:w="2248" w:type="dxa"/>
          </w:tcPr>
          <w:p w:rsidR="00F1044D" w:rsidRDefault="00F1044D" w:rsidP="00046BBD">
            <w:r>
              <w:rPr>
                <w:rFonts w:hint="eastAsia"/>
              </w:rPr>
              <w:t>List&lt;List&lt;String&gt;&gt;</w:t>
            </w:r>
          </w:p>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800" w:type="dxa"/>
            <w:gridSpan w:val="2"/>
          </w:tcPr>
          <w:p w:rsidR="007E5E9D" w:rsidRDefault="007E5E9D" w:rsidP="00116AA5">
            <w:r>
              <w:rPr>
                <w:rFonts w:hint="eastAsia"/>
              </w:rPr>
              <w:t>客户资金信息</w:t>
            </w:r>
          </w:p>
        </w:tc>
        <w:tc>
          <w:tcPr>
            <w:tcW w:w="1440" w:type="dxa"/>
          </w:tcPr>
          <w:p w:rsidR="007E5E9D" w:rsidRPr="00964DC7" w:rsidRDefault="007E5E9D" w:rsidP="00116AA5"/>
        </w:tc>
        <w:tc>
          <w:tcPr>
            <w:tcW w:w="1260" w:type="dxa"/>
          </w:tcPr>
          <w:p w:rsidR="007E5E9D" w:rsidRDefault="007E5E9D" w:rsidP="00116AA5"/>
        </w:tc>
        <w:tc>
          <w:tcPr>
            <w:tcW w:w="717" w:type="dxa"/>
          </w:tcPr>
          <w:p w:rsidR="007E5E9D" w:rsidRDefault="007E5E9D" w:rsidP="00116AA5"/>
        </w:tc>
        <w:tc>
          <w:tcPr>
            <w:tcW w:w="899" w:type="dxa"/>
          </w:tcPr>
          <w:p w:rsidR="007E5E9D" w:rsidRDefault="007E5E9D" w:rsidP="00116AA5">
            <w:r w:rsidRPr="00C0782E">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800" w:type="dxa"/>
            <w:gridSpan w:val="2"/>
          </w:tcPr>
          <w:p w:rsidR="007E5E9D" w:rsidRDefault="007E5E9D" w:rsidP="00116AA5">
            <w:r>
              <w:rPr>
                <w:rFonts w:hint="eastAsia"/>
              </w:rPr>
              <w:t>客户号</w:t>
            </w:r>
          </w:p>
        </w:tc>
        <w:tc>
          <w:tcPr>
            <w:tcW w:w="1440" w:type="dxa"/>
          </w:tcPr>
          <w:p w:rsidR="007E5E9D" w:rsidRPr="009F21B9" w:rsidRDefault="007E5E9D" w:rsidP="00116AA5">
            <w:r>
              <w:t>acct_no</w:t>
            </w:r>
          </w:p>
        </w:tc>
        <w:tc>
          <w:tcPr>
            <w:tcW w:w="1260" w:type="dxa"/>
          </w:tcPr>
          <w:p w:rsidR="007E5E9D" w:rsidRDefault="007E5E9D" w:rsidP="00116AA5">
            <w:r>
              <w:t>string</w:t>
            </w:r>
          </w:p>
        </w:tc>
        <w:tc>
          <w:tcPr>
            <w:tcW w:w="717" w:type="dxa"/>
          </w:tcPr>
          <w:p w:rsidR="007E5E9D" w:rsidRDefault="007E5E9D" w:rsidP="00EB3BF6">
            <w:r>
              <w:rPr>
                <w:rFonts w:hint="eastAsia"/>
              </w:rPr>
              <w:t>1</w:t>
            </w:r>
            <w:r w:rsidR="00EB3BF6">
              <w:rPr>
                <w:rFonts w:hint="eastAsia"/>
              </w:rPr>
              <w:t>6</w:t>
            </w:r>
          </w:p>
        </w:tc>
        <w:tc>
          <w:tcPr>
            <w:tcW w:w="899" w:type="dxa"/>
          </w:tcPr>
          <w:p w:rsidR="007E5E9D" w:rsidRDefault="007E5E9D" w:rsidP="00116AA5">
            <w:r w:rsidRPr="00B36F12">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lastRenderedPageBreak/>
              <w:t>→</w:t>
            </w:r>
          </w:p>
        </w:tc>
        <w:tc>
          <w:tcPr>
            <w:tcW w:w="1800" w:type="dxa"/>
            <w:gridSpan w:val="2"/>
          </w:tcPr>
          <w:p w:rsidR="007E5E9D" w:rsidRPr="0037383C" w:rsidRDefault="007E5E9D" w:rsidP="00116AA5">
            <w:r w:rsidRPr="0037383C">
              <w:rPr>
                <w:rFonts w:hint="eastAsia"/>
              </w:rPr>
              <w:t>交易日期</w:t>
            </w:r>
          </w:p>
        </w:tc>
        <w:tc>
          <w:tcPr>
            <w:tcW w:w="1440" w:type="dxa"/>
          </w:tcPr>
          <w:p w:rsidR="007E5E9D" w:rsidRPr="00964DC7" w:rsidRDefault="007E5E9D" w:rsidP="00116AA5">
            <w:r w:rsidRPr="00964DC7">
              <w:t>exch_date</w:t>
            </w:r>
          </w:p>
        </w:tc>
        <w:tc>
          <w:tcPr>
            <w:tcW w:w="1260" w:type="dxa"/>
          </w:tcPr>
          <w:p w:rsidR="007E5E9D" w:rsidRPr="0037383C" w:rsidRDefault="007E5E9D" w:rsidP="00116AA5">
            <w:r>
              <w:t>String</w:t>
            </w:r>
          </w:p>
        </w:tc>
        <w:tc>
          <w:tcPr>
            <w:tcW w:w="717" w:type="dxa"/>
          </w:tcPr>
          <w:p w:rsidR="007E5E9D" w:rsidRPr="0037383C" w:rsidRDefault="007E5E9D" w:rsidP="00116AA5">
            <w:r w:rsidRPr="0037383C">
              <w:rPr>
                <w:rFonts w:hint="eastAsia"/>
              </w:rPr>
              <w:t>8</w:t>
            </w:r>
          </w:p>
        </w:tc>
        <w:tc>
          <w:tcPr>
            <w:tcW w:w="899" w:type="dxa"/>
          </w:tcPr>
          <w:p w:rsidR="007E5E9D" w:rsidRDefault="007E5E9D" w:rsidP="00116AA5">
            <w:r w:rsidRPr="00C0782E">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上日余额</w:t>
            </w:r>
          </w:p>
        </w:tc>
        <w:tc>
          <w:tcPr>
            <w:tcW w:w="1440" w:type="dxa"/>
          </w:tcPr>
          <w:p w:rsidR="007E5E9D" w:rsidRPr="00964DC7" w:rsidRDefault="007E5E9D" w:rsidP="00116AA5">
            <w:r w:rsidRPr="00964DC7">
              <w:t>last_bal</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上日可用</w:t>
            </w:r>
          </w:p>
        </w:tc>
        <w:tc>
          <w:tcPr>
            <w:tcW w:w="1440" w:type="dxa"/>
          </w:tcPr>
          <w:p w:rsidR="007E5E9D" w:rsidRPr="00964DC7" w:rsidRDefault="007E5E9D" w:rsidP="00116AA5">
            <w:r w:rsidRPr="00964DC7">
              <w:t>last_can_use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当日余额</w:t>
            </w:r>
          </w:p>
        </w:tc>
        <w:tc>
          <w:tcPr>
            <w:tcW w:w="1440" w:type="dxa"/>
          </w:tcPr>
          <w:p w:rsidR="007E5E9D" w:rsidRPr="00964DC7" w:rsidRDefault="007E5E9D" w:rsidP="00116AA5">
            <w:r w:rsidRPr="00964DC7">
              <w:t>curr_bal</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当日可用</w:t>
            </w:r>
          </w:p>
        </w:tc>
        <w:tc>
          <w:tcPr>
            <w:tcW w:w="1440" w:type="dxa"/>
          </w:tcPr>
          <w:p w:rsidR="007E5E9D" w:rsidRPr="00964DC7" w:rsidRDefault="007E5E9D" w:rsidP="00116AA5">
            <w:r w:rsidRPr="00964DC7">
              <w:t>curr_can_use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916DA9" w:rsidRDefault="007E5E9D" w:rsidP="00116AA5">
            <w:r w:rsidRPr="00916DA9">
              <w:t>当日出金</w:t>
            </w:r>
          </w:p>
        </w:tc>
        <w:tc>
          <w:tcPr>
            <w:tcW w:w="1440" w:type="dxa"/>
          </w:tcPr>
          <w:p w:rsidR="007E5E9D" w:rsidRPr="00964DC7" w:rsidRDefault="007E5E9D" w:rsidP="00116AA5">
            <w:r w:rsidRPr="00964DC7">
              <w:t>out_bal</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916DA9" w:rsidRDefault="007E5E9D" w:rsidP="00116AA5">
            <w:r w:rsidRPr="00916DA9">
              <w:t>当日入金</w:t>
            </w:r>
          </w:p>
        </w:tc>
        <w:tc>
          <w:tcPr>
            <w:tcW w:w="1440" w:type="dxa"/>
          </w:tcPr>
          <w:p w:rsidR="007E5E9D" w:rsidRPr="00964DC7" w:rsidRDefault="007E5E9D" w:rsidP="00116AA5">
            <w:r w:rsidRPr="00964DC7">
              <w:t>in_bal</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买入金额</w:t>
            </w:r>
          </w:p>
        </w:tc>
        <w:tc>
          <w:tcPr>
            <w:tcW w:w="1440" w:type="dxa"/>
          </w:tcPr>
          <w:p w:rsidR="007E5E9D" w:rsidRPr="00964DC7" w:rsidRDefault="007E5E9D" w:rsidP="00116AA5">
            <w:r w:rsidRPr="00964DC7">
              <w:t>real_buy</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BC7B1F" w:rsidRDefault="00BC7B1F" w:rsidP="00116AA5">
            <w:r>
              <w:rPr>
                <w:rFonts w:hint="eastAsia"/>
              </w:rPr>
              <w:t>单位元</w:t>
            </w:r>
          </w:p>
          <w:p w:rsidR="007E5E9D" w:rsidRPr="0037383C" w:rsidRDefault="007E5E9D" w:rsidP="00116AA5">
            <w:r w:rsidRPr="0037383C">
              <w:rPr>
                <w:rFonts w:hint="eastAsia"/>
              </w:rPr>
              <w:t>现货买入或收金需支付的货款</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卖出金额</w:t>
            </w:r>
          </w:p>
        </w:tc>
        <w:tc>
          <w:tcPr>
            <w:tcW w:w="1440" w:type="dxa"/>
          </w:tcPr>
          <w:p w:rsidR="007E5E9D" w:rsidRPr="00964DC7" w:rsidRDefault="007E5E9D" w:rsidP="00116AA5">
            <w:r w:rsidRPr="00964DC7">
              <w:t>real_sell</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BC7B1F" w:rsidRDefault="00BC7B1F" w:rsidP="00116AA5">
            <w:r>
              <w:rPr>
                <w:rFonts w:hint="eastAsia"/>
              </w:rPr>
              <w:t>单位元</w:t>
            </w:r>
          </w:p>
          <w:p w:rsidR="007E5E9D" w:rsidRPr="0037383C" w:rsidRDefault="007E5E9D" w:rsidP="00116AA5">
            <w:r w:rsidRPr="0037383C">
              <w:rPr>
                <w:rFonts w:hint="eastAsia"/>
              </w:rPr>
              <w:t>现货卖出或交金得到的货款</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持仓保证金</w:t>
            </w:r>
          </w:p>
        </w:tc>
        <w:tc>
          <w:tcPr>
            <w:tcW w:w="1440" w:type="dxa"/>
          </w:tcPr>
          <w:p w:rsidR="007E5E9D" w:rsidRPr="00964DC7" w:rsidRDefault="007E5E9D" w:rsidP="00116AA5">
            <w:r w:rsidRPr="00964DC7">
              <w:t>posi_margin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铂金保证金</w:t>
            </w:r>
          </w:p>
        </w:tc>
        <w:tc>
          <w:tcPr>
            <w:tcW w:w="1440" w:type="dxa"/>
          </w:tcPr>
          <w:p w:rsidR="007E5E9D" w:rsidRPr="00964DC7" w:rsidRDefault="007E5E9D" w:rsidP="00116AA5">
            <w:r w:rsidRPr="00964DC7">
              <w:t>platinum_margin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提货保证金</w:t>
            </w:r>
          </w:p>
        </w:tc>
        <w:tc>
          <w:tcPr>
            <w:tcW w:w="1440" w:type="dxa"/>
          </w:tcPr>
          <w:p w:rsidR="007E5E9D" w:rsidRPr="00964DC7" w:rsidRDefault="007E5E9D" w:rsidP="00116AA5">
            <w:r w:rsidRPr="00964DC7">
              <w:t>take_margin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仓储费保证金</w:t>
            </w:r>
          </w:p>
        </w:tc>
        <w:tc>
          <w:tcPr>
            <w:tcW w:w="1440" w:type="dxa"/>
          </w:tcPr>
          <w:p w:rsidR="007E5E9D" w:rsidRPr="00964DC7" w:rsidRDefault="007E5E9D" w:rsidP="00116AA5">
            <w:r w:rsidRPr="00964DC7">
              <w:t>stor_margin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开户保证金</w:t>
            </w:r>
          </w:p>
        </w:tc>
        <w:tc>
          <w:tcPr>
            <w:tcW w:w="1440" w:type="dxa"/>
          </w:tcPr>
          <w:p w:rsidR="007E5E9D" w:rsidRPr="00964DC7" w:rsidRDefault="007E5E9D" w:rsidP="00116AA5">
            <w:r w:rsidRPr="00964DC7">
              <w:t>sbase_margin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其它冻结金额</w:t>
            </w:r>
          </w:p>
        </w:tc>
        <w:tc>
          <w:tcPr>
            <w:tcW w:w="1440" w:type="dxa"/>
          </w:tcPr>
          <w:p w:rsidR="007E5E9D" w:rsidRPr="00964DC7" w:rsidRDefault="007E5E9D" w:rsidP="00116AA5">
            <w:r w:rsidRPr="00964DC7">
              <w:t>other_forz</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白银交割准备金</w:t>
            </w:r>
          </w:p>
        </w:tc>
        <w:tc>
          <w:tcPr>
            <w:tcW w:w="1440" w:type="dxa"/>
          </w:tcPr>
          <w:p w:rsidR="007E5E9D" w:rsidRPr="00964DC7" w:rsidRDefault="007E5E9D" w:rsidP="00116AA5">
            <w:r w:rsidRPr="00964DC7">
              <w:t>sli_prepare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BC7B1F" w:rsidRDefault="00BC7B1F" w:rsidP="00116AA5">
            <w:r>
              <w:rPr>
                <w:rFonts w:hint="eastAsia"/>
              </w:rPr>
              <w:t>单位元</w:t>
            </w:r>
          </w:p>
          <w:p w:rsidR="007E5E9D" w:rsidRPr="0037383C" w:rsidRDefault="007E5E9D" w:rsidP="00116AA5">
            <w:r w:rsidRPr="0037383C">
              <w:rPr>
                <w:rFonts w:hint="eastAsia"/>
              </w:rPr>
              <w:t>在实际交割前冻结的</w:t>
            </w:r>
            <w:r w:rsidRPr="0037383C">
              <w:rPr>
                <w:rFonts w:hint="eastAsia"/>
              </w:rPr>
              <w:t>20</w:t>
            </w:r>
            <w:r w:rsidRPr="0037383C">
              <w:rPr>
                <w:rFonts w:hint="eastAsia"/>
              </w:rPr>
              <w:t>％货款金额</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白银发票保证金</w:t>
            </w:r>
          </w:p>
        </w:tc>
        <w:tc>
          <w:tcPr>
            <w:tcW w:w="1440" w:type="dxa"/>
          </w:tcPr>
          <w:p w:rsidR="007E5E9D" w:rsidRPr="00964DC7" w:rsidRDefault="007E5E9D" w:rsidP="00116AA5">
            <w:r w:rsidRPr="00964DC7">
              <w:t>sli_margin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BC7B1F" w:rsidRDefault="00BC7B1F" w:rsidP="00116AA5">
            <w:r>
              <w:rPr>
                <w:rFonts w:hint="eastAsia"/>
              </w:rPr>
              <w:t>单位元</w:t>
            </w:r>
          </w:p>
          <w:p w:rsidR="007E5E9D" w:rsidRPr="0037383C" w:rsidRDefault="007E5E9D" w:rsidP="00116AA5">
            <w:r w:rsidRPr="0037383C">
              <w:rPr>
                <w:rFonts w:hint="eastAsia"/>
              </w:rPr>
              <w:t>实际交割后冻结卖</w:t>
            </w:r>
            <w:r w:rsidRPr="0037383C">
              <w:rPr>
                <w:rFonts w:hint="eastAsia"/>
              </w:rPr>
              <w:lastRenderedPageBreak/>
              <w:t>方的</w:t>
            </w:r>
            <w:r w:rsidRPr="0037383C">
              <w:rPr>
                <w:rFonts w:hint="eastAsia"/>
              </w:rPr>
              <w:t>20</w:t>
            </w:r>
            <w:r w:rsidRPr="0037383C">
              <w:rPr>
                <w:rFonts w:hint="eastAsia"/>
              </w:rPr>
              <w:t>％增值税发票保证金</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lastRenderedPageBreak/>
              <w:t>→</w:t>
            </w:r>
          </w:p>
        </w:tc>
        <w:tc>
          <w:tcPr>
            <w:tcW w:w="1800" w:type="dxa"/>
            <w:gridSpan w:val="2"/>
          </w:tcPr>
          <w:p w:rsidR="007E5E9D" w:rsidRPr="0037383C" w:rsidRDefault="007E5E9D" w:rsidP="00116AA5">
            <w:r w:rsidRPr="0037383C">
              <w:rPr>
                <w:rFonts w:hint="eastAsia"/>
              </w:rPr>
              <w:t>远期浮动盈亏</w:t>
            </w:r>
          </w:p>
        </w:tc>
        <w:tc>
          <w:tcPr>
            <w:tcW w:w="1440" w:type="dxa"/>
          </w:tcPr>
          <w:p w:rsidR="007E5E9D" w:rsidRPr="00964DC7" w:rsidRDefault="007E5E9D" w:rsidP="00116AA5">
            <w:r w:rsidRPr="00964DC7">
              <w:t>far_surplus</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盯市盈亏</w:t>
            </w:r>
          </w:p>
        </w:tc>
        <w:tc>
          <w:tcPr>
            <w:tcW w:w="1440" w:type="dxa"/>
          </w:tcPr>
          <w:p w:rsidR="007E5E9D" w:rsidRPr="00964DC7" w:rsidRDefault="007E5E9D" w:rsidP="00116AA5">
            <w:r w:rsidRPr="00964DC7">
              <w:t>mark_surplus</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交易手续费</w:t>
            </w:r>
          </w:p>
        </w:tc>
        <w:tc>
          <w:tcPr>
            <w:tcW w:w="1440" w:type="dxa"/>
          </w:tcPr>
          <w:p w:rsidR="007E5E9D" w:rsidRPr="00964DC7" w:rsidRDefault="007E5E9D" w:rsidP="00116AA5">
            <w:r w:rsidRPr="00964DC7">
              <w:t>f_exch_fare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其它费用</w:t>
            </w:r>
          </w:p>
        </w:tc>
        <w:tc>
          <w:tcPr>
            <w:tcW w:w="1440" w:type="dxa"/>
          </w:tcPr>
          <w:p w:rsidR="007E5E9D" w:rsidRPr="00964DC7" w:rsidRDefault="007E5E9D" w:rsidP="00116AA5">
            <w:r w:rsidRPr="00964DC7">
              <w:t>other_fare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BC7B1F" w:rsidRDefault="00BC7B1F" w:rsidP="00116AA5">
            <w:r>
              <w:rPr>
                <w:rFonts w:hint="eastAsia"/>
              </w:rPr>
              <w:t>单位元</w:t>
            </w:r>
          </w:p>
          <w:p w:rsidR="007E5E9D" w:rsidRPr="0037383C" w:rsidRDefault="007E5E9D" w:rsidP="00116AA5">
            <w:r w:rsidRPr="0037383C">
              <w:rPr>
                <w:rFonts w:hint="eastAsia"/>
              </w:rPr>
              <w:t>递延费</w:t>
            </w:r>
            <w:r w:rsidRPr="0037383C">
              <w:rPr>
                <w:rFonts w:hint="eastAsia"/>
              </w:rPr>
              <w:t>,</w:t>
            </w:r>
            <w:r w:rsidRPr="0037383C">
              <w:rPr>
                <w:rFonts w:hint="eastAsia"/>
              </w:rPr>
              <w:t>仓储费等</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利息收入</w:t>
            </w:r>
          </w:p>
        </w:tc>
        <w:tc>
          <w:tcPr>
            <w:tcW w:w="1440" w:type="dxa"/>
          </w:tcPr>
          <w:p w:rsidR="007E5E9D" w:rsidRDefault="007E5E9D" w:rsidP="00116AA5">
            <w:r w:rsidRPr="00964DC7">
              <w:t>day_incr_inte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bl>
    <w:p w:rsidR="007E5E9D" w:rsidRPr="00892C87" w:rsidRDefault="007E5E9D" w:rsidP="007E5E9D"/>
    <w:p w:rsidR="007E5E9D" w:rsidRDefault="007E5E9D" w:rsidP="007E5E9D">
      <w:pPr>
        <w:pStyle w:val="5"/>
      </w:pPr>
      <w:r>
        <w:rPr>
          <w:rFonts w:hint="eastAsia"/>
        </w:rPr>
        <w:t>历史</w:t>
      </w:r>
      <w:r w:rsidRPr="0037383C">
        <w:rPr>
          <w:rFonts w:hint="eastAsia"/>
        </w:rPr>
        <w:t>库存查询［</w:t>
      </w:r>
      <w:r>
        <w:rPr>
          <w:rFonts w:hint="eastAsia"/>
        </w:rPr>
        <w:t>C</w:t>
      </w:r>
      <w:r w:rsidR="00B3225C">
        <w:rPr>
          <w:rFonts w:hint="eastAsia"/>
        </w:rPr>
        <w:t>807</w:t>
      </w:r>
      <w:r w:rsidRPr="0037383C">
        <w:rPr>
          <w:rFonts w:hint="eastAsia"/>
        </w:rPr>
        <w:t>］</w:t>
      </w:r>
    </w:p>
    <w:p w:rsidR="003A124B" w:rsidRDefault="003A124B" w:rsidP="003A124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3A124B" w:rsidRDefault="003A124B" w:rsidP="003A124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3A124B" w:rsidP="003A124B">
      <w:pPr>
        <w:rPr>
          <w:lang w:val="zh-CN"/>
        </w:rPr>
      </w:pPr>
      <w:r w:rsidRPr="0016784A">
        <w:rPr>
          <w:rFonts w:hint="eastAsia"/>
          <w:b/>
          <w:lang w:val="zh-CN"/>
        </w:rPr>
        <w:t>用途：</w:t>
      </w:r>
      <w:r w:rsidR="00DD66DE">
        <w:rPr>
          <w:rFonts w:hint="eastAsia"/>
        </w:rPr>
        <w:t>查询客户的历史库存余额信息。</w:t>
      </w:r>
    </w:p>
    <w:p w:rsidR="007E5E9D" w:rsidRPr="0037383C" w:rsidRDefault="007E5E9D"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接口类型</w:t>
            </w:r>
          </w:p>
        </w:tc>
        <w:tc>
          <w:tcPr>
            <w:tcW w:w="7345" w:type="dxa"/>
            <w:gridSpan w:val="6"/>
            <w:shd w:val="clear" w:color="auto" w:fill="F3F3F3"/>
          </w:tcPr>
          <w:p w:rsidR="007E5E9D" w:rsidRPr="0037383C" w:rsidRDefault="007E5E9D" w:rsidP="00116AA5">
            <w:r>
              <w:rPr>
                <w:rFonts w:hint="eastAsia"/>
              </w:rPr>
              <w:t>请求报文体</w:t>
            </w:r>
          </w:p>
        </w:tc>
      </w:tr>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交易代码</w:t>
            </w:r>
          </w:p>
        </w:tc>
        <w:tc>
          <w:tcPr>
            <w:tcW w:w="7345" w:type="dxa"/>
            <w:gridSpan w:val="6"/>
          </w:tcPr>
          <w:p w:rsidR="007E5E9D" w:rsidRPr="0037383C" w:rsidRDefault="007E5E9D" w:rsidP="00B3225C">
            <w:r>
              <w:rPr>
                <w:rFonts w:hint="eastAsia"/>
              </w:rPr>
              <w:t>C</w:t>
            </w:r>
            <w:r w:rsidR="00B3225C">
              <w:rPr>
                <w:rFonts w:hint="eastAsia"/>
              </w:rPr>
              <w:t>807</w:t>
            </w:r>
          </w:p>
        </w:tc>
      </w:tr>
      <w:tr w:rsidR="007E5E9D" w:rsidRPr="0037383C" w:rsidTr="00116AA5">
        <w:trPr>
          <w:trHeight w:hRule="exact" w:val="411"/>
          <w:jc w:val="center"/>
        </w:trPr>
        <w:tc>
          <w:tcPr>
            <w:tcW w:w="1797" w:type="dxa"/>
            <w:gridSpan w:val="2"/>
            <w:tcBorders>
              <w:bottom w:val="single" w:sz="4" w:space="0" w:color="auto"/>
            </w:tcBorders>
            <w:shd w:val="clear" w:color="auto" w:fill="F3F3F3"/>
          </w:tcPr>
          <w:p w:rsidR="007E5E9D" w:rsidRPr="0037383C" w:rsidRDefault="007E5E9D" w:rsidP="00116AA5">
            <w:r w:rsidRPr="0037383C">
              <w:rPr>
                <w:rFonts w:hint="eastAsia"/>
              </w:rPr>
              <w:t>接口说明</w:t>
            </w:r>
          </w:p>
        </w:tc>
        <w:tc>
          <w:tcPr>
            <w:tcW w:w="7345" w:type="dxa"/>
            <w:gridSpan w:val="6"/>
            <w:tcBorders>
              <w:bottom w:val="single" w:sz="4" w:space="0" w:color="auto"/>
            </w:tcBorders>
          </w:tcPr>
          <w:p w:rsidR="007E5E9D" w:rsidRPr="0037383C" w:rsidRDefault="007E5E9D" w:rsidP="00116AA5">
            <w:r>
              <w:rPr>
                <w:rFonts w:hint="eastAsia"/>
              </w:rPr>
              <w:t>历史</w:t>
            </w:r>
            <w:r w:rsidRPr="0037383C">
              <w:rPr>
                <w:rFonts w:hint="eastAsia"/>
              </w:rPr>
              <w:t>库存查询的请求报文体</w:t>
            </w:r>
          </w:p>
        </w:tc>
      </w:tr>
      <w:tr w:rsidR="007E5E9D" w:rsidRPr="0037383C" w:rsidTr="00116AA5">
        <w:trPr>
          <w:trHeight w:hRule="exact" w:val="562"/>
          <w:jc w:val="center"/>
        </w:trPr>
        <w:tc>
          <w:tcPr>
            <w:tcW w:w="778" w:type="dxa"/>
            <w:shd w:val="clear" w:color="auto" w:fill="F3F3F3"/>
          </w:tcPr>
          <w:p w:rsidR="007E5E9D" w:rsidRPr="0037383C" w:rsidRDefault="007E5E9D" w:rsidP="00116AA5">
            <w:r>
              <w:rPr>
                <w:rFonts w:hint="eastAsia"/>
              </w:rPr>
              <w:t>符号</w:t>
            </w:r>
          </w:p>
        </w:tc>
        <w:tc>
          <w:tcPr>
            <w:tcW w:w="1623" w:type="dxa"/>
            <w:gridSpan w:val="2"/>
            <w:shd w:val="clear" w:color="auto" w:fill="F3F3F3"/>
          </w:tcPr>
          <w:p w:rsidR="007E5E9D" w:rsidRPr="0037383C" w:rsidRDefault="007E5E9D" w:rsidP="00116AA5">
            <w:r w:rsidRPr="0037383C">
              <w:rPr>
                <w:rFonts w:hint="eastAsia"/>
              </w:rPr>
              <w:t>中文名称</w:t>
            </w:r>
          </w:p>
        </w:tc>
        <w:tc>
          <w:tcPr>
            <w:tcW w:w="1437" w:type="dxa"/>
            <w:shd w:val="clear" w:color="auto" w:fill="F3F3F3"/>
          </w:tcPr>
          <w:p w:rsidR="007E5E9D" w:rsidRPr="0037383C" w:rsidRDefault="007E5E9D" w:rsidP="00116AA5">
            <w:r w:rsidRPr="0037383C">
              <w:rPr>
                <w:rFonts w:hint="eastAsia"/>
              </w:rPr>
              <w:t>英文名称</w:t>
            </w:r>
          </w:p>
        </w:tc>
        <w:tc>
          <w:tcPr>
            <w:tcW w:w="1258" w:type="dxa"/>
            <w:shd w:val="clear" w:color="auto" w:fill="F3F3F3"/>
          </w:tcPr>
          <w:p w:rsidR="007E5E9D" w:rsidRPr="0037383C" w:rsidRDefault="007E5E9D" w:rsidP="00116AA5">
            <w:r w:rsidRPr="0037383C">
              <w:rPr>
                <w:rFonts w:hint="eastAsia"/>
              </w:rPr>
              <w:t>数据类型</w:t>
            </w:r>
          </w:p>
        </w:tc>
        <w:tc>
          <w:tcPr>
            <w:tcW w:w="899" w:type="dxa"/>
            <w:shd w:val="clear" w:color="auto" w:fill="F3F3F3"/>
          </w:tcPr>
          <w:p w:rsidR="007E5E9D" w:rsidRPr="0037383C" w:rsidRDefault="007E5E9D" w:rsidP="00116AA5">
            <w:r w:rsidRPr="0037383C">
              <w:rPr>
                <w:rFonts w:hint="eastAsia"/>
              </w:rPr>
              <w:t>长度</w:t>
            </w:r>
          </w:p>
        </w:tc>
        <w:tc>
          <w:tcPr>
            <w:tcW w:w="899" w:type="dxa"/>
            <w:shd w:val="clear" w:color="auto" w:fill="F3F3F3"/>
          </w:tcPr>
          <w:p w:rsidR="007E5E9D" w:rsidRPr="0037383C" w:rsidRDefault="007E5E9D" w:rsidP="00116AA5">
            <w:r w:rsidRPr="0037383C">
              <w:rPr>
                <w:rFonts w:hint="eastAsia"/>
              </w:rPr>
              <w:t>必填</w:t>
            </w:r>
          </w:p>
        </w:tc>
        <w:tc>
          <w:tcPr>
            <w:tcW w:w="2248" w:type="dxa"/>
            <w:shd w:val="clear" w:color="auto" w:fill="F3F3F3"/>
          </w:tcPr>
          <w:p w:rsidR="007E5E9D" w:rsidRPr="0037383C" w:rsidRDefault="007E5E9D" w:rsidP="00116AA5">
            <w:r w:rsidRPr="0037383C">
              <w:rPr>
                <w:rFonts w:hint="eastAsia"/>
              </w:rPr>
              <w:t>说明</w:t>
            </w:r>
          </w:p>
        </w:tc>
      </w:tr>
      <w:tr w:rsidR="007E5E9D" w:rsidRPr="0037383C" w:rsidTr="00116AA5">
        <w:trPr>
          <w:trHeight w:val="262"/>
          <w:jc w:val="center"/>
        </w:trPr>
        <w:tc>
          <w:tcPr>
            <w:tcW w:w="778" w:type="dxa"/>
          </w:tcPr>
          <w:p w:rsidR="007E5E9D" w:rsidRPr="0037383C" w:rsidRDefault="007E5E9D" w:rsidP="00116AA5"/>
        </w:tc>
        <w:tc>
          <w:tcPr>
            <w:tcW w:w="1623" w:type="dxa"/>
            <w:gridSpan w:val="2"/>
          </w:tcPr>
          <w:p w:rsidR="007E5E9D" w:rsidRPr="0037383C" w:rsidRDefault="007E5E9D" w:rsidP="00116AA5">
            <w:r w:rsidRPr="0037383C">
              <w:rPr>
                <w:rFonts w:hint="eastAsia"/>
              </w:rPr>
              <w:t>品种代码</w:t>
            </w:r>
          </w:p>
        </w:tc>
        <w:tc>
          <w:tcPr>
            <w:tcW w:w="1437" w:type="dxa"/>
          </w:tcPr>
          <w:p w:rsidR="007E5E9D" w:rsidRPr="0037383C" w:rsidRDefault="007E5E9D" w:rsidP="00116AA5">
            <w:r w:rsidRPr="0037383C">
              <w:rPr>
                <w:rFonts w:hint="eastAsia"/>
              </w:rPr>
              <w:t>variety_id</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3</w:t>
            </w:r>
          </w:p>
        </w:tc>
        <w:tc>
          <w:tcPr>
            <w:tcW w:w="899" w:type="dxa"/>
          </w:tcPr>
          <w:p w:rsidR="007E5E9D" w:rsidRDefault="007E5E9D" w:rsidP="00116AA5">
            <w:r w:rsidRPr="00113E07">
              <w:rPr>
                <w:rFonts w:hint="eastAsia"/>
              </w:rPr>
              <w:t>O</w:t>
            </w:r>
          </w:p>
        </w:tc>
        <w:tc>
          <w:tcPr>
            <w:tcW w:w="2248" w:type="dxa"/>
          </w:tcPr>
          <w:p w:rsidR="007E5E9D" w:rsidRPr="0037383C" w:rsidRDefault="007E5E9D" w:rsidP="00116AA5">
            <w:pPr>
              <w:rPr>
                <w:lang w:val="de-DE"/>
              </w:rPr>
            </w:pPr>
            <w:r w:rsidRPr="0037383C">
              <w:rPr>
                <w:rFonts w:hint="eastAsia"/>
              </w:rPr>
              <w:t>法人</w:t>
            </w:r>
            <w:r w:rsidRPr="0037383C">
              <w:rPr>
                <w:rFonts w:hint="eastAsia"/>
                <w:lang w:val="de-DE"/>
              </w:rPr>
              <w:t>：</w:t>
            </w:r>
          </w:p>
          <w:p w:rsidR="007E5E9D" w:rsidRPr="0037383C" w:rsidRDefault="007E5E9D" w:rsidP="00116AA5">
            <w:pPr>
              <w:rPr>
                <w:lang w:val="de-DE"/>
              </w:rPr>
            </w:pPr>
            <w:r w:rsidRPr="0037383C">
              <w:rPr>
                <w:rFonts w:hint="eastAsia"/>
                <w:lang w:val="de-DE"/>
              </w:rPr>
              <w:t>201-Au99.99</w:t>
            </w:r>
          </w:p>
          <w:p w:rsidR="007E5E9D" w:rsidRPr="0037383C" w:rsidRDefault="007E5E9D" w:rsidP="00116AA5">
            <w:pPr>
              <w:rPr>
                <w:lang w:val="de-DE"/>
              </w:rPr>
            </w:pPr>
            <w:r w:rsidRPr="0037383C">
              <w:rPr>
                <w:rFonts w:hint="eastAsia"/>
                <w:lang w:val="de-DE"/>
              </w:rPr>
              <w:t>202-Au99.95</w:t>
            </w:r>
          </w:p>
          <w:p w:rsidR="007E5E9D" w:rsidRPr="0037383C" w:rsidRDefault="007E5E9D" w:rsidP="00116AA5">
            <w:pPr>
              <w:rPr>
                <w:lang w:val="de-DE"/>
              </w:rPr>
            </w:pPr>
            <w:r w:rsidRPr="0037383C">
              <w:rPr>
                <w:rFonts w:hint="eastAsia"/>
                <w:lang w:val="de-DE"/>
              </w:rPr>
              <w:t>203-Pt99.95</w:t>
            </w:r>
          </w:p>
          <w:p w:rsidR="007E5E9D" w:rsidRPr="0037383C" w:rsidRDefault="007E5E9D" w:rsidP="00116AA5">
            <w:pPr>
              <w:rPr>
                <w:lang w:val="de-DE"/>
              </w:rPr>
            </w:pPr>
            <w:r w:rsidRPr="0037383C">
              <w:rPr>
                <w:rFonts w:hint="eastAsia"/>
                <w:lang w:val="de-DE"/>
              </w:rPr>
              <w:t>204-Au</w:t>
            </w:r>
            <w:smartTag w:uri="urn:schemas-microsoft-com:office:smarttags" w:element="chmetcnv">
              <w:smartTagPr>
                <w:attr w:name="TCSC" w:val="0"/>
                <w:attr w:name="NumberType" w:val="1"/>
                <w:attr w:name="Negative" w:val="False"/>
                <w:attr w:name="HasSpace" w:val="False"/>
                <w:attr w:name="SourceValue" w:val="50"/>
                <w:attr w:name="UnitName" w:val="g"/>
              </w:smartTagPr>
              <w:r w:rsidRPr="0037383C">
                <w:rPr>
                  <w:rFonts w:hint="eastAsia"/>
                  <w:lang w:val="de-DE"/>
                </w:rPr>
                <w:t>50g</w:t>
              </w:r>
            </w:smartTag>
          </w:p>
          <w:p w:rsidR="007E5E9D" w:rsidRPr="0037383C" w:rsidRDefault="007E5E9D" w:rsidP="00116AA5">
            <w:r w:rsidRPr="0037383C">
              <w:rPr>
                <w:rFonts w:hint="eastAsia"/>
              </w:rPr>
              <w:t>207-Au</w:t>
            </w:r>
            <w:smartTag w:uri="urn:schemas-microsoft-com:office:smarttags" w:element="chmetcnv">
              <w:smartTagPr>
                <w:attr w:name="TCSC" w:val="0"/>
                <w:attr w:name="NumberType" w:val="1"/>
                <w:attr w:name="Negative" w:val="False"/>
                <w:attr w:name="HasSpace" w:val="False"/>
                <w:attr w:name="SourceValue" w:val="100"/>
                <w:attr w:name="UnitName" w:val="g"/>
              </w:smartTagPr>
              <w:r w:rsidRPr="0037383C">
                <w:rPr>
                  <w:rFonts w:hint="eastAsia"/>
                </w:rPr>
                <w:t>100g</w:t>
              </w:r>
            </w:smartTag>
          </w:p>
          <w:p w:rsidR="007E5E9D" w:rsidRPr="0037383C" w:rsidRDefault="007E5E9D" w:rsidP="00116AA5"/>
          <w:p w:rsidR="007E5E9D" w:rsidRPr="0037383C" w:rsidRDefault="007E5E9D" w:rsidP="00116AA5">
            <w:r w:rsidRPr="0037383C">
              <w:rPr>
                <w:rFonts w:hint="eastAsia"/>
              </w:rPr>
              <w:t>个人：</w:t>
            </w:r>
          </w:p>
          <w:p w:rsidR="007E5E9D" w:rsidRPr="0037383C" w:rsidRDefault="007E5E9D" w:rsidP="00116AA5">
            <w:r w:rsidRPr="0037383C">
              <w:rPr>
                <w:rFonts w:hint="eastAsia"/>
              </w:rPr>
              <w:t>201-Au99.99</w:t>
            </w:r>
          </w:p>
          <w:p w:rsidR="007E5E9D" w:rsidRPr="0037383C" w:rsidRDefault="007E5E9D" w:rsidP="00116AA5">
            <w:pPr>
              <w:rPr>
                <w:lang w:val="de-DE"/>
              </w:rPr>
            </w:pPr>
            <w:r w:rsidRPr="0037383C">
              <w:rPr>
                <w:rFonts w:hint="eastAsia"/>
                <w:lang w:val="de-DE"/>
              </w:rPr>
              <w:t>202-Au99.95</w:t>
            </w:r>
          </w:p>
          <w:p w:rsidR="007E5E9D" w:rsidRPr="0037383C" w:rsidRDefault="007E5E9D" w:rsidP="00116AA5">
            <w:r w:rsidRPr="0037383C">
              <w:rPr>
                <w:rFonts w:hint="eastAsia"/>
              </w:rPr>
              <w:t>207-Au100g</w:t>
            </w:r>
          </w:p>
          <w:p w:rsidR="007E5E9D" w:rsidRPr="0037383C" w:rsidRDefault="007E5E9D" w:rsidP="00116AA5">
            <w:pPr>
              <w:rPr>
                <w:color w:val="FF0000"/>
              </w:rPr>
            </w:pPr>
            <w:r w:rsidRPr="0037383C">
              <w:rPr>
                <w:rFonts w:hint="eastAsia"/>
              </w:rPr>
              <w:t>填写</w:t>
            </w:r>
            <w:r w:rsidRPr="0037383C">
              <w:rPr>
                <w:rFonts w:hint="eastAsia"/>
              </w:rPr>
              <w:t>201,202</w:t>
            </w:r>
            <w:r w:rsidRPr="0037383C">
              <w:rPr>
                <w:rFonts w:hint="eastAsia"/>
              </w:rPr>
              <w:t>等</w:t>
            </w:r>
          </w:p>
        </w:tc>
      </w:tr>
      <w:tr w:rsidR="007E5E9D" w:rsidRPr="0037383C" w:rsidTr="00116AA5">
        <w:trPr>
          <w:trHeight w:val="262"/>
          <w:jc w:val="center"/>
        </w:trPr>
        <w:tc>
          <w:tcPr>
            <w:tcW w:w="778" w:type="dxa"/>
          </w:tcPr>
          <w:p w:rsidR="007E5E9D" w:rsidRPr="0037383C" w:rsidRDefault="007E5E9D" w:rsidP="00116AA5"/>
        </w:tc>
        <w:tc>
          <w:tcPr>
            <w:tcW w:w="1623" w:type="dxa"/>
            <w:gridSpan w:val="2"/>
          </w:tcPr>
          <w:p w:rsidR="007E5E9D" w:rsidRPr="0037383C" w:rsidRDefault="007E5E9D" w:rsidP="00116AA5">
            <w:r w:rsidRPr="0037383C">
              <w:rPr>
                <w:rFonts w:hint="eastAsia"/>
              </w:rPr>
              <w:t>起始日期</w:t>
            </w:r>
          </w:p>
        </w:tc>
        <w:tc>
          <w:tcPr>
            <w:tcW w:w="1437" w:type="dxa"/>
          </w:tcPr>
          <w:p w:rsidR="007E5E9D" w:rsidRPr="0037383C" w:rsidRDefault="007E5E9D" w:rsidP="00116AA5">
            <w:r w:rsidRPr="0037383C">
              <w:rPr>
                <w:rFonts w:hint="eastAsia"/>
              </w:rPr>
              <w:t>start_date</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261C5E">
              <w:rPr>
                <w:rFonts w:hint="eastAsia"/>
              </w:rPr>
              <w:t>M</w:t>
            </w:r>
          </w:p>
        </w:tc>
        <w:tc>
          <w:tcPr>
            <w:tcW w:w="2248" w:type="dxa"/>
          </w:tcPr>
          <w:p w:rsidR="007E5E9D" w:rsidRPr="0037383C" w:rsidRDefault="007E5E9D" w:rsidP="00116AA5">
            <w:pPr>
              <w:rPr>
                <w:rStyle w:val="a9"/>
                <w:rFonts w:ascii="宋体" w:hAnsi="宋体"/>
              </w:rPr>
            </w:pPr>
            <w:r w:rsidRPr="0037383C">
              <w:rPr>
                <w:rFonts w:hint="eastAsia"/>
              </w:rPr>
              <w:t>YYYYMMDD</w:t>
            </w:r>
          </w:p>
        </w:tc>
      </w:tr>
      <w:tr w:rsidR="007E5E9D" w:rsidRPr="0037383C" w:rsidTr="00116AA5">
        <w:trPr>
          <w:trHeight w:val="262"/>
          <w:jc w:val="center"/>
        </w:trPr>
        <w:tc>
          <w:tcPr>
            <w:tcW w:w="778" w:type="dxa"/>
          </w:tcPr>
          <w:p w:rsidR="007E5E9D" w:rsidRPr="0037383C" w:rsidRDefault="007E5E9D" w:rsidP="00116AA5"/>
        </w:tc>
        <w:tc>
          <w:tcPr>
            <w:tcW w:w="1623" w:type="dxa"/>
            <w:gridSpan w:val="2"/>
          </w:tcPr>
          <w:p w:rsidR="007E5E9D" w:rsidRPr="0037383C" w:rsidRDefault="007E5E9D" w:rsidP="00116AA5">
            <w:r w:rsidRPr="0037383C">
              <w:rPr>
                <w:rFonts w:hint="eastAsia"/>
              </w:rPr>
              <w:t>结束日期</w:t>
            </w:r>
          </w:p>
        </w:tc>
        <w:tc>
          <w:tcPr>
            <w:tcW w:w="1437" w:type="dxa"/>
          </w:tcPr>
          <w:p w:rsidR="007E5E9D" w:rsidRPr="0037383C" w:rsidRDefault="007E5E9D" w:rsidP="00116AA5">
            <w:r w:rsidRPr="0037383C">
              <w:rPr>
                <w:rFonts w:hint="eastAsia"/>
              </w:rPr>
              <w:t>end_date</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261C5E">
              <w:rPr>
                <w:rFonts w:hint="eastAsia"/>
              </w:rPr>
              <w:t>M</w:t>
            </w:r>
          </w:p>
        </w:tc>
        <w:tc>
          <w:tcPr>
            <w:tcW w:w="2248" w:type="dxa"/>
          </w:tcPr>
          <w:p w:rsidR="007E5E9D" w:rsidRPr="0037383C" w:rsidRDefault="007E5E9D" w:rsidP="00116AA5">
            <w:pPr>
              <w:rPr>
                <w:rStyle w:val="a9"/>
                <w:rFonts w:ascii="宋体" w:hAnsi="宋体"/>
              </w:rPr>
            </w:pPr>
            <w:r w:rsidRPr="0037383C">
              <w:rPr>
                <w:rFonts w:hint="eastAsia"/>
              </w:rPr>
              <w:t>YYYYMMDD</w:t>
            </w:r>
          </w:p>
        </w:tc>
      </w:tr>
      <w:tr w:rsidR="005435C9" w:rsidRPr="0037383C" w:rsidTr="00116AA5">
        <w:trPr>
          <w:trHeight w:val="262"/>
          <w:jc w:val="center"/>
        </w:trPr>
        <w:tc>
          <w:tcPr>
            <w:tcW w:w="778" w:type="dxa"/>
          </w:tcPr>
          <w:p w:rsidR="005435C9" w:rsidRPr="0037383C" w:rsidRDefault="005435C9" w:rsidP="00116AA5"/>
        </w:tc>
        <w:tc>
          <w:tcPr>
            <w:tcW w:w="1623" w:type="dxa"/>
            <w:gridSpan w:val="2"/>
          </w:tcPr>
          <w:p w:rsidR="005435C9" w:rsidRDefault="005435C9" w:rsidP="00DD1B59">
            <w:r>
              <w:rPr>
                <w:rFonts w:hint="eastAsia"/>
              </w:rPr>
              <w:t>客户号</w:t>
            </w:r>
          </w:p>
        </w:tc>
        <w:tc>
          <w:tcPr>
            <w:tcW w:w="1437" w:type="dxa"/>
          </w:tcPr>
          <w:p w:rsidR="005435C9" w:rsidRPr="00E1774F" w:rsidRDefault="005435C9" w:rsidP="00DD1B59">
            <w:r>
              <w:rPr>
                <w:rFonts w:hint="eastAsia"/>
              </w:rPr>
              <w:t>acct_no</w:t>
            </w:r>
          </w:p>
        </w:tc>
        <w:tc>
          <w:tcPr>
            <w:tcW w:w="1258" w:type="dxa"/>
          </w:tcPr>
          <w:p w:rsidR="005435C9" w:rsidRDefault="005435C9" w:rsidP="00DD1B59">
            <w:r>
              <w:rPr>
                <w:rFonts w:hint="eastAsia"/>
              </w:rPr>
              <w:t>string</w:t>
            </w:r>
          </w:p>
        </w:tc>
        <w:tc>
          <w:tcPr>
            <w:tcW w:w="899" w:type="dxa"/>
          </w:tcPr>
          <w:p w:rsidR="005435C9" w:rsidRDefault="005435C9" w:rsidP="00DD1B59">
            <w:r>
              <w:rPr>
                <w:rFonts w:hint="eastAsia"/>
              </w:rPr>
              <w:t>16</w:t>
            </w:r>
          </w:p>
        </w:tc>
        <w:tc>
          <w:tcPr>
            <w:tcW w:w="899" w:type="dxa"/>
          </w:tcPr>
          <w:p w:rsidR="005435C9" w:rsidRDefault="005435C9" w:rsidP="00DD1B59">
            <w:r>
              <w:rPr>
                <w:rFonts w:hint="eastAsia"/>
              </w:rPr>
              <w:t>M</w:t>
            </w:r>
          </w:p>
        </w:tc>
        <w:tc>
          <w:tcPr>
            <w:tcW w:w="2248" w:type="dxa"/>
          </w:tcPr>
          <w:p w:rsidR="005435C9" w:rsidRDefault="005435C9" w:rsidP="00DD1B59"/>
        </w:tc>
      </w:tr>
    </w:tbl>
    <w:p w:rsidR="007E5E9D" w:rsidRPr="0037383C" w:rsidRDefault="007E5E9D" w:rsidP="007E5E9D"/>
    <w:p w:rsidR="007E5E9D" w:rsidRPr="0037383C" w:rsidRDefault="007E5E9D"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接口类型</w:t>
            </w:r>
          </w:p>
        </w:tc>
        <w:tc>
          <w:tcPr>
            <w:tcW w:w="7345" w:type="dxa"/>
            <w:gridSpan w:val="6"/>
            <w:shd w:val="clear" w:color="auto" w:fill="F3F3F3"/>
          </w:tcPr>
          <w:p w:rsidR="007E5E9D" w:rsidRPr="0037383C" w:rsidRDefault="007E5E9D" w:rsidP="00116AA5">
            <w:r w:rsidRPr="0037383C">
              <w:rPr>
                <w:rFonts w:hint="eastAsia"/>
              </w:rPr>
              <w:t>输出文件</w:t>
            </w:r>
          </w:p>
        </w:tc>
      </w:tr>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交易代码</w:t>
            </w:r>
          </w:p>
        </w:tc>
        <w:tc>
          <w:tcPr>
            <w:tcW w:w="7345" w:type="dxa"/>
            <w:gridSpan w:val="6"/>
          </w:tcPr>
          <w:p w:rsidR="007E5E9D" w:rsidRPr="0037383C" w:rsidRDefault="007E5E9D" w:rsidP="00B3225C">
            <w:r>
              <w:rPr>
                <w:rFonts w:hint="eastAsia"/>
              </w:rPr>
              <w:t>C</w:t>
            </w:r>
            <w:r w:rsidR="00B3225C">
              <w:rPr>
                <w:rFonts w:hint="eastAsia"/>
              </w:rPr>
              <w:t>807</w:t>
            </w:r>
          </w:p>
        </w:tc>
      </w:tr>
      <w:tr w:rsidR="007E5E9D" w:rsidRPr="0037383C" w:rsidTr="00116AA5">
        <w:trPr>
          <w:trHeight w:hRule="exact" w:val="411"/>
          <w:jc w:val="center"/>
        </w:trPr>
        <w:tc>
          <w:tcPr>
            <w:tcW w:w="1797" w:type="dxa"/>
            <w:gridSpan w:val="2"/>
            <w:tcBorders>
              <w:bottom w:val="single" w:sz="4" w:space="0" w:color="auto"/>
            </w:tcBorders>
            <w:shd w:val="clear" w:color="auto" w:fill="F3F3F3"/>
          </w:tcPr>
          <w:p w:rsidR="007E5E9D" w:rsidRPr="0037383C" w:rsidRDefault="007E5E9D" w:rsidP="00116AA5">
            <w:r w:rsidRPr="0037383C">
              <w:rPr>
                <w:rFonts w:hint="eastAsia"/>
              </w:rPr>
              <w:t>接口说明</w:t>
            </w:r>
          </w:p>
        </w:tc>
        <w:tc>
          <w:tcPr>
            <w:tcW w:w="7345" w:type="dxa"/>
            <w:gridSpan w:val="6"/>
            <w:tcBorders>
              <w:bottom w:val="single" w:sz="4" w:space="0" w:color="auto"/>
            </w:tcBorders>
          </w:tcPr>
          <w:p w:rsidR="007E5E9D" w:rsidRPr="0037383C" w:rsidRDefault="007E5E9D" w:rsidP="00116AA5">
            <w:r>
              <w:rPr>
                <w:rFonts w:hint="eastAsia"/>
              </w:rPr>
              <w:t>历史</w:t>
            </w:r>
            <w:r w:rsidRPr="0037383C">
              <w:rPr>
                <w:rFonts w:hint="eastAsia"/>
              </w:rPr>
              <w:t>库存查询的响应报文体</w:t>
            </w:r>
          </w:p>
        </w:tc>
      </w:tr>
      <w:tr w:rsidR="007E5E9D" w:rsidRPr="0037383C" w:rsidTr="00116AA5">
        <w:trPr>
          <w:trHeight w:hRule="exact" w:val="411"/>
          <w:jc w:val="center"/>
        </w:trPr>
        <w:tc>
          <w:tcPr>
            <w:tcW w:w="778" w:type="dxa"/>
            <w:shd w:val="clear" w:color="auto" w:fill="F3F3F3"/>
          </w:tcPr>
          <w:p w:rsidR="007E5E9D" w:rsidRPr="0037383C" w:rsidRDefault="007E5E9D" w:rsidP="00116AA5">
            <w:r>
              <w:rPr>
                <w:rFonts w:hint="eastAsia"/>
              </w:rPr>
              <w:t>符号</w:t>
            </w:r>
          </w:p>
        </w:tc>
        <w:tc>
          <w:tcPr>
            <w:tcW w:w="1623" w:type="dxa"/>
            <w:gridSpan w:val="2"/>
            <w:shd w:val="clear" w:color="auto" w:fill="F3F3F3"/>
          </w:tcPr>
          <w:p w:rsidR="007E5E9D" w:rsidRPr="0037383C" w:rsidRDefault="007E5E9D" w:rsidP="00116AA5">
            <w:r w:rsidRPr="0037383C">
              <w:rPr>
                <w:rFonts w:hint="eastAsia"/>
              </w:rPr>
              <w:t>中文名称</w:t>
            </w:r>
          </w:p>
        </w:tc>
        <w:tc>
          <w:tcPr>
            <w:tcW w:w="1437" w:type="dxa"/>
            <w:shd w:val="clear" w:color="auto" w:fill="F3F3F3"/>
          </w:tcPr>
          <w:p w:rsidR="007E5E9D" w:rsidRPr="0037383C" w:rsidRDefault="007E5E9D" w:rsidP="00116AA5">
            <w:r w:rsidRPr="0037383C">
              <w:rPr>
                <w:rFonts w:hint="eastAsia"/>
              </w:rPr>
              <w:t>英文名称</w:t>
            </w:r>
          </w:p>
        </w:tc>
        <w:tc>
          <w:tcPr>
            <w:tcW w:w="1258" w:type="dxa"/>
            <w:shd w:val="clear" w:color="auto" w:fill="F3F3F3"/>
          </w:tcPr>
          <w:p w:rsidR="007E5E9D" w:rsidRPr="0037383C" w:rsidRDefault="007E5E9D" w:rsidP="00116AA5">
            <w:r w:rsidRPr="0037383C">
              <w:rPr>
                <w:rFonts w:hint="eastAsia"/>
              </w:rPr>
              <w:t>数据类型</w:t>
            </w:r>
          </w:p>
        </w:tc>
        <w:tc>
          <w:tcPr>
            <w:tcW w:w="899" w:type="dxa"/>
            <w:shd w:val="clear" w:color="auto" w:fill="F3F3F3"/>
          </w:tcPr>
          <w:p w:rsidR="007E5E9D" w:rsidRPr="0037383C" w:rsidRDefault="007E5E9D" w:rsidP="00116AA5">
            <w:r w:rsidRPr="0037383C">
              <w:rPr>
                <w:rFonts w:hint="eastAsia"/>
              </w:rPr>
              <w:t>长度</w:t>
            </w:r>
          </w:p>
        </w:tc>
        <w:tc>
          <w:tcPr>
            <w:tcW w:w="899" w:type="dxa"/>
            <w:shd w:val="clear" w:color="auto" w:fill="F3F3F3"/>
          </w:tcPr>
          <w:p w:rsidR="007E5E9D" w:rsidRPr="0037383C" w:rsidRDefault="007E5E9D" w:rsidP="00116AA5">
            <w:r w:rsidRPr="0037383C">
              <w:rPr>
                <w:rFonts w:hint="eastAsia"/>
              </w:rPr>
              <w:t>必填</w:t>
            </w:r>
          </w:p>
        </w:tc>
        <w:tc>
          <w:tcPr>
            <w:tcW w:w="2248" w:type="dxa"/>
            <w:shd w:val="clear" w:color="auto" w:fill="F3F3F3"/>
          </w:tcPr>
          <w:p w:rsidR="007E5E9D" w:rsidRPr="0037383C" w:rsidRDefault="007E5E9D" w:rsidP="00116AA5">
            <w:r w:rsidRPr="0037383C">
              <w:rPr>
                <w:rFonts w:hint="eastAsia"/>
              </w:rPr>
              <w:t>说明</w:t>
            </w:r>
          </w:p>
        </w:tc>
      </w:tr>
      <w:tr w:rsidR="00F1044D" w:rsidRPr="0037383C" w:rsidTr="00116AA5">
        <w:trPr>
          <w:trHeight w:val="262"/>
          <w:jc w:val="center"/>
        </w:trPr>
        <w:tc>
          <w:tcPr>
            <w:tcW w:w="778" w:type="dxa"/>
          </w:tcPr>
          <w:p w:rsidR="00F1044D" w:rsidRDefault="00F1044D" w:rsidP="00116AA5">
            <w:r w:rsidRPr="00EA7AAD">
              <w:rPr>
                <w:rFonts w:ascii="宋体" w:hAnsi="宋体" w:cs="宋体" w:hint="eastAsia"/>
                <w:color w:val="000000"/>
                <w:kern w:val="0"/>
                <w:sz w:val="20"/>
                <w:szCs w:val="20"/>
              </w:rPr>
              <w:t>[]</w:t>
            </w:r>
          </w:p>
        </w:tc>
        <w:tc>
          <w:tcPr>
            <w:tcW w:w="1623" w:type="dxa"/>
            <w:gridSpan w:val="2"/>
          </w:tcPr>
          <w:p w:rsidR="00F1044D" w:rsidRDefault="00F1044D" w:rsidP="00116AA5">
            <w:r>
              <w:rPr>
                <w:rFonts w:hint="eastAsia"/>
              </w:rPr>
              <w:t>客户库存信息</w:t>
            </w:r>
          </w:p>
        </w:tc>
        <w:tc>
          <w:tcPr>
            <w:tcW w:w="1437" w:type="dxa"/>
          </w:tcPr>
          <w:p w:rsidR="00F1044D" w:rsidRPr="007D0440" w:rsidRDefault="00F1044D" w:rsidP="00116AA5">
            <w:r>
              <w:rPr>
                <w:rFonts w:hint="eastAsia"/>
              </w:rPr>
              <w:t>list</w:t>
            </w:r>
          </w:p>
        </w:tc>
        <w:tc>
          <w:tcPr>
            <w:tcW w:w="1258" w:type="dxa"/>
          </w:tcPr>
          <w:p w:rsidR="00F1044D" w:rsidRDefault="00F1044D" w:rsidP="00046BBD">
            <w:r>
              <w:rPr>
                <w:rFonts w:hint="eastAsia"/>
              </w:rPr>
              <w:t>List</w:t>
            </w:r>
          </w:p>
        </w:tc>
        <w:tc>
          <w:tcPr>
            <w:tcW w:w="899" w:type="dxa"/>
          </w:tcPr>
          <w:p w:rsidR="00F1044D" w:rsidRDefault="00F1044D" w:rsidP="00046BBD"/>
        </w:tc>
        <w:tc>
          <w:tcPr>
            <w:tcW w:w="899" w:type="dxa"/>
          </w:tcPr>
          <w:p w:rsidR="00F1044D" w:rsidRDefault="00F1044D" w:rsidP="00046BBD">
            <w:r w:rsidRPr="00B3355C">
              <w:rPr>
                <w:rFonts w:hint="eastAsia"/>
              </w:rPr>
              <w:t>M</w:t>
            </w:r>
          </w:p>
        </w:tc>
        <w:tc>
          <w:tcPr>
            <w:tcW w:w="2248" w:type="dxa"/>
          </w:tcPr>
          <w:p w:rsidR="00F1044D" w:rsidRDefault="00F1044D" w:rsidP="00046BBD">
            <w:r>
              <w:rPr>
                <w:rFonts w:hint="eastAsia"/>
              </w:rPr>
              <w:t>List&lt;List&lt;String&gt;&gt;</w:t>
            </w:r>
          </w:p>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623" w:type="dxa"/>
            <w:gridSpan w:val="2"/>
          </w:tcPr>
          <w:p w:rsidR="007E5E9D" w:rsidRDefault="007E5E9D" w:rsidP="00116AA5">
            <w:r>
              <w:rPr>
                <w:rFonts w:hint="eastAsia"/>
              </w:rPr>
              <w:t>客户库存信息</w:t>
            </w:r>
          </w:p>
        </w:tc>
        <w:tc>
          <w:tcPr>
            <w:tcW w:w="1437" w:type="dxa"/>
          </w:tcPr>
          <w:p w:rsidR="007E5E9D" w:rsidRPr="007D0440" w:rsidRDefault="007E5E9D" w:rsidP="00116AA5"/>
        </w:tc>
        <w:tc>
          <w:tcPr>
            <w:tcW w:w="1258" w:type="dxa"/>
          </w:tcPr>
          <w:p w:rsidR="007E5E9D" w:rsidRDefault="007E5E9D" w:rsidP="00116AA5"/>
        </w:tc>
        <w:tc>
          <w:tcPr>
            <w:tcW w:w="899" w:type="dxa"/>
          </w:tcPr>
          <w:p w:rsidR="007E5E9D" w:rsidRDefault="007E5E9D" w:rsidP="00116AA5"/>
        </w:tc>
        <w:tc>
          <w:tcPr>
            <w:tcW w:w="899" w:type="dxa"/>
          </w:tcPr>
          <w:p w:rsidR="007E5E9D" w:rsidRDefault="007E5E9D" w:rsidP="00116AA5">
            <w:r w:rsidRPr="00611541">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623" w:type="dxa"/>
            <w:gridSpan w:val="2"/>
          </w:tcPr>
          <w:p w:rsidR="007E5E9D" w:rsidRDefault="007E5E9D" w:rsidP="00116AA5">
            <w:r>
              <w:rPr>
                <w:rFonts w:hint="eastAsia"/>
              </w:rPr>
              <w:t>客户号</w:t>
            </w:r>
          </w:p>
        </w:tc>
        <w:tc>
          <w:tcPr>
            <w:tcW w:w="1437" w:type="dxa"/>
          </w:tcPr>
          <w:p w:rsidR="007E5E9D" w:rsidRPr="009F21B9" w:rsidRDefault="007E5E9D" w:rsidP="00116AA5">
            <w:r>
              <w:t>acct_no</w:t>
            </w:r>
          </w:p>
        </w:tc>
        <w:tc>
          <w:tcPr>
            <w:tcW w:w="1258" w:type="dxa"/>
          </w:tcPr>
          <w:p w:rsidR="007E5E9D" w:rsidRDefault="007E5E9D" w:rsidP="00116AA5">
            <w:r>
              <w:t>string</w:t>
            </w:r>
          </w:p>
        </w:tc>
        <w:tc>
          <w:tcPr>
            <w:tcW w:w="899" w:type="dxa"/>
          </w:tcPr>
          <w:p w:rsidR="007E5E9D" w:rsidRDefault="007E5E9D" w:rsidP="00EB3BF6">
            <w:r>
              <w:rPr>
                <w:rFonts w:hint="eastAsia"/>
              </w:rPr>
              <w:t>1</w:t>
            </w:r>
            <w:r w:rsidR="00EB3BF6">
              <w:rPr>
                <w:rFonts w:hint="eastAsia"/>
              </w:rPr>
              <w:t>6</w:t>
            </w:r>
          </w:p>
        </w:tc>
        <w:tc>
          <w:tcPr>
            <w:tcW w:w="899" w:type="dxa"/>
          </w:tcPr>
          <w:p w:rsidR="007E5E9D" w:rsidRDefault="007E5E9D" w:rsidP="00116AA5">
            <w:r w:rsidRPr="00B36F12">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Pr>
                <w:rFonts w:hint="eastAsia"/>
              </w:rPr>
              <w:t>交易日期</w:t>
            </w:r>
          </w:p>
        </w:tc>
        <w:tc>
          <w:tcPr>
            <w:tcW w:w="1437" w:type="dxa"/>
          </w:tcPr>
          <w:p w:rsidR="007E5E9D" w:rsidRPr="007D0440" w:rsidRDefault="007E5E9D" w:rsidP="00116AA5">
            <w:r w:rsidRPr="007D0440">
              <w:t>exch_date</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品种代码</w:t>
            </w:r>
          </w:p>
        </w:tc>
        <w:tc>
          <w:tcPr>
            <w:tcW w:w="1437" w:type="dxa"/>
          </w:tcPr>
          <w:p w:rsidR="007E5E9D" w:rsidRPr="007D0440" w:rsidRDefault="007E5E9D" w:rsidP="00116AA5">
            <w:r w:rsidRPr="007D0440">
              <w:t>variety_id</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库存总量</w:t>
            </w:r>
          </w:p>
        </w:tc>
        <w:tc>
          <w:tcPr>
            <w:tcW w:w="1437" w:type="dxa"/>
          </w:tcPr>
          <w:p w:rsidR="007E5E9D" w:rsidRPr="007D0440" w:rsidRDefault="007E5E9D" w:rsidP="00116AA5">
            <w:r w:rsidRPr="007D0440">
              <w:t>curr_amt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可用库存</w:t>
            </w:r>
          </w:p>
        </w:tc>
        <w:tc>
          <w:tcPr>
            <w:tcW w:w="1437" w:type="dxa"/>
          </w:tcPr>
          <w:p w:rsidR="007E5E9D" w:rsidRPr="007D0440" w:rsidRDefault="007E5E9D" w:rsidP="00116AA5">
            <w:r w:rsidRPr="007D0440">
              <w:t>curr_can_use</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冻结库存</w:t>
            </w:r>
          </w:p>
        </w:tc>
        <w:tc>
          <w:tcPr>
            <w:tcW w:w="1437" w:type="dxa"/>
          </w:tcPr>
          <w:p w:rsidR="007E5E9D" w:rsidRPr="007D0440" w:rsidRDefault="007E5E9D" w:rsidP="00116AA5">
            <w:r w:rsidRPr="007D0440">
              <w:t>froz_amt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现货冻结库</w:t>
            </w:r>
            <w:r w:rsidRPr="0037383C">
              <w:lastRenderedPageBreak/>
              <w:t>存</w:t>
            </w:r>
          </w:p>
        </w:tc>
        <w:tc>
          <w:tcPr>
            <w:tcW w:w="1437" w:type="dxa"/>
          </w:tcPr>
          <w:p w:rsidR="007E5E9D" w:rsidRPr="007D0440" w:rsidRDefault="007E5E9D" w:rsidP="00116AA5">
            <w:r w:rsidRPr="007D0440">
              <w:lastRenderedPageBreak/>
              <w:t>entr_sell_a</w:t>
            </w:r>
            <w:r w:rsidRPr="007D0440">
              <w:lastRenderedPageBreak/>
              <w:t>mt</w:t>
            </w:r>
          </w:p>
        </w:tc>
        <w:tc>
          <w:tcPr>
            <w:tcW w:w="1258" w:type="dxa"/>
          </w:tcPr>
          <w:p w:rsidR="007E5E9D" w:rsidRPr="0037383C" w:rsidRDefault="007E5E9D" w:rsidP="00116AA5">
            <w:r w:rsidRPr="0037383C">
              <w:rPr>
                <w:rFonts w:hint="eastAsia"/>
              </w:rPr>
              <w:lastRenderedPageBreak/>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lastRenderedPageBreak/>
              <w:t>→</w:t>
            </w:r>
          </w:p>
        </w:tc>
        <w:tc>
          <w:tcPr>
            <w:tcW w:w="1623" w:type="dxa"/>
            <w:gridSpan w:val="2"/>
          </w:tcPr>
          <w:p w:rsidR="007E5E9D" w:rsidRPr="0037383C" w:rsidRDefault="007E5E9D" w:rsidP="00116AA5">
            <w:r w:rsidRPr="0037383C">
              <w:t>待提库存</w:t>
            </w:r>
          </w:p>
        </w:tc>
        <w:tc>
          <w:tcPr>
            <w:tcW w:w="1437" w:type="dxa"/>
          </w:tcPr>
          <w:p w:rsidR="007E5E9D" w:rsidRPr="007D0440" w:rsidRDefault="007E5E9D" w:rsidP="00116AA5">
            <w:r w:rsidRPr="007D0440">
              <w:t>app_froz</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当日买入</w:t>
            </w:r>
          </w:p>
        </w:tc>
        <w:tc>
          <w:tcPr>
            <w:tcW w:w="1437" w:type="dxa"/>
          </w:tcPr>
          <w:p w:rsidR="007E5E9D" w:rsidRPr="007D0440" w:rsidRDefault="007E5E9D" w:rsidP="00116AA5">
            <w:r w:rsidRPr="007D0440">
              <w:t>real_buy_amt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当日卖出</w:t>
            </w:r>
          </w:p>
        </w:tc>
        <w:tc>
          <w:tcPr>
            <w:tcW w:w="1437" w:type="dxa"/>
          </w:tcPr>
          <w:p w:rsidR="007E5E9D" w:rsidRPr="007D0440" w:rsidRDefault="007E5E9D" w:rsidP="00116AA5">
            <w:r w:rsidRPr="007D0440">
              <w:t>real_sell_amt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当日存入</w:t>
            </w:r>
          </w:p>
        </w:tc>
        <w:tc>
          <w:tcPr>
            <w:tcW w:w="1437" w:type="dxa"/>
          </w:tcPr>
          <w:p w:rsidR="007E5E9D" w:rsidRPr="007D0440" w:rsidRDefault="007E5E9D" w:rsidP="00116AA5">
            <w:r w:rsidRPr="007D0440">
              <w:t>day_real_deposit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当日提出</w:t>
            </w:r>
          </w:p>
        </w:tc>
        <w:tc>
          <w:tcPr>
            <w:tcW w:w="1437" w:type="dxa"/>
          </w:tcPr>
          <w:p w:rsidR="007E5E9D" w:rsidRPr="007D0440" w:rsidRDefault="007E5E9D" w:rsidP="00116AA5">
            <w:r w:rsidRPr="007D0440">
              <w:t>day_real_draw</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当日借入</w:t>
            </w:r>
          </w:p>
        </w:tc>
        <w:tc>
          <w:tcPr>
            <w:tcW w:w="1437" w:type="dxa"/>
          </w:tcPr>
          <w:p w:rsidR="007E5E9D" w:rsidRPr="007D0440" w:rsidRDefault="007E5E9D" w:rsidP="00116AA5">
            <w:r w:rsidRPr="007D0440">
              <w:t>day_borrow</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当日借出</w:t>
            </w:r>
          </w:p>
        </w:tc>
        <w:tc>
          <w:tcPr>
            <w:tcW w:w="1437" w:type="dxa"/>
          </w:tcPr>
          <w:p w:rsidR="007E5E9D" w:rsidRPr="007D0440" w:rsidRDefault="007E5E9D" w:rsidP="00116AA5">
            <w:r w:rsidRPr="007D0440">
              <w:t>day_lend</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质押库存</w:t>
            </w:r>
          </w:p>
        </w:tc>
        <w:tc>
          <w:tcPr>
            <w:tcW w:w="1437" w:type="dxa"/>
          </w:tcPr>
          <w:p w:rsidR="007E5E9D" w:rsidRPr="007D0440" w:rsidRDefault="007E5E9D" w:rsidP="00116AA5">
            <w:r w:rsidRPr="007D0440">
              <w:t>impawn_amt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法律冻结库存</w:t>
            </w:r>
          </w:p>
        </w:tc>
        <w:tc>
          <w:tcPr>
            <w:tcW w:w="1437" w:type="dxa"/>
          </w:tcPr>
          <w:p w:rsidR="007E5E9D" w:rsidRPr="007D0440" w:rsidRDefault="007E5E9D" w:rsidP="00116AA5">
            <w:r w:rsidRPr="007D0440">
              <w:t>last_long_froz</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银行冻结库存</w:t>
            </w:r>
          </w:p>
        </w:tc>
        <w:tc>
          <w:tcPr>
            <w:tcW w:w="1437" w:type="dxa"/>
          </w:tcPr>
          <w:p w:rsidR="007E5E9D" w:rsidRPr="007D0440" w:rsidRDefault="007E5E9D" w:rsidP="00116AA5">
            <w:r w:rsidRPr="007D0440">
              <w:t>bank_froz</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品种</w:t>
            </w:r>
            <w:r w:rsidRPr="0037383C">
              <w:rPr>
                <w:rFonts w:hint="eastAsia"/>
              </w:rPr>
              <w:t>名称</w:t>
            </w:r>
          </w:p>
        </w:tc>
        <w:tc>
          <w:tcPr>
            <w:tcW w:w="1437" w:type="dxa"/>
          </w:tcPr>
          <w:p w:rsidR="007E5E9D" w:rsidRPr="007D0440" w:rsidRDefault="007E5E9D" w:rsidP="00116AA5">
            <w:r w:rsidRPr="007D0440">
              <w:t>variety _name</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Pr>
                <w:rFonts w:hint="eastAsia"/>
              </w:rPr>
              <w:t>库存均价</w:t>
            </w:r>
          </w:p>
        </w:tc>
        <w:tc>
          <w:tcPr>
            <w:tcW w:w="1437" w:type="dxa"/>
          </w:tcPr>
          <w:p w:rsidR="007E5E9D" w:rsidRPr="007D0440" w:rsidRDefault="007E5E9D" w:rsidP="00116AA5">
            <w:r w:rsidRPr="007D0440">
              <w:t>cost_price</w:t>
            </w:r>
          </w:p>
        </w:tc>
        <w:tc>
          <w:tcPr>
            <w:tcW w:w="1258" w:type="dxa"/>
          </w:tcPr>
          <w:p w:rsidR="007E5E9D" w:rsidRPr="0037383C" w:rsidRDefault="007E5E9D" w:rsidP="00116AA5">
            <w:r>
              <w:rPr>
                <w:rFonts w:hint="eastAsia"/>
              </w:rPr>
              <w:t>double</w:t>
            </w:r>
          </w:p>
        </w:tc>
        <w:tc>
          <w:tcPr>
            <w:tcW w:w="899" w:type="dxa"/>
          </w:tcPr>
          <w:p w:rsidR="007E5E9D" w:rsidRPr="0037383C" w:rsidRDefault="007E5E9D" w:rsidP="00116AA5">
            <w:r>
              <w:rPr>
                <w:rFonts w:hint="eastAsia"/>
              </w:rPr>
              <w:t>8,2</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单位元</w:t>
            </w:r>
            <w:r>
              <w:rPr>
                <w:rFonts w:hint="eastAsia"/>
              </w:rPr>
              <w:t>/</w:t>
            </w:r>
            <w:r>
              <w:rPr>
                <w:rFonts w:hint="eastAsia"/>
              </w:rPr>
              <w:t>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Default="007E5E9D" w:rsidP="00116AA5">
            <w:r>
              <w:rPr>
                <w:rFonts w:hint="eastAsia"/>
              </w:rPr>
              <w:t>当日现货合约结算价</w:t>
            </w:r>
          </w:p>
        </w:tc>
        <w:tc>
          <w:tcPr>
            <w:tcW w:w="1437" w:type="dxa"/>
          </w:tcPr>
          <w:p w:rsidR="007E5E9D" w:rsidRDefault="007E5E9D" w:rsidP="00116AA5">
            <w:r w:rsidRPr="007D0440">
              <w:t>settle_price</w:t>
            </w:r>
          </w:p>
        </w:tc>
        <w:tc>
          <w:tcPr>
            <w:tcW w:w="1258" w:type="dxa"/>
          </w:tcPr>
          <w:p w:rsidR="007E5E9D" w:rsidRDefault="007E5E9D" w:rsidP="00116AA5">
            <w:r>
              <w:rPr>
                <w:rFonts w:hint="eastAsia"/>
              </w:rPr>
              <w:t>double</w:t>
            </w:r>
          </w:p>
        </w:tc>
        <w:tc>
          <w:tcPr>
            <w:tcW w:w="899" w:type="dxa"/>
          </w:tcPr>
          <w:p w:rsidR="007E5E9D" w:rsidRDefault="007E5E9D" w:rsidP="00116AA5">
            <w:r>
              <w:rPr>
                <w:rFonts w:hint="eastAsia"/>
              </w:rPr>
              <w:t>8,2</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单位元</w:t>
            </w:r>
            <w:r w:rsidR="00AA3D46">
              <w:rPr>
                <w:rFonts w:hint="eastAsia"/>
              </w:rPr>
              <w:t>/</w:t>
            </w:r>
            <w:r w:rsidR="00AA3D46">
              <w:rPr>
                <w:rFonts w:hint="eastAsia"/>
              </w:rPr>
              <w:t>克</w:t>
            </w:r>
          </w:p>
        </w:tc>
      </w:tr>
    </w:tbl>
    <w:p w:rsidR="007E5E9D" w:rsidRPr="0037383C" w:rsidRDefault="007E5E9D" w:rsidP="007E5E9D"/>
    <w:p w:rsidR="007E5E9D" w:rsidRDefault="007E5E9D" w:rsidP="007E5E9D"/>
    <w:p w:rsidR="007E5E9D" w:rsidRDefault="007E5E9D" w:rsidP="007E5E9D">
      <w:pPr>
        <w:pStyle w:val="5"/>
      </w:pPr>
      <w:r>
        <w:rPr>
          <w:rFonts w:hint="eastAsia"/>
        </w:rPr>
        <w:t>历史延期持仓查询</w:t>
      </w:r>
      <w:r>
        <w:rPr>
          <w:rFonts w:hint="eastAsia"/>
        </w:rPr>
        <w:t>[C</w:t>
      </w:r>
      <w:r w:rsidR="00B3225C">
        <w:rPr>
          <w:rFonts w:hint="eastAsia"/>
        </w:rPr>
        <w:t>808</w:t>
      </w:r>
      <w:r>
        <w:rPr>
          <w:rFonts w:hint="eastAsia"/>
        </w:rPr>
        <w:t xml:space="preserve">] </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lastRenderedPageBreak/>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rPr>
        <w:t>查询客户历史延期合约的持仓情况。</w:t>
      </w:r>
    </w:p>
    <w:p w:rsidR="007E5E9D" w:rsidRDefault="007E5E9D" w:rsidP="007E5E9D">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7E5E9D" w:rsidTr="00116AA5">
        <w:trPr>
          <w:trHeight w:hRule="exact" w:val="400"/>
          <w:jc w:val="center"/>
        </w:trPr>
        <w:tc>
          <w:tcPr>
            <w:tcW w:w="1430" w:type="dxa"/>
            <w:gridSpan w:val="2"/>
            <w:shd w:val="clear" w:color="auto" w:fill="EEECE1"/>
          </w:tcPr>
          <w:p w:rsidR="007E5E9D" w:rsidRDefault="007E5E9D" w:rsidP="00116AA5">
            <w:r>
              <w:rPr>
                <w:rFonts w:hint="eastAsia"/>
              </w:rPr>
              <w:t>报文类型</w:t>
            </w:r>
          </w:p>
        </w:tc>
        <w:tc>
          <w:tcPr>
            <w:tcW w:w="7727" w:type="dxa"/>
            <w:gridSpan w:val="6"/>
          </w:tcPr>
          <w:p w:rsidR="007E5E9D" w:rsidRDefault="007E5E9D" w:rsidP="00116AA5">
            <w:r>
              <w:rPr>
                <w:rFonts w:hint="eastAsia"/>
              </w:rPr>
              <w:t>请求报文体</w:t>
            </w:r>
          </w:p>
        </w:tc>
      </w:tr>
      <w:tr w:rsidR="007E5E9D" w:rsidTr="00116AA5">
        <w:trPr>
          <w:trHeight w:hRule="exact" w:val="400"/>
          <w:jc w:val="center"/>
        </w:trPr>
        <w:tc>
          <w:tcPr>
            <w:tcW w:w="1430" w:type="dxa"/>
            <w:gridSpan w:val="2"/>
            <w:shd w:val="clear" w:color="auto" w:fill="EEECE1"/>
          </w:tcPr>
          <w:p w:rsidR="007E5E9D" w:rsidRDefault="007E5E9D" w:rsidP="00116AA5">
            <w:r>
              <w:rPr>
                <w:rFonts w:hint="eastAsia"/>
              </w:rPr>
              <w:t>交易代码</w:t>
            </w:r>
          </w:p>
        </w:tc>
        <w:tc>
          <w:tcPr>
            <w:tcW w:w="7727" w:type="dxa"/>
            <w:gridSpan w:val="6"/>
          </w:tcPr>
          <w:p w:rsidR="007E5E9D" w:rsidRDefault="007E5E9D" w:rsidP="00B3225C">
            <w:r>
              <w:rPr>
                <w:rFonts w:hint="eastAsia"/>
              </w:rPr>
              <w:t>C</w:t>
            </w:r>
            <w:r w:rsidR="00B3225C">
              <w:rPr>
                <w:rFonts w:hint="eastAsia"/>
              </w:rPr>
              <w:t>808</w:t>
            </w:r>
          </w:p>
        </w:tc>
      </w:tr>
      <w:tr w:rsidR="007E5E9D" w:rsidTr="00116AA5">
        <w:trPr>
          <w:trHeight w:hRule="exact" w:val="400"/>
          <w:jc w:val="center"/>
        </w:trPr>
        <w:tc>
          <w:tcPr>
            <w:tcW w:w="1430" w:type="dxa"/>
            <w:gridSpan w:val="2"/>
            <w:shd w:val="clear" w:color="auto" w:fill="EEECE1"/>
          </w:tcPr>
          <w:p w:rsidR="007E5E9D" w:rsidRDefault="007E5E9D" w:rsidP="00116AA5">
            <w:r>
              <w:rPr>
                <w:rFonts w:hint="eastAsia"/>
              </w:rPr>
              <w:t>报文说明</w:t>
            </w:r>
          </w:p>
        </w:tc>
        <w:tc>
          <w:tcPr>
            <w:tcW w:w="7727" w:type="dxa"/>
            <w:gridSpan w:val="6"/>
          </w:tcPr>
          <w:p w:rsidR="007E5E9D" w:rsidRDefault="007E5E9D" w:rsidP="00116AA5">
            <w:r>
              <w:rPr>
                <w:rFonts w:hint="eastAsia"/>
              </w:rPr>
              <w:t>历史延期持仓查询请求报文体</w:t>
            </w:r>
          </w:p>
        </w:tc>
      </w:tr>
      <w:tr w:rsidR="007E5E9D" w:rsidTr="00116AA5">
        <w:trPr>
          <w:trHeight w:hRule="exact" w:val="400"/>
          <w:jc w:val="center"/>
        </w:trPr>
        <w:tc>
          <w:tcPr>
            <w:tcW w:w="710" w:type="dxa"/>
            <w:shd w:val="clear" w:color="auto" w:fill="EEECE1"/>
          </w:tcPr>
          <w:p w:rsidR="007E5E9D" w:rsidRDefault="007E5E9D" w:rsidP="00116AA5">
            <w:r>
              <w:rPr>
                <w:rFonts w:hint="eastAsia"/>
              </w:rPr>
              <w:t>符号</w:t>
            </w:r>
          </w:p>
        </w:tc>
        <w:tc>
          <w:tcPr>
            <w:tcW w:w="1482" w:type="dxa"/>
            <w:gridSpan w:val="2"/>
            <w:shd w:val="clear" w:color="auto" w:fill="EEECE1"/>
          </w:tcPr>
          <w:p w:rsidR="007E5E9D" w:rsidRDefault="007E5E9D" w:rsidP="00116AA5">
            <w:r>
              <w:rPr>
                <w:rFonts w:hint="eastAsia"/>
              </w:rPr>
              <w:t>中文名称</w:t>
            </w:r>
          </w:p>
        </w:tc>
        <w:tc>
          <w:tcPr>
            <w:tcW w:w="1594" w:type="dxa"/>
            <w:shd w:val="clear" w:color="auto" w:fill="EEECE1"/>
          </w:tcPr>
          <w:p w:rsidR="007E5E9D" w:rsidRDefault="007E5E9D" w:rsidP="00116AA5">
            <w:r>
              <w:rPr>
                <w:rFonts w:hint="eastAsia"/>
              </w:rPr>
              <w:t>英文名称</w:t>
            </w:r>
          </w:p>
        </w:tc>
        <w:tc>
          <w:tcPr>
            <w:tcW w:w="893" w:type="dxa"/>
            <w:shd w:val="clear" w:color="auto" w:fill="EEECE1"/>
          </w:tcPr>
          <w:p w:rsidR="007E5E9D" w:rsidRDefault="007E5E9D" w:rsidP="00116AA5">
            <w:r>
              <w:rPr>
                <w:rFonts w:hint="eastAsia"/>
              </w:rPr>
              <w:t>类型</w:t>
            </w:r>
          </w:p>
        </w:tc>
        <w:tc>
          <w:tcPr>
            <w:tcW w:w="709" w:type="dxa"/>
            <w:shd w:val="clear" w:color="auto" w:fill="EEECE1"/>
          </w:tcPr>
          <w:p w:rsidR="007E5E9D" w:rsidRDefault="007E5E9D" w:rsidP="00116AA5">
            <w:r>
              <w:rPr>
                <w:rFonts w:hint="eastAsia"/>
              </w:rPr>
              <w:t>长度</w:t>
            </w:r>
          </w:p>
        </w:tc>
        <w:tc>
          <w:tcPr>
            <w:tcW w:w="992" w:type="dxa"/>
            <w:shd w:val="clear" w:color="auto" w:fill="EEECE1"/>
          </w:tcPr>
          <w:p w:rsidR="007E5E9D" w:rsidRDefault="007E5E9D" w:rsidP="00116AA5">
            <w:r>
              <w:rPr>
                <w:rFonts w:hint="eastAsia"/>
              </w:rPr>
              <w:t>必填</w:t>
            </w:r>
          </w:p>
        </w:tc>
        <w:tc>
          <w:tcPr>
            <w:tcW w:w="2777" w:type="dxa"/>
            <w:shd w:val="clear" w:color="auto" w:fill="EEECE1"/>
          </w:tcPr>
          <w:p w:rsidR="007E5E9D" w:rsidRDefault="007E5E9D" w:rsidP="00116AA5">
            <w:r>
              <w:rPr>
                <w:rFonts w:hint="eastAsia"/>
              </w:rPr>
              <w:t>说明</w:t>
            </w:r>
          </w:p>
        </w:tc>
      </w:tr>
      <w:tr w:rsidR="007E5E9D" w:rsidTr="00116AA5">
        <w:trPr>
          <w:trHeight w:val="255"/>
          <w:jc w:val="center"/>
        </w:trPr>
        <w:tc>
          <w:tcPr>
            <w:tcW w:w="710" w:type="dxa"/>
          </w:tcPr>
          <w:p w:rsidR="007E5E9D" w:rsidRDefault="007E5E9D" w:rsidP="00116AA5"/>
        </w:tc>
        <w:tc>
          <w:tcPr>
            <w:tcW w:w="1482" w:type="dxa"/>
            <w:gridSpan w:val="2"/>
          </w:tcPr>
          <w:p w:rsidR="007E5E9D" w:rsidRDefault="007E5E9D" w:rsidP="00116AA5">
            <w:r>
              <w:rPr>
                <w:rFonts w:hint="eastAsia"/>
              </w:rPr>
              <w:t>操作标志</w:t>
            </w:r>
          </w:p>
        </w:tc>
        <w:tc>
          <w:tcPr>
            <w:tcW w:w="1594" w:type="dxa"/>
          </w:tcPr>
          <w:p w:rsidR="007E5E9D" w:rsidRDefault="007E5E9D" w:rsidP="00116AA5">
            <w:r>
              <w:rPr>
                <w:rFonts w:hint="eastAsia"/>
              </w:rPr>
              <w:t>oper_flag</w:t>
            </w:r>
          </w:p>
        </w:tc>
        <w:tc>
          <w:tcPr>
            <w:tcW w:w="893" w:type="dxa"/>
          </w:tcPr>
          <w:p w:rsidR="007E5E9D" w:rsidRDefault="007E5E9D" w:rsidP="00116AA5">
            <w:r>
              <w:rPr>
                <w:rFonts w:hint="eastAsia"/>
              </w:rPr>
              <w:t>int</w:t>
            </w:r>
          </w:p>
        </w:tc>
        <w:tc>
          <w:tcPr>
            <w:tcW w:w="709" w:type="dxa"/>
          </w:tcPr>
          <w:p w:rsidR="007E5E9D" w:rsidRDefault="007E5E9D" w:rsidP="00116AA5">
            <w:r>
              <w:rPr>
                <w:rFonts w:hint="eastAsia"/>
              </w:rPr>
              <w:t>1</w:t>
            </w:r>
          </w:p>
        </w:tc>
        <w:tc>
          <w:tcPr>
            <w:tcW w:w="992" w:type="dxa"/>
          </w:tcPr>
          <w:p w:rsidR="007E5E9D" w:rsidRDefault="007E5E9D" w:rsidP="00116AA5">
            <w:r w:rsidRPr="00261C5E">
              <w:rPr>
                <w:rFonts w:hint="eastAsia"/>
              </w:rPr>
              <w:t>M</w:t>
            </w:r>
          </w:p>
        </w:tc>
        <w:tc>
          <w:tcPr>
            <w:tcW w:w="2777" w:type="dxa"/>
          </w:tcPr>
          <w:p w:rsidR="007E5E9D" w:rsidRDefault="007E5E9D" w:rsidP="00116AA5">
            <w:r>
              <w:rPr>
                <w:rFonts w:hint="eastAsia"/>
              </w:rPr>
              <w:t>默认填</w:t>
            </w:r>
            <w:r>
              <w:rPr>
                <w:rFonts w:hint="eastAsia"/>
              </w:rPr>
              <w:t xml:space="preserve"> 1</w:t>
            </w:r>
          </w:p>
        </w:tc>
      </w:tr>
      <w:tr w:rsidR="007E5E9D" w:rsidTr="00116AA5">
        <w:trPr>
          <w:trHeight w:val="255"/>
          <w:jc w:val="center"/>
        </w:trPr>
        <w:tc>
          <w:tcPr>
            <w:tcW w:w="710" w:type="dxa"/>
          </w:tcPr>
          <w:p w:rsidR="007E5E9D" w:rsidRPr="0037383C" w:rsidRDefault="007E5E9D" w:rsidP="00116AA5"/>
        </w:tc>
        <w:tc>
          <w:tcPr>
            <w:tcW w:w="1482" w:type="dxa"/>
            <w:gridSpan w:val="2"/>
          </w:tcPr>
          <w:p w:rsidR="007E5E9D" w:rsidRPr="0037383C" w:rsidRDefault="007E5E9D" w:rsidP="00116AA5">
            <w:r w:rsidRPr="0037383C">
              <w:t>合约代码</w:t>
            </w:r>
          </w:p>
        </w:tc>
        <w:tc>
          <w:tcPr>
            <w:tcW w:w="1594" w:type="dxa"/>
          </w:tcPr>
          <w:p w:rsidR="007E5E9D" w:rsidRPr="0037383C" w:rsidRDefault="007E5E9D" w:rsidP="00116AA5">
            <w:r w:rsidRPr="0037383C">
              <w:rPr>
                <w:rFonts w:hint="eastAsia"/>
              </w:rPr>
              <w:t>prod_code</w:t>
            </w:r>
          </w:p>
        </w:tc>
        <w:tc>
          <w:tcPr>
            <w:tcW w:w="893" w:type="dxa"/>
          </w:tcPr>
          <w:p w:rsidR="007E5E9D" w:rsidRPr="0037383C" w:rsidRDefault="007E5E9D" w:rsidP="00116AA5">
            <w:r>
              <w:t>string</w:t>
            </w:r>
          </w:p>
        </w:tc>
        <w:tc>
          <w:tcPr>
            <w:tcW w:w="709" w:type="dxa"/>
          </w:tcPr>
          <w:p w:rsidR="007E5E9D" w:rsidRPr="0037383C" w:rsidRDefault="007E5E9D" w:rsidP="00116AA5">
            <w:r>
              <w:rPr>
                <w:rFonts w:hint="eastAsia"/>
              </w:rPr>
              <w:t>10</w:t>
            </w:r>
          </w:p>
        </w:tc>
        <w:tc>
          <w:tcPr>
            <w:tcW w:w="992" w:type="dxa"/>
          </w:tcPr>
          <w:p w:rsidR="007E5E9D" w:rsidRDefault="007E5E9D" w:rsidP="00116AA5">
            <w:r w:rsidRPr="005B64D5">
              <w:rPr>
                <w:rFonts w:hint="eastAsia"/>
              </w:rPr>
              <w:t>O</w:t>
            </w:r>
          </w:p>
        </w:tc>
        <w:tc>
          <w:tcPr>
            <w:tcW w:w="2777" w:type="dxa"/>
          </w:tcPr>
          <w:p w:rsidR="007E5E9D" w:rsidRPr="0037383C" w:rsidRDefault="007E5E9D" w:rsidP="00116AA5">
            <w:r w:rsidRPr="0037383C">
              <w:rPr>
                <w:rFonts w:hint="eastAsia"/>
              </w:rPr>
              <w:t>参考委托申报，委托类型为现货延期时的合约</w:t>
            </w:r>
          </w:p>
        </w:tc>
      </w:tr>
      <w:tr w:rsidR="007E5E9D" w:rsidTr="00116AA5">
        <w:trPr>
          <w:trHeight w:val="255"/>
          <w:jc w:val="center"/>
        </w:trPr>
        <w:tc>
          <w:tcPr>
            <w:tcW w:w="710" w:type="dxa"/>
          </w:tcPr>
          <w:p w:rsidR="007E5E9D" w:rsidRPr="0037383C" w:rsidRDefault="007E5E9D" w:rsidP="00116AA5"/>
        </w:tc>
        <w:tc>
          <w:tcPr>
            <w:tcW w:w="1482" w:type="dxa"/>
            <w:gridSpan w:val="2"/>
          </w:tcPr>
          <w:p w:rsidR="007E5E9D" w:rsidRPr="0037383C" w:rsidRDefault="007E5E9D" w:rsidP="00116AA5">
            <w:r w:rsidRPr="0037383C">
              <w:rPr>
                <w:rFonts w:hint="eastAsia"/>
              </w:rPr>
              <w:t>起始日期</w:t>
            </w:r>
          </w:p>
        </w:tc>
        <w:tc>
          <w:tcPr>
            <w:tcW w:w="1594" w:type="dxa"/>
          </w:tcPr>
          <w:p w:rsidR="007E5E9D" w:rsidRPr="0037383C" w:rsidRDefault="007E5E9D" w:rsidP="00116AA5">
            <w:r w:rsidRPr="0037383C">
              <w:rPr>
                <w:rFonts w:hint="eastAsia"/>
              </w:rPr>
              <w:t>start_date</w:t>
            </w:r>
          </w:p>
        </w:tc>
        <w:tc>
          <w:tcPr>
            <w:tcW w:w="893" w:type="dxa"/>
          </w:tcPr>
          <w:p w:rsidR="007E5E9D" w:rsidRPr="0037383C" w:rsidRDefault="007E5E9D" w:rsidP="00116AA5">
            <w:r>
              <w:rPr>
                <w:rFonts w:hint="eastAsia"/>
              </w:rPr>
              <w:t>string</w:t>
            </w:r>
          </w:p>
        </w:tc>
        <w:tc>
          <w:tcPr>
            <w:tcW w:w="709" w:type="dxa"/>
          </w:tcPr>
          <w:p w:rsidR="007E5E9D" w:rsidRPr="0037383C" w:rsidRDefault="007E5E9D" w:rsidP="00116AA5">
            <w:r w:rsidRPr="0037383C">
              <w:rPr>
                <w:rFonts w:hint="eastAsia"/>
              </w:rPr>
              <w:t>8</w:t>
            </w:r>
          </w:p>
        </w:tc>
        <w:tc>
          <w:tcPr>
            <w:tcW w:w="992" w:type="dxa"/>
          </w:tcPr>
          <w:p w:rsidR="007E5E9D" w:rsidRDefault="007E5E9D" w:rsidP="00116AA5">
            <w:r w:rsidRPr="00DE56FB">
              <w:rPr>
                <w:rFonts w:hint="eastAsia"/>
              </w:rPr>
              <w:t>M</w:t>
            </w:r>
          </w:p>
        </w:tc>
        <w:tc>
          <w:tcPr>
            <w:tcW w:w="2777" w:type="dxa"/>
          </w:tcPr>
          <w:p w:rsidR="007E5E9D" w:rsidRPr="0037383C" w:rsidRDefault="007E5E9D" w:rsidP="00116AA5">
            <w:pPr>
              <w:rPr>
                <w:rStyle w:val="a9"/>
                <w:rFonts w:ascii="宋体" w:hAnsi="宋体"/>
              </w:rPr>
            </w:pPr>
            <w:r w:rsidRPr="0037383C">
              <w:rPr>
                <w:rFonts w:hint="eastAsia"/>
              </w:rPr>
              <w:t>YYYYMMDD</w:t>
            </w:r>
          </w:p>
        </w:tc>
      </w:tr>
      <w:tr w:rsidR="007E5E9D" w:rsidTr="00116AA5">
        <w:trPr>
          <w:trHeight w:val="255"/>
          <w:jc w:val="center"/>
        </w:trPr>
        <w:tc>
          <w:tcPr>
            <w:tcW w:w="710" w:type="dxa"/>
          </w:tcPr>
          <w:p w:rsidR="007E5E9D" w:rsidRPr="0037383C" w:rsidRDefault="007E5E9D" w:rsidP="00116AA5"/>
        </w:tc>
        <w:tc>
          <w:tcPr>
            <w:tcW w:w="1482" w:type="dxa"/>
            <w:gridSpan w:val="2"/>
          </w:tcPr>
          <w:p w:rsidR="007E5E9D" w:rsidRPr="0037383C" w:rsidRDefault="007E5E9D" w:rsidP="00116AA5">
            <w:r w:rsidRPr="0037383C">
              <w:rPr>
                <w:rFonts w:hint="eastAsia"/>
              </w:rPr>
              <w:t>结束日期</w:t>
            </w:r>
          </w:p>
        </w:tc>
        <w:tc>
          <w:tcPr>
            <w:tcW w:w="1594" w:type="dxa"/>
          </w:tcPr>
          <w:p w:rsidR="007E5E9D" w:rsidRPr="0037383C" w:rsidRDefault="007E5E9D" w:rsidP="00116AA5">
            <w:r w:rsidRPr="0037383C">
              <w:rPr>
                <w:rFonts w:hint="eastAsia"/>
              </w:rPr>
              <w:t>end_date</w:t>
            </w:r>
          </w:p>
        </w:tc>
        <w:tc>
          <w:tcPr>
            <w:tcW w:w="893" w:type="dxa"/>
          </w:tcPr>
          <w:p w:rsidR="007E5E9D" w:rsidRPr="0037383C" w:rsidRDefault="007E5E9D" w:rsidP="00116AA5">
            <w:r>
              <w:rPr>
                <w:rFonts w:hint="eastAsia"/>
              </w:rPr>
              <w:t>string</w:t>
            </w:r>
          </w:p>
        </w:tc>
        <w:tc>
          <w:tcPr>
            <w:tcW w:w="709" w:type="dxa"/>
          </w:tcPr>
          <w:p w:rsidR="007E5E9D" w:rsidRPr="0037383C" w:rsidRDefault="007E5E9D" w:rsidP="00116AA5">
            <w:r w:rsidRPr="0037383C">
              <w:rPr>
                <w:rFonts w:hint="eastAsia"/>
              </w:rPr>
              <w:t>8</w:t>
            </w:r>
          </w:p>
        </w:tc>
        <w:tc>
          <w:tcPr>
            <w:tcW w:w="992" w:type="dxa"/>
          </w:tcPr>
          <w:p w:rsidR="007E5E9D" w:rsidRDefault="007E5E9D" w:rsidP="00116AA5">
            <w:r w:rsidRPr="00DE56FB">
              <w:rPr>
                <w:rFonts w:hint="eastAsia"/>
              </w:rPr>
              <w:t>M</w:t>
            </w:r>
          </w:p>
        </w:tc>
        <w:tc>
          <w:tcPr>
            <w:tcW w:w="2777" w:type="dxa"/>
          </w:tcPr>
          <w:p w:rsidR="007E5E9D" w:rsidRPr="0037383C" w:rsidRDefault="007E5E9D" w:rsidP="00116AA5">
            <w:pPr>
              <w:rPr>
                <w:rStyle w:val="a9"/>
                <w:rFonts w:ascii="宋体" w:hAnsi="宋体"/>
              </w:rPr>
            </w:pPr>
            <w:r w:rsidRPr="0037383C">
              <w:rPr>
                <w:rFonts w:hint="eastAsia"/>
              </w:rPr>
              <w:t>YYYYMMDD</w:t>
            </w:r>
          </w:p>
        </w:tc>
      </w:tr>
      <w:tr w:rsidR="005435C9" w:rsidTr="00116AA5">
        <w:trPr>
          <w:trHeight w:val="255"/>
          <w:jc w:val="center"/>
        </w:trPr>
        <w:tc>
          <w:tcPr>
            <w:tcW w:w="710" w:type="dxa"/>
          </w:tcPr>
          <w:p w:rsidR="005435C9" w:rsidRPr="0037383C" w:rsidRDefault="005435C9" w:rsidP="00116AA5"/>
        </w:tc>
        <w:tc>
          <w:tcPr>
            <w:tcW w:w="1482" w:type="dxa"/>
            <w:gridSpan w:val="2"/>
          </w:tcPr>
          <w:p w:rsidR="005435C9" w:rsidRDefault="005435C9" w:rsidP="00DD1B59">
            <w:r>
              <w:rPr>
                <w:rFonts w:hint="eastAsia"/>
              </w:rPr>
              <w:t>客户号</w:t>
            </w:r>
          </w:p>
        </w:tc>
        <w:tc>
          <w:tcPr>
            <w:tcW w:w="1594" w:type="dxa"/>
          </w:tcPr>
          <w:p w:rsidR="005435C9" w:rsidRPr="00E1774F" w:rsidRDefault="005435C9" w:rsidP="00DD1B59">
            <w:r>
              <w:rPr>
                <w:rFonts w:hint="eastAsia"/>
              </w:rPr>
              <w:t>acct_no</w:t>
            </w:r>
          </w:p>
        </w:tc>
        <w:tc>
          <w:tcPr>
            <w:tcW w:w="893" w:type="dxa"/>
          </w:tcPr>
          <w:p w:rsidR="005435C9" w:rsidRDefault="005435C9" w:rsidP="00DD1B59">
            <w:r>
              <w:rPr>
                <w:rFonts w:hint="eastAsia"/>
              </w:rPr>
              <w:t>string</w:t>
            </w:r>
          </w:p>
        </w:tc>
        <w:tc>
          <w:tcPr>
            <w:tcW w:w="709" w:type="dxa"/>
          </w:tcPr>
          <w:p w:rsidR="005435C9" w:rsidRDefault="005435C9" w:rsidP="00DD1B59">
            <w:r>
              <w:rPr>
                <w:rFonts w:hint="eastAsia"/>
              </w:rPr>
              <w:t>16</w:t>
            </w:r>
          </w:p>
        </w:tc>
        <w:tc>
          <w:tcPr>
            <w:tcW w:w="992" w:type="dxa"/>
          </w:tcPr>
          <w:p w:rsidR="005435C9" w:rsidRDefault="005435C9" w:rsidP="00DD1B59">
            <w:r>
              <w:rPr>
                <w:rFonts w:hint="eastAsia"/>
              </w:rPr>
              <w:t>M</w:t>
            </w:r>
          </w:p>
        </w:tc>
        <w:tc>
          <w:tcPr>
            <w:tcW w:w="2777" w:type="dxa"/>
          </w:tcPr>
          <w:p w:rsidR="005435C9" w:rsidRDefault="005435C9" w:rsidP="00DD1B59"/>
        </w:tc>
      </w:tr>
    </w:tbl>
    <w:p w:rsidR="007E5E9D" w:rsidRDefault="007E5E9D" w:rsidP="007E5E9D"/>
    <w:p w:rsidR="007E5E9D" w:rsidRDefault="007E5E9D"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961"/>
        <w:gridCol w:w="1080"/>
        <w:gridCol w:w="1258"/>
        <w:gridCol w:w="899"/>
        <w:gridCol w:w="899"/>
        <w:gridCol w:w="2248"/>
      </w:tblGrid>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接口类型</w:t>
            </w:r>
          </w:p>
        </w:tc>
        <w:tc>
          <w:tcPr>
            <w:tcW w:w="7345" w:type="dxa"/>
            <w:gridSpan w:val="6"/>
            <w:shd w:val="clear" w:color="auto" w:fill="F3F3F3"/>
          </w:tcPr>
          <w:p w:rsidR="007E5E9D" w:rsidRPr="0037383C" w:rsidRDefault="007E5E9D" w:rsidP="00116AA5">
            <w:r>
              <w:rPr>
                <w:rFonts w:hint="eastAsia"/>
              </w:rPr>
              <w:t>响应报文体</w:t>
            </w:r>
          </w:p>
        </w:tc>
      </w:tr>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交易代码</w:t>
            </w:r>
          </w:p>
        </w:tc>
        <w:tc>
          <w:tcPr>
            <w:tcW w:w="7345" w:type="dxa"/>
            <w:gridSpan w:val="6"/>
          </w:tcPr>
          <w:p w:rsidR="007E5E9D" w:rsidRPr="0037383C" w:rsidRDefault="007E5E9D" w:rsidP="00B3225C">
            <w:r>
              <w:rPr>
                <w:rFonts w:hint="eastAsia"/>
              </w:rPr>
              <w:t>C</w:t>
            </w:r>
            <w:r w:rsidR="00B3225C">
              <w:rPr>
                <w:rFonts w:hint="eastAsia"/>
              </w:rPr>
              <w:t>808</w:t>
            </w:r>
          </w:p>
        </w:tc>
      </w:tr>
      <w:tr w:rsidR="007E5E9D" w:rsidRPr="0037383C" w:rsidTr="00116AA5">
        <w:trPr>
          <w:trHeight w:hRule="exact" w:val="411"/>
          <w:jc w:val="center"/>
        </w:trPr>
        <w:tc>
          <w:tcPr>
            <w:tcW w:w="1797" w:type="dxa"/>
            <w:gridSpan w:val="2"/>
            <w:tcBorders>
              <w:bottom w:val="single" w:sz="4" w:space="0" w:color="auto"/>
            </w:tcBorders>
            <w:shd w:val="clear" w:color="auto" w:fill="F3F3F3"/>
          </w:tcPr>
          <w:p w:rsidR="007E5E9D" w:rsidRPr="0037383C" w:rsidRDefault="007E5E9D" w:rsidP="00116AA5">
            <w:r w:rsidRPr="0037383C">
              <w:rPr>
                <w:rFonts w:hint="eastAsia"/>
              </w:rPr>
              <w:t>接口说明</w:t>
            </w:r>
          </w:p>
        </w:tc>
        <w:tc>
          <w:tcPr>
            <w:tcW w:w="7345" w:type="dxa"/>
            <w:gridSpan w:val="6"/>
            <w:tcBorders>
              <w:bottom w:val="single" w:sz="4" w:space="0" w:color="auto"/>
            </w:tcBorders>
          </w:tcPr>
          <w:p w:rsidR="007E5E9D" w:rsidRPr="0037383C" w:rsidRDefault="007E5E9D" w:rsidP="00116AA5">
            <w:r w:rsidRPr="0037383C">
              <w:rPr>
                <w:rFonts w:hint="eastAsia"/>
              </w:rPr>
              <w:t>历史延期持仓查询的响应报文体</w:t>
            </w:r>
          </w:p>
        </w:tc>
      </w:tr>
      <w:tr w:rsidR="007E5E9D" w:rsidRPr="0037383C" w:rsidTr="00116AA5">
        <w:trPr>
          <w:trHeight w:hRule="exact" w:val="411"/>
          <w:jc w:val="center"/>
        </w:trPr>
        <w:tc>
          <w:tcPr>
            <w:tcW w:w="778" w:type="dxa"/>
            <w:shd w:val="clear" w:color="auto" w:fill="F3F3F3"/>
          </w:tcPr>
          <w:p w:rsidR="007E5E9D" w:rsidRPr="0037383C" w:rsidRDefault="007E5E9D" w:rsidP="00116AA5">
            <w:r>
              <w:rPr>
                <w:rFonts w:hint="eastAsia"/>
              </w:rPr>
              <w:t>符号</w:t>
            </w:r>
          </w:p>
        </w:tc>
        <w:tc>
          <w:tcPr>
            <w:tcW w:w="1980" w:type="dxa"/>
            <w:gridSpan w:val="2"/>
            <w:shd w:val="clear" w:color="auto" w:fill="F3F3F3"/>
          </w:tcPr>
          <w:p w:rsidR="007E5E9D" w:rsidRPr="0037383C" w:rsidRDefault="007E5E9D" w:rsidP="00116AA5">
            <w:r w:rsidRPr="0037383C">
              <w:rPr>
                <w:rFonts w:hint="eastAsia"/>
              </w:rPr>
              <w:t>中文名称</w:t>
            </w:r>
          </w:p>
        </w:tc>
        <w:tc>
          <w:tcPr>
            <w:tcW w:w="1080" w:type="dxa"/>
            <w:shd w:val="clear" w:color="auto" w:fill="F3F3F3"/>
          </w:tcPr>
          <w:p w:rsidR="007E5E9D" w:rsidRPr="0037383C" w:rsidRDefault="007E5E9D" w:rsidP="00116AA5">
            <w:r w:rsidRPr="0037383C">
              <w:rPr>
                <w:rFonts w:hint="eastAsia"/>
              </w:rPr>
              <w:t>英文名称</w:t>
            </w:r>
          </w:p>
        </w:tc>
        <w:tc>
          <w:tcPr>
            <w:tcW w:w="1258" w:type="dxa"/>
            <w:shd w:val="clear" w:color="auto" w:fill="F3F3F3"/>
          </w:tcPr>
          <w:p w:rsidR="007E5E9D" w:rsidRPr="0037383C" w:rsidRDefault="007E5E9D" w:rsidP="00116AA5">
            <w:r w:rsidRPr="0037383C">
              <w:rPr>
                <w:rFonts w:hint="eastAsia"/>
              </w:rPr>
              <w:t>数据类型</w:t>
            </w:r>
          </w:p>
        </w:tc>
        <w:tc>
          <w:tcPr>
            <w:tcW w:w="899" w:type="dxa"/>
            <w:shd w:val="clear" w:color="auto" w:fill="F3F3F3"/>
          </w:tcPr>
          <w:p w:rsidR="007E5E9D" w:rsidRPr="0037383C" w:rsidRDefault="007E5E9D" w:rsidP="00116AA5">
            <w:r w:rsidRPr="0037383C">
              <w:rPr>
                <w:rFonts w:hint="eastAsia"/>
              </w:rPr>
              <w:t>长度</w:t>
            </w:r>
          </w:p>
        </w:tc>
        <w:tc>
          <w:tcPr>
            <w:tcW w:w="899" w:type="dxa"/>
            <w:shd w:val="clear" w:color="auto" w:fill="F3F3F3"/>
          </w:tcPr>
          <w:p w:rsidR="007E5E9D" w:rsidRPr="0037383C" w:rsidRDefault="007E5E9D" w:rsidP="00116AA5">
            <w:r w:rsidRPr="0037383C">
              <w:rPr>
                <w:rFonts w:hint="eastAsia"/>
              </w:rPr>
              <w:t>必填</w:t>
            </w:r>
          </w:p>
        </w:tc>
        <w:tc>
          <w:tcPr>
            <w:tcW w:w="2248" w:type="dxa"/>
            <w:shd w:val="clear" w:color="auto" w:fill="F3F3F3"/>
          </w:tcPr>
          <w:p w:rsidR="007E5E9D" w:rsidRPr="0037383C" w:rsidRDefault="007E5E9D" w:rsidP="00116AA5">
            <w:r w:rsidRPr="0037383C">
              <w:rPr>
                <w:rFonts w:hint="eastAsia"/>
              </w:rPr>
              <w:t>说明</w:t>
            </w:r>
          </w:p>
        </w:tc>
      </w:tr>
      <w:tr w:rsidR="00F1044D" w:rsidRPr="0037383C" w:rsidTr="00116AA5">
        <w:trPr>
          <w:trHeight w:val="262"/>
          <w:jc w:val="center"/>
        </w:trPr>
        <w:tc>
          <w:tcPr>
            <w:tcW w:w="778" w:type="dxa"/>
          </w:tcPr>
          <w:p w:rsidR="00F1044D" w:rsidRDefault="00F1044D" w:rsidP="00116AA5">
            <w:r w:rsidRPr="00EA7AAD">
              <w:rPr>
                <w:rFonts w:ascii="宋体" w:hAnsi="宋体" w:cs="宋体" w:hint="eastAsia"/>
                <w:color w:val="000000"/>
                <w:kern w:val="0"/>
                <w:sz w:val="20"/>
                <w:szCs w:val="20"/>
              </w:rPr>
              <w:t>[]</w:t>
            </w:r>
          </w:p>
        </w:tc>
        <w:tc>
          <w:tcPr>
            <w:tcW w:w="1980" w:type="dxa"/>
            <w:gridSpan w:val="2"/>
          </w:tcPr>
          <w:p w:rsidR="00F1044D" w:rsidRDefault="00F1044D" w:rsidP="00116AA5">
            <w:r>
              <w:rPr>
                <w:rFonts w:hint="eastAsia"/>
              </w:rPr>
              <w:t>客户</w:t>
            </w:r>
            <w:r w:rsidRPr="0037383C">
              <w:rPr>
                <w:rFonts w:hint="eastAsia"/>
              </w:rPr>
              <w:t>延期持仓</w:t>
            </w:r>
            <w:r>
              <w:rPr>
                <w:rFonts w:hint="eastAsia"/>
              </w:rPr>
              <w:t>信息</w:t>
            </w:r>
          </w:p>
        </w:tc>
        <w:tc>
          <w:tcPr>
            <w:tcW w:w="1080" w:type="dxa"/>
          </w:tcPr>
          <w:p w:rsidR="00F1044D" w:rsidRPr="00BE0F93" w:rsidRDefault="00F1044D" w:rsidP="00116AA5">
            <w:r>
              <w:rPr>
                <w:rFonts w:hint="eastAsia"/>
              </w:rPr>
              <w:t>list</w:t>
            </w:r>
          </w:p>
        </w:tc>
        <w:tc>
          <w:tcPr>
            <w:tcW w:w="1258" w:type="dxa"/>
          </w:tcPr>
          <w:p w:rsidR="00F1044D" w:rsidRDefault="00F1044D" w:rsidP="00046BBD">
            <w:r>
              <w:rPr>
                <w:rFonts w:hint="eastAsia"/>
              </w:rPr>
              <w:t>List</w:t>
            </w:r>
          </w:p>
        </w:tc>
        <w:tc>
          <w:tcPr>
            <w:tcW w:w="899" w:type="dxa"/>
          </w:tcPr>
          <w:p w:rsidR="00F1044D" w:rsidRDefault="00F1044D" w:rsidP="00046BBD"/>
        </w:tc>
        <w:tc>
          <w:tcPr>
            <w:tcW w:w="899" w:type="dxa"/>
          </w:tcPr>
          <w:p w:rsidR="00F1044D" w:rsidRDefault="00F1044D" w:rsidP="00046BBD">
            <w:r w:rsidRPr="00B3355C">
              <w:rPr>
                <w:rFonts w:hint="eastAsia"/>
              </w:rPr>
              <w:t>M</w:t>
            </w:r>
          </w:p>
        </w:tc>
        <w:tc>
          <w:tcPr>
            <w:tcW w:w="2248" w:type="dxa"/>
          </w:tcPr>
          <w:p w:rsidR="00F1044D" w:rsidRDefault="00F1044D" w:rsidP="00046BBD">
            <w:r>
              <w:rPr>
                <w:rFonts w:hint="eastAsia"/>
              </w:rPr>
              <w:t>List&lt;List&lt;String&gt;&gt;</w:t>
            </w:r>
          </w:p>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980" w:type="dxa"/>
            <w:gridSpan w:val="2"/>
          </w:tcPr>
          <w:p w:rsidR="007E5E9D" w:rsidRDefault="007E5E9D" w:rsidP="00116AA5">
            <w:r>
              <w:rPr>
                <w:rFonts w:hint="eastAsia"/>
              </w:rPr>
              <w:t>客户</w:t>
            </w:r>
            <w:r w:rsidRPr="0037383C">
              <w:rPr>
                <w:rFonts w:hint="eastAsia"/>
              </w:rPr>
              <w:t>延期持仓</w:t>
            </w:r>
            <w:r>
              <w:rPr>
                <w:rFonts w:hint="eastAsia"/>
              </w:rPr>
              <w:t>信息</w:t>
            </w:r>
          </w:p>
        </w:tc>
        <w:tc>
          <w:tcPr>
            <w:tcW w:w="1080" w:type="dxa"/>
          </w:tcPr>
          <w:p w:rsidR="007E5E9D" w:rsidRPr="00BE0F93" w:rsidRDefault="007E5E9D" w:rsidP="00116AA5"/>
        </w:tc>
        <w:tc>
          <w:tcPr>
            <w:tcW w:w="1258" w:type="dxa"/>
          </w:tcPr>
          <w:p w:rsidR="007E5E9D" w:rsidRDefault="007E5E9D" w:rsidP="00116AA5"/>
        </w:tc>
        <w:tc>
          <w:tcPr>
            <w:tcW w:w="899" w:type="dxa"/>
          </w:tcPr>
          <w:p w:rsidR="007E5E9D" w:rsidRDefault="007E5E9D" w:rsidP="00116AA5"/>
        </w:tc>
        <w:tc>
          <w:tcPr>
            <w:tcW w:w="899" w:type="dxa"/>
          </w:tcPr>
          <w:p w:rsidR="007E5E9D" w:rsidRDefault="007E5E9D" w:rsidP="00116AA5">
            <w:r w:rsidRPr="00F02F3B">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980" w:type="dxa"/>
            <w:gridSpan w:val="2"/>
          </w:tcPr>
          <w:p w:rsidR="007E5E9D" w:rsidRDefault="007E5E9D" w:rsidP="00116AA5">
            <w:r>
              <w:rPr>
                <w:rFonts w:hint="eastAsia"/>
              </w:rPr>
              <w:t>客户号</w:t>
            </w:r>
          </w:p>
        </w:tc>
        <w:tc>
          <w:tcPr>
            <w:tcW w:w="1080" w:type="dxa"/>
          </w:tcPr>
          <w:p w:rsidR="007E5E9D" w:rsidRPr="009F21B9" w:rsidRDefault="007E5E9D" w:rsidP="00116AA5">
            <w:r>
              <w:t>acct_no</w:t>
            </w:r>
          </w:p>
        </w:tc>
        <w:tc>
          <w:tcPr>
            <w:tcW w:w="1258" w:type="dxa"/>
          </w:tcPr>
          <w:p w:rsidR="007E5E9D" w:rsidRDefault="007E5E9D" w:rsidP="00116AA5">
            <w:r>
              <w:t>string</w:t>
            </w:r>
          </w:p>
        </w:tc>
        <w:tc>
          <w:tcPr>
            <w:tcW w:w="899" w:type="dxa"/>
          </w:tcPr>
          <w:p w:rsidR="007E5E9D" w:rsidRDefault="007E5E9D" w:rsidP="00EB3BF6">
            <w:r>
              <w:rPr>
                <w:rFonts w:hint="eastAsia"/>
              </w:rPr>
              <w:t>1</w:t>
            </w:r>
            <w:r w:rsidR="00EB3BF6">
              <w:rPr>
                <w:rFonts w:hint="eastAsia"/>
              </w:rPr>
              <w:t>6</w:t>
            </w:r>
          </w:p>
        </w:tc>
        <w:tc>
          <w:tcPr>
            <w:tcW w:w="899" w:type="dxa"/>
          </w:tcPr>
          <w:p w:rsidR="007E5E9D" w:rsidRDefault="007E5E9D" w:rsidP="00116AA5">
            <w:r w:rsidRPr="00B36F12">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持仓日期</w:t>
            </w:r>
          </w:p>
        </w:tc>
        <w:tc>
          <w:tcPr>
            <w:tcW w:w="1080" w:type="dxa"/>
          </w:tcPr>
          <w:p w:rsidR="007E5E9D" w:rsidRPr="00BE0F93" w:rsidRDefault="007E5E9D" w:rsidP="00116AA5">
            <w:r w:rsidRPr="00BE0F93">
              <w:t>exch_date</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合约代码</w:t>
            </w:r>
          </w:p>
        </w:tc>
        <w:tc>
          <w:tcPr>
            <w:tcW w:w="1080" w:type="dxa"/>
          </w:tcPr>
          <w:p w:rsidR="007E5E9D" w:rsidRPr="00BE0F93" w:rsidRDefault="007E5E9D" w:rsidP="00116AA5">
            <w:r w:rsidRPr="00BE0F93">
              <w:t>prod_co</w:t>
            </w:r>
            <w:r w:rsidRPr="00BE0F93">
              <w:lastRenderedPageBreak/>
              <w:t>de</w:t>
            </w:r>
          </w:p>
        </w:tc>
        <w:tc>
          <w:tcPr>
            <w:tcW w:w="1258" w:type="dxa"/>
          </w:tcPr>
          <w:p w:rsidR="007E5E9D" w:rsidRPr="0037383C" w:rsidRDefault="007E5E9D" w:rsidP="00116AA5">
            <w:r>
              <w:rPr>
                <w:rFonts w:hint="eastAsia"/>
              </w:rPr>
              <w:lastRenderedPageBreak/>
              <w:t>string</w:t>
            </w:r>
          </w:p>
        </w:tc>
        <w:tc>
          <w:tcPr>
            <w:tcW w:w="899" w:type="dxa"/>
          </w:tcPr>
          <w:p w:rsidR="007E5E9D" w:rsidRPr="0037383C" w:rsidRDefault="007E5E9D" w:rsidP="00116AA5">
            <w:r w:rsidRPr="0037383C">
              <w:rPr>
                <w:rFonts w:hint="eastAsia"/>
              </w:rPr>
              <w:t>10</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lastRenderedPageBreak/>
              <w:t>→</w:t>
            </w:r>
          </w:p>
        </w:tc>
        <w:tc>
          <w:tcPr>
            <w:tcW w:w="1980" w:type="dxa"/>
            <w:gridSpan w:val="2"/>
          </w:tcPr>
          <w:p w:rsidR="007E5E9D" w:rsidRPr="0037383C" w:rsidRDefault="007E5E9D" w:rsidP="00116AA5">
            <w:r w:rsidRPr="0037383C">
              <w:rPr>
                <w:rFonts w:hint="eastAsia"/>
              </w:rPr>
              <w:t>上日多仓总量</w:t>
            </w:r>
          </w:p>
        </w:tc>
        <w:tc>
          <w:tcPr>
            <w:tcW w:w="1080" w:type="dxa"/>
          </w:tcPr>
          <w:p w:rsidR="007E5E9D" w:rsidRPr="00BE0F93" w:rsidRDefault="007E5E9D" w:rsidP="00116AA5">
            <w:r w:rsidRPr="00BE0F93">
              <w:t>last_long_amt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上日空仓总量</w:t>
            </w:r>
          </w:p>
        </w:tc>
        <w:tc>
          <w:tcPr>
            <w:tcW w:w="1080" w:type="dxa"/>
          </w:tcPr>
          <w:p w:rsidR="007E5E9D" w:rsidRPr="00BE0F93" w:rsidRDefault="007E5E9D" w:rsidP="00116AA5">
            <w:r w:rsidRPr="00BE0F93">
              <w:t>last_short_amt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当日多仓总量</w:t>
            </w:r>
          </w:p>
        </w:tc>
        <w:tc>
          <w:tcPr>
            <w:tcW w:w="1080" w:type="dxa"/>
          </w:tcPr>
          <w:p w:rsidR="007E5E9D" w:rsidRPr="00BE0F93" w:rsidRDefault="007E5E9D" w:rsidP="00116AA5">
            <w:r w:rsidRPr="00BE0F93">
              <w:t>curr_long_amt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当日空仓总量</w:t>
            </w:r>
          </w:p>
        </w:tc>
        <w:tc>
          <w:tcPr>
            <w:tcW w:w="1080" w:type="dxa"/>
          </w:tcPr>
          <w:p w:rsidR="007E5E9D" w:rsidRPr="00BE0F93" w:rsidRDefault="007E5E9D" w:rsidP="00116AA5">
            <w:r w:rsidRPr="00BE0F93">
              <w:t>curr_short_amt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当日可用多仓</w:t>
            </w:r>
          </w:p>
        </w:tc>
        <w:tc>
          <w:tcPr>
            <w:tcW w:w="1080" w:type="dxa"/>
          </w:tcPr>
          <w:p w:rsidR="007E5E9D" w:rsidRPr="00BE0F93" w:rsidRDefault="007E5E9D" w:rsidP="00116AA5">
            <w:r w:rsidRPr="00BE0F93">
              <w:t>curr_long_can_use</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当日可用空仓</w:t>
            </w:r>
          </w:p>
        </w:tc>
        <w:tc>
          <w:tcPr>
            <w:tcW w:w="1080" w:type="dxa"/>
          </w:tcPr>
          <w:p w:rsidR="007E5E9D" w:rsidRPr="00BE0F93" w:rsidRDefault="007E5E9D" w:rsidP="00116AA5">
            <w:r w:rsidRPr="00BE0F93">
              <w:t>curr_short_can_use</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当日开多仓</w:t>
            </w:r>
          </w:p>
        </w:tc>
        <w:tc>
          <w:tcPr>
            <w:tcW w:w="1080" w:type="dxa"/>
          </w:tcPr>
          <w:p w:rsidR="007E5E9D" w:rsidRPr="00BE0F93" w:rsidRDefault="007E5E9D" w:rsidP="00116AA5">
            <w:r w:rsidRPr="00BE0F93">
              <w:t>open_long_amt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当日开空仓</w:t>
            </w:r>
          </w:p>
        </w:tc>
        <w:tc>
          <w:tcPr>
            <w:tcW w:w="1080" w:type="dxa"/>
          </w:tcPr>
          <w:p w:rsidR="007E5E9D" w:rsidRPr="00BE0F93" w:rsidRDefault="007E5E9D" w:rsidP="00116AA5">
            <w:r w:rsidRPr="00BE0F93">
              <w:t>open_short_amt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当日平多仓冻结</w:t>
            </w:r>
          </w:p>
        </w:tc>
        <w:tc>
          <w:tcPr>
            <w:tcW w:w="1080" w:type="dxa"/>
          </w:tcPr>
          <w:p w:rsidR="007E5E9D" w:rsidRPr="00BE0F93" w:rsidRDefault="007E5E9D" w:rsidP="00116AA5">
            <w:r w:rsidRPr="00BE0F93">
              <w:t>cov_long_froz_amt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当日平多仓</w:t>
            </w:r>
          </w:p>
        </w:tc>
        <w:tc>
          <w:tcPr>
            <w:tcW w:w="1080" w:type="dxa"/>
          </w:tcPr>
          <w:p w:rsidR="007E5E9D" w:rsidRPr="00BE0F93" w:rsidRDefault="007E5E9D" w:rsidP="00116AA5">
            <w:r w:rsidRPr="00BE0F93">
              <w:t>cov_long_amt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当日平空仓冻结</w:t>
            </w:r>
          </w:p>
        </w:tc>
        <w:tc>
          <w:tcPr>
            <w:tcW w:w="1080" w:type="dxa"/>
          </w:tcPr>
          <w:p w:rsidR="007E5E9D" w:rsidRPr="00BE0F93" w:rsidRDefault="007E5E9D" w:rsidP="00116AA5">
            <w:r w:rsidRPr="00BE0F93">
              <w:t>cov_short_froz_amt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当日平多仓</w:t>
            </w:r>
          </w:p>
        </w:tc>
        <w:tc>
          <w:tcPr>
            <w:tcW w:w="1080" w:type="dxa"/>
          </w:tcPr>
          <w:p w:rsidR="007E5E9D" w:rsidRPr="00BE0F93" w:rsidRDefault="007E5E9D" w:rsidP="00116AA5">
            <w:r w:rsidRPr="00BE0F93">
              <w:t>cov_sho</w:t>
            </w:r>
            <w:r w:rsidRPr="00BE0F93">
              <w:lastRenderedPageBreak/>
              <w:t>rt_amt</w:t>
            </w:r>
          </w:p>
        </w:tc>
        <w:tc>
          <w:tcPr>
            <w:tcW w:w="1258" w:type="dxa"/>
          </w:tcPr>
          <w:p w:rsidR="007E5E9D" w:rsidRPr="0037383C" w:rsidRDefault="007E5E9D" w:rsidP="00116AA5">
            <w:r w:rsidRPr="0037383C">
              <w:rPr>
                <w:rFonts w:hint="eastAsia"/>
              </w:rPr>
              <w:lastRenderedPageBreak/>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lastRenderedPageBreak/>
              <w:t>→</w:t>
            </w:r>
          </w:p>
        </w:tc>
        <w:tc>
          <w:tcPr>
            <w:tcW w:w="1980" w:type="dxa"/>
            <w:gridSpan w:val="2"/>
          </w:tcPr>
          <w:p w:rsidR="007E5E9D" w:rsidRPr="0037383C" w:rsidRDefault="007E5E9D" w:rsidP="00116AA5">
            <w:r w:rsidRPr="0037383C">
              <w:rPr>
                <w:rFonts w:hint="eastAsia"/>
              </w:rPr>
              <w:t>当日交割多仓冻结</w:t>
            </w:r>
          </w:p>
        </w:tc>
        <w:tc>
          <w:tcPr>
            <w:tcW w:w="1080" w:type="dxa"/>
          </w:tcPr>
          <w:p w:rsidR="007E5E9D" w:rsidRPr="00BE0F93" w:rsidRDefault="007E5E9D" w:rsidP="00116AA5">
            <w:r w:rsidRPr="00BE0F93">
              <w:t>deli_long_froz_amt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当日交割多仓</w:t>
            </w:r>
          </w:p>
        </w:tc>
        <w:tc>
          <w:tcPr>
            <w:tcW w:w="1080" w:type="dxa"/>
          </w:tcPr>
          <w:p w:rsidR="007E5E9D" w:rsidRPr="00BE0F93" w:rsidRDefault="007E5E9D" w:rsidP="00116AA5">
            <w:r w:rsidRPr="00BE0F93">
              <w:t>deli_long_amt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当日交割空仓冻结</w:t>
            </w:r>
          </w:p>
        </w:tc>
        <w:tc>
          <w:tcPr>
            <w:tcW w:w="1080" w:type="dxa"/>
          </w:tcPr>
          <w:p w:rsidR="007E5E9D" w:rsidRPr="00BE0F93" w:rsidRDefault="007E5E9D" w:rsidP="00116AA5">
            <w:r w:rsidRPr="00BE0F93">
              <w:t>deli_short_froz_amt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当日交割空仓</w:t>
            </w:r>
          </w:p>
        </w:tc>
        <w:tc>
          <w:tcPr>
            <w:tcW w:w="1080" w:type="dxa"/>
          </w:tcPr>
          <w:p w:rsidR="007E5E9D" w:rsidRPr="00BE0F93" w:rsidRDefault="007E5E9D" w:rsidP="00116AA5">
            <w:r w:rsidRPr="00BE0F93">
              <w:t>deli_short_amt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当日中立仓开多仓</w:t>
            </w:r>
          </w:p>
        </w:tc>
        <w:tc>
          <w:tcPr>
            <w:tcW w:w="1080" w:type="dxa"/>
          </w:tcPr>
          <w:p w:rsidR="007E5E9D" w:rsidRPr="00BE0F93" w:rsidRDefault="007E5E9D" w:rsidP="00116AA5">
            <w:r w:rsidRPr="00BE0F93">
              <w:t>midd_open_long_amt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当日中立仓开空仓</w:t>
            </w:r>
          </w:p>
        </w:tc>
        <w:tc>
          <w:tcPr>
            <w:tcW w:w="1080" w:type="dxa"/>
          </w:tcPr>
          <w:p w:rsidR="007E5E9D" w:rsidRPr="00BE0F93" w:rsidRDefault="007E5E9D" w:rsidP="00116AA5">
            <w:r w:rsidRPr="00BE0F93">
              <w:t>midd_open_short_amt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多仓开仓均价</w:t>
            </w:r>
          </w:p>
        </w:tc>
        <w:tc>
          <w:tcPr>
            <w:tcW w:w="1080" w:type="dxa"/>
          </w:tcPr>
          <w:p w:rsidR="007E5E9D" w:rsidRPr="00BE0F93" w:rsidRDefault="007E5E9D" w:rsidP="00116AA5">
            <w:r w:rsidRPr="00BE0F93">
              <w:t>long_open_avg_price</w:t>
            </w:r>
          </w:p>
        </w:tc>
        <w:tc>
          <w:tcPr>
            <w:tcW w:w="1258" w:type="dxa"/>
          </w:tcPr>
          <w:p w:rsidR="007E5E9D" w:rsidRPr="0037383C" w:rsidRDefault="007E5E9D" w:rsidP="00116AA5">
            <w:r w:rsidRPr="0037383C">
              <w:rPr>
                <w:rFonts w:hint="eastAsia"/>
              </w:rPr>
              <w:t>double</w:t>
            </w:r>
          </w:p>
        </w:tc>
        <w:tc>
          <w:tcPr>
            <w:tcW w:w="899" w:type="dxa"/>
          </w:tcPr>
          <w:p w:rsidR="007E5E9D" w:rsidRPr="0037383C" w:rsidRDefault="007E5E9D" w:rsidP="00116AA5">
            <w:r w:rsidRPr="0037383C">
              <w:rPr>
                <w:rFonts w:hint="eastAsia"/>
              </w:rPr>
              <w:t>8,2</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单位元</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空仓开仓均价</w:t>
            </w:r>
          </w:p>
        </w:tc>
        <w:tc>
          <w:tcPr>
            <w:tcW w:w="1080" w:type="dxa"/>
          </w:tcPr>
          <w:p w:rsidR="007E5E9D" w:rsidRPr="00BE0F93" w:rsidRDefault="007E5E9D" w:rsidP="00116AA5">
            <w:r w:rsidRPr="00BE0F93">
              <w:t>short_open_avg_price</w:t>
            </w:r>
          </w:p>
        </w:tc>
        <w:tc>
          <w:tcPr>
            <w:tcW w:w="1258" w:type="dxa"/>
          </w:tcPr>
          <w:p w:rsidR="007E5E9D" w:rsidRPr="0037383C" w:rsidRDefault="007E5E9D" w:rsidP="00116AA5">
            <w:r w:rsidRPr="0037383C">
              <w:rPr>
                <w:rFonts w:hint="eastAsia"/>
              </w:rPr>
              <w:t>double</w:t>
            </w:r>
          </w:p>
        </w:tc>
        <w:tc>
          <w:tcPr>
            <w:tcW w:w="899" w:type="dxa"/>
          </w:tcPr>
          <w:p w:rsidR="007E5E9D" w:rsidRPr="0037383C" w:rsidRDefault="007E5E9D" w:rsidP="00116AA5">
            <w:r w:rsidRPr="0037383C">
              <w:rPr>
                <w:rFonts w:hint="eastAsia"/>
              </w:rPr>
              <w:t>8,2</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单位元</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多仓持仓均价</w:t>
            </w:r>
          </w:p>
        </w:tc>
        <w:tc>
          <w:tcPr>
            <w:tcW w:w="1080" w:type="dxa"/>
          </w:tcPr>
          <w:p w:rsidR="007E5E9D" w:rsidRPr="00BE0F93" w:rsidRDefault="007E5E9D" w:rsidP="00116AA5">
            <w:r w:rsidRPr="00BE0F93">
              <w:t>long_posi_avg_price</w:t>
            </w:r>
          </w:p>
        </w:tc>
        <w:tc>
          <w:tcPr>
            <w:tcW w:w="1258" w:type="dxa"/>
          </w:tcPr>
          <w:p w:rsidR="007E5E9D" w:rsidRPr="0037383C" w:rsidRDefault="007E5E9D" w:rsidP="00116AA5">
            <w:r w:rsidRPr="0037383C">
              <w:rPr>
                <w:rFonts w:hint="eastAsia"/>
              </w:rPr>
              <w:t>double</w:t>
            </w:r>
          </w:p>
        </w:tc>
        <w:tc>
          <w:tcPr>
            <w:tcW w:w="899" w:type="dxa"/>
          </w:tcPr>
          <w:p w:rsidR="007E5E9D" w:rsidRPr="0037383C" w:rsidRDefault="007E5E9D" w:rsidP="00116AA5">
            <w:r w:rsidRPr="0037383C">
              <w:rPr>
                <w:rFonts w:hint="eastAsia"/>
              </w:rPr>
              <w:t>8,2</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单位元</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Pr>
                <w:rFonts w:hint="eastAsia"/>
              </w:rPr>
              <w:t>空</w:t>
            </w:r>
            <w:r w:rsidRPr="0037383C">
              <w:rPr>
                <w:rFonts w:hint="eastAsia"/>
              </w:rPr>
              <w:t>仓持仓均价</w:t>
            </w:r>
          </w:p>
        </w:tc>
        <w:tc>
          <w:tcPr>
            <w:tcW w:w="1080" w:type="dxa"/>
          </w:tcPr>
          <w:p w:rsidR="007E5E9D" w:rsidRDefault="007E5E9D" w:rsidP="00116AA5">
            <w:r w:rsidRPr="00BE0F93">
              <w:t>short_posi_avg_</w:t>
            </w:r>
            <w:r w:rsidRPr="00BE0F93">
              <w:lastRenderedPageBreak/>
              <w:t>price</w:t>
            </w:r>
          </w:p>
        </w:tc>
        <w:tc>
          <w:tcPr>
            <w:tcW w:w="1258" w:type="dxa"/>
          </w:tcPr>
          <w:p w:rsidR="007E5E9D" w:rsidRPr="0037383C" w:rsidRDefault="007E5E9D" w:rsidP="00116AA5">
            <w:r w:rsidRPr="0037383C">
              <w:rPr>
                <w:rFonts w:hint="eastAsia"/>
              </w:rPr>
              <w:lastRenderedPageBreak/>
              <w:t>double</w:t>
            </w:r>
          </w:p>
        </w:tc>
        <w:tc>
          <w:tcPr>
            <w:tcW w:w="899" w:type="dxa"/>
          </w:tcPr>
          <w:p w:rsidR="007E5E9D" w:rsidRPr="0037383C" w:rsidRDefault="007E5E9D" w:rsidP="00116AA5">
            <w:r w:rsidRPr="0037383C">
              <w:rPr>
                <w:rFonts w:hint="eastAsia"/>
              </w:rPr>
              <w:t>8,2</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单位元</w:t>
            </w:r>
          </w:p>
        </w:tc>
      </w:tr>
    </w:tbl>
    <w:p w:rsidR="007E5E9D" w:rsidRDefault="007E5E9D" w:rsidP="007E5E9D"/>
    <w:p w:rsidR="007E5E9D" w:rsidRDefault="007E5E9D" w:rsidP="007E5E9D"/>
    <w:p w:rsidR="0093657F" w:rsidRPr="007E5E9D" w:rsidRDefault="0093657F" w:rsidP="00544580"/>
    <w:p w:rsidR="00544580" w:rsidRDefault="00544580" w:rsidP="00544580"/>
    <w:p w:rsidR="00544580" w:rsidRDefault="00544580" w:rsidP="007E5E9D">
      <w:pPr>
        <w:pStyle w:val="5"/>
      </w:pPr>
      <w:r w:rsidRPr="0037383C">
        <w:rPr>
          <w:rFonts w:hint="eastAsia"/>
        </w:rPr>
        <w:t>历史委托单查询［</w:t>
      </w:r>
      <w:r w:rsidR="00495501">
        <w:rPr>
          <w:rFonts w:hint="eastAsia"/>
        </w:rPr>
        <w:t>C</w:t>
      </w:r>
      <w:r w:rsidR="00B3225C">
        <w:rPr>
          <w:rFonts w:hint="eastAsia"/>
        </w:rPr>
        <w:t>809</w:t>
      </w:r>
      <w:r w:rsidRPr="0037383C">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rPr>
        <w:t>查询现货、远期、延期三种市场的历史委托单流水。</w:t>
      </w:r>
    </w:p>
    <w:p w:rsidR="00544580" w:rsidRPr="0037383C" w:rsidRDefault="00960A38"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797"/>
        <w:gridCol w:w="898"/>
        <w:gridCol w:w="899"/>
        <w:gridCol w:w="899"/>
        <w:gridCol w:w="2248"/>
      </w:tblGrid>
      <w:tr w:rsidR="00544580" w:rsidRPr="0037383C" w:rsidTr="00DF1D1A">
        <w:trPr>
          <w:trHeight w:hRule="exact" w:val="411"/>
          <w:jc w:val="center"/>
        </w:trPr>
        <w:tc>
          <w:tcPr>
            <w:tcW w:w="1797" w:type="dxa"/>
            <w:gridSpan w:val="2"/>
            <w:shd w:val="clear" w:color="auto" w:fill="F3F3F3"/>
          </w:tcPr>
          <w:p w:rsidR="00544580" w:rsidRPr="0037383C" w:rsidRDefault="00544580" w:rsidP="00DF1D1A">
            <w:r w:rsidRPr="0037383C">
              <w:rPr>
                <w:rFonts w:hint="eastAsia"/>
              </w:rPr>
              <w:t>接口类型</w:t>
            </w:r>
          </w:p>
        </w:tc>
        <w:tc>
          <w:tcPr>
            <w:tcW w:w="7345" w:type="dxa"/>
            <w:gridSpan w:val="6"/>
            <w:shd w:val="clear" w:color="auto" w:fill="F3F3F3"/>
          </w:tcPr>
          <w:p w:rsidR="00544580" w:rsidRPr="0037383C" w:rsidRDefault="00960A38" w:rsidP="00DF1D1A">
            <w:r>
              <w:rPr>
                <w:rFonts w:hint="eastAsia"/>
              </w:rPr>
              <w:t>请求报文体</w:t>
            </w:r>
          </w:p>
        </w:tc>
      </w:tr>
      <w:tr w:rsidR="00544580" w:rsidRPr="0037383C" w:rsidTr="00DF1D1A">
        <w:trPr>
          <w:trHeight w:hRule="exact" w:val="411"/>
          <w:jc w:val="center"/>
        </w:trPr>
        <w:tc>
          <w:tcPr>
            <w:tcW w:w="1797" w:type="dxa"/>
            <w:gridSpan w:val="2"/>
            <w:shd w:val="clear" w:color="auto" w:fill="F3F3F3"/>
          </w:tcPr>
          <w:p w:rsidR="00544580" w:rsidRPr="0037383C" w:rsidRDefault="00544580" w:rsidP="00DF1D1A">
            <w:r w:rsidRPr="0037383C">
              <w:rPr>
                <w:rFonts w:hint="eastAsia"/>
              </w:rPr>
              <w:t>交易代码</w:t>
            </w:r>
          </w:p>
        </w:tc>
        <w:tc>
          <w:tcPr>
            <w:tcW w:w="7345" w:type="dxa"/>
            <w:gridSpan w:val="6"/>
          </w:tcPr>
          <w:p w:rsidR="00544580" w:rsidRPr="0037383C" w:rsidRDefault="002D5E61" w:rsidP="00B3225C">
            <w:r>
              <w:rPr>
                <w:rFonts w:hint="eastAsia"/>
              </w:rPr>
              <w:t>C</w:t>
            </w:r>
            <w:r w:rsidR="00B3225C">
              <w:rPr>
                <w:rFonts w:hint="eastAsia"/>
              </w:rPr>
              <w:t>809</w:t>
            </w:r>
          </w:p>
        </w:tc>
      </w:tr>
      <w:tr w:rsidR="00544580" w:rsidRPr="0037383C" w:rsidTr="00DF1D1A">
        <w:trPr>
          <w:trHeight w:hRule="exact" w:val="411"/>
          <w:jc w:val="center"/>
        </w:trPr>
        <w:tc>
          <w:tcPr>
            <w:tcW w:w="1797" w:type="dxa"/>
            <w:gridSpan w:val="2"/>
            <w:tcBorders>
              <w:bottom w:val="single" w:sz="4" w:space="0" w:color="auto"/>
            </w:tcBorders>
            <w:shd w:val="clear" w:color="auto" w:fill="F3F3F3"/>
          </w:tcPr>
          <w:p w:rsidR="00544580" w:rsidRPr="0037383C" w:rsidRDefault="00544580" w:rsidP="00DF1D1A">
            <w:r w:rsidRPr="0037383C">
              <w:rPr>
                <w:rFonts w:hint="eastAsia"/>
              </w:rPr>
              <w:t>接口说明</w:t>
            </w:r>
          </w:p>
        </w:tc>
        <w:tc>
          <w:tcPr>
            <w:tcW w:w="7345" w:type="dxa"/>
            <w:gridSpan w:val="6"/>
            <w:tcBorders>
              <w:bottom w:val="single" w:sz="4" w:space="0" w:color="auto"/>
            </w:tcBorders>
          </w:tcPr>
          <w:p w:rsidR="00544580" w:rsidRPr="0037383C" w:rsidRDefault="00544580" w:rsidP="00DF1D1A">
            <w:r w:rsidRPr="0037383C">
              <w:rPr>
                <w:rFonts w:hint="eastAsia"/>
              </w:rPr>
              <w:t>历史委托单的请求报文体</w:t>
            </w:r>
          </w:p>
        </w:tc>
      </w:tr>
      <w:tr w:rsidR="00544580" w:rsidRPr="0037383C" w:rsidTr="00DF1D1A">
        <w:trPr>
          <w:trHeight w:hRule="exact" w:val="411"/>
          <w:jc w:val="center"/>
        </w:trPr>
        <w:tc>
          <w:tcPr>
            <w:tcW w:w="778" w:type="dxa"/>
            <w:shd w:val="clear" w:color="auto" w:fill="F3F3F3"/>
          </w:tcPr>
          <w:p w:rsidR="00544580" w:rsidRPr="0037383C" w:rsidRDefault="004C000B" w:rsidP="00DF1D1A">
            <w:r>
              <w:rPr>
                <w:rFonts w:hint="eastAsia"/>
              </w:rPr>
              <w:t>符号</w:t>
            </w:r>
          </w:p>
        </w:tc>
        <w:tc>
          <w:tcPr>
            <w:tcW w:w="1623" w:type="dxa"/>
            <w:gridSpan w:val="2"/>
            <w:shd w:val="clear" w:color="auto" w:fill="F3F3F3"/>
          </w:tcPr>
          <w:p w:rsidR="00544580" w:rsidRPr="0037383C" w:rsidRDefault="00544580" w:rsidP="00DF1D1A">
            <w:r w:rsidRPr="0037383C">
              <w:rPr>
                <w:rFonts w:hint="eastAsia"/>
              </w:rPr>
              <w:t>中文名称</w:t>
            </w:r>
          </w:p>
        </w:tc>
        <w:tc>
          <w:tcPr>
            <w:tcW w:w="1797" w:type="dxa"/>
            <w:shd w:val="clear" w:color="auto" w:fill="F3F3F3"/>
          </w:tcPr>
          <w:p w:rsidR="00544580" w:rsidRPr="0037383C" w:rsidRDefault="00544580" w:rsidP="00DF1D1A">
            <w:r w:rsidRPr="0037383C">
              <w:rPr>
                <w:rFonts w:hint="eastAsia"/>
              </w:rPr>
              <w:t>英文名称</w:t>
            </w:r>
          </w:p>
        </w:tc>
        <w:tc>
          <w:tcPr>
            <w:tcW w:w="898" w:type="dxa"/>
            <w:shd w:val="clear" w:color="auto" w:fill="F3F3F3"/>
          </w:tcPr>
          <w:p w:rsidR="00544580" w:rsidRPr="0037383C" w:rsidRDefault="00544580" w:rsidP="00DF1D1A">
            <w:r w:rsidRPr="0037383C">
              <w:rPr>
                <w:rFonts w:hint="eastAsia"/>
              </w:rPr>
              <w:t>数据类型</w:t>
            </w:r>
          </w:p>
        </w:tc>
        <w:tc>
          <w:tcPr>
            <w:tcW w:w="899" w:type="dxa"/>
            <w:shd w:val="clear" w:color="auto" w:fill="F3F3F3"/>
          </w:tcPr>
          <w:p w:rsidR="00544580" w:rsidRPr="0037383C" w:rsidRDefault="00544580" w:rsidP="00DF1D1A">
            <w:r w:rsidRPr="0037383C">
              <w:rPr>
                <w:rFonts w:hint="eastAsia"/>
              </w:rPr>
              <w:t>长度</w:t>
            </w:r>
          </w:p>
        </w:tc>
        <w:tc>
          <w:tcPr>
            <w:tcW w:w="899" w:type="dxa"/>
            <w:shd w:val="clear" w:color="auto" w:fill="F3F3F3"/>
          </w:tcPr>
          <w:p w:rsidR="00544580" w:rsidRPr="0037383C" w:rsidRDefault="00544580" w:rsidP="00DF1D1A">
            <w:r w:rsidRPr="0037383C">
              <w:rPr>
                <w:rFonts w:hint="eastAsia"/>
              </w:rPr>
              <w:t>必填</w:t>
            </w:r>
          </w:p>
        </w:tc>
        <w:tc>
          <w:tcPr>
            <w:tcW w:w="2248" w:type="dxa"/>
            <w:shd w:val="clear" w:color="auto" w:fill="F3F3F3"/>
          </w:tcPr>
          <w:p w:rsidR="00544580" w:rsidRPr="0037383C" w:rsidRDefault="00544580" w:rsidP="00DF1D1A">
            <w:r w:rsidRPr="0037383C">
              <w:rPr>
                <w:rFonts w:hint="eastAsia"/>
              </w:rPr>
              <w:t>说明</w:t>
            </w:r>
          </w:p>
        </w:tc>
      </w:tr>
      <w:tr w:rsidR="00263E6B" w:rsidRPr="0037383C" w:rsidTr="00DF1D1A">
        <w:trPr>
          <w:trHeight w:val="262"/>
          <w:jc w:val="center"/>
        </w:trPr>
        <w:tc>
          <w:tcPr>
            <w:tcW w:w="778" w:type="dxa"/>
          </w:tcPr>
          <w:p w:rsidR="00263E6B" w:rsidRDefault="00263E6B" w:rsidP="00DF1D1A"/>
        </w:tc>
        <w:tc>
          <w:tcPr>
            <w:tcW w:w="1623" w:type="dxa"/>
            <w:gridSpan w:val="2"/>
          </w:tcPr>
          <w:p w:rsidR="00263E6B" w:rsidRDefault="00263E6B" w:rsidP="00DF1D1A">
            <w:r>
              <w:rPr>
                <w:rFonts w:hint="eastAsia"/>
              </w:rPr>
              <w:t>本地报单号</w:t>
            </w:r>
          </w:p>
        </w:tc>
        <w:tc>
          <w:tcPr>
            <w:tcW w:w="1797" w:type="dxa"/>
          </w:tcPr>
          <w:p w:rsidR="00263E6B" w:rsidRDefault="00263E6B" w:rsidP="00DF1D1A">
            <w:r>
              <w:t>local_order_no</w:t>
            </w:r>
          </w:p>
        </w:tc>
        <w:tc>
          <w:tcPr>
            <w:tcW w:w="898" w:type="dxa"/>
          </w:tcPr>
          <w:p w:rsidR="00263E6B" w:rsidRDefault="00263E6B" w:rsidP="00DF1D1A">
            <w:r>
              <w:rPr>
                <w:rFonts w:hint="eastAsia"/>
              </w:rPr>
              <w:t>string</w:t>
            </w:r>
          </w:p>
        </w:tc>
        <w:tc>
          <w:tcPr>
            <w:tcW w:w="899" w:type="dxa"/>
          </w:tcPr>
          <w:p w:rsidR="00263E6B" w:rsidRDefault="00263E6B" w:rsidP="00DF1D1A">
            <w:r>
              <w:rPr>
                <w:rFonts w:hint="eastAsia"/>
              </w:rPr>
              <w:t>14</w:t>
            </w:r>
          </w:p>
        </w:tc>
        <w:tc>
          <w:tcPr>
            <w:tcW w:w="899" w:type="dxa"/>
          </w:tcPr>
          <w:p w:rsidR="00263E6B" w:rsidRDefault="00263E6B">
            <w:r w:rsidRPr="00120F8F">
              <w:rPr>
                <w:rFonts w:hint="eastAsia"/>
              </w:rPr>
              <w:t>O</w:t>
            </w:r>
          </w:p>
        </w:tc>
        <w:tc>
          <w:tcPr>
            <w:tcW w:w="2248" w:type="dxa"/>
          </w:tcPr>
          <w:p w:rsidR="00263E6B" w:rsidRDefault="00263E6B" w:rsidP="00DF1D1A"/>
        </w:tc>
      </w:tr>
      <w:tr w:rsidR="00263E6B" w:rsidRPr="0037383C" w:rsidTr="00DF1D1A">
        <w:trPr>
          <w:trHeight w:val="262"/>
          <w:jc w:val="center"/>
        </w:trPr>
        <w:tc>
          <w:tcPr>
            <w:tcW w:w="778" w:type="dxa"/>
          </w:tcPr>
          <w:p w:rsidR="00263E6B" w:rsidRDefault="00263E6B" w:rsidP="00DF1D1A"/>
        </w:tc>
        <w:tc>
          <w:tcPr>
            <w:tcW w:w="1623" w:type="dxa"/>
            <w:gridSpan w:val="2"/>
          </w:tcPr>
          <w:p w:rsidR="00263E6B" w:rsidRDefault="00263E6B" w:rsidP="00DF1D1A">
            <w:r>
              <w:rPr>
                <w:rFonts w:hint="eastAsia"/>
              </w:rPr>
              <w:t>交易所报单号</w:t>
            </w:r>
          </w:p>
        </w:tc>
        <w:tc>
          <w:tcPr>
            <w:tcW w:w="1797" w:type="dxa"/>
          </w:tcPr>
          <w:p w:rsidR="00263E6B" w:rsidRDefault="00263E6B" w:rsidP="00DF1D1A">
            <w:r>
              <w:rPr>
                <w:rFonts w:hint="eastAsia"/>
              </w:rPr>
              <w:t>order_no</w:t>
            </w:r>
          </w:p>
        </w:tc>
        <w:tc>
          <w:tcPr>
            <w:tcW w:w="898" w:type="dxa"/>
          </w:tcPr>
          <w:p w:rsidR="00263E6B" w:rsidRDefault="00263E6B" w:rsidP="00DF1D1A">
            <w:r>
              <w:rPr>
                <w:rFonts w:hint="eastAsia"/>
              </w:rPr>
              <w:t>string</w:t>
            </w:r>
          </w:p>
        </w:tc>
        <w:tc>
          <w:tcPr>
            <w:tcW w:w="899" w:type="dxa"/>
          </w:tcPr>
          <w:p w:rsidR="00263E6B" w:rsidRDefault="00263E6B" w:rsidP="00DF1D1A">
            <w:r>
              <w:rPr>
                <w:rFonts w:hint="eastAsia"/>
              </w:rPr>
              <w:t>16</w:t>
            </w:r>
          </w:p>
        </w:tc>
        <w:tc>
          <w:tcPr>
            <w:tcW w:w="899" w:type="dxa"/>
          </w:tcPr>
          <w:p w:rsidR="00263E6B" w:rsidRDefault="00263E6B">
            <w:r w:rsidRPr="00120F8F">
              <w:rPr>
                <w:rFonts w:hint="eastAsia"/>
              </w:rPr>
              <w:t>O</w:t>
            </w:r>
          </w:p>
        </w:tc>
        <w:tc>
          <w:tcPr>
            <w:tcW w:w="2248" w:type="dxa"/>
          </w:tcPr>
          <w:p w:rsidR="00263E6B" w:rsidRDefault="00263E6B" w:rsidP="00DF1D1A"/>
        </w:tc>
      </w:tr>
      <w:tr w:rsidR="00263E6B" w:rsidRPr="0037383C" w:rsidTr="00DF1D1A">
        <w:trPr>
          <w:trHeight w:val="262"/>
          <w:jc w:val="center"/>
        </w:trPr>
        <w:tc>
          <w:tcPr>
            <w:tcW w:w="778" w:type="dxa"/>
          </w:tcPr>
          <w:p w:rsidR="00263E6B" w:rsidRDefault="00263E6B" w:rsidP="00DF1D1A"/>
        </w:tc>
        <w:tc>
          <w:tcPr>
            <w:tcW w:w="1623" w:type="dxa"/>
            <w:gridSpan w:val="2"/>
            <w:vAlign w:val="center"/>
          </w:tcPr>
          <w:p w:rsidR="00263E6B" w:rsidRPr="0037383C" w:rsidRDefault="00263E6B" w:rsidP="00DF1D1A">
            <w:pPr>
              <w:rPr>
                <w:rFonts w:cs="宋体"/>
              </w:rPr>
            </w:pPr>
            <w:r w:rsidRPr="0037383C">
              <w:rPr>
                <w:rFonts w:hint="eastAsia"/>
              </w:rPr>
              <w:t>合约代码</w:t>
            </w:r>
          </w:p>
        </w:tc>
        <w:tc>
          <w:tcPr>
            <w:tcW w:w="1797" w:type="dxa"/>
          </w:tcPr>
          <w:p w:rsidR="00263E6B" w:rsidRPr="0037383C" w:rsidRDefault="00263E6B" w:rsidP="00DF1D1A">
            <w:r>
              <w:rPr>
                <w:rFonts w:hint="eastAsia"/>
              </w:rPr>
              <w:t>prod_code</w:t>
            </w:r>
          </w:p>
        </w:tc>
        <w:tc>
          <w:tcPr>
            <w:tcW w:w="898" w:type="dxa"/>
          </w:tcPr>
          <w:p w:rsidR="00263E6B" w:rsidRPr="0037383C" w:rsidRDefault="00263E6B" w:rsidP="00DF1D1A">
            <w:r>
              <w:t>string</w:t>
            </w:r>
          </w:p>
        </w:tc>
        <w:tc>
          <w:tcPr>
            <w:tcW w:w="899" w:type="dxa"/>
          </w:tcPr>
          <w:p w:rsidR="00263E6B" w:rsidRDefault="00263E6B" w:rsidP="00DF1D1A">
            <w:r>
              <w:rPr>
                <w:rFonts w:hint="eastAsia"/>
              </w:rPr>
              <w:t>10</w:t>
            </w:r>
          </w:p>
        </w:tc>
        <w:tc>
          <w:tcPr>
            <w:tcW w:w="899" w:type="dxa"/>
          </w:tcPr>
          <w:p w:rsidR="00263E6B" w:rsidRDefault="00263E6B">
            <w:r w:rsidRPr="00120F8F">
              <w:rPr>
                <w:rFonts w:hint="eastAsia"/>
              </w:rPr>
              <w:t>O</w:t>
            </w:r>
          </w:p>
        </w:tc>
        <w:tc>
          <w:tcPr>
            <w:tcW w:w="2248" w:type="dxa"/>
          </w:tcPr>
          <w:p w:rsidR="00263E6B" w:rsidRDefault="00263E6B" w:rsidP="00DF1D1A"/>
        </w:tc>
      </w:tr>
      <w:tr w:rsidR="00263E6B" w:rsidRPr="0037383C" w:rsidTr="00DF1D1A">
        <w:trPr>
          <w:trHeight w:val="262"/>
          <w:jc w:val="center"/>
        </w:trPr>
        <w:tc>
          <w:tcPr>
            <w:tcW w:w="778" w:type="dxa"/>
          </w:tcPr>
          <w:p w:rsidR="00263E6B" w:rsidRPr="0037383C" w:rsidRDefault="00263E6B" w:rsidP="00DF1D1A"/>
        </w:tc>
        <w:tc>
          <w:tcPr>
            <w:tcW w:w="1623" w:type="dxa"/>
            <w:gridSpan w:val="2"/>
          </w:tcPr>
          <w:p w:rsidR="00263E6B" w:rsidRPr="0037383C" w:rsidRDefault="00263E6B" w:rsidP="00DF1D1A">
            <w:r w:rsidRPr="0037383C">
              <w:t>委托状态</w:t>
            </w:r>
          </w:p>
        </w:tc>
        <w:tc>
          <w:tcPr>
            <w:tcW w:w="1797" w:type="dxa"/>
          </w:tcPr>
          <w:p w:rsidR="00263E6B" w:rsidRPr="0037383C" w:rsidRDefault="00263E6B" w:rsidP="00DF1D1A">
            <w:r w:rsidRPr="0037383C">
              <w:rPr>
                <w:rFonts w:hint="eastAsia"/>
              </w:rPr>
              <w:t>entr_stat</w:t>
            </w:r>
          </w:p>
        </w:tc>
        <w:tc>
          <w:tcPr>
            <w:tcW w:w="898" w:type="dxa"/>
          </w:tcPr>
          <w:p w:rsidR="00263E6B" w:rsidRPr="0037383C" w:rsidRDefault="00263E6B" w:rsidP="00DF1D1A">
            <w:r>
              <w:t>string</w:t>
            </w:r>
          </w:p>
        </w:tc>
        <w:tc>
          <w:tcPr>
            <w:tcW w:w="899" w:type="dxa"/>
          </w:tcPr>
          <w:p w:rsidR="00263E6B" w:rsidRPr="0037383C" w:rsidRDefault="00263E6B" w:rsidP="00DF1D1A">
            <w:r w:rsidRPr="0037383C">
              <w:t>1</w:t>
            </w:r>
          </w:p>
        </w:tc>
        <w:tc>
          <w:tcPr>
            <w:tcW w:w="899" w:type="dxa"/>
          </w:tcPr>
          <w:p w:rsidR="00263E6B" w:rsidRDefault="00263E6B">
            <w:r w:rsidRPr="00120F8F">
              <w:rPr>
                <w:rFonts w:hint="eastAsia"/>
              </w:rPr>
              <w:t>O</w:t>
            </w:r>
          </w:p>
        </w:tc>
        <w:tc>
          <w:tcPr>
            <w:tcW w:w="2248" w:type="dxa"/>
          </w:tcPr>
          <w:p w:rsidR="00263E6B" w:rsidRPr="0037383C" w:rsidRDefault="0026413A" w:rsidP="00DF1D1A">
            <w:pPr>
              <w:rPr>
                <w:color w:val="FF0000"/>
              </w:rPr>
            </w:pPr>
            <w:hyperlink w:anchor="_b_entr_stat（委托状态）" w:history="1">
              <w:r w:rsidR="00263E6B" w:rsidRPr="00FD1C2F">
                <w:rPr>
                  <w:rStyle w:val="a8"/>
                  <w:rFonts w:hint="eastAsia"/>
                </w:rPr>
                <w:t>b_entr_stat</w:t>
              </w:r>
            </w:hyperlink>
          </w:p>
        </w:tc>
      </w:tr>
      <w:tr w:rsidR="00263E6B" w:rsidRPr="0037383C" w:rsidTr="00DF1D1A">
        <w:trPr>
          <w:trHeight w:val="262"/>
          <w:jc w:val="center"/>
        </w:trPr>
        <w:tc>
          <w:tcPr>
            <w:tcW w:w="778" w:type="dxa"/>
          </w:tcPr>
          <w:p w:rsidR="00263E6B" w:rsidRPr="0037383C" w:rsidRDefault="00263E6B" w:rsidP="00DF1D1A"/>
        </w:tc>
        <w:tc>
          <w:tcPr>
            <w:tcW w:w="1623" w:type="dxa"/>
            <w:gridSpan w:val="2"/>
          </w:tcPr>
          <w:p w:rsidR="00263E6B" w:rsidRPr="0037383C" w:rsidRDefault="00263E6B" w:rsidP="00DF1D1A">
            <w:r w:rsidRPr="0037383C">
              <w:rPr>
                <w:rFonts w:hint="eastAsia"/>
              </w:rPr>
              <w:t>交易类型</w:t>
            </w:r>
          </w:p>
        </w:tc>
        <w:tc>
          <w:tcPr>
            <w:tcW w:w="1797" w:type="dxa"/>
          </w:tcPr>
          <w:p w:rsidR="00263E6B" w:rsidRPr="0037383C" w:rsidRDefault="00263E6B" w:rsidP="00DF1D1A">
            <w:r w:rsidRPr="0037383C">
              <w:rPr>
                <w:rFonts w:hint="eastAsia"/>
              </w:rPr>
              <w:t>exch_type</w:t>
            </w:r>
          </w:p>
        </w:tc>
        <w:tc>
          <w:tcPr>
            <w:tcW w:w="898" w:type="dxa"/>
          </w:tcPr>
          <w:p w:rsidR="00263E6B" w:rsidRPr="0037383C" w:rsidRDefault="00263E6B" w:rsidP="00DF1D1A">
            <w:r>
              <w:t>string</w:t>
            </w:r>
          </w:p>
        </w:tc>
        <w:tc>
          <w:tcPr>
            <w:tcW w:w="899" w:type="dxa"/>
          </w:tcPr>
          <w:p w:rsidR="00263E6B" w:rsidRPr="0037383C" w:rsidRDefault="00263E6B" w:rsidP="00DF1D1A">
            <w:r w:rsidRPr="0037383C">
              <w:rPr>
                <w:rFonts w:hint="eastAsia"/>
              </w:rPr>
              <w:t>4</w:t>
            </w:r>
          </w:p>
        </w:tc>
        <w:tc>
          <w:tcPr>
            <w:tcW w:w="899" w:type="dxa"/>
          </w:tcPr>
          <w:p w:rsidR="00263E6B" w:rsidRDefault="00263E6B">
            <w:r w:rsidRPr="00120F8F">
              <w:rPr>
                <w:rFonts w:hint="eastAsia"/>
              </w:rPr>
              <w:t>O</w:t>
            </w:r>
          </w:p>
        </w:tc>
        <w:tc>
          <w:tcPr>
            <w:tcW w:w="2248" w:type="dxa"/>
          </w:tcPr>
          <w:p w:rsidR="00263E6B" w:rsidRPr="0037383C" w:rsidRDefault="0026413A" w:rsidP="00DF1D1A">
            <w:hyperlink w:anchor="_exch_type（交易类型）" w:history="1">
              <w:r w:rsidR="00263E6B" w:rsidRPr="00FD1C2F">
                <w:rPr>
                  <w:rStyle w:val="a8"/>
                  <w:rFonts w:hint="eastAsia"/>
                </w:rPr>
                <w:t>exch_type</w:t>
              </w:r>
            </w:hyperlink>
          </w:p>
        </w:tc>
      </w:tr>
      <w:tr w:rsidR="00FD1C2F" w:rsidRPr="0037383C" w:rsidTr="00DF1D1A">
        <w:trPr>
          <w:trHeight w:val="262"/>
          <w:jc w:val="center"/>
        </w:trPr>
        <w:tc>
          <w:tcPr>
            <w:tcW w:w="778" w:type="dxa"/>
          </w:tcPr>
          <w:p w:rsidR="00FD1C2F" w:rsidRPr="0037383C" w:rsidRDefault="00FD1C2F" w:rsidP="00DF1D1A"/>
        </w:tc>
        <w:tc>
          <w:tcPr>
            <w:tcW w:w="1623" w:type="dxa"/>
            <w:gridSpan w:val="2"/>
          </w:tcPr>
          <w:p w:rsidR="00FD1C2F" w:rsidRDefault="00FD1C2F" w:rsidP="00A2521D">
            <w:r>
              <w:rPr>
                <w:rFonts w:hint="eastAsia"/>
              </w:rPr>
              <w:t>交易市场</w:t>
            </w:r>
          </w:p>
        </w:tc>
        <w:tc>
          <w:tcPr>
            <w:tcW w:w="1797" w:type="dxa"/>
          </w:tcPr>
          <w:p w:rsidR="00FD1C2F" w:rsidRPr="0083659C" w:rsidRDefault="00FD1C2F" w:rsidP="00A2521D">
            <w:r w:rsidRPr="0083659C">
              <w:t>market_id</w:t>
            </w:r>
          </w:p>
        </w:tc>
        <w:tc>
          <w:tcPr>
            <w:tcW w:w="898" w:type="dxa"/>
          </w:tcPr>
          <w:p w:rsidR="00FD1C2F" w:rsidRDefault="00FD1C2F" w:rsidP="00A2521D">
            <w:r>
              <w:rPr>
                <w:rFonts w:hint="eastAsia"/>
              </w:rPr>
              <w:t>string</w:t>
            </w:r>
          </w:p>
        </w:tc>
        <w:tc>
          <w:tcPr>
            <w:tcW w:w="899" w:type="dxa"/>
          </w:tcPr>
          <w:p w:rsidR="00FD1C2F" w:rsidRDefault="00FD1C2F" w:rsidP="00A2521D">
            <w:r>
              <w:rPr>
                <w:rFonts w:hint="eastAsia"/>
              </w:rPr>
              <w:t>2</w:t>
            </w:r>
          </w:p>
        </w:tc>
        <w:tc>
          <w:tcPr>
            <w:tcW w:w="899" w:type="dxa"/>
          </w:tcPr>
          <w:p w:rsidR="00FD1C2F" w:rsidRDefault="001D13D4" w:rsidP="00A2521D">
            <w:r w:rsidRPr="00E1158B">
              <w:rPr>
                <w:rFonts w:hint="eastAsia"/>
              </w:rPr>
              <w:t>O</w:t>
            </w:r>
          </w:p>
        </w:tc>
        <w:tc>
          <w:tcPr>
            <w:tcW w:w="2248" w:type="dxa"/>
          </w:tcPr>
          <w:p w:rsidR="00FD1C2F" w:rsidRDefault="0026413A" w:rsidP="00A2521D">
            <w:hyperlink w:anchor="_b_market_id（交易市场）" w:history="1">
              <w:r w:rsidR="00FD1C2F" w:rsidRPr="00FD1C2F">
                <w:rPr>
                  <w:rStyle w:val="a8"/>
                </w:rPr>
                <w:t>b_market_id</w:t>
              </w:r>
            </w:hyperlink>
          </w:p>
        </w:tc>
      </w:tr>
      <w:tr w:rsidR="00544580" w:rsidRPr="0037383C" w:rsidTr="00DF1D1A">
        <w:trPr>
          <w:trHeight w:val="262"/>
          <w:jc w:val="center"/>
        </w:trPr>
        <w:tc>
          <w:tcPr>
            <w:tcW w:w="778" w:type="dxa"/>
          </w:tcPr>
          <w:p w:rsidR="00544580" w:rsidRPr="0037383C" w:rsidRDefault="00544580" w:rsidP="00DF1D1A"/>
        </w:tc>
        <w:tc>
          <w:tcPr>
            <w:tcW w:w="1623" w:type="dxa"/>
            <w:gridSpan w:val="2"/>
          </w:tcPr>
          <w:p w:rsidR="00544580" w:rsidRPr="0037383C" w:rsidRDefault="00544580" w:rsidP="00DF1D1A">
            <w:r w:rsidRPr="0037383C">
              <w:t>开始日期</w:t>
            </w:r>
          </w:p>
        </w:tc>
        <w:tc>
          <w:tcPr>
            <w:tcW w:w="1797" w:type="dxa"/>
          </w:tcPr>
          <w:p w:rsidR="00544580" w:rsidRPr="0037383C" w:rsidRDefault="00544580" w:rsidP="00DF1D1A">
            <w:r w:rsidRPr="0037383C">
              <w:rPr>
                <w:rFonts w:hint="eastAsia"/>
              </w:rPr>
              <w:t>start_date</w:t>
            </w:r>
          </w:p>
        </w:tc>
        <w:tc>
          <w:tcPr>
            <w:tcW w:w="898" w:type="dxa"/>
          </w:tcPr>
          <w:p w:rsidR="00544580" w:rsidRPr="0037383C" w:rsidRDefault="001C34E4" w:rsidP="00DF1D1A">
            <w:r>
              <w:t>string</w:t>
            </w:r>
          </w:p>
        </w:tc>
        <w:tc>
          <w:tcPr>
            <w:tcW w:w="899" w:type="dxa"/>
          </w:tcPr>
          <w:p w:rsidR="00544580" w:rsidRPr="0037383C" w:rsidRDefault="00544580" w:rsidP="00DF1D1A">
            <w:r w:rsidRPr="0037383C">
              <w:rPr>
                <w:rFonts w:hint="eastAsia"/>
              </w:rPr>
              <w:t>8</w:t>
            </w:r>
          </w:p>
        </w:tc>
        <w:tc>
          <w:tcPr>
            <w:tcW w:w="899" w:type="dxa"/>
          </w:tcPr>
          <w:p w:rsidR="00544580" w:rsidRPr="0037383C" w:rsidRDefault="00263E6B" w:rsidP="00DF1D1A">
            <w:r>
              <w:rPr>
                <w:rFonts w:hint="eastAsia"/>
              </w:rPr>
              <w:t>M</w:t>
            </w:r>
          </w:p>
        </w:tc>
        <w:tc>
          <w:tcPr>
            <w:tcW w:w="2248" w:type="dxa"/>
          </w:tcPr>
          <w:p w:rsidR="00544580" w:rsidRPr="0037383C" w:rsidRDefault="00544580" w:rsidP="00DF1D1A"/>
        </w:tc>
      </w:tr>
      <w:tr w:rsidR="00544580" w:rsidRPr="0037383C" w:rsidTr="00DF1D1A">
        <w:trPr>
          <w:trHeight w:val="262"/>
          <w:jc w:val="center"/>
        </w:trPr>
        <w:tc>
          <w:tcPr>
            <w:tcW w:w="778" w:type="dxa"/>
          </w:tcPr>
          <w:p w:rsidR="00544580" w:rsidRPr="0037383C" w:rsidRDefault="00544580" w:rsidP="00DF1D1A"/>
        </w:tc>
        <w:tc>
          <w:tcPr>
            <w:tcW w:w="1623" w:type="dxa"/>
            <w:gridSpan w:val="2"/>
          </w:tcPr>
          <w:p w:rsidR="00544580" w:rsidRPr="0037383C" w:rsidRDefault="00544580" w:rsidP="00DF1D1A">
            <w:r w:rsidRPr="0037383C">
              <w:t>结束日期</w:t>
            </w:r>
          </w:p>
        </w:tc>
        <w:tc>
          <w:tcPr>
            <w:tcW w:w="1797" w:type="dxa"/>
          </w:tcPr>
          <w:p w:rsidR="00544580" w:rsidRPr="0037383C" w:rsidRDefault="00544580" w:rsidP="00DF1D1A">
            <w:r w:rsidRPr="0037383C">
              <w:rPr>
                <w:rFonts w:hint="eastAsia"/>
              </w:rPr>
              <w:t>end_date</w:t>
            </w:r>
          </w:p>
        </w:tc>
        <w:tc>
          <w:tcPr>
            <w:tcW w:w="898" w:type="dxa"/>
          </w:tcPr>
          <w:p w:rsidR="00544580" w:rsidRPr="0037383C" w:rsidRDefault="001C34E4" w:rsidP="00DF1D1A">
            <w:r>
              <w:t>string</w:t>
            </w:r>
          </w:p>
        </w:tc>
        <w:tc>
          <w:tcPr>
            <w:tcW w:w="899" w:type="dxa"/>
          </w:tcPr>
          <w:p w:rsidR="00544580" w:rsidRPr="0037383C" w:rsidRDefault="00544580" w:rsidP="00DF1D1A">
            <w:r w:rsidRPr="0037383C">
              <w:rPr>
                <w:rFonts w:hint="eastAsia"/>
              </w:rPr>
              <w:t>8</w:t>
            </w:r>
          </w:p>
        </w:tc>
        <w:tc>
          <w:tcPr>
            <w:tcW w:w="899" w:type="dxa"/>
          </w:tcPr>
          <w:p w:rsidR="00544580" w:rsidRPr="0037383C" w:rsidRDefault="00263E6B" w:rsidP="00DF1D1A">
            <w:r>
              <w:rPr>
                <w:rFonts w:hint="eastAsia"/>
              </w:rPr>
              <w:t>M</w:t>
            </w:r>
          </w:p>
        </w:tc>
        <w:tc>
          <w:tcPr>
            <w:tcW w:w="2248" w:type="dxa"/>
          </w:tcPr>
          <w:p w:rsidR="00544580" w:rsidRPr="0037383C" w:rsidRDefault="00544580" w:rsidP="00DF1D1A"/>
        </w:tc>
      </w:tr>
      <w:tr w:rsidR="00223FB7" w:rsidRPr="0037383C" w:rsidTr="00DF1D1A">
        <w:trPr>
          <w:trHeight w:val="262"/>
          <w:jc w:val="center"/>
        </w:trPr>
        <w:tc>
          <w:tcPr>
            <w:tcW w:w="778" w:type="dxa"/>
          </w:tcPr>
          <w:p w:rsidR="00223FB7" w:rsidRPr="0037383C" w:rsidRDefault="00223FB7" w:rsidP="00DF1D1A"/>
        </w:tc>
        <w:tc>
          <w:tcPr>
            <w:tcW w:w="1623" w:type="dxa"/>
            <w:gridSpan w:val="2"/>
          </w:tcPr>
          <w:p w:rsidR="00223FB7" w:rsidRPr="0037383C" w:rsidRDefault="00223FB7" w:rsidP="00DF1D1A">
            <w:r w:rsidRPr="002B76B5">
              <w:rPr>
                <w:rFonts w:hint="eastAsia"/>
              </w:rPr>
              <w:t>开平标志</w:t>
            </w:r>
          </w:p>
        </w:tc>
        <w:tc>
          <w:tcPr>
            <w:tcW w:w="1797" w:type="dxa"/>
          </w:tcPr>
          <w:p w:rsidR="00223FB7" w:rsidRPr="0037383C" w:rsidRDefault="00223FB7" w:rsidP="00DF1D1A">
            <w:r w:rsidRPr="002B76B5">
              <w:rPr>
                <w:rFonts w:hint="eastAsia"/>
              </w:rPr>
              <w:t>offset_flag</w:t>
            </w:r>
          </w:p>
        </w:tc>
        <w:tc>
          <w:tcPr>
            <w:tcW w:w="898" w:type="dxa"/>
          </w:tcPr>
          <w:p w:rsidR="00223FB7" w:rsidRDefault="00223FB7" w:rsidP="00DF1D1A">
            <w:r>
              <w:rPr>
                <w:rFonts w:hint="eastAsia"/>
              </w:rPr>
              <w:t>string</w:t>
            </w:r>
          </w:p>
        </w:tc>
        <w:tc>
          <w:tcPr>
            <w:tcW w:w="899" w:type="dxa"/>
          </w:tcPr>
          <w:p w:rsidR="00223FB7" w:rsidRPr="0037383C" w:rsidRDefault="00223FB7" w:rsidP="00DF1D1A">
            <w:r>
              <w:rPr>
                <w:rFonts w:hint="eastAsia"/>
              </w:rPr>
              <w:t>2</w:t>
            </w:r>
          </w:p>
        </w:tc>
        <w:tc>
          <w:tcPr>
            <w:tcW w:w="899" w:type="dxa"/>
          </w:tcPr>
          <w:p w:rsidR="00223FB7" w:rsidRDefault="00223FB7" w:rsidP="00DF1D1A">
            <w:r w:rsidRPr="00D53CB9">
              <w:rPr>
                <w:rFonts w:hint="eastAsia"/>
              </w:rPr>
              <w:t>O</w:t>
            </w:r>
          </w:p>
        </w:tc>
        <w:tc>
          <w:tcPr>
            <w:tcW w:w="2248" w:type="dxa"/>
          </w:tcPr>
          <w:p w:rsidR="00223FB7" w:rsidRPr="0037383C" w:rsidRDefault="0026413A" w:rsidP="00DF1D1A">
            <w:hyperlink w:anchor="_b_offset_flag（开平标志）" w:history="1">
              <w:r w:rsidR="00223FB7" w:rsidRPr="00C878E4">
                <w:rPr>
                  <w:rStyle w:val="a8"/>
                </w:rPr>
                <w:t>b_offset_flag</w:t>
              </w:r>
            </w:hyperlink>
          </w:p>
        </w:tc>
      </w:tr>
      <w:tr w:rsidR="005435C9" w:rsidRPr="0037383C" w:rsidTr="00DF1D1A">
        <w:trPr>
          <w:trHeight w:val="262"/>
          <w:jc w:val="center"/>
        </w:trPr>
        <w:tc>
          <w:tcPr>
            <w:tcW w:w="778" w:type="dxa"/>
          </w:tcPr>
          <w:p w:rsidR="005435C9" w:rsidRPr="0037383C" w:rsidRDefault="005435C9" w:rsidP="00DF1D1A"/>
        </w:tc>
        <w:tc>
          <w:tcPr>
            <w:tcW w:w="1623" w:type="dxa"/>
            <w:gridSpan w:val="2"/>
          </w:tcPr>
          <w:p w:rsidR="005435C9" w:rsidRDefault="005435C9" w:rsidP="00DD1B59">
            <w:r>
              <w:rPr>
                <w:rFonts w:hint="eastAsia"/>
              </w:rPr>
              <w:t>客户号</w:t>
            </w:r>
          </w:p>
        </w:tc>
        <w:tc>
          <w:tcPr>
            <w:tcW w:w="1797" w:type="dxa"/>
          </w:tcPr>
          <w:p w:rsidR="005435C9" w:rsidRPr="00E1774F" w:rsidRDefault="005435C9" w:rsidP="00DD1B59">
            <w:r>
              <w:rPr>
                <w:rFonts w:hint="eastAsia"/>
              </w:rPr>
              <w:t>acct_no</w:t>
            </w:r>
          </w:p>
        </w:tc>
        <w:tc>
          <w:tcPr>
            <w:tcW w:w="898" w:type="dxa"/>
          </w:tcPr>
          <w:p w:rsidR="005435C9" w:rsidRDefault="005435C9" w:rsidP="00DD1B59">
            <w:r>
              <w:rPr>
                <w:rFonts w:hint="eastAsia"/>
              </w:rPr>
              <w:t>string</w:t>
            </w:r>
          </w:p>
        </w:tc>
        <w:tc>
          <w:tcPr>
            <w:tcW w:w="899" w:type="dxa"/>
          </w:tcPr>
          <w:p w:rsidR="005435C9" w:rsidRDefault="005435C9" w:rsidP="00DD1B59">
            <w:r>
              <w:rPr>
                <w:rFonts w:hint="eastAsia"/>
              </w:rPr>
              <w:t>16</w:t>
            </w:r>
          </w:p>
        </w:tc>
        <w:tc>
          <w:tcPr>
            <w:tcW w:w="899" w:type="dxa"/>
          </w:tcPr>
          <w:p w:rsidR="005435C9" w:rsidRDefault="005435C9" w:rsidP="00DD1B59">
            <w:r>
              <w:rPr>
                <w:rFonts w:hint="eastAsia"/>
              </w:rPr>
              <w:t>M</w:t>
            </w:r>
          </w:p>
        </w:tc>
        <w:tc>
          <w:tcPr>
            <w:tcW w:w="2248" w:type="dxa"/>
          </w:tcPr>
          <w:p w:rsidR="005435C9" w:rsidRDefault="005435C9" w:rsidP="00DD1B59"/>
        </w:tc>
      </w:tr>
    </w:tbl>
    <w:p w:rsidR="00544580" w:rsidRPr="0037383C" w:rsidRDefault="00544580" w:rsidP="00544580"/>
    <w:p w:rsidR="00544580" w:rsidRPr="0037383C" w:rsidRDefault="00544580" w:rsidP="00544580"/>
    <w:p w:rsidR="00544580" w:rsidRPr="0037383C" w:rsidRDefault="00960A38" w:rsidP="007E5E9D">
      <w:pPr>
        <w:pStyle w:val="5"/>
        <w:numPr>
          <w:ilvl w:val="5"/>
          <w:numId w:val="1"/>
        </w:numPr>
      </w:pPr>
      <w:r>
        <w:rPr>
          <w:rFonts w:hint="eastAsia"/>
        </w:rPr>
        <w:lastRenderedPageBreak/>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362"/>
        <w:gridCol w:w="982"/>
        <w:gridCol w:w="756"/>
        <w:gridCol w:w="803"/>
        <w:gridCol w:w="3061"/>
      </w:tblGrid>
      <w:tr w:rsidR="00544580" w:rsidTr="00DF1D1A">
        <w:trPr>
          <w:jc w:val="center"/>
        </w:trPr>
        <w:tc>
          <w:tcPr>
            <w:tcW w:w="1431" w:type="dxa"/>
            <w:gridSpan w:val="2"/>
            <w:shd w:val="clear" w:color="auto" w:fill="EEECE1"/>
          </w:tcPr>
          <w:p w:rsidR="00544580" w:rsidRDefault="00544580" w:rsidP="00DF1D1A">
            <w:r>
              <w:rPr>
                <w:rFonts w:hint="eastAsia"/>
              </w:rPr>
              <w:t>报文类型</w:t>
            </w:r>
          </w:p>
        </w:tc>
        <w:tc>
          <w:tcPr>
            <w:tcW w:w="7726" w:type="dxa"/>
            <w:gridSpan w:val="6"/>
          </w:tcPr>
          <w:p w:rsidR="00544580" w:rsidRDefault="00544580" w:rsidP="00DF1D1A">
            <w:r>
              <w:rPr>
                <w:rFonts w:hint="eastAsia"/>
              </w:rPr>
              <w:t>响应报文体</w:t>
            </w:r>
          </w:p>
        </w:tc>
      </w:tr>
      <w:tr w:rsidR="00544580" w:rsidTr="00DF1D1A">
        <w:trPr>
          <w:jc w:val="center"/>
        </w:trPr>
        <w:tc>
          <w:tcPr>
            <w:tcW w:w="1431" w:type="dxa"/>
            <w:gridSpan w:val="2"/>
            <w:shd w:val="clear" w:color="auto" w:fill="EEECE1"/>
          </w:tcPr>
          <w:p w:rsidR="00544580" w:rsidRDefault="00544580" w:rsidP="00DF1D1A">
            <w:r>
              <w:rPr>
                <w:rFonts w:hint="eastAsia"/>
              </w:rPr>
              <w:t>交易代码</w:t>
            </w:r>
          </w:p>
        </w:tc>
        <w:tc>
          <w:tcPr>
            <w:tcW w:w="7726" w:type="dxa"/>
            <w:gridSpan w:val="6"/>
          </w:tcPr>
          <w:p w:rsidR="00544580" w:rsidRDefault="002D5E61" w:rsidP="00B3225C">
            <w:r>
              <w:rPr>
                <w:rFonts w:hint="eastAsia"/>
              </w:rPr>
              <w:t>C</w:t>
            </w:r>
            <w:r w:rsidR="00B3225C">
              <w:rPr>
                <w:rFonts w:hint="eastAsia"/>
              </w:rPr>
              <w:t>809</w:t>
            </w:r>
          </w:p>
        </w:tc>
      </w:tr>
      <w:tr w:rsidR="00544580" w:rsidTr="00DF1D1A">
        <w:trPr>
          <w:jc w:val="center"/>
        </w:trPr>
        <w:tc>
          <w:tcPr>
            <w:tcW w:w="1431" w:type="dxa"/>
            <w:gridSpan w:val="2"/>
            <w:shd w:val="clear" w:color="auto" w:fill="EEECE1"/>
          </w:tcPr>
          <w:p w:rsidR="00544580" w:rsidRDefault="00544580" w:rsidP="00DF1D1A">
            <w:r>
              <w:rPr>
                <w:rFonts w:hint="eastAsia"/>
              </w:rPr>
              <w:t>报文说明</w:t>
            </w:r>
          </w:p>
        </w:tc>
        <w:tc>
          <w:tcPr>
            <w:tcW w:w="7726" w:type="dxa"/>
            <w:gridSpan w:val="6"/>
          </w:tcPr>
          <w:p w:rsidR="00544580" w:rsidRDefault="00544580" w:rsidP="00DF1D1A">
            <w:r>
              <w:rPr>
                <w:rFonts w:hint="eastAsia"/>
              </w:rPr>
              <w:t>委托流水查询的响应报文体</w:t>
            </w:r>
          </w:p>
        </w:tc>
      </w:tr>
      <w:tr w:rsidR="00544580" w:rsidTr="00DF1D1A">
        <w:trPr>
          <w:jc w:val="center"/>
        </w:trPr>
        <w:tc>
          <w:tcPr>
            <w:tcW w:w="710" w:type="dxa"/>
            <w:shd w:val="clear" w:color="auto" w:fill="EEECE1"/>
          </w:tcPr>
          <w:p w:rsidR="00544580" w:rsidRDefault="004C000B" w:rsidP="00DF1D1A">
            <w:r>
              <w:rPr>
                <w:rFonts w:hint="eastAsia"/>
              </w:rPr>
              <w:t>符号</w:t>
            </w:r>
          </w:p>
        </w:tc>
        <w:tc>
          <w:tcPr>
            <w:tcW w:w="1483" w:type="dxa"/>
            <w:gridSpan w:val="2"/>
            <w:shd w:val="clear" w:color="auto" w:fill="EEECE1"/>
          </w:tcPr>
          <w:p w:rsidR="00544580" w:rsidRDefault="00544580" w:rsidP="00DF1D1A">
            <w:r>
              <w:rPr>
                <w:rFonts w:hint="eastAsia"/>
              </w:rPr>
              <w:t>中文名称</w:t>
            </w:r>
          </w:p>
        </w:tc>
        <w:tc>
          <w:tcPr>
            <w:tcW w:w="1362" w:type="dxa"/>
            <w:shd w:val="clear" w:color="auto" w:fill="EEECE1"/>
          </w:tcPr>
          <w:p w:rsidR="00544580" w:rsidRDefault="00544580" w:rsidP="00DF1D1A">
            <w:r>
              <w:rPr>
                <w:rFonts w:hint="eastAsia"/>
              </w:rPr>
              <w:t>英文名称</w:t>
            </w:r>
          </w:p>
        </w:tc>
        <w:tc>
          <w:tcPr>
            <w:tcW w:w="982" w:type="dxa"/>
            <w:shd w:val="clear" w:color="auto" w:fill="EEECE1"/>
          </w:tcPr>
          <w:p w:rsidR="00544580" w:rsidRDefault="00544580" w:rsidP="00DF1D1A">
            <w:r>
              <w:rPr>
                <w:rFonts w:hint="eastAsia"/>
              </w:rPr>
              <w:t>类型</w:t>
            </w:r>
          </w:p>
        </w:tc>
        <w:tc>
          <w:tcPr>
            <w:tcW w:w="756" w:type="dxa"/>
            <w:shd w:val="clear" w:color="auto" w:fill="EEECE1"/>
          </w:tcPr>
          <w:p w:rsidR="00544580" w:rsidRDefault="00544580" w:rsidP="00DF1D1A">
            <w:r>
              <w:rPr>
                <w:rFonts w:hint="eastAsia"/>
              </w:rPr>
              <w:t>长度</w:t>
            </w:r>
          </w:p>
        </w:tc>
        <w:tc>
          <w:tcPr>
            <w:tcW w:w="803" w:type="dxa"/>
            <w:shd w:val="clear" w:color="auto" w:fill="EEECE1"/>
          </w:tcPr>
          <w:p w:rsidR="00544580" w:rsidRDefault="00544580" w:rsidP="00DF1D1A">
            <w:r>
              <w:rPr>
                <w:rFonts w:hint="eastAsia"/>
              </w:rPr>
              <w:t>必填</w:t>
            </w:r>
          </w:p>
        </w:tc>
        <w:tc>
          <w:tcPr>
            <w:tcW w:w="3061" w:type="dxa"/>
            <w:shd w:val="clear" w:color="auto" w:fill="EEECE1"/>
          </w:tcPr>
          <w:p w:rsidR="00544580" w:rsidRDefault="00544580" w:rsidP="00DF1D1A">
            <w:r>
              <w:rPr>
                <w:rFonts w:hint="eastAsia"/>
              </w:rPr>
              <w:t>说明</w:t>
            </w:r>
          </w:p>
        </w:tc>
      </w:tr>
      <w:tr w:rsidR="002A475E" w:rsidTr="00DF1D1A">
        <w:trPr>
          <w:jc w:val="center"/>
        </w:trPr>
        <w:tc>
          <w:tcPr>
            <w:tcW w:w="710" w:type="dxa"/>
          </w:tcPr>
          <w:p w:rsidR="002A475E" w:rsidRDefault="002A475E" w:rsidP="00DF1D1A"/>
        </w:tc>
        <w:tc>
          <w:tcPr>
            <w:tcW w:w="1483" w:type="dxa"/>
            <w:gridSpan w:val="2"/>
          </w:tcPr>
          <w:p w:rsidR="002A475E" w:rsidRDefault="002A475E" w:rsidP="00DF1D1A">
            <w:r>
              <w:rPr>
                <w:rFonts w:hint="eastAsia"/>
              </w:rPr>
              <w:t>操作标志</w:t>
            </w:r>
          </w:p>
        </w:tc>
        <w:tc>
          <w:tcPr>
            <w:tcW w:w="1362" w:type="dxa"/>
          </w:tcPr>
          <w:p w:rsidR="002A475E" w:rsidRPr="0083659C" w:rsidRDefault="002A475E" w:rsidP="004D74E6">
            <w:r w:rsidRPr="0083659C">
              <w:t>oper_flag</w:t>
            </w:r>
          </w:p>
        </w:tc>
        <w:tc>
          <w:tcPr>
            <w:tcW w:w="982" w:type="dxa"/>
          </w:tcPr>
          <w:p w:rsidR="002A475E" w:rsidRDefault="002A475E" w:rsidP="00DF1D1A">
            <w:r>
              <w:rPr>
                <w:rFonts w:hint="eastAsia"/>
              </w:rPr>
              <w:t>int</w:t>
            </w:r>
          </w:p>
        </w:tc>
        <w:tc>
          <w:tcPr>
            <w:tcW w:w="756" w:type="dxa"/>
          </w:tcPr>
          <w:p w:rsidR="002A475E" w:rsidRDefault="002A475E" w:rsidP="00DF1D1A">
            <w:r>
              <w:rPr>
                <w:rFonts w:hint="eastAsia"/>
              </w:rPr>
              <w:t>1</w:t>
            </w:r>
          </w:p>
        </w:tc>
        <w:tc>
          <w:tcPr>
            <w:tcW w:w="803" w:type="dxa"/>
          </w:tcPr>
          <w:p w:rsidR="002A475E" w:rsidRDefault="002A475E">
            <w:r w:rsidRPr="00B36F12">
              <w:rPr>
                <w:rFonts w:hint="eastAsia"/>
              </w:rPr>
              <w:t>M</w:t>
            </w:r>
          </w:p>
        </w:tc>
        <w:tc>
          <w:tcPr>
            <w:tcW w:w="3061" w:type="dxa"/>
          </w:tcPr>
          <w:p w:rsidR="002A475E" w:rsidRDefault="002A475E" w:rsidP="00DF1D1A"/>
        </w:tc>
      </w:tr>
      <w:tr w:rsidR="00F1044D" w:rsidTr="00DF1D1A">
        <w:trPr>
          <w:jc w:val="center"/>
        </w:trPr>
        <w:tc>
          <w:tcPr>
            <w:tcW w:w="710" w:type="dxa"/>
          </w:tcPr>
          <w:p w:rsidR="00F1044D" w:rsidRDefault="00F1044D" w:rsidP="00DF1D1A">
            <w:r w:rsidRPr="00EA7AAD">
              <w:rPr>
                <w:rFonts w:ascii="宋体" w:hAnsi="宋体" w:cs="宋体" w:hint="eastAsia"/>
                <w:color w:val="000000"/>
                <w:kern w:val="0"/>
                <w:sz w:val="20"/>
                <w:szCs w:val="20"/>
              </w:rPr>
              <w:t>[]</w:t>
            </w:r>
          </w:p>
        </w:tc>
        <w:tc>
          <w:tcPr>
            <w:tcW w:w="1483" w:type="dxa"/>
            <w:gridSpan w:val="2"/>
          </w:tcPr>
          <w:p w:rsidR="00F1044D" w:rsidRDefault="00F1044D" w:rsidP="00DF1D1A">
            <w:r>
              <w:rPr>
                <w:rFonts w:hint="eastAsia"/>
              </w:rPr>
              <w:t>委托流水信息</w:t>
            </w:r>
          </w:p>
        </w:tc>
        <w:tc>
          <w:tcPr>
            <w:tcW w:w="1362" w:type="dxa"/>
          </w:tcPr>
          <w:p w:rsidR="00F1044D" w:rsidRPr="0083659C" w:rsidRDefault="00F1044D" w:rsidP="004D74E6">
            <w:r>
              <w:rPr>
                <w:rFonts w:hint="eastAsia"/>
              </w:rPr>
              <w:t>list</w:t>
            </w:r>
          </w:p>
        </w:tc>
        <w:tc>
          <w:tcPr>
            <w:tcW w:w="982"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委托流水信息</w:t>
            </w:r>
          </w:p>
        </w:tc>
        <w:tc>
          <w:tcPr>
            <w:tcW w:w="1362" w:type="dxa"/>
          </w:tcPr>
          <w:p w:rsidR="002A475E" w:rsidRPr="0083659C" w:rsidRDefault="002A475E" w:rsidP="004D74E6"/>
        </w:tc>
        <w:tc>
          <w:tcPr>
            <w:tcW w:w="982" w:type="dxa"/>
          </w:tcPr>
          <w:p w:rsidR="002A475E" w:rsidRDefault="002A475E" w:rsidP="00DF1D1A"/>
        </w:tc>
        <w:tc>
          <w:tcPr>
            <w:tcW w:w="756" w:type="dxa"/>
          </w:tcPr>
          <w:p w:rsidR="002A475E" w:rsidRDefault="002A475E" w:rsidP="00DF1D1A"/>
        </w:tc>
        <w:tc>
          <w:tcPr>
            <w:tcW w:w="803" w:type="dxa"/>
          </w:tcPr>
          <w:p w:rsidR="002A475E" w:rsidRDefault="002A475E">
            <w:r w:rsidRPr="00B36F12">
              <w:rPr>
                <w:rFonts w:hint="eastAsia"/>
              </w:rPr>
              <w:t>M</w:t>
            </w:r>
          </w:p>
        </w:tc>
        <w:tc>
          <w:tcPr>
            <w:tcW w:w="3061" w:type="dxa"/>
          </w:tcPr>
          <w:p w:rsidR="002A475E" w:rsidRDefault="002A475E" w:rsidP="00DF1D1A"/>
        </w:tc>
      </w:tr>
      <w:tr w:rsidR="00DF249C" w:rsidTr="00DF1D1A">
        <w:trPr>
          <w:jc w:val="center"/>
        </w:trPr>
        <w:tc>
          <w:tcPr>
            <w:tcW w:w="710" w:type="dxa"/>
          </w:tcPr>
          <w:p w:rsidR="00DF249C" w:rsidRDefault="00DF249C" w:rsidP="002F3597">
            <w:r w:rsidRPr="00EA7AAD">
              <w:rPr>
                <w:rFonts w:ascii="宋体" w:hAnsi="宋体" w:cs="宋体" w:hint="eastAsia"/>
                <w:color w:val="000000"/>
                <w:kern w:val="0"/>
                <w:sz w:val="20"/>
                <w:szCs w:val="20"/>
              </w:rPr>
              <w:t>→</w:t>
            </w:r>
          </w:p>
        </w:tc>
        <w:tc>
          <w:tcPr>
            <w:tcW w:w="1483" w:type="dxa"/>
            <w:gridSpan w:val="2"/>
          </w:tcPr>
          <w:p w:rsidR="00DF249C" w:rsidRDefault="00DF249C" w:rsidP="002F3597">
            <w:r>
              <w:rPr>
                <w:rFonts w:hint="eastAsia"/>
              </w:rPr>
              <w:t>客户号</w:t>
            </w:r>
          </w:p>
        </w:tc>
        <w:tc>
          <w:tcPr>
            <w:tcW w:w="1362" w:type="dxa"/>
          </w:tcPr>
          <w:p w:rsidR="00DF249C" w:rsidRPr="009F21B9" w:rsidRDefault="00DF249C" w:rsidP="002F3597">
            <w:r>
              <w:t>acct_no</w:t>
            </w:r>
          </w:p>
        </w:tc>
        <w:tc>
          <w:tcPr>
            <w:tcW w:w="982" w:type="dxa"/>
          </w:tcPr>
          <w:p w:rsidR="00DF249C" w:rsidRDefault="00DF249C" w:rsidP="002F3597">
            <w:r>
              <w:t>string</w:t>
            </w:r>
          </w:p>
        </w:tc>
        <w:tc>
          <w:tcPr>
            <w:tcW w:w="756" w:type="dxa"/>
          </w:tcPr>
          <w:p w:rsidR="00DF249C" w:rsidRDefault="00DF249C" w:rsidP="00EB3BF6">
            <w:r>
              <w:rPr>
                <w:rFonts w:hint="eastAsia"/>
              </w:rPr>
              <w:t>1</w:t>
            </w:r>
            <w:r w:rsidR="00EB3BF6">
              <w:rPr>
                <w:rFonts w:hint="eastAsia"/>
              </w:rPr>
              <w:t>6</w:t>
            </w:r>
          </w:p>
        </w:tc>
        <w:tc>
          <w:tcPr>
            <w:tcW w:w="803" w:type="dxa"/>
          </w:tcPr>
          <w:p w:rsidR="00DF249C" w:rsidRDefault="00DF249C" w:rsidP="002F3597">
            <w:r w:rsidRPr="00B36F12">
              <w:rPr>
                <w:rFonts w:hint="eastAsia"/>
              </w:rPr>
              <w:t>M</w:t>
            </w:r>
          </w:p>
        </w:tc>
        <w:tc>
          <w:tcPr>
            <w:tcW w:w="3061" w:type="dxa"/>
          </w:tcPr>
          <w:p w:rsidR="00DF249C" w:rsidRDefault="00DF249C" w:rsidP="002F3597"/>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交易日期</w:t>
            </w:r>
          </w:p>
        </w:tc>
        <w:tc>
          <w:tcPr>
            <w:tcW w:w="1362" w:type="dxa"/>
          </w:tcPr>
          <w:p w:rsidR="002A475E" w:rsidRPr="0083659C" w:rsidRDefault="002A475E" w:rsidP="004D74E6">
            <w:r w:rsidRPr="0083659C">
              <w:t>exch_date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8</w:t>
            </w:r>
          </w:p>
        </w:tc>
        <w:tc>
          <w:tcPr>
            <w:tcW w:w="803" w:type="dxa"/>
          </w:tcPr>
          <w:p w:rsidR="002A475E" w:rsidRDefault="002A475E">
            <w:r w:rsidRPr="00B36F12">
              <w:rPr>
                <w:rFonts w:hint="eastAsia"/>
              </w:rPr>
              <w:t>M</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交易所报单号</w:t>
            </w:r>
          </w:p>
        </w:tc>
        <w:tc>
          <w:tcPr>
            <w:tcW w:w="1362" w:type="dxa"/>
          </w:tcPr>
          <w:p w:rsidR="002A475E" w:rsidRPr="0083659C" w:rsidRDefault="002A475E" w:rsidP="004D74E6">
            <w:r w:rsidRPr="0083659C">
              <w:t>order_no</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16</w:t>
            </w:r>
          </w:p>
        </w:tc>
        <w:tc>
          <w:tcPr>
            <w:tcW w:w="803" w:type="dxa"/>
          </w:tcPr>
          <w:p w:rsidR="002A475E" w:rsidRDefault="002A475E" w:rsidP="00DF1D1A">
            <w:r>
              <w:rPr>
                <w:rFonts w:hint="eastAsia"/>
              </w:rPr>
              <w:t>O</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客户端流水号</w:t>
            </w:r>
          </w:p>
        </w:tc>
        <w:tc>
          <w:tcPr>
            <w:tcW w:w="1362" w:type="dxa"/>
          </w:tcPr>
          <w:p w:rsidR="002A475E" w:rsidRPr="0083659C" w:rsidRDefault="002A475E" w:rsidP="004D74E6">
            <w:r w:rsidRPr="0083659C">
              <w:t>client_serial_no</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10</w:t>
            </w:r>
          </w:p>
        </w:tc>
        <w:tc>
          <w:tcPr>
            <w:tcW w:w="803" w:type="dxa"/>
          </w:tcPr>
          <w:p w:rsidR="002A475E" w:rsidRDefault="002A475E">
            <w:r w:rsidRPr="00A36A20">
              <w:rPr>
                <w:rFonts w:hint="eastAsia"/>
              </w:rPr>
              <w:t>M</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本地报单号</w:t>
            </w:r>
          </w:p>
        </w:tc>
        <w:tc>
          <w:tcPr>
            <w:tcW w:w="1362" w:type="dxa"/>
          </w:tcPr>
          <w:p w:rsidR="002A475E" w:rsidRPr="0083659C" w:rsidRDefault="002A475E" w:rsidP="004D74E6">
            <w:r w:rsidRPr="0083659C">
              <w:t>local_order_no</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14</w:t>
            </w:r>
          </w:p>
        </w:tc>
        <w:tc>
          <w:tcPr>
            <w:tcW w:w="803" w:type="dxa"/>
          </w:tcPr>
          <w:p w:rsidR="002A475E" w:rsidRDefault="002A475E">
            <w:r w:rsidRPr="00A36A20">
              <w:rPr>
                <w:rFonts w:hint="eastAsia"/>
              </w:rPr>
              <w:t>M</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交易类型</w:t>
            </w:r>
          </w:p>
        </w:tc>
        <w:tc>
          <w:tcPr>
            <w:tcW w:w="1362" w:type="dxa"/>
          </w:tcPr>
          <w:p w:rsidR="002A475E" w:rsidRPr="0083659C" w:rsidRDefault="002A475E" w:rsidP="004D74E6">
            <w:r w:rsidRPr="0083659C">
              <w:t>exch_type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4</w:t>
            </w:r>
          </w:p>
        </w:tc>
        <w:tc>
          <w:tcPr>
            <w:tcW w:w="803" w:type="dxa"/>
          </w:tcPr>
          <w:p w:rsidR="002A475E" w:rsidRDefault="002A475E">
            <w:r w:rsidRPr="00A36A20">
              <w:rPr>
                <w:rFonts w:hint="eastAsia"/>
              </w:rPr>
              <w:t>M</w:t>
            </w:r>
          </w:p>
        </w:tc>
        <w:tc>
          <w:tcPr>
            <w:tcW w:w="3061" w:type="dxa"/>
          </w:tcPr>
          <w:p w:rsidR="002A475E" w:rsidRDefault="0026413A" w:rsidP="00DF1D1A">
            <w:hyperlink w:anchor="_exch_type（交易类型）" w:history="1">
              <w:r w:rsidR="00FD1C2F" w:rsidRPr="00FD1C2F">
                <w:rPr>
                  <w:rStyle w:val="a8"/>
                  <w:rFonts w:hint="eastAsia"/>
                </w:rPr>
                <w:t>exch_type</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交易市场</w:t>
            </w:r>
          </w:p>
        </w:tc>
        <w:tc>
          <w:tcPr>
            <w:tcW w:w="1362" w:type="dxa"/>
          </w:tcPr>
          <w:p w:rsidR="002A475E" w:rsidRPr="0083659C" w:rsidRDefault="002A475E" w:rsidP="004D74E6">
            <w:r w:rsidRPr="0083659C">
              <w:t>market_id</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2</w:t>
            </w:r>
          </w:p>
        </w:tc>
        <w:tc>
          <w:tcPr>
            <w:tcW w:w="803" w:type="dxa"/>
          </w:tcPr>
          <w:p w:rsidR="002A475E" w:rsidRDefault="002A475E">
            <w:r w:rsidRPr="00A36A20">
              <w:rPr>
                <w:rFonts w:hint="eastAsia"/>
              </w:rPr>
              <w:t>M</w:t>
            </w:r>
          </w:p>
        </w:tc>
        <w:tc>
          <w:tcPr>
            <w:tcW w:w="3061" w:type="dxa"/>
          </w:tcPr>
          <w:p w:rsidR="002A475E" w:rsidRDefault="0026413A" w:rsidP="00DF1D1A">
            <w:hyperlink w:anchor="_b_market_id（交易市场）" w:history="1">
              <w:r w:rsidR="002A475E" w:rsidRPr="00FD1C2F">
                <w:rPr>
                  <w:rStyle w:val="a8"/>
                </w:rPr>
                <w:t>b_market_id</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合约代码</w:t>
            </w:r>
          </w:p>
        </w:tc>
        <w:tc>
          <w:tcPr>
            <w:tcW w:w="1362" w:type="dxa"/>
          </w:tcPr>
          <w:p w:rsidR="002A475E" w:rsidRPr="0083659C" w:rsidRDefault="002A475E" w:rsidP="004D74E6">
            <w:r w:rsidRPr="0083659C">
              <w:t>prod_code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10</w:t>
            </w:r>
          </w:p>
        </w:tc>
        <w:tc>
          <w:tcPr>
            <w:tcW w:w="803" w:type="dxa"/>
          </w:tcPr>
          <w:p w:rsidR="002A475E" w:rsidRDefault="002A475E">
            <w:r w:rsidRPr="00A36A20">
              <w:rPr>
                <w:rFonts w:hint="eastAsia"/>
              </w:rPr>
              <w:t>M</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委托价格</w:t>
            </w:r>
          </w:p>
        </w:tc>
        <w:tc>
          <w:tcPr>
            <w:tcW w:w="1362" w:type="dxa"/>
          </w:tcPr>
          <w:p w:rsidR="002A475E" w:rsidRPr="0083659C" w:rsidRDefault="002A475E" w:rsidP="004D74E6">
            <w:r w:rsidRPr="0083659C">
              <w:t>entr_price</w:t>
            </w:r>
          </w:p>
        </w:tc>
        <w:tc>
          <w:tcPr>
            <w:tcW w:w="982" w:type="dxa"/>
          </w:tcPr>
          <w:p w:rsidR="002A475E" w:rsidRDefault="002A475E" w:rsidP="00DF1D1A">
            <w:r>
              <w:rPr>
                <w:rFonts w:hint="eastAsia"/>
              </w:rPr>
              <w:t>double</w:t>
            </w:r>
          </w:p>
        </w:tc>
        <w:tc>
          <w:tcPr>
            <w:tcW w:w="756" w:type="dxa"/>
          </w:tcPr>
          <w:p w:rsidR="002A475E" w:rsidRDefault="002A475E" w:rsidP="00DF1D1A"/>
        </w:tc>
        <w:tc>
          <w:tcPr>
            <w:tcW w:w="803" w:type="dxa"/>
          </w:tcPr>
          <w:p w:rsidR="002A475E" w:rsidRDefault="002A475E" w:rsidP="00DF1D1A">
            <w:r>
              <w:rPr>
                <w:rFonts w:hint="eastAsia"/>
              </w:rPr>
              <w:t>O</w:t>
            </w:r>
          </w:p>
        </w:tc>
        <w:tc>
          <w:tcPr>
            <w:tcW w:w="3061" w:type="dxa"/>
          </w:tcPr>
          <w:p w:rsidR="002A475E" w:rsidRDefault="001355D0" w:rsidP="00DF1D1A">
            <w:r>
              <w:rPr>
                <w:rFonts w:hint="eastAsia"/>
              </w:rPr>
              <w:t>黄金铂金</w:t>
            </w:r>
            <w:r w:rsidR="007F19B3">
              <w:rPr>
                <w:rFonts w:hint="eastAsia"/>
              </w:rPr>
              <w:t>单位元</w:t>
            </w:r>
            <w:r>
              <w:rPr>
                <w:rFonts w:hint="eastAsia"/>
              </w:rPr>
              <w:t>/</w:t>
            </w:r>
            <w:r>
              <w:rPr>
                <w:rFonts w:hint="eastAsia"/>
              </w:rPr>
              <w:t>克</w:t>
            </w:r>
          </w:p>
          <w:p w:rsidR="001355D0" w:rsidRDefault="001355D0" w:rsidP="00DF1D1A">
            <w:r>
              <w:rPr>
                <w:rFonts w:hint="eastAsia"/>
              </w:rPr>
              <w:t>白银单位元</w:t>
            </w:r>
            <w:r>
              <w:rPr>
                <w:rFonts w:hint="eastAsia"/>
              </w:rPr>
              <w:t>/</w:t>
            </w:r>
            <w:r>
              <w:rPr>
                <w:rFonts w:hint="eastAsia"/>
              </w:rPr>
              <w:t>千克</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委托数量</w:t>
            </w:r>
          </w:p>
        </w:tc>
        <w:tc>
          <w:tcPr>
            <w:tcW w:w="1362" w:type="dxa"/>
          </w:tcPr>
          <w:p w:rsidR="002A475E" w:rsidRPr="0083659C" w:rsidRDefault="002A475E" w:rsidP="004D74E6">
            <w:r w:rsidRPr="0083659C">
              <w:t>entr_amount</w:t>
            </w:r>
          </w:p>
        </w:tc>
        <w:tc>
          <w:tcPr>
            <w:tcW w:w="982" w:type="dxa"/>
          </w:tcPr>
          <w:p w:rsidR="002A475E" w:rsidRDefault="002A475E" w:rsidP="00DF1D1A">
            <w:r>
              <w:t>int</w:t>
            </w:r>
          </w:p>
        </w:tc>
        <w:tc>
          <w:tcPr>
            <w:tcW w:w="756" w:type="dxa"/>
          </w:tcPr>
          <w:p w:rsidR="002A475E" w:rsidRDefault="002A475E" w:rsidP="00DF1D1A"/>
        </w:tc>
        <w:tc>
          <w:tcPr>
            <w:tcW w:w="803" w:type="dxa"/>
          </w:tcPr>
          <w:p w:rsidR="002A475E" w:rsidRDefault="002A475E">
            <w:r w:rsidRPr="00535AF8">
              <w:rPr>
                <w:rFonts w:hint="eastAsia"/>
              </w:rPr>
              <w:t>M</w:t>
            </w:r>
          </w:p>
        </w:tc>
        <w:tc>
          <w:tcPr>
            <w:tcW w:w="3061" w:type="dxa"/>
          </w:tcPr>
          <w:p w:rsidR="002A475E" w:rsidRDefault="007F19B3" w:rsidP="00DF1D1A">
            <w:r>
              <w:rPr>
                <w:rFonts w:hint="eastAsia"/>
              </w:rPr>
              <w:t>单位手</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剩余数量</w:t>
            </w:r>
          </w:p>
        </w:tc>
        <w:tc>
          <w:tcPr>
            <w:tcW w:w="1362" w:type="dxa"/>
          </w:tcPr>
          <w:p w:rsidR="002A475E" w:rsidRPr="0083659C" w:rsidRDefault="002A475E" w:rsidP="004D74E6">
            <w:r w:rsidRPr="0083659C">
              <w:t>remain_amount</w:t>
            </w:r>
          </w:p>
        </w:tc>
        <w:tc>
          <w:tcPr>
            <w:tcW w:w="982" w:type="dxa"/>
          </w:tcPr>
          <w:p w:rsidR="002A475E" w:rsidRDefault="002A475E" w:rsidP="00DF1D1A">
            <w:r>
              <w:t>int</w:t>
            </w:r>
          </w:p>
        </w:tc>
        <w:tc>
          <w:tcPr>
            <w:tcW w:w="756" w:type="dxa"/>
          </w:tcPr>
          <w:p w:rsidR="002A475E" w:rsidRDefault="002A475E" w:rsidP="00DF1D1A"/>
        </w:tc>
        <w:tc>
          <w:tcPr>
            <w:tcW w:w="803" w:type="dxa"/>
          </w:tcPr>
          <w:p w:rsidR="002A475E" w:rsidRDefault="002A475E">
            <w:r w:rsidRPr="00535AF8">
              <w:rPr>
                <w:rFonts w:hint="eastAsia"/>
              </w:rPr>
              <w:t>M</w:t>
            </w:r>
          </w:p>
        </w:tc>
        <w:tc>
          <w:tcPr>
            <w:tcW w:w="3061" w:type="dxa"/>
          </w:tcPr>
          <w:p w:rsidR="002A475E" w:rsidRDefault="007F19B3" w:rsidP="00DF1D1A">
            <w:r>
              <w:rPr>
                <w:rFonts w:hint="eastAsia"/>
              </w:rPr>
              <w:t>单位手</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lastRenderedPageBreak/>
              <w:t>→</w:t>
            </w:r>
          </w:p>
        </w:tc>
        <w:tc>
          <w:tcPr>
            <w:tcW w:w="1483" w:type="dxa"/>
            <w:gridSpan w:val="2"/>
          </w:tcPr>
          <w:p w:rsidR="002A475E" w:rsidRDefault="002A475E" w:rsidP="00DF1D1A">
            <w:r>
              <w:rPr>
                <w:rFonts w:hint="eastAsia"/>
              </w:rPr>
              <w:t>开平标志</w:t>
            </w:r>
          </w:p>
        </w:tc>
        <w:tc>
          <w:tcPr>
            <w:tcW w:w="1362" w:type="dxa"/>
          </w:tcPr>
          <w:p w:rsidR="002A475E" w:rsidRPr="0083659C" w:rsidRDefault="002A475E" w:rsidP="004D74E6">
            <w:r w:rsidRPr="0083659C">
              <w:t>offset_flag</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w:t>
            </w:r>
          </w:p>
        </w:tc>
        <w:tc>
          <w:tcPr>
            <w:tcW w:w="803" w:type="dxa"/>
          </w:tcPr>
          <w:p w:rsidR="002A475E" w:rsidRDefault="002A475E" w:rsidP="00DF1D1A">
            <w:r>
              <w:rPr>
                <w:rFonts w:hint="eastAsia"/>
              </w:rPr>
              <w:t>O</w:t>
            </w:r>
          </w:p>
        </w:tc>
        <w:tc>
          <w:tcPr>
            <w:tcW w:w="3061" w:type="dxa"/>
          </w:tcPr>
          <w:p w:rsidR="002A475E" w:rsidRDefault="0026413A" w:rsidP="00DF1D1A">
            <w:hyperlink w:anchor="_b_offset_flag（开平标志）" w:history="1">
              <w:r w:rsidR="002A475E" w:rsidRPr="00E571E5">
                <w:rPr>
                  <w:rStyle w:val="a8"/>
                </w:rPr>
                <w:t>b_offset_flag</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交收标志</w:t>
            </w:r>
          </w:p>
        </w:tc>
        <w:tc>
          <w:tcPr>
            <w:tcW w:w="1362" w:type="dxa"/>
          </w:tcPr>
          <w:p w:rsidR="002A475E" w:rsidRPr="0083659C" w:rsidRDefault="002A475E" w:rsidP="004D74E6">
            <w:r w:rsidRPr="0083659C">
              <w:t>deli_flag</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w:t>
            </w:r>
          </w:p>
        </w:tc>
        <w:tc>
          <w:tcPr>
            <w:tcW w:w="803" w:type="dxa"/>
          </w:tcPr>
          <w:p w:rsidR="002A475E" w:rsidRDefault="002A475E" w:rsidP="00DF1D1A">
            <w:r>
              <w:rPr>
                <w:rFonts w:hint="eastAsia"/>
              </w:rPr>
              <w:t>O</w:t>
            </w:r>
          </w:p>
        </w:tc>
        <w:tc>
          <w:tcPr>
            <w:tcW w:w="3061" w:type="dxa"/>
          </w:tcPr>
          <w:p w:rsidR="002A475E" w:rsidRDefault="0026413A" w:rsidP="00DF1D1A">
            <w:hyperlink w:anchor="_b_deli_flag（交割标志）" w:history="1">
              <w:r w:rsidR="002A475E" w:rsidRPr="00E571E5">
                <w:rPr>
                  <w:rStyle w:val="a8"/>
                </w:rPr>
                <w:t>b_deli_flag</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买卖方向</w:t>
            </w:r>
          </w:p>
        </w:tc>
        <w:tc>
          <w:tcPr>
            <w:tcW w:w="1362" w:type="dxa"/>
          </w:tcPr>
          <w:p w:rsidR="002A475E" w:rsidRPr="0083659C" w:rsidRDefault="002A475E" w:rsidP="004D74E6">
            <w:r w:rsidRPr="0083659C">
              <w:t>bs</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w:t>
            </w:r>
          </w:p>
        </w:tc>
        <w:tc>
          <w:tcPr>
            <w:tcW w:w="803" w:type="dxa"/>
          </w:tcPr>
          <w:p w:rsidR="002A475E" w:rsidRDefault="002A475E">
            <w:r w:rsidRPr="00CB7ABF">
              <w:rPr>
                <w:rFonts w:hint="eastAsia"/>
              </w:rPr>
              <w:t>M</w:t>
            </w:r>
          </w:p>
        </w:tc>
        <w:tc>
          <w:tcPr>
            <w:tcW w:w="3061" w:type="dxa"/>
          </w:tcPr>
          <w:p w:rsidR="002A475E" w:rsidRDefault="0026413A" w:rsidP="00DF1D1A">
            <w:hyperlink w:anchor="_b_buyorsell（买卖方向）" w:history="1">
              <w:r w:rsidR="002A475E" w:rsidRPr="00E571E5">
                <w:rPr>
                  <w:rStyle w:val="a8"/>
                </w:rPr>
                <w:t>b_buyorsell</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发生金额</w:t>
            </w:r>
          </w:p>
        </w:tc>
        <w:tc>
          <w:tcPr>
            <w:tcW w:w="1362" w:type="dxa"/>
          </w:tcPr>
          <w:p w:rsidR="002A475E" w:rsidRPr="0083659C" w:rsidRDefault="002A475E" w:rsidP="004D74E6">
            <w:r w:rsidRPr="0083659C">
              <w:t>exch_bal</w:t>
            </w:r>
          </w:p>
        </w:tc>
        <w:tc>
          <w:tcPr>
            <w:tcW w:w="982" w:type="dxa"/>
          </w:tcPr>
          <w:p w:rsidR="002A475E" w:rsidRDefault="002A475E" w:rsidP="00DF1D1A">
            <w:r>
              <w:rPr>
                <w:rFonts w:hint="eastAsia"/>
              </w:rPr>
              <w:t>double</w:t>
            </w:r>
          </w:p>
        </w:tc>
        <w:tc>
          <w:tcPr>
            <w:tcW w:w="756" w:type="dxa"/>
          </w:tcPr>
          <w:p w:rsidR="002A475E" w:rsidRDefault="002A475E" w:rsidP="00DF1D1A"/>
        </w:tc>
        <w:tc>
          <w:tcPr>
            <w:tcW w:w="803" w:type="dxa"/>
          </w:tcPr>
          <w:p w:rsidR="002A475E" w:rsidRDefault="002A475E">
            <w:r w:rsidRPr="00CB7ABF">
              <w:rPr>
                <w:rFonts w:hint="eastAsia"/>
              </w:rPr>
              <w:t>M</w:t>
            </w:r>
          </w:p>
        </w:tc>
        <w:tc>
          <w:tcPr>
            <w:tcW w:w="3061" w:type="dxa"/>
          </w:tcPr>
          <w:p w:rsidR="002A475E" w:rsidRDefault="007F19B3" w:rsidP="00DF1D1A">
            <w:r>
              <w:rPr>
                <w:rFonts w:hint="eastAsia"/>
              </w:rPr>
              <w:t>单位元</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保证金冻结金额</w:t>
            </w:r>
          </w:p>
        </w:tc>
        <w:tc>
          <w:tcPr>
            <w:tcW w:w="1362" w:type="dxa"/>
          </w:tcPr>
          <w:p w:rsidR="002A475E" w:rsidRPr="0083659C" w:rsidRDefault="002A475E" w:rsidP="004D74E6">
            <w:r w:rsidRPr="0083659C">
              <w:t>froz_margin</w:t>
            </w:r>
          </w:p>
        </w:tc>
        <w:tc>
          <w:tcPr>
            <w:tcW w:w="982" w:type="dxa"/>
          </w:tcPr>
          <w:p w:rsidR="002A475E" w:rsidRDefault="002A475E" w:rsidP="00DF1D1A">
            <w:r>
              <w:rPr>
                <w:rFonts w:hint="eastAsia"/>
              </w:rPr>
              <w:t>double</w:t>
            </w:r>
          </w:p>
        </w:tc>
        <w:tc>
          <w:tcPr>
            <w:tcW w:w="756" w:type="dxa"/>
          </w:tcPr>
          <w:p w:rsidR="002A475E" w:rsidRDefault="002A475E" w:rsidP="00DF1D1A">
            <w:r>
              <w:rPr>
                <w:rFonts w:hint="eastAsia"/>
              </w:rPr>
              <w:t>18,2</w:t>
            </w:r>
          </w:p>
        </w:tc>
        <w:tc>
          <w:tcPr>
            <w:tcW w:w="803" w:type="dxa"/>
          </w:tcPr>
          <w:p w:rsidR="002A475E" w:rsidRDefault="002A475E" w:rsidP="00DF1D1A">
            <w:r>
              <w:rPr>
                <w:rFonts w:hint="eastAsia"/>
              </w:rPr>
              <w:t>O</w:t>
            </w:r>
          </w:p>
        </w:tc>
        <w:tc>
          <w:tcPr>
            <w:tcW w:w="3061" w:type="dxa"/>
          </w:tcPr>
          <w:p w:rsidR="002A475E" w:rsidRDefault="007F19B3" w:rsidP="00DF1D1A">
            <w:r>
              <w:rPr>
                <w:rFonts w:hint="eastAsia"/>
              </w:rPr>
              <w:t>单位元</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交易费用</w:t>
            </w:r>
          </w:p>
        </w:tc>
        <w:tc>
          <w:tcPr>
            <w:tcW w:w="1362" w:type="dxa"/>
          </w:tcPr>
          <w:p w:rsidR="002A475E" w:rsidRPr="0083659C" w:rsidRDefault="002A475E" w:rsidP="004D74E6">
            <w:r w:rsidRPr="0083659C">
              <w:t>exch_fare</w:t>
            </w:r>
          </w:p>
        </w:tc>
        <w:tc>
          <w:tcPr>
            <w:tcW w:w="982" w:type="dxa"/>
          </w:tcPr>
          <w:p w:rsidR="002A475E" w:rsidRDefault="002A475E" w:rsidP="00DF1D1A">
            <w:r>
              <w:rPr>
                <w:rFonts w:hint="eastAsia"/>
              </w:rPr>
              <w:t>double</w:t>
            </w:r>
          </w:p>
        </w:tc>
        <w:tc>
          <w:tcPr>
            <w:tcW w:w="756" w:type="dxa"/>
          </w:tcPr>
          <w:p w:rsidR="002A475E" w:rsidRDefault="002A475E" w:rsidP="00DF1D1A">
            <w:r>
              <w:rPr>
                <w:rFonts w:hint="eastAsia"/>
              </w:rPr>
              <w:t>18,2</w:t>
            </w:r>
          </w:p>
        </w:tc>
        <w:tc>
          <w:tcPr>
            <w:tcW w:w="803" w:type="dxa"/>
          </w:tcPr>
          <w:p w:rsidR="002A475E" w:rsidRDefault="002A475E" w:rsidP="00DF1D1A">
            <w:r>
              <w:rPr>
                <w:rFonts w:hint="eastAsia"/>
              </w:rPr>
              <w:t>M</w:t>
            </w:r>
          </w:p>
        </w:tc>
        <w:tc>
          <w:tcPr>
            <w:tcW w:w="3061" w:type="dxa"/>
          </w:tcPr>
          <w:p w:rsidR="002A475E" w:rsidRDefault="007F19B3" w:rsidP="00DF1D1A">
            <w:r>
              <w:rPr>
                <w:rFonts w:hint="eastAsia"/>
              </w:rPr>
              <w:t>单位元</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平仓方式</w:t>
            </w:r>
          </w:p>
        </w:tc>
        <w:tc>
          <w:tcPr>
            <w:tcW w:w="1362" w:type="dxa"/>
          </w:tcPr>
          <w:p w:rsidR="002A475E" w:rsidRPr="0083659C" w:rsidRDefault="002A475E" w:rsidP="004D74E6">
            <w:r w:rsidRPr="0083659C">
              <w:t>cov_type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2</w:t>
            </w:r>
          </w:p>
        </w:tc>
        <w:tc>
          <w:tcPr>
            <w:tcW w:w="803" w:type="dxa"/>
          </w:tcPr>
          <w:p w:rsidR="002A475E" w:rsidRDefault="002A475E" w:rsidP="00DF1D1A">
            <w:r>
              <w:rPr>
                <w:rFonts w:hint="eastAsia"/>
              </w:rPr>
              <w:t>O</w:t>
            </w:r>
          </w:p>
        </w:tc>
        <w:tc>
          <w:tcPr>
            <w:tcW w:w="3061" w:type="dxa"/>
          </w:tcPr>
          <w:p w:rsidR="002A475E" w:rsidRDefault="0026413A" w:rsidP="00DF1D1A">
            <w:hyperlink w:anchor="_cov_type_(平仓方式)" w:history="1">
              <w:r w:rsidR="002A475E" w:rsidRPr="00E571E5">
                <w:rPr>
                  <w:rStyle w:val="a8"/>
                </w:rPr>
                <w:t>cov_type</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指定仓位号</w:t>
            </w:r>
          </w:p>
        </w:tc>
        <w:tc>
          <w:tcPr>
            <w:tcW w:w="1362" w:type="dxa"/>
          </w:tcPr>
          <w:p w:rsidR="002A475E" w:rsidRPr="0083659C" w:rsidRDefault="002A475E" w:rsidP="004D74E6">
            <w:r w:rsidRPr="0083659C">
              <w:t>src_match_no</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16</w:t>
            </w:r>
          </w:p>
        </w:tc>
        <w:tc>
          <w:tcPr>
            <w:tcW w:w="803" w:type="dxa"/>
          </w:tcPr>
          <w:p w:rsidR="002A475E" w:rsidRDefault="002A475E" w:rsidP="00DF1D1A">
            <w:r>
              <w:rPr>
                <w:rFonts w:hint="eastAsia"/>
              </w:rPr>
              <w:t>O</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委托状态</w:t>
            </w:r>
          </w:p>
        </w:tc>
        <w:tc>
          <w:tcPr>
            <w:tcW w:w="1362" w:type="dxa"/>
          </w:tcPr>
          <w:p w:rsidR="002A475E" w:rsidRPr="0083659C" w:rsidRDefault="002A475E" w:rsidP="004D74E6">
            <w:r w:rsidRPr="0083659C">
              <w:t>entr_stat</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w:t>
            </w:r>
          </w:p>
        </w:tc>
        <w:tc>
          <w:tcPr>
            <w:tcW w:w="803" w:type="dxa"/>
          </w:tcPr>
          <w:p w:rsidR="002A475E" w:rsidRDefault="002A475E" w:rsidP="00DF1D1A">
            <w:r>
              <w:rPr>
                <w:rFonts w:hint="eastAsia"/>
              </w:rPr>
              <w:t>M</w:t>
            </w:r>
          </w:p>
        </w:tc>
        <w:tc>
          <w:tcPr>
            <w:tcW w:w="3061" w:type="dxa"/>
          </w:tcPr>
          <w:p w:rsidR="002A475E" w:rsidRDefault="0026413A" w:rsidP="00DF1D1A">
            <w:hyperlink w:anchor="_b_entr_stat（委托状态）" w:history="1">
              <w:r w:rsidR="00E571E5" w:rsidRPr="00FD1C2F">
                <w:rPr>
                  <w:rStyle w:val="a8"/>
                  <w:rFonts w:hint="eastAsia"/>
                </w:rPr>
                <w:t>b_entr_stat</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撤单标志</w:t>
            </w:r>
          </w:p>
        </w:tc>
        <w:tc>
          <w:tcPr>
            <w:tcW w:w="1362" w:type="dxa"/>
          </w:tcPr>
          <w:p w:rsidR="002A475E" w:rsidRPr="0083659C" w:rsidRDefault="002A475E" w:rsidP="004D74E6">
            <w:r w:rsidRPr="0083659C">
              <w:t>cancel_flag</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w:t>
            </w:r>
          </w:p>
        </w:tc>
        <w:tc>
          <w:tcPr>
            <w:tcW w:w="803" w:type="dxa"/>
          </w:tcPr>
          <w:p w:rsidR="002A475E" w:rsidRDefault="002A475E" w:rsidP="00DF1D1A">
            <w:r>
              <w:rPr>
                <w:rFonts w:hint="eastAsia"/>
              </w:rPr>
              <w:t>O</w:t>
            </w:r>
          </w:p>
        </w:tc>
        <w:tc>
          <w:tcPr>
            <w:tcW w:w="3061" w:type="dxa"/>
          </w:tcPr>
          <w:p w:rsidR="002A475E" w:rsidRDefault="0026413A" w:rsidP="00DF1D1A">
            <w:hyperlink w:anchor="_cancel_flag_(撤单标志)" w:history="1">
              <w:r w:rsidR="002A475E" w:rsidRPr="00E571E5">
                <w:rPr>
                  <w:rStyle w:val="a8"/>
                </w:rPr>
                <w:t>cancel_flag</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委托来源</w:t>
            </w:r>
          </w:p>
        </w:tc>
        <w:tc>
          <w:tcPr>
            <w:tcW w:w="1362" w:type="dxa"/>
          </w:tcPr>
          <w:p w:rsidR="002A475E" w:rsidRPr="0083659C" w:rsidRDefault="002A475E" w:rsidP="004D74E6">
            <w:r w:rsidRPr="0083659C">
              <w:t>e_term_type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2</w:t>
            </w:r>
          </w:p>
        </w:tc>
        <w:tc>
          <w:tcPr>
            <w:tcW w:w="803" w:type="dxa"/>
          </w:tcPr>
          <w:p w:rsidR="002A475E" w:rsidRDefault="002A475E">
            <w:r w:rsidRPr="00382949">
              <w:rPr>
                <w:rFonts w:hint="eastAsia"/>
              </w:rPr>
              <w:t>O</w:t>
            </w:r>
          </w:p>
        </w:tc>
        <w:tc>
          <w:tcPr>
            <w:tcW w:w="3061" w:type="dxa"/>
          </w:tcPr>
          <w:p w:rsidR="002A475E" w:rsidRDefault="0026413A" w:rsidP="00DF1D1A">
            <w:hyperlink w:anchor="_term_type（渠道类型）" w:history="1">
              <w:r w:rsidR="002A475E" w:rsidRPr="00E571E5">
                <w:rPr>
                  <w:rStyle w:val="a8"/>
                  <w:rFonts w:hint="eastAsia"/>
                </w:rPr>
                <w:t>term_type</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委托时间</w:t>
            </w:r>
          </w:p>
        </w:tc>
        <w:tc>
          <w:tcPr>
            <w:tcW w:w="1362" w:type="dxa"/>
          </w:tcPr>
          <w:p w:rsidR="002A475E" w:rsidRPr="0083659C" w:rsidRDefault="002A475E" w:rsidP="004D74E6">
            <w:r w:rsidRPr="0083659C">
              <w:t>e_exch_time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6</w:t>
            </w:r>
          </w:p>
        </w:tc>
        <w:tc>
          <w:tcPr>
            <w:tcW w:w="803" w:type="dxa"/>
          </w:tcPr>
          <w:p w:rsidR="002A475E" w:rsidRDefault="002A475E">
            <w:r w:rsidRPr="00E31096">
              <w:rPr>
                <w:rFonts w:hint="eastAsia"/>
              </w:rPr>
              <w:t>O</w:t>
            </w:r>
          </w:p>
        </w:tc>
        <w:tc>
          <w:tcPr>
            <w:tcW w:w="3061" w:type="dxa"/>
          </w:tcPr>
          <w:p w:rsidR="002A475E" w:rsidRDefault="002A475E" w:rsidP="00DF1D1A">
            <w:r>
              <w:rPr>
                <w:rFonts w:hint="eastAsia"/>
              </w:rPr>
              <w:t>格式：</w:t>
            </w:r>
            <w:r>
              <w:t>041042</w:t>
            </w:r>
          </w:p>
        </w:tc>
      </w:tr>
      <w:tr w:rsidR="00E571E5" w:rsidTr="00DF1D1A">
        <w:trPr>
          <w:jc w:val="center"/>
        </w:trPr>
        <w:tc>
          <w:tcPr>
            <w:tcW w:w="710" w:type="dxa"/>
          </w:tcPr>
          <w:p w:rsidR="00E571E5" w:rsidRDefault="00E571E5" w:rsidP="00DF1D1A">
            <w:r w:rsidRPr="00EA7AAD">
              <w:rPr>
                <w:rFonts w:ascii="宋体" w:hAnsi="宋体" w:cs="宋体" w:hint="eastAsia"/>
                <w:color w:val="000000"/>
                <w:kern w:val="0"/>
                <w:sz w:val="20"/>
                <w:szCs w:val="20"/>
              </w:rPr>
              <w:t>→</w:t>
            </w:r>
          </w:p>
        </w:tc>
        <w:tc>
          <w:tcPr>
            <w:tcW w:w="1483" w:type="dxa"/>
            <w:gridSpan w:val="2"/>
          </w:tcPr>
          <w:p w:rsidR="00E571E5" w:rsidRDefault="00E571E5" w:rsidP="00DF1D1A">
            <w:r>
              <w:rPr>
                <w:rFonts w:hint="eastAsia"/>
              </w:rPr>
              <w:t>撤消来源</w:t>
            </w:r>
          </w:p>
        </w:tc>
        <w:tc>
          <w:tcPr>
            <w:tcW w:w="1362" w:type="dxa"/>
          </w:tcPr>
          <w:p w:rsidR="00E571E5" w:rsidRPr="0083659C" w:rsidRDefault="00E571E5" w:rsidP="004D74E6">
            <w:r w:rsidRPr="0083659C">
              <w:t>c_term_type</w:t>
            </w:r>
          </w:p>
        </w:tc>
        <w:tc>
          <w:tcPr>
            <w:tcW w:w="982" w:type="dxa"/>
          </w:tcPr>
          <w:p w:rsidR="00E571E5" w:rsidRDefault="00E571E5" w:rsidP="00DF1D1A">
            <w:r>
              <w:rPr>
                <w:rFonts w:hint="eastAsia"/>
              </w:rPr>
              <w:t>string</w:t>
            </w:r>
          </w:p>
        </w:tc>
        <w:tc>
          <w:tcPr>
            <w:tcW w:w="756" w:type="dxa"/>
          </w:tcPr>
          <w:p w:rsidR="00E571E5" w:rsidRDefault="00E571E5" w:rsidP="00DF1D1A">
            <w:r>
              <w:rPr>
                <w:rFonts w:hint="eastAsia"/>
              </w:rPr>
              <w:t>2</w:t>
            </w:r>
          </w:p>
        </w:tc>
        <w:tc>
          <w:tcPr>
            <w:tcW w:w="803" w:type="dxa"/>
          </w:tcPr>
          <w:p w:rsidR="00E571E5" w:rsidRDefault="00E571E5">
            <w:r w:rsidRPr="00E31096">
              <w:rPr>
                <w:rFonts w:hint="eastAsia"/>
              </w:rPr>
              <w:t>O</w:t>
            </w:r>
          </w:p>
        </w:tc>
        <w:tc>
          <w:tcPr>
            <w:tcW w:w="3061" w:type="dxa"/>
          </w:tcPr>
          <w:p w:rsidR="00E571E5" w:rsidRDefault="0026413A" w:rsidP="00A2521D">
            <w:hyperlink w:anchor="_term_type（渠道类型）" w:history="1">
              <w:r w:rsidR="00E571E5" w:rsidRPr="00E571E5">
                <w:rPr>
                  <w:rStyle w:val="a8"/>
                  <w:rFonts w:hint="eastAsia"/>
                </w:rPr>
                <w:t>term_type</w:t>
              </w:r>
            </w:hyperlink>
          </w:p>
        </w:tc>
      </w:tr>
      <w:tr w:rsidR="00E571E5" w:rsidTr="00DF1D1A">
        <w:trPr>
          <w:jc w:val="center"/>
        </w:trPr>
        <w:tc>
          <w:tcPr>
            <w:tcW w:w="710" w:type="dxa"/>
          </w:tcPr>
          <w:p w:rsidR="00E571E5" w:rsidRDefault="00E571E5" w:rsidP="00DF1D1A">
            <w:r w:rsidRPr="00EA7AAD">
              <w:rPr>
                <w:rFonts w:ascii="宋体" w:hAnsi="宋体" w:cs="宋体" w:hint="eastAsia"/>
                <w:color w:val="000000"/>
                <w:kern w:val="0"/>
                <w:sz w:val="20"/>
                <w:szCs w:val="20"/>
              </w:rPr>
              <w:t>→</w:t>
            </w:r>
          </w:p>
        </w:tc>
        <w:tc>
          <w:tcPr>
            <w:tcW w:w="1483" w:type="dxa"/>
            <w:gridSpan w:val="2"/>
          </w:tcPr>
          <w:p w:rsidR="00E571E5" w:rsidRDefault="00E571E5" w:rsidP="00DF1D1A">
            <w:r>
              <w:rPr>
                <w:rFonts w:hint="eastAsia"/>
              </w:rPr>
              <w:t>撤消时间</w:t>
            </w:r>
          </w:p>
        </w:tc>
        <w:tc>
          <w:tcPr>
            <w:tcW w:w="1362" w:type="dxa"/>
          </w:tcPr>
          <w:p w:rsidR="00E571E5" w:rsidRPr="0083659C" w:rsidRDefault="00E571E5" w:rsidP="004D74E6">
            <w:r w:rsidRPr="0083659C">
              <w:t>c_exch_time</w:t>
            </w:r>
          </w:p>
        </w:tc>
        <w:tc>
          <w:tcPr>
            <w:tcW w:w="982" w:type="dxa"/>
          </w:tcPr>
          <w:p w:rsidR="00E571E5" w:rsidRDefault="00E571E5" w:rsidP="00DF1D1A">
            <w:r>
              <w:rPr>
                <w:rFonts w:hint="eastAsia"/>
              </w:rPr>
              <w:t>string</w:t>
            </w:r>
          </w:p>
        </w:tc>
        <w:tc>
          <w:tcPr>
            <w:tcW w:w="756" w:type="dxa"/>
          </w:tcPr>
          <w:p w:rsidR="00E571E5" w:rsidRDefault="00E571E5" w:rsidP="00DF1D1A">
            <w:r>
              <w:rPr>
                <w:rFonts w:hint="eastAsia"/>
              </w:rPr>
              <w:t>6</w:t>
            </w:r>
          </w:p>
        </w:tc>
        <w:tc>
          <w:tcPr>
            <w:tcW w:w="803" w:type="dxa"/>
          </w:tcPr>
          <w:p w:rsidR="00E571E5" w:rsidRDefault="00E571E5">
            <w:r w:rsidRPr="00E31096">
              <w:rPr>
                <w:rFonts w:hint="eastAsia"/>
              </w:rPr>
              <w:t>O</w:t>
            </w:r>
          </w:p>
        </w:tc>
        <w:tc>
          <w:tcPr>
            <w:tcW w:w="3061" w:type="dxa"/>
          </w:tcPr>
          <w:p w:rsidR="00E571E5" w:rsidRDefault="00E571E5" w:rsidP="00DF1D1A"/>
        </w:tc>
      </w:tr>
      <w:tr w:rsidR="00E571E5" w:rsidTr="00DF1D1A">
        <w:trPr>
          <w:jc w:val="center"/>
        </w:trPr>
        <w:tc>
          <w:tcPr>
            <w:tcW w:w="710" w:type="dxa"/>
          </w:tcPr>
          <w:p w:rsidR="00E571E5" w:rsidRDefault="00E571E5" w:rsidP="00DF1D1A">
            <w:r w:rsidRPr="00EA7AAD">
              <w:rPr>
                <w:rFonts w:ascii="宋体" w:hAnsi="宋体" w:cs="宋体" w:hint="eastAsia"/>
                <w:color w:val="000000"/>
                <w:kern w:val="0"/>
                <w:sz w:val="20"/>
                <w:szCs w:val="20"/>
              </w:rPr>
              <w:t>→</w:t>
            </w:r>
          </w:p>
        </w:tc>
        <w:tc>
          <w:tcPr>
            <w:tcW w:w="1483" w:type="dxa"/>
            <w:gridSpan w:val="2"/>
          </w:tcPr>
          <w:p w:rsidR="00E571E5" w:rsidRDefault="00E571E5" w:rsidP="00DF1D1A">
            <w:r>
              <w:rPr>
                <w:rFonts w:hint="eastAsia"/>
              </w:rPr>
              <w:t>报单响应</w:t>
            </w:r>
          </w:p>
        </w:tc>
        <w:tc>
          <w:tcPr>
            <w:tcW w:w="1362" w:type="dxa"/>
          </w:tcPr>
          <w:p w:rsidR="00E571E5" w:rsidRDefault="00E571E5" w:rsidP="004D74E6">
            <w:r w:rsidRPr="0083659C">
              <w:t>rsp_msg</w:t>
            </w:r>
          </w:p>
        </w:tc>
        <w:tc>
          <w:tcPr>
            <w:tcW w:w="982" w:type="dxa"/>
          </w:tcPr>
          <w:p w:rsidR="00E571E5" w:rsidRDefault="00E571E5" w:rsidP="00DF1D1A">
            <w:r>
              <w:rPr>
                <w:rFonts w:hint="eastAsia"/>
              </w:rPr>
              <w:t>string</w:t>
            </w:r>
          </w:p>
        </w:tc>
        <w:tc>
          <w:tcPr>
            <w:tcW w:w="756" w:type="dxa"/>
          </w:tcPr>
          <w:p w:rsidR="00E571E5" w:rsidRDefault="00E571E5" w:rsidP="00DF1D1A">
            <w:r>
              <w:rPr>
                <w:rFonts w:hint="eastAsia"/>
              </w:rPr>
              <w:t>200</w:t>
            </w:r>
          </w:p>
        </w:tc>
        <w:tc>
          <w:tcPr>
            <w:tcW w:w="803" w:type="dxa"/>
          </w:tcPr>
          <w:p w:rsidR="00E571E5" w:rsidRDefault="00E571E5">
            <w:r w:rsidRPr="00E31096">
              <w:rPr>
                <w:rFonts w:hint="eastAsia"/>
              </w:rPr>
              <w:t>O</w:t>
            </w:r>
          </w:p>
        </w:tc>
        <w:tc>
          <w:tcPr>
            <w:tcW w:w="3061" w:type="dxa"/>
          </w:tcPr>
          <w:p w:rsidR="00E571E5" w:rsidRDefault="00E571E5" w:rsidP="00DF1D1A"/>
        </w:tc>
      </w:tr>
    </w:tbl>
    <w:p w:rsidR="00544580" w:rsidRDefault="00544580" w:rsidP="00544580">
      <w:pPr>
        <w:rPr>
          <w:lang w:val="zh-CN"/>
        </w:rPr>
      </w:pPr>
    </w:p>
    <w:p w:rsidR="00093275" w:rsidRPr="00093275" w:rsidRDefault="00093275" w:rsidP="00544580"/>
    <w:p w:rsidR="00544580" w:rsidRDefault="00544580" w:rsidP="007E5E9D">
      <w:pPr>
        <w:pStyle w:val="5"/>
      </w:pPr>
      <w:r>
        <w:rPr>
          <w:rFonts w:hint="eastAsia"/>
        </w:rPr>
        <w:t>历史成交流水查询</w:t>
      </w:r>
      <w:r w:rsidR="002D5E61">
        <w:rPr>
          <w:rFonts w:hint="eastAsia"/>
        </w:rPr>
        <w:t>[C</w:t>
      </w:r>
      <w:r w:rsidR="00B3225C">
        <w:rPr>
          <w:rFonts w:hint="eastAsia"/>
        </w:rPr>
        <w:t>810</w:t>
      </w:r>
      <w:r>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rPr>
        <w:t>查询现货、远期、延期三种市场的历史成交单流水。</w:t>
      </w:r>
    </w:p>
    <w:p w:rsidR="00544580" w:rsidRDefault="00544580" w:rsidP="007E5E9D">
      <w:pPr>
        <w:pStyle w:val="5"/>
        <w:numPr>
          <w:ilvl w:val="5"/>
          <w:numId w:val="1"/>
        </w:numPr>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362"/>
        <w:gridCol w:w="869"/>
        <w:gridCol w:w="869"/>
        <w:gridCol w:w="803"/>
        <w:gridCol w:w="3061"/>
      </w:tblGrid>
      <w:tr w:rsidR="00544580" w:rsidTr="00DF1D1A">
        <w:trPr>
          <w:jc w:val="center"/>
        </w:trPr>
        <w:tc>
          <w:tcPr>
            <w:tcW w:w="1431" w:type="dxa"/>
            <w:gridSpan w:val="2"/>
            <w:shd w:val="clear" w:color="auto" w:fill="EEECE1"/>
          </w:tcPr>
          <w:p w:rsidR="00544580" w:rsidRDefault="00544580" w:rsidP="00DF1D1A">
            <w:r>
              <w:rPr>
                <w:rFonts w:hint="eastAsia"/>
              </w:rPr>
              <w:t>报文类型</w:t>
            </w:r>
          </w:p>
        </w:tc>
        <w:tc>
          <w:tcPr>
            <w:tcW w:w="7726" w:type="dxa"/>
            <w:gridSpan w:val="6"/>
          </w:tcPr>
          <w:p w:rsidR="00544580" w:rsidRDefault="00544580" w:rsidP="00DF1D1A">
            <w:r>
              <w:rPr>
                <w:rFonts w:hint="eastAsia"/>
              </w:rPr>
              <w:t>请求报文体</w:t>
            </w:r>
          </w:p>
        </w:tc>
      </w:tr>
      <w:tr w:rsidR="00544580" w:rsidTr="00DF1D1A">
        <w:trPr>
          <w:jc w:val="center"/>
        </w:trPr>
        <w:tc>
          <w:tcPr>
            <w:tcW w:w="1431" w:type="dxa"/>
            <w:gridSpan w:val="2"/>
            <w:shd w:val="clear" w:color="auto" w:fill="EEECE1"/>
          </w:tcPr>
          <w:p w:rsidR="00544580" w:rsidRDefault="00544580" w:rsidP="00DF1D1A">
            <w:r>
              <w:rPr>
                <w:rFonts w:hint="eastAsia"/>
              </w:rPr>
              <w:t>交易代码</w:t>
            </w:r>
          </w:p>
        </w:tc>
        <w:tc>
          <w:tcPr>
            <w:tcW w:w="7726" w:type="dxa"/>
            <w:gridSpan w:val="6"/>
          </w:tcPr>
          <w:p w:rsidR="00544580" w:rsidRDefault="002D5E61" w:rsidP="00B3225C">
            <w:r>
              <w:rPr>
                <w:rFonts w:hint="eastAsia"/>
              </w:rPr>
              <w:t>C</w:t>
            </w:r>
            <w:r w:rsidR="00B3225C">
              <w:rPr>
                <w:rFonts w:hint="eastAsia"/>
              </w:rPr>
              <w:t>810</w:t>
            </w:r>
          </w:p>
        </w:tc>
      </w:tr>
      <w:tr w:rsidR="00544580" w:rsidTr="00DF1D1A">
        <w:trPr>
          <w:jc w:val="center"/>
        </w:trPr>
        <w:tc>
          <w:tcPr>
            <w:tcW w:w="1431" w:type="dxa"/>
            <w:gridSpan w:val="2"/>
            <w:shd w:val="clear" w:color="auto" w:fill="EEECE1"/>
          </w:tcPr>
          <w:p w:rsidR="00544580" w:rsidRDefault="00544580" w:rsidP="00DF1D1A">
            <w:r>
              <w:rPr>
                <w:rFonts w:hint="eastAsia"/>
              </w:rPr>
              <w:t>报文说明</w:t>
            </w:r>
          </w:p>
        </w:tc>
        <w:tc>
          <w:tcPr>
            <w:tcW w:w="7726" w:type="dxa"/>
            <w:gridSpan w:val="6"/>
          </w:tcPr>
          <w:p w:rsidR="00544580" w:rsidRDefault="00544580" w:rsidP="00DF1D1A">
            <w:r>
              <w:rPr>
                <w:rFonts w:hint="eastAsia"/>
              </w:rPr>
              <w:t>历史成交流水查询的请求报文体</w:t>
            </w:r>
          </w:p>
        </w:tc>
      </w:tr>
      <w:tr w:rsidR="00544580" w:rsidTr="00DF1D1A">
        <w:trPr>
          <w:jc w:val="center"/>
        </w:trPr>
        <w:tc>
          <w:tcPr>
            <w:tcW w:w="710" w:type="dxa"/>
            <w:shd w:val="clear" w:color="auto" w:fill="EEECE1"/>
          </w:tcPr>
          <w:p w:rsidR="00544580" w:rsidRDefault="004C000B" w:rsidP="00DF1D1A">
            <w:r>
              <w:rPr>
                <w:rFonts w:hint="eastAsia"/>
              </w:rPr>
              <w:t>符号</w:t>
            </w:r>
          </w:p>
        </w:tc>
        <w:tc>
          <w:tcPr>
            <w:tcW w:w="1483" w:type="dxa"/>
            <w:gridSpan w:val="2"/>
            <w:shd w:val="clear" w:color="auto" w:fill="EEECE1"/>
          </w:tcPr>
          <w:p w:rsidR="00544580" w:rsidRDefault="00544580" w:rsidP="00DF1D1A">
            <w:r>
              <w:rPr>
                <w:rFonts w:hint="eastAsia"/>
              </w:rPr>
              <w:t>中文名称</w:t>
            </w:r>
          </w:p>
        </w:tc>
        <w:tc>
          <w:tcPr>
            <w:tcW w:w="1362" w:type="dxa"/>
            <w:shd w:val="clear" w:color="auto" w:fill="EEECE1"/>
          </w:tcPr>
          <w:p w:rsidR="00544580" w:rsidRDefault="00544580" w:rsidP="00DF1D1A">
            <w:r>
              <w:rPr>
                <w:rFonts w:hint="eastAsia"/>
              </w:rPr>
              <w:t>英文名称</w:t>
            </w:r>
          </w:p>
        </w:tc>
        <w:tc>
          <w:tcPr>
            <w:tcW w:w="869" w:type="dxa"/>
            <w:shd w:val="clear" w:color="auto" w:fill="EEECE1"/>
          </w:tcPr>
          <w:p w:rsidR="00544580" w:rsidRDefault="00544580" w:rsidP="00DF1D1A">
            <w:r>
              <w:rPr>
                <w:rFonts w:hint="eastAsia"/>
              </w:rPr>
              <w:t>类型</w:t>
            </w:r>
          </w:p>
        </w:tc>
        <w:tc>
          <w:tcPr>
            <w:tcW w:w="869" w:type="dxa"/>
            <w:shd w:val="clear" w:color="auto" w:fill="EEECE1"/>
          </w:tcPr>
          <w:p w:rsidR="00544580" w:rsidRDefault="00544580" w:rsidP="00DF1D1A">
            <w:r>
              <w:rPr>
                <w:rFonts w:hint="eastAsia"/>
              </w:rPr>
              <w:t>长度</w:t>
            </w:r>
          </w:p>
        </w:tc>
        <w:tc>
          <w:tcPr>
            <w:tcW w:w="803" w:type="dxa"/>
            <w:shd w:val="clear" w:color="auto" w:fill="EEECE1"/>
          </w:tcPr>
          <w:p w:rsidR="00544580" w:rsidRDefault="00544580" w:rsidP="00DF1D1A">
            <w:r>
              <w:rPr>
                <w:rFonts w:hint="eastAsia"/>
              </w:rPr>
              <w:t>必填</w:t>
            </w:r>
          </w:p>
        </w:tc>
        <w:tc>
          <w:tcPr>
            <w:tcW w:w="3061" w:type="dxa"/>
            <w:shd w:val="clear" w:color="auto" w:fill="EEECE1"/>
          </w:tcPr>
          <w:p w:rsidR="00544580" w:rsidRDefault="00544580" w:rsidP="00DF1D1A">
            <w:r>
              <w:rPr>
                <w:rFonts w:hint="eastAsia"/>
              </w:rPr>
              <w:t>说明</w:t>
            </w:r>
          </w:p>
        </w:tc>
      </w:tr>
      <w:tr w:rsidR="00544580" w:rsidTr="00DF1D1A">
        <w:trPr>
          <w:jc w:val="center"/>
        </w:trPr>
        <w:tc>
          <w:tcPr>
            <w:tcW w:w="710" w:type="dxa"/>
          </w:tcPr>
          <w:p w:rsidR="00544580" w:rsidRDefault="00544580" w:rsidP="00DF1D1A"/>
        </w:tc>
        <w:tc>
          <w:tcPr>
            <w:tcW w:w="1483" w:type="dxa"/>
            <w:gridSpan w:val="2"/>
          </w:tcPr>
          <w:p w:rsidR="00544580" w:rsidRDefault="00544580" w:rsidP="00DF1D1A">
            <w:r>
              <w:rPr>
                <w:rFonts w:hint="eastAsia"/>
              </w:rPr>
              <w:t>操作标志</w:t>
            </w:r>
          </w:p>
        </w:tc>
        <w:tc>
          <w:tcPr>
            <w:tcW w:w="1362" w:type="dxa"/>
          </w:tcPr>
          <w:p w:rsidR="00544580" w:rsidRDefault="00544580" w:rsidP="00DF1D1A">
            <w:r>
              <w:rPr>
                <w:rFonts w:hint="eastAsia"/>
              </w:rPr>
              <w:t>oper_flag</w:t>
            </w:r>
          </w:p>
        </w:tc>
        <w:tc>
          <w:tcPr>
            <w:tcW w:w="869" w:type="dxa"/>
          </w:tcPr>
          <w:p w:rsidR="00544580" w:rsidRDefault="00544580" w:rsidP="00DF1D1A">
            <w:r>
              <w:rPr>
                <w:rFonts w:hint="eastAsia"/>
              </w:rPr>
              <w:t>int</w:t>
            </w:r>
          </w:p>
        </w:tc>
        <w:tc>
          <w:tcPr>
            <w:tcW w:w="869" w:type="dxa"/>
          </w:tcPr>
          <w:p w:rsidR="00544580" w:rsidRDefault="001937E3" w:rsidP="00DF1D1A">
            <w:r>
              <w:rPr>
                <w:rFonts w:hint="eastAsia"/>
              </w:rPr>
              <w:t>1</w:t>
            </w:r>
          </w:p>
        </w:tc>
        <w:tc>
          <w:tcPr>
            <w:tcW w:w="803" w:type="dxa"/>
          </w:tcPr>
          <w:p w:rsidR="00544580" w:rsidRDefault="00EF63C6" w:rsidP="00DF1D1A">
            <w:r>
              <w:rPr>
                <w:rFonts w:hint="eastAsia"/>
              </w:rPr>
              <w:t>M</w:t>
            </w:r>
          </w:p>
        </w:tc>
        <w:tc>
          <w:tcPr>
            <w:tcW w:w="3061" w:type="dxa"/>
          </w:tcPr>
          <w:p w:rsidR="00544580" w:rsidRDefault="00544580" w:rsidP="00DF1D1A">
            <w:r>
              <w:rPr>
                <w:rFonts w:hint="eastAsia"/>
              </w:rPr>
              <w:t>默认填</w:t>
            </w:r>
            <w:r>
              <w:rPr>
                <w:rFonts w:hint="eastAsia"/>
              </w:rPr>
              <w:t xml:space="preserve"> 1</w:t>
            </w:r>
          </w:p>
        </w:tc>
      </w:tr>
      <w:tr w:rsidR="00EF63C6" w:rsidTr="00DF1D1A">
        <w:trPr>
          <w:jc w:val="center"/>
        </w:trPr>
        <w:tc>
          <w:tcPr>
            <w:tcW w:w="710" w:type="dxa"/>
          </w:tcPr>
          <w:p w:rsidR="00EF63C6" w:rsidRDefault="00EF63C6" w:rsidP="00DF1D1A"/>
        </w:tc>
        <w:tc>
          <w:tcPr>
            <w:tcW w:w="1483" w:type="dxa"/>
            <w:gridSpan w:val="2"/>
          </w:tcPr>
          <w:p w:rsidR="00EF63C6" w:rsidRDefault="00EF63C6" w:rsidP="00DF1D1A">
            <w:r>
              <w:rPr>
                <w:rFonts w:hint="eastAsia"/>
              </w:rPr>
              <w:t>本地报单号</w:t>
            </w:r>
          </w:p>
        </w:tc>
        <w:tc>
          <w:tcPr>
            <w:tcW w:w="1362" w:type="dxa"/>
          </w:tcPr>
          <w:p w:rsidR="00EF63C6" w:rsidRDefault="00EF63C6" w:rsidP="00DF1D1A">
            <w:r>
              <w:t>local_order_no</w:t>
            </w:r>
          </w:p>
        </w:tc>
        <w:tc>
          <w:tcPr>
            <w:tcW w:w="869" w:type="dxa"/>
          </w:tcPr>
          <w:p w:rsidR="00EF63C6" w:rsidRDefault="00EF63C6" w:rsidP="00DF1D1A">
            <w:r>
              <w:rPr>
                <w:rFonts w:hint="eastAsia"/>
              </w:rPr>
              <w:t>string</w:t>
            </w:r>
          </w:p>
        </w:tc>
        <w:tc>
          <w:tcPr>
            <w:tcW w:w="869" w:type="dxa"/>
          </w:tcPr>
          <w:p w:rsidR="00EF63C6" w:rsidRDefault="00EF63C6" w:rsidP="00DF1D1A">
            <w:r>
              <w:rPr>
                <w:rFonts w:hint="eastAsia"/>
              </w:rPr>
              <w:t>14</w:t>
            </w:r>
          </w:p>
        </w:tc>
        <w:tc>
          <w:tcPr>
            <w:tcW w:w="803" w:type="dxa"/>
          </w:tcPr>
          <w:p w:rsidR="00EF63C6" w:rsidRDefault="00EF63C6">
            <w:r w:rsidRPr="00E1158B">
              <w:rPr>
                <w:rFonts w:hint="eastAsia"/>
              </w:rPr>
              <w:t>O</w:t>
            </w:r>
          </w:p>
        </w:tc>
        <w:tc>
          <w:tcPr>
            <w:tcW w:w="3061" w:type="dxa"/>
          </w:tcPr>
          <w:p w:rsidR="00EF63C6" w:rsidRDefault="00EF63C6" w:rsidP="00DF1D1A"/>
        </w:tc>
      </w:tr>
      <w:tr w:rsidR="00EF63C6" w:rsidTr="00DF1D1A">
        <w:trPr>
          <w:jc w:val="center"/>
        </w:trPr>
        <w:tc>
          <w:tcPr>
            <w:tcW w:w="710" w:type="dxa"/>
          </w:tcPr>
          <w:p w:rsidR="00EF63C6" w:rsidRDefault="00EF63C6" w:rsidP="00DF1D1A"/>
        </w:tc>
        <w:tc>
          <w:tcPr>
            <w:tcW w:w="1483" w:type="dxa"/>
            <w:gridSpan w:val="2"/>
          </w:tcPr>
          <w:p w:rsidR="00EF63C6" w:rsidRDefault="00EF63C6" w:rsidP="00DF1D1A">
            <w:r>
              <w:rPr>
                <w:rFonts w:hint="eastAsia"/>
              </w:rPr>
              <w:t>交易所报单号</w:t>
            </w:r>
          </w:p>
        </w:tc>
        <w:tc>
          <w:tcPr>
            <w:tcW w:w="1362" w:type="dxa"/>
          </w:tcPr>
          <w:p w:rsidR="00EF63C6" w:rsidRDefault="00EF63C6" w:rsidP="00DF1D1A">
            <w:r>
              <w:rPr>
                <w:rFonts w:hint="eastAsia"/>
              </w:rPr>
              <w:t>order_no</w:t>
            </w:r>
          </w:p>
        </w:tc>
        <w:tc>
          <w:tcPr>
            <w:tcW w:w="869" w:type="dxa"/>
          </w:tcPr>
          <w:p w:rsidR="00EF63C6" w:rsidRDefault="00EF63C6" w:rsidP="00DF1D1A">
            <w:r>
              <w:rPr>
                <w:rFonts w:hint="eastAsia"/>
              </w:rPr>
              <w:t>string</w:t>
            </w:r>
          </w:p>
        </w:tc>
        <w:tc>
          <w:tcPr>
            <w:tcW w:w="869" w:type="dxa"/>
          </w:tcPr>
          <w:p w:rsidR="00EF63C6" w:rsidRDefault="00EF63C6" w:rsidP="00DF1D1A">
            <w:r>
              <w:rPr>
                <w:rFonts w:hint="eastAsia"/>
              </w:rPr>
              <w:t>16</w:t>
            </w:r>
          </w:p>
        </w:tc>
        <w:tc>
          <w:tcPr>
            <w:tcW w:w="803" w:type="dxa"/>
          </w:tcPr>
          <w:p w:rsidR="00EF63C6" w:rsidRDefault="00EF63C6">
            <w:r w:rsidRPr="00E1158B">
              <w:rPr>
                <w:rFonts w:hint="eastAsia"/>
              </w:rPr>
              <w:t>O</w:t>
            </w:r>
          </w:p>
        </w:tc>
        <w:tc>
          <w:tcPr>
            <w:tcW w:w="3061" w:type="dxa"/>
          </w:tcPr>
          <w:p w:rsidR="00EF63C6" w:rsidRDefault="00EF63C6" w:rsidP="00DF1D1A"/>
        </w:tc>
      </w:tr>
      <w:tr w:rsidR="007C4D00" w:rsidTr="00DF1D1A">
        <w:trPr>
          <w:jc w:val="center"/>
        </w:trPr>
        <w:tc>
          <w:tcPr>
            <w:tcW w:w="710" w:type="dxa"/>
          </w:tcPr>
          <w:p w:rsidR="007C4D00" w:rsidRDefault="007C4D00" w:rsidP="00DF1D1A"/>
        </w:tc>
        <w:tc>
          <w:tcPr>
            <w:tcW w:w="1483" w:type="dxa"/>
            <w:gridSpan w:val="2"/>
          </w:tcPr>
          <w:p w:rsidR="007C4D00" w:rsidRPr="00F0183A" w:rsidRDefault="007C4D00" w:rsidP="00A2521D">
            <w:r w:rsidRPr="00F0183A">
              <w:rPr>
                <w:rFonts w:hint="eastAsia"/>
              </w:rPr>
              <w:t>成交编号</w:t>
            </w:r>
          </w:p>
        </w:tc>
        <w:tc>
          <w:tcPr>
            <w:tcW w:w="1362" w:type="dxa"/>
          </w:tcPr>
          <w:p w:rsidR="007C4D00" w:rsidRPr="00E21ABA" w:rsidRDefault="007C4D00" w:rsidP="00A2521D">
            <w:r w:rsidRPr="00E21ABA">
              <w:t xml:space="preserve">match_no      </w:t>
            </w:r>
          </w:p>
        </w:tc>
        <w:tc>
          <w:tcPr>
            <w:tcW w:w="869" w:type="dxa"/>
          </w:tcPr>
          <w:p w:rsidR="007C4D00" w:rsidRDefault="007C4D00" w:rsidP="00A2521D">
            <w:r>
              <w:rPr>
                <w:rFonts w:hint="eastAsia"/>
              </w:rPr>
              <w:t>string</w:t>
            </w:r>
          </w:p>
        </w:tc>
        <w:tc>
          <w:tcPr>
            <w:tcW w:w="869" w:type="dxa"/>
          </w:tcPr>
          <w:p w:rsidR="007C4D00" w:rsidRDefault="007C4D00" w:rsidP="00A2521D">
            <w:r>
              <w:rPr>
                <w:rFonts w:hint="eastAsia"/>
              </w:rPr>
              <w:t>18</w:t>
            </w:r>
          </w:p>
        </w:tc>
        <w:tc>
          <w:tcPr>
            <w:tcW w:w="803" w:type="dxa"/>
          </w:tcPr>
          <w:p w:rsidR="007C4D00" w:rsidRDefault="007C4D00" w:rsidP="00A2521D">
            <w:r w:rsidRPr="00E1158B">
              <w:rPr>
                <w:rFonts w:hint="eastAsia"/>
              </w:rPr>
              <w:t>O</w:t>
            </w:r>
          </w:p>
        </w:tc>
        <w:tc>
          <w:tcPr>
            <w:tcW w:w="3061" w:type="dxa"/>
          </w:tcPr>
          <w:p w:rsidR="007C4D00" w:rsidRDefault="007C4D00" w:rsidP="00A2521D"/>
        </w:tc>
      </w:tr>
      <w:tr w:rsidR="00EF63C6" w:rsidTr="00DF1D1A">
        <w:trPr>
          <w:jc w:val="center"/>
        </w:trPr>
        <w:tc>
          <w:tcPr>
            <w:tcW w:w="710" w:type="dxa"/>
          </w:tcPr>
          <w:p w:rsidR="00EF63C6" w:rsidRDefault="00EF63C6" w:rsidP="00DF1D1A"/>
        </w:tc>
        <w:tc>
          <w:tcPr>
            <w:tcW w:w="1483" w:type="dxa"/>
            <w:gridSpan w:val="2"/>
            <w:vAlign w:val="center"/>
          </w:tcPr>
          <w:p w:rsidR="00EF63C6" w:rsidRPr="0037383C" w:rsidRDefault="00EF63C6" w:rsidP="00DF1D1A">
            <w:pPr>
              <w:rPr>
                <w:rFonts w:cs="宋体"/>
              </w:rPr>
            </w:pPr>
            <w:r w:rsidRPr="0037383C">
              <w:rPr>
                <w:rFonts w:hint="eastAsia"/>
              </w:rPr>
              <w:t>合约代码</w:t>
            </w:r>
          </w:p>
        </w:tc>
        <w:tc>
          <w:tcPr>
            <w:tcW w:w="1362" w:type="dxa"/>
          </w:tcPr>
          <w:p w:rsidR="00EF63C6" w:rsidRPr="0037383C" w:rsidRDefault="00EF63C6" w:rsidP="00DF1D1A">
            <w:r>
              <w:rPr>
                <w:rFonts w:hint="eastAsia"/>
              </w:rPr>
              <w:t>prod_code</w:t>
            </w:r>
          </w:p>
        </w:tc>
        <w:tc>
          <w:tcPr>
            <w:tcW w:w="869" w:type="dxa"/>
          </w:tcPr>
          <w:p w:rsidR="00EF63C6" w:rsidRPr="0037383C" w:rsidRDefault="00EF63C6" w:rsidP="00DF1D1A">
            <w:r>
              <w:t>string</w:t>
            </w:r>
          </w:p>
        </w:tc>
        <w:tc>
          <w:tcPr>
            <w:tcW w:w="869" w:type="dxa"/>
          </w:tcPr>
          <w:p w:rsidR="00EF63C6" w:rsidRDefault="00EF63C6" w:rsidP="00DF1D1A">
            <w:r>
              <w:rPr>
                <w:rFonts w:hint="eastAsia"/>
              </w:rPr>
              <w:t>10</w:t>
            </w:r>
          </w:p>
        </w:tc>
        <w:tc>
          <w:tcPr>
            <w:tcW w:w="803" w:type="dxa"/>
          </w:tcPr>
          <w:p w:rsidR="00EF63C6" w:rsidRDefault="00EF63C6">
            <w:r w:rsidRPr="00E1158B">
              <w:rPr>
                <w:rFonts w:hint="eastAsia"/>
              </w:rPr>
              <w:t>O</w:t>
            </w:r>
          </w:p>
        </w:tc>
        <w:tc>
          <w:tcPr>
            <w:tcW w:w="3061" w:type="dxa"/>
          </w:tcPr>
          <w:p w:rsidR="00EF63C6" w:rsidRDefault="00EF63C6" w:rsidP="00DF1D1A"/>
        </w:tc>
      </w:tr>
      <w:tr w:rsidR="00EF63C6" w:rsidTr="00DF1D1A">
        <w:trPr>
          <w:jc w:val="center"/>
        </w:trPr>
        <w:tc>
          <w:tcPr>
            <w:tcW w:w="710" w:type="dxa"/>
          </w:tcPr>
          <w:p w:rsidR="00EF63C6" w:rsidRPr="0037383C" w:rsidRDefault="00EF63C6" w:rsidP="00DF1D1A"/>
        </w:tc>
        <w:tc>
          <w:tcPr>
            <w:tcW w:w="1483" w:type="dxa"/>
            <w:gridSpan w:val="2"/>
          </w:tcPr>
          <w:p w:rsidR="00EF63C6" w:rsidRPr="0037383C" w:rsidRDefault="00EF63C6" w:rsidP="00DF1D1A">
            <w:r w:rsidRPr="0037383C">
              <w:rPr>
                <w:rFonts w:hint="eastAsia"/>
              </w:rPr>
              <w:t>交易类型</w:t>
            </w:r>
          </w:p>
        </w:tc>
        <w:tc>
          <w:tcPr>
            <w:tcW w:w="1362" w:type="dxa"/>
          </w:tcPr>
          <w:p w:rsidR="00EF63C6" w:rsidRPr="0037383C" w:rsidRDefault="00EF63C6" w:rsidP="00DF1D1A">
            <w:r w:rsidRPr="0037383C">
              <w:rPr>
                <w:rFonts w:hint="eastAsia"/>
              </w:rPr>
              <w:t>exch_type</w:t>
            </w:r>
          </w:p>
        </w:tc>
        <w:tc>
          <w:tcPr>
            <w:tcW w:w="869" w:type="dxa"/>
          </w:tcPr>
          <w:p w:rsidR="00EF63C6" w:rsidRPr="0037383C" w:rsidRDefault="00EF63C6" w:rsidP="00DF1D1A">
            <w:r>
              <w:t>string</w:t>
            </w:r>
          </w:p>
        </w:tc>
        <w:tc>
          <w:tcPr>
            <w:tcW w:w="869" w:type="dxa"/>
          </w:tcPr>
          <w:p w:rsidR="00EF63C6" w:rsidRPr="0037383C" w:rsidRDefault="00EF63C6" w:rsidP="00DF1D1A">
            <w:r w:rsidRPr="0037383C">
              <w:rPr>
                <w:rFonts w:hint="eastAsia"/>
              </w:rPr>
              <w:t>4</w:t>
            </w:r>
          </w:p>
        </w:tc>
        <w:tc>
          <w:tcPr>
            <w:tcW w:w="803" w:type="dxa"/>
          </w:tcPr>
          <w:p w:rsidR="00EF63C6" w:rsidRDefault="00EF63C6">
            <w:r w:rsidRPr="00E1158B">
              <w:rPr>
                <w:rFonts w:hint="eastAsia"/>
              </w:rPr>
              <w:t>O</w:t>
            </w:r>
          </w:p>
        </w:tc>
        <w:tc>
          <w:tcPr>
            <w:tcW w:w="3061" w:type="dxa"/>
          </w:tcPr>
          <w:p w:rsidR="00EF63C6" w:rsidRPr="0037383C" w:rsidRDefault="0026413A" w:rsidP="00DF1D1A">
            <w:hyperlink w:anchor="_exch_type（交易类型）" w:history="1">
              <w:r w:rsidR="00E571E5" w:rsidRPr="00FD1C2F">
                <w:rPr>
                  <w:rStyle w:val="a8"/>
                  <w:rFonts w:hint="eastAsia"/>
                </w:rPr>
                <w:t>exch_type</w:t>
              </w:r>
            </w:hyperlink>
          </w:p>
        </w:tc>
      </w:tr>
      <w:tr w:rsidR="00E571E5" w:rsidTr="00DF1D1A">
        <w:trPr>
          <w:jc w:val="center"/>
        </w:trPr>
        <w:tc>
          <w:tcPr>
            <w:tcW w:w="710" w:type="dxa"/>
          </w:tcPr>
          <w:p w:rsidR="00E571E5" w:rsidRPr="0037383C" w:rsidRDefault="00E571E5" w:rsidP="00A2521D"/>
        </w:tc>
        <w:tc>
          <w:tcPr>
            <w:tcW w:w="1483" w:type="dxa"/>
            <w:gridSpan w:val="2"/>
          </w:tcPr>
          <w:p w:rsidR="00E571E5" w:rsidRDefault="00E571E5" w:rsidP="00A2521D">
            <w:r>
              <w:rPr>
                <w:rFonts w:hint="eastAsia"/>
              </w:rPr>
              <w:t>交易市场</w:t>
            </w:r>
          </w:p>
        </w:tc>
        <w:tc>
          <w:tcPr>
            <w:tcW w:w="1362" w:type="dxa"/>
          </w:tcPr>
          <w:p w:rsidR="00E571E5" w:rsidRPr="0083659C" w:rsidRDefault="00E571E5" w:rsidP="00A2521D">
            <w:r w:rsidRPr="0083659C">
              <w:t>market_id</w:t>
            </w:r>
          </w:p>
        </w:tc>
        <w:tc>
          <w:tcPr>
            <w:tcW w:w="869" w:type="dxa"/>
          </w:tcPr>
          <w:p w:rsidR="00E571E5" w:rsidRDefault="00E571E5" w:rsidP="00A2521D">
            <w:r>
              <w:rPr>
                <w:rFonts w:hint="eastAsia"/>
              </w:rPr>
              <w:t>string</w:t>
            </w:r>
          </w:p>
        </w:tc>
        <w:tc>
          <w:tcPr>
            <w:tcW w:w="869" w:type="dxa"/>
          </w:tcPr>
          <w:p w:rsidR="00E571E5" w:rsidRDefault="00E571E5" w:rsidP="00A2521D">
            <w:r>
              <w:rPr>
                <w:rFonts w:hint="eastAsia"/>
              </w:rPr>
              <w:t>2</w:t>
            </w:r>
          </w:p>
        </w:tc>
        <w:tc>
          <w:tcPr>
            <w:tcW w:w="803" w:type="dxa"/>
          </w:tcPr>
          <w:p w:rsidR="00E571E5" w:rsidRDefault="001D13D4" w:rsidP="00A2521D">
            <w:r w:rsidRPr="00E1158B">
              <w:rPr>
                <w:rFonts w:hint="eastAsia"/>
              </w:rPr>
              <w:t>O</w:t>
            </w:r>
          </w:p>
        </w:tc>
        <w:tc>
          <w:tcPr>
            <w:tcW w:w="3061" w:type="dxa"/>
          </w:tcPr>
          <w:p w:rsidR="00E571E5" w:rsidRDefault="0026413A" w:rsidP="00A2521D">
            <w:hyperlink w:anchor="_b_market_id（交易市场）" w:history="1">
              <w:r w:rsidR="00E571E5" w:rsidRPr="00FD1C2F">
                <w:rPr>
                  <w:rStyle w:val="a8"/>
                </w:rPr>
                <w:t>b_market_id</w:t>
              </w:r>
            </w:hyperlink>
          </w:p>
        </w:tc>
      </w:tr>
      <w:tr w:rsidR="00EF63C6" w:rsidTr="00DF1D1A">
        <w:trPr>
          <w:jc w:val="center"/>
        </w:trPr>
        <w:tc>
          <w:tcPr>
            <w:tcW w:w="710" w:type="dxa"/>
          </w:tcPr>
          <w:p w:rsidR="00EF63C6" w:rsidRPr="0037383C" w:rsidRDefault="00EF63C6" w:rsidP="00DF1D1A"/>
        </w:tc>
        <w:tc>
          <w:tcPr>
            <w:tcW w:w="1483" w:type="dxa"/>
            <w:gridSpan w:val="2"/>
          </w:tcPr>
          <w:p w:rsidR="00EF63C6" w:rsidRPr="0037383C" w:rsidRDefault="00EF63C6" w:rsidP="00DF1D1A">
            <w:r w:rsidRPr="0037383C">
              <w:t>开始日期</w:t>
            </w:r>
          </w:p>
        </w:tc>
        <w:tc>
          <w:tcPr>
            <w:tcW w:w="1362" w:type="dxa"/>
          </w:tcPr>
          <w:p w:rsidR="00EF63C6" w:rsidRPr="0037383C" w:rsidRDefault="00EF63C6" w:rsidP="00DF1D1A">
            <w:r w:rsidRPr="0037383C">
              <w:rPr>
                <w:rFonts w:hint="eastAsia"/>
              </w:rPr>
              <w:t>start_date</w:t>
            </w:r>
          </w:p>
        </w:tc>
        <w:tc>
          <w:tcPr>
            <w:tcW w:w="869" w:type="dxa"/>
          </w:tcPr>
          <w:p w:rsidR="00EF63C6" w:rsidRPr="0037383C" w:rsidRDefault="00EF63C6" w:rsidP="00DF1D1A">
            <w:r>
              <w:t>string</w:t>
            </w:r>
          </w:p>
        </w:tc>
        <w:tc>
          <w:tcPr>
            <w:tcW w:w="869" w:type="dxa"/>
          </w:tcPr>
          <w:p w:rsidR="00EF63C6" w:rsidRPr="0037383C" w:rsidRDefault="00EF63C6" w:rsidP="00DF1D1A">
            <w:r w:rsidRPr="0037383C">
              <w:rPr>
                <w:rFonts w:hint="eastAsia"/>
              </w:rPr>
              <w:t>8</w:t>
            </w:r>
          </w:p>
        </w:tc>
        <w:tc>
          <w:tcPr>
            <w:tcW w:w="803" w:type="dxa"/>
          </w:tcPr>
          <w:p w:rsidR="00EF63C6" w:rsidRDefault="001D13D4">
            <w:r>
              <w:rPr>
                <w:rFonts w:hint="eastAsia"/>
              </w:rPr>
              <w:t>M</w:t>
            </w:r>
          </w:p>
        </w:tc>
        <w:tc>
          <w:tcPr>
            <w:tcW w:w="3061" w:type="dxa"/>
          </w:tcPr>
          <w:p w:rsidR="00EF63C6" w:rsidRPr="0037383C" w:rsidRDefault="00EF63C6" w:rsidP="00DF1D1A"/>
        </w:tc>
      </w:tr>
      <w:tr w:rsidR="00EF63C6" w:rsidTr="00DF1D1A">
        <w:trPr>
          <w:jc w:val="center"/>
        </w:trPr>
        <w:tc>
          <w:tcPr>
            <w:tcW w:w="710" w:type="dxa"/>
          </w:tcPr>
          <w:p w:rsidR="00EF63C6" w:rsidRPr="0037383C" w:rsidRDefault="00EF63C6" w:rsidP="00DF1D1A"/>
        </w:tc>
        <w:tc>
          <w:tcPr>
            <w:tcW w:w="1483" w:type="dxa"/>
            <w:gridSpan w:val="2"/>
          </w:tcPr>
          <w:p w:rsidR="00EF63C6" w:rsidRPr="0037383C" w:rsidRDefault="00EF63C6" w:rsidP="00DF1D1A">
            <w:r w:rsidRPr="0037383C">
              <w:t>结束日期</w:t>
            </w:r>
          </w:p>
        </w:tc>
        <w:tc>
          <w:tcPr>
            <w:tcW w:w="1362" w:type="dxa"/>
          </w:tcPr>
          <w:p w:rsidR="00EF63C6" w:rsidRPr="0037383C" w:rsidRDefault="00EF63C6" w:rsidP="00DF1D1A">
            <w:r w:rsidRPr="0037383C">
              <w:rPr>
                <w:rFonts w:hint="eastAsia"/>
              </w:rPr>
              <w:t>end_date</w:t>
            </w:r>
          </w:p>
        </w:tc>
        <w:tc>
          <w:tcPr>
            <w:tcW w:w="869" w:type="dxa"/>
          </w:tcPr>
          <w:p w:rsidR="00EF63C6" w:rsidRPr="0037383C" w:rsidRDefault="00EF63C6" w:rsidP="00DF1D1A">
            <w:r>
              <w:t>string</w:t>
            </w:r>
          </w:p>
        </w:tc>
        <w:tc>
          <w:tcPr>
            <w:tcW w:w="869" w:type="dxa"/>
          </w:tcPr>
          <w:p w:rsidR="00EF63C6" w:rsidRPr="0037383C" w:rsidRDefault="00EF63C6" w:rsidP="00DF1D1A">
            <w:r w:rsidRPr="0037383C">
              <w:rPr>
                <w:rFonts w:hint="eastAsia"/>
              </w:rPr>
              <w:t>8</w:t>
            </w:r>
          </w:p>
        </w:tc>
        <w:tc>
          <w:tcPr>
            <w:tcW w:w="803" w:type="dxa"/>
          </w:tcPr>
          <w:p w:rsidR="00EF63C6" w:rsidRDefault="001D13D4">
            <w:r>
              <w:rPr>
                <w:rFonts w:hint="eastAsia"/>
              </w:rPr>
              <w:t>M</w:t>
            </w:r>
          </w:p>
        </w:tc>
        <w:tc>
          <w:tcPr>
            <w:tcW w:w="3061" w:type="dxa"/>
          </w:tcPr>
          <w:p w:rsidR="00EF63C6" w:rsidRPr="0037383C" w:rsidRDefault="00EF63C6" w:rsidP="00DF1D1A"/>
        </w:tc>
      </w:tr>
      <w:tr w:rsidR="00223FB7" w:rsidTr="002E2B31">
        <w:trPr>
          <w:jc w:val="center"/>
        </w:trPr>
        <w:tc>
          <w:tcPr>
            <w:tcW w:w="710" w:type="dxa"/>
            <w:tcBorders>
              <w:top w:val="single" w:sz="4" w:space="0" w:color="auto"/>
              <w:left w:val="single" w:sz="4" w:space="0" w:color="auto"/>
              <w:bottom w:val="single" w:sz="4" w:space="0" w:color="auto"/>
              <w:right w:val="single" w:sz="4" w:space="0" w:color="auto"/>
            </w:tcBorders>
          </w:tcPr>
          <w:p w:rsidR="00223FB7" w:rsidRDefault="00223FB7" w:rsidP="002E2B31"/>
        </w:tc>
        <w:tc>
          <w:tcPr>
            <w:tcW w:w="1483" w:type="dxa"/>
            <w:gridSpan w:val="2"/>
            <w:tcBorders>
              <w:top w:val="single" w:sz="4" w:space="0" w:color="auto"/>
              <w:left w:val="single" w:sz="4" w:space="0" w:color="auto"/>
              <w:bottom w:val="single" w:sz="4" w:space="0" w:color="auto"/>
              <w:right w:val="single" w:sz="4" w:space="0" w:color="auto"/>
            </w:tcBorders>
          </w:tcPr>
          <w:p w:rsidR="00223FB7" w:rsidRDefault="00223FB7" w:rsidP="002E2B31">
            <w:r w:rsidRPr="002B76B5">
              <w:rPr>
                <w:rFonts w:hint="eastAsia"/>
              </w:rPr>
              <w:t>开平标志</w:t>
            </w:r>
          </w:p>
        </w:tc>
        <w:tc>
          <w:tcPr>
            <w:tcW w:w="1362" w:type="dxa"/>
            <w:tcBorders>
              <w:top w:val="single" w:sz="4" w:space="0" w:color="auto"/>
              <w:left w:val="single" w:sz="4" w:space="0" w:color="auto"/>
              <w:bottom w:val="single" w:sz="4" w:space="0" w:color="auto"/>
              <w:right w:val="single" w:sz="4" w:space="0" w:color="auto"/>
            </w:tcBorders>
          </w:tcPr>
          <w:p w:rsidR="00223FB7" w:rsidRPr="0003078E" w:rsidRDefault="00223FB7" w:rsidP="002E2B31">
            <w:r w:rsidRPr="002B76B5">
              <w:rPr>
                <w:rFonts w:hint="eastAsia"/>
              </w:rPr>
              <w:t>offset_flag</w:t>
            </w:r>
          </w:p>
        </w:tc>
        <w:tc>
          <w:tcPr>
            <w:tcW w:w="869" w:type="dxa"/>
            <w:tcBorders>
              <w:top w:val="single" w:sz="4" w:space="0" w:color="auto"/>
              <w:left w:val="single" w:sz="4" w:space="0" w:color="auto"/>
              <w:bottom w:val="single" w:sz="4" w:space="0" w:color="auto"/>
              <w:right w:val="single" w:sz="4" w:space="0" w:color="auto"/>
            </w:tcBorders>
          </w:tcPr>
          <w:p w:rsidR="00223FB7" w:rsidRDefault="00223FB7" w:rsidP="002E2B31">
            <w:r>
              <w:rPr>
                <w:rFonts w:hint="eastAsia"/>
              </w:rPr>
              <w:t>string</w:t>
            </w:r>
          </w:p>
        </w:tc>
        <w:tc>
          <w:tcPr>
            <w:tcW w:w="869" w:type="dxa"/>
            <w:tcBorders>
              <w:top w:val="single" w:sz="4" w:space="0" w:color="auto"/>
              <w:left w:val="single" w:sz="4" w:space="0" w:color="auto"/>
              <w:bottom w:val="single" w:sz="4" w:space="0" w:color="auto"/>
              <w:right w:val="single" w:sz="4" w:space="0" w:color="auto"/>
            </w:tcBorders>
          </w:tcPr>
          <w:p w:rsidR="00223FB7" w:rsidRDefault="00223FB7" w:rsidP="002E2B31">
            <w:r>
              <w:rPr>
                <w:rFonts w:hint="eastAsia"/>
              </w:rPr>
              <w:t>2</w:t>
            </w:r>
          </w:p>
        </w:tc>
        <w:tc>
          <w:tcPr>
            <w:tcW w:w="803" w:type="dxa"/>
            <w:tcBorders>
              <w:top w:val="single" w:sz="4" w:space="0" w:color="auto"/>
              <w:left w:val="single" w:sz="4" w:space="0" w:color="auto"/>
              <w:bottom w:val="single" w:sz="4" w:space="0" w:color="auto"/>
              <w:right w:val="single" w:sz="4" w:space="0" w:color="auto"/>
            </w:tcBorders>
          </w:tcPr>
          <w:p w:rsidR="00223FB7" w:rsidRDefault="00223FB7" w:rsidP="002E2B31">
            <w:r w:rsidRPr="00D53CB9">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23FB7" w:rsidRDefault="0026413A" w:rsidP="002E2B31">
            <w:hyperlink w:anchor="_b_offset_flag（开平标志）" w:history="1">
              <w:r w:rsidR="00223FB7" w:rsidRPr="00C878E4">
                <w:rPr>
                  <w:rStyle w:val="a8"/>
                </w:rPr>
                <w:t>b_offset_flag</w:t>
              </w:r>
            </w:hyperlink>
          </w:p>
        </w:tc>
      </w:tr>
      <w:tr w:rsidR="005435C9" w:rsidTr="00DF1D1A">
        <w:trPr>
          <w:jc w:val="center"/>
        </w:trPr>
        <w:tc>
          <w:tcPr>
            <w:tcW w:w="710" w:type="dxa"/>
          </w:tcPr>
          <w:p w:rsidR="005435C9" w:rsidRPr="0037383C" w:rsidRDefault="005435C9" w:rsidP="00DF1D1A"/>
        </w:tc>
        <w:tc>
          <w:tcPr>
            <w:tcW w:w="1483"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544580" w:rsidRDefault="00544580" w:rsidP="00544580"/>
    <w:p w:rsidR="00544580" w:rsidRDefault="00544580" w:rsidP="007E5E9D">
      <w:pPr>
        <w:pStyle w:val="5"/>
        <w:numPr>
          <w:ilvl w:val="5"/>
          <w:numId w:val="1"/>
        </w:numPr>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1"/>
        <w:gridCol w:w="762"/>
        <w:gridCol w:w="1362"/>
        <w:gridCol w:w="982"/>
        <w:gridCol w:w="756"/>
        <w:gridCol w:w="803"/>
        <w:gridCol w:w="3061"/>
      </w:tblGrid>
      <w:tr w:rsidR="00544580" w:rsidTr="00DF1D1A">
        <w:trPr>
          <w:jc w:val="center"/>
        </w:trPr>
        <w:tc>
          <w:tcPr>
            <w:tcW w:w="1431" w:type="dxa"/>
            <w:gridSpan w:val="2"/>
            <w:shd w:val="clear" w:color="auto" w:fill="EEECE1"/>
          </w:tcPr>
          <w:p w:rsidR="00544580" w:rsidRDefault="00544580" w:rsidP="00DF1D1A">
            <w:r>
              <w:rPr>
                <w:rFonts w:hint="eastAsia"/>
              </w:rPr>
              <w:t>报文类型</w:t>
            </w:r>
          </w:p>
        </w:tc>
        <w:tc>
          <w:tcPr>
            <w:tcW w:w="7726" w:type="dxa"/>
            <w:gridSpan w:val="6"/>
          </w:tcPr>
          <w:p w:rsidR="00544580" w:rsidRDefault="00544580" w:rsidP="00DF1D1A">
            <w:r>
              <w:rPr>
                <w:rFonts w:hint="eastAsia"/>
              </w:rPr>
              <w:t>响应报文体</w:t>
            </w:r>
          </w:p>
        </w:tc>
      </w:tr>
      <w:tr w:rsidR="00544580" w:rsidTr="00DF1D1A">
        <w:trPr>
          <w:jc w:val="center"/>
        </w:trPr>
        <w:tc>
          <w:tcPr>
            <w:tcW w:w="1431" w:type="dxa"/>
            <w:gridSpan w:val="2"/>
            <w:shd w:val="clear" w:color="auto" w:fill="EEECE1"/>
          </w:tcPr>
          <w:p w:rsidR="00544580" w:rsidRDefault="00544580" w:rsidP="00DF1D1A">
            <w:r>
              <w:rPr>
                <w:rFonts w:hint="eastAsia"/>
              </w:rPr>
              <w:t>交易代码</w:t>
            </w:r>
          </w:p>
        </w:tc>
        <w:tc>
          <w:tcPr>
            <w:tcW w:w="7726" w:type="dxa"/>
            <w:gridSpan w:val="6"/>
          </w:tcPr>
          <w:p w:rsidR="00544580" w:rsidRDefault="002D5E61" w:rsidP="00B3225C">
            <w:r>
              <w:rPr>
                <w:rFonts w:hint="eastAsia"/>
              </w:rPr>
              <w:t>C</w:t>
            </w:r>
            <w:r w:rsidR="00B3225C">
              <w:rPr>
                <w:rFonts w:hint="eastAsia"/>
              </w:rPr>
              <w:t>810</w:t>
            </w:r>
          </w:p>
        </w:tc>
      </w:tr>
      <w:tr w:rsidR="00544580" w:rsidTr="00DF1D1A">
        <w:trPr>
          <w:jc w:val="center"/>
        </w:trPr>
        <w:tc>
          <w:tcPr>
            <w:tcW w:w="1431" w:type="dxa"/>
            <w:gridSpan w:val="2"/>
            <w:shd w:val="clear" w:color="auto" w:fill="EEECE1"/>
          </w:tcPr>
          <w:p w:rsidR="00544580" w:rsidRDefault="00544580" w:rsidP="00DF1D1A">
            <w:r>
              <w:rPr>
                <w:rFonts w:hint="eastAsia"/>
              </w:rPr>
              <w:t>报文说明</w:t>
            </w:r>
          </w:p>
        </w:tc>
        <w:tc>
          <w:tcPr>
            <w:tcW w:w="7726" w:type="dxa"/>
            <w:gridSpan w:val="6"/>
          </w:tcPr>
          <w:p w:rsidR="00544580" w:rsidRDefault="00544580" w:rsidP="00DF1D1A">
            <w:r>
              <w:rPr>
                <w:rFonts w:hint="eastAsia"/>
              </w:rPr>
              <w:t>历史成交流水查询的响应报文体</w:t>
            </w:r>
          </w:p>
        </w:tc>
      </w:tr>
      <w:tr w:rsidR="00544580" w:rsidTr="00DF1D1A">
        <w:trPr>
          <w:jc w:val="center"/>
        </w:trPr>
        <w:tc>
          <w:tcPr>
            <w:tcW w:w="710" w:type="dxa"/>
            <w:shd w:val="clear" w:color="auto" w:fill="EEECE1"/>
          </w:tcPr>
          <w:p w:rsidR="00544580" w:rsidRDefault="004C000B" w:rsidP="00DF1D1A">
            <w:r>
              <w:rPr>
                <w:rFonts w:hint="eastAsia"/>
              </w:rPr>
              <w:t>符号</w:t>
            </w:r>
          </w:p>
        </w:tc>
        <w:tc>
          <w:tcPr>
            <w:tcW w:w="1483" w:type="dxa"/>
            <w:gridSpan w:val="2"/>
            <w:shd w:val="clear" w:color="auto" w:fill="EEECE1"/>
          </w:tcPr>
          <w:p w:rsidR="00544580" w:rsidRDefault="00544580" w:rsidP="00DF1D1A">
            <w:r>
              <w:rPr>
                <w:rFonts w:hint="eastAsia"/>
              </w:rPr>
              <w:t>中文名称</w:t>
            </w:r>
          </w:p>
        </w:tc>
        <w:tc>
          <w:tcPr>
            <w:tcW w:w="1362" w:type="dxa"/>
            <w:shd w:val="clear" w:color="auto" w:fill="EEECE1"/>
          </w:tcPr>
          <w:p w:rsidR="00544580" w:rsidRDefault="00544580" w:rsidP="00DF1D1A">
            <w:r>
              <w:rPr>
                <w:rFonts w:hint="eastAsia"/>
              </w:rPr>
              <w:t>英文名称</w:t>
            </w:r>
          </w:p>
        </w:tc>
        <w:tc>
          <w:tcPr>
            <w:tcW w:w="982" w:type="dxa"/>
            <w:shd w:val="clear" w:color="auto" w:fill="EEECE1"/>
          </w:tcPr>
          <w:p w:rsidR="00544580" w:rsidRDefault="00544580" w:rsidP="00DF1D1A">
            <w:r>
              <w:rPr>
                <w:rFonts w:hint="eastAsia"/>
              </w:rPr>
              <w:t>类型</w:t>
            </w:r>
          </w:p>
        </w:tc>
        <w:tc>
          <w:tcPr>
            <w:tcW w:w="756" w:type="dxa"/>
            <w:shd w:val="clear" w:color="auto" w:fill="EEECE1"/>
          </w:tcPr>
          <w:p w:rsidR="00544580" w:rsidRDefault="00544580" w:rsidP="00DF1D1A">
            <w:r>
              <w:rPr>
                <w:rFonts w:hint="eastAsia"/>
              </w:rPr>
              <w:t>长度</w:t>
            </w:r>
          </w:p>
        </w:tc>
        <w:tc>
          <w:tcPr>
            <w:tcW w:w="803" w:type="dxa"/>
            <w:shd w:val="clear" w:color="auto" w:fill="EEECE1"/>
          </w:tcPr>
          <w:p w:rsidR="00544580" w:rsidRDefault="00544580" w:rsidP="00DF1D1A">
            <w:r>
              <w:rPr>
                <w:rFonts w:hint="eastAsia"/>
              </w:rPr>
              <w:t>必填</w:t>
            </w:r>
          </w:p>
        </w:tc>
        <w:tc>
          <w:tcPr>
            <w:tcW w:w="3061" w:type="dxa"/>
            <w:shd w:val="clear" w:color="auto" w:fill="EEECE1"/>
          </w:tcPr>
          <w:p w:rsidR="00544580" w:rsidRDefault="00544580" w:rsidP="00DF1D1A">
            <w:r>
              <w:rPr>
                <w:rFonts w:hint="eastAsia"/>
              </w:rPr>
              <w:t>说明</w:t>
            </w:r>
          </w:p>
        </w:tc>
      </w:tr>
      <w:tr w:rsidR="00833FAE" w:rsidTr="00DF1D1A">
        <w:trPr>
          <w:jc w:val="center"/>
        </w:trPr>
        <w:tc>
          <w:tcPr>
            <w:tcW w:w="710" w:type="dxa"/>
          </w:tcPr>
          <w:p w:rsidR="00833FAE" w:rsidRDefault="00833FAE" w:rsidP="00DF1D1A"/>
        </w:tc>
        <w:tc>
          <w:tcPr>
            <w:tcW w:w="1483" w:type="dxa"/>
            <w:gridSpan w:val="2"/>
          </w:tcPr>
          <w:p w:rsidR="00833FAE" w:rsidRDefault="00833FAE" w:rsidP="00DF1D1A">
            <w:r>
              <w:rPr>
                <w:rFonts w:hint="eastAsia"/>
              </w:rPr>
              <w:t>操作标志</w:t>
            </w:r>
          </w:p>
        </w:tc>
        <w:tc>
          <w:tcPr>
            <w:tcW w:w="1362" w:type="dxa"/>
          </w:tcPr>
          <w:p w:rsidR="00833FAE" w:rsidRPr="00E21ABA" w:rsidRDefault="00833FAE" w:rsidP="004D74E6">
            <w:r w:rsidRPr="00E21ABA">
              <w:t>oper_flag</w:t>
            </w:r>
          </w:p>
        </w:tc>
        <w:tc>
          <w:tcPr>
            <w:tcW w:w="982" w:type="dxa"/>
          </w:tcPr>
          <w:p w:rsidR="00833FAE" w:rsidRDefault="00833FAE" w:rsidP="00DF1D1A">
            <w:r>
              <w:rPr>
                <w:rFonts w:hint="eastAsia"/>
              </w:rPr>
              <w:t>int</w:t>
            </w:r>
          </w:p>
        </w:tc>
        <w:tc>
          <w:tcPr>
            <w:tcW w:w="756" w:type="dxa"/>
          </w:tcPr>
          <w:p w:rsidR="00833FAE" w:rsidRDefault="00833FAE" w:rsidP="00DF1D1A"/>
        </w:tc>
        <w:tc>
          <w:tcPr>
            <w:tcW w:w="803" w:type="dxa"/>
          </w:tcPr>
          <w:p w:rsidR="00833FAE" w:rsidRDefault="00833FAE">
            <w:r w:rsidRPr="005147F8">
              <w:rPr>
                <w:rFonts w:hint="eastAsia"/>
              </w:rPr>
              <w:t>M</w:t>
            </w:r>
          </w:p>
        </w:tc>
        <w:tc>
          <w:tcPr>
            <w:tcW w:w="3061" w:type="dxa"/>
          </w:tcPr>
          <w:p w:rsidR="00833FAE" w:rsidRDefault="00833FAE" w:rsidP="00DF1D1A"/>
        </w:tc>
      </w:tr>
      <w:tr w:rsidR="00F1044D" w:rsidTr="00DF1D1A">
        <w:trPr>
          <w:jc w:val="center"/>
        </w:trPr>
        <w:tc>
          <w:tcPr>
            <w:tcW w:w="710" w:type="dxa"/>
          </w:tcPr>
          <w:p w:rsidR="00F1044D" w:rsidRDefault="00F1044D" w:rsidP="00DF1D1A">
            <w:r w:rsidRPr="00EA7AAD">
              <w:rPr>
                <w:rFonts w:ascii="宋体" w:hAnsi="宋体" w:cs="宋体" w:hint="eastAsia"/>
                <w:color w:val="000000"/>
                <w:kern w:val="0"/>
                <w:sz w:val="20"/>
                <w:szCs w:val="20"/>
              </w:rPr>
              <w:t>[]</w:t>
            </w:r>
          </w:p>
        </w:tc>
        <w:tc>
          <w:tcPr>
            <w:tcW w:w="1483" w:type="dxa"/>
            <w:gridSpan w:val="2"/>
          </w:tcPr>
          <w:p w:rsidR="00F1044D" w:rsidRDefault="00F1044D" w:rsidP="00DF1D1A">
            <w:r>
              <w:rPr>
                <w:rFonts w:hint="eastAsia"/>
              </w:rPr>
              <w:t>成交流水信</w:t>
            </w:r>
            <w:r>
              <w:rPr>
                <w:rFonts w:hint="eastAsia"/>
              </w:rPr>
              <w:lastRenderedPageBreak/>
              <w:t>息</w:t>
            </w:r>
          </w:p>
        </w:tc>
        <w:tc>
          <w:tcPr>
            <w:tcW w:w="1362" w:type="dxa"/>
          </w:tcPr>
          <w:p w:rsidR="00F1044D" w:rsidRPr="00E21ABA" w:rsidRDefault="00F1044D" w:rsidP="004D74E6">
            <w:r>
              <w:rPr>
                <w:rFonts w:hint="eastAsia"/>
              </w:rPr>
              <w:lastRenderedPageBreak/>
              <w:t>list</w:t>
            </w:r>
          </w:p>
        </w:tc>
        <w:tc>
          <w:tcPr>
            <w:tcW w:w="982"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lastRenderedPageBreak/>
              <w:t>{}</w:t>
            </w:r>
          </w:p>
        </w:tc>
        <w:tc>
          <w:tcPr>
            <w:tcW w:w="1483" w:type="dxa"/>
            <w:gridSpan w:val="2"/>
          </w:tcPr>
          <w:p w:rsidR="00833FAE" w:rsidRDefault="00833FAE" w:rsidP="00DF1D1A">
            <w:r>
              <w:rPr>
                <w:rFonts w:hint="eastAsia"/>
              </w:rPr>
              <w:t>成交流水信息</w:t>
            </w:r>
          </w:p>
        </w:tc>
        <w:tc>
          <w:tcPr>
            <w:tcW w:w="1362" w:type="dxa"/>
          </w:tcPr>
          <w:p w:rsidR="00833FAE" w:rsidRPr="00E21ABA" w:rsidRDefault="00833FAE" w:rsidP="004D74E6"/>
        </w:tc>
        <w:tc>
          <w:tcPr>
            <w:tcW w:w="982" w:type="dxa"/>
          </w:tcPr>
          <w:p w:rsidR="00833FAE" w:rsidRDefault="00833FAE" w:rsidP="00DF1D1A"/>
        </w:tc>
        <w:tc>
          <w:tcPr>
            <w:tcW w:w="756" w:type="dxa"/>
          </w:tcPr>
          <w:p w:rsidR="00833FAE" w:rsidRDefault="00833FAE" w:rsidP="00DF1D1A"/>
        </w:tc>
        <w:tc>
          <w:tcPr>
            <w:tcW w:w="803" w:type="dxa"/>
          </w:tcPr>
          <w:p w:rsidR="00833FAE" w:rsidRDefault="00833FAE">
            <w:r w:rsidRPr="005147F8">
              <w:rPr>
                <w:rFonts w:hint="eastAsia"/>
              </w:rPr>
              <w:t>M</w:t>
            </w:r>
          </w:p>
        </w:tc>
        <w:tc>
          <w:tcPr>
            <w:tcW w:w="3061" w:type="dxa"/>
          </w:tcPr>
          <w:p w:rsidR="00833FAE" w:rsidRDefault="00833FAE" w:rsidP="00DF1D1A"/>
        </w:tc>
      </w:tr>
      <w:tr w:rsidR="00DF249C" w:rsidTr="00DF1D1A">
        <w:trPr>
          <w:jc w:val="center"/>
        </w:trPr>
        <w:tc>
          <w:tcPr>
            <w:tcW w:w="710" w:type="dxa"/>
          </w:tcPr>
          <w:p w:rsidR="00DF249C" w:rsidRDefault="00DF249C" w:rsidP="002F3597">
            <w:r w:rsidRPr="00EA7AAD">
              <w:rPr>
                <w:rFonts w:ascii="宋体" w:hAnsi="宋体" w:cs="宋体" w:hint="eastAsia"/>
                <w:color w:val="000000"/>
                <w:kern w:val="0"/>
                <w:sz w:val="20"/>
                <w:szCs w:val="20"/>
              </w:rPr>
              <w:t>→</w:t>
            </w:r>
          </w:p>
        </w:tc>
        <w:tc>
          <w:tcPr>
            <w:tcW w:w="1483" w:type="dxa"/>
            <w:gridSpan w:val="2"/>
          </w:tcPr>
          <w:p w:rsidR="00DF249C" w:rsidRDefault="00DF249C" w:rsidP="002F3597">
            <w:r>
              <w:rPr>
                <w:rFonts w:hint="eastAsia"/>
              </w:rPr>
              <w:t>客户号</w:t>
            </w:r>
          </w:p>
        </w:tc>
        <w:tc>
          <w:tcPr>
            <w:tcW w:w="1362" w:type="dxa"/>
          </w:tcPr>
          <w:p w:rsidR="00DF249C" w:rsidRPr="009F21B9" w:rsidRDefault="00DF249C" w:rsidP="002F3597">
            <w:r>
              <w:t>acct_no</w:t>
            </w:r>
          </w:p>
        </w:tc>
        <w:tc>
          <w:tcPr>
            <w:tcW w:w="982" w:type="dxa"/>
          </w:tcPr>
          <w:p w:rsidR="00DF249C" w:rsidRDefault="00DF249C" w:rsidP="002F3597">
            <w:r>
              <w:t>string</w:t>
            </w:r>
          </w:p>
        </w:tc>
        <w:tc>
          <w:tcPr>
            <w:tcW w:w="756" w:type="dxa"/>
          </w:tcPr>
          <w:p w:rsidR="00DF249C" w:rsidRDefault="00DF249C" w:rsidP="00EB3BF6">
            <w:r>
              <w:rPr>
                <w:rFonts w:hint="eastAsia"/>
              </w:rPr>
              <w:t>1</w:t>
            </w:r>
            <w:r w:rsidR="00EB3BF6">
              <w:rPr>
                <w:rFonts w:hint="eastAsia"/>
              </w:rPr>
              <w:t>6</w:t>
            </w:r>
          </w:p>
        </w:tc>
        <w:tc>
          <w:tcPr>
            <w:tcW w:w="803" w:type="dxa"/>
          </w:tcPr>
          <w:p w:rsidR="00DF249C" w:rsidRDefault="00DF249C" w:rsidP="002F3597">
            <w:r w:rsidRPr="00B36F12">
              <w:rPr>
                <w:rFonts w:hint="eastAsia"/>
              </w:rPr>
              <w:t>M</w:t>
            </w:r>
          </w:p>
        </w:tc>
        <w:tc>
          <w:tcPr>
            <w:tcW w:w="3061" w:type="dxa"/>
          </w:tcPr>
          <w:p w:rsidR="00DF249C" w:rsidRDefault="00DF249C" w:rsidP="002F3597"/>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成交编号</w:t>
            </w:r>
          </w:p>
        </w:tc>
        <w:tc>
          <w:tcPr>
            <w:tcW w:w="1362" w:type="dxa"/>
          </w:tcPr>
          <w:p w:rsidR="00833FAE" w:rsidRPr="00E21ABA" w:rsidRDefault="00833FAE" w:rsidP="004D74E6">
            <w:r w:rsidRPr="00E21ABA">
              <w:t xml:space="preserve">match_no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18</w:t>
            </w:r>
          </w:p>
        </w:tc>
        <w:tc>
          <w:tcPr>
            <w:tcW w:w="803" w:type="dxa"/>
          </w:tcPr>
          <w:p w:rsidR="00833FAE" w:rsidRDefault="00833FAE">
            <w:r w:rsidRPr="005147F8">
              <w:rPr>
                <w:rFonts w:hint="eastAsia"/>
              </w:rPr>
              <w:t>M</w:t>
            </w:r>
          </w:p>
        </w:tc>
        <w:tc>
          <w:tcPr>
            <w:tcW w:w="3061" w:type="dxa"/>
          </w:tcPr>
          <w:p w:rsidR="00833FAE" w:rsidRDefault="00833FAE" w:rsidP="00DF1D1A"/>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报单号</w:t>
            </w:r>
          </w:p>
        </w:tc>
        <w:tc>
          <w:tcPr>
            <w:tcW w:w="1362" w:type="dxa"/>
          </w:tcPr>
          <w:p w:rsidR="00833FAE" w:rsidRPr="00E21ABA" w:rsidRDefault="00833FAE" w:rsidP="004D74E6">
            <w:r w:rsidRPr="00E21ABA">
              <w:t xml:space="preserve">order_no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18</w:t>
            </w:r>
          </w:p>
        </w:tc>
        <w:tc>
          <w:tcPr>
            <w:tcW w:w="803" w:type="dxa"/>
          </w:tcPr>
          <w:p w:rsidR="00833FAE" w:rsidRDefault="00833FAE">
            <w:r w:rsidRPr="005147F8">
              <w:rPr>
                <w:rFonts w:hint="eastAsia"/>
              </w:rPr>
              <w:t>M</w:t>
            </w:r>
          </w:p>
        </w:tc>
        <w:tc>
          <w:tcPr>
            <w:tcW w:w="3061" w:type="dxa"/>
          </w:tcPr>
          <w:p w:rsidR="00833FAE" w:rsidRDefault="00833FAE" w:rsidP="00DF1D1A"/>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本地报单号</w:t>
            </w:r>
          </w:p>
        </w:tc>
        <w:tc>
          <w:tcPr>
            <w:tcW w:w="1362" w:type="dxa"/>
          </w:tcPr>
          <w:p w:rsidR="00833FAE" w:rsidRPr="00E21ABA" w:rsidRDefault="00833FAE" w:rsidP="004D74E6">
            <w:r w:rsidRPr="00E21ABA">
              <w:t>local_order_no</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14</w:t>
            </w:r>
          </w:p>
        </w:tc>
        <w:tc>
          <w:tcPr>
            <w:tcW w:w="803" w:type="dxa"/>
          </w:tcPr>
          <w:p w:rsidR="00833FAE" w:rsidRDefault="00833FAE">
            <w:r w:rsidRPr="005147F8">
              <w:rPr>
                <w:rFonts w:hint="eastAsia"/>
              </w:rPr>
              <w:t>M</w:t>
            </w:r>
          </w:p>
        </w:tc>
        <w:tc>
          <w:tcPr>
            <w:tcW w:w="3061" w:type="dxa"/>
          </w:tcPr>
          <w:p w:rsidR="00833FAE" w:rsidRDefault="00833FAE" w:rsidP="00DF1D1A"/>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交易市场</w:t>
            </w:r>
          </w:p>
        </w:tc>
        <w:tc>
          <w:tcPr>
            <w:tcW w:w="1362" w:type="dxa"/>
          </w:tcPr>
          <w:p w:rsidR="00833FAE" w:rsidRPr="00E21ABA" w:rsidRDefault="00833FAE" w:rsidP="004D74E6">
            <w:r w:rsidRPr="00E21ABA">
              <w:t xml:space="preserve">market_id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2</w:t>
            </w:r>
          </w:p>
        </w:tc>
        <w:tc>
          <w:tcPr>
            <w:tcW w:w="803" w:type="dxa"/>
          </w:tcPr>
          <w:p w:rsidR="00833FAE" w:rsidRDefault="00833FAE">
            <w:r w:rsidRPr="005147F8">
              <w:rPr>
                <w:rFonts w:hint="eastAsia"/>
              </w:rPr>
              <w:t>M</w:t>
            </w:r>
          </w:p>
        </w:tc>
        <w:tc>
          <w:tcPr>
            <w:tcW w:w="3061" w:type="dxa"/>
          </w:tcPr>
          <w:p w:rsidR="00833FAE" w:rsidRDefault="0026413A" w:rsidP="00DF1D1A">
            <w:hyperlink w:anchor="_b_market_id（交易市场）" w:history="1">
              <w:r w:rsidR="001232D1" w:rsidRPr="00FD1C2F">
                <w:rPr>
                  <w:rStyle w:val="a8"/>
                </w:rPr>
                <w:t>b_market_id</w:t>
              </w:r>
            </w:hyperlink>
          </w:p>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交易</w:t>
            </w:r>
            <w:r>
              <w:rPr>
                <w:rFonts w:hint="eastAsia"/>
              </w:rPr>
              <w:t>类型</w:t>
            </w:r>
          </w:p>
        </w:tc>
        <w:tc>
          <w:tcPr>
            <w:tcW w:w="1362" w:type="dxa"/>
          </w:tcPr>
          <w:p w:rsidR="00833FAE" w:rsidRPr="00E21ABA" w:rsidRDefault="00833FAE" w:rsidP="004D74E6">
            <w:r w:rsidRPr="00E21ABA">
              <w:t xml:space="preserve">exch_type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4</w:t>
            </w:r>
          </w:p>
        </w:tc>
        <w:tc>
          <w:tcPr>
            <w:tcW w:w="803" w:type="dxa"/>
          </w:tcPr>
          <w:p w:rsidR="00833FAE" w:rsidRDefault="00833FAE">
            <w:r w:rsidRPr="005147F8">
              <w:rPr>
                <w:rFonts w:hint="eastAsia"/>
              </w:rPr>
              <w:t>M</w:t>
            </w:r>
          </w:p>
        </w:tc>
        <w:tc>
          <w:tcPr>
            <w:tcW w:w="3061" w:type="dxa"/>
          </w:tcPr>
          <w:p w:rsidR="00833FAE" w:rsidRDefault="0026413A" w:rsidP="00DF1D1A">
            <w:hyperlink w:anchor="_exch_type（交易类型）" w:history="1">
              <w:r w:rsidR="00B25DF7" w:rsidRPr="00FD1C2F">
                <w:rPr>
                  <w:rStyle w:val="a8"/>
                  <w:rFonts w:hint="eastAsia"/>
                </w:rPr>
                <w:t>exch_type</w:t>
              </w:r>
            </w:hyperlink>
          </w:p>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成交日期</w:t>
            </w:r>
          </w:p>
        </w:tc>
        <w:tc>
          <w:tcPr>
            <w:tcW w:w="1362" w:type="dxa"/>
          </w:tcPr>
          <w:p w:rsidR="00833FAE" w:rsidRPr="00E21ABA" w:rsidRDefault="00833FAE" w:rsidP="004D74E6">
            <w:r w:rsidRPr="00E21ABA">
              <w:t xml:space="preserve">exch_date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8</w:t>
            </w:r>
          </w:p>
        </w:tc>
        <w:tc>
          <w:tcPr>
            <w:tcW w:w="803" w:type="dxa"/>
          </w:tcPr>
          <w:p w:rsidR="00833FAE" w:rsidRDefault="00833FAE">
            <w:r w:rsidRPr="005147F8">
              <w:rPr>
                <w:rFonts w:hint="eastAsia"/>
              </w:rPr>
              <w:t>M</w:t>
            </w:r>
          </w:p>
        </w:tc>
        <w:tc>
          <w:tcPr>
            <w:tcW w:w="3061" w:type="dxa"/>
          </w:tcPr>
          <w:p w:rsidR="00833FAE" w:rsidRDefault="00833FAE" w:rsidP="00DF1D1A"/>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成交时间</w:t>
            </w:r>
          </w:p>
        </w:tc>
        <w:tc>
          <w:tcPr>
            <w:tcW w:w="1362" w:type="dxa"/>
          </w:tcPr>
          <w:p w:rsidR="00833FAE" w:rsidRPr="00E21ABA" w:rsidRDefault="00833FAE" w:rsidP="004D74E6">
            <w:r w:rsidRPr="00E21ABA">
              <w:t xml:space="preserve">exch_time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8</w:t>
            </w:r>
          </w:p>
        </w:tc>
        <w:tc>
          <w:tcPr>
            <w:tcW w:w="803" w:type="dxa"/>
          </w:tcPr>
          <w:p w:rsidR="00833FAE" w:rsidRDefault="00833FAE">
            <w:r w:rsidRPr="005147F8">
              <w:rPr>
                <w:rFonts w:hint="eastAsia"/>
              </w:rPr>
              <w:t>M</w:t>
            </w:r>
          </w:p>
        </w:tc>
        <w:tc>
          <w:tcPr>
            <w:tcW w:w="3061" w:type="dxa"/>
          </w:tcPr>
          <w:p w:rsidR="00833FAE" w:rsidRDefault="00833FAE" w:rsidP="00DF1D1A"/>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合约代码</w:t>
            </w:r>
          </w:p>
        </w:tc>
        <w:tc>
          <w:tcPr>
            <w:tcW w:w="1362" w:type="dxa"/>
          </w:tcPr>
          <w:p w:rsidR="00833FAE" w:rsidRPr="00E21ABA" w:rsidRDefault="00833FAE" w:rsidP="004D74E6">
            <w:r w:rsidRPr="00E21ABA">
              <w:t xml:space="preserve">prod_code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10</w:t>
            </w:r>
          </w:p>
        </w:tc>
        <w:tc>
          <w:tcPr>
            <w:tcW w:w="803" w:type="dxa"/>
          </w:tcPr>
          <w:p w:rsidR="00833FAE" w:rsidRDefault="00833FAE">
            <w:r w:rsidRPr="005147F8">
              <w:rPr>
                <w:rFonts w:hint="eastAsia"/>
              </w:rPr>
              <w:t>M</w:t>
            </w:r>
          </w:p>
        </w:tc>
        <w:tc>
          <w:tcPr>
            <w:tcW w:w="3061" w:type="dxa"/>
          </w:tcPr>
          <w:p w:rsidR="00833FAE" w:rsidRDefault="00833FAE" w:rsidP="00DF1D1A"/>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成交价格</w:t>
            </w:r>
          </w:p>
        </w:tc>
        <w:tc>
          <w:tcPr>
            <w:tcW w:w="1362" w:type="dxa"/>
          </w:tcPr>
          <w:p w:rsidR="00EE55FB" w:rsidRPr="00E21ABA" w:rsidRDefault="00EE55FB" w:rsidP="004D74E6">
            <w:r w:rsidRPr="00E21ABA">
              <w:t xml:space="preserve">match_price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A2521D">
            <w:r>
              <w:rPr>
                <w:rFonts w:hint="eastAsia"/>
              </w:rPr>
              <w:t>黄金铂金单位元</w:t>
            </w:r>
            <w:r>
              <w:rPr>
                <w:rFonts w:hint="eastAsia"/>
              </w:rPr>
              <w:t>/</w:t>
            </w:r>
            <w:r>
              <w:rPr>
                <w:rFonts w:hint="eastAsia"/>
              </w:rPr>
              <w:t>克</w:t>
            </w:r>
          </w:p>
          <w:p w:rsidR="00EE55FB" w:rsidRDefault="00EE55FB" w:rsidP="00A2521D">
            <w:r>
              <w:rPr>
                <w:rFonts w:hint="eastAsia"/>
              </w:rPr>
              <w:t>白银单位元</w:t>
            </w:r>
            <w:r>
              <w:rPr>
                <w:rFonts w:hint="eastAsia"/>
              </w:rPr>
              <w:t>/</w:t>
            </w:r>
            <w:r>
              <w:rPr>
                <w:rFonts w:hint="eastAsia"/>
              </w:rPr>
              <w:t>千克</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成交数量</w:t>
            </w:r>
          </w:p>
        </w:tc>
        <w:tc>
          <w:tcPr>
            <w:tcW w:w="1362" w:type="dxa"/>
          </w:tcPr>
          <w:p w:rsidR="00EE55FB" w:rsidRPr="00E21ABA" w:rsidRDefault="00EE55FB" w:rsidP="004D74E6">
            <w:r w:rsidRPr="00E21ABA">
              <w:t xml:space="preserve">match_amount  </w:t>
            </w:r>
          </w:p>
        </w:tc>
        <w:tc>
          <w:tcPr>
            <w:tcW w:w="982" w:type="dxa"/>
          </w:tcPr>
          <w:p w:rsidR="00EE55FB" w:rsidRDefault="00EE55FB" w:rsidP="006C27C9">
            <w:r>
              <w:rPr>
                <w:rFonts w:hint="eastAsia"/>
              </w:rPr>
              <w:t>int</w:t>
            </w:r>
          </w:p>
        </w:tc>
        <w:tc>
          <w:tcPr>
            <w:tcW w:w="756" w:type="dxa"/>
          </w:tcPr>
          <w:p w:rsidR="00EE55FB" w:rsidRDefault="00EE55FB" w:rsidP="006C27C9"/>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单位手</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买卖方向</w:t>
            </w:r>
          </w:p>
        </w:tc>
        <w:tc>
          <w:tcPr>
            <w:tcW w:w="1362" w:type="dxa"/>
          </w:tcPr>
          <w:p w:rsidR="00EE55FB" w:rsidRPr="00E21ABA" w:rsidRDefault="00EE55FB" w:rsidP="004D74E6">
            <w:r w:rsidRPr="00E21ABA">
              <w:t xml:space="preserve">bs            </w:t>
            </w:r>
          </w:p>
        </w:tc>
        <w:tc>
          <w:tcPr>
            <w:tcW w:w="982" w:type="dxa"/>
          </w:tcPr>
          <w:p w:rsidR="00EE55FB" w:rsidRDefault="00EE55FB" w:rsidP="006C27C9">
            <w:r>
              <w:rPr>
                <w:rFonts w:hint="eastAsia"/>
              </w:rPr>
              <w:t>string</w:t>
            </w:r>
          </w:p>
        </w:tc>
        <w:tc>
          <w:tcPr>
            <w:tcW w:w="756" w:type="dxa"/>
          </w:tcPr>
          <w:p w:rsidR="00EE55FB" w:rsidRDefault="00EE55FB" w:rsidP="006C27C9">
            <w:r>
              <w:rPr>
                <w:rFonts w:hint="eastAsia"/>
              </w:rPr>
              <w:t>2</w:t>
            </w:r>
          </w:p>
        </w:tc>
        <w:tc>
          <w:tcPr>
            <w:tcW w:w="803" w:type="dxa"/>
          </w:tcPr>
          <w:p w:rsidR="00EE55FB" w:rsidRDefault="00EE55FB">
            <w:r w:rsidRPr="005147F8">
              <w:rPr>
                <w:rFonts w:hint="eastAsia"/>
              </w:rPr>
              <w:t>M</w:t>
            </w:r>
          </w:p>
        </w:tc>
        <w:tc>
          <w:tcPr>
            <w:tcW w:w="3061" w:type="dxa"/>
          </w:tcPr>
          <w:p w:rsidR="00EE55FB" w:rsidRDefault="0026413A" w:rsidP="00DF1D1A">
            <w:hyperlink w:anchor="_b_buyorsell（买卖方向）" w:history="1">
              <w:r w:rsidR="00EE55FB" w:rsidRPr="00E571E5">
                <w:rPr>
                  <w:rStyle w:val="a8"/>
                </w:rPr>
                <w:t>b_buyorsell</w:t>
              </w:r>
            </w:hyperlink>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开平标志</w:t>
            </w:r>
          </w:p>
        </w:tc>
        <w:tc>
          <w:tcPr>
            <w:tcW w:w="1362" w:type="dxa"/>
          </w:tcPr>
          <w:p w:rsidR="00EE55FB" w:rsidRPr="00E21ABA" w:rsidRDefault="00EE55FB" w:rsidP="004D74E6">
            <w:r w:rsidRPr="00E21ABA">
              <w:t xml:space="preserve">offset_flag   </w:t>
            </w:r>
          </w:p>
        </w:tc>
        <w:tc>
          <w:tcPr>
            <w:tcW w:w="982" w:type="dxa"/>
          </w:tcPr>
          <w:p w:rsidR="00EE55FB" w:rsidRDefault="00EE55FB" w:rsidP="006C27C9">
            <w:r>
              <w:rPr>
                <w:rFonts w:hint="eastAsia"/>
              </w:rPr>
              <w:t>string</w:t>
            </w:r>
          </w:p>
        </w:tc>
        <w:tc>
          <w:tcPr>
            <w:tcW w:w="756" w:type="dxa"/>
          </w:tcPr>
          <w:p w:rsidR="00EE55FB" w:rsidRDefault="00EE55FB" w:rsidP="006C27C9">
            <w:r>
              <w:rPr>
                <w:rFonts w:hint="eastAsia"/>
              </w:rPr>
              <w:t>2</w:t>
            </w:r>
          </w:p>
        </w:tc>
        <w:tc>
          <w:tcPr>
            <w:tcW w:w="803" w:type="dxa"/>
          </w:tcPr>
          <w:p w:rsidR="00EE55FB" w:rsidRDefault="00EE55FB">
            <w:r w:rsidRPr="005147F8">
              <w:rPr>
                <w:rFonts w:hint="eastAsia"/>
              </w:rPr>
              <w:t>M</w:t>
            </w:r>
          </w:p>
        </w:tc>
        <w:tc>
          <w:tcPr>
            <w:tcW w:w="3061" w:type="dxa"/>
          </w:tcPr>
          <w:p w:rsidR="00EE55FB" w:rsidRDefault="0026413A" w:rsidP="00A2521D">
            <w:hyperlink w:anchor="_b_offset_flag（开平标志）" w:history="1">
              <w:r w:rsidR="00EE55FB" w:rsidRPr="00E571E5">
                <w:rPr>
                  <w:rStyle w:val="a8"/>
                </w:rPr>
                <w:t>b_offset_flag</w:t>
              </w:r>
            </w:hyperlink>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交收标志</w:t>
            </w:r>
          </w:p>
        </w:tc>
        <w:tc>
          <w:tcPr>
            <w:tcW w:w="1362" w:type="dxa"/>
          </w:tcPr>
          <w:p w:rsidR="00EE55FB" w:rsidRPr="00E21ABA" w:rsidRDefault="00EE55FB" w:rsidP="004D74E6">
            <w:r w:rsidRPr="00E21ABA">
              <w:t xml:space="preserve">deli_flag     </w:t>
            </w:r>
          </w:p>
        </w:tc>
        <w:tc>
          <w:tcPr>
            <w:tcW w:w="982" w:type="dxa"/>
          </w:tcPr>
          <w:p w:rsidR="00EE55FB" w:rsidRDefault="00EE55FB" w:rsidP="006C27C9">
            <w:r>
              <w:rPr>
                <w:rFonts w:hint="eastAsia"/>
              </w:rPr>
              <w:t>string</w:t>
            </w:r>
          </w:p>
        </w:tc>
        <w:tc>
          <w:tcPr>
            <w:tcW w:w="756" w:type="dxa"/>
          </w:tcPr>
          <w:p w:rsidR="00EE55FB" w:rsidRDefault="00EE55FB" w:rsidP="006C27C9">
            <w:r>
              <w:rPr>
                <w:rFonts w:hint="eastAsia"/>
              </w:rPr>
              <w:t>2</w:t>
            </w:r>
          </w:p>
        </w:tc>
        <w:tc>
          <w:tcPr>
            <w:tcW w:w="803" w:type="dxa"/>
          </w:tcPr>
          <w:p w:rsidR="00EE55FB" w:rsidRDefault="00EE55FB">
            <w:r w:rsidRPr="005147F8">
              <w:rPr>
                <w:rFonts w:hint="eastAsia"/>
              </w:rPr>
              <w:t>M</w:t>
            </w:r>
          </w:p>
        </w:tc>
        <w:tc>
          <w:tcPr>
            <w:tcW w:w="3061" w:type="dxa"/>
          </w:tcPr>
          <w:p w:rsidR="00EE55FB" w:rsidRDefault="0026413A" w:rsidP="00A2521D">
            <w:hyperlink w:anchor="_b_deli_flag（交割标志）" w:history="1">
              <w:r w:rsidR="00EE55FB" w:rsidRPr="00E571E5">
                <w:rPr>
                  <w:rStyle w:val="a8"/>
                </w:rPr>
                <w:t>b_deli_flag</w:t>
              </w:r>
            </w:hyperlink>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交易金额</w:t>
            </w:r>
          </w:p>
        </w:tc>
        <w:tc>
          <w:tcPr>
            <w:tcW w:w="1362" w:type="dxa"/>
          </w:tcPr>
          <w:p w:rsidR="00EE55FB" w:rsidRPr="00E21ABA" w:rsidRDefault="00EE55FB" w:rsidP="004D74E6">
            <w:r w:rsidRPr="00E21ABA">
              <w:t xml:space="preserve">exch_bal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交易所交易费用</w:t>
            </w:r>
          </w:p>
        </w:tc>
        <w:tc>
          <w:tcPr>
            <w:tcW w:w="1362" w:type="dxa"/>
          </w:tcPr>
          <w:p w:rsidR="00EE55FB" w:rsidRPr="00E21ABA" w:rsidRDefault="00EE55FB" w:rsidP="004D74E6">
            <w:r w:rsidRPr="00E21ABA">
              <w:t xml:space="preserve">b_exch_fare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会员交易费用</w:t>
            </w:r>
          </w:p>
        </w:tc>
        <w:tc>
          <w:tcPr>
            <w:tcW w:w="1362" w:type="dxa"/>
          </w:tcPr>
          <w:p w:rsidR="00EE55FB" w:rsidRPr="00E21ABA" w:rsidRDefault="00EE55FB" w:rsidP="004D74E6">
            <w:r w:rsidRPr="00E21ABA">
              <w:t xml:space="preserve">m_exch_fare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交易所保证金</w:t>
            </w:r>
          </w:p>
        </w:tc>
        <w:tc>
          <w:tcPr>
            <w:tcW w:w="1362" w:type="dxa"/>
          </w:tcPr>
          <w:p w:rsidR="00EE55FB" w:rsidRPr="00E21ABA" w:rsidRDefault="00EE55FB" w:rsidP="004D74E6">
            <w:r w:rsidRPr="00E21ABA">
              <w:t xml:space="preserve">b_margin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会员保证金</w:t>
            </w:r>
          </w:p>
        </w:tc>
        <w:tc>
          <w:tcPr>
            <w:tcW w:w="1362" w:type="dxa"/>
          </w:tcPr>
          <w:p w:rsidR="00EE55FB" w:rsidRPr="00E21ABA" w:rsidRDefault="00EE55FB" w:rsidP="004D74E6">
            <w:r w:rsidRPr="00E21ABA">
              <w:t xml:space="preserve">m_margin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lastRenderedPageBreak/>
              <w:t>→</w:t>
            </w:r>
          </w:p>
        </w:tc>
        <w:tc>
          <w:tcPr>
            <w:tcW w:w="1483" w:type="dxa"/>
            <w:gridSpan w:val="2"/>
          </w:tcPr>
          <w:p w:rsidR="00EE55FB" w:rsidRPr="00F0183A" w:rsidRDefault="00EE55FB" w:rsidP="00DF1D1A">
            <w:r w:rsidRPr="00F0183A">
              <w:rPr>
                <w:rFonts w:hint="eastAsia"/>
              </w:rPr>
              <w:t>平仓盈余</w:t>
            </w:r>
          </w:p>
        </w:tc>
        <w:tc>
          <w:tcPr>
            <w:tcW w:w="1362" w:type="dxa"/>
          </w:tcPr>
          <w:p w:rsidR="00EE55FB" w:rsidRPr="00E21ABA" w:rsidRDefault="00EE55FB" w:rsidP="004D74E6">
            <w:r w:rsidRPr="00E21ABA">
              <w:t xml:space="preserve">cov_surplus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委托终端类型</w:t>
            </w:r>
          </w:p>
        </w:tc>
        <w:tc>
          <w:tcPr>
            <w:tcW w:w="1362" w:type="dxa"/>
          </w:tcPr>
          <w:p w:rsidR="00EE55FB" w:rsidRPr="00E21ABA" w:rsidRDefault="00EE55FB" w:rsidP="004D74E6">
            <w:r w:rsidRPr="00E21ABA">
              <w:t xml:space="preserve">term_type     </w:t>
            </w:r>
          </w:p>
        </w:tc>
        <w:tc>
          <w:tcPr>
            <w:tcW w:w="982" w:type="dxa"/>
          </w:tcPr>
          <w:p w:rsidR="00EE55FB" w:rsidRDefault="00EE55FB" w:rsidP="006C27C9">
            <w:r>
              <w:rPr>
                <w:rFonts w:hint="eastAsia"/>
              </w:rPr>
              <w:t>string</w:t>
            </w:r>
          </w:p>
        </w:tc>
        <w:tc>
          <w:tcPr>
            <w:tcW w:w="756" w:type="dxa"/>
          </w:tcPr>
          <w:p w:rsidR="00EE55FB" w:rsidRDefault="00EE55FB" w:rsidP="006C27C9">
            <w:r>
              <w:rPr>
                <w:rFonts w:hint="eastAsia"/>
              </w:rPr>
              <w:t>2</w:t>
            </w:r>
          </w:p>
        </w:tc>
        <w:tc>
          <w:tcPr>
            <w:tcW w:w="803" w:type="dxa"/>
          </w:tcPr>
          <w:p w:rsidR="00EE55FB" w:rsidRDefault="00EE55FB">
            <w:r w:rsidRPr="005147F8">
              <w:rPr>
                <w:rFonts w:hint="eastAsia"/>
              </w:rPr>
              <w:t>M</w:t>
            </w:r>
          </w:p>
        </w:tc>
        <w:tc>
          <w:tcPr>
            <w:tcW w:w="3061" w:type="dxa"/>
          </w:tcPr>
          <w:p w:rsidR="00EE55FB" w:rsidRDefault="0026413A" w:rsidP="00DF1D1A">
            <w:hyperlink w:anchor="_term_type（渠道类型）" w:history="1">
              <w:r w:rsidR="00EE55FB" w:rsidRPr="00E571E5">
                <w:rPr>
                  <w:rStyle w:val="a8"/>
                  <w:rFonts w:hint="eastAsia"/>
                </w:rPr>
                <w:t>term_type</w:t>
              </w:r>
            </w:hyperlink>
          </w:p>
        </w:tc>
      </w:tr>
    </w:tbl>
    <w:p w:rsidR="00544580" w:rsidRDefault="00544580" w:rsidP="00544580">
      <w:pPr>
        <w:rPr>
          <w:lang w:val="zh-CN"/>
        </w:rPr>
      </w:pPr>
    </w:p>
    <w:p w:rsidR="00544580" w:rsidRDefault="00544580" w:rsidP="00544580">
      <w:pPr>
        <w:rPr>
          <w:lang w:val="zh-CN"/>
        </w:rPr>
      </w:pPr>
    </w:p>
    <w:p w:rsidR="00093275" w:rsidRDefault="009E4DDA" w:rsidP="007E5E9D">
      <w:pPr>
        <w:pStyle w:val="5"/>
      </w:pPr>
      <w:r>
        <w:rPr>
          <w:rFonts w:hint="eastAsia"/>
        </w:rPr>
        <w:t>历史</w:t>
      </w:r>
      <w:r w:rsidR="00093275">
        <w:rPr>
          <w:rFonts w:hint="eastAsia"/>
        </w:rPr>
        <w:t>出入金流水查询</w:t>
      </w:r>
      <w:r w:rsidR="002D5E61">
        <w:rPr>
          <w:rFonts w:hint="eastAsia"/>
        </w:rPr>
        <w:t>[C</w:t>
      </w:r>
      <w:r w:rsidR="00B3225C">
        <w:rPr>
          <w:rFonts w:hint="eastAsia"/>
        </w:rPr>
        <w:t>811</w:t>
      </w:r>
      <w:r w:rsidR="00093275">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rPr>
        <w:t>查询客户历史出入金流水。</w:t>
      </w:r>
    </w:p>
    <w:p w:rsidR="00093275" w:rsidRDefault="00093275" w:rsidP="007E5E9D">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362"/>
        <w:gridCol w:w="869"/>
        <w:gridCol w:w="869"/>
        <w:gridCol w:w="803"/>
        <w:gridCol w:w="3061"/>
      </w:tblGrid>
      <w:tr w:rsidR="00093275" w:rsidTr="00DF1D1A">
        <w:trPr>
          <w:trHeight w:hRule="exact" w:val="400"/>
          <w:jc w:val="center"/>
        </w:trPr>
        <w:tc>
          <w:tcPr>
            <w:tcW w:w="1431" w:type="dxa"/>
            <w:gridSpan w:val="2"/>
            <w:shd w:val="clear" w:color="auto" w:fill="EEECE1"/>
          </w:tcPr>
          <w:p w:rsidR="00093275" w:rsidRDefault="00093275" w:rsidP="00DF1D1A">
            <w:r>
              <w:rPr>
                <w:rFonts w:hint="eastAsia"/>
              </w:rPr>
              <w:t>报文类型</w:t>
            </w:r>
          </w:p>
        </w:tc>
        <w:tc>
          <w:tcPr>
            <w:tcW w:w="7726" w:type="dxa"/>
            <w:gridSpan w:val="6"/>
          </w:tcPr>
          <w:p w:rsidR="00093275" w:rsidRDefault="00093275" w:rsidP="00DF1D1A">
            <w:r>
              <w:rPr>
                <w:rFonts w:hint="eastAsia"/>
              </w:rPr>
              <w:t>请求报文体</w:t>
            </w:r>
          </w:p>
        </w:tc>
      </w:tr>
      <w:tr w:rsidR="00093275" w:rsidTr="00DF1D1A">
        <w:trPr>
          <w:trHeight w:hRule="exact" w:val="400"/>
          <w:jc w:val="center"/>
        </w:trPr>
        <w:tc>
          <w:tcPr>
            <w:tcW w:w="1431" w:type="dxa"/>
            <w:gridSpan w:val="2"/>
            <w:shd w:val="clear" w:color="auto" w:fill="EEECE1"/>
          </w:tcPr>
          <w:p w:rsidR="00093275" w:rsidRDefault="00093275" w:rsidP="00DF1D1A">
            <w:r>
              <w:rPr>
                <w:rFonts w:hint="eastAsia"/>
              </w:rPr>
              <w:t>交易代码</w:t>
            </w:r>
          </w:p>
        </w:tc>
        <w:tc>
          <w:tcPr>
            <w:tcW w:w="7726" w:type="dxa"/>
            <w:gridSpan w:val="6"/>
          </w:tcPr>
          <w:p w:rsidR="00093275" w:rsidRDefault="002D5E61" w:rsidP="00B3225C">
            <w:r>
              <w:rPr>
                <w:rFonts w:hint="eastAsia"/>
              </w:rPr>
              <w:t>C</w:t>
            </w:r>
            <w:r w:rsidR="00B3225C">
              <w:rPr>
                <w:rFonts w:hint="eastAsia"/>
              </w:rPr>
              <w:t>811</w:t>
            </w:r>
          </w:p>
        </w:tc>
      </w:tr>
      <w:tr w:rsidR="00093275" w:rsidTr="00DF1D1A">
        <w:trPr>
          <w:trHeight w:hRule="exact" w:val="400"/>
          <w:jc w:val="center"/>
        </w:trPr>
        <w:tc>
          <w:tcPr>
            <w:tcW w:w="1431" w:type="dxa"/>
            <w:gridSpan w:val="2"/>
            <w:shd w:val="clear" w:color="auto" w:fill="EEECE1"/>
          </w:tcPr>
          <w:p w:rsidR="00093275" w:rsidRDefault="00093275" w:rsidP="00DF1D1A">
            <w:r>
              <w:rPr>
                <w:rFonts w:hint="eastAsia"/>
              </w:rPr>
              <w:t>报文说明</w:t>
            </w:r>
          </w:p>
        </w:tc>
        <w:tc>
          <w:tcPr>
            <w:tcW w:w="7726" w:type="dxa"/>
            <w:gridSpan w:val="6"/>
          </w:tcPr>
          <w:p w:rsidR="00093275" w:rsidRDefault="003E146B" w:rsidP="00DF1D1A">
            <w:r>
              <w:rPr>
                <w:rFonts w:hint="eastAsia"/>
              </w:rPr>
              <w:t>历史</w:t>
            </w:r>
            <w:r w:rsidR="00093275">
              <w:rPr>
                <w:rFonts w:hint="eastAsia"/>
              </w:rPr>
              <w:t>出入金流水查询的请求报文体</w:t>
            </w:r>
          </w:p>
        </w:tc>
      </w:tr>
      <w:tr w:rsidR="00093275" w:rsidTr="00DF1D1A">
        <w:trPr>
          <w:trHeight w:hRule="exact" w:val="400"/>
          <w:jc w:val="center"/>
        </w:trPr>
        <w:tc>
          <w:tcPr>
            <w:tcW w:w="648" w:type="dxa"/>
            <w:shd w:val="clear" w:color="auto" w:fill="EEECE1"/>
          </w:tcPr>
          <w:p w:rsidR="00093275" w:rsidRDefault="004C000B" w:rsidP="00DF1D1A">
            <w:r>
              <w:rPr>
                <w:rFonts w:hint="eastAsia"/>
              </w:rPr>
              <w:t>符号</w:t>
            </w:r>
          </w:p>
        </w:tc>
        <w:tc>
          <w:tcPr>
            <w:tcW w:w="1545" w:type="dxa"/>
            <w:gridSpan w:val="2"/>
            <w:shd w:val="clear" w:color="auto" w:fill="EEECE1"/>
          </w:tcPr>
          <w:p w:rsidR="00093275" w:rsidRDefault="00093275" w:rsidP="00DF1D1A">
            <w:r>
              <w:rPr>
                <w:rFonts w:hint="eastAsia"/>
              </w:rPr>
              <w:t>中文名称</w:t>
            </w:r>
          </w:p>
        </w:tc>
        <w:tc>
          <w:tcPr>
            <w:tcW w:w="1362" w:type="dxa"/>
            <w:shd w:val="clear" w:color="auto" w:fill="EEECE1"/>
          </w:tcPr>
          <w:p w:rsidR="00093275" w:rsidRDefault="00093275" w:rsidP="00DF1D1A">
            <w:r>
              <w:rPr>
                <w:rFonts w:hint="eastAsia"/>
              </w:rPr>
              <w:t>英文名称</w:t>
            </w:r>
          </w:p>
        </w:tc>
        <w:tc>
          <w:tcPr>
            <w:tcW w:w="869" w:type="dxa"/>
            <w:shd w:val="clear" w:color="auto" w:fill="EEECE1"/>
          </w:tcPr>
          <w:p w:rsidR="00093275" w:rsidRDefault="00093275" w:rsidP="00DF1D1A">
            <w:r>
              <w:rPr>
                <w:rFonts w:hint="eastAsia"/>
              </w:rPr>
              <w:t>类型</w:t>
            </w:r>
          </w:p>
        </w:tc>
        <w:tc>
          <w:tcPr>
            <w:tcW w:w="869" w:type="dxa"/>
            <w:shd w:val="clear" w:color="auto" w:fill="EEECE1"/>
          </w:tcPr>
          <w:p w:rsidR="00093275" w:rsidRDefault="00093275" w:rsidP="00DF1D1A">
            <w:r>
              <w:rPr>
                <w:rFonts w:hint="eastAsia"/>
              </w:rPr>
              <w:t>长度</w:t>
            </w:r>
          </w:p>
        </w:tc>
        <w:tc>
          <w:tcPr>
            <w:tcW w:w="803" w:type="dxa"/>
            <w:shd w:val="clear" w:color="auto" w:fill="EEECE1"/>
          </w:tcPr>
          <w:p w:rsidR="00093275" w:rsidRDefault="00093275" w:rsidP="00DF1D1A">
            <w:r>
              <w:rPr>
                <w:rFonts w:hint="eastAsia"/>
              </w:rPr>
              <w:t>必填</w:t>
            </w:r>
          </w:p>
        </w:tc>
        <w:tc>
          <w:tcPr>
            <w:tcW w:w="3061" w:type="dxa"/>
            <w:shd w:val="clear" w:color="auto" w:fill="EEECE1"/>
          </w:tcPr>
          <w:p w:rsidR="00093275" w:rsidRDefault="00093275" w:rsidP="00DF1D1A">
            <w:r>
              <w:rPr>
                <w:rFonts w:hint="eastAsia"/>
              </w:rPr>
              <w:t>说明</w:t>
            </w:r>
          </w:p>
        </w:tc>
      </w:tr>
      <w:tr w:rsidR="00833FAE" w:rsidTr="00DF1D1A">
        <w:trPr>
          <w:trHeight w:hRule="exact" w:val="570"/>
          <w:jc w:val="center"/>
        </w:trPr>
        <w:tc>
          <w:tcPr>
            <w:tcW w:w="648" w:type="dxa"/>
          </w:tcPr>
          <w:p w:rsidR="00833FAE" w:rsidRDefault="00833FAE" w:rsidP="00DF1D1A"/>
        </w:tc>
        <w:tc>
          <w:tcPr>
            <w:tcW w:w="1545" w:type="dxa"/>
            <w:gridSpan w:val="2"/>
          </w:tcPr>
          <w:p w:rsidR="00833FAE" w:rsidRDefault="00833FAE" w:rsidP="00DF1D1A">
            <w:r>
              <w:rPr>
                <w:rFonts w:hint="eastAsia"/>
              </w:rPr>
              <w:t>操作标志</w:t>
            </w:r>
          </w:p>
        </w:tc>
        <w:tc>
          <w:tcPr>
            <w:tcW w:w="1362" w:type="dxa"/>
          </w:tcPr>
          <w:p w:rsidR="00833FAE" w:rsidRPr="000565D9" w:rsidRDefault="00833FAE" w:rsidP="004D74E6">
            <w:r w:rsidRPr="000565D9">
              <w:t>oper_flag</w:t>
            </w:r>
          </w:p>
        </w:tc>
        <w:tc>
          <w:tcPr>
            <w:tcW w:w="869" w:type="dxa"/>
          </w:tcPr>
          <w:p w:rsidR="00833FAE" w:rsidRDefault="00833FAE" w:rsidP="00DF1D1A">
            <w:r>
              <w:rPr>
                <w:rFonts w:hint="eastAsia"/>
              </w:rPr>
              <w:t>int</w:t>
            </w:r>
          </w:p>
        </w:tc>
        <w:tc>
          <w:tcPr>
            <w:tcW w:w="869" w:type="dxa"/>
          </w:tcPr>
          <w:p w:rsidR="00833FAE" w:rsidRDefault="00833FAE" w:rsidP="00DF1D1A">
            <w:r>
              <w:rPr>
                <w:rFonts w:hint="eastAsia"/>
              </w:rPr>
              <w:t>1</w:t>
            </w:r>
          </w:p>
        </w:tc>
        <w:tc>
          <w:tcPr>
            <w:tcW w:w="803" w:type="dxa"/>
          </w:tcPr>
          <w:p w:rsidR="00833FAE" w:rsidRDefault="00833FAE" w:rsidP="00DF1D1A">
            <w:r>
              <w:rPr>
                <w:rFonts w:hint="eastAsia"/>
              </w:rPr>
              <w:t>M</w:t>
            </w:r>
          </w:p>
        </w:tc>
        <w:tc>
          <w:tcPr>
            <w:tcW w:w="3061" w:type="dxa"/>
          </w:tcPr>
          <w:p w:rsidR="00833FAE" w:rsidRDefault="00833FAE" w:rsidP="00DF1D1A">
            <w:r>
              <w:rPr>
                <w:rFonts w:hint="eastAsia"/>
              </w:rPr>
              <w:t>默认填</w:t>
            </w:r>
            <w:r>
              <w:rPr>
                <w:rFonts w:hint="eastAsia"/>
              </w:rPr>
              <w:t xml:space="preserve"> 0</w:t>
            </w:r>
          </w:p>
        </w:tc>
      </w:tr>
      <w:tr w:rsidR="00833FAE" w:rsidTr="00DF1D1A">
        <w:trPr>
          <w:trHeight w:hRule="exact" w:val="844"/>
          <w:jc w:val="center"/>
        </w:trPr>
        <w:tc>
          <w:tcPr>
            <w:tcW w:w="648" w:type="dxa"/>
          </w:tcPr>
          <w:p w:rsidR="00833FAE" w:rsidRPr="0037383C" w:rsidRDefault="00833FAE" w:rsidP="00DF1D1A"/>
        </w:tc>
        <w:tc>
          <w:tcPr>
            <w:tcW w:w="1545" w:type="dxa"/>
            <w:gridSpan w:val="2"/>
          </w:tcPr>
          <w:p w:rsidR="00833FAE" w:rsidRPr="0037383C" w:rsidRDefault="00833FAE" w:rsidP="00DF1D1A">
            <w:r w:rsidRPr="0037383C">
              <w:rPr>
                <w:rFonts w:hint="eastAsia"/>
              </w:rPr>
              <w:t>划转方向</w:t>
            </w:r>
          </w:p>
        </w:tc>
        <w:tc>
          <w:tcPr>
            <w:tcW w:w="1362" w:type="dxa"/>
          </w:tcPr>
          <w:p w:rsidR="00833FAE" w:rsidRPr="000565D9" w:rsidRDefault="00833FAE" w:rsidP="004D74E6">
            <w:r w:rsidRPr="000565D9">
              <w:t>access_way</w:t>
            </w:r>
          </w:p>
        </w:tc>
        <w:tc>
          <w:tcPr>
            <w:tcW w:w="869" w:type="dxa"/>
          </w:tcPr>
          <w:p w:rsidR="00833FAE" w:rsidRPr="0037383C" w:rsidRDefault="00833FAE" w:rsidP="00DF1D1A">
            <w:r>
              <w:rPr>
                <w:rFonts w:hint="eastAsia"/>
              </w:rPr>
              <w:t>string</w:t>
            </w:r>
          </w:p>
        </w:tc>
        <w:tc>
          <w:tcPr>
            <w:tcW w:w="869" w:type="dxa"/>
          </w:tcPr>
          <w:p w:rsidR="00833FAE" w:rsidRPr="0037383C" w:rsidRDefault="00833FAE" w:rsidP="00DF1D1A">
            <w:r w:rsidRPr="0037383C">
              <w:rPr>
                <w:rFonts w:hint="eastAsia"/>
              </w:rPr>
              <w:t>1</w:t>
            </w:r>
          </w:p>
        </w:tc>
        <w:tc>
          <w:tcPr>
            <w:tcW w:w="803" w:type="dxa"/>
          </w:tcPr>
          <w:p w:rsidR="00833FAE" w:rsidRDefault="00833FAE">
            <w:r w:rsidRPr="0015109F">
              <w:rPr>
                <w:rFonts w:hint="eastAsia"/>
              </w:rPr>
              <w:t>O</w:t>
            </w:r>
          </w:p>
        </w:tc>
        <w:tc>
          <w:tcPr>
            <w:tcW w:w="3061" w:type="dxa"/>
          </w:tcPr>
          <w:p w:rsidR="00833FAE" w:rsidRPr="0037383C" w:rsidRDefault="0026413A" w:rsidP="00DF1D1A">
            <w:hyperlink w:anchor="_access_way（资金划转方向）" w:history="1">
              <w:r w:rsidR="00833FAE" w:rsidRPr="0037383C">
                <w:rPr>
                  <w:rStyle w:val="a8"/>
                  <w:rFonts w:ascii="宋体" w:hAnsi="宋体" w:hint="eastAsia"/>
                  <w:szCs w:val="21"/>
                </w:rPr>
                <w:t>access_way</w:t>
              </w:r>
            </w:hyperlink>
          </w:p>
        </w:tc>
      </w:tr>
      <w:tr w:rsidR="00833FAE" w:rsidTr="00DF1D1A">
        <w:trPr>
          <w:trHeight w:hRule="exact" w:val="844"/>
          <w:jc w:val="center"/>
        </w:trPr>
        <w:tc>
          <w:tcPr>
            <w:tcW w:w="648" w:type="dxa"/>
          </w:tcPr>
          <w:p w:rsidR="00833FAE" w:rsidRPr="0037383C" w:rsidRDefault="00833FAE" w:rsidP="00DF1D1A"/>
        </w:tc>
        <w:tc>
          <w:tcPr>
            <w:tcW w:w="1545" w:type="dxa"/>
            <w:gridSpan w:val="2"/>
          </w:tcPr>
          <w:p w:rsidR="00833FAE" w:rsidRPr="0037383C" w:rsidRDefault="00833FAE" w:rsidP="00DF1D1A">
            <w:r w:rsidRPr="0037383C">
              <w:t>开始日期</w:t>
            </w:r>
          </w:p>
        </w:tc>
        <w:tc>
          <w:tcPr>
            <w:tcW w:w="1362" w:type="dxa"/>
          </w:tcPr>
          <w:p w:rsidR="00833FAE" w:rsidRPr="000565D9" w:rsidRDefault="00833FAE" w:rsidP="004D74E6">
            <w:r w:rsidRPr="000565D9">
              <w:t>start_date</w:t>
            </w:r>
          </w:p>
        </w:tc>
        <w:tc>
          <w:tcPr>
            <w:tcW w:w="869" w:type="dxa"/>
          </w:tcPr>
          <w:p w:rsidR="00833FAE" w:rsidRPr="0037383C" w:rsidRDefault="00833FAE" w:rsidP="00DF1D1A">
            <w:r>
              <w:t>string</w:t>
            </w:r>
          </w:p>
        </w:tc>
        <w:tc>
          <w:tcPr>
            <w:tcW w:w="869" w:type="dxa"/>
          </w:tcPr>
          <w:p w:rsidR="00833FAE" w:rsidRPr="0037383C" w:rsidRDefault="00833FAE" w:rsidP="00DF1D1A">
            <w:r w:rsidRPr="0037383C">
              <w:rPr>
                <w:rFonts w:hint="eastAsia"/>
              </w:rPr>
              <w:t>8</w:t>
            </w:r>
          </w:p>
        </w:tc>
        <w:tc>
          <w:tcPr>
            <w:tcW w:w="803" w:type="dxa"/>
          </w:tcPr>
          <w:p w:rsidR="00833FAE" w:rsidRDefault="00833FAE">
            <w:r w:rsidRPr="0017418D">
              <w:rPr>
                <w:rFonts w:hint="eastAsia"/>
              </w:rPr>
              <w:t>M</w:t>
            </w:r>
          </w:p>
        </w:tc>
        <w:tc>
          <w:tcPr>
            <w:tcW w:w="3061" w:type="dxa"/>
          </w:tcPr>
          <w:p w:rsidR="00833FAE" w:rsidRPr="0037383C" w:rsidRDefault="00833FAE" w:rsidP="00DF1D1A"/>
        </w:tc>
      </w:tr>
      <w:tr w:rsidR="00833FAE" w:rsidTr="00DF1D1A">
        <w:trPr>
          <w:trHeight w:hRule="exact" w:val="844"/>
          <w:jc w:val="center"/>
        </w:trPr>
        <w:tc>
          <w:tcPr>
            <w:tcW w:w="648" w:type="dxa"/>
          </w:tcPr>
          <w:p w:rsidR="00833FAE" w:rsidRPr="0037383C" w:rsidRDefault="00833FAE" w:rsidP="00DF1D1A"/>
        </w:tc>
        <w:tc>
          <w:tcPr>
            <w:tcW w:w="1545" w:type="dxa"/>
            <w:gridSpan w:val="2"/>
          </w:tcPr>
          <w:p w:rsidR="00833FAE" w:rsidRPr="0037383C" w:rsidRDefault="00833FAE" w:rsidP="00DF1D1A">
            <w:r w:rsidRPr="0037383C">
              <w:t>结束日期</w:t>
            </w:r>
          </w:p>
        </w:tc>
        <w:tc>
          <w:tcPr>
            <w:tcW w:w="1362" w:type="dxa"/>
          </w:tcPr>
          <w:p w:rsidR="00833FAE" w:rsidRDefault="00833FAE" w:rsidP="004D74E6">
            <w:r w:rsidRPr="000565D9">
              <w:t>end_date</w:t>
            </w:r>
          </w:p>
        </w:tc>
        <w:tc>
          <w:tcPr>
            <w:tcW w:w="869" w:type="dxa"/>
          </w:tcPr>
          <w:p w:rsidR="00833FAE" w:rsidRPr="0037383C" w:rsidRDefault="00833FAE" w:rsidP="00DF1D1A">
            <w:r>
              <w:t>string</w:t>
            </w:r>
          </w:p>
        </w:tc>
        <w:tc>
          <w:tcPr>
            <w:tcW w:w="869" w:type="dxa"/>
          </w:tcPr>
          <w:p w:rsidR="00833FAE" w:rsidRPr="0037383C" w:rsidRDefault="00833FAE" w:rsidP="00DF1D1A">
            <w:r w:rsidRPr="0037383C">
              <w:rPr>
                <w:rFonts w:hint="eastAsia"/>
              </w:rPr>
              <w:t>8</w:t>
            </w:r>
          </w:p>
        </w:tc>
        <w:tc>
          <w:tcPr>
            <w:tcW w:w="803" w:type="dxa"/>
          </w:tcPr>
          <w:p w:rsidR="00833FAE" w:rsidRDefault="00833FAE">
            <w:r w:rsidRPr="0017418D">
              <w:rPr>
                <w:rFonts w:hint="eastAsia"/>
              </w:rPr>
              <w:t>M</w:t>
            </w:r>
          </w:p>
        </w:tc>
        <w:tc>
          <w:tcPr>
            <w:tcW w:w="3061" w:type="dxa"/>
          </w:tcPr>
          <w:p w:rsidR="00833FAE" w:rsidRPr="0037383C" w:rsidRDefault="00833FAE" w:rsidP="00DF1D1A"/>
        </w:tc>
      </w:tr>
      <w:tr w:rsidR="005435C9" w:rsidTr="00DF1D1A">
        <w:trPr>
          <w:trHeight w:hRule="exact" w:val="844"/>
          <w:jc w:val="center"/>
        </w:trPr>
        <w:tc>
          <w:tcPr>
            <w:tcW w:w="648" w:type="dxa"/>
          </w:tcPr>
          <w:p w:rsidR="005435C9" w:rsidRPr="0037383C" w:rsidRDefault="005435C9" w:rsidP="00DF1D1A"/>
        </w:tc>
        <w:tc>
          <w:tcPr>
            <w:tcW w:w="1545"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093275" w:rsidRPr="00620B97" w:rsidRDefault="00093275" w:rsidP="00093275">
      <w:r>
        <w:rPr>
          <w:rFonts w:hint="eastAsia"/>
          <w:lang w:val="zh-CN"/>
        </w:rPr>
        <w:t>说明</w:t>
      </w:r>
      <w:r w:rsidRPr="00620B97">
        <w:rPr>
          <w:rFonts w:hint="eastAsia"/>
        </w:rPr>
        <w:t>：</w:t>
      </w:r>
      <w:r w:rsidRPr="00576186">
        <w:rPr>
          <w:rFonts w:hint="eastAsia"/>
        </w:rPr>
        <w:t>本地流水号</w:t>
      </w:r>
      <w:r w:rsidR="007E340C">
        <w:rPr>
          <w:rFonts w:hint="eastAsia"/>
        </w:rPr>
        <w:t>l</w:t>
      </w:r>
      <w:r w:rsidRPr="00576186">
        <w:rPr>
          <w:rFonts w:hint="eastAsia"/>
        </w:rPr>
        <w:t>ocal_serial_no</w:t>
      </w:r>
      <w:r>
        <w:rPr>
          <w:rFonts w:hint="eastAsia"/>
        </w:rPr>
        <w:t>字段填出入金申请交易中响应报文返回的本地流水号字段。</w:t>
      </w:r>
    </w:p>
    <w:p w:rsidR="00093275" w:rsidRPr="00620B97" w:rsidRDefault="00093275" w:rsidP="00093275"/>
    <w:p w:rsidR="00093275" w:rsidRDefault="00093275" w:rsidP="007E5E9D">
      <w:pPr>
        <w:pStyle w:val="5"/>
        <w:numPr>
          <w:ilvl w:val="5"/>
          <w:numId w:val="1"/>
        </w:numPr>
      </w:pPr>
      <w:r>
        <w:rPr>
          <w:rFonts w:hint="eastAsia"/>
        </w:rPr>
        <w:lastRenderedPageBreak/>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83"/>
        <w:gridCol w:w="762"/>
        <w:gridCol w:w="1919"/>
        <w:gridCol w:w="992"/>
        <w:gridCol w:w="709"/>
        <w:gridCol w:w="850"/>
        <w:gridCol w:w="2494"/>
      </w:tblGrid>
      <w:tr w:rsidR="00093275" w:rsidTr="007D2C2C">
        <w:trPr>
          <w:trHeight w:hRule="exact" w:val="400"/>
          <w:jc w:val="center"/>
        </w:trPr>
        <w:tc>
          <w:tcPr>
            <w:tcW w:w="1431" w:type="dxa"/>
            <w:gridSpan w:val="2"/>
            <w:shd w:val="clear" w:color="auto" w:fill="EEECE1"/>
          </w:tcPr>
          <w:p w:rsidR="00093275" w:rsidRDefault="00093275" w:rsidP="00DF1D1A">
            <w:r>
              <w:rPr>
                <w:rFonts w:hint="eastAsia"/>
              </w:rPr>
              <w:t>报文类型</w:t>
            </w:r>
          </w:p>
        </w:tc>
        <w:tc>
          <w:tcPr>
            <w:tcW w:w="7726" w:type="dxa"/>
            <w:gridSpan w:val="6"/>
          </w:tcPr>
          <w:p w:rsidR="00093275" w:rsidRDefault="00093275" w:rsidP="00DF1D1A">
            <w:r>
              <w:rPr>
                <w:rFonts w:hint="eastAsia"/>
              </w:rPr>
              <w:t>响应报文体</w:t>
            </w:r>
          </w:p>
        </w:tc>
      </w:tr>
      <w:tr w:rsidR="00093275" w:rsidTr="007D2C2C">
        <w:trPr>
          <w:trHeight w:hRule="exact" w:val="400"/>
          <w:jc w:val="center"/>
        </w:trPr>
        <w:tc>
          <w:tcPr>
            <w:tcW w:w="1431" w:type="dxa"/>
            <w:gridSpan w:val="2"/>
            <w:shd w:val="clear" w:color="auto" w:fill="EEECE1"/>
          </w:tcPr>
          <w:p w:rsidR="00093275" w:rsidRDefault="00093275" w:rsidP="00DF1D1A">
            <w:r>
              <w:rPr>
                <w:rFonts w:hint="eastAsia"/>
              </w:rPr>
              <w:t>交易代码</w:t>
            </w:r>
          </w:p>
        </w:tc>
        <w:tc>
          <w:tcPr>
            <w:tcW w:w="7726" w:type="dxa"/>
            <w:gridSpan w:val="6"/>
          </w:tcPr>
          <w:p w:rsidR="00093275" w:rsidRDefault="002D5E61" w:rsidP="00B3225C">
            <w:r>
              <w:rPr>
                <w:rFonts w:hint="eastAsia"/>
              </w:rPr>
              <w:t>C</w:t>
            </w:r>
            <w:r w:rsidR="00B3225C">
              <w:rPr>
                <w:rFonts w:hint="eastAsia"/>
              </w:rPr>
              <w:t>811</w:t>
            </w:r>
          </w:p>
        </w:tc>
      </w:tr>
      <w:tr w:rsidR="00093275" w:rsidTr="007D2C2C">
        <w:trPr>
          <w:trHeight w:hRule="exact" w:val="400"/>
          <w:jc w:val="center"/>
        </w:trPr>
        <w:tc>
          <w:tcPr>
            <w:tcW w:w="1431" w:type="dxa"/>
            <w:gridSpan w:val="2"/>
            <w:shd w:val="clear" w:color="auto" w:fill="EEECE1"/>
          </w:tcPr>
          <w:p w:rsidR="00093275" w:rsidRDefault="00093275" w:rsidP="00DF1D1A">
            <w:r>
              <w:rPr>
                <w:rFonts w:hint="eastAsia"/>
              </w:rPr>
              <w:t>报文说明</w:t>
            </w:r>
          </w:p>
        </w:tc>
        <w:tc>
          <w:tcPr>
            <w:tcW w:w="7726" w:type="dxa"/>
            <w:gridSpan w:val="6"/>
          </w:tcPr>
          <w:p w:rsidR="00093275" w:rsidRDefault="00D70C7F" w:rsidP="00DF1D1A">
            <w:r>
              <w:rPr>
                <w:rFonts w:hint="eastAsia"/>
              </w:rPr>
              <w:t>历史</w:t>
            </w:r>
            <w:r w:rsidR="00093275">
              <w:rPr>
                <w:rFonts w:hint="eastAsia"/>
              </w:rPr>
              <w:t>出入金流水查询的响应报文体</w:t>
            </w:r>
          </w:p>
        </w:tc>
      </w:tr>
      <w:tr w:rsidR="00093275" w:rsidTr="007D2C2C">
        <w:trPr>
          <w:trHeight w:hRule="exact" w:val="400"/>
          <w:jc w:val="center"/>
        </w:trPr>
        <w:tc>
          <w:tcPr>
            <w:tcW w:w="648" w:type="dxa"/>
            <w:shd w:val="clear" w:color="auto" w:fill="EEECE1"/>
          </w:tcPr>
          <w:p w:rsidR="00093275" w:rsidRDefault="004C000B" w:rsidP="00DF1D1A">
            <w:r>
              <w:rPr>
                <w:rFonts w:hint="eastAsia"/>
              </w:rPr>
              <w:t>符号</w:t>
            </w:r>
          </w:p>
        </w:tc>
        <w:tc>
          <w:tcPr>
            <w:tcW w:w="1545" w:type="dxa"/>
            <w:gridSpan w:val="2"/>
            <w:shd w:val="clear" w:color="auto" w:fill="EEECE1"/>
          </w:tcPr>
          <w:p w:rsidR="00093275" w:rsidRDefault="00093275" w:rsidP="00DF1D1A">
            <w:r>
              <w:rPr>
                <w:rFonts w:hint="eastAsia"/>
              </w:rPr>
              <w:t>中文名称</w:t>
            </w:r>
          </w:p>
        </w:tc>
        <w:tc>
          <w:tcPr>
            <w:tcW w:w="1919" w:type="dxa"/>
            <w:shd w:val="clear" w:color="auto" w:fill="EEECE1"/>
          </w:tcPr>
          <w:p w:rsidR="00093275" w:rsidRDefault="00093275" w:rsidP="00DF1D1A">
            <w:r>
              <w:rPr>
                <w:rFonts w:hint="eastAsia"/>
              </w:rPr>
              <w:t>英文名称</w:t>
            </w:r>
          </w:p>
        </w:tc>
        <w:tc>
          <w:tcPr>
            <w:tcW w:w="992" w:type="dxa"/>
            <w:shd w:val="clear" w:color="auto" w:fill="EEECE1"/>
          </w:tcPr>
          <w:p w:rsidR="00093275" w:rsidRDefault="00093275" w:rsidP="00DF1D1A">
            <w:r>
              <w:rPr>
                <w:rFonts w:hint="eastAsia"/>
              </w:rPr>
              <w:t>类型</w:t>
            </w:r>
          </w:p>
        </w:tc>
        <w:tc>
          <w:tcPr>
            <w:tcW w:w="709" w:type="dxa"/>
            <w:shd w:val="clear" w:color="auto" w:fill="EEECE1"/>
          </w:tcPr>
          <w:p w:rsidR="00093275" w:rsidRDefault="00093275" w:rsidP="00DF1D1A">
            <w:r>
              <w:rPr>
                <w:rFonts w:hint="eastAsia"/>
              </w:rPr>
              <w:t>长度</w:t>
            </w:r>
          </w:p>
        </w:tc>
        <w:tc>
          <w:tcPr>
            <w:tcW w:w="850" w:type="dxa"/>
            <w:shd w:val="clear" w:color="auto" w:fill="EEECE1"/>
          </w:tcPr>
          <w:p w:rsidR="00093275" w:rsidRDefault="00093275" w:rsidP="00DF1D1A">
            <w:r>
              <w:rPr>
                <w:rFonts w:hint="eastAsia"/>
              </w:rPr>
              <w:t>必填</w:t>
            </w:r>
          </w:p>
        </w:tc>
        <w:tc>
          <w:tcPr>
            <w:tcW w:w="2494" w:type="dxa"/>
            <w:shd w:val="clear" w:color="auto" w:fill="EEECE1"/>
          </w:tcPr>
          <w:p w:rsidR="00093275" w:rsidRDefault="00093275" w:rsidP="00DF1D1A">
            <w:r>
              <w:rPr>
                <w:rFonts w:hint="eastAsia"/>
              </w:rPr>
              <w:t>说明</w:t>
            </w:r>
          </w:p>
        </w:tc>
      </w:tr>
      <w:tr w:rsidR="008D22F0" w:rsidTr="007D2C2C">
        <w:trPr>
          <w:trHeight w:hRule="exact" w:val="574"/>
          <w:jc w:val="center"/>
        </w:trPr>
        <w:tc>
          <w:tcPr>
            <w:tcW w:w="648" w:type="dxa"/>
          </w:tcPr>
          <w:p w:rsidR="008D22F0" w:rsidRDefault="008D22F0" w:rsidP="00DF1D1A"/>
        </w:tc>
        <w:tc>
          <w:tcPr>
            <w:tcW w:w="1545" w:type="dxa"/>
            <w:gridSpan w:val="2"/>
          </w:tcPr>
          <w:p w:rsidR="008D22F0" w:rsidRDefault="008D22F0" w:rsidP="00DF1D1A">
            <w:r>
              <w:rPr>
                <w:rFonts w:hint="eastAsia"/>
              </w:rPr>
              <w:t>操作标志</w:t>
            </w:r>
          </w:p>
        </w:tc>
        <w:tc>
          <w:tcPr>
            <w:tcW w:w="1919" w:type="dxa"/>
          </w:tcPr>
          <w:p w:rsidR="008D22F0" w:rsidRPr="00782429" w:rsidRDefault="008D22F0" w:rsidP="004D74E6">
            <w:r w:rsidRPr="00782429">
              <w:t>oper_flag</w:t>
            </w:r>
          </w:p>
        </w:tc>
        <w:tc>
          <w:tcPr>
            <w:tcW w:w="992" w:type="dxa"/>
          </w:tcPr>
          <w:p w:rsidR="008D22F0" w:rsidRDefault="008D22F0" w:rsidP="00DF1D1A">
            <w:r>
              <w:rPr>
                <w:rFonts w:hint="eastAsia"/>
              </w:rPr>
              <w:t>int</w:t>
            </w:r>
          </w:p>
        </w:tc>
        <w:tc>
          <w:tcPr>
            <w:tcW w:w="709" w:type="dxa"/>
          </w:tcPr>
          <w:p w:rsidR="008D22F0" w:rsidRDefault="008D22F0" w:rsidP="00DF1D1A">
            <w:r>
              <w:rPr>
                <w:rFonts w:hint="eastAsia"/>
              </w:rPr>
              <w:t>1</w:t>
            </w:r>
          </w:p>
        </w:tc>
        <w:tc>
          <w:tcPr>
            <w:tcW w:w="850" w:type="dxa"/>
          </w:tcPr>
          <w:p w:rsidR="008D22F0" w:rsidRDefault="008D22F0">
            <w:r w:rsidRPr="00A6478B">
              <w:rPr>
                <w:rFonts w:hint="eastAsia"/>
              </w:rPr>
              <w:t>M</w:t>
            </w:r>
          </w:p>
        </w:tc>
        <w:tc>
          <w:tcPr>
            <w:tcW w:w="2494" w:type="dxa"/>
          </w:tcPr>
          <w:p w:rsidR="008D22F0" w:rsidRDefault="008D22F0" w:rsidP="00DF1D1A">
            <w:r>
              <w:rPr>
                <w:rFonts w:hint="eastAsia"/>
              </w:rPr>
              <w:t>默认填</w:t>
            </w:r>
            <w:r>
              <w:rPr>
                <w:rFonts w:hint="eastAsia"/>
              </w:rPr>
              <w:t xml:space="preserve"> 0</w:t>
            </w:r>
          </w:p>
        </w:tc>
      </w:tr>
      <w:tr w:rsidR="00C1677F" w:rsidTr="007D2C2C">
        <w:trPr>
          <w:trHeight w:hRule="exact" w:val="574"/>
          <w:jc w:val="center"/>
        </w:trPr>
        <w:tc>
          <w:tcPr>
            <w:tcW w:w="648" w:type="dxa"/>
          </w:tcPr>
          <w:p w:rsidR="00C1677F" w:rsidRDefault="00C1677F" w:rsidP="00DF1D1A">
            <w:r w:rsidRPr="00EA7AAD">
              <w:rPr>
                <w:rFonts w:ascii="宋体" w:hAnsi="宋体" w:cs="宋体" w:hint="eastAsia"/>
                <w:color w:val="000000"/>
                <w:kern w:val="0"/>
                <w:sz w:val="20"/>
                <w:szCs w:val="20"/>
              </w:rPr>
              <w:t>[]</w:t>
            </w:r>
          </w:p>
        </w:tc>
        <w:tc>
          <w:tcPr>
            <w:tcW w:w="1545" w:type="dxa"/>
            <w:gridSpan w:val="2"/>
          </w:tcPr>
          <w:p w:rsidR="00C1677F" w:rsidRDefault="00C1677F" w:rsidP="00DF1D1A">
            <w:r>
              <w:rPr>
                <w:rFonts w:hint="eastAsia"/>
              </w:rPr>
              <w:t>出入金流水信息</w:t>
            </w:r>
          </w:p>
        </w:tc>
        <w:tc>
          <w:tcPr>
            <w:tcW w:w="1919" w:type="dxa"/>
          </w:tcPr>
          <w:p w:rsidR="00C1677F" w:rsidRPr="00782429" w:rsidRDefault="00C1677F" w:rsidP="004D74E6">
            <w:r>
              <w:rPr>
                <w:rFonts w:hint="eastAsia"/>
              </w:rPr>
              <w:t>list</w:t>
            </w:r>
          </w:p>
        </w:tc>
        <w:tc>
          <w:tcPr>
            <w:tcW w:w="992" w:type="dxa"/>
          </w:tcPr>
          <w:p w:rsidR="00C1677F" w:rsidRDefault="00C1677F" w:rsidP="00046BBD">
            <w:r>
              <w:rPr>
                <w:rFonts w:hint="eastAsia"/>
              </w:rPr>
              <w:t>List</w:t>
            </w:r>
          </w:p>
        </w:tc>
        <w:tc>
          <w:tcPr>
            <w:tcW w:w="709" w:type="dxa"/>
          </w:tcPr>
          <w:p w:rsidR="00C1677F" w:rsidRDefault="00C1677F" w:rsidP="00046BBD"/>
        </w:tc>
        <w:tc>
          <w:tcPr>
            <w:tcW w:w="850" w:type="dxa"/>
          </w:tcPr>
          <w:p w:rsidR="00C1677F" w:rsidRDefault="00C1677F" w:rsidP="00046BBD">
            <w:r w:rsidRPr="00B3355C">
              <w:rPr>
                <w:rFonts w:hint="eastAsia"/>
              </w:rPr>
              <w:t>M</w:t>
            </w:r>
          </w:p>
        </w:tc>
        <w:tc>
          <w:tcPr>
            <w:tcW w:w="2494" w:type="dxa"/>
          </w:tcPr>
          <w:p w:rsidR="00C1677F" w:rsidRDefault="00C1677F" w:rsidP="00046BBD">
            <w:r>
              <w:rPr>
                <w:rFonts w:hint="eastAsia"/>
              </w:rPr>
              <w:t>List&lt;List&lt;String&gt;&gt;</w:t>
            </w:r>
          </w:p>
        </w:tc>
      </w:tr>
      <w:tr w:rsidR="008D22F0" w:rsidTr="007D2C2C">
        <w:trPr>
          <w:trHeight w:hRule="exact" w:val="574"/>
          <w:jc w:val="center"/>
        </w:trPr>
        <w:tc>
          <w:tcPr>
            <w:tcW w:w="648" w:type="dxa"/>
          </w:tcPr>
          <w:p w:rsidR="008D22F0" w:rsidRPr="00EA7AAD" w:rsidRDefault="008D22F0" w:rsidP="00DF1D1A">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Pr>
          <w:p w:rsidR="008D22F0" w:rsidRDefault="008D22F0" w:rsidP="00DF1D1A">
            <w:r>
              <w:rPr>
                <w:rFonts w:hint="eastAsia"/>
              </w:rPr>
              <w:t>出入金流水信息</w:t>
            </w:r>
          </w:p>
        </w:tc>
        <w:tc>
          <w:tcPr>
            <w:tcW w:w="1919" w:type="dxa"/>
          </w:tcPr>
          <w:p w:rsidR="008D22F0" w:rsidRPr="00782429" w:rsidRDefault="008D22F0" w:rsidP="004D74E6"/>
        </w:tc>
        <w:tc>
          <w:tcPr>
            <w:tcW w:w="992" w:type="dxa"/>
          </w:tcPr>
          <w:p w:rsidR="008D22F0" w:rsidRDefault="008D22F0" w:rsidP="00DF1D1A"/>
        </w:tc>
        <w:tc>
          <w:tcPr>
            <w:tcW w:w="709" w:type="dxa"/>
          </w:tcPr>
          <w:p w:rsidR="008D22F0" w:rsidRDefault="008D22F0" w:rsidP="00DF1D1A"/>
        </w:tc>
        <w:tc>
          <w:tcPr>
            <w:tcW w:w="850" w:type="dxa"/>
          </w:tcPr>
          <w:p w:rsidR="008D22F0" w:rsidRDefault="008D22F0">
            <w:r w:rsidRPr="00A6478B">
              <w:rPr>
                <w:rFonts w:hint="eastAsia"/>
              </w:rPr>
              <w:t>M</w:t>
            </w:r>
          </w:p>
        </w:tc>
        <w:tc>
          <w:tcPr>
            <w:tcW w:w="2494" w:type="dxa"/>
          </w:tcPr>
          <w:p w:rsidR="008D22F0" w:rsidRDefault="008D22F0" w:rsidP="00DF1D1A"/>
        </w:tc>
      </w:tr>
      <w:tr w:rsidR="00DF249C" w:rsidTr="007D2C2C">
        <w:trPr>
          <w:trHeight w:hRule="exact" w:val="574"/>
          <w:jc w:val="center"/>
        </w:trPr>
        <w:tc>
          <w:tcPr>
            <w:tcW w:w="648" w:type="dxa"/>
          </w:tcPr>
          <w:p w:rsidR="00DF249C" w:rsidRDefault="00DF249C" w:rsidP="002F3597">
            <w:r w:rsidRPr="00EA7AAD">
              <w:rPr>
                <w:rFonts w:ascii="宋体" w:hAnsi="宋体" w:cs="宋体" w:hint="eastAsia"/>
                <w:color w:val="000000"/>
                <w:kern w:val="0"/>
                <w:sz w:val="20"/>
                <w:szCs w:val="20"/>
              </w:rPr>
              <w:t>→</w:t>
            </w:r>
          </w:p>
        </w:tc>
        <w:tc>
          <w:tcPr>
            <w:tcW w:w="1545" w:type="dxa"/>
            <w:gridSpan w:val="2"/>
          </w:tcPr>
          <w:p w:rsidR="00DF249C" w:rsidRDefault="00DF249C" w:rsidP="002F3597">
            <w:r>
              <w:rPr>
                <w:rFonts w:hint="eastAsia"/>
              </w:rPr>
              <w:t>客户号</w:t>
            </w:r>
          </w:p>
        </w:tc>
        <w:tc>
          <w:tcPr>
            <w:tcW w:w="1919" w:type="dxa"/>
          </w:tcPr>
          <w:p w:rsidR="00DF249C" w:rsidRPr="009F21B9" w:rsidRDefault="00DF249C" w:rsidP="002F3597">
            <w:r>
              <w:t>acct_no</w:t>
            </w:r>
          </w:p>
        </w:tc>
        <w:tc>
          <w:tcPr>
            <w:tcW w:w="992" w:type="dxa"/>
          </w:tcPr>
          <w:p w:rsidR="00DF249C" w:rsidRDefault="00DF249C" w:rsidP="002F3597">
            <w:r>
              <w:t>string</w:t>
            </w:r>
          </w:p>
        </w:tc>
        <w:tc>
          <w:tcPr>
            <w:tcW w:w="709" w:type="dxa"/>
          </w:tcPr>
          <w:p w:rsidR="00DF249C" w:rsidRDefault="00DF249C" w:rsidP="00EB3BF6">
            <w:r>
              <w:rPr>
                <w:rFonts w:hint="eastAsia"/>
              </w:rPr>
              <w:t>1</w:t>
            </w:r>
            <w:r w:rsidR="00EB3BF6">
              <w:rPr>
                <w:rFonts w:hint="eastAsia"/>
              </w:rPr>
              <w:t>6</w:t>
            </w:r>
          </w:p>
        </w:tc>
        <w:tc>
          <w:tcPr>
            <w:tcW w:w="850" w:type="dxa"/>
          </w:tcPr>
          <w:p w:rsidR="00DF249C" w:rsidRDefault="00DF249C" w:rsidP="002F3597">
            <w:r w:rsidRPr="00B36F12">
              <w:rPr>
                <w:rFonts w:hint="eastAsia"/>
              </w:rPr>
              <w:t>M</w:t>
            </w:r>
          </w:p>
        </w:tc>
        <w:tc>
          <w:tcPr>
            <w:tcW w:w="2494" w:type="dxa"/>
          </w:tcPr>
          <w:p w:rsidR="00DF249C" w:rsidRDefault="00DF249C" w:rsidP="002F3597"/>
        </w:tc>
      </w:tr>
      <w:tr w:rsidR="008D22F0" w:rsidTr="007D2C2C">
        <w:trPr>
          <w:trHeight w:hRule="exact" w:val="517"/>
          <w:jc w:val="center"/>
        </w:trPr>
        <w:tc>
          <w:tcPr>
            <w:tcW w:w="648" w:type="dxa"/>
          </w:tcPr>
          <w:p w:rsidR="008D22F0" w:rsidRDefault="008D22F0" w:rsidP="00DF1D1A">
            <w:r w:rsidRPr="00EA7AAD">
              <w:rPr>
                <w:rFonts w:ascii="宋体" w:hAnsi="宋体" w:cs="宋体" w:hint="eastAsia"/>
                <w:color w:val="000000"/>
                <w:kern w:val="0"/>
                <w:sz w:val="20"/>
                <w:szCs w:val="20"/>
              </w:rPr>
              <w:t>→</w:t>
            </w:r>
          </w:p>
        </w:tc>
        <w:tc>
          <w:tcPr>
            <w:tcW w:w="1545" w:type="dxa"/>
            <w:gridSpan w:val="2"/>
          </w:tcPr>
          <w:p w:rsidR="008D22F0" w:rsidRDefault="008D22F0" w:rsidP="00DF1D1A">
            <w:r>
              <w:t>交易日期</w:t>
            </w:r>
          </w:p>
        </w:tc>
        <w:tc>
          <w:tcPr>
            <w:tcW w:w="1919" w:type="dxa"/>
          </w:tcPr>
          <w:p w:rsidR="008D22F0" w:rsidRPr="00782429" w:rsidRDefault="008D22F0" w:rsidP="004D74E6">
            <w:r w:rsidRPr="00782429">
              <w:t>exch_date</w:t>
            </w:r>
          </w:p>
        </w:tc>
        <w:tc>
          <w:tcPr>
            <w:tcW w:w="992" w:type="dxa"/>
          </w:tcPr>
          <w:p w:rsidR="008D22F0" w:rsidRDefault="008D22F0" w:rsidP="00DF1D1A">
            <w:r>
              <w:rPr>
                <w:rFonts w:hint="eastAsia"/>
              </w:rPr>
              <w:t>string</w:t>
            </w:r>
          </w:p>
        </w:tc>
        <w:tc>
          <w:tcPr>
            <w:tcW w:w="709" w:type="dxa"/>
          </w:tcPr>
          <w:p w:rsidR="008D22F0" w:rsidRDefault="008D22F0" w:rsidP="00DF1D1A">
            <w:r>
              <w:rPr>
                <w:rFonts w:hint="eastAsia"/>
              </w:rPr>
              <w:t>8</w:t>
            </w:r>
          </w:p>
        </w:tc>
        <w:tc>
          <w:tcPr>
            <w:tcW w:w="850" w:type="dxa"/>
          </w:tcPr>
          <w:p w:rsidR="008D22F0" w:rsidRDefault="008D22F0">
            <w:r w:rsidRPr="00A6478B">
              <w:rPr>
                <w:rFonts w:hint="eastAsia"/>
              </w:rPr>
              <w:t>M</w:t>
            </w:r>
          </w:p>
        </w:tc>
        <w:tc>
          <w:tcPr>
            <w:tcW w:w="2494" w:type="dxa"/>
          </w:tcPr>
          <w:p w:rsidR="008D22F0" w:rsidRDefault="008D22F0" w:rsidP="00DF1D1A"/>
        </w:tc>
      </w:tr>
      <w:tr w:rsidR="008D22F0" w:rsidTr="007D2C2C">
        <w:trPr>
          <w:trHeight w:hRule="exact" w:val="978"/>
          <w:jc w:val="center"/>
        </w:trPr>
        <w:tc>
          <w:tcPr>
            <w:tcW w:w="648" w:type="dxa"/>
          </w:tcPr>
          <w:p w:rsidR="008D22F0" w:rsidRDefault="008D22F0" w:rsidP="00DF1D1A">
            <w:r w:rsidRPr="00EA7AAD">
              <w:rPr>
                <w:rFonts w:ascii="宋体" w:hAnsi="宋体" w:cs="宋体" w:hint="eastAsia"/>
                <w:color w:val="000000"/>
                <w:kern w:val="0"/>
                <w:sz w:val="20"/>
                <w:szCs w:val="20"/>
              </w:rPr>
              <w:t>→</w:t>
            </w:r>
          </w:p>
        </w:tc>
        <w:tc>
          <w:tcPr>
            <w:tcW w:w="1545" w:type="dxa"/>
            <w:gridSpan w:val="2"/>
          </w:tcPr>
          <w:p w:rsidR="008D22F0" w:rsidRDefault="008D22F0" w:rsidP="00DF1D1A">
            <w:r>
              <w:rPr>
                <w:rFonts w:hint="eastAsia"/>
              </w:rPr>
              <w:t>本地流水号</w:t>
            </w:r>
          </w:p>
        </w:tc>
        <w:tc>
          <w:tcPr>
            <w:tcW w:w="1919" w:type="dxa"/>
          </w:tcPr>
          <w:p w:rsidR="008D22F0" w:rsidRPr="00782429" w:rsidRDefault="008D22F0" w:rsidP="004D74E6">
            <w:r w:rsidRPr="00782429">
              <w:t>local_serial_no</w:t>
            </w:r>
          </w:p>
        </w:tc>
        <w:tc>
          <w:tcPr>
            <w:tcW w:w="992" w:type="dxa"/>
          </w:tcPr>
          <w:p w:rsidR="008D22F0" w:rsidRDefault="008D22F0" w:rsidP="00DF1D1A">
            <w:r>
              <w:rPr>
                <w:rFonts w:hint="eastAsia"/>
              </w:rPr>
              <w:t>string</w:t>
            </w:r>
          </w:p>
        </w:tc>
        <w:tc>
          <w:tcPr>
            <w:tcW w:w="709" w:type="dxa"/>
          </w:tcPr>
          <w:p w:rsidR="008D22F0" w:rsidRDefault="008D22F0" w:rsidP="00DF1D1A">
            <w:r>
              <w:rPr>
                <w:rFonts w:hint="eastAsia"/>
              </w:rPr>
              <w:t>32</w:t>
            </w:r>
          </w:p>
        </w:tc>
        <w:tc>
          <w:tcPr>
            <w:tcW w:w="850" w:type="dxa"/>
          </w:tcPr>
          <w:p w:rsidR="008D22F0" w:rsidRDefault="008D22F0">
            <w:r w:rsidRPr="00A6478B">
              <w:rPr>
                <w:rFonts w:hint="eastAsia"/>
              </w:rPr>
              <w:t>M</w:t>
            </w:r>
          </w:p>
        </w:tc>
        <w:tc>
          <w:tcPr>
            <w:tcW w:w="2494" w:type="dxa"/>
          </w:tcPr>
          <w:p w:rsidR="008D22F0" w:rsidRDefault="008D22F0" w:rsidP="00DF1D1A"/>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业务类型</w:t>
            </w:r>
          </w:p>
        </w:tc>
        <w:tc>
          <w:tcPr>
            <w:tcW w:w="1919" w:type="dxa"/>
          </w:tcPr>
          <w:p w:rsidR="00563F58" w:rsidRPr="00782429" w:rsidRDefault="00563F58" w:rsidP="00D77C90">
            <w:r w:rsidRPr="00782429">
              <w:t>f_busi_type</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1</w:t>
            </w:r>
          </w:p>
        </w:tc>
        <w:tc>
          <w:tcPr>
            <w:tcW w:w="850" w:type="dxa"/>
          </w:tcPr>
          <w:p w:rsidR="00563F58" w:rsidRDefault="00563F58" w:rsidP="00D77C90">
            <w:r w:rsidRPr="00A6478B">
              <w:rPr>
                <w:rFonts w:hint="eastAsia"/>
              </w:rPr>
              <w:t>M</w:t>
            </w:r>
          </w:p>
        </w:tc>
        <w:tc>
          <w:tcPr>
            <w:tcW w:w="2494" w:type="dxa"/>
          </w:tcPr>
          <w:p w:rsidR="00563F58" w:rsidRDefault="0026413A" w:rsidP="00D77C90">
            <w:hyperlink w:anchor="_f_busi_type_(业务类型)" w:history="1">
              <w:r w:rsidR="00563F58" w:rsidRPr="00920890">
                <w:rPr>
                  <w:rStyle w:val="a8"/>
                </w:rPr>
                <w:t>f_busi_type</w:t>
              </w:r>
            </w:hyperlink>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t>存取方向</w:t>
            </w:r>
          </w:p>
        </w:tc>
        <w:tc>
          <w:tcPr>
            <w:tcW w:w="1919" w:type="dxa"/>
          </w:tcPr>
          <w:p w:rsidR="00563F58" w:rsidRPr="00782429" w:rsidRDefault="00563F58" w:rsidP="00D77C90">
            <w:r w:rsidRPr="00782429">
              <w:t>access_way</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1</w:t>
            </w:r>
          </w:p>
        </w:tc>
        <w:tc>
          <w:tcPr>
            <w:tcW w:w="850" w:type="dxa"/>
          </w:tcPr>
          <w:p w:rsidR="00563F58" w:rsidRDefault="00563F58" w:rsidP="00D77C90">
            <w:r w:rsidRPr="00A6478B">
              <w:rPr>
                <w:rFonts w:hint="eastAsia"/>
              </w:rPr>
              <w:t>M</w:t>
            </w:r>
          </w:p>
        </w:tc>
        <w:tc>
          <w:tcPr>
            <w:tcW w:w="2494" w:type="dxa"/>
          </w:tcPr>
          <w:p w:rsidR="00563F58" w:rsidRDefault="0026413A" w:rsidP="00D77C90">
            <w:hyperlink w:anchor="_access_way（资金划转方向）" w:history="1">
              <w:r w:rsidR="00563F58" w:rsidRPr="00666305">
                <w:rPr>
                  <w:rStyle w:val="a8"/>
                </w:rPr>
                <w:t>access_way</w:t>
              </w:r>
            </w:hyperlink>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t>发生金额</w:t>
            </w:r>
          </w:p>
        </w:tc>
        <w:tc>
          <w:tcPr>
            <w:tcW w:w="1919" w:type="dxa"/>
          </w:tcPr>
          <w:p w:rsidR="00563F58" w:rsidRPr="00782429" w:rsidRDefault="00563F58" w:rsidP="00D77C90">
            <w:r w:rsidRPr="00782429">
              <w:t>exch_bal</w:t>
            </w:r>
          </w:p>
        </w:tc>
        <w:tc>
          <w:tcPr>
            <w:tcW w:w="992" w:type="dxa"/>
          </w:tcPr>
          <w:p w:rsidR="00563F58" w:rsidRDefault="00563F58" w:rsidP="00D77C90">
            <w:r>
              <w:t>double</w:t>
            </w:r>
          </w:p>
        </w:tc>
        <w:tc>
          <w:tcPr>
            <w:tcW w:w="709" w:type="dxa"/>
          </w:tcPr>
          <w:p w:rsidR="00563F58" w:rsidRDefault="00563F58" w:rsidP="00D77C90"/>
        </w:tc>
        <w:tc>
          <w:tcPr>
            <w:tcW w:w="850" w:type="dxa"/>
          </w:tcPr>
          <w:p w:rsidR="00563F58" w:rsidRDefault="00563F58" w:rsidP="00D77C90">
            <w:r w:rsidRPr="00A6478B">
              <w:rPr>
                <w:rFonts w:hint="eastAsia"/>
              </w:rPr>
              <w:t>M</w:t>
            </w:r>
          </w:p>
        </w:tc>
        <w:tc>
          <w:tcPr>
            <w:tcW w:w="2494" w:type="dxa"/>
          </w:tcPr>
          <w:p w:rsidR="00563F58" w:rsidRDefault="00563F58" w:rsidP="00D77C90">
            <w:r>
              <w:rPr>
                <w:rFonts w:hint="eastAsia"/>
              </w:rPr>
              <w:t>单位元</w:t>
            </w:r>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发送状态</w:t>
            </w:r>
          </w:p>
        </w:tc>
        <w:tc>
          <w:tcPr>
            <w:tcW w:w="1919" w:type="dxa"/>
          </w:tcPr>
          <w:p w:rsidR="00563F58" w:rsidRPr="00782429" w:rsidRDefault="00563F58" w:rsidP="00D77C90">
            <w:r w:rsidRPr="00782429">
              <w:t>send_stat</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1</w:t>
            </w:r>
          </w:p>
        </w:tc>
        <w:tc>
          <w:tcPr>
            <w:tcW w:w="850" w:type="dxa"/>
          </w:tcPr>
          <w:p w:rsidR="00563F58" w:rsidRDefault="00563F58" w:rsidP="00D77C90">
            <w:r w:rsidRPr="00A6478B">
              <w:rPr>
                <w:rFonts w:hint="eastAsia"/>
              </w:rPr>
              <w:t>M</w:t>
            </w:r>
          </w:p>
        </w:tc>
        <w:tc>
          <w:tcPr>
            <w:tcW w:w="2494" w:type="dxa"/>
          </w:tcPr>
          <w:p w:rsidR="00563F58" w:rsidRDefault="0026413A" w:rsidP="00D77C90">
            <w:hyperlink w:anchor="_b_send_stat_(发送状态)" w:history="1">
              <w:r w:rsidR="00563F58" w:rsidRPr="00666305">
                <w:rPr>
                  <w:rStyle w:val="a8"/>
                </w:rPr>
                <w:t>b_send_stat</w:t>
              </w:r>
            </w:hyperlink>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是否已入账</w:t>
            </w:r>
          </w:p>
        </w:tc>
        <w:tc>
          <w:tcPr>
            <w:tcW w:w="1919" w:type="dxa"/>
          </w:tcPr>
          <w:p w:rsidR="00563F58" w:rsidRPr="00782429" w:rsidRDefault="00563F58" w:rsidP="00D77C90">
            <w:r w:rsidRPr="00782429">
              <w:t>in_account_flag</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1</w:t>
            </w:r>
          </w:p>
        </w:tc>
        <w:tc>
          <w:tcPr>
            <w:tcW w:w="850" w:type="dxa"/>
          </w:tcPr>
          <w:p w:rsidR="00563F58" w:rsidRDefault="00563F58" w:rsidP="00D77C90">
            <w:r w:rsidRPr="00A6478B">
              <w:rPr>
                <w:rFonts w:hint="eastAsia"/>
              </w:rPr>
              <w:t>M</w:t>
            </w:r>
          </w:p>
        </w:tc>
        <w:tc>
          <w:tcPr>
            <w:tcW w:w="2494" w:type="dxa"/>
          </w:tcPr>
          <w:p w:rsidR="00563F58" w:rsidRDefault="0026413A" w:rsidP="00D77C90">
            <w:hyperlink w:anchor="_yes_no（是否标志）" w:history="1">
              <w:r w:rsidR="00563F58" w:rsidRPr="00920890">
                <w:rPr>
                  <w:rStyle w:val="a8"/>
                  <w:rFonts w:hint="eastAsia"/>
                </w:rPr>
                <w:t>yes_no</w:t>
              </w:r>
            </w:hyperlink>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t>备注</w:t>
            </w:r>
          </w:p>
        </w:tc>
        <w:tc>
          <w:tcPr>
            <w:tcW w:w="1919" w:type="dxa"/>
          </w:tcPr>
          <w:p w:rsidR="00563F58" w:rsidRPr="00782429" w:rsidRDefault="00563F58" w:rsidP="00D77C90">
            <w:r w:rsidRPr="00782429">
              <w:t>remark</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254</w:t>
            </w:r>
          </w:p>
        </w:tc>
        <w:tc>
          <w:tcPr>
            <w:tcW w:w="850" w:type="dxa"/>
          </w:tcPr>
          <w:p w:rsidR="00563F58" w:rsidRDefault="00563F58" w:rsidP="00D77C90">
            <w:r>
              <w:rPr>
                <w:rFonts w:hint="eastAsia"/>
              </w:rPr>
              <w:t>O</w:t>
            </w:r>
          </w:p>
        </w:tc>
        <w:tc>
          <w:tcPr>
            <w:tcW w:w="2494" w:type="dxa"/>
          </w:tcPr>
          <w:p w:rsidR="00563F58" w:rsidRDefault="00563F58" w:rsidP="00D77C90"/>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银行日期</w:t>
            </w:r>
          </w:p>
        </w:tc>
        <w:tc>
          <w:tcPr>
            <w:tcW w:w="1919" w:type="dxa"/>
          </w:tcPr>
          <w:p w:rsidR="00563F58" w:rsidRPr="00782429" w:rsidRDefault="00563F58" w:rsidP="00D77C90">
            <w:r w:rsidRPr="00782429">
              <w:t>bk_plat_date</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8</w:t>
            </w:r>
          </w:p>
        </w:tc>
        <w:tc>
          <w:tcPr>
            <w:tcW w:w="850" w:type="dxa"/>
          </w:tcPr>
          <w:p w:rsidR="00563F58" w:rsidRDefault="00563F58" w:rsidP="00D77C90">
            <w:r w:rsidRPr="00EB003A">
              <w:rPr>
                <w:rFonts w:hint="eastAsia"/>
              </w:rPr>
              <w:t>O</w:t>
            </w:r>
          </w:p>
        </w:tc>
        <w:tc>
          <w:tcPr>
            <w:tcW w:w="2494" w:type="dxa"/>
          </w:tcPr>
          <w:p w:rsidR="00563F58" w:rsidRDefault="00563F58" w:rsidP="00D77C90"/>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银行流水号</w:t>
            </w:r>
          </w:p>
        </w:tc>
        <w:tc>
          <w:tcPr>
            <w:tcW w:w="1919" w:type="dxa"/>
          </w:tcPr>
          <w:p w:rsidR="00563F58" w:rsidRPr="00782429" w:rsidRDefault="00563F58" w:rsidP="00D77C90">
            <w:r w:rsidRPr="00782429">
              <w:t>bk_seq_no</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32</w:t>
            </w:r>
          </w:p>
        </w:tc>
        <w:tc>
          <w:tcPr>
            <w:tcW w:w="850" w:type="dxa"/>
          </w:tcPr>
          <w:p w:rsidR="00563F58" w:rsidRDefault="00563F58" w:rsidP="00D77C90">
            <w:r w:rsidRPr="00EB003A">
              <w:rPr>
                <w:rFonts w:hint="eastAsia"/>
              </w:rPr>
              <w:t>O</w:t>
            </w:r>
          </w:p>
        </w:tc>
        <w:tc>
          <w:tcPr>
            <w:tcW w:w="2494" w:type="dxa"/>
          </w:tcPr>
          <w:p w:rsidR="00563F58" w:rsidRDefault="00563F58" w:rsidP="00D77C90"/>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银行响应代码</w:t>
            </w:r>
          </w:p>
        </w:tc>
        <w:tc>
          <w:tcPr>
            <w:tcW w:w="1919" w:type="dxa"/>
          </w:tcPr>
          <w:p w:rsidR="00563F58" w:rsidRPr="00782429" w:rsidRDefault="00563F58" w:rsidP="00D77C90">
            <w:r w:rsidRPr="00782429">
              <w:t>bk_rsp_code</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20</w:t>
            </w:r>
          </w:p>
        </w:tc>
        <w:tc>
          <w:tcPr>
            <w:tcW w:w="850" w:type="dxa"/>
          </w:tcPr>
          <w:p w:rsidR="00563F58" w:rsidRDefault="00563F58" w:rsidP="00D77C90">
            <w:r w:rsidRPr="00EB003A">
              <w:rPr>
                <w:rFonts w:hint="eastAsia"/>
              </w:rPr>
              <w:t>O</w:t>
            </w:r>
          </w:p>
        </w:tc>
        <w:tc>
          <w:tcPr>
            <w:tcW w:w="2494" w:type="dxa"/>
          </w:tcPr>
          <w:p w:rsidR="00563F58" w:rsidRDefault="00563F58" w:rsidP="00D77C90"/>
        </w:tc>
      </w:tr>
      <w:tr w:rsidR="00563F58" w:rsidTr="007D2C2C">
        <w:trPr>
          <w:trHeight w:hRule="exact" w:val="860"/>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银行响应消息</w:t>
            </w:r>
          </w:p>
        </w:tc>
        <w:tc>
          <w:tcPr>
            <w:tcW w:w="1919" w:type="dxa"/>
          </w:tcPr>
          <w:p w:rsidR="00563F58" w:rsidRPr="00782429" w:rsidRDefault="00563F58" w:rsidP="00D77C90">
            <w:r w:rsidRPr="00782429">
              <w:t>bk_rsp_msg</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200</w:t>
            </w:r>
          </w:p>
        </w:tc>
        <w:tc>
          <w:tcPr>
            <w:tcW w:w="850" w:type="dxa"/>
          </w:tcPr>
          <w:p w:rsidR="00563F58" w:rsidRDefault="00563F58" w:rsidP="00D77C90">
            <w:r w:rsidRPr="00EB003A">
              <w:rPr>
                <w:rFonts w:hint="eastAsia"/>
              </w:rPr>
              <w:t>O</w:t>
            </w:r>
          </w:p>
        </w:tc>
        <w:tc>
          <w:tcPr>
            <w:tcW w:w="2494" w:type="dxa"/>
          </w:tcPr>
          <w:p w:rsidR="00563F58" w:rsidRDefault="00563F58" w:rsidP="00D77C90"/>
        </w:tc>
      </w:tr>
      <w:tr w:rsidR="00563F58" w:rsidTr="007D2C2C">
        <w:trPr>
          <w:trHeight w:hRule="exact" w:val="908"/>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t>创建来源</w:t>
            </w:r>
          </w:p>
        </w:tc>
        <w:tc>
          <w:tcPr>
            <w:tcW w:w="1919" w:type="dxa"/>
          </w:tcPr>
          <w:p w:rsidR="00563F58" w:rsidRPr="00782429" w:rsidRDefault="00563F58" w:rsidP="00D77C90">
            <w:r w:rsidRPr="00782429">
              <w:t>o_term_type</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2</w:t>
            </w:r>
          </w:p>
        </w:tc>
        <w:tc>
          <w:tcPr>
            <w:tcW w:w="850" w:type="dxa"/>
          </w:tcPr>
          <w:p w:rsidR="00563F58" w:rsidRDefault="00563F58" w:rsidP="00D77C90">
            <w:r w:rsidRPr="00153590">
              <w:rPr>
                <w:rFonts w:hint="eastAsia"/>
              </w:rPr>
              <w:t>M</w:t>
            </w:r>
          </w:p>
        </w:tc>
        <w:tc>
          <w:tcPr>
            <w:tcW w:w="2494" w:type="dxa"/>
          </w:tcPr>
          <w:p w:rsidR="00563F58" w:rsidRDefault="0026413A" w:rsidP="00D77C90">
            <w:hyperlink w:anchor="_term_type（渠道类型）" w:history="1">
              <w:r w:rsidR="00563F58" w:rsidRPr="00E571E5">
                <w:rPr>
                  <w:rStyle w:val="a8"/>
                  <w:rFonts w:hint="eastAsia"/>
                </w:rPr>
                <w:t>term_type</w:t>
              </w:r>
            </w:hyperlink>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t>创建日期</w:t>
            </w:r>
          </w:p>
        </w:tc>
        <w:tc>
          <w:tcPr>
            <w:tcW w:w="1919" w:type="dxa"/>
          </w:tcPr>
          <w:p w:rsidR="00563F58" w:rsidRPr="00782429" w:rsidRDefault="00563F58" w:rsidP="00D77C90">
            <w:r w:rsidRPr="00782429">
              <w:t>o_date</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20</w:t>
            </w:r>
          </w:p>
        </w:tc>
        <w:tc>
          <w:tcPr>
            <w:tcW w:w="850" w:type="dxa"/>
          </w:tcPr>
          <w:p w:rsidR="00563F58" w:rsidRDefault="00563F58" w:rsidP="00D77C90">
            <w:r w:rsidRPr="00153590">
              <w:rPr>
                <w:rFonts w:hint="eastAsia"/>
              </w:rPr>
              <w:t>M</w:t>
            </w:r>
          </w:p>
        </w:tc>
        <w:tc>
          <w:tcPr>
            <w:tcW w:w="2494" w:type="dxa"/>
          </w:tcPr>
          <w:p w:rsidR="00563F58" w:rsidRDefault="00563F58" w:rsidP="00D77C90">
            <w:r>
              <w:rPr>
                <w:rFonts w:hint="eastAsia"/>
              </w:rPr>
              <w:t>yyyy-mm-dd hh:mm:ss</w:t>
            </w:r>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lastRenderedPageBreak/>
              <w:t>→</w:t>
            </w:r>
          </w:p>
        </w:tc>
        <w:tc>
          <w:tcPr>
            <w:tcW w:w="1545" w:type="dxa"/>
            <w:gridSpan w:val="2"/>
          </w:tcPr>
          <w:p w:rsidR="00563F58" w:rsidRDefault="00563F58" w:rsidP="00DF1D1A"/>
        </w:tc>
        <w:tc>
          <w:tcPr>
            <w:tcW w:w="1919" w:type="dxa"/>
          </w:tcPr>
          <w:p w:rsidR="00563F58" w:rsidRPr="00782429" w:rsidRDefault="00563F58" w:rsidP="004D74E6"/>
        </w:tc>
        <w:tc>
          <w:tcPr>
            <w:tcW w:w="992" w:type="dxa"/>
          </w:tcPr>
          <w:p w:rsidR="00563F58" w:rsidRDefault="00563F58" w:rsidP="00DF1D1A"/>
        </w:tc>
        <w:tc>
          <w:tcPr>
            <w:tcW w:w="709" w:type="dxa"/>
          </w:tcPr>
          <w:p w:rsidR="00563F58" w:rsidRDefault="00563F58" w:rsidP="00DF1D1A"/>
        </w:tc>
        <w:tc>
          <w:tcPr>
            <w:tcW w:w="850" w:type="dxa"/>
          </w:tcPr>
          <w:p w:rsidR="00563F58" w:rsidRDefault="00563F58"/>
        </w:tc>
        <w:tc>
          <w:tcPr>
            <w:tcW w:w="2494" w:type="dxa"/>
          </w:tcPr>
          <w:p w:rsidR="00563F58" w:rsidRDefault="00563F58" w:rsidP="00DF1D1A"/>
        </w:tc>
      </w:tr>
    </w:tbl>
    <w:p w:rsidR="00544580" w:rsidRPr="00892C87" w:rsidRDefault="00544580" w:rsidP="00544580"/>
    <w:p w:rsidR="00544580" w:rsidRDefault="00544580" w:rsidP="00544580"/>
    <w:p w:rsidR="00292B96" w:rsidRDefault="00292B96" w:rsidP="007E5E9D">
      <w:pPr>
        <w:pStyle w:val="5"/>
      </w:pPr>
      <w:r w:rsidRPr="0037383C">
        <w:rPr>
          <w:rFonts w:hint="eastAsia"/>
        </w:rPr>
        <w:t>历史资金变动流水查询［</w:t>
      </w:r>
      <w:r w:rsidR="002D5E61">
        <w:rPr>
          <w:rFonts w:hint="eastAsia"/>
        </w:rPr>
        <w:t>C</w:t>
      </w:r>
      <w:r w:rsidR="00B3225C">
        <w:rPr>
          <w:rFonts w:hint="eastAsia"/>
        </w:rPr>
        <w:t>812</w:t>
      </w:r>
      <w:r>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rPr>
        <w:t>查询客户资金变动流水。</w:t>
      </w:r>
    </w:p>
    <w:p w:rsidR="00292B96" w:rsidRPr="0037383C" w:rsidRDefault="00960A38"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292B96" w:rsidRPr="0037383C" w:rsidTr="00DF1D1A">
        <w:trPr>
          <w:trHeight w:hRule="exact" w:val="411"/>
          <w:jc w:val="center"/>
        </w:trPr>
        <w:tc>
          <w:tcPr>
            <w:tcW w:w="1797" w:type="dxa"/>
            <w:gridSpan w:val="2"/>
            <w:shd w:val="clear" w:color="auto" w:fill="F3F3F3"/>
          </w:tcPr>
          <w:p w:rsidR="00292B96" w:rsidRPr="0037383C" w:rsidRDefault="00292B96" w:rsidP="00DF1D1A">
            <w:r w:rsidRPr="0037383C">
              <w:rPr>
                <w:rFonts w:hint="eastAsia"/>
              </w:rPr>
              <w:t>接口类型</w:t>
            </w:r>
          </w:p>
        </w:tc>
        <w:tc>
          <w:tcPr>
            <w:tcW w:w="7345" w:type="dxa"/>
            <w:gridSpan w:val="6"/>
            <w:shd w:val="clear" w:color="auto" w:fill="F3F3F3"/>
          </w:tcPr>
          <w:p w:rsidR="00292B96" w:rsidRPr="0037383C" w:rsidRDefault="00960A38" w:rsidP="00DF1D1A">
            <w:r>
              <w:rPr>
                <w:rFonts w:hint="eastAsia"/>
              </w:rPr>
              <w:t>请求报文体</w:t>
            </w:r>
          </w:p>
        </w:tc>
      </w:tr>
      <w:tr w:rsidR="00292B96" w:rsidRPr="0037383C" w:rsidTr="00DF1D1A">
        <w:trPr>
          <w:trHeight w:hRule="exact" w:val="411"/>
          <w:jc w:val="center"/>
        </w:trPr>
        <w:tc>
          <w:tcPr>
            <w:tcW w:w="1797" w:type="dxa"/>
            <w:gridSpan w:val="2"/>
            <w:shd w:val="clear" w:color="auto" w:fill="F3F3F3"/>
          </w:tcPr>
          <w:p w:rsidR="00292B96" w:rsidRPr="0037383C" w:rsidRDefault="00292B96" w:rsidP="00DF1D1A">
            <w:r w:rsidRPr="0037383C">
              <w:rPr>
                <w:rFonts w:hint="eastAsia"/>
              </w:rPr>
              <w:t>交易代码</w:t>
            </w:r>
          </w:p>
        </w:tc>
        <w:tc>
          <w:tcPr>
            <w:tcW w:w="7345" w:type="dxa"/>
            <w:gridSpan w:val="6"/>
          </w:tcPr>
          <w:p w:rsidR="00292B96" w:rsidRPr="0037383C" w:rsidRDefault="002D5E61" w:rsidP="00B3225C">
            <w:r>
              <w:rPr>
                <w:rFonts w:hint="eastAsia"/>
              </w:rPr>
              <w:t>C</w:t>
            </w:r>
            <w:r w:rsidR="00B3225C">
              <w:rPr>
                <w:rFonts w:hint="eastAsia"/>
              </w:rPr>
              <w:t>812</w:t>
            </w:r>
          </w:p>
        </w:tc>
      </w:tr>
      <w:tr w:rsidR="00292B96" w:rsidRPr="0037383C" w:rsidTr="00DF1D1A">
        <w:trPr>
          <w:trHeight w:hRule="exact" w:val="411"/>
          <w:jc w:val="center"/>
        </w:trPr>
        <w:tc>
          <w:tcPr>
            <w:tcW w:w="1797" w:type="dxa"/>
            <w:gridSpan w:val="2"/>
            <w:tcBorders>
              <w:bottom w:val="single" w:sz="4" w:space="0" w:color="auto"/>
            </w:tcBorders>
            <w:shd w:val="clear" w:color="auto" w:fill="F3F3F3"/>
          </w:tcPr>
          <w:p w:rsidR="00292B96" w:rsidRPr="0037383C" w:rsidRDefault="00292B96" w:rsidP="00DF1D1A">
            <w:r w:rsidRPr="0037383C">
              <w:rPr>
                <w:rFonts w:hint="eastAsia"/>
              </w:rPr>
              <w:t>接口说明</w:t>
            </w:r>
          </w:p>
        </w:tc>
        <w:tc>
          <w:tcPr>
            <w:tcW w:w="7345" w:type="dxa"/>
            <w:gridSpan w:val="6"/>
            <w:tcBorders>
              <w:bottom w:val="single" w:sz="4" w:space="0" w:color="auto"/>
            </w:tcBorders>
          </w:tcPr>
          <w:p w:rsidR="00292B96" w:rsidRPr="0037383C" w:rsidRDefault="00292B96" w:rsidP="00DF1D1A">
            <w:r w:rsidRPr="0037383C">
              <w:rPr>
                <w:rFonts w:hint="eastAsia"/>
              </w:rPr>
              <w:t>历史资金变动流水查询的请求报文体</w:t>
            </w:r>
          </w:p>
        </w:tc>
      </w:tr>
      <w:tr w:rsidR="00292B96" w:rsidRPr="0037383C" w:rsidTr="00DF1D1A">
        <w:trPr>
          <w:trHeight w:hRule="exact" w:val="411"/>
          <w:jc w:val="center"/>
        </w:trPr>
        <w:tc>
          <w:tcPr>
            <w:tcW w:w="778" w:type="dxa"/>
            <w:shd w:val="clear" w:color="auto" w:fill="F3F3F3"/>
          </w:tcPr>
          <w:p w:rsidR="00292B96" w:rsidRPr="0037383C" w:rsidRDefault="004C000B" w:rsidP="00DF1D1A">
            <w:r>
              <w:rPr>
                <w:rFonts w:hint="eastAsia"/>
              </w:rPr>
              <w:t>符号</w:t>
            </w:r>
          </w:p>
        </w:tc>
        <w:tc>
          <w:tcPr>
            <w:tcW w:w="1623" w:type="dxa"/>
            <w:gridSpan w:val="2"/>
            <w:shd w:val="clear" w:color="auto" w:fill="F3F3F3"/>
          </w:tcPr>
          <w:p w:rsidR="00292B96" w:rsidRPr="0037383C" w:rsidRDefault="00292B96" w:rsidP="00DF1D1A">
            <w:r w:rsidRPr="0037383C">
              <w:rPr>
                <w:rFonts w:hint="eastAsia"/>
              </w:rPr>
              <w:t>中文名称</w:t>
            </w:r>
          </w:p>
        </w:tc>
        <w:tc>
          <w:tcPr>
            <w:tcW w:w="1437" w:type="dxa"/>
            <w:shd w:val="clear" w:color="auto" w:fill="F3F3F3"/>
          </w:tcPr>
          <w:p w:rsidR="00292B96" w:rsidRPr="0037383C" w:rsidRDefault="00292B96" w:rsidP="00DF1D1A">
            <w:r w:rsidRPr="0037383C">
              <w:rPr>
                <w:rFonts w:hint="eastAsia"/>
              </w:rPr>
              <w:t>英文名称</w:t>
            </w:r>
          </w:p>
        </w:tc>
        <w:tc>
          <w:tcPr>
            <w:tcW w:w="1258" w:type="dxa"/>
            <w:shd w:val="clear" w:color="auto" w:fill="F3F3F3"/>
          </w:tcPr>
          <w:p w:rsidR="00292B96" w:rsidRPr="0037383C" w:rsidRDefault="00292B96" w:rsidP="00DF1D1A">
            <w:r w:rsidRPr="0037383C">
              <w:rPr>
                <w:rFonts w:hint="eastAsia"/>
              </w:rPr>
              <w:t>数据类型</w:t>
            </w:r>
          </w:p>
        </w:tc>
        <w:tc>
          <w:tcPr>
            <w:tcW w:w="899" w:type="dxa"/>
            <w:shd w:val="clear" w:color="auto" w:fill="F3F3F3"/>
          </w:tcPr>
          <w:p w:rsidR="00292B96" w:rsidRPr="0037383C" w:rsidRDefault="00292B96" w:rsidP="00DF1D1A">
            <w:r w:rsidRPr="0037383C">
              <w:rPr>
                <w:rFonts w:hint="eastAsia"/>
              </w:rPr>
              <w:t>长度</w:t>
            </w:r>
          </w:p>
        </w:tc>
        <w:tc>
          <w:tcPr>
            <w:tcW w:w="899" w:type="dxa"/>
            <w:shd w:val="clear" w:color="auto" w:fill="F3F3F3"/>
          </w:tcPr>
          <w:p w:rsidR="00292B96" w:rsidRPr="0037383C" w:rsidRDefault="00292B96" w:rsidP="00DF1D1A">
            <w:r w:rsidRPr="0037383C">
              <w:rPr>
                <w:rFonts w:hint="eastAsia"/>
              </w:rPr>
              <w:t>必填</w:t>
            </w:r>
          </w:p>
        </w:tc>
        <w:tc>
          <w:tcPr>
            <w:tcW w:w="2248" w:type="dxa"/>
            <w:shd w:val="clear" w:color="auto" w:fill="F3F3F3"/>
          </w:tcPr>
          <w:p w:rsidR="00292B96" w:rsidRPr="0037383C" w:rsidRDefault="00292B96" w:rsidP="00DF1D1A">
            <w:r w:rsidRPr="0037383C">
              <w:rPr>
                <w:rFonts w:hint="eastAsia"/>
              </w:rPr>
              <w:t>说明</w:t>
            </w:r>
          </w:p>
        </w:tc>
      </w:tr>
      <w:tr w:rsidR="007D2C2C" w:rsidRPr="0037383C" w:rsidTr="00DF1D1A">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7D2C2C" w:rsidRPr="0037383C" w:rsidRDefault="007D2C2C" w:rsidP="00DF1D1A"/>
        </w:tc>
        <w:tc>
          <w:tcPr>
            <w:tcW w:w="1623" w:type="dxa"/>
            <w:gridSpan w:val="2"/>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划转方向</w:t>
            </w:r>
          </w:p>
        </w:tc>
        <w:tc>
          <w:tcPr>
            <w:tcW w:w="1437"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access_way</w:t>
            </w:r>
          </w:p>
        </w:tc>
        <w:tc>
          <w:tcPr>
            <w:tcW w:w="1258"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1</w:t>
            </w:r>
          </w:p>
        </w:tc>
        <w:tc>
          <w:tcPr>
            <w:tcW w:w="899" w:type="dxa"/>
            <w:tcBorders>
              <w:top w:val="single" w:sz="4" w:space="0" w:color="auto"/>
              <w:left w:val="single" w:sz="4" w:space="0" w:color="auto"/>
              <w:bottom w:val="single" w:sz="4" w:space="0" w:color="auto"/>
              <w:right w:val="single" w:sz="4" w:space="0" w:color="auto"/>
            </w:tcBorders>
          </w:tcPr>
          <w:p w:rsidR="007D2C2C" w:rsidRDefault="007D2C2C">
            <w:r w:rsidRPr="002A0D13">
              <w:rPr>
                <w:rFonts w:hint="eastAsia"/>
              </w:rPr>
              <w:t>O</w:t>
            </w:r>
          </w:p>
        </w:tc>
        <w:tc>
          <w:tcPr>
            <w:tcW w:w="2248" w:type="dxa"/>
            <w:tcBorders>
              <w:top w:val="single" w:sz="4" w:space="0" w:color="auto"/>
              <w:left w:val="single" w:sz="4" w:space="0" w:color="auto"/>
              <w:bottom w:val="single" w:sz="4" w:space="0" w:color="auto"/>
              <w:right w:val="single" w:sz="4" w:space="0" w:color="auto"/>
            </w:tcBorders>
          </w:tcPr>
          <w:p w:rsidR="007D2C2C" w:rsidRPr="0037383C" w:rsidRDefault="0026413A" w:rsidP="00DF1D1A">
            <w:hyperlink w:anchor="_access_way（资金划转方向）" w:history="1">
              <w:r w:rsidR="007D2C2C" w:rsidRPr="0037383C">
                <w:rPr>
                  <w:rStyle w:val="a8"/>
                  <w:rFonts w:ascii="宋体" w:hAnsi="宋体" w:hint="eastAsia"/>
                  <w:szCs w:val="21"/>
                </w:rPr>
                <w:t>access_way</w:t>
              </w:r>
            </w:hyperlink>
          </w:p>
        </w:tc>
      </w:tr>
      <w:tr w:rsidR="00292B96" w:rsidRPr="0037383C" w:rsidTr="00DF1D1A">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292B96" w:rsidRPr="0037383C" w:rsidRDefault="00292B96" w:rsidP="00DF1D1A"/>
        </w:tc>
        <w:tc>
          <w:tcPr>
            <w:tcW w:w="1623" w:type="dxa"/>
            <w:gridSpan w:val="2"/>
            <w:tcBorders>
              <w:top w:val="single" w:sz="4" w:space="0" w:color="auto"/>
              <w:left w:val="single" w:sz="4" w:space="0" w:color="auto"/>
              <w:bottom w:val="single" w:sz="4" w:space="0" w:color="auto"/>
              <w:right w:val="single" w:sz="4" w:space="0" w:color="auto"/>
            </w:tcBorders>
          </w:tcPr>
          <w:p w:rsidR="00292B96" w:rsidRPr="0037383C" w:rsidRDefault="00292B96" w:rsidP="00DF1D1A">
            <w:r w:rsidRPr="0037383C">
              <w:rPr>
                <w:rFonts w:hint="eastAsia"/>
              </w:rPr>
              <w:t>开始日期</w:t>
            </w:r>
          </w:p>
        </w:tc>
        <w:tc>
          <w:tcPr>
            <w:tcW w:w="1437" w:type="dxa"/>
            <w:tcBorders>
              <w:top w:val="single" w:sz="4" w:space="0" w:color="auto"/>
              <w:left w:val="single" w:sz="4" w:space="0" w:color="auto"/>
              <w:bottom w:val="single" w:sz="4" w:space="0" w:color="auto"/>
              <w:right w:val="single" w:sz="4" w:space="0" w:color="auto"/>
            </w:tcBorders>
          </w:tcPr>
          <w:p w:rsidR="00292B96" w:rsidRPr="0037383C" w:rsidRDefault="00292B96" w:rsidP="00DF1D1A">
            <w:r w:rsidRPr="0037383C">
              <w:rPr>
                <w:rFonts w:hint="eastAsia"/>
              </w:rPr>
              <w:t>start_date</w:t>
            </w:r>
          </w:p>
        </w:tc>
        <w:tc>
          <w:tcPr>
            <w:tcW w:w="1258" w:type="dxa"/>
            <w:tcBorders>
              <w:top w:val="single" w:sz="4" w:space="0" w:color="auto"/>
              <w:left w:val="single" w:sz="4" w:space="0" w:color="auto"/>
              <w:bottom w:val="single" w:sz="4" w:space="0" w:color="auto"/>
              <w:right w:val="single" w:sz="4" w:space="0" w:color="auto"/>
            </w:tcBorders>
          </w:tcPr>
          <w:p w:rsidR="00292B96" w:rsidRPr="0037383C" w:rsidRDefault="00960A38" w:rsidP="00DF1D1A">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292B96" w:rsidRPr="0037383C" w:rsidRDefault="00292B96" w:rsidP="00DF1D1A">
            <w:r w:rsidRPr="0037383C">
              <w:rPr>
                <w:rFonts w:hint="eastAsia"/>
              </w:rPr>
              <w:t>8</w:t>
            </w:r>
          </w:p>
        </w:tc>
        <w:tc>
          <w:tcPr>
            <w:tcW w:w="899" w:type="dxa"/>
            <w:tcBorders>
              <w:top w:val="single" w:sz="4" w:space="0" w:color="auto"/>
              <w:left w:val="single" w:sz="4" w:space="0" w:color="auto"/>
              <w:bottom w:val="single" w:sz="4" w:space="0" w:color="auto"/>
              <w:right w:val="single" w:sz="4" w:space="0" w:color="auto"/>
            </w:tcBorders>
          </w:tcPr>
          <w:p w:rsidR="00292B96" w:rsidRPr="0037383C" w:rsidRDefault="007D2C2C" w:rsidP="00DF1D1A">
            <w:r>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292B96" w:rsidRPr="0037383C" w:rsidRDefault="00292B96" w:rsidP="00DF1D1A">
            <w:r w:rsidRPr="0037383C">
              <w:rPr>
                <w:rFonts w:hint="eastAsia"/>
              </w:rPr>
              <w:t>YYYYMMDD</w:t>
            </w:r>
          </w:p>
        </w:tc>
      </w:tr>
      <w:tr w:rsidR="007D2C2C" w:rsidRPr="0037383C" w:rsidTr="00DF1D1A">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7D2C2C" w:rsidRPr="0037383C" w:rsidRDefault="007D2C2C" w:rsidP="00DF1D1A"/>
        </w:tc>
        <w:tc>
          <w:tcPr>
            <w:tcW w:w="1623" w:type="dxa"/>
            <w:gridSpan w:val="2"/>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结束日期</w:t>
            </w:r>
          </w:p>
        </w:tc>
        <w:tc>
          <w:tcPr>
            <w:tcW w:w="1437"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end_date</w:t>
            </w:r>
          </w:p>
        </w:tc>
        <w:tc>
          <w:tcPr>
            <w:tcW w:w="1258"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8</w:t>
            </w:r>
          </w:p>
        </w:tc>
        <w:tc>
          <w:tcPr>
            <w:tcW w:w="899" w:type="dxa"/>
            <w:tcBorders>
              <w:top w:val="single" w:sz="4" w:space="0" w:color="auto"/>
              <w:left w:val="single" w:sz="4" w:space="0" w:color="auto"/>
              <w:bottom w:val="single" w:sz="4" w:space="0" w:color="auto"/>
              <w:right w:val="single" w:sz="4" w:space="0" w:color="auto"/>
            </w:tcBorders>
          </w:tcPr>
          <w:p w:rsidR="007D2C2C" w:rsidRPr="0037383C" w:rsidRDefault="007D2C2C" w:rsidP="0084404E">
            <w:r>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YYYYMMDD</w:t>
            </w:r>
          </w:p>
        </w:tc>
      </w:tr>
      <w:tr w:rsidR="005435C9" w:rsidRPr="0037383C" w:rsidTr="00DF1D1A">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5435C9" w:rsidRPr="0037383C" w:rsidRDefault="005435C9" w:rsidP="00DF1D1A"/>
        </w:tc>
        <w:tc>
          <w:tcPr>
            <w:tcW w:w="1623" w:type="dxa"/>
            <w:gridSpan w:val="2"/>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客户号</w:t>
            </w:r>
          </w:p>
        </w:tc>
        <w:tc>
          <w:tcPr>
            <w:tcW w:w="1437" w:type="dxa"/>
            <w:tcBorders>
              <w:top w:val="single" w:sz="4" w:space="0" w:color="auto"/>
              <w:left w:val="single" w:sz="4" w:space="0" w:color="auto"/>
              <w:bottom w:val="single" w:sz="4" w:space="0" w:color="auto"/>
              <w:right w:val="single" w:sz="4" w:space="0" w:color="auto"/>
            </w:tcBorders>
          </w:tcPr>
          <w:p w:rsidR="005435C9" w:rsidRPr="00E1774F" w:rsidRDefault="005435C9" w:rsidP="00DD1B59">
            <w:r>
              <w:rPr>
                <w:rFonts w:hint="eastAsia"/>
              </w:rPr>
              <w:t>acct_no</w:t>
            </w:r>
          </w:p>
        </w:tc>
        <w:tc>
          <w:tcPr>
            <w:tcW w:w="1258"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16</w:t>
            </w:r>
          </w:p>
        </w:tc>
        <w:tc>
          <w:tcPr>
            <w:tcW w:w="89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5435C9" w:rsidRDefault="005435C9" w:rsidP="00DD1B59"/>
        </w:tc>
      </w:tr>
    </w:tbl>
    <w:p w:rsidR="00292B96" w:rsidRPr="0037383C" w:rsidRDefault="00292B96" w:rsidP="00292B96"/>
    <w:p w:rsidR="00292B96" w:rsidRPr="0037383C" w:rsidRDefault="00292B96" w:rsidP="00292B96"/>
    <w:p w:rsidR="00292B96" w:rsidRPr="0037383C" w:rsidRDefault="00960A38"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292B96" w:rsidRPr="0037383C" w:rsidTr="00DF1D1A">
        <w:trPr>
          <w:trHeight w:hRule="exact" w:val="411"/>
          <w:jc w:val="center"/>
        </w:trPr>
        <w:tc>
          <w:tcPr>
            <w:tcW w:w="1797" w:type="dxa"/>
            <w:gridSpan w:val="2"/>
            <w:shd w:val="clear" w:color="auto" w:fill="F3F3F3"/>
          </w:tcPr>
          <w:p w:rsidR="00292B96" w:rsidRPr="0037383C" w:rsidRDefault="00292B96" w:rsidP="00DF1D1A">
            <w:r w:rsidRPr="0037383C">
              <w:rPr>
                <w:rFonts w:hint="eastAsia"/>
              </w:rPr>
              <w:t>接口类型</w:t>
            </w:r>
          </w:p>
        </w:tc>
        <w:tc>
          <w:tcPr>
            <w:tcW w:w="7345" w:type="dxa"/>
            <w:gridSpan w:val="6"/>
            <w:shd w:val="clear" w:color="auto" w:fill="F3F3F3"/>
          </w:tcPr>
          <w:p w:rsidR="00292B96" w:rsidRPr="0037383C" w:rsidRDefault="00960A38" w:rsidP="00DF1D1A">
            <w:r>
              <w:rPr>
                <w:rFonts w:hint="eastAsia"/>
              </w:rPr>
              <w:t>响应报文体</w:t>
            </w:r>
          </w:p>
        </w:tc>
      </w:tr>
      <w:tr w:rsidR="00292B96" w:rsidRPr="0037383C" w:rsidTr="00DF1D1A">
        <w:trPr>
          <w:trHeight w:hRule="exact" w:val="411"/>
          <w:jc w:val="center"/>
        </w:trPr>
        <w:tc>
          <w:tcPr>
            <w:tcW w:w="1797" w:type="dxa"/>
            <w:gridSpan w:val="2"/>
            <w:shd w:val="clear" w:color="auto" w:fill="F3F3F3"/>
          </w:tcPr>
          <w:p w:rsidR="00292B96" w:rsidRPr="0037383C" w:rsidRDefault="00292B96" w:rsidP="00DF1D1A">
            <w:r w:rsidRPr="0037383C">
              <w:rPr>
                <w:rFonts w:hint="eastAsia"/>
              </w:rPr>
              <w:t>交易代码</w:t>
            </w:r>
          </w:p>
        </w:tc>
        <w:tc>
          <w:tcPr>
            <w:tcW w:w="7345" w:type="dxa"/>
            <w:gridSpan w:val="6"/>
          </w:tcPr>
          <w:p w:rsidR="00292B96" w:rsidRPr="0037383C" w:rsidRDefault="002D5E61" w:rsidP="00B3225C">
            <w:r>
              <w:rPr>
                <w:rFonts w:hint="eastAsia"/>
              </w:rPr>
              <w:t>C</w:t>
            </w:r>
            <w:r w:rsidR="00B3225C">
              <w:rPr>
                <w:rFonts w:hint="eastAsia"/>
              </w:rPr>
              <w:t>812</w:t>
            </w:r>
          </w:p>
        </w:tc>
      </w:tr>
      <w:tr w:rsidR="00292B96" w:rsidRPr="0037383C" w:rsidTr="00DF1D1A">
        <w:trPr>
          <w:trHeight w:hRule="exact" w:val="411"/>
          <w:jc w:val="center"/>
        </w:trPr>
        <w:tc>
          <w:tcPr>
            <w:tcW w:w="1797" w:type="dxa"/>
            <w:gridSpan w:val="2"/>
            <w:tcBorders>
              <w:bottom w:val="single" w:sz="4" w:space="0" w:color="auto"/>
            </w:tcBorders>
            <w:shd w:val="clear" w:color="auto" w:fill="F3F3F3"/>
          </w:tcPr>
          <w:p w:rsidR="00292B96" w:rsidRPr="0037383C" w:rsidRDefault="00292B96" w:rsidP="00DF1D1A">
            <w:r w:rsidRPr="0037383C">
              <w:rPr>
                <w:rFonts w:hint="eastAsia"/>
              </w:rPr>
              <w:t>接口说明</w:t>
            </w:r>
          </w:p>
        </w:tc>
        <w:tc>
          <w:tcPr>
            <w:tcW w:w="7345" w:type="dxa"/>
            <w:gridSpan w:val="6"/>
            <w:tcBorders>
              <w:bottom w:val="single" w:sz="4" w:space="0" w:color="auto"/>
            </w:tcBorders>
          </w:tcPr>
          <w:p w:rsidR="00292B96" w:rsidRPr="0037383C" w:rsidRDefault="00292B96" w:rsidP="00DF1D1A">
            <w:r w:rsidRPr="0037383C">
              <w:rPr>
                <w:rFonts w:hint="eastAsia"/>
              </w:rPr>
              <w:t>历史资金变动流水查询的应答报文体</w:t>
            </w:r>
          </w:p>
        </w:tc>
      </w:tr>
      <w:tr w:rsidR="00292B96" w:rsidRPr="0037383C" w:rsidTr="00DF1D1A">
        <w:trPr>
          <w:trHeight w:hRule="exact" w:val="411"/>
          <w:jc w:val="center"/>
        </w:trPr>
        <w:tc>
          <w:tcPr>
            <w:tcW w:w="778" w:type="dxa"/>
            <w:shd w:val="clear" w:color="auto" w:fill="F3F3F3"/>
          </w:tcPr>
          <w:p w:rsidR="00292B96" w:rsidRPr="0037383C" w:rsidRDefault="004C000B" w:rsidP="00DF1D1A">
            <w:r>
              <w:rPr>
                <w:rFonts w:hint="eastAsia"/>
              </w:rPr>
              <w:t>符号</w:t>
            </w:r>
          </w:p>
        </w:tc>
        <w:tc>
          <w:tcPr>
            <w:tcW w:w="1623" w:type="dxa"/>
            <w:gridSpan w:val="2"/>
            <w:shd w:val="clear" w:color="auto" w:fill="F3F3F3"/>
          </w:tcPr>
          <w:p w:rsidR="00292B96" w:rsidRPr="0037383C" w:rsidRDefault="00292B96" w:rsidP="00DF1D1A">
            <w:r w:rsidRPr="0037383C">
              <w:rPr>
                <w:rFonts w:hint="eastAsia"/>
              </w:rPr>
              <w:t>中文名称</w:t>
            </w:r>
          </w:p>
        </w:tc>
        <w:tc>
          <w:tcPr>
            <w:tcW w:w="1437" w:type="dxa"/>
            <w:shd w:val="clear" w:color="auto" w:fill="F3F3F3"/>
          </w:tcPr>
          <w:p w:rsidR="00292B96" w:rsidRPr="0037383C" w:rsidRDefault="00292B96" w:rsidP="00DF1D1A">
            <w:r w:rsidRPr="0037383C">
              <w:rPr>
                <w:rFonts w:hint="eastAsia"/>
              </w:rPr>
              <w:t>英文名称</w:t>
            </w:r>
          </w:p>
        </w:tc>
        <w:tc>
          <w:tcPr>
            <w:tcW w:w="1258" w:type="dxa"/>
            <w:shd w:val="clear" w:color="auto" w:fill="F3F3F3"/>
          </w:tcPr>
          <w:p w:rsidR="00292B96" w:rsidRPr="0037383C" w:rsidRDefault="00292B96" w:rsidP="00DF1D1A">
            <w:r w:rsidRPr="0037383C">
              <w:rPr>
                <w:rFonts w:hint="eastAsia"/>
              </w:rPr>
              <w:t>数据类型</w:t>
            </w:r>
          </w:p>
        </w:tc>
        <w:tc>
          <w:tcPr>
            <w:tcW w:w="899" w:type="dxa"/>
            <w:shd w:val="clear" w:color="auto" w:fill="F3F3F3"/>
          </w:tcPr>
          <w:p w:rsidR="00292B96" w:rsidRPr="0037383C" w:rsidRDefault="00292B96" w:rsidP="00DF1D1A">
            <w:r w:rsidRPr="0037383C">
              <w:rPr>
                <w:rFonts w:hint="eastAsia"/>
              </w:rPr>
              <w:t>长度</w:t>
            </w:r>
          </w:p>
        </w:tc>
        <w:tc>
          <w:tcPr>
            <w:tcW w:w="899" w:type="dxa"/>
            <w:shd w:val="clear" w:color="auto" w:fill="F3F3F3"/>
          </w:tcPr>
          <w:p w:rsidR="00292B96" w:rsidRPr="0037383C" w:rsidRDefault="00292B96" w:rsidP="00DF1D1A">
            <w:r w:rsidRPr="0037383C">
              <w:rPr>
                <w:rFonts w:hint="eastAsia"/>
              </w:rPr>
              <w:t>必填</w:t>
            </w:r>
          </w:p>
        </w:tc>
        <w:tc>
          <w:tcPr>
            <w:tcW w:w="2248" w:type="dxa"/>
            <w:shd w:val="clear" w:color="auto" w:fill="F3F3F3"/>
          </w:tcPr>
          <w:p w:rsidR="00292B96" w:rsidRPr="0037383C" w:rsidRDefault="00292B96" w:rsidP="00DF1D1A">
            <w:r w:rsidRPr="0037383C">
              <w:rPr>
                <w:rFonts w:hint="eastAsia"/>
              </w:rPr>
              <w:t>说明</w:t>
            </w:r>
          </w:p>
        </w:tc>
      </w:tr>
      <w:tr w:rsidR="00C1677F" w:rsidRPr="0037383C" w:rsidTr="00DF1D1A">
        <w:trPr>
          <w:trHeight w:val="262"/>
          <w:jc w:val="center"/>
        </w:trPr>
        <w:tc>
          <w:tcPr>
            <w:tcW w:w="778" w:type="dxa"/>
          </w:tcPr>
          <w:p w:rsidR="00C1677F" w:rsidRDefault="00C1677F" w:rsidP="00DF1D1A">
            <w:r w:rsidRPr="00EA7AAD">
              <w:rPr>
                <w:rFonts w:ascii="宋体" w:hAnsi="宋体" w:cs="宋体" w:hint="eastAsia"/>
                <w:color w:val="000000"/>
                <w:kern w:val="0"/>
                <w:sz w:val="20"/>
                <w:szCs w:val="20"/>
              </w:rPr>
              <w:t>[]</w:t>
            </w:r>
          </w:p>
        </w:tc>
        <w:tc>
          <w:tcPr>
            <w:tcW w:w="1623" w:type="dxa"/>
            <w:gridSpan w:val="2"/>
          </w:tcPr>
          <w:p w:rsidR="00C1677F" w:rsidRDefault="00C1677F" w:rsidP="00DF1D1A">
            <w:r>
              <w:rPr>
                <w:rFonts w:hint="eastAsia"/>
              </w:rPr>
              <w:t>资金变动流水信息</w:t>
            </w:r>
          </w:p>
        </w:tc>
        <w:tc>
          <w:tcPr>
            <w:tcW w:w="1437" w:type="dxa"/>
          </w:tcPr>
          <w:p w:rsidR="00C1677F" w:rsidRPr="00E149ED" w:rsidRDefault="00C1677F" w:rsidP="004D74E6">
            <w:r>
              <w:rPr>
                <w:rFonts w:hint="eastAsia"/>
              </w:rPr>
              <w:t>list</w:t>
            </w:r>
          </w:p>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Default="00C1677F" w:rsidP="00046BBD">
            <w:r>
              <w:rPr>
                <w:rFonts w:hint="eastAsia"/>
              </w:rPr>
              <w:t>List&lt;List&lt;String&gt;&gt;</w:t>
            </w:r>
          </w:p>
        </w:tc>
      </w:tr>
      <w:tr w:rsidR="00D466DE" w:rsidRPr="0037383C" w:rsidTr="00DF1D1A">
        <w:trPr>
          <w:trHeight w:val="262"/>
          <w:jc w:val="center"/>
        </w:trPr>
        <w:tc>
          <w:tcPr>
            <w:tcW w:w="778" w:type="dxa"/>
          </w:tcPr>
          <w:p w:rsidR="00D466DE" w:rsidRPr="00EA7AAD" w:rsidRDefault="00D466DE" w:rsidP="00DF1D1A">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623" w:type="dxa"/>
            <w:gridSpan w:val="2"/>
          </w:tcPr>
          <w:p w:rsidR="00D466DE" w:rsidRDefault="00D466DE" w:rsidP="00DF1D1A">
            <w:r>
              <w:rPr>
                <w:rFonts w:hint="eastAsia"/>
              </w:rPr>
              <w:t>资金变动流</w:t>
            </w:r>
            <w:r>
              <w:rPr>
                <w:rFonts w:hint="eastAsia"/>
              </w:rPr>
              <w:lastRenderedPageBreak/>
              <w:t>水信息</w:t>
            </w:r>
          </w:p>
        </w:tc>
        <w:tc>
          <w:tcPr>
            <w:tcW w:w="1437" w:type="dxa"/>
          </w:tcPr>
          <w:p w:rsidR="00D466DE" w:rsidRPr="00E149ED" w:rsidRDefault="00D466DE" w:rsidP="004D74E6"/>
        </w:tc>
        <w:tc>
          <w:tcPr>
            <w:tcW w:w="1258" w:type="dxa"/>
          </w:tcPr>
          <w:p w:rsidR="00D466DE" w:rsidRDefault="00D466DE" w:rsidP="00DF1D1A"/>
        </w:tc>
        <w:tc>
          <w:tcPr>
            <w:tcW w:w="899" w:type="dxa"/>
          </w:tcPr>
          <w:p w:rsidR="00D466DE" w:rsidRDefault="00D466DE" w:rsidP="00DF1D1A"/>
        </w:tc>
        <w:tc>
          <w:tcPr>
            <w:tcW w:w="899" w:type="dxa"/>
          </w:tcPr>
          <w:p w:rsidR="00D466DE" w:rsidRDefault="00D466DE">
            <w:r w:rsidRPr="00F660EF">
              <w:rPr>
                <w:rFonts w:hint="eastAsia"/>
              </w:rPr>
              <w:t>M</w:t>
            </w:r>
          </w:p>
        </w:tc>
        <w:tc>
          <w:tcPr>
            <w:tcW w:w="2248" w:type="dxa"/>
          </w:tcPr>
          <w:p w:rsidR="00D466DE" w:rsidRDefault="00D466DE" w:rsidP="00DF1D1A"/>
        </w:tc>
      </w:tr>
      <w:tr w:rsidR="00DF249C" w:rsidRPr="0037383C" w:rsidTr="00DF1D1A">
        <w:trPr>
          <w:trHeight w:val="262"/>
          <w:jc w:val="center"/>
        </w:trPr>
        <w:tc>
          <w:tcPr>
            <w:tcW w:w="778" w:type="dxa"/>
          </w:tcPr>
          <w:p w:rsidR="00DF249C" w:rsidRDefault="00DF249C" w:rsidP="002F3597">
            <w:r w:rsidRPr="00EA7AAD">
              <w:rPr>
                <w:rFonts w:ascii="宋体" w:hAnsi="宋体" w:cs="宋体" w:hint="eastAsia"/>
                <w:color w:val="000000"/>
                <w:kern w:val="0"/>
                <w:sz w:val="20"/>
                <w:szCs w:val="20"/>
              </w:rPr>
              <w:lastRenderedPageBreak/>
              <w:t>→</w:t>
            </w:r>
          </w:p>
        </w:tc>
        <w:tc>
          <w:tcPr>
            <w:tcW w:w="1623" w:type="dxa"/>
            <w:gridSpan w:val="2"/>
          </w:tcPr>
          <w:p w:rsidR="00DF249C" w:rsidRDefault="00DF249C" w:rsidP="002F3597">
            <w:r>
              <w:rPr>
                <w:rFonts w:hint="eastAsia"/>
              </w:rPr>
              <w:t>客户号</w:t>
            </w:r>
          </w:p>
        </w:tc>
        <w:tc>
          <w:tcPr>
            <w:tcW w:w="1437" w:type="dxa"/>
          </w:tcPr>
          <w:p w:rsidR="00DF249C" w:rsidRPr="009F21B9" w:rsidRDefault="00DF249C" w:rsidP="002F3597">
            <w:r>
              <w:t>acct_no</w:t>
            </w:r>
          </w:p>
        </w:tc>
        <w:tc>
          <w:tcPr>
            <w:tcW w:w="1258" w:type="dxa"/>
          </w:tcPr>
          <w:p w:rsidR="00DF249C" w:rsidRDefault="00DF249C" w:rsidP="002F3597">
            <w:r>
              <w:t>string</w:t>
            </w:r>
          </w:p>
        </w:tc>
        <w:tc>
          <w:tcPr>
            <w:tcW w:w="899" w:type="dxa"/>
          </w:tcPr>
          <w:p w:rsidR="00DF249C" w:rsidRDefault="00DF249C" w:rsidP="00EB3BF6">
            <w:r>
              <w:rPr>
                <w:rFonts w:hint="eastAsia"/>
              </w:rPr>
              <w:t>1</w:t>
            </w:r>
            <w:r w:rsidR="00EB3BF6">
              <w:rPr>
                <w:rFonts w:hint="eastAsia"/>
              </w:rPr>
              <w:t>6</w:t>
            </w:r>
          </w:p>
        </w:tc>
        <w:tc>
          <w:tcPr>
            <w:tcW w:w="899" w:type="dxa"/>
          </w:tcPr>
          <w:p w:rsidR="00DF249C" w:rsidRDefault="00DF249C" w:rsidP="002F3597">
            <w:r w:rsidRPr="00B36F12">
              <w:rPr>
                <w:rFonts w:hint="eastAsia"/>
              </w:rPr>
              <w:t>M</w:t>
            </w:r>
          </w:p>
        </w:tc>
        <w:tc>
          <w:tcPr>
            <w:tcW w:w="2248" w:type="dxa"/>
          </w:tcPr>
          <w:p w:rsidR="00DF249C" w:rsidRDefault="00DF249C" w:rsidP="002F3597"/>
        </w:tc>
      </w:tr>
      <w:tr w:rsidR="00D466DE" w:rsidRPr="0037383C" w:rsidTr="00DF1D1A">
        <w:trPr>
          <w:trHeight w:val="262"/>
          <w:jc w:val="center"/>
        </w:trPr>
        <w:tc>
          <w:tcPr>
            <w:tcW w:w="778" w:type="dxa"/>
          </w:tcPr>
          <w:p w:rsidR="00D466DE" w:rsidRDefault="00D466DE" w:rsidP="00DF1D1A">
            <w:r w:rsidRPr="00EA7AAD">
              <w:rPr>
                <w:rFonts w:ascii="宋体" w:hAnsi="宋体" w:cs="宋体" w:hint="eastAsia"/>
                <w:color w:val="000000"/>
                <w:kern w:val="0"/>
                <w:sz w:val="20"/>
                <w:szCs w:val="20"/>
              </w:rPr>
              <w:t>→</w:t>
            </w:r>
          </w:p>
        </w:tc>
        <w:tc>
          <w:tcPr>
            <w:tcW w:w="1623" w:type="dxa"/>
            <w:gridSpan w:val="2"/>
          </w:tcPr>
          <w:p w:rsidR="00D466DE" w:rsidRDefault="00D466DE" w:rsidP="00DF1D1A">
            <w:r>
              <w:t>交易日期</w:t>
            </w:r>
          </w:p>
        </w:tc>
        <w:tc>
          <w:tcPr>
            <w:tcW w:w="1437" w:type="dxa"/>
          </w:tcPr>
          <w:p w:rsidR="00D466DE" w:rsidRPr="00E149ED" w:rsidRDefault="00D466DE" w:rsidP="004D74E6">
            <w:r w:rsidRPr="00E149ED">
              <w:t>exch_date</w:t>
            </w:r>
          </w:p>
        </w:tc>
        <w:tc>
          <w:tcPr>
            <w:tcW w:w="1258" w:type="dxa"/>
          </w:tcPr>
          <w:p w:rsidR="00D466DE" w:rsidRDefault="00D466DE" w:rsidP="00DF1D1A">
            <w:r>
              <w:rPr>
                <w:rFonts w:hint="eastAsia"/>
              </w:rPr>
              <w:t>string</w:t>
            </w:r>
          </w:p>
        </w:tc>
        <w:tc>
          <w:tcPr>
            <w:tcW w:w="899" w:type="dxa"/>
          </w:tcPr>
          <w:p w:rsidR="00D466DE" w:rsidRDefault="00D466DE" w:rsidP="00DF1D1A">
            <w:r>
              <w:rPr>
                <w:rFonts w:hint="eastAsia"/>
              </w:rPr>
              <w:t>8</w:t>
            </w:r>
          </w:p>
        </w:tc>
        <w:tc>
          <w:tcPr>
            <w:tcW w:w="899" w:type="dxa"/>
          </w:tcPr>
          <w:p w:rsidR="00D466DE" w:rsidRDefault="00D466DE">
            <w:r w:rsidRPr="00F660EF">
              <w:rPr>
                <w:rFonts w:hint="eastAsia"/>
              </w:rPr>
              <w:t>M</w:t>
            </w:r>
          </w:p>
        </w:tc>
        <w:tc>
          <w:tcPr>
            <w:tcW w:w="2248" w:type="dxa"/>
          </w:tcPr>
          <w:p w:rsidR="00D466DE" w:rsidRDefault="00D466DE" w:rsidP="00DF1D1A"/>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Default="00D466DE" w:rsidP="00DF1D1A">
            <w:r>
              <w:t>客户号</w:t>
            </w:r>
          </w:p>
        </w:tc>
        <w:tc>
          <w:tcPr>
            <w:tcW w:w="1437" w:type="dxa"/>
          </w:tcPr>
          <w:p w:rsidR="00D466DE" w:rsidRPr="00E149ED" w:rsidRDefault="00D466DE" w:rsidP="004D74E6">
            <w:r w:rsidRPr="00E149ED">
              <w:t>acct_no</w:t>
            </w:r>
          </w:p>
        </w:tc>
        <w:tc>
          <w:tcPr>
            <w:tcW w:w="1258" w:type="dxa"/>
          </w:tcPr>
          <w:p w:rsidR="00D466DE" w:rsidRDefault="00D466DE" w:rsidP="00DF1D1A">
            <w:r>
              <w:rPr>
                <w:rFonts w:hint="eastAsia"/>
              </w:rPr>
              <w:t>string</w:t>
            </w:r>
          </w:p>
        </w:tc>
        <w:tc>
          <w:tcPr>
            <w:tcW w:w="899" w:type="dxa"/>
          </w:tcPr>
          <w:p w:rsidR="00D466DE" w:rsidRPr="0037383C" w:rsidRDefault="00D466DE" w:rsidP="00EB3BF6">
            <w:r>
              <w:rPr>
                <w:rFonts w:hint="eastAsia"/>
              </w:rPr>
              <w:t>1</w:t>
            </w:r>
            <w:r w:rsidR="00EB3BF6">
              <w:rPr>
                <w:rFonts w:hint="eastAsia"/>
              </w:rPr>
              <w:t>6</w:t>
            </w:r>
          </w:p>
        </w:tc>
        <w:tc>
          <w:tcPr>
            <w:tcW w:w="899" w:type="dxa"/>
          </w:tcPr>
          <w:p w:rsidR="00D466DE" w:rsidRDefault="00D466DE">
            <w:r w:rsidRPr="00F660EF">
              <w:rPr>
                <w:rFonts w:hint="eastAsia"/>
              </w:rPr>
              <w:t>M</w:t>
            </w:r>
          </w:p>
        </w:tc>
        <w:tc>
          <w:tcPr>
            <w:tcW w:w="2248" w:type="dxa"/>
          </w:tcPr>
          <w:p w:rsidR="00D466DE" w:rsidRPr="0037383C" w:rsidRDefault="00D466DE" w:rsidP="00DF1D1A"/>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银行账号</w:t>
            </w:r>
          </w:p>
        </w:tc>
        <w:tc>
          <w:tcPr>
            <w:tcW w:w="1437" w:type="dxa"/>
          </w:tcPr>
          <w:p w:rsidR="00D466DE" w:rsidRPr="00E149ED" w:rsidRDefault="00D466DE" w:rsidP="004D74E6">
            <w:r w:rsidRPr="00E149ED">
              <w:t>account_no</w:t>
            </w:r>
          </w:p>
        </w:tc>
        <w:tc>
          <w:tcPr>
            <w:tcW w:w="1258" w:type="dxa"/>
          </w:tcPr>
          <w:p w:rsidR="00D466DE" w:rsidRPr="0037383C" w:rsidRDefault="00D466DE" w:rsidP="00DF1D1A">
            <w:r>
              <w:rPr>
                <w:rFonts w:hint="eastAsia"/>
              </w:rPr>
              <w:t>string</w:t>
            </w:r>
          </w:p>
        </w:tc>
        <w:tc>
          <w:tcPr>
            <w:tcW w:w="899" w:type="dxa"/>
          </w:tcPr>
          <w:p w:rsidR="00D466DE" w:rsidRPr="0037383C" w:rsidRDefault="00D466DE" w:rsidP="00DF1D1A">
            <w:r w:rsidRPr="0037383C">
              <w:rPr>
                <w:rFonts w:hint="eastAsia"/>
              </w:rPr>
              <w:t>32</w:t>
            </w:r>
          </w:p>
        </w:tc>
        <w:tc>
          <w:tcPr>
            <w:tcW w:w="899" w:type="dxa"/>
          </w:tcPr>
          <w:p w:rsidR="00D466DE" w:rsidRDefault="00D466DE">
            <w:r w:rsidRPr="00F660EF">
              <w:rPr>
                <w:rFonts w:hint="eastAsia"/>
              </w:rPr>
              <w:t>M</w:t>
            </w:r>
          </w:p>
        </w:tc>
        <w:tc>
          <w:tcPr>
            <w:tcW w:w="2248" w:type="dxa"/>
          </w:tcPr>
          <w:p w:rsidR="00D466DE" w:rsidRPr="0037383C" w:rsidRDefault="00D466DE" w:rsidP="00DF1D1A"/>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客户简称</w:t>
            </w:r>
          </w:p>
        </w:tc>
        <w:tc>
          <w:tcPr>
            <w:tcW w:w="1437" w:type="dxa"/>
          </w:tcPr>
          <w:p w:rsidR="00D466DE" w:rsidRPr="00E149ED" w:rsidRDefault="00D466DE" w:rsidP="004D74E6">
            <w:r w:rsidRPr="00E149ED">
              <w:t>cust_abbr</w:t>
            </w:r>
          </w:p>
        </w:tc>
        <w:tc>
          <w:tcPr>
            <w:tcW w:w="1258" w:type="dxa"/>
          </w:tcPr>
          <w:p w:rsidR="00D466DE" w:rsidRPr="0037383C" w:rsidRDefault="00D466DE" w:rsidP="00DF1D1A">
            <w:r>
              <w:rPr>
                <w:rFonts w:hint="eastAsia"/>
              </w:rPr>
              <w:t>string</w:t>
            </w:r>
          </w:p>
        </w:tc>
        <w:tc>
          <w:tcPr>
            <w:tcW w:w="899" w:type="dxa"/>
          </w:tcPr>
          <w:p w:rsidR="00D466DE" w:rsidRPr="0037383C" w:rsidRDefault="00D466DE" w:rsidP="00DF1D1A">
            <w:r w:rsidRPr="0037383C">
              <w:rPr>
                <w:rFonts w:hint="eastAsia"/>
              </w:rPr>
              <w:t>31</w:t>
            </w:r>
          </w:p>
        </w:tc>
        <w:tc>
          <w:tcPr>
            <w:tcW w:w="899" w:type="dxa"/>
          </w:tcPr>
          <w:p w:rsidR="00D466DE" w:rsidRDefault="00D466DE">
            <w:r w:rsidRPr="00F660EF">
              <w:rPr>
                <w:rFonts w:hint="eastAsia"/>
              </w:rPr>
              <w:t>M</w:t>
            </w:r>
          </w:p>
        </w:tc>
        <w:tc>
          <w:tcPr>
            <w:tcW w:w="2248" w:type="dxa"/>
          </w:tcPr>
          <w:p w:rsidR="00D466DE" w:rsidRPr="0037383C" w:rsidRDefault="00D466DE" w:rsidP="00DF1D1A"/>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发生时间</w:t>
            </w:r>
          </w:p>
        </w:tc>
        <w:tc>
          <w:tcPr>
            <w:tcW w:w="1437" w:type="dxa"/>
          </w:tcPr>
          <w:p w:rsidR="00D466DE" w:rsidRPr="00E149ED" w:rsidRDefault="00D466DE" w:rsidP="004D74E6">
            <w:r w:rsidRPr="00E149ED">
              <w:t>f_date</w:t>
            </w:r>
          </w:p>
        </w:tc>
        <w:tc>
          <w:tcPr>
            <w:tcW w:w="1258" w:type="dxa"/>
          </w:tcPr>
          <w:p w:rsidR="00D466DE" w:rsidRPr="0037383C" w:rsidRDefault="00D466DE" w:rsidP="00DF1D1A">
            <w:r>
              <w:rPr>
                <w:rFonts w:hint="eastAsia"/>
              </w:rPr>
              <w:t>string</w:t>
            </w:r>
          </w:p>
        </w:tc>
        <w:tc>
          <w:tcPr>
            <w:tcW w:w="899" w:type="dxa"/>
          </w:tcPr>
          <w:p w:rsidR="00D466DE" w:rsidRPr="0037383C" w:rsidRDefault="00D466DE" w:rsidP="00DF1D1A">
            <w:r w:rsidRPr="0037383C">
              <w:rPr>
                <w:rFonts w:hint="eastAsia"/>
              </w:rPr>
              <w:t>8</w:t>
            </w:r>
          </w:p>
        </w:tc>
        <w:tc>
          <w:tcPr>
            <w:tcW w:w="899" w:type="dxa"/>
          </w:tcPr>
          <w:p w:rsidR="00D466DE" w:rsidRDefault="00D466DE">
            <w:r w:rsidRPr="00F660EF">
              <w:rPr>
                <w:rFonts w:hint="eastAsia"/>
              </w:rPr>
              <w:t>M</w:t>
            </w:r>
          </w:p>
        </w:tc>
        <w:tc>
          <w:tcPr>
            <w:tcW w:w="2248" w:type="dxa"/>
          </w:tcPr>
          <w:p w:rsidR="00D466DE" w:rsidRPr="0037383C" w:rsidRDefault="00D466DE" w:rsidP="00DF1D1A"/>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划转方向</w:t>
            </w:r>
          </w:p>
        </w:tc>
        <w:tc>
          <w:tcPr>
            <w:tcW w:w="1437" w:type="dxa"/>
          </w:tcPr>
          <w:p w:rsidR="00D466DE" w:rsidRPr="00E149ED" w:rsidRDefault="00D466DE" w:rsidP="004D74E6">
            <w:r w:rsidRPr="00E149ED">
              <w:t>access_way</w:t>
            </w:r>
          </w:p>
        </w:tc>
        <w:tc>
          <w:tcPr>
            <w:tcW w:w="1258" w:type="dxa"/>
          </w:tcPr>
          <w:p w:rsidR="00D466DE" w:rsidRPr="0037383C" w:rsidRDefault="00D466DE" w:rsidP="00DF1D1A">
            <w:r>
              <w:rPr>
                <w:rFonts w:hint="eastAsia"/>
              </w:rPr>
              <w:t>string</w:t>
            </w:r>
          </w:p>
        </w:tc>
        <w:tc>
          <w:tcPr>
            <w:tcW w:w="899" w:type="dxa"/>
          </w:tcPr>
          <w:p w:rsidR="00D466DE" w:rsidRPr="0037383C" w:rsidRDefault="00D466DE" w:rsidP="00DF1D1A">
            <w:r>
              <w:rPr>
                <w:rFonts w:hint="eastAsia"/>
              </w:rPr>
              <w:t>2</w:t>
            </w:r>
            <w:r w:rsidRPr="0037383C">
              <w:rPr>
                <w:rFonts w:hint="eastAsia"/>
              </w:rPr>
              <w:t>0</w:t>
            </w:r>
          </w:p>
        </w:tc>
        <w:tc>
          <w:tcPr>
            <w:tcW w:w="899" w:type="dxa"/>
          </w:tcPr>
          <w:p w:rsidR="00D466DE" w:rsidRDefault="00D466DE">
            <w:r w:rsidRPr="00F660EF">
              <w:rPr>
                <w:rFonts w:hint="eastAsia"/>
              </w:rPr>
              <w:t>M</w:t>
            </w:r>
          </w:p>
        </w:tc>
        <w:tc>
          <w:tcPr>
            <w:tcW w:w="2248" w:type="dxa"/>
          </w:tcPr>
          <w:p w:rsidR="00D466DE" w:rsidRPr="0037383C" w:rsidRDefault="0026413A" w:rsidP="00DF1D1A">
            <w:hyperlink w:anchor="_access_way（资金划转方向）" w:history="1">
              <w:r w:rsidR="00666305" w:rsidRPr="00666305">
                <w:rPr>
                  <w:rStyle w:val="a8"/>
                </w:rPr>
                <w:t>access_way</w:t>
              </w:r>
            </w:hyperlink>
          </w:p>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发生金额</w:t>
            </w:r>
          </w:p>
        </w:tc>
        <w:tc>
          <w:tcPr>
            <w:tcW w:w="1437" w:type="dxa"/>
          </w:tcPr>
          <w:p w:rsidR="00D466DE" w:rsidRPr="00E149ED" w:rsidRDefault="00D466DE" w:rsidP="004D74E6">
            <w:r w:rsidRPr="00E149ED">
              <w:t>exch_bal</w:t>
            </w:r>
          </w:p>
        </w:tc>
        <w:tc>
          <w:tcPr>
            <w:tcW w:w="1258" w:type="dxa"/>
          </w:tcPr>
          <w:p w:rsidR="00D466DE" w:rsidRPr="0037383C" w:rsidRDefault="00D466DE" w:rsidP="00DF1D1A">
            <w:r w:rsidRPr="0037383C">
              <w:rPr>
                <w:rFonts w:hint="eastAsia"/>
              </w:rPr>
              <w:t>double</w:t>
            </w:r>
          </w:p>
        </w:tc>
        <w:tc>
          <w:tcPr>
            <w:tcW w:w="899" w:type="dxa"/>
          </w:tcPr>
          <w:p w:rsidR="00D466DE" w:rsidRPr="0037383C" w:rsidRDefault="00D466DE" w:rsidP="00DF1D1A">
            <w:r w:rsidRPr="0037383C">
              <w:rPr>
                <w:rFonts w:hint="eastAsia"/>
              </w:rPr>
              <w:t>15,2</w:t>
            </w:r>
          </w:p>
        </w:tc>
        <w:tc>
          <w:tcPr>
            <w:tcW w:w="899" w:type="dxa"/>
          </w:tcPr>
          <w:p w:rsidR="00D466DE" w:rsidRDefault="00D466DE">
            <w:r w:rsidRPr="00F660EF">
              <w:rPr>
                <w:rFonts w:hint="eastAsia"/>
              </w:rPr>
              <w:t>M</w:t>
            </w:r>
          </w:p>
        </w:tc>
        <w:tc>
          <w:tcPr>
            <w:tcW w:w="2248" w:type="dxa"/>
          </w:tcPr>
          <w:p w:rsidR="00D466DE" w:rsidRPr="0037383C" w:rsidRDefault="008718BD" w:rsidP="00DF1D1A">
            <w:r>
              <w:rPr>
                <w:rFonts w:hint="eastAsia"/>
              </w:rPr>
              <w:t>单位元</w:t>
            </w:r>
          </w:p>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备注</w:t>
            </w:r>
          </w:p>
        </w:tc>
        <w:tc>
          <w:tcPr>
            <w:tcW w:w="1437" w:type="dxa"/>
          </w:tcPr>
          <w:p w:rsidR="00D466DE" w:rsidRDefault="00D466DE" w:rsidP="004D74E6">
            <w:r w:rsidRPr="00E149ED">
              <w:t>remark</w:t>
            </w:r>
          </w:p>
        </w:tc>
        <w:tc>
          <w:tcPr>
            <w:tcW w:w="1258" w:type="dxa"/>
          </w:tcPr>
          <w:p w:rsidR="00D466DE" w:rsidRPr="0037383C" w:rsidRDefault="00D466DE" w:rsidP="00DF1D1A">
            <w:r>
              <w:rPr>
                <w:rFonts w:hint="eastAsia"/>
              </w:rPr>
              <w:t>string</w:t>
            </w:r>
          </w:p>
        </w:tc>
        <w:tc>
          <w:tcPr>
            <w:tcW w:w="899" w:type="dxa"/>
          </w:tcPr>
          <w:p w:rsidR="00D466DE" w:rsidRPr="0037383C" w:rsidRDefault="00D466DE" w:rsidP="00DF1D1A">
            <w:r w:rsidRPr="0037383C">
              <w:rPr>
                <w:rFonts w:hint="eastAsia"/>
              </w:rPr>
              <w:t>255</w:t>
            </w:r>
          </w:p>
        </w:tc>
        <w:tc>
          <w:tcPr>
            <w:tcW w:w="899" w:type="dxa"/>
          </w:tcPr>
          <w:p w:rsidR="00D466DE" w:rsidRDefault="00D466DE">
            <w:r w:rsidRPr="00F660EF">
              <w:rPr>
                <w:rFonts w:hint="eastAsia"/>
              </w:rPr>
              <w:t>M</w:t>
            </w:r>
          </w:p>
        </w:tc>
        <w:tc>
          <w:tcPr>
            <w:tcW w:w="2248" w:type="dxa"/>
          </w:tcPr>
          <w:p w:rsidR="00D466DE" w:rsidRPr="0037383C" w:rsidRDefault="00D466DE" w:rsidP="00DF1D1A"/>
        </w:tc>
      </w:tr>
    </w:tbl>
    <w:p w:rsidR="00292B96" w:rsidRDefault="00292B96" w:rsidP="00292B96"/>
    <w:p w:rsidR="00832C38" w:rsidRDefault="00832C38" w:rsidP="007E5E9D">
      <w:pPr>
        <w:pStyle w:val="5"/>
      </w:pPr>
      <w:r>
        <w:rPr>
          <w:rFonts w:hint="eastAsia"/>
        </w:rPr>
        <w:t>历史费用明细查询</w:t>
      </w:r>
      <w:r>
        <w:rPr>
          <w:rFonts w:hint="eastAsia"/>
        </w:rPr>
        <w:t>[C</w:t>
      </w:r>
      <w:r w:rsidR="00B3225C">
        <w:rPr>
          <w:rFonts w:hint="eastAsia"/>
        </w:rPr>
        <w:t>813</w:t>
      </w:r>
      <w:r>
        <w:rPr>
          <w:rFonts w:hint="eastAsia"/>
        </w:rPr>
        <w:t xml:space="preserve">] </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832C38" w:rsidRDefault="00161A90" w:rsidP="00161A90">
      <w:pPr>
        <w:rPr>
          <w:lang w:val="zh-CN"/>
        </w:rPr>
      </w:pPr>
      <w:r w:rsidRPr="0016784A">
        <w:rPr>
          <w:rFonts w:hint="eastAsia"/>
          <w:b/>
          <w:lang w:val="zh-CN"/>
        </w:rPr>
        <w:t>用途：</w:t>
      </w:r>
      <w:r w:rsidR="00832C38" w:rsidRPr="0037383C">
        <w:rPr>
          <w:rFonts w:hint="eastAsia"/>
        </w:rPr>
        <w:t>查询客户每日产生的费用明细清单。当日费用明细在清算后才可查询</w:t>
      </w:r>
      <w:r w:rsidR="00832C38">
        <w:rPr>
          <w:rFonts w:hint="eastAsia"/>
          <w:lang w:val="zh-CN"/>
        </w:rPr>
        <w:t>。</w:t>
      </w:r>
    </w:p>
    <w:p w:rsidR="00832C38" w:rsidRDefault="00832C38" w:rsidP="007E5E9D">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20"/>
        <w:gridCol w:w="762"/>
        <w:gridCol w:w="1594"/>
        <w:gridCol w:w="893"/>
        <w:gridCol w:w="709"/>
        <w:gridCol w:w="992"/>
        <w:gridCol w:w="2777"/>
      </w:tblGrid>
      <w:tr w:rsidR="00832C38" w:rsidTr="00116AA5">
        <w:trPr>
          <w:trHeight w:hRule="exact" w:val="400"/>
          <w:jc w:val="center"/>
        </w:trPr>
        <w:tc>
          <w:tcPr>
            <w:tcW w:w="1430" w:type="dxa"/>
            <w:gridSpan w:val="2"/>
            <w:shd w:val="clear" w:color="auto" w:fill="EEECE1"/>
          </w:tcPr>
          <w:p w:rsidR="00832C38" w:rsidRDefault="00832C38" w:rsidP="00116AA5">
            <w:r>
              <w:rPr>
                <w:rFonts w:hint="eastAsia"/>
              </w:rPr>
              <w:t>报文类型</w:t>
            </w:r>
          </w:p>
        </w:tc>
        <w:tc>
          <w:tcPr>
            <w:tcW w:w="7727" w:type="dxa"/>
            <w:gridSpan w:val="6"/>
          </w:tcPr>
          <w:p w:rsidR="00832C38" w:rsidRDefault="00832C38" w:rsidP="00116AA5">
            <w:r>
              <w:rPr>
                <w:rFonts w:hint="eastAsia"/>
              </w:rPr>
              <w:t>请求报文体</w:t>
            </w:r>
          </w:p>
        </w:tc>
      </w:tr>
      <w:tr w:rsidR="00832C38" w:rsidTr="00116AA5">
        <w:trPr>
          <w:trHeight w:hRule="exact" w:val="400"/>
          <w:jc w:val="center"/>
        </w:trPr>
        <w:tc>
          <w:tcPr>
            <w:tcW w:w="1430" w:type="dxa"/>
            <w:gridSpan w:val="2"/>
            <w:shd w:val="clear" w:color="auto" w:fill="EEECE1"/>
          </w:tcPr>
          <w:p w:rsidR="00832C38" w:rsidRDefault="00832C38" w:rsidP="00116AA5">
            <w:r>
              <w:rPr>
                <w:rFonts w:hint="eastAsia"/>
              </w:rPr>
              <w:t>交易代码</w:t>
            </w:r>
          </w:p>
        </w:tc>
        <w:tc>
          <w:tcPr>
            <w:tcW w:w="7727" w:type="dxa"/>
            <w:gridSpan w:val="6"/>
          </w:tcPr>
          <w:p w:rsidR="00832C38" w:rsidRDefault="00832C38" w:rsidP="00B3225C">
            <w:r>
              <w:rPr>
                <w:rFonts w:hint="eastAsia"/>
              </w:rPr>
              <w:t>C</w:t>
            </w:r>
            <w:r w:rsidR="00B3225C">
              <w:rPr>
                <w:rFonts w:hint="eastAsia"/>
              </w:rPr>
              <w:t>813</w:t>
            </w:r>
          </w:p>
        </w:tc>
      </w:tr>
      <w:tr w:rsidR="00832C38" w:rsidTr="00116AA5">
        <w:trPr>
          <w:trHeight w:hRule="exact" w:val="400"/>
          <w:jc w:val="center"/>
        </w:trPr>
        <w:tc>
          <w:tcPr>
            <w:tcW w:w="1430" w:type="dxa"/>
            <w:gridSpan w:val="2"/>
            <w:shd w:val="clear" w:color="auto" w:fill="EEECE1"/>
          </w:tcPr>
          <w:p w:rsidR="00832C38" w:rsidRDefault="00832C38" w:rsidP="00116AA5">
            <w:r>
              <w:rPr>
                <w:rFonts w:hint="eastAsia"/>
              </w:rPr>
              <w:t>报文说明</w:t>
            </w:r>
          </w:p>
        </w:tc>
        <w:tc>
          <w:tcPr>
            <w:tcW w:w="7727" w:type="dxa"/>
            <w:gridSpan w:val="6"/>
          </w:tcPr>
          <w:p w:rsidR="00832C38" w:rsidRDefault="00832C38" w:rsidP="00116AA5">
            <w:r>
              <w:rPr>
                <w:rFonts w:hint="eastAsia"/>
              </w:rPr>
              <w:t>历史费用明细查询请求报文体</w:t>
            </w:r>
          </w:p>
        </w:tc>
      </w:tr>
      <w:tr w:rsidR="00832C38" w:rsidTr="00116AA5">
        <w:trPr>
          <w:trHeight w:hRule="exact" w:val="400"/>
          <w:jc w:val="center"/>
        </w:trPr>
        <w:tc>
          <w:tcPr>
            <w:tcW w:w="710" w:type="dxa"/>
            <w:shd w:val="clear" w:color="auto" w:fill="EEECE1"/>
          </w:tcPr>
          <w:p w:rsidR="00832C38" w:rsidRDefault="00832C38" w:rsidP="00116AA5">
            <w:r>
              <w:rPr>
                <w:rFonts w:hint="eastAsia"/>
              </w:rPr>
              <w:t>符号</w:t>
            </w:r>
          </w:p>
        </w:tc>
        <w:tc>
          <w:tcPr>
            <w:tcW w:w="1482" w:type="dxa"/>
            <w:gridSpan w:val="2"/>
            <w:shd w:val="clear" w:color="auto" w:fill="EEECE1"/>
          </w:tcPr>
          <w:p w:rsidR="00832C38" w:rsidRDefault="00832C38" w:rsidP="00116AA5">
            <w:r>
              <w:rPr>
                <w:rFonts w:hint="eastAsia"/>
              </w:rPr>
              <w:t>中文名称</w:t>
            </w:r>
          </w:p>
        </w:tc>
        <w:tc>
          <w:tcPr>
            <w:tcW w:w="1594" w:type="dxa"/>
            <w:shd w:val="clear" w:color="auto" w:fill="EEECE1"/>
          </w:tcPr>
          <w:p w:rsidR="00832C38" w:rsidRDefault="00832C38" w:rsidP="00116AA5">
            <w:r>
              <w:rPr>
                <w:rFonts w:hint="eastAsia"/>
              </w:rPr>
              <w:t>英文名称</w:t>
            </w:r>
          </w:p>
        </w:tc>
        <w:tc>
          <w:tcPr>
            <w:tcW w:w="893" w:type="dxa"/>
            <w:shd w:val="clear" w:color="auto" w:fill="EEECE1"/>
          </w:tcPr>
          <w:p w:rsidR="00832C38" w:rsidRDefault="00832C38" w:rsidP="00116AA5">
            <w:r>
              <w:rPr>
                <w:rFonts w:hint="eastAsia"/>
              </w:rPr>
              <w:t>类型</w:t>
            </w:r>
          </w:p>
        </w:tc>
        <w:tc>
          <w:tcPr>
            <w:tcW w:w="709" w:type="dxa"/>
            <w:shd w:val="clear" w:color="auto" w:fill="EEECE1"/>
          </w:tcPr>
          <w:p w:rsidR="00832C38" w:rsidRDefault="00832C38" w:rsidP="00116AA5">
            <w:r>
              <w:rPr>
                <w:rFonts w:hint="eastAsia"/>
              </w:rPr>
              <w:t>长度</w:t>
            </w:r>
          </w:p>
        </w:tc>
        <w:tc>
          <w:tcPr>
            <w:tcW w:w="992" w:type="dxa"/>
            <w:shd w:val="clear" w:color="auto" w:fill="EEECE1"/>
          </w:tcPr>
          <w:p w:rsidR="00832C38" w:rsidRDefault="00832C38" w:rsidP="00116AA5">
            <w:r>
              <w:rPr>
                <w:rFonts w:hint="eastAsia"/>
              </w:rPr>
              <w:t>必填</w:t>
            </w:r>
          </w:p>
        </w:tc>
        <w:tc>
          <w:tcPr>
            <w:tcW w:w="2777" w:type="dxa"/>
            <w:shd w:val="clear" w:color="auto" w:fill="EEECE1"/>
          </w:tcPr>
          <w:p w:rsidR="00832C38" w:rsidRDefault="00832C38" w:rsidP="00116AA5">
            <w:r>
              <w:rPr>
                <w:rFonts w:hint="eastAsia"/>
              </w:rPr>
              <w:t>说明</w:t>
            </w:r>
          </w:p>
        </w:tc>
      </w:tr>
      <w:tr w:rsidR="00832C38" w:rsidTr="00116AA5">
        <w:trPr>
          <w:trHeight w:val="255"/>
          <w:jc w:val="center"/>
        </w:trPr>
        <w:tc>
          <w:tcPr>
            <w:tcW w:w="710" w:type="dxa"/>
          </w:tcPr>
          <w:p w:rsidR="00832C38" w:rsidRDefault="00832C38" w:rsidP="00116AA5"/>
        </w:tc>
        <w:tc>
          <w:tcPr>
            <w:tcW w:w="1482" w:type="dxa"/>
            <w:gridSpan w:val="2"/>
          </w:tcPr>
          <w:p w:rsidR="00832C38" w:rsidRDefault="00832C38" w:rsidP="00116AA5">
            <w:r>
              <w:rPr>
                <w:rFonts w:hint="eastAsia"/>
              </w:rPr>
              <w:t>操作标志</w:t>
            </w:r>
          </w:p>
        </w:tc>
        <w:tc>
          <w:tcPr>
            <w:tcW w:w="1594" w:type="dxa"/>
          </w:tcPr>
          <w:p w:rsidR="00832C38" w:rsidRDefault="00832C38" w:rsidP="00116AA5">
            <w:r>
              <w:rPr>
                <w:rFonts w:hint="eastAsia"/>
              </w:rPr>
              <w:t>oper_flag</w:t>
            </w:r>
          </w:p>
        </w:tc>
        <w:tc>
          <w:tcPr>
            <w:tcW w:w="893" w:type="dxa"/>
          </w:tcPr>
          <w:p w:rsidR="00832C38" w:rsidRDefault="00832C38" w:rsidP="00116AA5">
            <w:r>
              <w:rPr>
                <w:rFonts w:hint="eastAsia"/>
              </w:rPr>
              <w:t>int</w:t>
            </w:r>
          </w:p>
        </w:tc>
        <w:tc>
          <w:tcPr>
            <w:tcW w:w="709" w:type="dxa"/>
          </w:tcPr>
          <w:p w:rsidR="00832C38" w:rsidRDefault="00832C38" w:rsidP="00116AA5">
            <w:r>
              <w:rPr>
                <w:rFonts w:hint="eastAsia"/>
              </w:rPr>
              <w:t>1</w:t>
            </w:r>
          </w:p>
        </w:tc>
        <w:tc>
          <w:tcPr>
            <w:tcW w:w="992" w:type="dxa"/>
          </w:tcPr>
          <w:p w:rsidR="00832C38" w:rsidRDefault="00832C38" w:rsidP="00116AA5">
            <w:r>
              <w:rPr>
                <w:rFonts w:hint="eastAsia"/>
              </w:rPr>
              <w:t>M</w:t>
            </w:r>
          </w:p>
        </w:tc>
        <w:tc>
          <w:tcPr>
            <w:tcW w:w="2777" w:type="dxa"/>
          </w:tcPr>
          <w:p w:rsidR="00832C38" w:rsidRDefault="00832C38" w:rsidP="00116AA5">
            <w:r>
              <w:rPr>
                <w:rFonts w:hint="eastAsia"/>
              </w:rPr>
              <w:t>默认填</w:t>
            </w:r>
            <w:r>
              <w:rPr>
                <w:rFonts w:hint="eastAsia"/>
              </w:rPr>
              <w:t xml:space="preserve"> 1</w:t>
            </w:r>
          </w:p>
        </w:tc>
      </w:tr>
      <w:tr w:rsidR="00832C38" w:rsidTr="00116AA5">
        <w:trPr>
          <w:trHeight w:val="255"/>
          <w:jc w:val="center"/>
        </w:trPr>
        <w:tc>
          <w:tcPr>
            <w:tcW w:w="710" w:type="dxa"/>
          </w:tcPr>
          <w:p w:rsidR="00832C38" w:rsidRDefault="00832C38" w:rsidP="00116AA5"/>
        </w:tc>
        <w:tc>
          <w:tcPr>
            <w:tcW w:w="1482" w:type="dxa"/>
            <w:gridSpan w:val="2"/>
          </w:tcPr>
          <w:p w:rsidR="00832C38" w:rsidRPr="0037383C" w:rsidRDefault="00832C38" w:rsidP="00116AA5">
            <w:r w:rsidRPr="0037383C">
              <w:rPr>
                <w:rFonts w:hint="eastAsia"/>
              </w:rPr>
              <w:t>开始日期</w:t>
            </w:r>
          </w:p>
        </w:tc>
        <w:tc>
          <w:tcPr>
            <w:tcW w:w="1594" w:type="dxa"/>
          </w:tcPr>
          <w:p w:rsidR="00832C38" w:rsidRPr="0037383C" w:rsidRDefault="00832C38" w:rsidP="00116AA5">
            <w:r w:rsidRPr="0037383C">
              <w:rPr>
                <w:rFonts w:hint="eastAsia"/>
              </w:rPr>
              <w:t>start_date</w:t>
            </w:r>
          </w:p>
        </w:tc>
        <w:tc>
          <w:tcPr>
            <w:tcW w:w="893" w:type="dxa"/>
          </w:tcPr>
          <w:p w:rsidR="00832C38" w:rsidRDefault="00832C38" w:rsidP="00116AA5">
            <w:r>
              <w:rPr>
                <w:rFonts w:hint="eastAsia"/>
              </w:rPr>
              <w:t>string</w:t>
            </w:r>
          </w:p>
        </w:tc>
        <w:tc>
          <w:tcPr>
            <w:tcW w:w="709" w:type="dxa"/>
          </w:tcPr>
          <w:p w:rsidR="00832C38" w:rsidRDefault="00832C38" w:rsidP="00116AA5">
            <w:r>
              <w:rPr>
                <w:rFonts w:hint="eastAsia"/>
              </w:rPr>
              <w:t>8</w:t>
            </w:r>
          </w:p>
        </w:tc>
        <w:tc>
          <w:tcPr>
            <w:tcW w:w="992" w:type="dxa"/>
          </w:tcPr>
          <w:p w:rsidR="00832C38" w:rsidRDefault="00832C38" w:rsidP="00116AA5">
            <w:r w:rsidRPr="0053753F">
              <w:rPr>
                <w:rFonts w:hint="eastAsia"/>
              </w:rPr>
              <w:t>M</w:t>
            </w:r>
          </w:p>
        </w:tc>
        <w:tc>
          <w:tcPr>
            <w:tcW w:w="2777" w:type="dxa"/>
          </w:tcPr>
          <w:p w:rsidR="00832C38" w:rsidRDefault="00832C38" w:rsidP="00116AA5"/>
        </w:tc>
      </w:tr>
      <w:tr w:rsidR="00832C38" w:rsidTr="00116AA5">
        <w:trPr>
          <w:trHeight w:val="255"/>
          <w:jc w:val="center"/>
        </w:trPr>
        <w:tc>
          <w:tcPr>
            <w:tcW w:w="710" w:type="dxa"/>
          </w:tcPr>
          <w:p w:rsidR="00832C38" w:rsidRDefault="00832C38" w:rsidP="00116AA5"/>
        </w:tc>
        <w:tc>
          <w:tcPr>
            <w:tcW w:w="1482" w:type="dxa"/>
            <w:gridSpan w:val="2"/>
          </w:tcPr>
          <w:p w:rsidR="00832C38" w:rsidRPr="0037383C" w:rsidRDefault="00832C38" w:rsidP="00116AA5">
            <w:r w:rsidRPr="0037383C">
              <w:rPr>
                <w:rFonts w:hint="eastAsia"/>
              </w:rPr>
              <w:t>结束日期</w:t>
            </w:r>
          </w:p>
        </w:tc>
        <w:tc>
          <w:tcPr>
            <w:tcW w:w="1594" w:type="dxa"/>
          </w:tcPr>
          <w:p w:rsidR="00832C38" w:rsidRPr="0037383C" w:rsidRDefault="00832C38" w:rsidP="00116AA5">
            <w:r w:rsidRPr="0037383C">
              <w:rPr>
                <w:rFonts w:hint="eastAsia"/>
              </w:rPr>
              <w:t>end_date</w:t>
            </w:r>
          </w:p>
        </w:tc>
        <w:tc>
          <w:tcPr>
            <w:tcW w:w="893" w:type="dxa"/>
          </w:tcPr>
          <w:p w:rsidR="00832C38" w:rsidRDefault="00832C38" w:rsidP="00116AA5">
            <w:r>
              <w:rPr>
                <w:rFonts w:hint="eastAsia"/>
              </w:rPr>
              <w:t>string</w:t>
            </w:r>
          </w:p>
        </w:tc>
        <w:tc>
          <w:tcPr>
            <w:tcW w:w="709" w:type="dxa"/>
          </w:tcPr>
          <w:p w:rsidR="00832C38" w:rsidRDefault="00832C38" w:rsidP="00116AA5">
            <w:r>
              <w:rPr>
                <w:rFonts w:hint="eastAsia"/>
              </w:rPr>
              <w:t>8</w:t>
            </w:r>
          </w:p>
        </w:tc>
        <w:tc>
          <w:tcPr>
            <w:tcW w:w="992" w:type="dxa"/>
          </w:tcPr>
          <w:p w:rsidR="00832C38" w:rsidRDefault="00832C38" w:rsidP="00116AA5">
            <w:r w:rsidRPr="0053753F">
              <w:rPr>
                <w:rFonts w:hint="eastAsia"/>
              </w:rPr>
              <w:t>M</w:t>
            </w:r>
          </w:p>
        </w:tc>
        <w:tc>
          <w:tcPr>
            <w:tcW w:w="2777" w:type="dxa"/>
          </w:tcPr>
          <w:p w:rsidR="00832C38" w:rsidRDefault="00832C38" w:rsidP="00116AA5"/>
        </w:tc>
      </w:tr>
      <w:tr w:rsidR="00832C38" w:rsidTr="000F1C89">
        <w:trPr>
          <w:trHeight w:val="255"/>
          <w:jc w:val="center"/>
        </w:trPr>
        <w:tc>
          <w:tcPr>
            <w:tcW w:w="710" w:type="dxa"/>
            <w:tcBorders>
              <w:bottom w:val="single" w:sz="4" w:space="0" w:color="auto"/>
            </w:tcBorders>
          </w:tcPr>
          <w:p w:rsidR="00832C38" w:rsidRDefault="00832C38" w:rsidP="00116AA5"/>
        </w:tc>
        <w:tc>
          <w:tcPr>
            <w:tcW w:w="1482" w:type="dxa"/>
            <w:gridSpan w:val="2"/>
            <w:tcBorders>
              <w:bottom w:val="single" w:sz="4" w:space="0" w:color="auto"/>
            </w:tcBorders>
          </w:tcPr>
          <w:p w:rsidR="00832C38" w:rsidRPr="0037383C" w:rsidRDefault="00832C38" w:rsidP="00116AA5">
            <w:r w:rsidRPr="0037383C">
              <w:rPr>
                <w:rFonts w:hint="eastAsia"/>
              </w:rPr>
              <w:t>费用类型</w:t>
            </w:r>
          </w:p>
        </w:tc>
        <w:tc>
          <w:tcPr>
            <w:tcW w:w="1594" w:type="dxa"/>
            <w:tcBorders>
              <w:bottom w:val="single" w:sz="4" w:space="0" w:color="auto"/>
            </w:tcBorders>
          </w:tcPr>
          <w:p w:rsidR="00832C38" w:rsidRPr="0037383C" w:rsidRDefault="00832C38" w:rsidP="00116AA5">
            <w:r w:rsidRPr="0037383C">
              <w:rPr>
                <w:rFonts w:hint="eastAsia"/>
              </w:rPr>
              <w:t>fee_code</w:t>
            </w:r>
          </w:p>
        </w:tc>
        <w:tc>
          <w:tcPr>
            <w:tcW w:w="893" w:type="dxa"/>
            <w:tcBorders>
              <w:bottom w:val="single" w:sz="4" w:space="0" w:color="auto"/>
            </w:tcBorders>
          </w:tcPr>
          <w:p w:rsidR="00832C38" w:rsidRDefault="00832C38" w:rsidP="00116AA5">
            <w:r>
              <w:rPr>
                <w:rFonts w:hint="eastAsia"/>
              </w:rPr>
              <w:t>string</w:t>
            </w:r>
          </w:p>
        </w:tc>
        <w:tc>
          <w:tcPr>
            <w:tcW w:w="709" w:type="dxa"/>
            <w:tcBorders>
              <w:bottom w:val="single" w:sz="4" w:space="0" w:color="auto"/>
            </w:tcBorders>
          </w:tcPr>
          <w:p w:rsidR="00832C38" w:rsidRDefault="00832C38" w:rsidP="00116AA5">
            <w:r>
              <w:rPr>
                <w:rFonts w:hint="eastAsia"/>
              </w:rPr>
              <w:t>4</w:t>
            </w:r>
          </w:p>
        </w:tc>
        <w:tc>
          <w:tcPr>
            <w:tcW w:w="992" w:type="dxa"/>
            <w:tcBorders>
              <w:bottom w:val="single" w:sz="4" w:space="0" w:color="auto"/>
            </w:tcBorders>
          </w:tcPr>
          <w:p w:rsidR="00832C38" w:rsidRDefault="00832C38" w:rsidP="00116AA5">
            <w:r w:rsidRPr="0053753F">
              <w:rPr>
                <w:rFonts w:hint="eastAsia"/>
              </w:rPr>
              <w:t>M</w:t>
            </w:r>
          </w:p>
        </w:tc>
        <w:tc>
          <w:tcPr>
            <w:tcW w:w="2777" w:type="dxa"/>
            <w:tcBorders>
              <w:bottom w:val="single" w:sz="4" w:space="0" w:color="auto"/>
            </w:tcBorders>
          </w:tcPr>
          <w:p w:rsidR="00832C38" w:rsidRDefault="0026413A" w:rsidP="00116AA5">
            <w:hyperlink w:anchor="_fee_code（费用类型）" w:history="1">
              <w:r w:rsidR="00666305" w:rsidRPr="00666305">
                <w:rPr>
                  <w:rStyle w:val="a8"/>
                  <w:rFonts w:hint="eastAsia"/>
                </w:rPr>
                <w:t>fee_code</w:t>
              </w:r>
            </w:hyperlink>
          </w:p>
        </w:tc>
      </w:tr>
      <w:tr w:rsidR="005435C9" w:rsidTr="000F1C89">
        <w:trPr>
          <w:trHeight w:val="255"/>
          <w:jc w:val="center"/>
        </w:trPr>
        <w:tc>
          <w:tcPr>
            <w:tcW w:w="710" w:type="dxa"/>
            <w:tcBorders>
              <w:bottom w:val="single" w:sz="4" w:space="0" w:color="auto"/>
            </w:tcBorders>
          </w:tcPr>
          <w:p w:rsidR="005435C9" w:rsidRDefault="005435C9" w:rsidP="00116AA5"/>
        </w:tc>
        <w:tc>
          <w:tcPr>
            <w:tcW w:w="1482" w:type="dxa"/>
            <w:gridSpan w:val="2"/>
            <w:tcBorders>
              <w:bottom w:val="single" w:sz="4" w:space="0" w:color="auto"/>
            </w:tcBorders>
          </w:tcPr>
          <w:p w:rsidR="005435C9" w:rsidRDefault="005435C9" w:rsidP="00DD1B59">
            <w:r>
              <w:rPr>
                <w:rFonts w:hint="eastAsia"/>
              </w:rPr>
              <w:t>客户号</w:t>
            </w:r>
          </w:p>
        </w:tc>
        <w:tc>
          <w:tcPr>
            <w:tcW w:w="1594" w:type="dxa"/>
            <w:tcBorders>
              <w:bottom w:val="single" w:sz="4" w:space="0" w:color="auto"/>
            </w:tcBorders>
          </w:tcPr>
          <w:p w:rsidR="005435C9" w:rsidRPr="00E1774F" w:rsidRDefault="005435C9" w:rsidP="00DD1B59">
            <w:r>
              <w:rPr>
                <w:rFonts w:hint="eastAsia"/>
              </w:rPr>
              <w:t>acct_no</w:t>
            </w:r>
          </w:p>
        </w:tc>
        <w:tc>
          <w:tcPr>
            <w:tcW w:w="893" w:type="dxa"/>
            <w:tcBorders>
              <w:bottom w:val="single" w:sz="4" w:space="0" w:color="auto"/>
            </w:tcBorders>
          </w:tcPr>
          <w:p w:rsidR="005435C9" w:rsidRDefault="005435C9" w:rsidP="00DD1B59">
            <w:r>
              <w:rPr>
                <w:rFonts w:hint="eastAsia"/>
              </w:rPr>
              <w:t>string</w:t>
            </w:r>
          </w:p>
        </w:tc>
        <w:tc>
          <w:tcPr>
            <w:tcW w:w="709" w:type="dxa"/>
            <w:tcBorders>
              <w:bottom w:val="single" w:sz="4" w:space="0" w:color="auto"/>
            </w:tcBorders>
          </w:tcPr>
          <w:p w:rsidR="005435C9" w:rsidRDefault="005435C9" w:rsidP="00DD1B59">
            <w:r>
              <w:rPr>
                <w:rFonts w:hint="eastAsia"/>
              </w:rPr>
              <w:t>16</w:t>
            </w:r>
          </w:p>
        </w:tc>
        <w:tc>
          <w:tcPr>
            <w:tcW w:w="992" w:type="dxa"/>
            <w:tcBorders>
              <w:bottom w:val="single" w:sz="4" w:space="0" w:color="auto"/>
            </w:tcBorders>
          </w:tcPr>
          <w:p w:rsidR="005435C9" w:rsidRDefault="005435C9" w:rsidP="00DD1B59">
            <w:r>
              <w:rPr>
                <w:rFonts w:hint="eastAsia"/>
              </w:rPr>
              <w:t>M</w:t>
            </w:r>
          </w:p>
        </w:tc>
        <w:tc>
          <w:tcPr>
            <w:tcW w:w="2777" w:type="dxa"/>
            <w:tcBorders>
              <w:bottom w:val="single" w:sz="4" w:space="0" w:color="auto"/>
            </w:tcBorders>
          </w:tcPr>
          <w:p w:rsidR="005435C9" w:rsidRDefault="005435C9" w:rsidP="00DD1B59"/>
        </w:tc>
      </w:tr>
    </w:tbl>
    <w:p w:rsidR="00832C38" w:rsidRDefault="00832C38" w:rsidP="00832C38">
      <w:pPr>
        <w:rPr>
          <w:lang w:val="zh-CN"/>
        </w:rPr>
      </w:pPr>
    </w:p>
    <w:p w:rsidR="00832C38" w:rsidRDefault="00832C38" w:rsidP="007E5E9D">
      <w:pPr>
        <w:pStyle w:val="5"/>
        <w:numPr>
          <w:ilvl w:val="5"/>
          <w:numId w:val="1"/>
        </w:numPr>
      </w:pPr>
      <w:r>
        <w:rPr>
          <w:rFonts w:hint="eastAsia"/>
        </w:rPr>
        <w:lastRenderedPageBreak/>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3"/>
        <w:gridCol w:w="697"/>
        <w:gridCol w:w="762"/>
        <w:gridCol w:w="1356"/>
        <w:gridCol w:w="869"/>
        <w:gridCol w:w="852"/>
        <w:gridCol w:w="992"/>
        <w:gridCol w:w="2658"/>
      </w:tblGrid>
      <w:tr w:rsidR="00832C38" w:rsidTr="00116AA5">
        <w:trPr>
          <w:trHeight w:hRule="exact" w:val="400"/>
          <w:jc w:val="center"/>
        </w:trPr>
        <w:tc>
          <w:tcPr>
            <w:tcW w:w="1430" w:type="dxa"/>
            <w:gridSpan w:val="2"/>
            <w:shd w:val="clear" w:color="auto" w:fill="EEECE1"/>
          </w:tcPr>
          <w:p w:rsidR="00832C38" w:rsidRDefault="00832C38" w:rsidP="00116AA5">
            <w:r>
              <w:rPr>
                <w:rFonts w:hint="eastAsia"/>
              </w:rPr>
              <w:t>报文类型</w:t>
            </w:r>
          </w:p>
        </w:tc>
        <w:tc>
          <w:tcPr>
            <w:tcW w:w="7489" w:type="dxa"/>
            <w:gridSpan w:val="6"/>
          </w:tcPr>
          <w:p w:rsidR="00832C38" w:rsidRDefault="00832C38" w:rsidP="00116AA5">
            <w:r>
              <w:rPr>
                <w:rFonts w:hint="eastAsia"/>
              </w:rPr>
              <w:t>响应报文体</w:t>
            </w:r>
          </w:p>
        </w:tc>
      </w:tr>
      <w:tr w:rsidR="00832C38" w:rsidTr="00116AA5">
        <w:trPr>
          <w:trHeight w:hRule="exact" w:val="400"/>
          <w:jc w:val="center"/>
        </w:trPr>
        <w:tc>
          <w:tcPr>
            <w:tcW w:w="1430" w:type="dxa"/>
            <w:gridSpan w:val="2"/>
            <w:shd w:val="clear" w:color="auto" w:fill="EEECE1"/>
          </w:tcPr>
          <w:p w:rsidR="00832C38" w:rsidRDefault="00832C38" w:rsidP="00116AA5">
            <w:r>
              <w:rPr>
                <w:rFonts w:hint="eastAsia"/>
              </w:rPr>
              <w:t>交易代码</w:t>
            </w:r>
          </w:p>
        </w:tc>
        <w:tc>
          <w:tcPr>
            <w:tcW w:w="7489" w:type="dxa"/>
            <w:gridSpan w:val="6"/>
          </w:tcPr>
          <w:p w:rsidR="00832C38" w:rsidRDefault="00832C38" w:rsidP="00B3225C">
            <w:r>
              <w:rPr>
                <w:rFonts w:hint="eastAsia"/>
              </w:rPr>
              <w:t>C</w:t>
            </w:r>
            <w:r w:rsidR="00B3225C">
              <w:rPr>
                <w:rFonts w:hint="eastAsia"/>
              </w:rPr>
              <w:t>813</w:t>
            </w:r>
          </w:p>
        </w:tc>
      </w:tr>
      <w:tr w:rsidR="00832C38" w:rsidTr="00116AA5">
        <w:trPr>
          <w:trHeight w:hRule="exact" w:val="400"/>
          <w:jc w:val="center"/>
        </w:trPr>
        <w:tc>
          <w:tcPr>
            <w:tcW w:w="1430" w:type="dxa"/>
            <w:gridSpan w:val="2"/>
            <w:shd w:val="clear" w:color="auto" w:fill="EEECE1"/>
          </w:tcPr>
          <w:p w:rsidR="00832C38" w:rsidRDefault="00832C38" w:rsidP="00116AA5">
            <w:r>
              <w:rPr>
                <w:rFonts w:hint="eastAsia"/>
              </w:rPr>
              <w:t>报文说明</w:t>
            </w:r>
          </w:p>
        </w:tc>
        <w:tc>
          <w:tcPr>
            <w:tcW w:w="7489" w:type="dxa"/>
            <w:gridSpan w:val="6"/>
          </w:tcPr>
          <w:p w:rsidR="00832C38" w:rsidRDefault="00832C38" w:rsidP="00116AA5">
            <w:r>
              <w:rPr>
                <w:rFonts w:hint="eastAsia"/>
              </w:rPr>
              <w:t>历史费用明细查询响应报文体</w:t>
            </w:r>
          </w:p>
        </w:tc>
      </w:tr>
      <w:tr w:rsidR="00832C38" w:rsidTr="00116AA5">
        <w:trPr>
          <w:trHeight w:hRule="exact" w:val="400"/>
          <w:jc w:val="center"/>
        </w:trPr>
        <w:tc>
          <w:tcPr>
            <w:tcW w:w="733" w:type="dxa"/>
            <w:shd w:val="clear" w:color="auto" w:fill="EEECE1"/>
          </w:tcPr>
          <w:p w:rsidR="00832C38" w:rsidRDefault="00832C38" w:rsidP="00116AA5">
            <w:r>
              <w:rPr>
                <w:rFonts w:hint="eastAsia"/>
              </w:rPr>
              <w:t>符号</w:t>
            </w:r>
          </w:p>
        </w:tc>
        <w:tc>
          <w:tcPr>
            <w:tcW w:w="1459" w:type="dxa"/>
            <w:gridSpan w:val="2"/>
            <w:shd w:val="clear" w:color="auto" w:fill="EEECE1"/>
          </w:tcPr>
          <w:p w:rsidR="00832C38" w:rsidRDefault="00832C38" w:rsidP="00116AA5">
            <w:r>
              <w:rPr>
                <w:rFonts w:hint="eastAsia"/>
              </w:rPr>
              <w:t>中文名称</w:t>
            </w:r>
          </w:p>
        </w:tc>
        <w:tc>
          <w:tcPr>
            <w:tcW w:w="1356" w:type="dxa"/>
            <w:shd w:val="clear" w:color="auto" w:fill="EEECE1"/>
          </w:tcPr>
          <w:p w:rsidR="00832C38" w:rsidRDefault="00832C38" w:rsidP="00116AA5">
            <w:r>
              <w:rPr>
                <w:rFonts w:hint="eastAsia"/>
              </w:rPr>
              <w:t>英文名称</w:t>
            </w:r>
          </w:p>
        </w:tc>
        <w:tc>
          <w:tcPr>
            <w:tcW w:w="869" w:type="dxa"/>
            <w:shd w:val="clear" w:color="auto" w:fill="EEECE1"/>
          </w:tcPr>
          <w:p w:rsidR="00832C38" w:rsidRDefault="00832C38" w:rsidP="00116AA5">
            <w:r>
              <w:rPr>
                <w:rFonts w:hint="eastAsia"/>
              </w:rPr>
              <w:t>类型</w:t>
            </w:r>
          </w:p>
        </w:tc>
        <w:tc>
          <w:tcPr>
            <w:tcW w:w="852" w:type="dxa"/>
            <w:shd w:val="clear" w:color="auto" w:fill="EEECE1"/>
          </w:tcPr>
          <w:p w:rsidR="00832C38" w:rsidRDefault="00832C38" w:rsidP="00116AA5">
            <w:r>
              <w:rPr>
                <w:rFonts w:hint="eastAsia"/>
              </w:rPr>
              <w:t>长度</w:t>
            </w:r>
          </w:p>
        </w:tc>
        <w:tc>
          <w:tcPr>
            <w:tcW w:w="992" w:type="dxa"/>
            <w:shd w:val="clear" w:color="auto" w:fill="EEECE1"/>
          </w:tcPr>
          <w:p w:rsidR="00832C38" w:rsidRDefault="00832C38" w:rsidP="00116AA5">
            <w:r>
              <w:rPr>
                <w:rFonts w:hint="eastAsia"/>
              </w:rPr>
              <w:t>必填</w:t>
            </w:r>
          </w:p>
        </w:tc>
        <w:tc>
          <w:tcPr>
            <w:tcW w:w="2658" w:type="dxa"/>
            <w:shd w:val="clear" w:color="auto" w:fill="EEECE1"/>
          </w:tcPr>
          <w:p w:rsidR="00832C38" w:rsidRDefault="00832C38" w:rsidP="00116AA5">
            <w:r>
              <w:rPr>
                <w:rFonts w:hint="eastAsia"/>
              </w:rPr>
              <w:t>说明</w:t>
            </w:r>
          </w:p>
        </w:tc>
      </w:tr>
      <w:tr w:rsidR="00832C38" w:rsidTr="00116AA5">
        <w:trPr>
          <w:trHeight w:val="255"/>
          <w:jc w:val="center"/>
        </w:trPr>
        <w:tc>
          <w:tcPr>
            <w:tcW w:w="733" w:type="dxa"/>
          </w:tcPr>
          <w:p w:rsidR="00832C38" w:rsidRDefault="00832C38" w:rsidP="00116AA5"/>
        </w:tc>
        <w:tc>
          <w:tcPr>
            <w:tcW w:w="1459" w:type="dxa"/>
            <w:gridSpan w:val="2"/>
          </w:tcPr>
          <w:p w:rsidR="00832C38" w:rsidRDefault="00832C38" w:rsidP="00116AA5">
            <w:r>
              <w:rPr>
                <w:rFonts w:hint="eastAsia"/>
              </w:rPr>
              <w:t>操作标志</w:t>
            </w:r>
          </w:p>
        </w:tc>
        <w:tc>
          <w:tcPr>
            <w:tcW w:w="1356" w:type="dxa"/>
          </w:tcPr>
          <w:p w:rsidR="00832C38" w:rsidRPr="002369B6" w:rsidRDefault="00832C38" w:rsidP="00116AA5">
            <w:r w:rsidRPr="002369B6">
              <w:t>oper_flag</w:t>
            </w:r>
          </w:p>
        </w:tc>
        <w:tc>
          <w:tcPr>
            <w:tcW w:w="869" w:type="dxa"/>
          </w:tcPr>
          <w:p w:rsidR="00832C38" w:rsidRDefault="00832C38" w:rsidP="00116AA5">
            <w:r>
              <w:rPr>
                <w:rFonts w:hint="eastAsia"/>
              </w:rPr>
              <w:t>int</w:t>
            </w:r>
          </w:p>
        </w:tc>
        <w:tc>
          <w:tcPr>
            <w:tcW w:w="852" w:type="dxa"/>
          </w:tcPr>
          <w:p w:rsidR="00832C38" w:rsidRDefault="00832C38" w:rsidP="00116AA5">
            <w:r>
              <w:rPr>
                <w:rFonts w:hint="eastAsia"/>
              </w:rPr>
              <w:t>1</w:t>
            </w:r>
          </w:p>
        </w:tc>
        <w:tc>
          <w:tcPr>
            <w:tcW w:w="992" w:type="dxa"/>
          </w:tcPr>
          <w:p w:rsidR="00832C38" w:rsidRDefault="00832C38" w:rsidP="00116AA5">
            <w:r w:rsidRPr="00F77532">
              <w:rPr>
                <w:rFonts w:hint="eastAsia"/>
              </w:rPr>
              <w:t>M</w:t>
            </w:r>
          </w:p>
        </w:tc>
        <w:tc>
          <w:tcPr>
            <w:tcW w:w="2658" w:type="dxa"/>
          </w:tcPr>
          <w:p w:rsidR="00832C38" w:rsidRDefault="00832C38" w:rsidP="00116AA5">
            <w:r>
              <w:rPr>
                <w:rFonts w:hint="eastAsia"/>
              </w:rPr>
              <w:t>默认填</w:t>
            </w:r>
            <w:r>
              <w:rPr>
                <w:rFonts w:hint="eastAsia"/>
              </w:rPr>
              <w:t xml:space="preserve"> 1</w:t>
            </w:r>
          </w:p>
        </w:tc>
      </w:tr>
      <w:tr w:rsidR="00C1677F" w:rsidTr="00116AA5">
        <w:trPr>
          <w:trHeight w:val="255"/>
          <w:jc w:val="center"/>
        </w:trPr>
        <w:tc>
          <w:tcPr>
            <w:tcW w:w="733" w:type="dxa"/>
          </w:tcPr>
          <w:p w:rsidR="00C1677F" w:rsidRDefault="00C1677F" w:rsidP="00116AA5">
            <w:r w:rsidRPr="00EA7AAD">
              <w:rPr>
                <w:rFonts w:ascii="宋体" w:hAnsi="宋体" w:cs="宋体" w:hint="eastAsia"/>
                <w:color w:val="000000"/>
                <w:kern w:val="0"/>
                <w:sz w:val="20"/>
                <w:szCs w:val="20"/>
              </w:rPr>
              <w:t>[]</w:t>
            </w:r>
          </w:p>
        </w:tc>
        <w:tc>
          <w:tcPr>
            <w:tcW w:w="1459" w:type="dxa"/>
            <w:gridSpan w:val="2"/>
          </w:tcPr>
          <w:p w:rsidR="00C1677F" w:rsidRDefault="00C1677F" w:rsidP="00116AA5">
            <w:r>
              <w:rPr>
                <w:rFonts w:hint="eastAsia"/>
              </w:rPr>
              <w:t>客户历史费用明细</w:t>
            </w:r>
          </w:p>
        </w:tc>
        <w:tc>
          <w:tcPr>
            <w:tcW w:w="1356" w:type="dxa"/>
          </w:tcPr>
          <w:p w:rsidR="00C1677F" w:rsidRPr="002369B6" w:rsidRDefault="00C1677F" w:rsidP="00116AA5">
            <w:r>
              <w:rPr>
                <w:rFonts w:hint="eastAsia"/>
              </w:rPr>
              <w:t>list</w:t>
            </w:r>
          </w:p>
        </w:tc>
        <w:tc>
          <w:tcPr>
            <w:tcW w:w="869" w:type="dxa"/>
          </w:tcPr>
          <w:p w:rsidR="00C1677F" w:rsidRDefault="00C1677F" w:rsidP="00046BBD">
            <w:r>
              <w:rPr>
                <w:rFonts w:hint="eastAsia"/>
              </w:rPr>
              <w:t>List</w:t>
            </w:r>
          </w:p>
        </w:tc>
        <w:tc>
          <w:tcPr>
            <w:tcW w:w="852" w:type="dxa"/>
          </w:tcPr>
          <w:p w:rsidR="00C1677F" w:rsidRDefault="00C1677F" w:rsidP="00046BBD"/>
        </w:tc>
        <w:tc>
          <w:tcPr>
            <w:tcW w:w="992" w:type="dxa"/>
          </w:tcPr>
          <w:p w:rsidR="00C1677F" w:rsidRDefault="00C1677F" w:rsidP="00046BBD">
            <w:r w:rsidRPr="00B3355C">
              <w:rPr>
                <w:rFonts w:hint="eastAsia"/>
              </w:rPr>
              <w:t>M</w:t>
            </w:r>
          </w:p>
        </w:tc>
        <w:tc>
          <w:tcPr>
            <w:tcW w:w="2658" w:type="dxa"/>
          </w:tcPr>
          <w:p w:rsidR="00C1677F" w:rsidRDefault="00C1677F" w:rsidP="00046BBD">
            <w:r>
              <w:rPr>
                <w:rFonts w:hint="eastAsia"/>
              </w:rPr>
              <w:t>List&lt;List&lt;String&gt;&gt;</w:t>
            </w:r>
          </w:p>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Default="00832C38" w:rsidP="00116AA5">
            <w:r>
              <w:rPr>
                <w:rFonts w:hint="eastAsia"/>
              </w:rPr>
              <w:t>客户历史费用明细信息</w:t>
            </w:r>
          </w:p>
        </w:tc>
        <w:tc>
          <w:tcPr>
            <w:tcW w:w="1356" w:type="dxa"/>
          </w:tcPr>
          <w:p w:rsidR="00832C38" w:rsidRPr="002369B6" w:rsidRDefault="00832C38" w:rsidP="00116AA5"/>
        </w:tc>
        <w:tc>
          <w:tcPr>
            <w:tcW w:w="869" w:type="dxa"/>
          </w:tcPr>
          <w:p w:rsidR="00832C38" w:rsidRDefault="00832C38" w:rsidP="00116AA5"/>
        </w:tc>
        <w:tc>
          <w:tcPr>
            <w:tcW w:w="852" w:type="dxa"/>
          </w:tcPr>
          <w:p w:rsidR="00832C38" w:rsidRDefault="00832C38" w:rsidP="00116AA5"/>
        </w:tc>
        <w:tc>
          <w:tcPr>
            <w:tcW w:w="992" w:type="dxa"/>
          </w:tcPr>
          <w:p w:rsidR="00832C38" w:rsidRDefault="00832C38" w:rsidP="00116AA5">
            <w:r w:rsidRPr="00F77532">
              <w:rPr>
                <w:rFonts w:hint="eastAsia"/>
              </w:rPr>
              <w:t>M</w:t>
            </w:r>
          </w:p>
        </w:tc>
        <w:tc>
          <w:tcPr>
            <w:tcW w:w="2658" w:type="dxa"/>
          </w:tcPr>
          <w:p w:rsidR="00832C38" w:rsidRDefault="00832C38" w:rsidP="00116AA5"/>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Default="00832C38" w:rsidP="00116AA5">
            <w:r>
              <w:rPr>
                <w:rFonts w:hint="eastAsia"/>
              </w:rPr>
              <w:t>客户号</w:t>
            </w:r>
          </w:p>
        </w:tc>
        <w:tc>
          <w:tcPr>
            <w:tcW w:w="1356" w:type="dxa"/>
          </w:tcPr>
          <w:p w:rsidR="00832C38" w:rsidRPr="009F21B9" w:rsidRDefault="00832C38" w:rsidP="00116AA5">
            <w:r>
              <w:t>acct_no</w:t>
            </w:r>
          </w:p>
        </w:tc>
        <w:tc>
          <w:tcPr>
            <w:tcW w:w="869" w:type="dxa"/>
          </w:tcPr>
          <w:p w:rsidR="00832C38" w:rsidRDefault="00832C38" w:rsidP="00116AA5">
            <w:r>
              <w:t>string</w:t>
            </w:r>
          </w:p>
        </w:tc>
        <w:tc>
          <w:tcPr>
            <w:tcW w:w="852" w:type="dxa"/>
          </w:tcPr>
          <w:p w:rsidR="00832C38" w:rsidRDefault="00832C38" w:rsidP="00EB3BF6">
            <w:r>
              <w:rPr>
                <w:rFonts w:hint="eastAsia"/>
              </w:rPr>
              <w:t>1</w:t>
            </w:r>
            <w:r w:rsidR="00EB3BF6">
              <w:rPr>
                <w:rFonts w:hint="eastAsia"/>
              </w:rPr>
              <w:t>6</w:t>
            </w:r>
          </w:p>
        </w:tc>
        <w:tc>
          <w:tcPr>
            <w:tcW w:w="992" w:type="dxa"/>
          </w:tcPr>
          <w:p w:rsidR="00832C38" w:rsidRDefault="00832C38" w:rsidP="00116AA5">
            <w:r w:rsidRPr="00B36F12">
              <w:rPr>
                <w:rFonts w:hint="eastAsia"/>
              </w:rPr>
              <w:t>M</w:t>
            </w:r>
          </w:p>
        </w:tc>
        <w:tc>
          <w:tcPr>
            <w:tcW w:w="2658" w:type="dxa"/>
          </w:tcPr>
          <w:p w:rsidR="00832C38" w:rsidRDefault="00832C38" w:rsidP="00116AA5"/>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Pr="0037383C" w:rsidRDefault="00832C38" w:rsidP="00116AA5">
            <w:r w:rsidRPr="0037383C">
              <w:rPr>
                <w:rFonts w:hint="eastAsia"/>
              </w:rPr>
              <w:t>交易日期</w:t>
            </w:r>
          </w:p>
        </w:tc>
        <w:tc>
          <w:tcPr>
            <w:tcW w:w="1356" w:type="dxa"/>
          </w:tcPr>
          <w:p w:rsidR="00832C38" w:rsidRPr="002369B6" w:rsidRDefault="00832C38" w:rsidP="00116AA5">
            <w:r w:rsidRPr="002369B6">
              <w:t>exch_date</w:t>
            </w:r>
          </w:p>
        </w:tc>
        <w:tc>
          <w:tcPr>
            <w:tcW w:w="869" w:type="dxa"/>
          </w:tcPr>
          <w:p w:rsidR="00832C38" w:rsidRDefault="00832C38" w:rsidP="00116AA5">
            <w:r>
              <w:rPr>
                <w:rFonts w:hint="eastAsia"/>
              </w:rPr>
              <w:t>string</w:t>
            </w:r>
          </w:p>
        </w:tc>
        <w:tc>
          <w:tcPr>
            <w:tcW w:w="852" w:type="dxa"/>
          </w:tcPr>
          <w:p w:rsidR="00832C38" w:rsidRDefault="00832C38" w:rsidP="00116AA5">
            <w:r>
              <w:rPr>
                <w:rFonts w:hint="eastAsia"/>
              </w:rPr>
              <w:t>8</w:t>
            </w:r>
          </w:p>
        </w:tc>
        <w:tc>
          <w:tcPr>
            <w:tcW w:w="992" w:type="dxa"/>
          </w:tcPr>
          <w:p w:rsidR="00832C38" w:rsidRDefault="00832C38" w:rsidP="00116AA5">
            <w:r w:rsidRPr="00F77532">
              <w:rPr>
                <w:rFonts w:hint="eastAsia"/>
              </w:rPr>
              <w:t>M</w:t>
            </w:r>
          </w:p>
        </w:tc>
        <w:tc>
          <w:tcPr>
            <w:tcW w:w="2658" w:type="dxa"/>
          </w:tcPr>
          <w:p w:rsidR="00832C38" w:rsidRDefault="00832C38" w:rsidP="00116AA5"/>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Pr="0037383C" w:rsidRDefault="00832C38" w:rsidP="00116AA5">
            <w:r w:rsidRPr="0037383C">
              <w:rPr>
                <w:rFonts w:hint="eastAsia"/>
              </w:rPr>
              <w:t>费用名称</w:t>
            </w:r>
          </w:p>
        </w:tc>
        <w:tc>
          <w:tcPr>
            <w:tcW w:w="1356" w:type="dxa"/>
          </w:tcPr>
          <w:p w:rsidR="00832C38" w:rsidRPr="002369B6" w:rsidRDefault="00832C38" w:rsidP="00116AA5">
            <w:r w:rsidRPr="002369B6">
              <w:t>fee_code_name</w:t>
            </w:r>
          </w:p>
        </w:tc>
        <w:tc>
          <w:tcPr>
            <w:tcW w:w="869" w:type="dxa"/>
          </w:tcPr>
          <w:p w:rsidR="00832C38" w:rsidRDefault="00832C38" w:rsidP="00116AA5">
            <w:r>
              <w:rPr>
                <w:rFonts w:hint="eastAsia"/>
              </w:rPr>
              <w:t>string</w:t>
            </w:r>
          </w:p>
        </w:tc>
        <w:tc>
          <w:tcPr>
            <w:tcW w:w="852" w:type="dxa"/>
          </w:tcPr>
          <w:p w:rsidR="00832C38" w:rsidRDefault="00832C38" w:rsidP="00116AA5">
            <w:r>
              <w:rPr>
                <w:rFonts w:hint="eastAsia"/>
              </w:rPr>
              <w:t>100</w:t>
            </w:r>
          </w:p>
        </w:tc>
        <w:tc>
          <w:tcPr>
            <w:tcW w:w="992" w:type="dxa"/>
          </w:tcPr>
          <w:p w:rsidR="00832C38" w:rsidRDefault="00832C38" w:rsidP="00116AA5">
            <w:r w:rsidRPr="00F77532">
              <w:rPr>
                <w:rFonts w:hint="eastAsia"/>
              </w:rPr>
              <w:t>M</w:t>
            </w:r>
          </w:p>
        </w:tc>
        <w:tc>
          <w:tcPr>
            <w:tcW w:w="2658" w:type="dxa"/>
          </w:tcPr>
          <w:p w:rsidR="00832C38" w:rsidRDefault="00832C38" w:rsidP="00116AA5"/>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Pr="0037383C" w:rsidRDefault="00832C38" w:rsidP="00116AA5">
            <w:r w:rsidRPr="0037383C">
              <w:rPr>
                <w:rFonts w:hint="eastAsia"/>
              </w:rPr>
              <w:t>费用值</w:t>
            </w:r>
          </w:p>
        </w:tc>
        <w:tc>
          <w:tcPr>
            <w:tcW w:w="1356" w:type="dxa"/>
          </w:tcPr>
          <w:p w:rsidR="00832C38" w:rsidRPr="002369B6" w:rsidRDefault="00832C38" w:rsidP="00116AA5">
            <w:r w:rsidRPr="002369B6">
              <w:t>fee_value</w:t>
            </w:r>
          </w:p>
        </w:tc>
        <w:tc>
          <w:tcPr>
            <w:tcW w:w="869" w:type="dxa"/>
          </w:tcPr>
          <w:p w:rsidR="00832C38" w:rsidRDefault="00832C38" w:rsidP="00116AA5">
            <w:r>
              <w:rPr>
                <w:rFonts w:hint="eastAsia"/>
              </w:rPr>
              <w:t>double</w:t>
            </w:r>
          </w:p>
        </w:tc>
        <w:tc>
          <w:tcPr>
            <w:tcW w:w="852" w:type="dxa"/>
          </w:tcPr>
          <w:p w:rsidR="00832C38" w:rsidRDefault="00832C38" w:rsidP="00116AA5">
            <w:r>
              <w:rPr>
                <w:rFonts w:hint="eastAsia"/>
              </w:rPr>
              <w:t>18,10</w:t>
            </w:r>
          </w:p>
        </w:tc>
        <w:tc>
          <w:tcPr>
            <w:tcW w:w="992" w:type="dxa"/>
          </w:tcPr>
          <w:p w:rsidR="00832C38" w:rsidRDefault="00832C38" w:rsidP="00116AA5">
            <w:r w:rsidRPr="00F77532">
              <w:rPr>
                <w:rFonts w:hint="eastAsia"/>
              </w:rPr>
              <w:t>M</w:t>
            </w:r>
          </w:p>
        </w:tc>
        <w:tc>
          <w:tcPr>
            <w:tcW w:w="2658" w:type="dxa"/>
          </w:tcPr>
          <w:p w:rsidR="00832C38" w:rsidRDefault="008718BD" w:rsidP="00116AA5">
            <w:r>
              <w:rPr>
                <w:rFonts w:hint="eastAsia"/>
              </w:rPr>
              <w:t>单位元</w:t>
            </w:r>
          </w:p>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Pr="0037383C" w:rsidRDefault="00832C38" w:rsidP="00116AA5">
            <w:r w:rsidRPr="0037383C">
              <w:rPr>
                <w:rFonts w:hint="eastAsia"/>
              </w:rPr>
              <w:t>备注</w:t>
            </w:r>
          </w:p>
        </w:tc>
        <w:tc>
          <w:tcPr>
            <w:tcW w:w="1356" w:type="dxa"/>
          </w:tcPr>
          <w:p w:rsidR="00832C38" w:rsidRDefault="00832C38" w:rsidP="00116AA5">
            <w:r w:rsidRPr="002369B6">
              <w:t>remark</w:t>
            </w:r>
          </w:p>
        </w:tc>
        <w:tc>
          <w:tcPr>
            <w:tcW w:w="869" w:type="dxa"/>
          </w:tcPr>
          <w:p w:rsidR="00832C38" w:rsidRDefault="00832C38" w:rsidP="00116AA5">
            <w:r>
              <w:rPr>
                <w:rFonts w:hint="eastAsia"/>
              </w:rPr>
              <w:t>string</w:t>
            </w:r>
          </w:p>
        </w:tc>
        <w:tc>
          <w:tcPr>
            <w:tcW w:w="852" w:type="dxa"/>
          </w:tcPr>
          <w:p w:rsidR="00832C38" w:rsidRDefault="00832C38" w:rsidP="00116AA5">
            <w:r>
              <w:rPr>
                <w:rFonts w:hint="eastAsia"/>
              </w:rPr>
              <w:t>100</w:t>
            </w:r>
          </w:p>
        </w:tc>
        <w:tc>
          <w:tcPr>
            <w:tcW w:w="992" w:type="dxa"/>
          </w:tcPr>
          <w:p w:rsidR="00832C38" w:rsidRDefault="00832C38" w:rsidP="00116AA5">
            <w:r w:rsidRPr="0041387B">
              <w:rPr>
                <w:rFonts w:hint="eastAsia"/>
              </w:rPr>
              <w:t>O</w:t>
            </w:r>
          </w:p>
        </w:tc>
        <w:tc>
          <w:tcPr>
            <w:tcW w:w="2658" w:type="dxa"/>
          </w:tcPr>
          <w:p w:rsidR="00832C38" w:rsidRDefault="00832C38" w:rsidP="00116AA5"/>
        </w:tc>
      </w:tr>
      <w:tr w:rsidR="002F26D5" w:rsidTr="00116AA5">
        <w:trPr>
          <w:trHeight w:val="255"/>
          <w:jc w:val="center"/>
        </w:trPr>
        <w:tc>
          <w:tcPr>
            <w:tcW w:w="733" w:type="dxa"/>
          </w:tcPr>
          <w:p w:rsidR="002F26D5" w:rsidRPr="00EA7AAD" w:rsidRDefault="002F26D5" w:rsidP="00116AA5">
            <w:pPr>
              <w:rPr>
                <w:rFonts w:ascii="宋体" w:hAnsi="宋体" w:cs="宋体"/>
                <w:color w:val="000000"/>
                <w:kern w:val="0"/>
                <w:sz w:val="20"/>
                <w:szCs w:val="20"/>
              </w:rPr>
            </w:pPr>
          </w:p>
        </w:tc>
        <w:tc>
          <w:tcPr>
            <w:tcW w:w="1459" w:type="dxa"/>
            <w:gridSpan w:val="2"/>
          </w:tcPr>
          <w:p w:rsidR="002F26D5" w:rsidRPr="0037383C" w:rsidRDefault="002F26D5" w:rsidP="00116AA5">
            <w:r>
              <w:rPr>
                <w:rFonts w:hint="eastAsia"/>
              </w:rPr>
              <w:t>计费品种</w:t>
            </w:r>
          </w:p>
        </w:tc>
        <w:tc>
          <w:tcPr>
            <w:tcW w:w="1356" w:type="dxa"/>
          </w:tcPr>
          <w:p w:rsidR="002F26D5" w:rsidRPr="002369B6" w:rsidRDefault="002F26D5" w:rsidP="00116AA5">
            <w:r w:rsidRPr="002F26D5">
              <w:t>prod_code</w:t>
            </w:r>
          </w:p>
        </w:tc>
        <w:tc>
          <w:tcPr>
            <w:tcW w:w="869" w:type="dxa"/>
          </w:tcPr>
          <w:p w:rsidR="002F26D5" w:rsidRDefault="002F26D5" w:rsidP="00116AA5">
            <w:r>
              <w:rPr>
                <w:rFonts w:hint="eastAsia"/>
              </w:rPr>
              <w:t>string</w:t>
            </w:r>
          </w:p>
        </w:tc>
        <w:tc>
          <w:tcPr>
            <w:tcW w:w="852" w:type="dxa"/>
          </w:tcPr>
          <w:p w:rsidR="002F26D5" w:rsidRDefault="002F26D5" w:rsidP="00116AA5">
            <w:r>
              <w:rPr>
                <w:rFonts w:hint="eastAsia"/>
              </w:rPr>
              <w:t>10</w:t>
            </w:r>
          </w:p>
        </w:tc>
        <w:tc>
          <w:tcPr>
            <w:tcW w:w="992" w:type="dxa"/>
          </w:tcPr>
          <w:p w:rsidR="002F26D5" w:rsidRPr="0041387B" w:rsidRDefault="002F26D5" w:rsidP="00116AA5">
            <w:r>
              <w:rPr>
                <w:rFonts w:hint="eastAsia"/>
              </w:rPr>
              <w:t>M</w:t>
            </w:r>
          </w:p>
        </w:tc>
        <w:tc>
          <w:tcPr>
            <w:tcW w:w="2658" w:type="dxa"/>
          </w:tcPr>
          <w:p w:rsidR="002F26D5" w:rsidRDefault="002F26D5" w:rsidP="00116AA5"/>
        </w:tc>
      </w:tr>
    </w:tbl>
    <w:p w:rsidR="00832C38" w:rsidRDefault="00832C38" w:rsidP="00832C38">
      <w:pPr>
        <w:rPr>
          <w:lang w:val="zh-CN"/>
        </w:rPr>
      </w:pPr>
    </w:p>
    <w:p w:rsidR="00544580" w:rsidRDefault="00544580" w:rsidP="00544580"/>
    <w:p w:rsidR="001C5D9F" w:rsidRDefault="002A672E" w:rsidP="007E5E9D">
      <w:pPr>
        <w:pStyle w:val="5"/>
      </w:pPr>
      <w:r>
        <w:rPr>
          <w:rFonts w:hint="eastAsia"/>
        </w:rPr>
        <w:t>历史</w:t>
      </w:r>
      <w:r w:rsidR="001C5D9F" w:rsidRPr="0037383C">
        <w:rPr>
          <w:rFonts w:hint="eastAsia"/>
        </w:rPr>
        <w:t>库存变动流水查询［</w:t>
      </w:r>
      <w:r w:rsidR="002D5E61">
        <w:rPr>
          <w:rFonts w:hint="eastAsia"/>
        </w:rPr>
        <w:t>C</w:t>
      </w:r>
      <w:r w:rsidR="00B3225C">
        <w:rPr>
          <w:rFonts w:hint="eastAsia"/>
        </w:rPr>
        <w:t>814</w:t>
      </w:r>
      <w:r w:rsidR="0004190D">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lang w:val="zh-CN"/>
        </w:rPr>
        <w:t>历史</w:t>
      </w:r>
      <w:r w:rsidR="00DD66DE">
        <w:rPr>
          <w:rFonts w:hint="eastAsia"/>
        </w:rPr>
        <w:t>库存变动流水查询。</w:t>
      </w:r>
    </w:p>
    <w:p w:rsidR="001C5D9F" w:rsidRPr="0037383C" w:rsidRDefault="00960A38"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1C5D9F" w:rsidRPr="0037383C" w:rsidTr="00DF1D1A">
        <w:trPr>
          <w:trHeight w:hRule="exact" w:val="411"/>
          <w:jc w:val="center"/>
        </w:trPr>
        <w:tc>
          <w:tcPr>
            <w:tcW w:w="1797" w:type="dxa"/>
            <w:gridSpan w:val="2"/>
            <w:shd w:val="clear" w:color="auto" w:fill="F3F3F3"/>
          </w:tcPr>
          <w:p w:rsidR="001C5D9F" w:rsidRPr="0037383C" w:rsidRDefault="001C5D9F" w:rsidP="00DF1D1A">
            <w:r w:rsidRPr="0037383C">
              <w:rPr>
                <w:rFonts w:hint="eastAsia"/>
              </w:rPr>
              <w:t>接口类型</w:t>
            </w:r>
          </w:p>
        </w:tc>
        <w:tc>
          <w:tcPr>
            <w:tcW w:w="7345" w:type="dxa"/>
            <w:gridSpan w:val="6"/>
            <w:shd w:val="clear" w:color="auto" w:fill="F3F3F3"/>
          </w:tcPr>
          <w:p w:rsidR="001C5D9F" w:rsidRPr="0037383C" w:rsidRDefault="00960A38" w:rsidP="00DF1D1A">
            <w:r>
              <w:rPr>
                <w:rFonts w:hint="eastAsia"/>
              </w:rPr>
              <w:t>请求报文体</w:t>
            </w:r>
          </w:p>
        </w:tc>
      </w:tr>
      <w:tr w:rsidR="001C5D9F" w:rsidRPr="0037383C" w:rsidTr="00DF1D1A">
        <w:trPr>
          <w:trHeight w:hRule="exact" w:val="411"/>
          <w:jc w:val="center"/>
        </w:trPr>
        <w:tc>
          <w:tcPr>
            <w:tcW w:w="1797" w:type="dxa"/>
            <w:gridSpan w:val="2"/>
            <w:shd w:val="clear" w:color="auto" w:fill="F3F3F3"/>
          </w:tcPr>
          <w:p w:rsidR="001C5D9F" w:rsidRPr="0037383C" w:rsidRDefault="001C5D9F" w:rsidP="00DF1D1A">
            <w:r w:rsidRPr="0037383C">
              <w:rPr>
                <w:rFonts w:hint="eastAsia"/>
              </w:rPr>
              <w:lastRenderedPageBreak/>
              <w:t>交易代码</w:t>
            </w:r>
          </w:p>
        </w:tc>
        <w:tc>
          <w:tcPr>
            <w:tcW w:w="7345" w:type="dxa"/>
            <w:gridSpan w:val="6"/>
          </w:tcPr>
          <w:p w:rsidR="001C5D9F" w:rsidRPr="0037383C" w:rsidRDefault="002D5E61" w:rsidP="00B3225C">
            <w:r>
              <w:rPr>
                <w:rFonts w:hint="eastAsia"/>
              </w:rPr>
              <w:t>C</w:t>
            </w:r>
            <w:r w:rsidR="00B3225C">
              <w:rPr>
                <w:rFonts w:hint="eastAsia"/>
              </w:rPr>
              <w:t>814</w:t>
            </w:r>
          </w:p>
        </w:tc>
      </w:tr>
      <w:tr w:rsidR="001C5D9F" w:rsidRPr="0037383C" w:rsidTr="00DF1D1A">
        <w:trPr>
          <w:trHeight w:hRule="exact" w:val="411"/>
          <w:jc w:val="center"/>
        </w:trPr>
        <w:tc>
          <w:tcPr>
            <w:tcW w:w="1797" w:type="dxa"/>
            <w:gridSpan w:val="2"/>
            <w:tcBorders>
              <w:bottom w:val="single" w:sz="4" w:space="0" w:color="auto"/>
            </w:tcBorders>
            <w:shd w:val="clear" w:color="auto" w:fill="F3F3F3"/>
          </w:tcPr>
          <w:p w:rsidR="001C5D9F" w:rsidRPr="0037383C" w:rsidRDefault="001C5D9F" w:rsidP="00DF1D1A">
            <w:r w:rsidRPr="0037383C">
              <w:rPr>
                <w:rFonts w:hint="eastAsia"/>
              </w:rPr>
              <w:t>接口说明</w:t>
            </w:r>
          </w:p>
        </w:tc>
        <w:tc>
          <w:tcPr>
            <w:tcW w:w="7345" w:type="dxa"/>
            <w:gridSpan w:val="6"/>
            <w:tcBorders>
              <w:bottom w:val="single" w:sz="4" w:space="0" w:color="auto"/>
            </w:tcBorders>
          </w:tcPr>
          <w:p w:rsidR="001C5D9F" w:rsidRPr="0037383C" w:rsidRDefault="002A672E" w:rsidP="00DF1D1A">
            <w:r>
              <w:rPr>
                <w:rFonts w:hint="eastAsia"/>
              </w:rPr>
              <w:t>历史</w:t>
            </w:r>
            <w:r w:rsidR="001C5D9F" w:rsidRPr="0037383C">
              <w:rPr>
                <w:rFonts w:hint="eastAsia"/>
              </w:rPr>
              <w:t>库存变动流水查询的请求报文体</w:t>
            </w:r>
          </w:p>
        </w:tc>
      </w:tr>
      <w:tr w:rsidR="001C5D9F" w:rsidRPr="0037383C" w:rsidTr="00DF1D1A">
        <w:trPr>
          <w:trHeight w:hRule="exact" w:val="562"/>
          <w:jc w:val="center"/>
        </w:trPr>
        <w:tc>
          <w:tcPr>
            <w:tcW w:w="778" w:type="dxa"/>
            <w:shd w:val="clear" w:color="auto" w:fill="F3F3F3"/>
          </w:tcPr>
          <w:p w:rsidR="001C5D9F" w:rsidRPr="0037383C" w:rsidRDefault="004C000B" w:rsidP="00DF1D1A">
            <w:r>
              <w:rPr>
                <w:rFonts w:hint="eastAsia"/>
              </w:rPr>
              <w:t>符号</w:t>
            </w:r>
          </w:p>
        </w:tc>
        <w:tc>
          <w:tcPr>
            <w:tcW w:w="1623" w:type="dxa"/>
            <w:gridSpan w:val="2"/>
            <w:shd w:val="clear" w:color="auto" w:fill="F3F3F3"/>
          </w:tcPr>
          <w:p w:rsidR="001C5D9F" w:rsidRPr="0037383C" w:rsidRDefault="001C5D9F" w:rsidP="00DF1D1A">
            <w:r w:rsidRPr="0037383C">
              <w:rPr>
                <w:rFonts w:hint="eastAsia"/>
              </w:rPr>
              <w:t>中文名称</w:t>
            </w:r>
          </w:p>
        </w:tc>
        <w:tc>
          <w:tcPr>
            <w:tcW w:w="1437" w:type="dxa"/>
            <w:shd w:val="clear" w:color="auto" w:fill="F3F3F3"/>
          </w:tcPr>
          <w:p w:rsidR="001C5D9F" w:rsidRPr="0037383C" w:rsidRDefault="001C5D9F" w:rsidP="00DF1D1A">
            <w:r w:rsidRPr="0037383C">
              <w:rPr>
                <w:rFonts w:hint="eastAsia"/>
              </w:rPr>
              <w:t>英文名称</w:t>
            </w:r>
          </w:p>
        </w:tc>
        <w:tc>
          <w:tcPr>
            <w:tcW w:w="1258" w:type="dxa"/>
            <w:shd w:val="clear" w:color="auto" w:fill="F3F3F3"/>
          </w:tcPr>
          <w:p w:rsidR="001C5D9F" w:rsidRPr="0037383C" w:rsidRDefault="001C5D9F" w:rsidP="00DF1D1A">
            <w:r w:rsidRPr="0037383C">
              <w:rPr>
                <w:rFonts w:hint="eastAsia"/>
              </w:rPr>
              <w:t>数据类型</w:t>
            </w:r>
          </w:p>
        </w:tc>
        <w:tc>
          <w:tcPr>
            <w:tcW w:w="899" w:type="dxa"/>
            <w:shd w:val="clear" w:color="auto" w:fill="F3F3F3"/>
          </w:tcPr>
          <w:p w:rsidR="001C5D9F" w:rsidRPr="0037383C" w:rsidRDefault="001C5D9F" w:rsidP="00DF1D1A">
            <w:r w:rsidRPr="0037383C">
              <w:rPr>
                <w:rFonts w:hint="eastAsia"/>
              </w:rPr>
              <w:t>长度</w:t>
            </w:r>
          </w:p>
        </w:tc>
        <w:tc>
          <w:tcPr>
            <w:tcW w:w="899" w:type="dxa"/>
            <w:shd w:val="clear" w:color="auto" w:fill="F3F3F3"/>
          </w:tcPr>
          <w:p w:rsidR="001C5D9F" w:rsidRPr="0037383C" w:rsidRDefault="001C5D9F" w:rsidP="00DF1D1A">
            <w:r w:rsidRPr="0037383C">
              <w:rPr>
                <w:rFonts w:hint="eastAsia"/>
              </w:rPr>
              <w:t>必填</w:t>
            </w:r>
          </w:p>
        </w:tc>
        <w:tc>
          <w:tcPr>
            <w:tcW w:w="2248" w:type="dxa"/>
            <w:shd w:val="clear" w:color="auto" w:fill="F3F3F3"/>
          </w:tcPr>
          <w:p w:rsidR="001C5D9F" w:rsidRPr="0037383C" w:rsidRDefault="001C5D9F" w:rsidP="00DF1D1A">
            <w:r w:rsidRPr="0037383C">
              <w:rPr>
                <w:rFonts w:hint="eastAsia"/>
              </w:rPr>
              <w:t>说明</w:t>
            </w:r>
          </w:p>
        </w:tc>
      </w:tr>
      <w:tr w:rsidR="007D2C2C" w:rsidRPr="0037383C" w:rsidTr="00DF1D1A">
        <w:trPr>
          <w:trHeight w:val="262"/>
          <w:jc w:val="center"/>
        </w:trPr>
        <w:tc>
          <w:tcPr>
            <w:tcW w:w="778" w:type="dxa"/>
          </w:tcPr>
          <w:p w:rsidR="007D2C2C" w:rsidRPr="0037383C" w:rsidRDefault="007D2C2C" w:rsidP="00DF1D1A"/>
        </w:tc>
        <w:tc>
          <w:tcPr>
            <w:tcW w:w="1623" w:type="dxa"/>
            <w:gridSpan w:val="2"/>
          </w:tcPr>
          <w:p w:rsidR="007D2C2C" w:rsidRPr="0037383C" w:rsidRDefault="007D2C2C" w:rsidP="00DF1D1A">
            <w:r w:rsidRPr="0037383C">
              <w:rPr>
                <w:rFonts w:hint="eastAsia"/>
              </w:rPr>
              <w:t>开始日期</w:t>
            </w:r>
          </w:p>
        </w:tc>
        <w:tc>
          <w:tcPr>
            <w:tcW w:w="1437" w:type="dxa"/>
          </w:tcPr>
          <w:p w:rsidR="007D2C2C" w:rsidRPr="0037383C" w:rsidRDefault="007D2C2C" w:rsidP="00DF1D1A">
            <w:r w:rsidRPr="0037383C">
              <w:rPr>
                <w:rFonts w:hint="eastAsia"/>
              </w:rPr>
              <w:t>start_date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8</w:t>
            </w:r>
          </w:p>
        </w:tc>
        <w:tc>
          <w:tcPr>
            <w:tcW w:w="899" w:type="dxa"/>
          </w:tcPr>
          <w:p w:rsidR="007D2C2C" w:rsidRDefault="007D2C2C">
            <w:r w:rsidRPr="007711E0">
              <w:rPr>
                <w:rFonts w:hint="eastAsia"/>
              </w:rPr>
              <w:t>M</w:t>
            </w:r>
          </w:p>
        </w:tc>
        <w:tc>
          <w:tcPr>
            <w:tcW w:w="2248" w:type="dxa"/>
          </w:tcPr>
          <w:p w:rsidR="007D2C2C" w:rsidRPr="0037383C" w:rsidRDefault="007D2C2C" w:rsidP="00DF1D1A">
            <w:r w:rsidRPr="0037383C">
              <w:rPr>
                <w:rFonts w:hint="eastAsia"/>
              </w:rPr>
              <w:t>YYYYMMDD</w:t>
            </w:r>
          </w:p>
        </w:tc>
      </w:tr>
      <w:tr w:rsidR="007D2C2C" w:rsidRPr="0037383C" w:rsidTr="00DF1D1A">
        <w:trPr>
          <w:trHeight w:val="262"/>
          <w:jc w:val="center"/>
        </w:trPr>
        <w:tc>
          <w:tcPr>
            <w:tcW w:w="778" w:type="dxa"/>
          </w:tcPr>
          <w:p w:rsidR="007D2C2C" w:rsidRPr="0037383C" w:rsidRDefault="007D2C2C" w:rsidP="00DF1D1A"/>
        </w:tc>
        <w:tc>
          <w:tcPr>
            <w:tcW w:w="1623" w:type="dxa"/>
            <w:gridSpan w:val="2"/>
          </w:tcPr>
          <w:p w:rsidR="007D2C2C" w:rsidRPr="0037383C" w:rsidRDefault="007D2C2C" w:rsidP="00DF1D1A">
            <w:r w:rsidRPr="0037383C">
              <w:rPr>
                <w:rFonts w:hint="eastAsia"/>
              </w:rPr>
              <w:t>结束日期</w:t>
            </w:r>
          </w:p>
        </w:tc>
        <w:tc>
          <w:tcPr>
            <w:tcW w:w="1437" w:type="dxa"/>
          </w:tcPr>
          <w:p w:rsidR="007D2C2C" w:rsidRPr="0037383C" w:rsidRDefault="007D2C2C" w:rsidP="00DF1D1A">
            <w:r w:rsidRPr="0037383C">
              <w:rPr>
                <w:rFonts w:hint="eastAsia"/>
              </w:rPr>
              <w:t>end_date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8</w:t>
            </w:r>
          </w:p>
        </w:tc>
        <w:tc>
          <w:tcPr>
            <w:tcW w:w="899" w:type="dxa"/>
          </w:tcPr>
          <w:p w:rsidR="007D2C2C" w:rsidRDefault="007D2C2C">
            <w:r w:rsidRPr="007711E0">
              <w:rPr>
                <w:rFonts w:hint="eastAsia"/>
              </w:rPr>
              <w:t>M</w:t>
            </w:r>
          </w:p>
        </w:tc>
        <w:tc>
          <w:tcPr>
            <w:tcW w:w="2248" w:type="dxa"/>
          </w:tcPr>
          <w:p w:rsidR="007D2C2C" w:rsidRPr="0037383C" w:rsidRDefault="007D2C2C" w:rsidP="00DF1D1A">
            <w:r w:rsidRPr="0037383C">
              <w:rPr>
                <w:rFonts w:hint="eastAsia"/>
              </w:rPr>
              <w:t>YYYYMMDD</w:t>
            </w:r>
          </w:p>
        </w:tc>
      </w:tr>
      <w:tr w:rsidR="0071559F" w:rsidRPr="0037383C" w:rsidTr="0071559F">
        <w:trPr>
          <w:trHeight w:val="262"/>
          <w:jc w:val="center"/>
        </w:trPr>
        <w:tc>
          <w:tcPr>
            <w:tcW w:w="778" w:type="dxa"/>
          </w:tcPr>
          <w:p w:rsidR="0071559F" w:rsidRPr="0037383C" w:rsidRDefault="0071559F" w:rsidP="00DF1D1A"/>
        </w:tc>
        <w:tc>
          <w:tcPr>
            <w:tcW w:w="1623" w:type="dxa"/>
            <w:gridSpan w:val="2"/>
            <w:vAlign w:val="center"/>
          </w:tcPr>
          <w:p w:rsidR="0071559F" w:rsidRPr="0037383C" w:rsidRDefault="0071559F" w:rsidP="0071559F">
            <w:r w:rsidRPr="0037383C">
              <w:rPr>
                <w:rFonts w:hint="eastAsia"/>
              </w:rPr>
              <w:t>交割品种代码</w:t>
            </w:r>
          </w:p>
        </w:tc>
        <w:tc>
          <w:tcPr>
            <w:tcW w:w="1437" w:type="dxa"/>
          </w:tcPr>
          <w:p w:rsidR="0071559F" w:rsidRPr="00942DBC" w:rsidRDefault="0071559F" w:rsidP="0071559F">
            <w:r w:rsidRPr="00942DBC">
              <w:t>variety_id</w:t>
            </w:r>
          </w:p>
        </w:tc>
        <w:tc>
          <w:tcPr>
            <w:tcW w:w="1258" w:type="dxa"/>
          </w:tcPr>
          <w:p w:rsidR="0071559F" w:rsidRPr="0037383C" w:rsidRDefault="0071559F" w:rsidP="0071559F">
            <w:r>
              <w:rPr>
                <w:rFonts w:hint="eastAsia"/>
              </w:rPr>
              <w:t>string</w:t>
            </w:r>
          </w:p>
        </w:tc>
        <w:tc>
          <w:tcPr>
            <w:tcW w:w="899" w:type="dxa"/>
          </w:tcPr>
          <w:p w:rsidR="0071559F" w:rsidRPr="0037383C" w:rsidRDefault="0071559F" w:rsidP="0071559F">
            <w:r w:rsidRPr="0037383C">
              <w:rPr>
                <w:rFonts w:hint="eastAsia"/>
              </w:rPr>
              <w:t xml:space="preserve">3 </w:t>
            </w:r>
          </w:p>
        </w:tc>
        <w:tc>
          <w:tcPr>
            <w:tcW w:w="899" w:type="dxa"/>
          </w:tcPr>
          <w:p w:rsidR="0071559F" w:rsidRDefault="0071559F" w:rsidP="0071559F">
            <w:r>
              <w:rPr>
                <w:rFonts w:hint="eastAsia"/>
              </w:rPr>
              <w:t>O</w:t>
            </w:r>
          </w:p>
        </w:tc>
        <w:tc>
          <w:tcPr>
            <w:tcW w:w="2248" w:type="dxa"/>
          </w:tcPr>
          <w:p w:rsidR="0071559F" w:rsidRPr="0037383C" w:rsidRDefault="0071559F" w:rsidP="0071559F"/>
        </w:tc>
      </w:tr>
      <w:tr w:rsidR="0071559F" w:rsidRPr="0037383C" w:rsidTr="0071559F">
        <w:trPr>
          <w:trHeight w:val="262"/>
          <w:jc w:val="center"/>
        </w:trPr>
        <w:tc>
          <w:tcPr>
            <w:tcW w:w="778" w:type="dxa"/>
          </w:tcPr>
          <w:p w:rsidR="0071559F" w:rsidRPr="0037383C" w:rsidRDefault="0071559F" w:rsidP="00DF1D1A"/>
        </w:tc>
        <w:tc>
          <w:tcPr>
            <w:tcW w:w="1623" w:type="dxa"/>
            <w:gridSpan w:val="2"/>
            <w:vAlign w:val="center"/>
          </w:tcPr>
          <w:p w:rsidR="0071559F" w:rsidRPr="0037383C" w:rsidRDefault="0071559F" w:rsidP="0071559F">
            <w:r w:rsidRPr="0037383C">
              <w:rPr>
                <w:rFonts w:hint="eastAsia"/>
              </w:rPr>
              <w:t>单据编号</w:t>
            </w:r>
          </w:p>
        </w:tc>
        <w:tc>
          <w:tcPr>
            <w:tcW w:w="1437" w:type="dxa"/>
          </w:tcPr>
          <w:p w:rsidR="0071559F" w:rsidRPr="00942DBC" w:rsidRDefault="0071559F" w:rsidP="0071559F">
            <w:r w:rsidRPr="00942DBC">
              <w:t>sheet_no</w:t>
            </w:r>
          </w:p>
        </w:tc>
        <w:tc>
          <w:tcPr>
            <w:tcW w:w="1258" w:type="dxa"/>
          </w:tcPr>
          <w:p w:rsidR="0071559F" w:rsidRPr="0037383C" w:rsidRDefault="0071559F" w:rsidP="0071559F">
            <w:r>
              <w:rPr>
                <w:rFonts w:hint="eastAsia"/>
              </w:rPr>
              <w:t>string</w:t>
            </w:r>
          </w:p>
        </w:tc>
        <w:tc>
          <w:tcPr>
            <w:tcW w:w="899" w:type="dxa"/>
          </w:tcPr>
          <w:p w:rsidR="0071559F" w:rsidRPr="0037383C" w:rsidRDefault="0071559F" w:rsidP="0071559F">
            <w:r w:rsidRPr="0037383C">
              <w:rPr>
                <w:rFonts w:hint="eastAsia"/>
              </w:rPr>
              <w:t>16</w:t>
            </w:r>
          </w:p>
        </w:tc>
        <w:tc>
          <w:tcPr>
            <w:tcW w:w="899" w:type="dxa"/>
          </w:tcPr>
          <w:p w:rsidR="0071559F" w:rsidRDefault="0071559F" w:rsidP="0071559F">
            <w:r>
              <w:rPr>
                <w:rFonts w:hint="eastAsia"/>
              </w:rPr>
              <w:t>O</w:t>
            </w:r>
          </w:p>
        </w:tc>
        <w:tc>
          <w:tcPr>
            <w:tcW w:w="2248" w:type="dxa"/>
          </w:tcPr>
          <w:p w:rsidR="0071559F" w:rsidRPr="0037383C" w:rsidRDefault="0071559F" w:rsidP="0071559F"/>
        </w:tc>
      </w:tr>
      <w:tr w:rsidR="000F5B8D" w:rsidRPr="0037383C" w:rsidTr="0071559F">
        <w:trPr>
          <w:trHeight w:val="262"/>
          <w:jc w:val="center"/>
        </w:trPr>
        <w:tc>
          <w:tcPr>
            <w:tcW w:w="778" w:type="dxa"/>
          </w:tcPr>
          <w:p w:rsidR="000F5B8D" w:rsidRPr="0037383C" w:rsidRDefault="000F5B8D" w:rsidP="00DF1D1A"/>
        </w:tc>
        <w:tc>
          <w:tcPr>
            <w:tcW w:w="1623" w:type="dxa"/>
            <w:gridSpan w:val="2"/>
            <w:vAlign w:val="center"/>
          </w:tcPr>
          <w:p w:rsidR="000F5B8D" w:rsidRPr="0037383C" w:rsidRDefault="000F5B8D" w:rsidP="00507205">
            <w:r w:rsidRPr="0037383C">
              <w:rPr>
                <w:rFonts w:hint="eastAsia"/>
              </w:rPr>
              <w:t>库存变化类型</w:t>
            </w:r>
          </w:p>
        </w:tc>
        <w:tc>
          <w:tcPr>
            <w:tcW w:w="1437" w:type="dxa"/>
          </w:tcPr>
          <w:p w:rsidR="000F5B8D" w:rsidRPr="00942DBC" w:rsidRDefault="000F5B8D" w:rsidP="00507205">
            <w:r w:rsidRPr="00942DBC">
              <w:t>trans_type</w:t>
            </w:r>
          </w:p>
        </w:tc>
        <w:tc>
          <w:tcPr>
            <w:tcW w:w="1258" w:type="dxa"/>
          </w:tcPr>
          <w:p w:rsidR="000F5B8D" w:rsidRPr="0037383C" w:rsidRDefault="000F5B8D" w:rsidP="00507205">
            <w:r>
              <w:rPr>
                <w:rFonts w:hint="eastAsia"/>
              </w:rPr>
              <w:t>string</w:t>
            </w:r>
          </w:p>
        </w:tc>
        <w:tc>
          <w:tcPr>
            <w:tcW w:w="899" w:type="dxa"/>
          </w:tcPr>
          <w:p w:rsidR="000F5B8D" w:rsidRPr="0037383C" w:rsidRDefault="000F5B8D" w:rsidP="00507205">
            <w:r w:rsidRPr="0037383C">
              <w:rPr>
                <w:rFonts w:hint="eastAsia"/>
              </w:rPr>
              <w:t>20</w:t>
            </w:r>
          </w:p>
        </w:tc>
        <w:tc>
          <w:tcPr>
            <w:tcW w:w="899" w:type="dxa"/>
          </w:tcPr>
          <w:p w:rsidR="000F5B8D" w:rsidRDefault="000F5B8D" w:rsidP="00507205">
            <w:r w:rsidRPr="006C64EA">
              <w:rPr>
                <w:rFonts w:hint="eastAsia"/>
              </w:rPr>
              <w:t>M</w:t>
            </w:r>
          </w:p>
        </w:tc>
        <w:tc>
          <w:tcPr>
            <w:tcW w:w="2248" w:type="dxa"/>
          </w:tcPr>
          <w:p w:rsidR="000F5B8D" w:rsidRPr="0037383C" w:rsidRDefault="0026413A" w:rsidP="00507205">
            <w:hyperlink w:anchor="_trans_type（库存变动类型）" w:history="1">
              <w:r w:rsidR="000F5B8D" w:rsidRPr="0037383C">
                <w:rPr>
                  <w:rStyle w:val="a8"/>
                  <w:rFonts w:ascii="宋体" w:hAnsi="宋体" w:hint="eastAsia"/>
                  <w:szCs w:val="21"/>
                </w:rPr>
                <w:t>trans_type</w:t>
              </w:r>
            </w:hyperlink>
          </w:p>
        </w:tc>
      </w:tr>
      <w:tr w:rsidR="005435C9" w:rsidRPr="0037383C" w:rsidTr="00DD1B59">
        <w:trPr>
          <w:trHeight w:val="262"/>
          <w:jc w:val="center"/>
        </w:trPr>
        <w:tc>
          <w:tcPr>
            <w:tcW w:w="778" w:type="dxa"/>
          </w:tcPr>
          <w:p w:rsidR="005435C9" w:rsidRPr="0037383C" w:rsidRDefault="005435C9" w:rsidP="00DF1D1A"/>
        </w:tc>
        <w:tc>
          <w:tcPr>
            <w:tcW w:w="1623" w:type="dxa"/>
            <w:gridSpan w:val="2"/>
          </w:tcPr>
          <w:p w:rsidR="005435C9" w:rsidRDefault="005435C9" w:rsidP="00DD1B59">
            <w:r>
              <w:rPr>
                <w:rFonts w:hint="eastAsia"/>
              </w:rPr>
              <w:t>客户号</w:t>
            </w:r>
          </w:p>
        </w:tc>
        <w:tc>
          <w:tcPr>
            <w:tcW w:w="1437" w:type="dxa"/>
          </w:tcPr>
          <w:p w:rsidR="005435C9" w:rsidRPr="00E1774F" w:rsidRDefault="005435C9" w:rsidP="00DD1B59">
            <w:r>
              <w:rPr>
                <w:rFonts w:hint="eastAsia"/>
              </w:rPr>
              <w:t>acct_no</w:t>
            </w:r>
          </w:p>
        </w:tc>
        <w:tc>
          <w:tcPr>
            <w:tcW w:w="1258" w:type="dxa"/>
          </w:tcPr>
          <w:p w:rsidR="005435C9" w:rsidRDefault="005435C9" w:rsidP="00DD1B59">
            <w:r>
              <w:rPr>
                <w:rFonts w:hint="eastAsia"/>
              </w:rPr>
              <w:t>string</w:t>
            </w:r>
          </w:p>
        </w:tc>
        <w:tc>
          <w:tcPr>
            <w:tcW w:w="899" w:type="dxa"/>
          </w:tcPr>
          <w:p w:rsidR="005435C9" w:rsidRDefault="005435C9" w:rsidP="00DD1B59">
            <w:r>
              <w:rPr>
                <w:rFonts w:hint="eastAsia"/>
              </w:rPr>
              <w:t>16</w:t>
            </w:r>
          </w:p>
        </w:tc>
        <w:tc>
          <w:tcPr>
            <w:tcW w:w="899" w:type="dxa"/>
          </w:tcPr>
          <w:p w:rsidR="005435C9" w:rsidRDefault="005435C9" w:rsidP="00DD1B59">
            <w:r>
              <w:rPr>
                <w:rFonts w:hint="eastAsia"/>
              </w:rPr>
              <w:t>M</w:t>
            </w:r>
          </w:p>
        </w:tc>
        <w:tc>
          <w:tcPr>
            <w:tcW w:w="2248" w:type="dxa"/>
          </w:tcPr>
          <w:p w:rsidR="005435C9" w:rsidRDefault="005435C9" w:rsidP="00DD1B59"/>
        </w:tc>
      </w:tr>
    </w:tbl>
    <w:p w:rsidR="001C5D9F" w:rsidRPr="0037383C" w:rsidRDefault="001C5D9F" w:rsidP="001C5D9F"/>
    <w:p w:rsidR="001C5D9F" w:rsidRPr="0037383C" w:rsidRDefault="00960A38"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781"/>
        <w:gridCol w:w="1260"/>
        <w:gridCol w:w="1258"/>
        <w:gridCol w:w="899"/>
        <w:gridCol w:w="899"/>
        <w:gridCol w:w="2248"/>
      </w:tblGrid>
      <w:tr w:rsidR="001C5D9F" w:rsidRPr="0037383C" w:rsidTr="00DF1D1A">
        <w:trPr>
          <w:trHeight w:hRule="exact" w:val="411"/>
          <w:jc w:val="center"/>
        </w:trPr>
        <w:tc>
          <w:tcPr>
            <w:tcW w:w="1797" w:type="dxa"/>
            <w:gridSpan w:val="2"/>
            <w:shd w:val="clear" w:color="auto" w:fill="F3F3F3"/>
          </w:tcPr>
          <w:p w:rsidR="001C5D9F" w:rsidRPr="0037383C" w:rsidRDefault="001C5D9F" w:rsidP="00DF1D1A">
            <w:r w:rsidRPr="0037383C">
              <w:rPr>
                <w:rFonts w:hint="eastAsia"/>
              </w:rPr>
              <w:t>接口类型</w:t>
            </w:r>
          </w:p>
        </w:tc>
        <w:tc>
          <w:tcPr>
            <w:tcW w:w="7345" w:type="dxa"/>
            <w:gridSpan w:val="6"/>
            <w:shd w:val="clear" w:color="auto" w:fill="F3F3F3"/>
          </w:tcPr>
          <w:p w:rsidR="001C5D9F" w:rsidRPr="0037383C" w:rsidRDefault="00960A38" w:rsidP="00DF1D1A">
            <w:r>
              <w:rPr>
                <w:rFonts w:hint="eastAsia"/>
              </w:rPr>
              <w:t>响应报文体</w:t>
            </w:r>
          </w:p>
        </w:tc>
      </w:tr>
      <w:tr w:rsidR="001C5D9F" w:rsidRPr="0037383C" w:rsidTr="00DF1D1A">
        <w:trPr>
          <w:trHeight w:hRule="exact" w:val="411"/>
          <w:jc w:val="center"/>
        </w:trPr>
        <w:tc>
          <w:tcPr>
            <w:tcW w:w="1797" w:type="dxa"/>
            <w:gridSpan w:val="2"/>
            <w:shd w:val="clear" w:color="auto" w:fill="F3F3F3"/>
          </w:tcPr>
          <w:p w:rsidR="001C5D9F" w:rsidRPr="0037383C" w:rsidRDefault="001C5D9F" w:rsidP="00DF1D1A">
            <w:r w:rsidRPr="0037383C">
              <w:rPr>
                <w:rFonts w:hint="eastAsia"/>
              </w:rPr>
              <w:t>交易代码</w:t>
            </w:r>
          </w:p>
        </w:tc>
        <w:tc>
          <w:tcPr>
            <w:tcW w:w="7345" w:type="dxa"/>
            <w:gridSpan w:val="6"/>
          </w:tcPr>
          <w:p w:rsidR="001C5D9F" w:rsidRPr="0037383C" w:rsidRDefault="002D5E61" w:rsidP="00B3225C">
            <w:r>
              <w:rPr>
                <w:rFonts w:hint="eastAsia"/>
              </w:rPr>
              <w:t>C</w:t>
            </w:r>
            <w:r w:rsidR="00B3225C">
              <w:rPr>
                <w:rFonts w:hint="eastAsia"/>
              </w:rPr>
              <w:t>814</w:t>
            </w:r>
          </w:p>
        </w:tc>
      </w:tr>
      <w:tr w:rsidR="001C5D9F" w:rsidRPr="0037383C" w:rsidTr="00DF1D1A">
        <w:trPr>
          <w:trHeight w:hRule="exact" w:val="411"/>
          <w:jc w:val="center"/>
        </w:trPr>
        <w:tc>
          <w:tcPr>
            <w:tcW w:w="1797" w:type="dxa"/>
            <w:gridSpan w:val="2"/>
            <w:tcBorders>
              <w:bottom w:val="single" w:sz="4" w:space="0" w:color="auto"/>
            </w:tcBorders>
            <w:shd w:val="clear" w:color="auto" w:fill="F3F3F3"/>
          </w:tcPr>
          <w:p w:rsidR="001C5D9F" w:rsidRPr="0037383C" w:rsidRDefault="001C5D9F" w:rsidP="00DF1D1A">
            <w:r w:rsidRPr="0037383C">
              <w:rPr>
                <w:rFonts w:hint="eastAsia"/>
              </w:rPr>
              <w:t>接口说明</w:t>
            </w:r>
          </w:p>
        </w:tc>
        <w:tc>
          <w:tcPr>
            <w:tcW w:w="7345" w:type="dxa"/>
            <w:gridSpan w:val="6"/>
            <w:tcBorders>
              <w:bottom w:val="single" w:sz="4" w:space="0" w:color="auto"/>
            </w:tcBorders>
          </w:tcPr>
          <w:p w:rsidR="001C5D9F" w:rsidRPr="0037383C" w:rsidRDefault="002A672E" w:rsidP="00DF1D1A">
            <w:r>
              <w:rPr>
                <w:rFonts w:hint="eastAsia"/>
              </w:rPr>
              <w:t>历史</w:t>
            </w:r>
            <w:r w:rsidR="001C5D9F" w:rsidRPr="0037383C">
              <w:rPr>
                <w:rFonts w:hint="eastAsia"/>
              </w:rPr>
              <w:t>库存变动流水查询的响应报文体</w:t>
            </w:r>
          </w:p>
        </w:tc>
      </w:tr>
      <w:tr w:rsidR="001C5D9F" w:rsidRPr="0037383C" w:rsidTr="00DF1D1A">
        <w:trPr>
          <w:trHeight w:hRule="exact" w:val="411"/>
          <w:jc w:val="center"/>
        </w:trPr>
        <w:tc>
          <w:tcPr>
            <w:tcW w:w="778" w:type="dxa"/>
            <w:shd w:val="clear" w:color="auto" w:fill="F3F3F3"/>
          </w:tcPr>
          <w:p w:rsidR="001C5D9F" w:rsidRPr="0037383C" w:rsidRDefault="004C000B" w:rsidP="00DF1D1A">
            <w:r>
              <w:rPr>
                <w:rFonts w:hint="eastAsia"/>
              </w:rPr>
              <w:t>符号</w:t>
            </w:r>
          </w:p>
        </w:tc>
        <w:tc>
          <w:tcPr>
            <w:tcW w:w="1800" w:type="dxa"/>
            <w:gridSpan w:val="2"/>
            <w:shd w:val="clear" w:color="auto" w:fill="F3F3F3"/>
          </w:tcPr>
          <w:p w:rsidR="001C5D9F" w:rsidRPr="0037383C" w:rsidRDefault="001C5D9F" w:rsidP="00DF1D1A">
            <w:r w:rsidRPr="0037383C">
              <w:rPr>
                <w:rFonts w:hint="eastAsia"/>
              </w:rPr>
              <w:t>中文名称</w:t>
            </w:r>
          </w:p>
        </w:tc>
        <w:tc>
          <w:tcPr>
            <w:tcW w:w="1260" w:type="dxa"/>
            <w:shd w:val="clear" w:color="auto" w:fill="F3F3F3"/>
          </w:tcPr>
          <w:p w:rsidR="001C5D9F" w:rsidRPr="0037383C" w:rsidRDefault="001C5D9F" w:rsidP="00DF1D1A">
            <w:r w:rsidRPr="0037383C">
              <w:rPr>
                <w:rFonts w:hint="eastAsia"/>
              </w:rPr>
              <w:t>英文名称</w:t>
            </w:r>
          </w:p>
        </w:tc>
        <w:tc>
          <w:tcPr>
            <w:tcW w:w="1258" w:type="dxa"/>
            <w:shd w:val="clear" w:color="auto" w:fill="F3F3F3"/>
          </w:tcPr>
          <w:p w:rsidR="001C5D9F" w:rsidRPr="0037383C" w:rsidRDefault="001C5D9F" w:rsidP="00DF1D1A">
            <w:r w:rsidRPr="0037383C">
              <w:rPr>
                <w:rFonts w:hint="eastAsia"/>
              </w:rPr>
              <w:t>数据类型</w:t>
            </w:r>
          </w:p>
        </w:tc>
        <w:tc>
          <w:tcPr>
            <w:tcW w:w="899" w:type="dxa"/>
            <w:shd w:val="clear" w:color="auto" w:fill="F3F3F3"/>
          </w:tcPr>
          <w:p w:rsidR="001C5D9F" w:rsidRPr="0037383C" w:rsidRDefault="001C5D9F" w:rsidP="00DF1D1A">
            <w:r w:rsidRPr="0037383C">
              <w:rPr>
                <w:rFonts w:hint="eastAsia"/>
              </w:rPr>
              <w:t>长度</w:t>
            </w:r>
          </w:p>
        </w:tc>
        <w:tc>
          <w:tcPr>
            <w:tcW w:w="899" w:type="dxa"/>
            <w:shd w:val="clear" w:color="auto" w:fill="F3F3F3"/>
          </w:tcPr>
          <w:p w:rsidR="001C5D9F" w:rsidRPr="0037383C" w:rsidRDefault="001C5D9F" w:rsidP="00DF1D1A">
            <w:r w:rsidRPr="0037383C">
              <w:rPr>
                <w:rFonts w:hint="eastAsia"/>
              </w:rPr>
              <w:t>必填</w:t>
            </w:r>
          </w:p>
        </w:tc>
        <w:tc>
          <w:tcPr>
            <w:tcW w:w="2248" w:type="dxa"/>
            <w:shd w:val="clear" w:color="auto" w:fill="F3F3F3"/>
          </w:tcPr>
          <w:p w:rsidR="001C5D9F" w:rsidRPr="0037383C" w:rsidRDefault="001C5D9F" w:rsidP="00DF1D1A">
            <w:r w:rsidRPr="0037383C">
              <w:rPr>
                <w:rFonts w:hint="eastAsia"/>
              </w:rPr>
              <w:t>说明</w:t>
            </w:r>
          </w:p>
        </w:tc>
      </w:tr>
      <w:tr w:rsidR="00C1677F" w:rsidRPr="0037383C" w:rsidTr="00DF1D1A">
        <w:trPr>
          <w:trHeight w:val="262"/>
          <w:jc w:val="center"/>
        </w:trPr>
        <w:tc>
          <w:tcPr>
            <w:tcW w:w="778" w:type="dxa"/>
          </w:tcPr>
          <w:p w:rsidR="00C1677F" w:rsidRDefault="00C1677F" w:rsidP="00DF1D1A">
            <w:r w:rsidRPr="00EA7AAD">
              <w:rPr>
                <w:rFonts w:ascii="宋体" w:hAnsi="宋体" w:cs="宋体" w:hint="eastAsia"/>
                <w:color w:val="000000"/>
                <w:kern w:val="0"/>
                <w:sz w:val="20"/>
                <w:szCs w:val="20"/>
              </w:rPr>
              <w:t>[]</w:t>
            </w:r>
          </w:p>
        </w:tc>
        <w:tc>
          <w:tcPr>
            <w:tcW w:w="1800" w:type="dxa"/>
            <w:gridSpan w:val="2"/>
          </w:tcPr>
          <w:p w:rsidR="00C1677F" w:rsidRDefault="00C1677F" w:rsidP="00DF1D1A">
            <w:r>
              <w:rPr>
                <w:rFonts w:hint="eastAsia"/>
              </w:rPr>
              <w:t>库存变动流水信息</w:t>
            </w:r>
          </w:p>
        </w:tc>
        <w:tc>
          <w:tcPr>
            <w:tcW w:w="1260" w:type="dxa"/>
          </w:tcPr>
          <w:p w:rsidR="00C1677F" w:rsidRDefault="00C1677F" w:rsidP="009D6E3B">
            <w:r>
              <w:rPr>
                <w:rFonts w:hint="eastAsia"/>
              </w:rPr>
              <w:t>list</w:t>
            </w:r>
          </w:p>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Default="00C1677F" w:rsidP="00046BBD">
            <w:r>
              <w:rPr>
                <w:rFonts w:hint="eastAsia"/>
              </w:rPr>
              <w:t>List&lt;List&lt;String&gt;&gt;</w:t>
            </w:r>
          </w:p>
        </w:tc>
      </w:tr>
      <w:tr w:rsidR="007D2C2C" w:rsidRPr="0037383C" w:rsidTr="00DF1D1A">
        <w:trPr>
          <w:trHeight w:val="262"/>
          <w:jc w:val="center"/>
        </w:trPr>
        <w:tc>
          <w:tcPr>
            <w:tcW w:w="778" w:type="dxa"/>
          </w:tcPr>
          <w:p w:rsidR="007D2C2C" w:rsidRPr="00EA7AAD" w:rsidRDefault="007D2C2C" w:rsidP="00DF1D1A">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800" w:type="dxa"/>
            <w:gridSpan w:val="2"/>
          </w:tcPr>
          <w:p w:rsidR="007D2C2C" w:rsidRDefault="007D2C2C" w:rsidP="00DF1D1A">
            <w:r>
              <w:rPr>
                <w:rFonts w:hint="eastAsia"/>
              </w:rPr>
              <w:t>库存变动流水信息</w:t>
            </w:r>
          </w:p>
        </w:tc>
        <w:tc>
          <w:tcPr>
            <w:tcW w:w="1260" w:type="dxa"/>
          </w:tcPr>
          <w:p w:rsidR="007D2C2C" w:rsidRDefault="007D2C2C" w:rsidP="00DF1D1A"/>
        </w:tc>
        <w:tc>
          <w:tcPr>
            <w:tcW w:w="1258" w:type="dxa"/>
          </w:tcPr>
          <w:p w:rsidR="007D2C2C" w:rsidRDefault="007D2C2C" w:rsidP="00DF1D1A"/>
        </w:tc>
        <w:tc>
          <w:tcPr>
            <w:tcW w:w="899" w:type="dxa"/>
          </w:tcPr>
          <w:p w:rsidR="007D2C2C" w:rsidRDefault="007D2C2C" w:rsidP="00DF1D1A"/>
        </w:tc>
        <w:tc>
          <w:tcPr>
            <w:tcW w:w="899" w:type="dxa"/>
          </w:tcPr>
          <w:p w:rsidR="007D2C2C" w:rsidRDefault="007D2C2C">
            <w:r w:rsidRPr="006C64EA">
              <w:rPr>
                <w:rFonts w:hint="eastAsia"/>
              </w:rPr>
              <w:t>M</w:t>
            </w:r>
          </w:p>
        </w:tc>
        <w:tc>
          <w:tcPr>
            <w:tcW w:w="2248" w:type="dxa"/>
          </w:tcPr>
          <w:p w:rsidR="007D2C2C" w:rsidRDefault="007D2C2C" w:rsidP="00DF1D1A"/>
        </w:tc>
      </w:tr>
      <w:tr w:rsidR="00DF249C" w:rsidRPr="0037383C" w:rsidTr="00DF1D1A">
        <w:trPr>
          <w:trHeight w:val="262"/>
          <w:jc w:val="center"/>
        </w:trPr>
        <w:tc>
          <w:tcPr>
            <w:tcW w:w="778" w:type="dxa"/>
          </w:tcPr>
          <w:p w:rsidR="00DF249C" w:rsidRDefault="00DF249C" w:rsidP="002F3597">
            <w:r w:rsidRPr="00EA7AAD">
              <w:rPr>
                <w:rFonts w:ascii="宋体" w:hAnsi="宋体" w:cs="宋体" w:hint="eastAsia"/>
                <w:color w:val="000000"/>
                <w:kern w:val="0"/>
                <w:sz w:val="20"/>
                <w:szCs w:val="20"/>
              </w:rPr>
              <w:t>→</w:t>
            </w:r>
          </w:p>
        </w:tc>
        <w:tc>
          <w:tcPr>
            <w:tcW w:w="1800" w:type="dxa"/>
            <w:gridSpan w:val="2"/>
          </w:tcPr>
          <w:p w:rsidR="00DF249C" w:rsidRDefault="00DF249C" w:rsidP="002F3597">
            <w:r>
              <w:rPr>
                <w:rFonts w:hint="eastAsia"/>
              </w:rPr>
              <w:t>客户号</w:t>
            </w:r>
          </w:p>
        </w:tc>
        <w:tc>
          <w:tcPr>
            <w:tcW w:w="1260" w:type="dxa"/>
          </w:tcPr>
          <w:p w:rsidR="00DF249C" w:rsidRPr="009F21B9" w:rsidRDefault="00DF249C" w:rsidP="002F3597">
            <w:r>
              <w:t>acct_no</w:t>
            </w:r>
          </w:p>
        </w:tc>
        <w:tc>
          <w:tcPr>
            <w:tcW w:w="1258" w:type="dxa"/>
          </w:tcPr>
          <w:p w:rsidR="00DF249C" w:rsidRDefault="00DF249C" w:rsidP="002F3597">
            <w:r>
              <w:t>string</w:t>
            </w:r>
          </w:p>
        </w:tc>
        <w:tc>
          <w:tcPr>
            <w:tcW w:w="899" w:type="dxa"/>
          </w:tcPr>
          <w:p w:rsidR="00DF249C" w:rsidRDefault="00DF249C" w:rsidP="00EB3BF6">
            <w:r>
              <w:rPr>
                <w:rFonts w:hint="eastAsia"/>
              </w:rPr>
              <w:t>1</w:t>
            </w:r>
            <w:r w:rsidR="00EB3BF6">
              <w:rPr>
                <w:rFonts w:hint="eastAsia"/>
              </w:rPr>
              <w:t>6</w:t>
            </w:r>
          </w:p>
        </w:tc>
        <w:tc>
          <w:tcPr>
            <w:tcW w:w="899" w:type="dxa"/>
          </w:tcPr>
          <w:p w:rsidR="00DF249C" w:rsidRDefault="00DF249C" w:rsidP="002F3597">
            <w:r w:rsidRPr="00B36F12">
              <w:rPr>
                <w:rFonts w:hint="eastAsia"/>
              </w:rPr>
              <w:t>M</w:t>
            </w:r>
          </w:p>
        </w:tc>
        <w:tc>
          <w:tcPr>
            <w:tcW w:w="2248" w:type="dxa"/>
          </w:tcPr>
          <w:p w:rsidR="00DF249C" w:rsidRDefault="00DF249C" w:rsidP="002F3597"/>
        </w:tc>
      </w:tr>
      <w:tr w:rsidR="007D2C2C" w:rsidRPr="0037383C" w:rsidTr="00DF1D1A">
        <w:trPr>
          <w:trHeight w:val="262"/>
          <w:jc w:val="center"/>
        </w:trPr>
        <w:tc>
          <w:tcPr>
            <w:tcW w:w="778" w:type="dxa"/>
          </w:tcPr>
          <w:p w:rsidR="007D2C2C" w:rsidRPr="0037383C" w:rsidRDefault="007D2C2C" w:rsidP="00DF1D1A">
            <w:r w:rsidRPr="00EA7AAD">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交易日期</w:t>
            </w:r>
          </w:p>
        </w:tc>
        <w:tc>
          <w:tcPr>
            <w:tcW w:w="1260" w:type="dxa"/>
          </w:tcPr>
          <w:p w:rsidR="007D2C2C" w:rsidRPr="0037383C" w:rsidRDefault="007D2C2C" w:rsidP="00DF1D1A">
            <w:r>
              <w:t>exch</w:t>
            </w:r>
            <w:r>
              <w:rPr>
                <w:rFonts w:hint="eastAsia"/>
              </w:rPr>
              <w:t>_date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8</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流水</w:t>
            </w:r>
            <w:r w:rsidR="004C000B">
              <w:rPr>
                <w:rFonts w:hint="eastAsia"/>
              </w:rPr>
              <w:t>符号</w:t>
            </w:r>
          </w:p>
        </w:tc>
        <w:tc>
          <w:tcPr>
            <w:tcW w:w="1260" w:type="dxa"/>
          </w:tcPr>
          <w:p w:rsidR="007D2C2C" w:rsidRPr="00942DBC" w:rsidRDefault="007D2C2C" w:rsidP="00DF1D1A">
            <w:r w:rsidRPr="00942DBC">
              <w:t>seq_no</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10</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单据编号</w:t>
            </w:r>
          </w:p>
        </w:tc>
        <w:tc>
          <w:tcPr>
            <w:tcW w:w="1260" w:type="dxa"/>
          </w:tcPr>
          <w:p w:rsidR="007D2C2C" w:rsidRPr="00942DBC" w:rsidRDefault="007D2C2C" w:rsidP="00DF1D1A">
            <w:r w:rsidRPr="00942DBC">
              <w:t>sheet_no</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16</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交割品种代码</w:t>
            </w:r>
          </w:p>
        </w:tc>
        <w:tc>
          <w:tcPr>
            <w:tcW w:w="1260" w:type="dxa"/>
          </w:tcPr>
          <w:p w:rsidR="007D2C2C" w:rsidRPr="00942DBC" w:rsidRDefault="007D2C2C" w:rsidP="00DF1D1A">
            <w:r w:rsidRPr="00942DBC">
              <w:t>variety_id</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 xml:space="preserve">3 </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交割品种名称</w:t>
            </w:r>
          </w:p>
        </w:tc>
        <w:tc>
          <w:tcPr>
            <w:tcW w:w="1260" w:type="dxa"/>
          </w:tcPr>
          <w:p w:rsidR="007D2C2C" w:rsidRPr="00942DBC" w:rsidRDefault="007D2C2C" w:rsidP="00DF1D1A">
            <w:r w:rsidRPr="00942DBC">
              <w:t>variety_</w:t>
            </w:r>
            <w:r>
              <w:t>na</w:t>
            </w:r>
            <w:r>
              <w:lastRenderedPageBreak/>
              <w:t>me</w:t>
            </w:r>
          </w:p>
        </w:tc>
        <w:tc>
          <w:tcPr>
            <w:tcW w:w="1258" w:type="dxa"/>
          </w:tcPr>
          <w:p w:rsidR="007D2C2C" w:rsidRPr="0037383C" w:rsidRDefault="007D2C2C" w:rsidP="00DF1D1A">
            <w:r>
              <w:rPr>
                <w:rFonts w:hint="eastAsia"/>
              </w:rPr>
              <w:lastRenderedPageBreak/>
              <w:t>string</w:t>
            </w:r>
          </w:p>
        </w:tc>
        <w:tc>
          <w:tcPr>
            <w:tcW w:w="899" w:type="dxa"/>
          </w:tcPr>
          <w:p w:rsidR="007D2C2C" w:rsidRPr="0037383C" w:rsidRDefault="007D2C2C" w:rsidP="00DF1D1A">
            <w:r w:rsidRPr="0037383C">
              <w:rPr>
                <w:rFonts w:hint="eastAsia"/>
              </w:rPr>
              <w:t>20</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lastRenderedPageBreak/>
              <w:t>→</w:t>
            </w:r>
          </w:p>
        </w:tc>
        <w:tc>
          <w:tcPr>
            <w:tcW w:w="1800" w:type="dxa"/>
            <w:gridSpan w:val="2"/>
            <w:vAlign w:val="center"/>
          </w:tcPr>
          <w:p w:rsidR="007D2C2C" w:rsidRPr="0037383C" w:rsidRDefault="007D2C2C" w:rsidP="00DF1D1A">
            <w:r w:rsidRPr="0037383C">
              <w:rPr>
                <w:rFonts w:hint="eastAsia"/>
              </w:rPr>
              <w:t>仓库代码</w:t>
            </w:r>
          </w:p>
        </w:tc>
        <w:tc>
          <w:tcPr>
            <w:tcW w:w="1260" w:type="dxa"/>
          </w:tcPr>
          <w:p w:rsidR="007D2C2C" w:rsidRPr="00942DBC" w:rsidRDefault="007D2C2C" w:rsidP="00DF1D1A">
            <w:r w:rsidRPr="00942DBC">
              <w:t>stor_id</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4</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仓库名称</w:t>
            </w:r>
          </w:p>
        </w:tc>
        <w:tc>
          <w:tcPr>
            <w:tcW w:w="1260" w:type="dxa"/>
          </w:tcPr>
          <w:p w:rsidR="007D2C2C" w:rsidRPr="00942DBC" w:rsidRDefault="007D2C2C" w:rsidP="00DF1D1A">
            <w:r w:rsidRPr="00942DBC">
              <w:t>stor_name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30</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发生标准重量</w:t>
            </w:r>
          </w:p>
        </w:tc>
        <w:tc>
          <w:tcPr>
            <w:tcW w:w="1260" w:type="dxa"/>
          </w:tcPr>
          <w:p w:rsidR="007D2C2C" w:rsidRPr="00942DBC" w:rsidRDefault="007D2C2C" w:rsidP="00DF1D1A">
            <w:r w:rsidRPr="00942DBC">
              <w:t>std_amount</w:t>
            </w:r>
          </w:p>
        </w:tc>
        <w:tc>
          <w:tcPr>
            <w:tcW w:w="1258" w:type="dxa"/>
          </w:tcPr>
          <w:p w:rsidR="007D2C2C" w:rsidRPr="0037383C" w:rsidRDefault="007D2C2C" w:rsidP="00DF1D1A">
            <w:r>
              <w:rPr>
                <w:rFonts w:hint="eastAsia"/>
              </w:rPr>
              <w:t>int</w:t>
            </w:r>
          </w:p>
        </w:tc>
        <w:tc>
          <w:tcPr>
            <w:tcW w:w="899" w:type="dxa"/>
          </w:tcPr>
          <w:p w:rsidR="007D2C2C" w:rsidRPr="0037383C" w:rsidRDefault="007D2C2C" w:rsidP="00DF1D1A">
            <w:r w:rsidRPr="0037383C">
              <w:rPr>
                <w:rFonts w:hint="eastAsia"/>
              </w:rPr>
              <w:t>15</w:t>
            </w:r>
          </w:p>
        </w:tc>
        <w:tc>
          <w:tcPr>
            <w:tcW w:w="899" w:type="dxa"/>
          </w:tcPr>
          <w:p w:rsidR="007D2C2C" w:rsidRDefault="007D2C2C">
            <w:r w:rsidRPr="006C64EA">
              <w:rPr>
                <w:rFonts w:hint="eastAsia"/>
              </w:rPr>
              <w:t>M</w:t>
            </w:r>
          </w:p>
        </w:tc>
        <w:tc>
          <w:tcPr>
            <w:tcW w:w="2248" w:type="dxa"/>
          </w:tcPr>
          <w:p w:rsidR="007D2C2C" w:rsidRPr="0037383C" w:rsidRDefault="007D2C2C" w:rsidP="00DF1D1A">
            <w:r w:rsidRPr="0037383C">
              <w:rPr>
                <w:rFonts w:hint="eastAsia"/>
              </w:rPr>
              <w:t>单位克</w:t>
            </w:r>
          </w:p>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发生实际重量</w:t>
            </w:r>
          </w:p>
        </w:tc>
        <w:tc>
          <w:tcPr>
            <w:tcW w:w="1260" w:type="dxa"/>
          </w:tcPr>
          <w:p w:rsidR="007D2C2C" w:rsidRPr="00942DBC" w:rsidRDefault="007D2C2C" w:rsidP="00DF1D1A">
            <w:r w:rsidRPr="00942DBC">
              <w:t>real_amount</w:t>
            </w:r>
          </w:p>
        </w:tc>
        <w:tc>
          <w:tcPr>
            <w:tcW w:w="1258" w:type="dxa"/>
          </w:tcPr>
          <w:p w:rsidR="007D2C2C" w:rsidRPr="0037383C" w:rsidRDefault="007D2C2C" w:rsidP="00DF1D1A">
            <w:r w:rsidRPr="0037383C">
              <w:rPr>
                <w:rFonts w:hint="eastAsia"/>
              </w:rPr>
              <w:t>double</w:t>
            </w:r>
          </w:p>
        </w:tc>
        <w:tc>
          <w:tcPr>
            <w:tcW w:w="899" w:type="dxa"/>
          </w:tcPr>
          <w:p w:rsidR="007D2C2C" w:rsidRPr="0037383C" w:rsidRDefault="007D2C2C" w:rsidP="00DF1D1A">
            <w:r w:rsidRPr="0037383C">
              <w:rPr>
                <w:rFonts w:hint="eastAsia"/>
              </w:rPr>
              <w:t>15,3</w:t>
            </w:r>
          </w:p>
        </w:tc>
        <w:tc>
          <w:tcPr>
            <w:tcW w:w="899" w:type="dxa"/>
          </w:tcPr>
          <w:p w:rsidR="007D2C2C" w:rsidRDefault="007D2C2C">
            <w:r w:rsidRPr="006C64EA">
              <w:rPr>
                <w:rFonts w:hint="eastAsia"/>
              </w:rPr>
              <w:t>M</w:t>
            </w:r>
          </w:p>
        </w:tc>
        <w:tc>
          <w:tcPr>
            <w:tcW w:w="2248" w:type="dxa"/>
          </w:tcPr>
          <w:p w:rsidR="007D2C2C" w:rsidRPr="0037383C" w:rsidRDefault="007D2C2C" w:rsidP="00DF1D1A">
            <w:r w:rsidRPr="0037383C">
              <w:rPr>
                <w:rFonts w:hint="eastAsia"/>
              </w:rPr>
              <w:t>单位克</w:t>
            </w:r>
          </w:p>
        </w:tc>
      </w:tr>
      <w:tr w:rsidR="007D2C2C" w:rsidRPr="0037383C" w:rsidTr="00DF1D1A">
        <w:trPr>
          <w:trHeight w:val="576"/>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库存余量</w:t>
            </w:r>
          </w:p>
        </w:tc>
        <w:tc>
          <w:tcPr>
            <w:tcW w:w="1260" w:type="dxa"/>
          </w:tcPr>
          <w:p w:rsidR="007D2C2C" w:rsidRPr="00942DBC" w:rsidRDefault="007D2C2C" w:rsidP="00DF1D1A">
            <w:r w:rsidRPr="00942DBC">
              <w:t>warehourse_bal</w:t>
            </w:r>
          </w:p>
        </w:tc>
        <w:tc>
          <w:tcPr>
            <w:tcW w:w="1258" w:type="dxa"/>
          </w:tcPr>
          <w:p w:rsidR="007D2C2C" w:rsidRPr="0037383C" w:rsidRDefault="007D2C2C" w:rsidP="00DF1D1A">
            <w:r>
              <w:rPr>
                <w:rFonts w:hint="eastAsia"/>
              </w:rPr>
              <w:t>int</w:t>
            </w:r>
          </w:p>
        </w:tc>
        <w:tc>
          <w:tcPr>
            <w:tcW w:w="899" w:type="dxa"/>
          </w:tcPr>
          <w:p w:rsidR="007D2C2C" w:rsidRPr="0037383C" w:rsidRDefault="007D2C2C" w:rsidP="00DF1D1A">
            <w:r w:rsidRPr="0037383C">
              <w:rPr>
                <w:rFonts w:hint="eastAsia"/>
              </w:rPr>
              <w:t>15</w:t>
            </w:r>
          </w:p>
        </w:tc>
        <w:tc>
          <w:tcPr>
            <w:tcW w:w="899" w:type="dxa"/>
          </w:tcPr>
          <w:p w:rsidR="007D2C2C" w:rsidRDefault="007D2C2C">
            <w:r w:rsidRPr="006C64EA">
              <w:rPr>
                <w:rFonts w:hint="eastAsia"/>
              </w:rPr>
              <w:t>M</w:t>
            </w:r>
          </w:p>
        </w:tc>
        <w:tc>
          <w:tcPr>
            <w:tcW w:w="2248" w:type="dxa"/>
          </w:tcPr>
          <w:p w:rsidR="007D2C2C" w:rsidRPr="0037383C" w:rsidRDefault="007D2C2C" w:rsidP="00DF1D1A">
            <w:r w:rsidRPr="0037383C">
              <w:rPr>
                <w:rFonts w:hint="eastAsia"/>
              </w:rPr>
              <w:t>单位克</w:t>
            </w:r>
          </w:p>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库存变化类型</w:t>
            </w:r>
          </w:p>
        </w:tc>
        <w:tc>
          <w:tcPr>
            <w:tcW w:w="1260" w:type="dxa"/>
          </w:tcPr>
          <w:p w:rsidR="007D2C2C" w:rsidRPr="00942DBC" w:rsidRDefault="007D2C2C" w:rsidP="00DF1D1A">
            <w:r w:rsidRPr="00942DBC">
              <w:t>trans_type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20</w:t>
            </w:r>
          </w:p>
        </w:tc>
        <w:tc>
          <w:tcPr>
            <w:tcW w:w="899" w:type="dxa"/>
          </w:tcPr>
          <w:p w:rsidR="007D2C2C" w:rsidRDefault="007D2C2C">
            <w:r w:rsidRPr="006C64EA">
              <w:rPr>
                <w:rFonts w:hint="eastAsia"/>
              </w:rPr>
              <w:t>M</w:t>
            </w:r>
          </w:p>
        </w:tc>
        <w:tc>
          <w:tcPr>
            <w:tcW w:w="2248" w:type="dxa"/>
          </w:tcPr>
          <w:p w:rsidR="007D2C2C" w:rsidRPr="0037383C" w:rsidRDefault="007D2C2C" w:rsidP="00DF1D1A">
            <w:r w:rsidRPr="0037383C">
              <w:rPr>
                <w:rFonts w:hint="eastAsia"/>
              </w:rPr>
              <w:t>显示名称</w:t>
            </w:r>
          </w:p>
          <w:p w:rsidR="007D2C2C" w:rsidRPr="0037383C" w:rsidRDefault="0026413A" w:rsidP="00DF1D1A">
            <w:hyperlink w:anchor="_trans_type（库存变动类型）" w:history="1">
              <w:r w:rsidR="007D2C2C" w:rsidRPr="0037383C">
                <w:rPr>
                  <w:rStyle w:val="a8"/>
                  <w:rFonts w:ascii="宋体" w:hAnsi="宋体" w:hint="eastAsia"/>
                  <w:szCs w:val="21"/>
                </w:rPr>
                <w:t>trans_type</w:t>
              </w:r>
            </w:hyperlink>
          </w:p>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实际发生日期</w:t>
            </w:r>
          </w:p>
        </w:tc>
        <w:tc>
          <w:tcPr>
            <w:tcW w:w="1260" w:type="dxa"/>
          </w:tcPr>
          <w:p w:rsidR="007D2C2C" w:rsidRPr="00942DBC" w:rsidRDefault="007D2C2C" w:rsidP="00DF1D1A">
            <w:r w:rsidRPr="00942DBC">
              <w:t>trans_date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 xml:space="preserve">8 </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实际发生时间</w:t>
            </w:r>
          </w:p>
        </w:tc>
        <w:tc>
          <w:tcPr>
            <w:tcW w:w="1260" w:type="dxa"/>
          </w:tcPr>
          <w:p w:rsidR="007D2C2C" w:rsidRPr="00942DBC" w:rsidRDefault="007D2C2C" w:rsidP="00DF1D1A">
            <w:r w:rsidRPr="00942DBC">
              <w:t>trans_time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8</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合约代码</w:t>
            </w:r>
          </w:p>
        </w:tc>
        <w:tc>
          <w:tcPr>
            <w:tcW w:w="1260" w:type="dxa"/>
          </w:tcPr>
          <w:p w:rsidR="007D2C2C" w:rsidRPr="00414080" w:rsidRDefault="007D2C2C" w:rsidP="00DF1D1A">
            <w:r w:rsidRPr="00414080">
              <w:t>prod_code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Pr>
                <w:rFonts w:hint="eastAsia"/>
              </w:rPr>
              <w:t>10</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提货申请单编号</w:t>
            </w:r>
          </w:p>
        </w:tc>
        <w:tc>
          <w:tcPr>
            <w:tcW w:w="1260" w:type="dxa"/>
          </w:tcPr>
          <w:p w:rsidR="007D2C2C" w:rsidRPr="00414080" w:rsidRDefault="007D2C2C" w:rsidP="00DF1D1A">
            <w:r w:rsidRPr="00414080">
              <w:t>pick_sheet_no</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 xml:space="preserve">8 </w:t>
            </w:r>
          </w:p>
        </w:tc>
        <w:tc>
          <w:tcPr>
            <w:tcW w:w="899" w:type="dxa"/>
          </w:tcPr>
          <w:p w:rsidR="007D2C2C" w:rsidRDefault="007D2C2C">
            <w:r w:rsidRPr="006C64EA">
              <w:rPr>
                <w:rFonts w:hint="eastAsia"/>
              </w:rPr>
              <w:t>M</w:t>
            </w:r>
          </w:p>
        </w:tc>
        <w:tc>
          <w:tcPr>
            <w:tcW w:w="2248" w:type="dxa"/>
          </w:tcPr>
          <w:p w:rsidR="007D2C2C" w:rsidRPr="0037383C" w:rsidRDefault="007D2C2C" w:rsidP="00DF1D1A"/>
        </w:tc>
      </w:tr>
    </w:tbl>
    <w:p w:rsidR="001C5D9F" w:rsidRPr="0037383C" w:rsidRDefault="001C5D9F" w:rsidP="001C5D9F"/>
    <w:p w:rsidR="00544580" w:rsidRPr="00544580" w:rsidRDefault="00544580" w:rsidP="00544580">
      <w:pPr>
        <w:rPr>
          <w:lang w:val="zh-CN"/>
        </w:rPr>
      </w:pPr>
    </w:p>
    <w:p w:rsidR="008C6A33" w:rsidRDefault="008C6A33" w:rsidP="00D616C1"/>
    <w:p w:rsidR="001E1921" w:rsidRDefault="001E1921" w:rsidP="00E16279"/>
    <w:p w:rsidR="00D61A04" w:rsidRPr="0037383C" w:rsidRDefault="00D61A04" w:rsidP="007E5E9D">
      <w:pPr>
        <w:pStyle w:val="5"/>
      </w:pPr>
      <w:r w:rsidRPr="0037383C">
        <w:rPr>
          <w:rFonts w:hint="eastAsia"/>
        </w:rPr>
        <w:t>日结单数据查询［</w:t>
      </w:r>
      <w:r w:rsidR="002D5E61">
        <w:rPr>
          <w:rFonts w:hint="eastAsia"/>
        </w:rPr>
        <w:t>C</w:t>
      </w:r>
      <w:r w:rsidR="00B3225C">
        <w:rPr>
          <w:rFonts w:hint="eastAsia"/>
        </w:rPr>
        <w:t>8</w:t>
      </w:r>
      <w:r w:rsidR="002D5E61">
        <w:rPr>
          <w:rFonts w:hint="eastAsia"/>
        </w:rPr>
        <w:t>15</w:t>
      </w:r>
      <w:r w:rsidRPr="0037383C">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61A04" w:rsidRPr="0037383C" w:rsidRDefault="00161A90" w:rsidP="000F1C89">
      <w:r w:rsidRPr="0016784A">
        <w:rPr>
          <w:rFonts w:hint="eastAsia"/>
          <w:b/>
          <w:lang w:val="zh-CN"/>
        </w:rPr>
        <w:t>用途：</w:t>
      </w:r>
      <w:r w:rsidR="00D61A04" w:rsidRPr="0037383C">
        <w:rPr>
          <w:rFonts w:hint="eastAsia"/>
        </w:rPr>
        <w:t>日结单数据查询的申请及其响应。</w:t>
      </w:r>
    </w:p>
    <w:p w:rsidR="00D61A04" w:rsidRPr="0037383C" w:rsidRDefault="00960A38"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接口类型</w:t>
            </w:r>
          </w:p>
        </w:tc>
        <w:tc>
          <w:tcPr>
            <w:tcW w:w="7345" w:type="dxa"/>
            <w:gridSpan w:val="6"/>
            <w:shd w:val="clear" w:color="auto" w:fill="F3F3F3"/>
          </w:tcPr>
          <w:p w:rsidR="00D61A04" w:rsidRPr="0037383C" w:rsidRDefault="00960A38" w:rsidP="00DF1D1A">
            <w:r>
              <w:rPr>
                <w:rFonts w:hint="eastAsia"/>
              </w:rPr>
              <w:t>请求报文体</w:t>
            </w:r>
          </w:p>
        </w:tc>
      </w:tr>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lastRenderedPageBreak/>
              <w:t>交易代码</w:t>
            </w:r>
          </w:p>
        </w:tc>
        <w:tc>
          <w:tcPr>
            <w:tcW w:w="7345" w:type="dxa"/>
            <w:gridSpan w:val="6"/>
          </w:tcPr>
          <w:p w:rsidR="00D61A04" w:rsidRPr="0037383C" w:rsidRDefault="002D5E61" w:rsidP="00B3225C">
            <w:r>
              <w:rPr>
                <w:rFonts w:hint="eastAsia"/>
              </w:rPr>
              <w:t>C</w:t>
            </w:r>
            <w:r w:rsidR="00B3225C">
              <w:rPr>
                <w:rFonts w:hint="eastAsia"/>
              </w:rPr>
              <w:t>8</w:t>
            </w:r>
            <w:r>
              <w:rPr>
                <w:rFonts w:hint="eastAsia"/>
              </w:rPr>
              <w:t>15</w:t>
            </w:r>
          </w:p>
        </w:tc>
      </w:tr>
      <w:tr w:rsidR="00D61A04" w:rsidRPr="0037383C" w:rsidTr="00DF1D1A">
        <w:trPr>
          <w:trHeight w:hRule="exact" w:val="411"/>
          <w:jc w:val="center"/>
        </w:trPr>
        <w:tc>
          <w:tcPr>
            <w:tcW w:w="1797" w:type="dxa"/>
            <w:gridSpan w:val="2"/>
            <w:tcBorders>
              <w:bottom w:val="single" w:sz="4" w:space="0" w:color="auto"/>
            </w:tcBorders>
            <w:shd w:val="clear" w:color="auto" w:fill="F3F3F3"/>
          </w:tcPr>
          <w:p w:rsidR="00D61A04" w:rsidRPr="0037383C" w:rsidRDefault="00D61A04" w:rsidP="00DF1D1A">
            <w:r w:rsidRPr="0037383C">
              <w:rPr>
                <w:rFonts w:hint="eastAsia"/>
              </w:rPr>
              <w:t>接口说明</w:t>
            </w:r>
          </w:p>
        </w:tc>
        <w:tc>
          <w:tcPr>
            <w:tcW w:w="7345" w:type="dxa"/>
            <w:gridSpan w:val="6"/>
            <w:tcBorders>
              <w:bottom w:val="single" w:sz="4" w:space="0" w:color="auto"/>
            </w:tcBorders>
          </w:tcPr>
          <w:p w:rsidR="00D61A04" w:rsidRPr="0037383C" w:rsidRDefault="00D61A04" w:rsidP="00DF1D1A">
            <w:r w:rsidRPr="0037383C">
              <w:rPr>
                <w:rFonts w:hint="eastAsia"/>
              </w:rPr>
              <w:t>日结单数据查询的请求报文体</w:t>
            </w:r>
          </w:p>
        </w:tc>
      </w:tr>
      <w:tr w:rsidR="00D61A04" w:rsidRPr="0037383C" w:rsidTr="00DF1D1A">
        <w:trPr>
          <w:trHeight w:hRule="exact" w:val="562"/>
          <w:jc w:val="center"/>
        </w:trPr>
        <w:tc>
          <w:tcPr>
            <w:tcW w:w="778" w:type="dxa"/>
            <w:shd w:val="clear" w:color="auto" w:fill="F3F3F3"/>
          </w:tcPr>
          <w:p w:rsidR="00D61A04" w:rsidRPr="0037383C" w:rsidRDefault="004C000B" w:rsidP="00DF1D1A">
            <w:r>
              <w:rPr>
                <w:rFonts w:hint="eastAsia"/>
              </w:rPr>
              <w:t>符号</w:t>
            </w:r>
          </w:p>
        </w:tc>
        <w:tc>
          <w:tcPr>
            <w:tcW w:w="1623" w:type="dxa"/>
            <w:gridSpan w:val="2"/>
            <w:shd w:val="clear" w:color="auto" w:fill="F3F3F3"/>
          </w:tcPr>
          <w:p w:rsidR="00D61A04" w:rsidRPr="0037383C" w:rsidRDefault="00D61A04" w:rsidP="00DF1D1A">
            <w:r w:rsidRPr="0037383C">
              <w:rPr>
                <w:rFonts w:hint="eastAsia"/>
              </w:rPr>
              <w:t>中文名称</w:t>
            </w:r>
          </w:p>
        </w:tc>
        <w:tc>
          <w:tcPr>
            <w:tcW w:w="1437" w:type="dxa"/>
            <w:shd w:val="clear" w:color="auto" w:fill="F3F3F3"/>
          </w:tcPr>
          <w:p w:rsidR="00D61A04" w:rsidRPr="0037383C" w:rsidRDefault="00D61A04" w:rsidP="00DF1D1A">
            <w:r w:rsidRPr="0037383C">
              <w:rPr>
                <w:rFonts w:hint="eastAsia"/>
              </w:rPr>
              <w:t>英文名称</w:t>
            </w:r>
          </w:p>
        </w:tc>
        <w:tc>
          <w:tcPr>
            <w:tcW w:w="1258" w:type="dxa"/>
            <w:shd w:val="clear" w:color="auto" w:fill="F3F3F3"/>
          </w:tcPr>
          <w:p w:rsidR="00D61A04" w:rsidRPr="0037383C" w:rsidRDefault="00D61A04" w:rsidP="00DF1D1A">
            <w:r w:rsidRPr="0037383C">
              <w:rPr>
                <w:rFonts w:hint="eastAsia"/>
              </w:rPr>
              <w:t>数据类型</w:t>
            </w:r>
          </w:p>
        </w:tc>
        <w:tc>
          <w:tcPr>
            <w:tcW w:w="899" w:type="dxa"/>
            <w:shd w:val="clear" w:color="auto" w:fill="F3F3F3"/>
          </w:tcPr>
          <w:p w:rsidR="00D61A04" w:rsidRPr="0037383C" w:rsidRDefault="00D61A04" w:rsidP="00DF1D1A">
            <w:r w:rsidRPr="0037383C">
              <w:rPr>
                <w:rFonts w:hint="eastAsia"/>
              </w:rPr>
              <w:t>长度</w:t>
            </w:r>
          </w:p>
        </w:tc>
        <w:tc>
          <w:tcPr>
            <w:tcW w:w="899" w:type="dxa"/>
            <w:shd w:val="clear" w:color="auto" w:fill="F3F3F3"/>
          </w:tcPr>
          <w:p w:rsidR="00D61A04" w:rsidRPr="0037383C" w:rsidRDefault="00D61A04" w:rsidP="00DF1D1A">
            <w:r w:rsidRPr="0037383C">
              <w:rPr>
                <w:rFonts w:hint="eastAsia"/>
              </w:rPr>
              <w:t>必填</w:t>
            </w:r>
          </w:p>
        </w:tc>
        <w:tc>
          <w:tcPr>
            <w:tcW w:w="2248" w:type="dxa"/>
            <w:shd w:val="clear" w:color="auto" w:fill="F3F3F3"/>
          </w:tcPr>
          <w:p w:rsidR="00D61A04" w:rsidRPr="0037383C" w:rsidRDefault="00D61A04" w:rsidP="00DF1D1A">
            <w:r w:rsidRPr="0037383C">
              <w:rPr>
                <w:rFonts w:hint="eastAsia"/>
              </w:rPr>
              <w:t>说明</w:t>
            </w:r>
          </w:p>
        </w:tc>
      </w:tr>
      <w:tr w:rsidR="00EF4883" w:rsidRPr="0037383C" w:rsidTr="00DF1D1A">
        <w:trPr>
          <w:trHeight w:val="262"/>
          <w:jc w:val="center"/>
        </w:trPr>
        <w:tc>
          <w:tcPr>
            <w:tcW w:w="778" w:type="dxa"/>
          </w:tcPr>
          <w:p w:rsidR="00EF4883" w:rsidRPr="0037383C" w:rsidRDefault="00EF4883" w:rsidP="00DF1D1A">
            <w:r w:rsidRPr="0037383C">
              <w:rPr>
                <w:rFonts w:hint="eastAsia"/>
              </w:rPr>
              <w:t>2</w:t>
            </w:r>
          </w:p>
        </w:tc>
        <w:tc>
          <w:tcPr>
            <w:tcW w:w="1623" w:type="dxa"/>
            <w:gridSpan w:val="2"/>
          </w:tcPr>
          <w:p w:rsidR="00EF4883" w:rsidRPr="0037383C" w:rsidRDefault="00EF4883" w:rsidP="00DF1D1A">
            <w:r>
              <w:rPr>
                <w:rFonts w:hint="eastAsia"/>
              </w:rPr>
              <w:t>交易日期</w:t>
            </w:r>
          </w:p>
        </w:tc>
        <w:tc>
          <w:tcPr>
            <w:tcW w:w="1437" w:type="dxa"/>
          </w:tcPr>
          <w:p w:rsidR="00EF4883" w:rsidRPr="0037383C" w:rsidRDefault="00EF4883" w:rsidP="00DF1D1A">
            <w:r>
              <w:rPr>
                <w:rFonts w:hint="eastAsia"/>
              </w:rPr>
              <w:t>exch_date</w:t>
            </w:r>
          </w:p>
        </w:tc>
        <w:tc>
          <w:tcPr>
            <w:tcW w:w="1258" w:type="dxa"/>
          </w:tcPr>
          <w:p w:rsidR="00EF4883" w:rsidRPr="0037383C" w:rsidRDefault="00EF4883" w:rsidP="00DF1D1A">
            <w:r>
              <w:rPr>
                <w:rFonts w:hint="eastAsia"/>
              </w:rPr>
              <w:t>string</w:t>
            </w:r>
          </w:p>
        </w:tc>
        <w:tc>
          <w:tcPr>
            <w:tcW w:w="899" w:type="dxa"/>
          </w:tcPr>
          <w:p w:rsidR="00EF4883" w:rsidRPr="0037383C" w:rsidRDefault="00EF4883" w:rsidP="00DF1D1A">
            <w:r>
              <w:rPr>
                <w:rFonts w:hint="eastAsia"/>
              </w:rPr>
              <w:t>8</w:t>
            </w:r>
          </w:p>
        </w:tc>
        <w:tc>
          <w:tcPr>
            <w:tcW w:w="899" w:type="dxa"/>
          </w:tcPr>
          <w:p w:rsidR="00EF4883" w:rsidRDefault="00EF4883">
            <w:r w:rsidRPr="001F6D36">
              <w:rPr>
                <w:rFonts w:hint="eastAsia"/>
              </w:rPr>
              <w:t>O</w:t>
            </w:r>
          </w:p>
        </w:tc>
        <w:tc>
          <w:tcPr>
            <w:tcW w:w="2248" w:type="dxa"/>
          </w:tcPr>
          <w:p w:rsidR="00EF4883" w:rsidRPr="0037383C" w:rsidRDefault="00EF4883" w:rsidP="00DF1D1A">
            <w:r>
              <w:rPr>
                <w:rFonts w:hint="eastAsia"/>
              </w:rPr>
              <w:t>为空默认为查询当期数据，查询历史请输入具体的日期</w:t>
            </w:r>
          </w:p>
        </w:tc>
      </w:tr>
      <w:tr w:rsidR="005435C9" w:rsidRPr="0037383C" w:rsidTr="00DF1D1A">
        <w:trPr>
          <w:trHeight w:val="262"/>
          <w:jc w:val="center"/>
        </w:trPr>
        <w:tc>
          <w:tcPr>
            <w:tcW w:w="778" w:type="dxa"/>
          </w:tcPr>
          <w:p w:rsidR="005435C9" w:rsidRPr="0037383C" w:rsidRDefault="005435C9" w:rsidP="00DF1D1A"/>
        </w:tc>
        <w:tc>
          <w:tcPr>
            <w:tcW w:w="1623" w:type="dxa"/>
            <w:gridSpan w:val="2"/>
          </w:tcPr>
          <w:p w:rsidR="005435C9" w:rsidRDefault="005435C9" w:rsidP="00DD1B59">
            <w:r>
              <w:rPr>
                <w:rFonts w:hint="eastAsia"/>
              </w:rPr>
              <w:t>客户号</w:t>
            </w:r>
          </w:p>
        </w:tc>
        <w:tc>
          <w:tcPr>
            <w:tcW w:w="1437" w:type="dxa"/>
          </w:tcPr>
          <w:p w:rsidR="005435C9" w:rsidRPr="00E1774F" w:rsidRDefault="005435C9" w:rsidP="00DD1B59">
            <w:r>
              <w:rPr>
                <w:rFonts w:hint="eastAsia"/>
              </w:rPr>
              <w:t>acct_no</w:t>
            </w:r>
          </w:p>
        </w:tc>
        <w:tc>
          <w:tcPr>
            <w:tcW w:w="1258" w:type="dxa"/>
          </w:tcPr>
          <w:p w:rsidR="005435C9" w:rsidRDefault="005435C9" w:rsidP="00DD1B59">
            <w:r>
              <w:rPr>
                <w:rFonts w:hint="eastAsia"/>
              </w:rPr>
              <w:t>string</w:t>
            </w:r>
          </w:p>
        </w:tc>
        <w:tc>
          <w:tcPr>
            <w:tcW w:w="899" w:type="dxa"/>
          </w:tcPr>
          <w:p w:rsidR="005435C9" w:rsidRDefault="005435C9" w:rsidP="00DD1B59">
            <w:r>
              <w:rPr>
                <w:rFonts w:hint="eastAsia"/>
              </w:rPr>
              <w:t>16</w:t>
            </w:r>
          </w:p>
        </w:tc>
        <w:tc>
          <w:tcPr>
            <w:tcW w:w="899" w:type="dxa"/>
          </w:tcPr>
          <w:p w:rsidR="005435C9" w:rsidRDefault="005435C9" w:rsidP="00DD1B59">
            <w:r>
              <w:rPr>
                <w:rFonts w:hint="eastAsia"/>
              </w:rPr>
              <w:t>M</w:t>
            </w:r>
          </w:p>
        </w:tc>
        <w:tc>
          <w:tcPr>
            <w:tcW w:w="2248" w:type="dxa"/>
          </w:tcPr>
          <w:p w:rsidR="005435C9" w:rsidRDefault="005435C9" w:rsidP="00DD1B59"/>
        </w:tc>
      </w:tr>
    </w:tbl>
    <w:p w:rsidR="00D61A04" w:rsidRPr="0037383C" w:rsidRDefault="00D61A04" w:rsidP="00D61A04"/>
    <w:p w:rsidR="00D61A04" w:rsidRPr="0037383C" w:rsidRDefault="00D630B0"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接口类型</w:t>
            </w:r>
          </w:p>
        </w:tc>
        <w:tc>
          <w:tcPr>
            <w:tcW w:w="7345" w:type="dxa"/>
            <w:gridSpan w:val="6"/>
            <w:shd w:val="clear" w:color="auto" w:fill="F3F3F3"/>
          </w:tcPr>
          <w:p w:rsidR="00D61A04" w:rsidRPr="0037383C" w:rsidRDefault="00D61A04" w:rsidP="00DF1D1A">
            <w:r w:rsidRPr="0037383C">
              <w:rPr>
                <w:rFonts w:hint="eastAsia"/>
              </w:rPr>
              <w:t>输出文件</w:t>
            </w:r>
          </w:p>
        </w:tc>
      </w:tr>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交易代码</w:t>
            </w:r>
          </w:p>
        </w:tc>
        <w:tc>
          <w:tcPr>
            <w:tcW w:w="7345" w:type="dxa"/>
            <w:gridSpan w:val="6"/>
          </w:tcPr>
          <w:p w:rsidR="00D61A04" w:rsidRPr="0037383C" w:rsidRDefault="002D5E61" w:rsidP="00B3225C">
            <w:r>
              <w:rPr>
                <w:rFonts w:hint="eastAsia"/>
              </w:rPr>
              <w:t>C</w:t>
            </w:r>
            <w:r w:rsidR="00B3225C">
              <w:rPr>
                <w:rFonts w:hint="eastAsia"/>
              </w:rPr>
              <w:t>8</w:t>
            </w:r>
            <w:r>
              <w:rPr>
                <w:rFonts w:hint="eastAsia"/>
              </w:rPr>
              <w:t>15</w:t>
            </w:r>
          </w:p>
        </w:tc>
      </w:tr>
      <w:tr w:rsidR="00D61A04" w:rsidRPr="0037383C" w:rsidTr="00DF1D1A">
        <w:trPr>
          <w:trHeight w:hRule="exact" w:val="411"/>
          <w:jc w:val="center"/>
        </w:trPr>
        <w:tc>
          <w:tcPr>
            <w:tcW w:w="1797" w:type="dxa"/>
            <w:gridSpan w:val="2"/>
            <w:tcBorders>
              <w:bottom w:val="single" w:sz="4" w:space="0" w:color="auto"/>
            </w:tcBorders>
            <w:shd w:val="clear" w:color="auto" w:fill="F3F3F3"/>
          </w:tcPr>
          <w:p w:rsidR="00D61A04" w:rsidRPr="0037383C" w:rsidRDefault="00D61A04" w:rsidP="00DF1D1A">
            <w:r w:rsidRPr="0037383C">
              <w:rPr>
                <w:rFonts w:hint="eastAsia"/>
              </w:rPr>
              <w:t>接口说明</w:t>
            </w:r>
          </w:p>
        </w:tc>
        <w:tc>
          <w:tcPr>
            <w:tcW w:w="7345" w:type="dxa"/>
            <w:gridSpan w:val="6"/>
            <w:tcBorders>
              <w:bottom w:val="single" w:sz="4" w:space="0" w:color="auto"/>
            </w:tcBorders>
          </w:tcPr>
          <w:p w:rsidR="00D61A04" w:rsidRPr="0037383C" w:rsidRDefault="00D61A04" w:rsidP="00DF1D1A">
            <w:r w:rsidRPr="0037383C">
              <w:rPr>
                <w:rFonts w:hint="eastAsia"/>
              </w:rPr>
              <w:t>日结单数据查询的响应文件</w:t>
            </w:r>
          </w:p>
        </w:tc>
      </w:tr>
      <w:tr w:rsidR="00D61A04" w:rsidRPr="0037383C" w:rsidTr="00DF1D1A">
        <w:trPr>
          <w:trHeight w:hRule="exact" w:val="411"/>
          <w:jc w:val="center"/>
        </w:trPr>
        <w:tc>
          <w:tcPr>
            <w:tcW w:w="778" w:type="dxa"/>
            <w:shd w:val="clear" w:color="auto" w:fill="F3F3F3"/>
          </w:tcPr>
          <w:p w:rsidR="00D61A04" w:rsidRPr="0037383C" w:rsidRDefault="004C000B" w:rsidP="00DF1D1A">
            <w:r>
              <w:rPr>
                <w:rFonts w:hint="eastAsia"/>
              </w:rPr>
              <w:t>符号</w:t>
            </w:r>
          </w:p>
        </w:tc>
        <w:tc>
          <w:tcPr>
            <w:tcW w:w="1623" w:type="dxa"/>
            <w:gridSpan w:val="2"/>
            <w:shd w:val="clear" w:color="auto" w:fill="F3F3F3"/>
          </w:tcPr>
          <w:p w:rsidR="00D61A04" w:rsidRPr="0037383C" w:rsidRDefault="00D61A04" w:rsidP="00DF1D1A">
            <w:r w:rsidRPr="0037383C">
              <w:rPr>
                <w:rFonts w:hint="eastAsia"/>
              </w:rPr>
              <w:t>中文名称</w:t>
            </w:r>
          </w:p>
        </w:tc>
        <w:tc>
          <w:tcPr>
            <w:tcW w:w="1437" w:type="dxa"/>
            <w:shd w:val="clear" w:color="auto" w:fill="F3F3F3"/>
          </w:tcPr>
          <w:p w:rsidR="00D61A04" w:rsidRPr="0037383C" w:rsidRDefault="00D61A04" w:rsidP="00DF1D1A">
            <w:r w:rsidRPr="0037383C">
              <w:rPr>
                <w:rFonts w:hint="eastAsia"/>
              </w:rPr>
              <w:t>英文名称</w:t>
            </w:r>
          </w:p>
        </w:tc>
        <w:tc>
          <w:tcPr>
            <w:tcW w:w="1258" w:type="dxa"/>
            <w:shd w:val="clear" w:color="auto" w:fill="F3F3F3"/>
          </w:tcPr>
          <w:p w:rsidR="00D61A04" w:rsidRPr="0037383C" w:rsidRDefault="00D61A04" w:rsidP="00DF1D1A">
            <w:r w:rsidRPr="0037383C">
              <w:rPr>
                <w:rFonts w:hint="eastAsia"/>
              </w:rPr>
              <w:t>数据类型</w:t>
            </w:r>
          </w:p>
        </w:tc>
        <w:tc>
          <w:tcPr>
            <w:tcW w:w="899" w:type="dxa"/>
            <w:shd w:val="clear" w:color="auto" w:fill="F3F3F3"/>
          </w:tcPr>
          <w:p w:rsidR="00D61A04" w:rsidRPr="0037383C" w:rsidRDefault="00D61A04" w:rsidP="00DF1D1A">
            <w:r w:rsidRPr="0037383C">
              <w:rPr>
                <w:rFonts w:hint="eastAsia"/>
              </w:rPr>
              <w:t>长度</w:t>
            </w:r>
          </w:p>
        </w:tc>
        <w:tc>
          <w:tcPr>
            <w:tcW w:w="899" w:type="dxa"/>
            <w:shd w:val="clear" w:color="auto" w:fill="F3F3F3"/>
          </w:tcPr>
          <w:p w:rsidR="00D61A04" w:rsidRPr="0037383C" w:rsidRDefault="00D61A04" w:rsidP="00DF1D1A">
            <w:r w:rsidRPr="0037383C">
              <w:rPr>
                <w:rFonts w:hint="eastAsia"/>
              </w:rPr>
              <w:t>必填</w:t>
            </w:r>
          </w:p>
        </w:tc>
        <w:tc>
          <w:tcPr>
            <w:tcW w:w="2248" w:type="dxa"/>
            <w:shd w:val="clear" w:color="auto" w:fill="F3F3F3"/>
          </w:tcPr>
          <w:p w:rsidR="00D61A04" w:rsidRPr="0037383C" w:rsidRDefault="00D61A04" w:rsidP="00DF1D1A">
            <w:r w:rsidRPr="0037383C">
              <w:rPr>
                <w:rFonts w:hint="eastAsia"/>
              </w:rPr>
              <w:t>说明</w:t>
            </w:r>
          </w:p>
        </w:tc>
      </w:tr>
      <w:tr w:rsidR="00D61A04" w:rsidRPr="0037383C" w:rsidTr="00DF1D1A">
        <w:trPr>
          <w:trHeight w:val="262"/>
          <w:jc w:val="center"/>
        </w:trPr>
        <w:tc>
          <w:tcPr>
            <w:tcW w:w="778" w:type="dxa"/>
          </w:tcPr>
          <w:p w:rsidR="00D61A04" w:rsidRPr="0037383C" w:rsidRDefault="00D61A04" w:rsidP="00DF1D1A">
            <w:r w:rsidRPr="0037383C">
              <w:rPr>
                <w:rFonts w:hint="eastAsia"/>
              </w:rPr>
              <w:t>1</w:t>
            </w:r>
          </w:p>
        </w:tc>
        <w:tc>
          <w:tcPr>
            <w:tcW w:w="1623" w:type="dxa"/>
            <w:gridSpan w:val="2"/>
            <w:vAlign w:val="center"/>
          </w:tcPr>
          <w:p w:rsidR="00D61A04" w:rsidRPr="0037383C" w:rsidRDefault="00D61A04" w:rsidP="00DF1D1A">
            <w:r w:rsidRPr="0037383C">
              <w:rPr>
                <w:rFonts w:hint="eastAsia"/>
              </w:rPr>
              <w:t>交易日期</w:t>
            </w:r>
          </w:p>
        </w:tc>
        <w:tc>
          <w:tcPr>
            <w:tcW w:w="1437" w:type="dxa"/>
          </w:tcPr>
          <w:p w:rsidR="00D61A04" w:rsidRPr="0037383C" w:rsidRDefault="00D61A04" w:rsidP="00DF1D1A"/>
        </w:tc>
        <w:tc>
          <w:tcPr>
            <w:tcW w:w="1258" w:type="dxa"/>
          </w:tcPr>
          <w:p w:rsidR="00D61A04" w:rsidRPr="0037383C" w:rsidRDefault="00960A38" w:rsidP="00DF1D1A">
            <w:r>
              <w:rPr>
                <w:rFonts w:hint="eastAsia"/>
              </w:rPr>
              <w:t>string</w:t>
            </w:r>
          </w:p>
        </w:tc>
        <w:tc>
          <w:tcPr>
            <w:tcW w:w="899" w:type="dxa"/>
          </w:tcPr>
          <w:p w:rsidR="00D61A04" w:rsidRPr="0037383C" w:rsidRDefault="00D61A04" w:rsidP="00DF1D1A">
            <w:r w:rsidRPr="0037383C">
              <w:rPr>
                <w:rFonts w:hint="eastAsia"/>
              </w:rPr>
              <w:t>8</w:t>
            </w:r>
          </w:p>
        </w:tc>
        <w:tc>
          <w:tcPr>
            <w:tcW w:w="899" w:type="dxa"/>
          </w:tcPr>
          <w:p w:rsidR="00D61A04" w:rsidRPr="0037383C" w:rsidRDefault="00EF4883" w:rsidP="00DF1D1A">
            <w:r>
              <w:rPr>
                <w:rFonts w:hint="eastAsia"/>
              </w:rPr>
              <w:t>M</w:t>
            </w:r>
          </w:p>
        </w:tc>
        <w:tc>
          <w:tcPr>
            <w:tcW w:w="2248" w:type="dxa"/>
          </w:tcPr>
          <w:p w:rsidR="00D61A04" w:rsidRPr="0037383C" w:rsidRDefault="00D61A04" w:rsidP="00DF1D1A"/>
        </w:tc>
      </w:tr>
      <w:tr w:rsidR="00C1677F" w:rsidRPr="0037383C" w:rsidTr="00DF1D1A">
        <w:trPr>
          <w:trHeight w:val="262"/>
          <w:jc w:val="center"/>
        </w:trPr>
        <w:tc>
          <w:tcPr>
            <w:tcW w:w="778" w:type="dxa"/>
          </w:tcPr>
          <w:p w:rsidR="00C1677F" w:rsidRPr="0037383C" w:rsidRDefault="00C1677F" w:rsidP="00DF1D1A">
            <w:r w:rsidRPr="0037383C">
              <w:rPr>
                <w:rFonts w:hint="eastAsia"/>
              </w:rPr>
              <w:t>2</w:t>
            </w:r>
          </w:p>
        </w:tc>
        <w:tc>
          <w:tcPr>
            <w:tcW w:w="1623" w:type="dxa"/>
            <w:gridSpan w:val="2"/>
          </w:tcPr>
          <w:p w:rsidR="00C1677F" w:rsidRPr="0037383C" w:rsidRDefault="00C1677F" w:rsidP="00DF1D1A">
            <w:r w:rsidRPr="0037383C">
              <w:rPr>
                <w:rFonts w:hint="eastAsia"/>
              </w:rPr>
              <w:t>客户信息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01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3</w:t>
            </w:r>
          </w:p>
        </w:tc>
        <w:tc>
          <w:tcPr>
            <w:tcW w:w="1623" w:type="dxa"/>
            <w:gridSpan w:val="2"/>
          </w:tcPr>
          <w:p w:rsidR="00C1677F" w:rsidRPr="0037383C" w:rsidRDefault="00C1677F" w:rsidP="00DF1D1A">
            <w:r w:rsidRPr="0037383C">
              <w:rPr>
                <w:rFonts w:hint="eastAsia"/>
              </w:rPr>
              <w:t>资金信息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02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4</w:t>
            </w:r>
          </w:p>
        </w:tc>
        <w:tc>
          <w:tcPr>
            <w:tcW w:w="1623" w:type="dxa"/>
            <w:gridSpan w:val="2"/>
          </w:tcPr>
          <w:p w:rsidR="00C1677F" w:rsidRPr="0037383C" w:rsidRDefault="00C1677F" w:rsidP="00DF1D1A">
            <w:r w:rsidRPr="0037383C">
              <w:rPr>
                <w:rFonts w:hint="eastAsia"/>
              </w:rPr>
              <w:t>资金发生明细</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03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5</w:t>
            </w:r>
          </w:p>
        </w:tc>
        <w:tc>
          <w:tcPr>
            <w:tcW w:w="1623" w:type="dxa"/>
            <w:gridSpan w:val="2"/>
          </w:tcPr>
          <w:p w:rsidR="00C1677F" w:rsidRPr="0037383C" w:rsidRDefault="00C1677F" w:rsidP="00DF1D1A">
            <w:r w:rsidRPr="0037383C">
              <w:rPr>
                <w:rFonts w:hint="eastAsia"/>
              </w:rPr>
              <w:t>库存信息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04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6</w:t>
            </w:r>
          </w:p>
        </w:tc>
        <w:tc>
          <w:tcPr>
            <w:tcW w:w="1623" w:type="dxa"/>
            <w:gridSpan w:val="2"/>
          </w:tcPr>
          <w:p w:rsidR="00C1677F" w:rsidRPr="0037383C" w:rsidRDefault="00C1677F" w:rsidP="00DF1D1A">
            <w:r w:rsidRPr="0037383C">
              <w:rPr>
                <w:rFonts w:hint="eastAsia"/>
              </w:rPr>
              <w:t>延期持仓信息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05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7</w:t>
            </w:r>
          </w:p>
        </w:tc>
        <w:tc>
          <w:tcPr>
            <w:tcW w:w="1623" w:type="dxa"/>
            <w:gridSpan w:val="2"/>
          </w:tcPr>
          <w:p w:rsidR="00C1677F" w:rsidRPr="0037383C" w:rsidRDefault="00C1677F" w:rsidP="00DF1D1A">
            <w:r w:rsidRPr="0037383C">
              <w:rPr>
                <w:rFonts w:hint="eastAsia"/>
              </w:rPr>
              <w:t>当日盈亏信息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06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8</w:t>
            </w:r>
          </w:p>
        </w:tc>
        <w:tc>
          <w:tcPr>
            <w:tcW w:w="1623" w:type="dxa"/>
            <w:gridSpan w:val="2"/>
          </w:tcPr>
          <w:p w:rsidR="00C1677F" w:rsidRPr="0037383C" w:rsidRDefault="00C1677F" w:rsidP="00DF1D1A">
            <w:r w:rsidRPr="0037383C">
              <w:rPr>
                <w:rFonts w:hint="eastAsia"/>
              </w:rPr>
              <w:t>成交流水</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07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9</w:t>
            </w:r>
          </w:p>
        </w:tc>
        <w:tc>
          <w:tcPr>
            <w:tcW w:w="1623" w:type="dxa"/>
            <w:gridSpan w:val="2"/>
          </w:tcPr>
          <w:p w:rsidR="00C1677F" w:rsidRPr="0037383C" w:rsidRDefault="00C1677F" w:rsidP="00DF1D1A">
            <w:r w:rsidRPr="0037383C">
              <w:rPr>
                <w:rFonts w:hint="eastAsia"/>
              </w:rPr>
              <w:t>交收信息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08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 xml:space="preserve">10 </w:t>
            </w:r>
          </w:p>
        </w:tc>
        <w:tc>
          <w:tcPr>
            <w:tcW w:w="1623" w:type="dxa"/>
            <w:gridSpan w:val="2"/>
          </w:tcPr>
          <w:p w:rsidR="00C1677F" w:rsidRPr="0037383C" w:rsidRDefault="00C1677F" w:rsidP="00DF1D1A">
            <w:r w:rsidRPr="0037383C">
              <w:rPr>
                <w:rFonts w:hint="eastAsia"/>
              </w:rPr>
              <w:t>违约信息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09</w:t>
            </w:r>
            <w:r w:rsidRPr="0037383C">
              <w:rPr>
                <w:rFonts w:hint="eastAsia"/>
              </w:rPr>
              <w:t>标号</w:t>
            </w:r>
          </w:p>
        </w:tc>
      </w:tr>
    </w:tbl>
    <w:p w:rsidR="00D61A04" w:rsidRPr="0037383C" w:rsidRDefault="00D61A04" w:rsidP="00D61A04">
      <w:r w:rsidRPr="0037383C">
        <w:rPr>
          <w:rFonts w:hint="eastAsia"/>
        </w:rPr>
        <w:t>|</w:t>
      </w:r>
    </w:p>
    <w:p w:rsidR="00D61A04" w:rsidRPr="0037383C" w:rsidRDefault="00D61A04" w:rsidP="00D61A04">
      <w:pPr>
        <w:rPr>
          <w:rFonts w:cs="宋体"/>
        </w:rPr>
      </w:pPr>
      <w:r w:rsidRPr="0037383C">
        <w:rPr>
          <w:rFonts w:hint="eastAsia"/>
        </w:rPr>
        <w:lastRenderedPageBreak/>
        <w:t>客户信息（</w:t>
      </w:r>
      <w:r w:rsidRPr="0037383C">
        <w:rPr>
          <w:rFonts w:hint="eastAsia"/>
        </w:rPr>
        <w:t>01</w:t>
      </w:r>
      <w:r w:rsidRPr="0037383C">
        <w:rPr>
          <w:rFonts w:hint="eastAsia"/>
        </w:rPr>
        <w:t>）单行</w:t>
      </w:r>
    </w:p>
    <w:p w:rsidR="00D61A04" w:rsidRPr="0037383C" w:rsidRDefault="00D61A04" w:rsidP="00D61A04">
      <w:r w:rsidRPr="0037383C">
        <w:rPr>
          <w:rFonts w:hint="eastAsia"/>
        </w:rPr>
        <w:t>行标识固定值</w:t>
      </w:r>
      <w:r w:rsidRPr="0037383C">
        <w:rPr>
          <w:rFonts w:hint="eastAsia"/>
        </w:rPr>
        <w:t xml:space="preserve">    01   </w:t>
      </w:r>
    </w:p>
    <w:p w:rsidR="00D61A04" w:rsidRPr="0037383C" w:rsidRDefault="00D61A04" w:rsidP="00D61A04">
      <w:r w:rsidRPr="0037383C">
        <w:rPr>
          <w:rFonts w:hint="eastAsia"/>
        </w:rPr>
        <w:t>银行账号</w:t>
      </w:r>
      <w:r w:rsidR="00960A38">
        <w:rPr>
          <w:rFonts w:hint="eastAsia"/>
        </w:rPr>
        <w:t>string</w:t>
      </w:r>
      <w:r w:rsidRPr="0037383C">
        <w:rPr>
          <w:rFonts w:hint="eastAsia"/>
        </w:rPr>
        <w:t xml:space="preserve">     32</w:t>
      </w:r>
    </w:p>
    <w:p w:rsidR="00D61A04" w:rsidRPr="0037383C" w:rsidRDefault="00D61A04" w:rsidP="00D61A04">
      <w:r w:rsidRPr="0037383C">
        <w:rPr>
          <w:rFonts w:hint="eastAsia"/>
        </w:rPr>
        <w:t>交易编码</w:t>
      </w:r>
      <w:r w:rsidR="00960A38">
        <w:rPr>
          <w:rFonts w:hint="eastAsia"/>
        </w:rPr>
        <w:t>string</w:t>
      </w:r>
      <w:r w:rsidRPr="0037383C">
        <w:rPr>
          <w:rFonts w:hint="eastAsia"/>
        </w:rPr>
        <w:t xml:space="preserve">     15</w:t>
      </w:r>
    </w:p>
    <w:p w:rsidR="00D61A04" w:rsidRPr="0037383C" w:rsidRDefault="00D61A04" w:rsidP="00D61A04">
      <w:r w:rsidRPr="0037383C">
        <w:rPr>
          <w:rFonts w:hint="eastAsia"/>
        </w:rPr>
        <w:t>客户名称</w:t>
      </w:r>
      <w:r w:rsidR="00960A38">
        <w:rPr>
          <w:rFonts w:hint="eastAsia"/>
        </w:rPr>
        <w:t>string</w:t>
      </w:r>
      <w:r w:rsidRPr="0037383C">
        <w:rPr>
          <w:rFonts w:hint="eastAsia"/>
        </w:rPr>
        <w:t xml:space="preserve">     60</w:t>
      </w:r>
    </w:p>
    <w:p w:rsidR="00D61A04" w:rsidRPr="0037383C" w:rsidRDefault="00D61A04" w:rsidP="00D61A04">
      <w:r w:rsidRPr="0037383C">
        <w:rPr>
          <w:rFonts w:hint="eastAsia"/>
        </w:rPr>
        <w:t>代理机构</w:t>
      </w:r>
      <w:r w:rsidR="00960A38">
        <w:rPr>
          <w:rFonts w:hint="eastAsia"/>
        </w:rPr>
        <w:t>string</w:t>
      </w:r>
      <w:r w:rsidRPr="0037383C">
        <w:rPr>
          <w:rFonts w:hint="eastAsia"/>
        </w:rPr>
        <w:t xml:space="preserve">     10</w:t>
      </w:r>
    </w:p>
    <w:p w:rsidR="00D61A04" w:rsidRPr="0037383C" w:rsidRDefault="00D61A04" w:rsidP="00D61A04">
      <w:r w:rsidRPr="0037383C">
        <w:rPr>
          <w:rFonts w:hint="eastAsia"/>
        </w:rPr>
        <w:t>风险度</w:t>
      </w:r>
      <w:r w:rsidRPr="0037383C">
        <w:rPr>
          <w:rFonts w:hint="eastAsia"/>
        </w:rPr>
        <w:tab/>
      </w:r>
      <w:r w:rsidRPr="0037383C">
        <w:rPr>
          <w:rFonts w:hint="eastAsia"/>
        </w:rPr>
        <w:tab/>
        <w:t xml:space="preserve">   double   15</w:t>
      </w:r>
      <w:r w:rsidRPr="0037383C">
        <w:rPr>
          <w:rFonts w:hint="eastAsia"/>
        </w:rPr>
        <w:t>，</w:t>
      </w:r>
      <w:r w:rsidRPr="0037383C">
        <w:rPr>
          <w:rFonts w:hint="eastAsia"/>
        </w:rPr>
        <w:t>2</w:t>
      </w:r>
    </w:p>
    <w:p w:rsidR="00D61A04" w:rsidRPr="0037383C" w:rsidRDefault="00D61A04" w:rsidP="00D61A04">
      <w:r w:rsidRPr="0037383C">
        <w:rPr>
          <w:rFonts w:hint="eastAsia"/>
        </w:rPr>
        <w:t>风险级别</w:t>
      </w:r>
      <w:r w:rsidR="00960A38">
        <w:rPr>
          <w:rFonts w:hint="eastAsia"/>
        </w:rPr>
        <w:t>string</w:t>
      </w:r>
      <w:r w:rsidRPr="0037383C">
        <w:rPr>
          <w:rFonts w:hint="eastAsia"/>
        </w:rPr>
        <w:t xml:space="preserve">     10</w:t>
      </w:r>
    </w:p>
    <w:p w:rsidR="00D61A04" w:rsidRPr="0037383C" w:rsidRDefault="00D61A04" w:rsidP="00D61A04">
      <w:r w:rsidRPr="0037383C">
        <w:rPr>
          <w:rFonts w:hint="eastAsia"/>
        </w:rPr>
        <w:t>追缴资金</w:t>
      </w:r>
      <w:r w:rsidRPr="0037383C">
        <w:rPr>
          <w:rFonts w:hint="eastAsia"/>
        </w:rPr>
        <w:t xml:space="preserve">       double   15</w:t>
      </w:r>
      <w:r w:rsidRPr="0037383C">
        <w:rPr>
          <w:rFonts w:hint="eastAsia"/>
        </w:rPr>
        <w:t>，</w:t>
      </w:r>
      <w:r w:rsidRPr="0037383C">
        <w:rPr>
          <w:rFonts w:hint="eastAsia"/>
        </w:rPr>
        <w:t>2</w:t>
      </w:r>
    </w:p>
    <w:p w:rsidR="00D61A04" w:rsidRPr="0037383C" w:rsidRDefault="00D61A04" w:rsidP="00D61A04">
      <w:r w:rsidRPr="0037383C">
        <w:rPr>
          <w:rFonts w:hint="eastAsia"/>
        </w:rPr>
        <w:t>是否已确认</w:t>
      </w:r>
      <w:r w:rsidR="00960A38">
        <w:rPr>
          <w:rFonts w:hint="eastAsia"/>
        </w:rPr>
        <w:t>string</w:t>
      </w:r>
      <w:r w:rsidRPr="0037383C">
        <w:rPr>
          <w:rFonts w:hint="eastAsia"/>
        </w:rPr>
        <w:t xml:space="preserve">   2</w:t>
      </w:r>
    </w:p>
    <w:p w:rsidR="00D61A04" w:rsidRPr="0037383C" w:rsidRDefault="00D61A04" w:rsidP="00D61A04"/>
    <w:p w:rsidR="00D61A04" w:rsidRPr="0037383C" w:rsidRDefault="00D61A04" w:rsidP="00D61A04">
      <w:r w:rsidRPr="0037383C">
        <w:rPr>
          <w:rFonts w:hint="eastAsia"/>
        </w:rPr>
        <w:t>资金信息（</w:t>
      </w:r>
      <w:r w:rsidRPr="0037383C">
        <w:rPr>
          <w:rFonts w:hint="eastAsia"/>
        </w:rPr>
        <w:t>02</w:t>
      </w:r>
      <w:r w:rsidRPr="0037383C">
        <w:rPr>
          <w:rFonts w:hint="eastAsia"/>
        </w:rPr>
        <w:t>）单行</w:t>
      </w:r>
    </w:p>
    <w:p w:rsidR="00D61A04" w:rsidRPr="0037383C" w:rsidRDefault="00D61A04" w:rsidP="00D61A04">
      <w:r w:rsidRPr="0037383C">
        <w:rPr>
          <w:rFonts w:hint="eastAsia"/>
        </w:rPr>
        <w:t>行标识固定值</w:t>
      </w:r>
      <w:r w:rsidRPr="0037383C">
        <w:rPr>
          <w:rFonts w:hint="eastAsia"/>
        </w:rPr>
        <w:t xml:space="preserve">    02 </w:t>
      </w:r>
    </w:p>
    <w:p w:rsidR="00D61A04" w:rsidRPr="0037383C" w:rsidRDefault="00D61A04" w:rsidP="00D61A04">
      <w:r w:rsidRPr="0037383C">
        <w:rPr>
          <w:rFonts w:hint="eastAsia"/>
        </w:rPr>
        <w:t>上日余额</w:t>
      </w:r>
      <w:r w:rsidRPr="0037383C">
        <w:rPr>
          <w:rFonts w:hint="eastAsia"/>
        </w:rPr>
        <w:t xml:space="preserve">       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当日余额</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当日可用</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r>
        <w:rPr>
          <w:rFonts w:cs="Arial" w:hint="eastAsia"/>
          <w:bCs/>
          <w:color w:val="000000"/>
          <w:kern w:val="0"/>
        </w:rPr>
        <w:t>持仓</w:t>
      </w:r>
      <w:r w:rsidRPr="0037383C">
        <w:rPr>
          <w:rFonts w:cs="Arial" w:hint="eastAsia"/>
          <w:bCs/>
          <w:color w:val="000000"/>
          <w:kern w:val="0"/>
        </w:rPr>
        <w:t>保证金</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铂金冻结</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交割准备金</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交割保证金</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基础保证金</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法律冻结</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color w:val="000000"/>
          <w:kern w:val="0"/>
        </w:rPr>
      </w:pPr>
      <w:r w:rsidRPr="0037383C">
        <w:rPr>
          <w:rFonts w:cs="Arial" w:hint="eastAsia"/>
          <w:color w:val="000000"/>
          <w:kern w:val="0"/>
        </w:rPr>
        <w:t>提货保证金</w:t>
      </w:r>
      <w:r w:rsidRPr="0037383C">
        <w:rPr>
          <w:rFonts w:cs="Arial" w:hint="eastAsia"/>
          <w:color w:val="000000"/>
          <w:kern w:val="0"/>
        </w:rPr>
        <w:tab/>
      </w:r>
      <w:r w:rsidRPr="0037383C">
        <w:rPr>
          <w:rFonts w:cs="Arial" w:hint="eastAsia"/>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r w:rsidRPr="0037383C">
        <w:rPr>
          <w:rFonts w:cs="Arial" w:hint="eastAsia"/>
          <w:color w:val="000000"/>
          <w:kern w:val="0"/>
        </w:rPr>
        <w:t>仓储保证金</w:t>
      </w:r>
      <w:r w:rsidRPr="0037383C">
        <w:rPr>
          <w:rFonts w:cs="Arial" w:hint="eastAsia"/>
          <w:color w:val="000000"/>
          <w:kern w:val="0"/>
        </w:rPr>
        <w:tab/>
      </w:r>
      <w:r w:rsidRPr="0037383C">
        <w:rPr>
          <w:rFonts w:cs="Arial" w:hint="eastAsia"/>
          <w:color w:val="000000"/>
          <w:kern w:val="0"/>
        </w:rPr>
        <w:tab/>
      </w:r>
      <w:r w:rsidRPr="0037383C">
        <w:rPr>
          <w:rFonts w:hint="eastAsia"/>
        </w:rPr>
        <w:t>double   15</w:t>
      </w:r>
      <w:r w:rsidRPr="0037383C">
        <w:rPr>
          <w:rFonts w:hint="eastAsia"/>
        </w:rPr>
        <w:t>，</w:t>
      </w:r>
      <w:r w:rsidRPr="0037383C">
        <w:rPr>
          <w:rFonts w:hint="eastAsia"/>
        </w:rPr>
        <w:t>2</w:t>
      </w:r>
    </w:p>
    <w:p w:rsidR="00D61A04" w:rsidRDefault="00D61A04" w:rsidP="00D61A04">
      <w:pPr>
        <w:rPr>
          <w:kern w:val="0"/>
        </w:rPr>
      </w:pPr>
      <w:r>
        <w:rPr>
          <w:rFonts w:hint="eastAsia"/>
          <w:kern w:val="0"/>
        </w:rPr>
        <w:t>上日持仓保证金</w:t>
      </w:r>
      <w:r w:rsidRPr="0037383C">
        <w:rPr>
          <w:rFonts w:hint="eastAsia"/>
        </w:rPr>
        <w:t>double   15</w:t>
      </w:r>
      <w:r w:rsidRPr="0037383C">
        <w:rPr>
          <w:rFonts w:hint="eastAsia"/>
        </w:rPr>
        <w:t>，</w:t>
      </w:r>
      <w:r w:rsidRPr="0037383C">
        <w:rPr>
          <w:rFonts w:hint="eastAsia"/>
        </w:rPr>
        <w:t>2</w:t>
      </w:r>
    </w:p>
    <w:p w:rsidR="00D61A04" w:rsidRDefault="00D61A04" w:rsidP="00D61A04">
      <w:r>
        <w:rPr>
          <w:rFonts w:hint="eastAsia"/>
          <w:kern w:val="0"/>
        </w:rPr>
        <w:t>上日提货保证金</w:t>
      </w:r>
      <w:r w:rsidRPr="0037383C">
        <w:rPr>
          <w:rFonts w:hint="eastAsia"/>
        </w:rPr>
        <w:t>double   15</w:t>
      </w:r>
      <w:r w:rsidRPr="0037383C">
        <w:rPr>
          <w:rFonts w:hint="eastAsia"/>
        </w:rPr>
        <w:t>，</w:t>
      </w:r>
      <w:r w:rsidRPr="0037383C">
        <w:rPr>
          <w:rFonts w:hint="eastAsia"/>
        </w:rPr>
        <w:t>2</w:t>
      </w:r>
    </w:p>
    <w:p w:rsidR="00D61A04" w:rsidRDefault="00D61A04" w:rsidP="00D61A04">
      <w:pPr>
        <w:rPr>
          <w:kern w:val="0"/>
        </w:rPr>
      </w:pPr>
      <w:r>
        <w:rPr>
          <w:rFonts w:hint="eastAsia"/>
        </w:rPr>
        <w:t>上日仓储保证金</w:t>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kern w:val="0"/>
        </w:rPr>
      </w:pPr>
    </w:p>
    <w:p w:rsidR="00D61A04" w:rsidRPr="0037383C" w:rsidRDefault="00D61A04" w:rsidP="00D61A04">
      <w:r w:rsidRPr="0037383C">
        <w:rPr>
          <w:rFonts w:hint="eastAsia"/>
          <w:kern w:val="0"/>
        </w:rPr>
        <w:lastRenderedPageBreak/>
        <w:t>资金发生明细</w:t>
      </w:r>
      <w:r w:rsidRPr="0037383C">
        <w:rPr>
          <w:rFonts w:hint="eastAsia"/>
          <w:kern w:val="0"/>
        </w:rPr>
        <w:t xml:space="preserve">(03) </w:t>
      </w:r>
      <w:r w:rsidRPr="0037383C">
        <w:rPr>
          <w:rFonts w:hint="eastAsia"/>
          <w:kern w:val="0"/>
        </w:rPr>
        <w:t>单行</w:t>
      </w:r>
    </w:p>
    <w:p w:rsidR="00D61A04" w:rsidRPr="0037383C" w:rsidRDefault="00D61A04" w:rsidP="00D61A04">
      <w:r w:rsidRPr="0037383C">
        <w:rPr>
          <w:rFonts w:hint="eastAsia"/>
        </w:rPr>
        <w:t>行标识固定值</w:t>
      </w:r>
      <w:r w:rsidRPr="0037383C">
        <w:rPr>
          <w:rFonts w:hint="eastAsia"/>
        </w:rPr>
        <w:t xml:space="preserve">    03 </w:t>
      </w:r>
    </w:p>
    <w:p w:rsidR="00D61A04" w:rsidRPr="0037383C" w:rsidRDefault="00D61A04" w:rsidP="00D61A04">
      <w:pPr>
        <w:rPr>
          <w:kern w:val="0"/>
        </w:rPr>
      </w:pPr>
      <w:r w:rsidRPr="0037383C">
        <w:rPr>
          <w:rFonts w:hint="eastAsia"/>
          <w:kern w:val="0"/>
        </w:rPr>
        <w:t>存入金额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转出金额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买入金额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卖出金额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本日盈亏</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交易手续费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交割手续费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质押登记费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租借登记费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溢短金额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品种升贴水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条块升贴水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品牌升贴水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白银滞纳</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白银罚款</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仓储费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运保费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超期费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递延费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违约金</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入账利息</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轧差</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 w:rsidR="00D61A04" w:rsidRPr="0037383C" w:rsidRDefault="00D61A04" w:rsidP="00D61A04">
      <w:pPr>
        <w:rPr>
          <w:kern w:val="0"/>
        </w:rPr>
      </w:pPr>
      <w:r w:rsidRPr="0037383C">
        <w:rPr>
          <w:rFonts w:hint="eastAsia"/>
          <w:kern w:val="0"/>
        </w:rPr>
        <w:t>库存信息（</w:t>
      </w:r>
      <w:r w:rsidRPr="0037383C">
        <w:rPr>
          <w:rFonts w:hint="eastAsia"/>
          <w:kern w:val="0"/>
        </w:rPr>
        <w:t>04</w:t>
      </w:r>
      <w:r w:rsidRPr="0037383C">
        <w:rPr>
          <w:rFonts w:hint="eastAsia"/>
          <w:kern w:val="0"/>
        </w:rPr>
        <w:t>）</w:t>
      </w:r>
      <w:r w:rsidRPr="0037383C">
        <w:rPr>
          <w:rFonts w:hint="eastAsia"/>
          <w:kern w:val="0"/>
        </w:rPr>
        <w:t>0</w:t>
      </w:r>
      <w:r w:rsidRPr="0037383C">
        <w:rPr>
          <w:rFonts w:hint="eastAsia"/>
          <w:kern w:val="0"/>
        </w:rPr>
        <w:t>行或多行</w:t>
      </w:r>
    </w:p>
    <w:p w:rsidR="00D61A04" w:rsidRPr="0037383C" w:rsidRDefault="00D61A04" w:rsidP="00D61A04">
      <w:r w:rsidRPr="0037383C">
        <w:rPr>
          <w:rFonts w:hint="eastAsia"/>
        </w:rPr>
        <w:t>行标识固定值</w:t>
      </w:r>
      <w:r w:rsidRPr="0037383C">
        <w:rPr>
          <w:rFonts w:hint="eastAsia"/>
        </w:rPr>
        <w:t xml:space="preserve">    04 </w:t>
      </w:r>
    </w:p>
    <w:p w:rsidR="00D61A04" w:rsidRPr="0037383C" w:rsidRDefault="00D61A04" w:rsidP="00D61A04">
      <w:r w:rsidRPr="0037383C">
        <w:rPr>
          <w:rFonts w:hint="eastAsia"/>
        </w:rPr>
        <w:t>交割品种</w:t>
      </w:r>
      <w:r w:rsidR="00960A38">
        <w:rPr>
          <w:rFonts w:hint="eastAsia"/>
        </w:rPr>
        <w:t>string</w:t>
      </w:r>
      <w:r w:rsidRPr="0037383C">
        <w:rPr>
          <w:rFonts w:hint="eastAsia"/>
        </w:rPr>
        <w:t xml:space="preserve">      20</w:t>
      </w:r>
    </w:p>
    <w:p w:rsidR="00D61A04" w:rsidRPr="0037383C" w:rsidRDefault="00D61A04" w:rsidP="00D61A04">
      <w:r w:rsidRPr="0037383C">
        <w:rPr>
          <w:rFonts w:hint="eastAsia"/>
        </w:rPr>
        <w:lastRenderedPageBreak/>
        <w:t>上日库存</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可用库存</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待提库存</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质押库存</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冻结库存</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当日买入</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当日卖出</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当日存入</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当日提出</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当日库存总量</w:t>
      </w:r>
      <w:r>
        <w:rPr>
          <w:rFonts w:hint="eastAsia"/>
        </w:rPr>
        <w:t>int    15</w:t>
      </w:r>
    </w:p>
    <w:p w:rsidR="00D61A04" w:rsidRPr="0037383C" w:rsidRDefault="00D61A04" w:rsidP="00D61A04">
      <w:pPr>
        <w:rPr>
          <w:kern w:val="0"/>
        </w:rPr>
      </w:pPr>
    </w:p>
    <w:p w:rsidR="00D61A04" w:rsidRPr="0037383C" w:rsidRDefault="00D61A04" w:rsidP="00D61A04">
      <w:pPr>
        <w:rPr>
          <w:kern w:val="0"/>
        </w:rPr>
      </w:pPr>
      <w:r w:rsidRPr="0037383C">
        <w:rPr>
          <w:rFonts w:hint="eastAsia"/>
          <w:kern w:val="0"/>
        </w:rPr>
        <w:t>延期持仓信息</w:t>
      </w:r>
      <w:r w:rsidRPr="0037383C">
        <w:rPr>
          <w:rFonts w:hint="eastAsia"/>
          <w:kern w:val="0"/>
        </w:rPr>
        <w:t>(05) 0</w:t>
      </w:r>
      <w:r w:rsidRPr="0037383C">
        <w:rPr>
          <w:rFonts w:hint="eastAsia"/>
          <w:kern w:val="0"/>
        </w:rPr>
        <w:t>行或多行</w:t>
      </w:r>
    </w:p>
    <w:p w:rsidR="00D61A04" w:rsidRPr="0037383C" w:rsidRDefault="00D61A04" w:rsidP="00D61A04">
      <w:r w:rsidRPr="0037383C">
        <w:rPr>
          <w:rFonts w:hint="eastAsia"/>
        </w:rPr>
        <w:t>行标识固定值</w:t>
      </w:r>
      <w:r w:rsidRPr="0037383C">
        <w:rPr>
          <w:rFonts w:hint="eastAsia"/>
        </w:rPr>
        <w:t xml:space="preserve">    05 </w:t>
      </w:r>
    </w:p>
    <w:p w:rsidR="00D61A04" w:rsidRPr="0037383C" w:rsidRDefault="00D61A04" w:rsidP="00D61A04">
      <w:r w:rsidRPr="0037383C">
        <w:rPr>
          <w:rFonts w:hint="eastAsia"/>
        </w:rPr>
        <w:t>合约代码</w:t>
      </w:r>
      <w:r w:rsidR="00960A38">
        <w:rPr>
          <w:rFonts w:hint="eastAsia"/>
        </w:rPr>
        <w:t>string</w:t>
      </w:r>
      <w:r w:rsidRPr="0037383C">
        <w:rPr>
          <w:rFonts w:hint="eastAsia"/>
        </w:rPr>
        <w:tab/>
      </w:r>
      <w:r>
        <w:rPr>
          <w:rFonts w:hint="eastAsia"/>
        </w:rPr>
        <w:t>10</w:t>
      </w:r>
    </w:p>
    <w:p w:rsidR="00D61A04" w:rsidRPr="0037383C" w:rsidRDefault="00D61A04" w:rsidP="00D61A04">
      <w:r w:rsidRPr="0037383C">
        <w:rPr>
          <w:rFonts w:hint="eastAsia"/>
        </w:rPr>
        <w:t>持仓方向</w:t>
      </w:r>
      <w:r w:rsidRPr="0037383C">
        <w:rPr>
          <w:rFonts w:hint="eastAsia"/>
        </w:rPr>
        <w:tab/>
      </w:r>
      <w:r w:rsidRPr="0037383C">
        <w:rPr>
          <w:rFonts w:hint="eastAsia"/>
        </w:rPr>
        <w:tab/>
      </w:r>
      <w:r w:rsidR="00960A38">
        <w:rPr>
          <w:rFonts w:hint="eastAsia"/>
        </w:rPr>
        <w:t>string</w:t>
      </w:r>
      <w:r w:rsidRPr="0037383C">
        <w:rPr>
          <w:rFonts w:hint="eastAsia"/>
        </w:rPr>
        <w:tab/>
        <w:t xml:space="preserve">  4      </w:t>
      </w:r>
    </w:p>
    <w:p w:rsidR="00D61A04" w:rsidRPr="0037383C" w:rsidRDefault="00D61A04" w:rsidP="00D61A04">
      <w:r w:rsidRPr="0037383C">
        <w:rPr>
          <w:rFonts w:hint="eastAsia"/>
        </w:rPr>
        <w:t>上日持仓量</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当日开仓</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当日平仓</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当日交收</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当日中立仓建仓</w:t>
      </w:r>
      <w:r w:rsidRPr="0037383C">
        <w:rPr>
          <w:rFonts w:hint="eastAsia"/>
        </w:rPr>
        <w:t xml:space="preserve">    int   </w:t>
      </w:r>
      <w:r w:rsidRPr="0037383C">
        <w:rPr>
          <w:rFonts w:hint="eastAsia"/>
        </w:rPr>
        <w:tab/>
        <w:t xml:space="preserve">  8      </w:t>
      </w:r>
    </w:p>
    <w:p w:rsidR="00D61A04" w:rsidRPr="0037383C" w:rsidRDefault="00D61A04" w:rsidP="00D61A04">
      <w:r w:rsidRPr="0037383C">
        <w:rPr>
          <w:rFonts w:hint="eastAsia"/>
        </w:rPr>
        <w:t>当日持仓量</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开仓均价</w:t>
      </w:r>
      <w:r w:rsidRPr="0037383C">
        <w:rPr>
          <w:rFonts w:hint="eastAsia"/>
        </w:rPr>
        <w:tab/>
      </w:r>
      <w:r w:rsidRPr="0037383C">
        <w:rPr>
          <w:rFonts w:hint="eastAsia"/>
        </w:rPr>
        <w:tab/>
        <w:t>double</w:t>
      </w:r>
      <w:r w:rsidRPr="0037383C">
        <w:rPr>
          <w:rFonts w:hint="eastAsia"/>
        </w:rPr>
        <w:tab/>
        <w:t xml:space="preserve"> 8,2     </w:t>
      </w:r>
    </w:p>
    <w:p w:rsidR="00D61A04" w:rsidRPr="0037383C" w:rsidRDefault="00D61A04" w:rsidP="00D61A04">
      <w:r w:rsidRPr="0037383C">
        <w:rPr>
          <w:rFonts w:hint="eastAsia"/>
        </w:rPr>
        <w:t>持仓均价</w:t>
      </w:r>
      <w:r w:rsidRPr="0037383C">
        <w:rPr>
          <w:rFonts w:hint="eastAsia"/>
        </w:rPr>
        <w:t xml:space="preserve">      double</w:t>
      </w:r>
      <w:r w:rsidRPr="0037383C">
        <w:rPr>
          <w:rFonts w:hint="eastAsia"/>
        </w:rPr>
        <w:tab/>
        <w:t xml:space="preserve"> 8,2     </w:t>
      </w:r>
    </w:p>
    <w:p w:rsidR="00D61A04" w:rsidRPr="0037383C" w:rsidRDefault="00D61A04" w:rsidP="00D61A04"/>
    <w:p w:rsidR="00D61A04" w:rsidRPr="0037383C" w:rsidRDefault="00D61A04" w:rsidP="00D61A04">
      <w:pPr>
        <w:rPr>
          <w:rFonts w:cs="Arial"/>
          <w:color w:val="000000"/>
          <w:kern w:val="0"/>
        </w:rPr>
      </w:pPr>
      <w:r w:rsidRPr="0037383C">
        <w:rPr>
          <w:rFonts w:hint="eastAsia"/>
        </w:rPr>
        <w:t>当日盈亏信息（</w:t>
      </w:r>
      <w:r w:rsidRPr="0037383C">
        <w:rPr>
          <w:rFonts w:hint="eastAsia"/>
        </w:rPr>
        <w:t>06</w:t>
      </w:r>
      <w:r w:rsidRPr="0037383C">
        <w:rPr>
          <w:rFonts w:hint="eastAsia"/>
        </w:rPr>
        <w:t>）</w:t>
      </w:r>
      <w:r w:rsidRPr="0037383C">
        <w:rPr>
          <w:rFonts w:cs="Arial" w:hint="eastAsia"/>
          <w:color w:val="000000"/>
          <w:kern w:val="0"/>
        </w:rPr>
        <w:t>0</w:t>
      </w:r>
      <w:r w:rsidRPr="0037383C">
        <w:rPr>
          <w:rFonts w:cs="Arial" w:hint="eastAsia"/>
          <w:color w:val="000000"/>
          <w:kern w:val="0"/>
        </w:rPr>
        <w:t>行或多行</w:t>
      </w:r>
    </w:p>
    <w:p w:rsidR="00D61A04" w:rsidRPr="0037383C" w:rsidRDefault="00D61A04" w:rsidP="00D61A04">
      <w:r w:rsidRPr="0037383C">
        <w:rPr>
          <w:rFonts w:hint="eastAsia"/>
        </w:rPr>
        <w:t>行标识固定值</w:t>
      </w:r>
      <w:r w:rsidRPr="0037383C">
        <w:rPr>
          <w:rFonts w:hint="eastAsia"/>
        </w:rPr>
        <w:t xml:space="preserve">    06</w:t>
      </w:r>
    </w:p>
    <w:p w:rsidR="00D61A04" w:rsidRPr="0037383C" w:rsidRDefault="00D61A04" w:rsidP="00D61A04">
      <w:r w:rsidRPr="0037383C">
        <w:rPr>
          <w:rFonts w:hint="eastAsia"/>
        </w:rPr>
        <w:t>合约代码</w:t>
      </w:r>
      <w:r w:rsidR="00960A38">
        <w:rPr>
          <w:rFonts w:hint="eastAsia"/>
        </w:rPr>
        <w:t>string</w:t>
      </w:r>
      <w:r w:rsidRPr="0037383C">
        <w:rPr>
          <w:rFonts w:hint="eastAsia"/>
        </w:rPr>
        <w:t xml:space="preserve">   10   </w:t>
      </w:r>
    </w:p>
    <w:p w:rsidR="00D61A04" w:rsidRPr="0037383C" w:rsidRDefault="00D61A04" w:rsidP="00D61A04">
      <w:r w:rsidRPr="0037383C">
        <w:rPr>
          <w:rFonts w:hint="eastAsia"/>
        </w:rPr>
        <w:t>当日结算价</w:t>
      </w:r>
      <w:r w:rsidRPr="0037383C">
        <w:rPr>
          <w:rFonts w:hint="eastAsia"/>
        </w:rPr>
        <w:t xml:space="preserve">       double 8,2  </w:t>
      </w:r>
    </w:p>
    <w:p w:rsidR="00D61A04" w:rsidRPr="0037383C" w:rsidRDefault="00D61A04" w:rsidP="00D61A04">
      <w:r w:rsidRPr="0037383C">
        <w:rPr>
          <w:rFonts w:hint="eastAsia"/>
        </w:rPr>
        <w:lastRenderedPageBreak/>
        <w:t>当日盈亏</w:t>
      </w:r>
      <w:r w:rsidRPr="0037383C">
        <w:rPr>
          <w:rFonts w:hint="eastAsia"/>
        </w:rPr>
        <w:t xml:space="preserve">         double 15,2</w:t>
      </w:r>
    </w:p>
    <w:p w:rsidR="00D61A04" w:rsidRPr="0037383C" w:rsidRDefault="00D61A04" w:rsidP="00D61A04"/>
    <w:p w:rsidR="00D61A04" w:rsidRPr="0037383C" w:rsidRDefault="00D61A04" w:rsidP="00D61A04">
      <w:pPr>
        <w:rPr>
          <w:rFonts w:cs="Arial"/>
          <w:color w:val="000000"/>
          <w:kern w:val="0"/>
        </w:rPr>
      </w:pPr>
      <w:r w:rsidRPr="0037383C">
        <w:rPr>
          <w:rFonts w:hint="eastAsia"/>
        </w:rPr>
        <w:t>成交流水（</w:t>
      </w:r>
      <w:r w:rsidRPr="0037383C">
        <w:rPr>
          <w:rFonts w:hint="eastAsia"/>
        </w:rPr>
        <w:t>07</w:t>
      </w:r>
      <w:r w:rsidRPr="0037383C">
        <w:rPr>
          <w:rFonts w:hint="eastAsia"/>
        </w:rPr>
        <w:t>）</w:t>
      </w:r>
      <w:r w:rsidRPr="0037383C">
        <w:rPr>
          <w:rFonts w:cs="Arial" w:hint="eastAsia"/>
          <w:color w:val="000000"/>
          <w:kern w:val="0"/>
        </w:rPr>
        <w:t>0</w:t>
      </w:r>
      <w:r w:rsidRPr="0037383C">
        <w:rPr>
          <w:rFonts w:cs="Arial" w:hint="eastAsia"/>
          <w:color w:val="000000"/>
          <w:kern w:val="0"/>
        </w:rPr>
        <w:t>行或多行</w:t>
      </w:r>
    </w:p>
    <w:p w:rsidR="00D61A04" w:rsidRPr="0037383C" w:rsidRDefault="00D61A04" w:rsidP="00D61A04">
      <w:r w:rsidRPr="0037383C">
        <w:rPr>
          <w:rFonts w:hint="eastAsia"/>
        </w:rPr>
        <w:t>行标识固定值</w:t>
      </w:r>
      <w:r w:rsidRPr="0037383C">
        <w:rPr>
          <w:rFonts w:hint="eastAsia"/>
        </w:rPr>
        <w:t xml:space="preserve">    07 </w:t>
      </w:r>
    </w:p>
    <w:p w:rsidR="00D61A04" w:rsidRPr="0037383C" w:rsidRDefault="00D61A04" w:rsidP="00D61A04">
      <w:r w:rsidRPr="0037383C">
        <w:rPr>
          <w:rFonts w:hint="eastAsia"/>
        </w:rPr>
        <w:t>交易日期</w:t>
      </w:r>
      <w:r w:rsidRPr="0037383C">
        <w:rPr>
          <w:rFonts w:hint="eastAsia"/>
        </w:rPr>
        <w:tab/>
      </w:r>
      <w:r w:rsidRPr="0037383C">
        <w:rPr>
          <w:rFonts w:hint="eastAsia"/>
        </w:rPr>
        <w:tab/>
      </w:r>
      <w:r w:rsidR="00960A38">
        <w:rPr>
          <w:rFonts w:hint="eastAsia"/>
        </w:rPr>
        <w:t>string</w:t>
      </w:r>
      <w:r w:rsidRPr="0037383C">
        <w:rPr>
          <w:rFonts w:hint="eastAsia"/>
        </w:rPr>
        <w:t xml:space="preserve">    8</w:t>
      </w:r>
    </w:p>
    <w:p w:rsidR="00D61A04" w:rsidRPr="0037383C" w:rsidRDefault="00D61A04" w:rsidP="00D61A04">
      <w:r w:rsidRPr="0037383C">
        <w:rPr>
          <w:rFonts w:hint="eastAsia"/>
        </w:rPr>
        <w:t>成交编号</w:t>
      </w:r>
      <w:r w:rsidRPr="0037383C">
        <w:rPr>
          <w:rFonts w:hint="eastAsia"/>
        </w:rPr>
        <w:tab/>
      </w:r>
      <w:r w:rsidRPr="0037383C">
        <w:rPr>
          <w:rFonts w:hint="eastAsia"/>
        </w:rPr>
        <w:tab/>
      </w:r>
      <w:r w:rsidR="00960A38">
        <w:rPr>
          <w:rFonts w:hint="eastAsia"/>
        </w:rPr>
        <w:t>string</w:t>
      </w:r>
      <w:r w:rsidRPr="0037383C">
        <w:rPr>
          <w:rFonts w:hint="eastAsia"/>
        </w:rPr>
        <w:t xml:space="preserve">    16    </w:t>
      </w:r>
    </w:p>
    <w:p w:rsidR="00D61A04" w:rsidRPr="0037383C" w:rsidRDefault="00D61A04" w:rsidP="00D61A04">
      <w:r w:rsidRPr="0037383C">
        <w:rPr>
          <w:rFonts w:hint="eastAsia"/>
        </w:rPr>
        <w:t>报单号</w:t>
      </w:r>
      <w:r w:rsidRPr="0037383C">
        <w:rPr>
          <w:rFonts w:hint="eastAsia"/>
        </w:rPr>
        <w:tab/>
      </w:r>
      <w:r w:rsidR="00960A38">
        <w:rPr>
          <w:rFonts w:hint="eastAsia"/>
        </w:rPr>
        <w:t>string</w:t>
      </w:r>
      <w:r w:rsidRPr="0037383C">
        <w:rPr>
          <w:rFonts w:hint="eastAsia"/>
        </w:rPr>
        <w:t xml:space="preserve">    8    </w:t>
      </w:r>
    </w:p>
    <w:p w:rsidR="00D61A04" w:rsidRPr="0037383C" w:rsidRDefault="00D61A04" w:rsidP="00D61A04">
      <w:r w:rsidRPr="0037383C">
        <w:rPr>
          <w:rFonts w:hint="eastAsia"/>
        </w:rPr>
        <w:t>合约代码</w:t>
      </w:r>
      <w:r w:rsidRPr="0037383C">
        <w:rPr>
          <w:rFonts w:hint="eastAsia"/>
        </w:rPr>
        <w:tab/>
      </w:r>
      <w:r w:rsidRPr="0037383C">
        <w:rPr>
          <w:rFonts w:hint="eastAsia"/>
        </w:rPr>
        <w:tab/>
      </w:r>
      <w:r w:rsidR="00960A38">
        <w:rPr>
          <w:rFonts w:hint="eastAsia"/>
        </w:rPr>
        <w:t>string</w:t>
      </w:r>
      <w:r w:rsidRPr="0037383C">
        <w:rPr>
          <w:rFonts w:hint="eastAsia"/>
        </w:rPr>
        <w:t xml:space="preserve">    10    </w:t>
      </w:r>
    </w:p>
    <w:p w:rsidR="00D61A04" w:rsidRPr="0037383C" w:rsidRDefault="00D61A04" w:rsidP="00D61A04">
      <w:r w:rsidRPr="0037383C">
        <w:rPr>
          <w:rFonts w:hint="eastAsia"/>
        </w:rPr>
        <w:t>交易类型</w:t>
      </w:r>
      <w:r w:rsidRPr="0037383C">
        <w:rPr>
          <w:rFonts w:hint="eastAsia"/>
        </w:rPr>
        <w:tab/>
      </w:r>
      <w:r w:rsidRPr="0037383C">
        <w:rPr>
          <w:rFonts w:hint="eastAsia"/>
        </w:rPr>
        <w:tab/>
      </w:r>
      <w:r w:rsidR="00960A38">
        <w:rPr>
          <w:rFonts w:hint="eastAsia"/>
        </w:rPr>
        <w:t>string</w:t>
      </w:r>
      <w:r w:rsidRPr="0037383C">
        <w:rPr>
          <w:rFonts w:hint="eastAsia"/>
        </w:rPr>
        <w:t xml:space="preserve">    20       exch_type</w:t>
      </w:r>
      <w:r w:rsidRPr="0037383C">
        <w:rPr>
          <w:rFonts w:hint="eastAsia"/>
        </w:rPr>
        <w:t>显示名称</w:t>
      </w:r>
    </w:p>
    <w:p w:rsidR="00D61A04" w:rsidRPr="0037383C" w:rsidRDefault="00D61A04" w:rsidP="00D61A04">
      <w:r w:rsidRPr="0037383C">
        <w:rPr>
          <w:rFonts w:hint="eastAsia"/>
        </w:rPr>
        <w:t>成交价格</w:t>
      </w:r>
      <w:r w:rsidRPr="0037383C">
        <w:rPr>
          <w:rFonts w:hint="eastAsia"/>
        </w:rPr>
        <w:tab/>
      </w:r>
      <w:r w:rsidRPr="0037383C">
        <w:rPr>
          <w:rFonts w:hint="eastAsia"/>
        </w:rPr>
        <w:tab/>
        <w:t xml:space="preserve">double  8,2   </w:t>
      </w:r>
    </w:p>
    <w:p w:rsidR="00D61A04" w:rsidRPr="0037383C" w:rsidRDefault="00D61A04" w:rsidP="00D61A04">
      <w:r w:rsidRPr="0037383C">
        <w:rPr>
          <w:rFonts w:hint="eastAsia"/>
        </w:rPr>
        <w:t>成交数量</w:t>
      </w:r>
      <w:r w:rsidRPr="0037383C">
        <w:rPr>
          <w:rFonts w:hint="eastAsia"/>
        </w:rPr>
        <w:tab/>
      </w:r>
      <w:r w:rsidRPr="0037383C">
        <w:rPr>
          <w:rFonts w:hint="eastAsia"/>
        </w:rPr>
        <w:tab/>
        <w:t xml:space="preserve">int     10    </w:t>
      </w:r>
    </w:p>
    <w:p w:rsidR="00D61A04" w:rsidRPr="0037383C" w:rsidRDefault="00D61A04" w:rsidP="00D61A04">
      <w:r w:rsidRPr="0037383C">
        <w:rPr>
          <w:rFonts w:hint="eastAsia"/>
        </w:rPr>
        <w:t>成交金额</w:t>
      </w:r>
      <w:r w:rsidRPr="0037383C">
        <w:rPr>
          <w:rFonts w:hint="eastAsia"/>
        </w:rPr>
        <w:tab/>
      </w:r>
      <w:r w:rsidRPr="0037383C">
        <w:rPr>
          <w:rFonts w:hint="eastAsia"/>
        </w:rPr>
        <w:tab/>
        <w:t xml:space="preserve">double  15,2   </w:t>
      </w:r>
    </w:p>
    <w:p w:rsidR="00D61A04" w:rsidRPr="0037383C" w:rsidRDefault="00D61A04" w:rsidP="00D61A04">
      <w:r w:rsidRPr="0037383C">
        <w:rPr>
          <w:rFonts w:hint="eastAsia"/>
        </w:rPr>
        <w:t>手续费</w:t>
      </w:r>
      <w:r w:rsidRPr="0037383C">
        <w:rPr>
          <w:rFonts w:hint="eastAsia"/>
        </w:rPr>
        <w:t xml:space="preserve">        double  15,2  </w:t>
      </w:r>
    </w:p>
    <w:p w:rsidR="00D61A04" w:rsidRPr="0037383C" w:rsidRDefault="00D61A04" w:rsidP="00D61A04"/>
    <w:p w:rsidR="00D61A04" w:rsidRPr="0037383C" w:rsidRDefault="00D61A04" w:rsidP="00D61A04"/>
    <w:p w:rsidR="00D61A04" w:rsidRPr="0037383C" w:rsidRDefault="00D61A04" w:rsidP="00D61A04">
      <w:pPr>
        <w:rPr>
          <w:rFonts w:cs="Arial"/>
          <w:color w:val="000000"/>
          <w:kern w:val="0"/>
        </w:rPr>
      </w:pPr>
      <w:r w:rsidRPr="0037383C">
        <w:rPr>
          <w:rFonts w:hint="eastAsia"/>
        </w:rPr>
        <w:t>交割（非即期交易）信息（</w:t>
      </w:r>
      <w:r w:rsidRPr="0037383C">
        <w:rPr>
          <w:rFonts w:hint="eastAsia"/>
        </w:rPr>
        <w:t>08</w:t>
      </w:r>
      <w:r w:rsidRPr="0037383C">
        <w:rPr>
          <w:rFonts w:hint="eastAsia"/>
        </w:rPr>
        <w:t>）</w:t>
      </w:r>
      <w:r w:rsidRPr="0037383C">
        <w:rPr>
          <w:rFonts w:cs="Arial" w:hint="eastAsia"/>
          <w:color w:val="000000"/>
          <w:kern w:val="0"/>
        </w:rPr>
        <w:t>0</w:t>
      </w:r>
      <w:r w:rsidRPr="0037383C">
        <w:rPr>
          <w:rFonts w:cs="Arial" w:hint="eastAsia"/>
          <w:color w:val="000000"/>
          <w:kern w:val="0"/>
        </w:rPr>
        <w:t>行或多行</w:t>
      </w:r>
    </w:p>
    <w:p w:rsidR="00D61A04" w:rsidRPr="0037383C" w:rsidRDefault="00D61A04" w:rsidP="00D61A04">
      <w:r w:rsidRPr="0037383C">
        <w:rPr>
          <w:rFonts w:hint="eastAsia"/>
        </w:rPr>
        <w:t>行标识固定值</w:t>
      </w:r>
      <w:r w:rsidRPr="0037383C">
        <w:rPr>
          <w:rFonts w:hint="eastAsia"/>
        </w:rPr>
        <w:t xml:space="preserve">    08 </w:t>
      </w:r>
    </w:p>
    <w:p w:rsidR="00D61A04" w:rsidRPr="0037383C" w:rsidRDefault="00D61A04" w:rsidP="00D61A04">
      <w:r w:rsidRPr="0037383C">
        <w:rPr>
          <w:rFonts w:hint="eastAsia"/>
        </w:rPr>
        <w:t>交易日期</w:t>
      </w:r>
      <w:r w:rsidR="00960A38">
        <w:rPr>
          <w:rFonts w:hint="eastAsia"/>
        </w:rPr>
        <w:t>string</w:t>
      </w:r>
      <w:r w:rsidRPr="0037383C">
        <w:rPr>
          <w:rFonts w:hint="eastAsia"/>
        </w:rPr>
        <w:t xml:space="preserve">    8</w:t>
      </w:r>
    </w:p>
    <w:p w:rsidR="00D61A04" w:rsidRPr="0037383C" w:rsidRDefault="00D61A04" w:rsidP="00D61A04">
      <w:r w:rsidRPr="0037383C">
        <w:rPr>
          <w:rFonts w:hint="eastAsia"/>
        </w:rPr>
        <w:t>交割编号</w:t>
      </w:r>
      <w:r w:rsidRPr="0037383C">
        <w:rPr>
          <w:rFonts w:hint="eastAsia"/>
        </w:rPr>
        <w:tab/>
      </w:r>
      <w:r w:rsidR="00960A38">
        <w:rPr>
          <w:rFonts w:hint="eastAsia"/>
        </w:rPr>
        <w:t>string</w:t>
      </w:r>
      <w:r w:rsidRPr="0037383C">
        <w:rPr>
          <w:rFonts w:hint="eastAsia"/>
        </w:rPr>
        <w:t xml:space="preserve">   16</w:t>
      </w:r>
    </w:p>
    <w:p w:rsidR="00D61A04" w:rsidRPr="0037383C" w:rsidRDefault="00D61A04" w:rsidP="00D61A04">
      <w:r w:rsidRPr="0037383C">
        <w:rPr>
          <w:rFonts w:hint="eastAsia"/>
        </w:rPr>
        <w:t>交割品种</w:t>
      </w:r>
      <w:r w:rsidRPr="0037383C">
        <w:rPr>
          <w:rFonts w:hint="eastAsia"/>
        </w:rPr>
        <w:tab/>
      </w:r>
      <w:r w:rsidR="00960A38">
        <w:rPr>
          <w:rFonts w:hint="eastAsia"/>
        </w:rPr>
        <w:t>string</w:t>
      </w:r>
      <w:r w:rsidRPr="0037383C">
        <w:rPr>
          <w:rFonts w:hint="eastAsia"/>
        </w:rPr>
        <w:tab/>
        <w:t>8</w:t>
      </w:r>
    </w:p>
    <w:p w:rsidR="00D61A04" w:rsidRPr="0037383C" w:rsidRDefault="00D61A04" w:rsidP="00D61A04">
      <w:r w:rsidRPr="0037383C">
        <w:rPr>
          <w:rFonts w:hint="eastAsia"/>
        </w:rPr>
        <w:t>交割方向</w:t>
      </w:r>
      <w:r w:rsidRPr="0037383C">
        <w:rPr>
          <w:rFonts w:hint="eastAsia"/>
        </w:rPr>
        <w:tab/>
      </w:r>
      <w:r w:rsidR="00960A38">
        <w:rPr>
          <w:rFonts w:hint="eastAsia"/>
        </w:rPr>
        <w:t>string</w:t>
      </w:r>
      <w:r w:rsidRPr="0037383C">
        <w:rPr>
          <w:rFonts w:hint="eastAsia"/>
        </w:rPr>
        <w:tab/>
      </w:r>
      <w:r w:rsidRPr="0037383C">
        <w:rPr>
          <w:rFonts w:hint="eastAsia"/>
        </w:rPr>
        <w:tab/>
        <w:t>8</w:t>
      </w:r>
    </w:p>
    <w:p w:rsidR="00D61A04" w:rsidRPr="0037383C" w:rsidRDefault="00D61A04" w:rsidP="00D61A04">
      <w:r w:rsidRPr="0037383C">
        <w:rPr>
          <w:rFonts w:hint="eastAsia"/>
        </w:rPr>
        <w:t>交割手数</w:t>
      </w:r>
      <w:r w:rsidRPr="0037383C">
        <w:rPr>
          <w:rFonts w:hint="eastAsia"/>
        </w:rPr>
        <w:tab/>
        <w:t xml:space="preserve">   int</w:t>
      </w:r>
      <w:r w:rsidRPr="0037383C">
        <w:rPr>
          <w:rFonts w:hint="eastAsia"/>
        </w:rPr>
        <w:tab/>
      </w:r>
      <w:r w:rsidRPr="0037383C">
        <w:rPr>
          <w:rFonts w:hint="eastAsia"/>
        </w:rPr>
        <w:tab/>
        <w:t>6</w:t>
      </w:r>
    </w:p>
    <w:p w:rsidR="00D61A04" w:rsidRPr="0037383C" w:rsidRDefault="00D61A04" w:rsidP="00D61A04">
      <w:r w:rsidRPr="0037383C">
        <w:rPr>
          <w:rFonts w:hint="eastAsia"/>
        </w:rPr>
        <w:t>交割价格</w:t>
      </w:r>
      <w:r w:rsidRPr="0037383C">
        <w:rPr>
          <w:rFonts w:hint="eastAsia"/>
        </w:rPr>
        <w:t xml:space="preserve">       double  </w:t>
      </w:r>
      <w:r w:rsidRPr="0037383C">
        <w:rPr>
          <w:rFonts w:hint="eastAsia"/>
        </w:rPr>
        <w:tab/>
        <w:t>8,2</w:t>
      </w:r>
    </w:p>
    <w:p w:rsidR="00D61A04" w:rsidRPr="0037383C" w:rsidRDefault="00D61A04" w:rsidP="00D61A04">
      <w:r w:rsidRPr="0037383C">
        <w:rPr>
          <w:rFonts w:hint="eastAsia"/>
        </w:rPr>
        <w:t>交割金额</w:t>
      </w:r>
      <w:r w:rsidRPr="0037383C">
        <w:rPr>
          <w:rFonts w:hint="eastAsia"/>
        </w:rPr>
        <w:tab/>
        <w:t xml:space="preserve">   double  </w:t>
      </w:r>
      <w:r w:rsidRPr="0037383C">
        <w:rPr>
          <w:rFonts w:hint="eastAsia"/>
        </w:rPr>
        <w:tab/>
        <w:t>15,2</w:t>
      </w:r>
    </w:p>
    <w:p w:rsidR="00D61A04" w:rsidRPr="0037383C" w:rsidRDefault="00D61A04" w:rsidP="00D61A04"/>
    <w:p w:rsidR="00D61A04" w:rsidRPr="0037383C" w:rsidRDefault="00D61A04" w:rsidP="00D61A04">
      <w:pPr>
        <w:rPr>
          <w:rFonts w:cs="Arial"/>
          <w:color w:val="000000"/>
          <w:kern w:val="0"/>
        </w:rPr>
      </w:pPr>
      <w:r w:rsidRPr="0037383C">
        <w:rPr>
          <w:rFonts w:hint="eastAsia"/>
        </w:rPr>
        <w:t>违约信息（</w:t>
      </w:r>
      <w:r w:rsidRPr="0037383C">
        <w:rPr>
          <w:rFonts w:hint="eastAsia"/>
        </w:rPr>
        <w:t>09</w:t>
      </w:r>
      <w:r w:rsidRPr="0037383C">
        <w:rPr>
          <w:rFonts w:hint="eastAsia"/>
        </w:rPr>
        <w:t>）</w:t>
      </w:r>
      <w:r w:rsidRPr="0037383C">
        <w:rPr>
          <w:rFonts w:hint="eastAsia"/>
        </w:rPr>
        <w:tab/>
      </w:r>
      <w:r w:rsidRPr="0037383C">
        <w:rPr>
          <w:rFonts w:cs="Arial" w:hint="eastAsia"/>
          <w:color w:val="000000"/>
          <w:kern w:val="0"/>
        </w:rPr>
        <w:t>0</w:t>
      </w:r>
      <w:r w:rsidRPr="0037383C">
        <w:rPr>
          <w:rFonts w:cs="Arial" w:hint="eastAsia"/>
          <w:color w:val="000000"/>
          <w:kern w:val="0"/>
        </w:rPr>
        <w:t>行或多行</w:t>
      </w:r>
    </w:p>
    <w:p w:rsidR="00D61A04" w:rsidRPr="0037383C" w:rsidRDefault="00D61A04" w:rsidP="00D61A04">
      <w:r w:rsidRPr="0037383C">
        <w:rPr>
          <w:rFonts w:hint="eastAsia"/>
        </w:rPr>
        <w:t>行标识固定值</w:t>
      </w:r>
      <w:r w:rsidRPr="0037383C">
        <w:rPr>
          <w:rFonts w:hint="eastAsia"/>
        </w:rPr>
        <w:t xml:space="preserve">    09</w:t>
      </w:r>
    </w:p>
    <w:p w:rsidR="00D61A04" w:rsidRPr="0037383C" w:rsidRDefault="00D61A04" w:rsidP="00D61A04">
      <w:r w:rsidRPr="0037383C">
        <w:rPr>
          <w:rFonts w:hint="eastAsia"/>
        </w:rPr>
        <w:t>交易日期</w:t>
      </w:r>
      <w:r w:rsidR="00960A38">
        <w:rPr>
          <w:rFonts w:hint="eastAsia"/>
        </w:rPr>
        <w:t>string</w:t>
      </w:r>
      <w:r w:rsidRPr="0037383C">
        <w:rPr>
          <w:rFonts w:hint="eastAsia"/>
        </w:rPr>
        <w:t xml:space="preserve">    8</w:t>
      </w:r>
    </w:p>
    <w:p w:rsidR="00D61A04" w:rsidRPr="0037383C" w:rsidRDefault="00D61A04" w:rsidP="00D61A04">
      <w:r w:rsidRPr="0037383C">
        <w:rPr>
          <w:rFonts w:hint="eastAsia"/>
        </w:rPr>
        <w:lastRenderedPageBreak/>
        <w:t>交割编号</w:t>
      </w:r>
      <w:r w:rsidR="00960A38">
        <w:rPr>
          <w:rFonts w:hint="eastAsia"/>
        </w:rPr>
        <w:t>string</w:t>
      </w:r>
      <w:r w:rsidRPr="0037383C">
        <w:rPr>
          <w:rFonts w:hint="eastAsia"/>
        </w:rPr>
        <w:t xml:space="preserve">     16</w:t>
      </w:r>
    </w:p>
    <w:p w:rsidR="00D61A04" w:rsidRPr="0037383C" w:rsidRDefault="00D61A04" w:rsidP="00D61A04">
      <w:r w:rsidRPr="0037383C">
        <w:rPr>
          <w:rFonts w:hint="eastAsia"/>
        </w:rPr>
        <w:t>交割品种</w:t>
      </w:r>
      <w:r w:rsidRPr="0037383C">
        <w:rPr>
          <w:rFonts w:hint="eastAsia"/>
        </w:rPr>
        <w:tab/>
      </w:r>
      <w:r w:rsidR="00960A38">
        <w:rPr>
          <w:rFonts w:hint="eastAsia"/>
        </w:rPr>
        <w:t>string</w:t>
      </w:r>
      <w:r w:rsidRPr="0037383C">
        <w:rPr>
          <w:rFonts w:hint="eastAsia"/>
        </w:rPr>
        <w:tab/>
        <w:t>8</w:t>
      </w:r>
    </w:p>
    <w:p w:rsidR="00D61A04" w:rsidRPr="0037383C" w:rsidRDefault="00D61A04" w:rsidP="00D61A04">
      <w:r w:rsidRPr="0037383C">
        <w:rPr>
          <w:rFonts w:hint="eastAsia"/>
        </w:rPr>
        <w:t>交割方向</w:t>
      </w:r>
      <w:r w:rsidRPr="0037383C">
        <w:rPr>
          <w:rFonts w:hint="eastAsia"/>
        </w:rPr>
        <w:tab/>
      </w:r>
      <w:r w:rsidR="00960A38">
        <w:rPr>
          <w:rFonts w:hint="eastAsia"/>
        </w:rPr>
        <w:t>string</w:t>
      </w:r>
      <w:r w:rsidRPr="0037383C">
        <w:rPr>
          <w:rFonts w:hint="eastAsia"/>
        </w:rPr>
        <w:tab/>
      </w:r>
      <w:r w:rsidRPr="0037383C">
        <w:rPr>
          <w:rFonts w:hint="eastAsia"/>
        </w:rPr>
        <w:tab/>
        <w:t>8</w:t>
      </w:r>
    </w:p>
    <w:p w:rsidR="00D61A04" w:rsidRPr="0037383C" w:rsidRDefault="00D61A04" w:rsidP="00D61A04">
      <w:r w:rsidRPr="0037383C">
        <w:rPr>
          <w:rFonts w:hint="eastAsia"/>
        </w:rPr>
        <w:t>交割数量</w:t>
      </w:r>
      <w:r w:rsidRPr="0037383C">
        <w:rPr>
          <w:rFonts w:hint="eastAsia"/>
        </w:rPr>
        <w:tab/>
        <w:t xml:space="preserve">   int</w:t>
      </w:r>
      <w:r w:rsidRPr="0037383C">
        <w:rPr>
          <w:rFonts w:hint="eastAsia"/>
        </w:rPr>
        <w:tab/>
      </w:r>
      <w:r w:rsidRPr="0037383C">
        <w:rPr>
          <w:rFonts w:hint="eastAsia"/>
        </w:rPr>
        <w:tab/>
        <w:t>8</w:t>
      </w:r>
    </w:p>
    <w:p w:rsidR="00D61A04" w:rsidRPr="0037383C" w:rsidRDefault="00D61A04" w:rsidP="00D61A04">
      <w:r w:rsidRPr="0037383C">
        <w:rPr>
          <w:rFonts w:hint="eastAsia"/>
        </w:rPr>
        <w:t>交割价格</w:t>
      </w:r>
      <w:r w:rsidRPr="0037383C">
        <w:rPr>
          <w:rFonts w:hint="eastAsia"/>
        </w:rPr>
        <w:t xml:space="preserve">     double  </w:t>
      </w:r>
      <w:r w:rsidRPr="0037383C">
        <w:rPr>
          <w:rFonts w:hint="eastAsia"/>
        </w:rPr>
        <w:tab/>
        <w:t>8,2</w:t>
      </w:r>
    </w:p>
    <w:p w:rsidR="00D61A04" w:rsidRPr="0037383C" w:rsidRDefault="00D61A04" w:rsidP="00D61A04">
      <w:r w:rsidRPr="0037383C">
        <w:rPr>
          <w:rFonts w:hint="eastAsia"/>
        </w:rPr>
        <w:t>交割金额</w:t>
      </w:r>
      <w:r w:rsidRPr="0037383C">
        <w:rPr>
          <w:rFonts w:hint="eastAsia"/>
        </w:rPr>
        <w:tab/>
        <w:t xml:space="preserve">   double  </w:t>
      </w:r>
      <w:r w:rsidRPr="0037383C">
        <w:rPr>
          <w:rFonts w:hint="eastAsia"/>
        </w:rPr>
        <w:tab/>
        <w:t>15,2</w:t>
      </w:r>
    </w:p>
    <w:p w:rsidR="00D61A04" w:rsidRPr="0037383C" w:rsidRDefault="00D61A04" w:rsidP="00D61A04">
      <w:r w:rsidRPr="0037383C">
        <w:rPr>
          <w:rFonts w:hint="eastAsia"/>
        </w:rPr>
        <w:t>违约方向</w:t>
      </w:r>
      <w:r w:rsidRPr="0037383C">
        <w:rPr>
          <w:rFonts w:hint="eastAsia"/>
        </w:rPr>
        <w:tab/>
      </w:r>
      <w:r w:rsidR="00960A38">
        <w:rPr>
          <w:rFonts w:hint="eastAsia"/>
        </w:rPr>
        <w:t>string</w:t>
      </w:r>
      <w:r w:rsidRPr="0037383C">
        <w:rPr>
          <w:rFonts w:hint="eastAsia"/>
        </w:rPr>
        <w:t xml:space="preserve">      20  </w:t>
      </w:r>
      <w:r w:rsidRPr="0037383C">
        <w:rPr>
          <w:rFonts w:hint="eastAsia"/>
        </w:rPr>
        <w:t>显示名称</w:t>
      </w:r>
    </w:p>
    <w:p w:rsidR="00D61A04" w:rsidRPr="0037383C" w:rsidRDefault="00D61A04" w:rsidP="00D61A04"/>
    <w:p w:rsidR="00D61A04" w:rsidRPr="0037383C" w:rsidRDefault="00D61A04" w:rsidP="007E5E9D">
      <w:pPr>
        <w:pStyle w:val="5"/>
      </w:pPr>
      <w:r w:rsidRPr="0037383C">
        <w:rPr>
          <w:rFonts w:hint="eastAsia"/>
        </w:rPr>
        <w:t>月结单数据查询［</w:t>
      </w:r>
      <w:r w:rsidR="002D5E61">
        <w:rPr>
          <w:rFonts w:hint="eastAsia"/>
        </w:rPr>
        <w:t>C</w:t>
      </w:r>
      <w:r w:rsidR="00B3225C">
        <w:rPr>
          <w:rFonts w:hint="eastAsia"/>
        </w:rPr>
        <w:t>8</w:t>
      </w:r>
      <w:r w:rsidR="002D5E61">
        <w:rPr>
          <w:rFonts w:hint="eastAsia"/>
        </w:rPr>
        <w:t>16</w:t>
      </w:r>
      <w:r w:rsidRPr="0037383C">
        <w:rPr>
          <w:rFonts w:hint="eastAsia"/>
        </w:rPr>
        <w:t xml:space="preserve">] </w:t>
      </w:r>
    </w:p>
    <w:p w:rsidR="00FC0934" w:rsidRDefault="00FC0934" w:rsidP="00FC0934">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FC0934" w:rsidRDefault="00FC0934" w:rsidP="00FC0934">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61A04" w:rsidRPr="0037383C" w:rsidRDefault="00FC0934" w:rsidP="00FC0934">
      <w:r w:rsidRPr="0016784A">
        <w:rPr>
          <w:rFonts w:hint="eastAsia"/>
          <w:b/>
          <w:lang w:val="zh-CN"/>
        </w:rPr>
        <w:t>用途：</w:t>
      </w:r>
      <w:r w:rsidR="00D61A04" w:rsidRPr="0037383C">
        <w:rPr>
          <w:rFonts w:hint="eastAsia"/>
        </w:rPr>
        <w:t>月结单数据查询的申请及其响应</w:t>
      </w:r>
    </w:p>
    <w:p w:rsidR="00D61A04" w:rsidRPr="0037383C" w:rsidRDefault="00960A38"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接口类型</w:t>
            </w:r>
          </w:p>
        </w:tc>
        <w:tc>
          <w:tcPr>
            <w:tcW w:w="7345" w:type="dxa"/>
            <w:gridSpan w:val="6"/>
            <w:shd w:val="clear" w:color="auto" w:fill="F3F3F3"/>
          </w:tcPr>
          <w:p w:rsidR="00D61A04" w:rsidRPr="0037383C" w:rsidRDefault="00960A38" w:rsidP="00DF1D1A">
            <w:r>
              <w:rPr>
                <w:rFonts w:hint="eastAsia"/>
              </w:rPr>
              <w:t>请求报文体</w:t>
            </w:r>
          </w:p>
        </w:tc>
      </w:tr>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交易代码</w:t>
            </w:r>
          </w:p>
        </w:tc>
        <w:tc>
          <w:tcPr>
            <w:tcW w:w="7345" w:type="dxa"/>
            <w:gridSpan w:val="6"/>
          </w:tcPr>
          <w:p w:rsidR="00D61A04" w:rsidRPr="0037383C" w:rsidRDefault="002D5E61" w:rsidP="00B3225C">
            <w:r>
              <w:rPr>
                <w:rFonts w:hint="eastAsia"/>
              </w:rPr>
              <w:t>C</w:t>
            </w:r>
            <w:r w:rsidR="00B3225C">
              <w:rPr>
                <w:rFonts w:hint="eastAsia"/>
              </w:rPr>
              <w:t>8</w:t>
            </w:r>
            <w:r>
              <w:rPr>
                <w:rFonts w:hint="eastAsia"/>
              </w:rPr>
              <w:t>16</w:t>
            </w:r>
          </w:p>
        </w:tc>
      </w:tr>
      <w:tr w:rsidR="00D61A04" w:rsidRPr="0037383C" w:rsidTr="00DF1D1A">
        <w:trPr>
          <w:trHeight w:hRule="exact" w:val="411"/>
          <w:jc w:val="center"/>
        </w:trPr>
        <w:tc>
          <w:tcPr>
            <w:tcW w:w="1797" w:type="dxa"/>
            <w:gridSpan w:val="2"/>
            <w:tcBorders>
              <w:bottom w:val="single" w:sz="4" w:space="0" w:color="auto"/>
            </w:tcBorders>
            <w:shd w:val="clear" w:color="auto" w:fill="F3F3F3"/>
          </w:tcPr>
          <w:p w:rsidR="00D61A04" w:rsidRPr="0037383C" w:rsidRDefault="00D61A04" w:rsidP="00DF1D1A">
            <w:r w:rsidRPr="0037383C">
              <w:rPr>
                <w:rFonts w:hint="eastAsia"/>
              </w:rPr>
              <w:t>接口说明</w:t>
            </w:r>
          </w:p>
        </w:tc>
        <w:tc>
          <w:tcPr>
            <w:tcW w:w="7345" w:type="dxa"/>
            <w:gridSpan w:val="6"/>
            <w:tcBorders>
              <w:bottom w:val="single" w:sz="4" w:space="0" w:color="auto"/>
            </w:tcBorders>
          </w:tcPr>
          <w:p w:rsidR="00D61A04" w:rsidRPr="0037383C" w:rsidRDefault="00D61A04" w:rsidP="00DF1D1A">
            <w:r w:rsidRPr="0037383C">
              <w:rPr>
                <w:rFonts w:hint="eastAsia"/>
              </w:rPr>
              <w:t>月结单数据查询的请求报文体</w:t>
            </w:r>
          </w:p>
        </w:tc>
      </w:tr>
      <w:tr w:rsidR="00D61A04" w:rsidRPr="0037383C" w:rsidTr="00DF1D1A">
        <w:trPr>
          <w:trHeight w:hRule="exact" w:val="562"/>
          <w:jc w:val="center"/>
        </w:trPr>
        <w:tc>
          <w:tcPr>
            <w:tcW w:w="778" w:type="dxa"/>
            <w:shd w:val="clear" w:color="auto" w:fill="F3F3F3"/>
          </w:tcPr>
          <w:p w:rsidR="00D61A04" w:rsidRPr="0037383C" w:rsidRDefault="004C000B" w:rsidP="00DF1D1A">
            <w:r>
              <w:rPr>
                <w:rFonts w:hint="eastAsia"/>
              </w:rPr>
              <w:t>符号</w:t>
            </w:r>
          </w:p>
        </w:tc>
        <w:tc>
          <w:tcPr>
            <w:tcW w:w="1623" w:type="dxa"/>
            <w:gridSpan w:val="2"/>
            <w:shd w:val="clear" w:color="auto" w:fill="F3F3F3"/>
          </w:tcPr>
          <w:p w:rsidR="00D61A04" w:rsidRPr="0037383C" w:rsidRDefault="00D61A04" w:rsidP="00DF1D1A">
            <w:r w:rsidRPr="0037383C">
              <w:rPr>
                <w:rFonts w:hint="eastAsia"/>
              </w:rPr>
              <w:t>中文名称</w:t>
            </w:r>
          </w:p>
        </w:tc>
        <w:tc>
          <w:tcPr>
            <w:tcW w:w="1437" w:type="dxa"/>
            <w:shd w:val="clear" w:color="auto" w:fill="F3F3F3"/>
          </w:tcPr>
          <w:p w:rsidR="00D61A04" w:rsidRPr="0037383C" w:rsidRDefault="00D61A04" w:rsidP="00DF1D1A">
            <w:r w:rsidRPr="0037383C">
              <w:rPr>
                <w:rFonts w:hint="eastAsia"/>
              </w:rPr>
              <w:t>英文名称</w:t>
            </w:r>
          </w:p>
        </w:tc>
        <w:tc>
          <w:tcPr>
            <w:tcW w:w="1258" w:type="dxa"/>
            <w:shd w:val="clear" w:color="auto" w:fill="F3F3F3"/>
          </w:tcPr>
          <w:p w:rsidR="00D61A04" w:rsidRPr="0037383C" w:rsidRDefault="00D61A04" w:rsidP="00DF1D1A">
            <w:r w:rsidRPr="0037383C">
              <w:rPr>
                <w:rFonts w:hint="eastAsia"/>
              </w:rPr>
              <w:t>数据类型</w:t>
            </w:r>
          </w:p>
        </w:tc>
        <w:tc>
          <w:tcPr>
            <w:tcW w:w="899" w:type="dxa"/>
            <w:shd w:val="clear" w:color="auto" w:fill="F3F3F3"/>
          </w:tcPr>
          <w:p w:rsidR="00D61A04" w:rsidRPr="0037383C" w:rsidRDefault="00D61A04" w:rsidP="00DF1D1A">
            <w:r w:rsidRPr="0037383C">
              <w:rPr>
                <w:rFonts w:hint="eastAsia"/>
              </w:rPr>
              <w:t>长度</w:t>
            </w:r>
          </w:p>
        </w:tc>
        <w:tc>
          <w:tcPr>
            <w:tcW w:w="899" w:type="dxa"/>
            <w:shd w:val="clear" w:color="auto" w:fill="F3F3F3"/>
          </w:tcPr>
          <w:p w:rsidR="00D61A04" w:rsidRPr="0037383C" w:rsidRDefault="00D61A04" w:rsidP="00DF1D1A">
            <w:r w:rsidRPr="0037383C">
              <w:rPr>
                <w:rFonts w:hint="eastAsia"/>
              </w:rPr>
              <w:t>必填</w:t>
            </w:r>
          </w:p>
        </w:tc>
        <w:tc>
          <w:tcPr>
            <w:tcW w:w="2248" w:type="dxa"/>
            <w:shd w:val="clear" w:color="auto" w:fill="F3F3F3"/>
          </w:tcPr>
          <w:p w:rsidR="00D61A04" w:rsidRPr="0037383C" w:rsidRDefault="00D61A04" w:rsidP="00DF1D1A">
            <w:r w:rsidRPr="0037383C">
              <w:rPr>
                <w:rFonts w:hint="eastAsia"/>
              </w:rPr>
              <w:t>说明</w:t>
            </w:r>
          </w:p>
        </w:tc>
      </w:tr>
      <w:tr w:rsidR="00EF4883" w:rsidRPr="0037383C" w:rsidTr="00DF1D1A">
        <w:trPr>
          <w:trHeight w:val="262"/>
          <w:jc w:val="center"/>
        </w:trPr>
        <w:tc>
          <w:tcPr>
            <w:tcW w:w="778" w:type="dxa"/>
          </w:tcPr>
          <w:p w:rsidR="00EF4883" w:rsidRPr="0037383C" w:rsidRDefault="00EF4883" w:rsidP="00DF1D1A">
            <w:r w:rsidRPr="0037383C">
              <w:rPr>
                <w:rFonts w:hint="eastAsia"/>
              </w:rPr>
              <w:t>2</w:t>
            </w:r>
          </w:p>
        </w:tc>
        <w:tc>
          <w:tcPr>
            <w:tcW w:w="1623" w:type="dxa"/>
            <w:gridSpan w:val="2"/>
          </w:tcPr>
          <w:p w:rsidR="00EF4883" w:rsidRPr="0037383C" w:rsidRDefault="00EF4883" w:rsidP="00DF1D1A">
            <w:r w:rsidRPr="0037383C">
              <w:rPr>
                <w:rFonts w:hint="eastAsia"/>
              </w:rPr>
              <w:t>交易月份</w:t>
            </w:r>
          </w:p>
        </w:tc>
        <w:tc>
          <w:tcPr>
            <w:tcW w:w="1437" w:type="dxa"/>
          </w:tcPr>
          <w:p w:rsidR="00EF4883" w:rsidRPr="0037383C" w:rsidRDefault="00EF4883" w:rsidP="00DF1D1A">
            <w:r w:rsidRPr="0037383C">
              <w:rPr>
                <w:rFonts w:hint="eastAsia"/>
              </w:rPr>
              <w:t>exch_date</w:t>
            </w:r>
          </w:p>
        </w:tc>
        <w:tc>
          <w:tcPr>
            <w:tcW w:w="1258" w:type="dxa"/>
          </w:tcPr>
          <w:p w:rsidR="00EF4883" w:rsidRPr="0037383C" w:rsidRDefault="00EF4883" w:rsidP="00DF1D1A">
            <w:r>
              <w:rPr>
                <w:rFonts w:hint="eastAsia"/>
              </w:rPr>
              <w:t>string</w:t>
            </w:r>
          </w:p>
        </w:tc>
        <w:tc>
          <w:tcPr>
            <w:tcW w:w="899" w:type="dxa"/>
          </w:tcPr>
          <w:p w:rsidR="00EF4883" w:rsidRPr="0037383C" w:rsidRDefault="00EF4883" w:rsidP="00DF1D1A">
            <w:r w:rsidRPr="0037383C">
              <w:rPr>
                <w:rFonts w:hint="eastAsia"/>
              </w:rPr>
              <w:t>6</w:t>
            </w:r>
          </w:p>
        </w:tc>
        <w:tc>
          <w:tcPr>
            <w:tcW w:w="899" w:type="dxa"/>
          </w:tcPr>
          <w:p w:rsidR="00EF4883" w:rsidRDefault="00EF4883">
            <w:r>
              <w:rPr>
                <w:rFonts w:hint="eastAsia"/>
              </w:rPr>
              <w:t>M</w:t>
            </w:r>
          </w:p>
        </w:tc>
        <w:tc>
          <w:tcPr>
            <w:tcW w:w="2248" w:type="dxa"/>
          </w:tcPr>
          <w:p w:rsidR="00EF4883" w:rsidRDefault="00EF4883" w:rsidP="00DF1D1A">
            <w:r>
              <w:rPr>
                <w:rFonts w:hint="eastAsia"/>
              </w:rPr>
              <w:t>格式：</w:t>
            </w:r>
            <w:r w:rsidRPr="0037383C">
              <w:t>Y</w:t>
            </w:r>
            <w:r w:rsidRPr="0037383C">
              <w:rPr>
                <w:rFonts w:hint="eastAsia"/>
              </w:rPr>
              <w:t>YYYMM</w:t>
            </w:r>
          </w:p>
          <w:p w:rsidR="00EF4883" w:rsidRPr="0037383C" w:rsidRDefault="00EF4883" w:rsidP="00DF1D1A">
            <w:r>
              <w:rPr>
                <w:rFonts w:hint="eastAsia"/>
              </w:rPr>
              <w:t>为空默认为查询当期数据，查询历史请输入具体的日期</w:t>
            </w:r>
          </w:p>
        </w:tc>
      </w:tr>
      <w:tr w:rsidR="005435C9" w:rsidRPr="0037383C" w:rsidTr="00DF1D1A">
        <w:trPr>
          <w:trHeight w:val="262"/>
          <w:jc w:val="center"/>
        </w:trPr>
        <w:tc>
          <w:tcPr>
            <w:tcW w:w="778" w:type="dxa"/>
          </w:tcPr>
          <w:p w:rsidR="005435C9" w:rsidRPr="0037383C" w:rsidRDefault="005435C9" w:rsidP="00DF1D1A"/>
        </w:tc>
        <w:tc>
          <w:tcPr>
            <w:tcW w:w="1623" w:type="dxa"/>
            <w:gridSpan w:val="2"/>
          </w:tcPr>
          <w:p w:rsidR="005435C9" w:rsidRDefault="005435C9" w:rsidP="00DD1B59">
            <w:r>
              <w:rPr>
                <w:rFonts w:hint="eastAsia"/>
              </w:rPr>
              <w:t>客户号</w:t>
            </w:r>
          </w:p>
        </w:tc>
        <w:tc>
          <w:tcPr>
            <w:tcW w:w="1437" w:type="dxa"/>
          </w:tcPr>
          <w:p w:rsidR="005435C9" w:rsidRPr="00E1774F" w:rsidRDefault="005435C9" w:rsidP="00DD1B59">
            <w:r>
              <w:rPr>
                <w:rFonts w:hint="eastAsia"/>
              </w:rPr>
              <w:t>acct_no</w:t>
            </w:r>
          </w:p>
        </w:tc>
        <w:tc>
          <w:tcPr>
            <w:tcW w:w="1258" w:type="dxa"/>
          </w:tcPr>
          <w:p w:rsidR="005435C9" w:rsidRDefault="005435C9" w:rsidP="00DD1B59">
            <w:r>
              <w:rPr>
                <w:rFonts w:hint="eastAsia"/>
              </w:rPr>
              <w:t>string</w:t>
            </w:r>
          </w:p>
        </w:tc>
        <w:tc>
          <w:tcPr>
            <w:tcW w:w="899" w:type="dxa"/>
          </w:tcPr>
          <w:p w:rsidR="005435C9" w:rsidRDefault="005435C9" w:rsidP="00DD1B59">
            <w:r>
              <w:rPr>
                <w:rFonts w:hint="eastAsia"/>
              </w:rPr>
              <w:t>16</w:t>
            </w:r>
          </w:p>
        </w:tc>
        <w:tc>
          <w:tcPr>
            <w:tcW w:w="899" w:type="dxa"/>
          </w:tcPr>
          <w:p w:rsidR="005435C9" w:rsidRDefault="005435C9" w:rsidP="00DD1B59">
            <w:r>
              <w:rPr>
                <w:rFonts w:hint="eastAsia"/>
              </w:rPr>
              <w:t>M</w:t>
            </w:r>
          </w:p>
        </w:tc>
        <w:tc>
          <w:tcPr>
            <w:tcW w:w="2248" w:type="dxa"/>
          </w:tcPr>
          <w:p w:rsidR="005435C9" w:rsidRDefault="005435C9" w:rsidP="00DD1B59"/>
        </w:tc>
      </w:tr>
    </w:tbl>
    <w:p w:rsidR="00D61A04" w:rsidRPr="0037383C" w:rsidRDefault="00D61A04" w:rsidP="00D61A04"/>
    <w:p w:rsidR="00D61A04" w:rsidRPr="0037383C" w:rsidRDefault="00D630B0"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8"/>
        <w:gridCol w:w="1019"/>
        <w:gridCol w:w="604"/>
        <w:gridCol w:w="1437"/>
        <w:gridCol w:w="1258"/>
        <w:gridCol w:w="899"/>
        <w:gridCol w:w="899"/>
        <w:gridCol w:w="2248"/>
      </w:tblGrid>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接口类型</w:t>
            </w:r>
          </w:p>
        </w:tc>
        <w:tc>
          <w:tcPr>
            <w:tcW w:w="7345" w:type="dxa"/>
            <w:gridSpan w:val="6"/>
            <w:shd w:val="clear" w:color="auto" w:fill="F3F3F3"/>
          </w:tcPr>
          <w:p w:rsidR="00D61A04" w:rsidRPr="0037383C" w:rsidRDefault="00D61A04" w:rsidP="00DF1D1A">
            <w:r w:rsidRPr="0037383C">
              <w:rPr>
                <w:rFonts w:hint="eastAsia"/>
              </w:rPr>
              <w:t>输出文件</w:t>
            </w:r>
          </w:p>
        </w:tc>
      </w:tr>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交易代码</w:t>
            </w:r>
          </w:p>
        </w:tc>
        <w:tc>
          <w:tcPr>
            <w:tcW w:w="7345" w:type="dxa"/>
            <w:gridSpan w:val="6"/>
          </w:tcPr>
          <w:p w:rsidR="00D61A04" w:rsidRPr="0037383C" w:rsidRDefault="002D5E61" w:rsidP="00B3225C">
            <w:r>
              <w:rPr>
                <w:rFonts w:hint="eastAsia"/>
              </w:rPr>
              <w:t>C</w:t>
            </w:r>
            <w:r w:rsidR="00B3225C">
              <w:rPr>
                <w:rFonts w:hint="eastAsia"/>
              </w:rPr>
              <w:t>8</w:t>
            </w:r>
            <w:r>
              <w:rPr>
                <w:rFonts w:hint="eastAsia"/>
              </w:rPr>
              <w:t>16</w:t>
            </w:r>
          </w:p>
        </w:tc>
      </w:tr>
      <w:tr w:rsidR="00D61A04" w:rsidRPr="0037383C" w:rsidTr="00DF1D1A">
        <w:trPr>
          <w:trHeight w:hRule="exact" w:val="411"/>
          <w:jc w:val="center"/>
        </w:trPr>
        <w:tc>
          <w:tcPr>
            <w:tcW w:w="1797" w:type="dxa"/>
            <w:gridSpan w:val="2"/>
            <w:tcBorders>
              <w:bottom w:val="single" w:sz="4" w:space="0" w:color="auto"/>
            </w:tcBorders>
            <w:shd w:val="clear" w:color="auto" w:fill="F3F3F3"/>
          </w:tcPr>
          <w:p w:rsidR="00D61A04" w:rsidRPr="0037383C" w:rsidRDefault="00D61A04" w:rsidP="00DF1D1A">
            <w:r w:rsidRPr="0037383C">
              <w:rPr>
                <w:rFonts w:hint="eastAsia"/>
              </w:rPr>
              <w:lastRenderedPageBreak/>
              <w:t>接口说明</w:t>
            </w:r>
          </w:p>
        </w:tc>
        <w:tc>
          <w:tcPr>
            <w:tcW w:w="7345" w:type="dxa"/>
            <w:gridSpan w:val="6"/>
            <w:tcBorders>
              <w:bottom w:val="single" w:sz="4" w:space="0" w:color="auto"/>
            </w:tcBorders>
          </w:tcPr>
          <w:p w:rsidR="00D61A04" w:rsidRPr="0037383C" w:rsidRDefault="00D61A04" w:rsidP="00DF1D1A">
            <w:r w:rsidRPr="0037383C">
              <w:rPr>
                <w:rFonts w:hint="eastAsia"/>
              </w:rPr>
              <w:t>月结单数据查询的响应文件</w:t>
            </w:r>
          </w:p>
        </w:tc>
      </w:tr>
      <w:tr w:rsidR="00D61A04" w:rsidRPr="0037383C" w:rsidTr="00DF1D1A">
        <w:trPr>
          <w:trHeight w:hRule="exact" w:val="411"/>
          <w:jc w:val="center"/>
        </w:trPr>
        <w:tc>
          <w:tcPr>
            <w:tcW w:w="778" w:type="dxa"/>
            <w:shd w:val="clear" w:color="auto" w:fill="F3F3F3"/>
          </w:tcPr>
          <w:p w:rsidR="00D61A04" w:rsidRPr="0037383C" w:rsidRDefault="004C000B" w:rsidP="00DF1D1A">
            <w:r>
              <w:rPr>
                <w:rFonts w:hint="eastAsia"/>
              </w:rPr>
              <w:t>符号</w:t>
            </w:r>
          </w:p>
        </w:tc>
        <w:tc>
          <w:tcPr>
            <w:tcW w:w="1623" w:type="dxa"/>
            <w:gridSpan w:val="2"/>
            <w:shd w:val="clear" w:color="auto" w:fill="F3F3F3"/>
          </w:tcPr>
          <w:p w:rsidR="00D61A04" w:rsidRPr="0037383C" w:rsidRDefault="00D61A04" w:rsidP="00DF1D1A">
            <w:r w:rsidRPr="0037383C">
              <w:rPr>
                <w:rFonts w:hint="eastAsia"/>
              </w:rPr>
              <w:t>中文名称</w:t>
            </w:r>
          </w:p>
        </w:tc>
        <w:tc>
          <w:tcPr>
            <w:tcW w:w="1437" w:type="dxa"/>
            <w:shd w:val="clear" w:color="auto" w:fill="F3F3F3"/>
          </w:tcPr>
          <w:p w:rsidR="00D61A04" w:rsidRPr="0037383C" w:rsidRDefault="00D61A04" w:rsidP="00DF1D1A">
            <w:r w:rsidRPr="0037383C">
              <w:rPr>
                <w:rFonts w:hint="eastAsia"/>
              </w:rPr>
              <w:t>英文名称</w:t>
            </w:r>
          </w:p>
        </w:tc>
        <w:tc>
          <w:tcPr>
            <w:tcW w:w="1258" w:type="dxa"/>
            <w:shd w:val="clear" w:color="auto" w:fill="F3F3F3"/>
          </w:tcPr>
          <w:p w:rsidR="00D61A04" w:rsidRPr="0037383C" w:rsidRDefault="00D61A04" w:rsidP="00DF1D1A">
            <w:r w:rsidRPr="0037383C">
              <w:rPr>
                <w:rFonts w:hint="eastAsia"/>
              </w:rPr>
              <w:t>数据类型</w:t>
            </w:r>
          </w:p>
        </w:tc>
        <w:tc>
          <w:tcPr>
            <w:tcW w:w="899" w:type="dxa"/>
            <w:shd w:val="clear" w:color="auto" w:fill="F3F3F3"/>
          </w:tcPr>
          <w:p w:rsidR="00D61A04" w:rsidRPr="0037383C" w:rsidRDefault="00D61A04" w:rsidP="00DF1D1A">
            <w:r w:rsidRPr="0037383C">
              <w:rPr>
                <w:rFonts w:hint="eastAsia"/>
              </w:rPr>
              <w:t>长度</w:t>
            </w:r>
          </w:p>
        </w:tc>
        <w:tc>
          <w:tcPr>
            <w:tcW w:w="899" w:type="dxa"/>
            <w:shd w:val="clear" w:color="auto" w:fill="F3F3F3"/>
          </w:tcPr>
          <w:p w:rsidR="00D61A04" w:rsidRPr="0037383C" w:rsidRDefault="00D61A04" w:rsidP="00DF1D1A">
            <w:r w:rsidRPr="0037383C">
              <w:rPr>
                <w:rFonts w:hint="eastAsia"/>
              </w:rPr>
              <w:t>必填</w:t>
            </w:r>
          </w:p>
        </w:tc>
        <w:tc>
          <w:tcPr>
            <w:tcW w:w="2248" w:type="dxa"/>
            <w:shd w:val="clear" w:color="auto" w:fill="F3F3F3"/>
          </w:tcPr>
          <w:p w:rsidR="00D61A04" w:rsidRPr="0037383C" w:rsidRDefault="00D61A04" w:rsidP="00DF1D1A">
            <w:r w:rsidRPr="0037383C">
              <w:rPr>
                <w:rFonts w:hint="eastAsia"/>
              </w:rPr>
              <w:t>说明</w:t>
            </w:r>
          </w:p>
        </w:tc>
      </w:tr>
      <w:tr w:rsidR="00D61A04" w:rsidRPr="0037383C" w:rsidTr="00DF1D1A">
        <w:trPr>
          <w:trHeight w:val="262"/>
          <w:jc w:val="center"/>
        </w:trPr>
        <w:tc>
          <w:tcPr>
            <w:tcW w:w="778" w:type="dxa"/>
          </w:tcPr>
          <w:p w:rsidR="00D61A04" w:rsidRPr="0037383C" w:rsidRDefault="00D61A04" w:rsidP="00DF1D1A">
            <w:r w:rsidRPr="0037383C">
              <w:rPr>
                <w:rFonts w:hint="eastAsia"/>
              </w:rPr>
              <w:t>1</w:t>
            </w:r>
          </w:p>
        </w:tc>
        <w:tc>
          <w:tcPr>
            <w:tcW w:w="1623" w:type="dxa"/>
            <w:gridSpan w:val="2"/>
          </w:tcPr>
          <w:p w:rsidR="00D61A04" w:rsidRPr="0037383C" w:rsidRDefault="00D61A04" w:rsidP="00DF1D1A">
            <w:r w:rsidRPr="0037383C">
              <w:rPr>
                <w:rFonts w:hint="eastAsia"/>
              </w:rPr>
              <w:t>交易月份</w:t>
            </w:r>
          </w:p>
        </w:tc>
        <w:tc>
          <w:tcPr>
            <w:tcW w:w="1437" w:type="dxa"/>
          </w:tcPr>
          <w:p w:rsidR="00D61A04" w:rsidRPr="0037383C" w:rsidRDefault="00D61A04" w:rsidP="00DF1D1A">
            <w:r w:rsidRPr="0037383C">
              <w:rPr>
                <w:rFonts w:hint="eastAsia"/>
              </w:rPr>
              <w:t>exch_date</w:t>
            </w:r>
          </w:p>
        </w:tc>
        <w:tc>
          <w:tcPr>
            <w:tcW w:w="1258" w:type="dxa"/>
          </w:tcPr>
          <w:p w:rsidR="00D61A04" w:rsidRPr="0037383C" w:rsidRDefault="00960A38" w:rsidP="00DF1D1A">
            <w:r>
              <w:rPr>
                <w:rFonts w:hint="eastAsia"/>
              </w:rPr>
              <w:t>string</w:t>
            </w:r>
          </w:p>
        </w:tc>
        <w:tc>
          <w:tcPr>
            <w:tcW w:w="899" w:type="dxa"/>
          </w:tcPr>
          <w:p w:rsidR="00D61A04" w:rsidRPr="0037383C" w:rsidRDefault="00D61A04" w:rsidP="00DF1D1A">
            <w:r w:rsidRPr="0037383C">
              <w:rPr>
                <w:rFonts w:hint="eastAsia"/>
              </w:rPr>
              <w:t>6</w:t>
            </w:r>
          </w:p>
        </w:tc>
        <w:tc>
          <w:tcPr>
            <w:tcW w:w="899" w:type="dxa"/>
          </w:tcPr>
          <w:p w:rsidR="00D61A04" w:rsidRPr="0037383C" w:rsidRDefault="00EF4883" w:rsidP="00DF1D1A">
            <w:r>
              <w:rPr>
                <w:rFonts w:hint="eastAsia"/>
              </w:rPr>
              <w:t>M</w:t>
            </w:r>
          </w:p>
        </w:tc>
        <w:tc>
          <w:tcPr>
            <w:tcW w:w="2248" w:type="dxa"/>
          </w:tcPr>
          <w:p w:rsidR="00D61A04" w:rsidRPr="0037383C" w:rsidRDefault="00D61A04" w:rsidP="00DF1D1A">
            <w:r w:rsidRPr="0037383C">
              <w:t>Y</w:t>
            </w:r>
            <w:r w:rsidRPr="0037383C">
              <w:rPr>
                <w:rFonts w:hint="eastAsia"/>
              </w:rPr>
              <w:t>YYYMM</w:t>
            </w:r>
          </w:p>
        </w:tc>
      </w:tr>
      <w:tr w:rsidR="00C1677F" w:rsidRPr="0037383C" w:rsidTr="00DF1D1A">
        <w:trPr>
          <w:trHeight w:val="262"/>
          <w:jc w:val="center"/>
        </w:trPr>
        <w:tc>
          <w:tcPr>
            <w:tcW w:w="778" w:type="dxa"/>
          </w:tcPr>
          <w:p w:rsidR="00C1677F" w:rsidRPr="0037383C" w:rsidRDefault="00C1677F" w:rsidP="00DF1D1A">
            <w:r w:rsidRPr="0037383C">
              <w:rPr>
                <w:rFonts w:hint="eastAsia"/>
              </w:rPr>
              <w:t>2</w:t>
            </w:r>
          </w:p>
        </w:tc>
        <w:tc>
          <w:tcPr>
            <w:tcW w:w="1623" w:type="dxa"/>
            <w:gridSpan w:val="2"/>
          </w:tcPr>
          <w:p w:rsidR="00C1677F" w:rsidRPr="0037383C" w:rsidRDefault="00C1677F" w:rsidP="00DF1D1A">
            <w:r w:rsidRPr="0037383C">
              <w:rPr>
                <w:rFonts w:hint="eastAsia"/>
              </w:rPr>
              <w:t>客户信息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01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3</w:t>
            </w:r>
          </w:p>
        </w:tc>
        <w:tc>
          <w:tcPr>
            <w:tcW w:w="1623" w:type="dxa"/>
            <w:gridSpan w:val="2"/>
          </w:tcPr>
          <w:p w:rsidR="00C1677F" w:rsidRPr="0037383C" w:rsidRDefault="00C1677F" w:rsidP="00DF1D1A">
            <w:r w:rsidRPr="0037383C">
              <w:rPr>
                <w:rFonts w:hint="eastAsia"/>
              </w:rPr>
              <w:t>资金信息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02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4</w:t>
            </w:r>
          </w:p>
        </w:tc>
        <w:tc>
          <w:tcPr>
            <w:tcW w:w="1623" w:type="dxa"/>
            <w:gridSpan w:val="2"/>
          </w:tcPr>
          <w:p w:rsidR="00C1677F" w:rsidRPr="0037383C" w:rsidRDefault="00C1677F" w:rsidP="00DF1D1A">
            <w:r w:rsidRPr="0037383C">
              <w:rPr>
                <w:rFonts w:hint="eastAsia"/>
              </w:rPr>
              <w:t>资金发生明细</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03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5</w:t>
            </w:r>
          </w:p>
        </w:tc>
        <w:tc>
          <w:tcPr>
            <w:tcW w:w="1623" w:type="dxa"/>
            <w:gridSpan w:val="2"/>
          </w:tcPr>
          <w:p w:rsidR="00C1677F" w:rsidRPr="0037383C" w:rsidRDefault="00C1677F" w:rsidP="00DF1D1A">
            <w:r w:rsidRPr="0037383C">
              <w:rPr>
                <w:rFonts w:hint="eastAsia"/>
              </w:rPr>
              <w:t>库存信息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04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6</w:t>
            </w:r>
          </w:p>
        </w:tc>
        <w:tc>
          <w:tcPr>
            <w:tcW w:w="1623" w:type="dxa"/>
            <w:gridSpan w:val="2"/>
          </w:tcPr>
          <w:p w:rsidR="00C1677F" w:rsidRPr="0037383C" w:rsidRDefault="00C1677F" w:rsidP="00DF1D1A">
            <w:r w:rsidRPr="0037383C">
              <w:rPr>
                <w:rFonts w:hint="eastAsia"/>
              </w:rPr>
              <w:t>延期持仓信息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05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7</w:t>
            </w:r>
          </w:p>
        </w:tc>
        <w:tc>
          <w:tcPr>
            <w:tcW w:w="1623" w:type="dxa"/>
            <w:gridSpan w:val="2"/>
          </w:tcPr>
          <w:p w:rsidR="00C1677F" w:rsidRPr="0037383C" w:rsidRDefault="00C1677F" w:rsidP="00DF1D1A">
            <w:r w:rsidRPr="0037383C">
              <w:rPr>
                <w:rFonts w:hint="eastAsia"/>
              </w:rPr>
              <w:t>当日盈亏信息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06 </w:t>
            </w:r>
            <w:r w:rsidRPr="0037383C">
              <w:rPr>
                <w:rFonts w:hint="eastAsia"/>
              </w:rPr>
              <w:t>标号</w:t>
            </w:r>
          </w:p>
        </w:tc>
      </w:tr>
    </w:tbl>
    <w:p w:rsidR="00D61A04" w:rsidRPr="0037383C" w:rsidRDefault="00D61A04" w:rsidP="00D61A04"/>
    <w:p w:rsidR="00D61A04" w:rsidRPr="0037383C" w:rsidRDefault="00D61A04" w:rsidP="00D61A04">
      <w:pPr>
        <w:rPr>
          <w:rFonts w:cs="宋体"/>
        </w:rPr>
      </w:pPr>
      <w:r w:rsidRPr="0037383C">
        <w:rPr>
          <w:rFonts w:hint="eastAsia"/>
        </w:rPr>
        <w:t>客户信息（</w:t>
      </w:r>
      <w:r w:rsidRPr="0037383C">
        <w:rPr>
          <w:rFonts w:hint="eastAsia"/>
        </w:rPr>
        <w:t>01</w:t>
      </w:r>
      <w:r w:rsidRPr="0037383C">
        <w:rPr>
          <w:rFonts w:hint="eastAsia"/>
        </w:rPr>
        <w:t>）单行</w:t>
      </w:r>
    </w:p>
    <w:p w:rsidR="00D61A04" w:rsidRPr="0037383C" w:rsidRDefault="00D61A04" w:rsidP="00D61A04">
      <w:r w:rsidRPr="0037383C">
        <w:rPr>
          <w:rFonts w:hint="eastAsia"/>
        </w:rPr>
        <w:t>行标识固定值</w:t>
      </w:r>
      <w:r w:rsidRPr="0037383C">
        <w:rPr>
          <w:rFonts w:hint="eastAsia"/>
        </w:rPr>
        <w:t xml:space="preserve">    01   </w:t>
      </w:r>
    </w:p>
    <w:p w:rsidR="00D61A04" w:rsidRPr="0037383C" w:rsidRDefault="00D61A04" w:rsidP="00D61A04">
      <w:r w:rsidRPr="0037383C">
        <w:rPr>
          <w:rFonts w:hint="eastAsia"/>
        </w:rPr>
        <w:t>银行账号</w:t>
      </w:r>
      <w:r w:rsidR="00960A38">
        <w:rPr>
          <w:rFonts w:hint="eastAsia"/>
        </w:rPr>
        <w:t>string</w:t>
      </w:r>
      <w:r w:rsidRPr="0037383C">
        <w:rPr>
          <w:rFonts w:hint="eastAsia"/>
        </w:rPr>
        <w:t xml:space="preserve">     32</w:t>
      </w:r>
    </w:p>
    <w:p w:rsidR="00D61A04" w:rsidRPr="0037383C" w:rsidRDefault="00D61A04" w:rsidP="00D61A04">
      <w:r w:rsidRPr="0037383C">
        <w:rPr>
          <w:rFonts w:hint="eastAsia"/>
        </w:rPr>
        <w:t>交易编码</w:t>
      </w:r>
      <w:r w:rsidR="00960A38">
        <w:rPr>
          <w:rFonts w:hint="eastAsia"/>
        </w:rPr>
        <w:t>string</w:t>
      </w:r>
      <w:r w:rsidRPr="0037383C">
        <w:rPr>
          <w:rFonts w:hint="eastAsia"/>
        </w:rPr>
        <w:t xml:space="preserve">     10</w:t>
      </w:r>
    </w:p>
    <w:p w:rsidR="00D61A04" w:rsidRPr="0037383C" w:rsidRDefault="00D61A04" w:rsidP="00D61A04">
      <w:r w:rsidRPr="0037383C">
        <w:rPr>
          <w:rFonts w:hint="eastAsia"/>
        </w:rPr>
        <w:t>客户名称</w:t>
      </w:r>
      <w:r w:rsidR="00960A38">
        <w:rPr>
          <w:rFonts w:hint="eastAsia"/>
        </w:rPr>
        <w:t>string</w:t>
      </w:r>
      <w:r w:rsidRPr="0037383C">
        <w:rPr>
          <w:rFonts w:hint="eastAsia"/>
        </w:rPr>
        <w:t xml:space="preserve">     60</w:t>
      </w:r>
    </w:p>
    <w:p w:rsidR="00D61A04" w:rsidRPr="0037383C" w:rsidRDefault="00D61A04" w:rsidP="00D61A04">
      <w:r w:rsidRPr="0037383C">
        <w:rPr>
          <w:rFonts w:hint="eastAsia"/>
        </w:rPr>
        <w:t>代理机构</w:t>
      </w:r>
      <w:r w:rsidR="00960A38">
        <w:rPr>
          <w:rFonts w:hint="eastAsia"/>
        </w:rPr>
        <w:t>string</w:t>
      </w:r>
      <w:r w:rsidRPr="0037383C">
        <w:rPr>
          <w:rFonts w:hint="eastAsia"/>
        </w:rPr>
        <w:t xml:space="preserve">     10</w:t>
      </w:r>
    </w:p>
    <w:p w:rsidR="00D61A04" w:rsidRPr="0037383C" w:rsidRDefault="00D61A04" w:rsidP="00D61A04">
      <w:r w:rsidRPr="0037383C">
        <w:rPr>
          <w:rFonts w:hint="eastAsia"/>
        </w:rPr>
        <w:t>风险度</w:t>
      </w:r>
      <w:r w:rsidRPr="0037383C">
        <w:rPr>
          <w:rFonts w:hint="eastAsia"/>
        </w:rPr>
        <w:tab/>
      </w:r>
      <w:r w:rsidRPr="0037383C">
        <w:rPr>
          <w:rFonts w:hint="eastAsia"/>
        </w:rPr>
        <w:tab/>
        <w:t xml:space="preserve">   double   15</w:t>
      </w:r>
      <w:r w:rsidRPr="0037383C">
        <w:rPr>
          <w:rFonts w:hint="eastAsia"/>
        </w:rPr>
        <w:t>，</w:t>
      </w:r>
      <w:r w:rsidRPr="0037383C">
        <w:rPr>
          <w:rFonts w:hint="eastAsia"/>
        </w:rPr>
        <w:t>2</w:t>
      </w:r>
    </w:p>
    <w:p w:rsidR="00D61A04" w:rsidRPr="0037383C" w:rsidRDefault="00D61A04" w:rsidP="00D61A04">
      <w:r w:rsidRPr="0037383C">
        <w:rPr>
          <w:rFonts w:hint="eastAsia"/>
        </w:rPr>
        <w:t>风险级别</w:t>
      </w:r>
      <w:r w:rsidR="00960A38">
        <w:rPr>
          <w:rFonts w:hint="eastAsia"/>
        </w:rPr>
        <w:t>string</w:t>
      </w:r>
      <w:r w:rsidRPr="0037383C">
        <w:rPr>
          <w:rFonts w:hint="eastAsia"/>
        </w:rPr>
        <w:t xml:space="preserve">     10</w:t>
      </w:r>
    </w:p>
    <w:p w:rsidR="00D61A04" w:rsidRPr="0037383C" w:rsidRDefault="00D61A04" w:rsidP="00D61A04">
      <w:r w:rsidRPr="0037383C">
        <w:rPr>
          <w:rFonts w:hint="eastAsia"/>
        </w:rPr>
        <w:t>追缴资金</w:t>
      </w:r>
      <w:r w:rsidRPr="0037383C">
        <w:rPr>
          <w:rFonts w:hint="eastAsia"/>
        </w:rPr>
        <w:t xml:space="preserve">       double   15</w:t>
      </w:r>
      <w:r w:rsidRPr="0037383C">
        <w:rPr>
          <w:rFonts w:hint="eastAsia"/>
        </w:rPr>
        <w:t>，</w:t>
      </w:r>
      <w:r w:rsidRPr="0037383C">
        <w:rPr>
          <w:rFonts w:hint="eastAsia"/>
        </w:rPr>
        <w:t>2</w:t>
      </w:r>
    </w:p>
    <w:p w:rsidR="00D61A04" w:rsidRPr="0037383C" w:rsidRDefault="00D61A04" w:rsidP="00D61A04">
      <w:r w:rsidRPr="0037383C">
        <w:rPr>
          <w:rFonts w:hint="eastAsia"/>
        </w:rPr>
        <w:t>资金信息（</w:t>
      </w:r>
      <w:r w:rsidRPr="0037383C">
        <w:rPr>
          <w:rFonts w:hint="eastAsia"/>
        </w:rPr>
        <w:t>02</w:t>
      </w:r>
      <w:r w:rsidRPr="0037383C">
        <w:rPr>
          <w:rFonts w:hint="eastAsia"/>
        </w:rPr>
        <w:t>）单行</w:t>
      </w:r>
    </w:p>
    <w:p w:rsidR="00D61A04" w:rsidRPr="0037383C" w:rsidRDefault="00D61A04" w:rsidP="00D61A04">
      <w:r w:rsidRPr="0037383C">
        <w:rPr>
          <w:rFonts w:hint="eastAsia"/>
        </w:rPr>
        <w:t>行标识</w:t>
      </w:r>
      <w:r w:rsidRPr="0037383C">
        <w:rPr>
          <w:rFonts w:hint="eastAsia"/>
        </w:rPr>
        <w:tab/>
      </w:r>
      <w:r w:rsidRPr="0037383C">
        <w:rPr>
          <w:rFonts w:hint="eastAsia"/>
        </w:rPr>
        <w:t>固定值</w:t>
      </w:r>
      <w:r w:rsidRPr="0037383C">
        <w:rPr>
          <w:rFonts w:hint="eastAsia"/>
        </w:rPr>
        <w:t xml:space="preserve">    02 </w:t>
      </w:r>
    </w:p>
    <w:p w:rsidR="00D61A04" w:rsidRPr="0037383C" w:rsidRDefault="00D61A04" w:rsidP="00D61A04">
      <w:r w:rsidRPr="0037383C">
        <w:rPr>
          <w:rFonts w:hint="eastAsia"/>
        </w:rPr>
        <w:t>上期余额</w:t>
      </w:r>
      <w:r w:rsidRPr="0037383C">
        <w:rPr>
          <w:rFonts w:hint="eastAsia"/>
        </w:rPr>
        <w:tab/>
        <w:t xml:space="preserve"> 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本</w:t>
      </w:r>
      <w:r w:rsidRPr="0037383C">
        <w:rPr>
          <w:rFonts w:hint="eastAsia"/>
        </w:rPr>
        <w:t>期</w:t>
      </w:r>
      <w:r w:rsidRPr="0037383C">
        <w:rPr>
          <w:rFonts w:cs="Arial" w:hint="eastAsia"/>
          <w:bCs/>
          <w:color w:val="000000"/>
          <w:kern w:val="0"/>
        </w:rPr>
        <w:t>余额</w:t>
      </w:r>
      <w:r w:rsidRPr="0037383C">
        <w:rPr>
          <w:rFonts w:cs="Arial" w:hint="eastAsia"/>
          <w:bCs/>
          <w:color w:val="000000"/>
          <w:kern w:val="0"/>
        </w:rPr>
        <w:tab/>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本</w:t>
      </w:r>
      <w:r w:rsidRPr="0037383C">
        <w:rPr>
          <w:rFonts w:hint="eastAsia"/>
        </w:rPr>
        <w:t>期</w:t>
      </w:r>
      <w:r w:rsidRPr="0037383C">
        <w:rPr>
          <w:rFonts w:cs="Arial" w:hint="eastAsia"/>
          <w:bCs/>
          <w:color w:val="000000"/>
          <w:kern w:val="0"/>
        </w:rPr>
        <w:t>可用</w:t>
      </w:r>
      <w:r w:rsidRPr="0037383C">
        <w:rPr>
          <w:rFonts w:cs="Arial" w:hint="eastAsia"/>
          <w:bCs/>
          <w:color w:val="000000"/>
          <w:kern w:val="0"/>
        </w:rPr>
        <w:tab/>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r w:rsidRPr="0037383C">
        <w:rPr>
          <w:rFonts w:cs="Arial" w:hint="eastAsia"/>
          <w:bCs/>
          <w:color w:val="000000"/>
          <w:kern w:val="0"/>
        </w:rPr>
        <w:t>期末交易保证金</w:t>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lastRenderedPageBreak/>
        <w:t>期末铂金冻结</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期末交割准备金</w:t>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期末交割保证金</w:t>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期末基础保证金</w:t>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期末法律冻结</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color w:val="000000"/>
          <w:kern w:val="0"/>
        </w:rPr>
      </w:pPr>
      <w:r w:rsidRPr="0037383C">
        <w:rPr>
          <w:rFonts w:cs="Arial" w:hint="eastAsia"/>
          <w:bCs/>
          <w:color w:val="000000"/>
          <w:kern w:val="0"/>
        </w:rPr>
        <w:t>期末</w:t>
      </w:r>
      <w:r w:rsidRPr="0037383C">
        <w:rPr>
          <w:rFonts w:cs="Arial" w:hint="eastAsia"/>
          <w:color w:val="000000"/>
          <w:kern w:val="0"/>
        </w:rPr>
        <w:t>提货保证金</w:t>
      </w:r>
      <w:r w:rsidRPr="0037383C">
        <w:rPr>
          <w:rFonts w:cs="Arial" w:hint="eastAsia"/>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r w:rsidRPr="0037383C">
        <w:rPr>
          <w:rFonts w:cs="Arial" w:hint="eastAsia"/>
          <w:bCs/>
          <w:color w:val="000000"/>
          <w:kern w:val="0"/>
        </w:rPr>
        <w:t>期末</w:t>
      </w:r>
      <w:r w:rsidRPr="0037383C">
        <w:rPr>
          <w:rFonts w:cs="Arial" w:hint="eastAsia"/>
          <w:color w:val="000000"/>
          <w:kern w:val="0"/>
        </w:rPr>
        <w:t>仓储保证金</w:t>
      </w:r>
      <w:r w:rsidRPr="0037383C">
        <w:rPr>
          <w:rFonts w:cs="Arial" w:hint="eastAsia"/>
          <w:color w:val="000000"/>
          <w:kern w:val="0"/>
        </w:rPr>
        <w:tab/>
      </w:r>
      <w:r w:rsidRPr="0037383C">
        <w:rPr>
          <w:rFonts w:hint="eastAsia"/>
        </w:rPr>
        <w:t>double   15</w:t>
      </w:r>
      <w:r w:rsidRPr="0037383C">
        <w:rPr>
          <w:rFonts w:hint="eastAsia"/>
        </w:rPr>
        <w:t>，</w:t>
      </w:r>
      <w:r w:rsidRPr="0037383C">
        <w:rPr>
          <w:rFonts w:hint="eastAsia"/>
        </w:rPr>
        <w:t>2</w:t>
      </w:r>
    </w:p>
    <w:p w:rsidR="00D61A04" w:rsidRDefault="00D61A04" w:rsidP="00D61A04">
      <w:pPr>
        <w:rPr>
          <w:kern w:val="0"/>
        </w:rPr>
      </w:pPr>
      <w:r w:rsidRPr="0037383C">
        <w:rPr>
          <w:rFonts w:hint="eastAsia"/>
        </w:rPr>
        <w:t>上期</w:t>
      </w:r>
      <w:r>
        <w:rPr>
          <w:rFonts w:hint="eastAsia"/>
          <w:kern w:val="0"/>
        </w:rPr>
        <w:t>持仓保证金</w:t>
      </w:r>
      <w:r w:rsidRPr="0037383C">
        <w:rPr>
          <w:rFonts w:hint="eastAsia"/>
        </w:rPr>
        <w:t>double   15</w:t>
      </w:r>
      <w:r w:rsidRPr="0037383C">
        <w:rPr>
          <w:rFonts w:hint="eastAsia"/>
        </w:rPr>
        <w:t>，</w:t>
      </w:r>
      <w:r w:rsidRPr="0037383C">
        <w:rPr>
          <w:rFonts w:hint="eastAsia"/>
        </w:rPr>
        <w:t>2</w:t>
      </w:r>
    </w:p>
    <w:p w:rsidR="00D61A04" w:rsidRDefault="00D61A04" w:rsidP="00D61A04">
      <w:r w:rsidRPr="0037383C">
        <w:rPr>
          <w:rFonts w:hint="eastAsia"/>
        </w:rPr>
        <w:t>上期</w:t>
      </w:r>
      <w:r>
        <w:rPr>
          <w:rFonts w:hint="eastAsia"/>
          <w:kern w:val="0"/>
        </w:rPr>
        <w:t>提货保证金</w:t>
      </w:r>
      <w:r w:rsidRPr="0037383C">
        <w:rPr>
          <w:rFonts w:hint="eastAsia"/>
        </w:rPr>
        <w:t>double   15</w:t>
      </w:r>
      <w:r w:rsidRPr="0037383C">
        <w:rPr>
          <w:rFonts w:hint="eastAsia"/>
        </w:rPr>
        <w:t>，</w:t>
      </w:r>
      <w:r w:rsidRPr="0037383C">
        <w:rPr>
          <w:rFonts w:hint="eastAsia"/>
        </w:rPr>
        <w:t>2</w:t>
      </w:r>
    </w:p>
    <w:p w:rsidR="00D61A04" w:rsidRDefault="00D61A04" w:rsidP="00D61A04">
      <w:pPr>
        <w:rPr>
          <w:kern w:val="0"/>
        </w:rPr>
      </w:pPr>
      <w:r w:rsidRPr="0037383C">
        <w:rPr>
          <w:rFonts w:hint="eastAsia"/>
        </w:rPr>
        <w:t>上期</w:t>
      </w:r>
      <w:r>
        <w:rPr>
          <w:rFonts w:hint="eastAsia"/>
        </w:rPr>
        <w:t>仓储保证金</w:t>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kern w:val="0"/>
        </w:rPr>
      </w:pPr>
    </w:p>
    <w:p w:rsidR="00D61A04" w:rsidRPr="0037383C" w:rsidRDefault="00D61A04" w:rsidP="00D61A04">
      <w:r w:rsidRPr="0037383C">
        <w:rPr>
          <w:rFonts w:hint="eastAsia"/>
          <w:kern w:val="0"/>
        </w:rPr>
        <w:t>资金发生明细</w:t>
      </w:r>
      <w:r w:rsidRPr="0037383C">
        <w:rPr>
          <w:rFonts w:hint="eastAsia"/>
          <w:kern w:val="0"/>
        </w:rPr>
        <w:t xml:space="preserve">(03) </w:t>
      </w:r>
      <w:r w:rsidRPr="0037383C">
        <w:rPr>
          <w:rFonts w:hint="eastAsia"/>
          <w:kern w:val="0"/>
        </w:rPr>
        <w:t>单行</w:t>
      </w:r>
    </w:p>
    <w:p w:rsidR="00D61A04" w:rsidRPr="0037383C" w:rsidRDefault="00D61A04" w:rsidP="00D61A04">
      <w:r w:rsidRPr="0037383C">
        <w:rPr>
          <w:rFonts w:hint="eastAsia"/>
        </w:rPr>
        <w:t>行标识固定值</w:t>
      </w:r>
      <w:r w:rsidRPr="0037383C">
        <w:rPr>
          <w:rFonts w:hint="eastAsia"/>
        </w:rPr>
        <w:t xml:space="preserve">    03 </w:t>
      </w:r>
    </w:p>
    <w:p w:rsidR="00D61A04" w:rsidRPr="0037383C" w:rsidRDefault="00D61A04" w:rsidP="00D61A04">
      <w:pPr>
        <w:rPr>
          <w:kern w:val="0"/>
        </w:rPr>
      </w:pPr>
      <w:r w:rsidRPr="0037383C">
        <w:rPr>
          <w:rFonts w:hint="eastAsia"/>
          <w:kern w:val="0"/>
        </w:rPr>
        <w:t>存入金额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转出金额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买入金额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卖出金额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本期盈亏</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交易手续费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交割手续费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质押登记费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租借登记费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溢短金额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品种升贴水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条块升贴水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品牌升贴水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白银滞纳</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白银罚款</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lastRenderedPageBreak/>
        <w:t>仓储费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运保费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超期费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递延费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违约金</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入账利息</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轧差</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 w:rsidR="00D61A04" w:rsidRPr="0037383C" w:rsidRDefault="00D61A04" w:rsidP="00D61A04">
      <w:pPr>
        <w:rPr>
          <w:kern w:val="0"/>
        </w:rPr>
      </w:pPr>
      <w:r w:rsidRPr="0037383C">
        <w:rPr>
          <w:rFonts w:hint="eastAsia"/>
          <w:kern w:val="0"/>
        </w:rPr>
        <w:t>库存信息（</w:t>
      </w:r>
      <w:r w:rsidRPr="0037383C">
        <w:rPr>
          <w:rFonts w:hint="eastAsia"/>
          <w:kern w:val="0"/>
        </w:rPr>
        <w:t>04</w:t>
      </w:r>
      <w:r w:rsidRPr="0037383C">
        <w:rPr>
          <w:rFonts w:hint="eastAsia"/>
          <w:kern w:val="0"/>
        </w:rPr>
        <w:t>）</w:t>
      </w:r>
      <w:r w:rsidRPr="0037383C">
        <w:rPr>
          <w:rFonts w:hint="eastAsia"/>
          <w:kern w:val="0"/>
        </w:rPr>
        <w:t>0</w:t>
      </w:r>
      <w:r w:rsidRPr="0037383C">
        <w:rPr>
          <w:rFonts w:hint="eastAsia"/>
          <w:kern w:val="0"/>
        </w:rPr>
        <w:t>行或多行</w:t>
      </w:r>
    </w:p>
    <w:p w:rsidR="00D61A04" w:rsidRPr="0037383C" w:rsidRDefault="00D61A04" w:rsidP="00D61A04">
      <w:r w:rsidRPr="0037383C">
        <w:rPr>
          <w:rFonts w:hint="eastAsia"/>
        </w:rPr>
        <w:t>行标识固定值</w:t>
      </w:r>
      <w:r w:rsidRPr="0037383C">
        <w:rPr>
          <w:rFonts w:hint="eastAsia"/>
        </w:rPr>
        <w:t xml:space="preserve">    04 </w:t>
      </w:r>
    </w:p>
    <w:p w:rsidR="00D61A04" w:rsidRPr="0037383C" w:rsidRDefault="00D61A04" w:rsidP="00D61A04">
      <w:r w:rsidRPr="0037383C">
        <w:rPr>
          <w:rFonts w:hint="eastAsia"/>
        </w:rPr>
        <w:t>交割品种</w:t>
      </w:r>
      <w:r w:rsidRPr="0037383C">
        <w:rPr>
          <w:rFonts w:hint="eastAsia"/>
        </w:rPr>
        <w:t xml:space="preserve">      double     15,2</w:t>
      </w:r>
    </w:p>
    <w:p w:rsidR="00D61A04" w:rsidRPr="0037383C" w:rsidRDefault="00D61A04" w:rsidP="00D61A04">
      <w:r w:rsidRPr="0037383C">
        <w:rPr>
          <w:rFonts w:hint="eastAsia"/>
        </w:rPr>
        <w:t>上期库存总量</w:t>
      </w:r>
      <w:r w:rsidRPr="0037383C">
        <w:rPr>
          <w:rFonts w:hint="eastAsia"/>
        </w:rPr>
        <w:tab/>
      </w:r>
      <w:r>
        <w:rPr>
          <w:rFonts w:hint="eastAsia"/>
        </w:rPr>
        <w:t>int    15</w:t>
      </w:r>
    </w:p>
    <w:p w:rsidR="00D61A04" w:rsidRPr="0037383C" w:rsidRDefault="00D61A04" w:rsidP="00D61A04">
      <w:r w:rsidRPr="0037383C">
        <w:rPr>
          <w:rFonts w:hint="eastAsia"/>
        </w:rPr>
        <w:t>期末可用库存</w:t>
      </w:r>
      <w:r w:rsidRPr="0037383C">
        <w:rPr>
          <w:rFonts w:hint="eastAsia"/>
        </w:rPr>
        <w:tab/>
      </w:r>
      <w:r>
        <w:rPr>
          <w:rFonts w:hint="eastAsia"/>
        </w:rPr>
        <w:t>int    15</w:t>
      </w:r>
    </w:p>
    <w:p w:rsidR="00D61A04" w:rsidRPr="0037383C" w:rsidRDefault="00D61A04" w:rsidP="00D61A04">
      <w:r w:rsidRPr="0037383C">
        <w:rPr>
          <w:rFonts w:hint="eastAsia"/>
        </w:rPr>
        <w:t>期末待提库存</w:t>
      </w:r>
      <w:r w:rsidRPr="0037383C">
        <w:rPr>
          <w:rFonts w:hint="eastAsia"/>
        </w:rPr>
        <w:tab/>
      </w:r>
      <w:r>
        <w:rPr>
          <w:rFonts w:hint="eastAsia"/>
        </w:rPr>
        <w:t>int    15</w:t>
      </w:r>
    </w:p>
    <w:p w:rsidR="00D61A04" w:rsidRPr="0037383C" w:rsidRDefault="00D61A04" w:rsidP="00D61A04">
      <w:r w:rsidRPr="0037383C">
        <w:rPr>
          <w:rFonts w:hint="eastAsia"/>
        </w:rPr>
        <w:t>期末质押库存</w:t>
      </w:r>
      <w:r w:rsidRPr="0037383C">
        <w:rPr>
          <w:rFonts w:hint="eastAsia"/>
        </w:rPr>
        <w:tab/>
      </w:r>
      <w:r>
        <w:rPr>
          <w:rFonts w:hint="eastAsia"/>
        </w:rPr>
        <w:t>int    15</w:t>
      </w:r>
    </w:p>
    <w:p w:rsidR="00D61A04" w:rsidRPr="0037383C" w:rsidRDefault="00D61A04" w:rsidP="00D61A04">
      <w:r w:rsidRPr="0037383C">
        <w:rPr>
          <w:rFonts w:hint="eastAsia"/>
        </w:rPr>
        <w:t>期末冻结库存</w:t>
      </w:r>
      <w:r w:rsidRPr="0037383C">
        <w:rPr>
          <w:rFonts w:hint="eastAsia"/>
        </w:rPr>
        <w:tab/>
      </w:r>
      <w:r>
        <w:rPr>
          <w:rFonts w:hint="eastAsia"/>
        </w:rPr>
        <w:t>int    15</w:t>
      </w:r>
    </w:p>
    <w:p w:rsidR="00D61A04" w:rsidRPr="0037383C" w:rsidRDefault="00D61A04" w:rsidP="00D61A04">
      <w:r w:rsidRPr="0037383C">
        <w:rPr>
          <w:rFonts w:hint="eastAsia"/>
        </w:rPr>
        <w:t>本期买入</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本期卖出</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本期存入</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本期提出</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期末库存总量</w:t>
      </w:r>
      <w:r>
        <w:rPr>
          <w:rFonts w:hint="eastAsia"/>
        </w:rPr>
        <w:t>int    15</w:t>
      </w:r>
    </w:p>
    <w:p w:rsidR="00D61A04" w:rsidRPr="0037383C" w:rsidRDefault="00D61A04" w:rsidP="00D61A04">
      <w:pPr>
        <w:rPr>
          <w:kern w:val="0"/>
        </w:rPr>
      </w:pPr>
    </w:p>
    <w:p w:rsidR="00D61A04" w:rsidRPr="0037383C" w:rsidRDefault="00D61A04" w:rsidP="00D61A04">
      <w:pPr>
        <w:rPr>
          <w:kern w:val="0"/>
        </w:rPr>
      </w:pPr>
      <w:r w:rsidRPr="0037383C">
        <w:rPr>
          <w:rFonts w:hint="eastAsia"/>
          <w:kern w:val="0"/>
        </w:rPr>
        <w:t>延期持仓信息</w:t>
      </w:r>
      <w:r w:rsidRPr="0037383C">
        <w:rPr>
          <w:rFonts w:hint="eastAsia"/>
          <w:kern w:val="0"/>
        </w:rPr>
        <w:t>(05) 0</w:t>
      </w:r>
      <w:r w:rsidRPr="0037383C">
        <w:rPr>
          <w:rFonts w:hint="eastAsia"/>
          <w:kern w:val="0"/>
        </w:rPr>
        <w:t>行或多行</w:t>
      </w:r>
    </w:p>
    <w:p w:rsidR="00D61A04" w:rsidRPr="0037383C" w:rsidRDefault="00D61A04" w:rsidP="00D61A04">
      <w:r w:rsidRPr="0037383C">
        <w:rPr>
          <w:rFonts w:hint="eastAsia"/>
        </w:rPr>
        <w:t>行标识固定值</w:t>
      </w:r>
      <w:r w:rsidRPr="0037383C">
        <w:rPr>
          <w:rFonts w:hint="eastAsia"/>
        </w:rPr>
        <w:t xml:space="preserve">    05 </w:t>
      </w:r>
    </w:p>
    <w:p w:rsidR="00D61A04" w:rsidRPr="0037383C" w:rsidRDefault="00D61A04" w:rsidP="00D61A04">
      <w:r w:rsidRPr="0037383C">
        <w:rPr>
          <w:rFonts w:hint="eastAsia"/>
        </w:rPr>
        <w:t>合约代码</w:t>
      </w:r>
      <w:r w:rsidR="00960A38">
        <w:rPr>
          <w:rFonts w:hint="eastAsia"/>
        </w:rPr>
        <w:t>string</w:t>
      </w:r>
      <w:r w:rsidRPr="0037383C">
        <w:rPr>
          <w:rFonts w:hint="eastAsia"/>
        </w:rPr>
        <w:tab/>
      </w:r>
      <w:r>
        <w:rPr>
          <w:rFonts w:hint="eastAsia"/>
        </w:rPr>
        <w:t>10</w:t>
      </w:r>
    </w:p>
    <w:p w:rsidR="00D61A04" w:rsidRPr="0037383C" w:rsidRDefault="00D61A04" w:rsidP="00D61A04">
      <w:r w:rsidRPr="0037383C">
        <w:rPr>
          <w:rFonts w:hint="eastAsia"/>
        </w:rPr>
        <w:t>持仓方向</w:t>
      </w:r>
      <w:r w:rsidRPr="0037383C">
        <w:rPr>
          <w:rFonts w:hint="eastAsia"/>
        </w:rPr>
        <w:tab/>
      </w:r>
      <w:r w:rsidRPr="0037383C">
        <w:rPr>
          <w:rFonts w:hint="eastAsia"/>
        </w:rPr>
        <w:tab/>
      </w:r>
      <w:r w:rsidR="00960A38">
        <w:rPr>
          <w:rFonts w:hint="eastAsia"/>
        </w:rPr>
        <w:t>string</w:t>
      </w:r>
      <w:r w:rsidRPr="0037383C">
        <w:rPr>
          <w:rFonts w:hint="eastAsia"/>
        </w:rPr>
        <w:tab/>
        <w:t xml:space="preserve">  4      </w:t>
      </w:r>
    </w:p>
    <w:p w:rsidR="00D61A04" w:rsidRPr="0037383C" w:rsidRDefault="00D61A04" w:rsidP="00D61A04">
      <w:r w:rsidRPr="0037383C">
        <w:rPr>
          <w:rFonts w:hint="eastAsia"/>
        </w:rPr>
        <w:t>上期持仓量</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本期开仓</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lastRenderedPageBreak/>
        <w:t>本期平仓</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本期交收</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本期中立仓建仓</w:t>
      </w:r>
      <w:r w:rsidRPr="0037383C">
        <w:rPr>
          <w:rFonts w:hint="eastAsia"/>
        </w:rPr>
        <w:t xml:space="preserve"> int   </w:t>
      </w:r>
      <w:r w:rsidRPr="0037383C">
        <w:rPr>
          <w:rFonts w:hint="eastAsia"/>
        </w:rPr>
        <w:tab/>
        <w:t xml:space="preserve">  8      </w:t>
      </w:r>
    </w:p>
    <w:p w:rsidR="00D61A04" w:rsidRPr="0037383C" w:rsidRDefault="00D61A04" w:rsidP="00D61A04">
      <w:r w:rsidRPr="0037383C">
        <w:rPr>
          <w:rFonts w:hint="eastAsia"/>
        </w:rPr>
        <w:t>期末持仓量</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开仓均价</w:t>
      </w:r>
      <w:r w:rsidRPr="0037383C">
        <w:rPr>
          <w:rFonts w:hint="eastAsia"/>
        </w:rPr>
        <w:tab/>
      </w:r>
      <w:r w:rsidRPr="0037383C">
        <w:rPr>
          <w:rFonts w:hint="eastAsia"/>
        </w:rPr>
        <w:tab/>
        <w:t>double</w:t>
      </w:r>
      <w:r w:rsidRPr="0037383C">
        <w:rPr>
          <w:rFonts w:hint="eastAsia"/>
        </w:rPr>
        <w:tab/>
        <w:t xml:space="preserve"> 8,2     </w:t>
      </w:r>
    </w:p>
    <w:p w:rsidR="00D61A04" w:rsidRPr="0037383C" w:rsidRDefault="00D61A04" w:rsidP="00D61A04">
      <w:r w:rsidRPr="0037383C">
        <w:rPr>
          <w:rFonts w:hint="eastAsia"/>
        </w:rPr>
        <w:t>持仓均价</w:t>
      </w:r>
      <w:r w:rsidRPr="0037383C">
        <w:rPr>
          <w:rFonts w:hint="eastAsia"/>
        </w:rPr>
        <w:tab/>
      </w:r>
      <w:r w:rsidRPr="0037383C">
        <w:rPr>
          <w:rFonts w:hint="eastAsia"/>
        </w:rPr>
        <w:tab/>
        <w:t>double</w:t>
      </w:r>
      <w:r w:rsidRPr="0037383C">
        <w:rPr>
          <w:rFonts w:hint="eastAsia"/>
        </w:rPr>
        <w:tab/>
        <w:t xml:space="preserve"> 8,2     </w:t>
      </w:r>
    </w:p>
    <w:p w:rsidR="00D61A04" w:rsidRPr="0037383C" w:rsidRDefault="00D61A04" w:rsidP="00D61A04"/>
    <w:p w:rsidR="00D61A04" w:rsidRPr="0037383C" w:rsidRDefault="00D61A04" w:rsidP="00D61A04">
      <w:pPr>
        <w:rPr>
          <w:rFonts w:cs="Arial"/>
          <w:color w:val="000000"/>
          <w:kern w:val="0"/>
        </w:rPr>
      </w:pPr>
      <w:r w:rsidRPr="0037383C">
        <w:rPr>
          <w:rFonts w:hint="eastAsia"/>
        </w:rPr>
        <w:t>本期盈亏信息（</w:t>
      </w:r>
      <w:r w:rsidRPr="0037383C">
        <w:rPr>
          <w:rFonts w:hint="eastAsia"/>
        </w:rPr>
        <w:t>06</w:t>
      </w:r>
      <w:r w:rsidRPr="0037383C">
        <w:rPr>
          <w:rFonts w:hint="eastAsia"/>
        </w:rPr>
        <w:t>）</w:t>
      </w:r>
      <w:r w:rsidRPr="0037383C">
        <w:rPr>
          <w:rFonts w:cs="Arial" w:hint="eastAsia"/>
          <w:color w:val="000000"/>
          <w:kern w:val="0"/>
        </w:rPr>
        <w:t>0</w:t>
      </w:r>
      <w:r w:rsidRPr="0037383C">
        <w:rPr>
          <w:rFonts w:cs="Arial" w:hint="eastAsia"/>
          <w:color w:val="000000"/>
          <w:kern w:val="0"/>
        </w:rPr>
        <w:t>行或多行</w:t>
      </w:r>
    </w:p>
    <w:p w:rsidR="00D61A04" w:rsidRPr="0037383C" w:rsidRDefault="00D61A04" w:rsidP="00D61A04">
      <w:r w:rsidRPr="0037383C">
        <w:rPr>
          <w:rFonts w:hint="eastAsia"/>
        </w:rPr>
        <w:t>行标识固定值</w:t>
      </w:r>
      <w:r w:rsidRPr="0037383C">
        <w:rPr>
          <w:rFonts w:hint="eastAsia"/>
        </w:rPr>
        <w:t xml:space="preserve">    06</w:t>
      </w:r>
    </w:p>
    <w:p w:rsidR="00D61A04" w:rsidRPr="0037383C" w:rsidRDefault="00D61A04" w:rsidP="00D61A04">
      <w:r w:rsidRPr="0037383C">
        <w:rPr>
          <w:rFonts w:hint="eastAsia"/>
        </w:rPr>
        <w:t>合约代码</w:t>
      </w:r>
      <w:r w:rsidR="00960A38">
        <w:rPr>
          <w:rFonts w:hint="eastAsia"/>
        </w:rPr>
        <w:t>string</w:t>
      </w:r>
      <w:r w:rsidRPr="0037383C">
        <w:rPr>
          <w:rFonts w:hint="eastAsia"/>
        </w:rPr>
        <w:t xml:space="preserve">   10   </w:t>
      </w:r>
    </w:p>
    <w:p w:rsidR="00D61A04" w:rsidRPr="0037383C" w:rsidRDefault="00D61A04" w:rsidP="00D61A04">
      <w:r w:rsidRPr="0037383C">
        <w:rPr>
          <w:rFonts w:hint="eastAsia"/>
        </w:rPr>
        <w:t>期末结算价</w:t>
      </w:r>
      <w:r w:rsidRPr="0037383C">
        <w:rPr>
          <w:rFonts w:hint="eastAsia"/>
        </w:rPr>
        <w:t xml:space="preserve">       double 8,2  </w:t>
      </w:r>
    </w:p>
    <w:p w:rsidR="00D61A04" w:rsidRDefault="00D61A04" w:rsidP="00D61A04">
      <w:r w:rsidRPr="0037383C">
        <w:rPr>
          <w:rFonts w:hint="eastAsia"/>
        </w:rPr>
        <w:t>本期盈亏</w:t>
      </w:r>
      <w:r w:rsidRPr="0037383C">
        <w:rPr>
          <w:rFonts w:hint="eastAsia"/>
        </w:rPr>
        <w:t xml:space="preserve">         double 15,2</w:t>
      </w:r>
    </w:p>
    <w:p w:rsidR="00E16279" w:rsidRDefault="00E16279" w:rsidP="00E16279"/>
    <w:p w:rsidR="0037531D" w:rsidRDefault="0037531D" w:rsidP="00035760">
      <w:pPr>
        <w:pStyle w:val="3"/>
        <w:rPr>
          <w:sz w:val="30"/>
          <w:szCs w:val="44"/>
        </w:rPr>
      </w:pPr>
      <w:r>
        <w:br w:type="page"/>
      </w:r>
      <w:bookmarkStart w:id="467" w:name="_Toc458763535"/>
      <w:r w:rsidR="00035760">
        <w:rPr>
          <w:rFonts w:hint="eastAsia"/>
        </w:rPr>
        <w:lastRenderedPageBreak/>
        <w:t>通讯测试</w:t>
      </w:r>
      <w:r w:rsidR="00035760">
        <w:rPr>
          <w:rFonts w:hint="eastAsia"/>
        </w:rPr>
        <w:t>[C999]</w:t>
      </w:r>
      <w:bookmarkEnd w:id="467"/>
    </w:p>
    <w:p w:rsidR="00035760" w:rsidRDefault="00035760" w:rsidP="00035760">
      <w:pPr>
        <w:pStyle w:val="4"/>
      </w:pPr>
      <w:bookmarkStart w:id="468" w:name="_Toc381258150"/>
      <w:bookmarkEnd w:id="457"/>
      <w:bookmarkEnd w:id="458"/>
      <w:bookmarkEnd w:id="461"/>
      <w:r>
        <w:rPr>
          <w:rFonts w:hint="eastAsia"/>
        </w:rPr>
        <w:t>通讯测试</w:t>
      </w:r>
      <w:r>
        <w:rPr>
          <w:rFonts w:hint="eastAsia"/>
        </w:rPr>
        <w:t>[C999]</w:t>
      </w:r>
    </w:p>
    <w:p w:rsidR="00035760" w:rsidRDefault="00035760" w:rsidP="00035760">
      <w:pPr>
        <w:rPr>
          <w:lang w:val="zh-CN"/>
        </w:rPr>
      </w:pPr>
      <w:r w:rsidRPr="000F1C89">
        <w:rPr>
          <w:rFonts w:hint="eastAsia"/>
          <w:b/>
          <w:lang w:val="zh-CN"/>
        </w:rPr>
        <w:t>请求加密算法：</w:t>
      </w:r>
      <w:r w:rsidR="008B37E3">
        <w:rPr>
          <w:rFonts w:hint="eastAsia"/>
          <w:lang w:val="zh-CN"/>
        </w:rPr>
        <w:t>任意允许的算法</w:t>
      </w:r>
    </w:p>
    <w:p w:rsidR="00035760" w:rsidRDefault="00035760" w:rsidP="00035760">
      <w:pPr>
        <w:rPr>
          <w:lang w:val="zh-CN"/>
        </w:rPr>
      </w:pPr>
      <w:r w:rsidRPr="000F1C89">
        <w:rPr>
          <w:rFonts w:hint="eastAsia"/>
          <w:b/>
          <w:lang w:val="zh-CN"/>
        </w:rPr>
        <w:t>响应加密算法：</w:t>
      </w:r>
      <w:r w:rsidR="008B37E3">
        <w:rPr>
          <w:rFonts w:hint="eastAsia"/>
        </w:rPr>
        <w:t>请求中指定的算法</w:t>
      </w:r>
    </w:p>
    <w:p w:rsidR="00035760" w:rsidRDefault="00035760" w:rsidP="00035760">
      <w:pPr>
        <w:rPr>
          <w:lang w:val="zh-CN"/>
        </w:rPr>
      </w:pPr>
      <w:r w:rsidRPr="000F1C89">
        <w:rPr>
          <w:rFonts w:hint="eastAsia"/>
          <w:b/>
          <w:lang w:val="zh-CN"/>
        </w:rPr>
        <w:t>用途：</w:t>
      </w:r>
      <w:r w:rsidR="00050EC5">
        <w:rPr>
          <w:rFonts w:hint="eastAsia"/>
          <w:lang w:val="zh-CN"/>
        </w:rPr>
        <w:t>用于测试通讯线路是否正常</w:t>
      </w:r>
      <w:r w:rsidR="005107C9">
        <w:rPr>
          <w:rFonts w:hint="eastAsia"/>
          <w:lang w:val="zh-CN"/>
        </w:rPr>
        <w:t>，</w:t>
      </w:r>
      <w:r w:rsidR="005107C9" w:rsidRPr="00A247C5">
        <w:rPr>
          <w:rFonts w:hint="eastAsia"/>
          <w:b/>
          <w:color w:val="FF0000"/>
          <w:lang w:val="zh-CN"/>
        </w:rPr>
        <w:t>由于没有给终端配置私钥，所以响应报文不支持</w:t>
      </w:r>
      <w:r w:rsidR="005107C9" w:rsidRPr="00A247C5">
        <w:rPr>
          <w:rFonts w:hint="eastAsia"/>
          <w:b/>
          <w:color w:val="FF0000"/>
          <w:lang w:val="zh-CN"/>
        </w:rPr>
        <w:t xml:space="preserve"> RSA </w:t>
      </w:r>
      <w:r w:rsidR="005107C9" w:rsidRPr="00A247C5">
        <w:rPr>
          <w:rFonts w:hint="eastAsia"/>
          <w:b/>
          <w:color w:val="FF0000"/>
          <w:lang w:val="zh-CN"/>
        </w:rPr>
        <w:t>算法</w:t>
      </w:r>
      <w:r w:rsidR="00A247C5">
        <w:rPr>
          <w:rFonts w:hint="eastAsia"/>
          <w:b/>
          <w:color w:val="FF0000"/>
          <w:lang w:val="zh-CN"/>
        </w:rPr>
        <w:t>。</w:t>
      </w:r>
    </w:p>
    <w:p w:rsidR="00035760" w:rsidRDefault="00035760" w:rsidP="00035760">
      <w:pPr>
        <w:pStyle w:val="5"/>
      </w:pPr>
      <w:r>
        <w:rPr>
          <w:rFonts w:hint="eastAsia"/>
        </w:rPr>
        <w:t>请求报文体</w:t>
      </w:r>
    </w:p>
    <w:tbl>
      <w:tblPr>
        <w:tblW w:w="9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3"/>
        <w:gridCol w:w="967"/>
        <w:gridCol w:w="451"/>
        <w:gridCol w:w="1654"/>
        <w:gridCol w:w="992"/>
        <w:gridCol w:w="614"/>
        <w:gridCol w:w="567"/>
        <w:gridCol w:w="3439"/>
        <w:gridCol w:w="94"/>
      </w:tblGrid>
      <w:tr w:rsidR="00035760" w:rsidTr="00C57943">
        <w:trPr>
          <w:gridAfter w:val="1"/>
          <w:wAfter w:w="94" w:type="dxa"/>
          <w:trHeight w:hRule="exact" w:val="400"/>
          <w:jc w:val="center"/>
        </w:trPr>
        <w:tc>
          <w:tcPr>
            <w:tcW w:w="1440" w:type="dxa"/>
            <w:gridSpan w:val="2"/>
            <w:shd w:val="clear" w:color="auto" w:fill="EEECE1"/>
          </w:tcPr>
          <w:p w:rsidR="00035760" w:rsidRDefault="00035760" w:rsidP="00C57943">
            <w:r>
              <w:rPr>
                <w:rFonts w:hint="eastAsia"/>
              </w:rPr>
              <w:t>报文类型</w:t>
            </w:r>
          </w:p>
        </w:tc>
        <w:tc>
          <w:tcPr>
            <w:tcW w:w="7717" w:type="dxa"/>
            <w:gridSpan w:val="6"/>
          </w:tcPr>
          <w:p w:rsidR="00035760" w:rsidRDefault="00035760" w:rsidP="00C57943">
            <w:r>
              <w:rPr>
                <w:rFonts w:hint="eastAsia"/>
              </w:rPr>
              <w:t>请求报文体</w:t>
            </w:r>
          </w:p>
        </w:tc>
      </w:tr>
      <w:tr w:rsidR="00035760" w:rsidTr="00C57943">
        <w:trPr>
          <w:gridAfter w:val="1"/>
          <w:wAfter w:w="94" w:type="dxa"/>
          <w:trHeight w:hRule="exact" w:val="400"/>
          <w:jc w:val="center"/>
        </w:trPr>
        <w:tc>
          <w:tcPr>
            <w:tcW w:w="1440" w:type="dxa"/>
            <w:gridSpan w:val="2"/>
            <w:shd w:val="clear" w:color="auto" w:fill="EEECE1"/>
          </w:tcPr>
          <w:p w:rsidR="00035760" w:rsidRDefault="00035760" w:rsidP="00C57943">
            <w:r>
              <w:rPr>
                <w:rFonts w:hint="eastAsia"/>
              </w:rPr>
              <w:t>交易代码</w:t>
            </w:r>
          </w:p>
        </w:tc>
        <w:tc>
          <w:tcPr>
            <w:tcW w:w="7717" w:type="dxa"/>
            <w:gridSpan w:val="6"/>
          </w:tcPr>
          <w:p w:rsidR="00035760" w:rsidRDefault="00035760" w:rsidP="00C57943">
            <w:r>
              <w:rPr>
                <w:rFonts w:hint="eastAsia"/>
              </w:rPr>
              <w:t>C</w:t>
            </w:r>
            <w:r w:rsidR="00DF347C">
              <w:rPr>
                <w:rFonts w:hint="eastAsia"/>
              </w:rPr>
              <w:t>999</w:t>
            </w:r>
          </w:p>
        </w:tc>
      </w:tr>
      <w:tr w:rsidR="00035760" w:rsidTr="00C57943">
        <w:trPr>
          <w:gridAfter w:val="1"/>
          <w:wAfter w:w="94" w:type="dxa"/>
          <w:trHeight w:hRule="exact" w:val="400"/>
          <w:jc w:val="center"/>
        </w:trPr>
        <w:tc>
          <w:tcPr>
            <w:tcW w:w="1440" w:type="dxa"/>
            <w:gridSpan w:val="2"/>
            <w:shd w:val="clear" w:color="auto" w:fill="EEECE1"/>
          </w:tcPr>
          <w:p w:rsidR="00035760" w:rsidRDefault="00035760" w:rsidP="00C57943">
            <w:r>
              <w:rPr>
                <w:rFonts w:hint="eastAsia"/>
              </w:rPr>
              <w:t>报文说明</w:t>
            </w:r>
          </w:p>
        </w:tc>
        <w:tc>
          <w:tcPr>
            <w:tcW w:w="7717" w:type="dxa"/>
            <w:gridSpan w:val="6"/>
          </w:tcPr>
          <w:p w:rsidR="00035760" w:rsidRDefault="00035760" w:rsidP="00C57943">
            <w:r>
              <w:rPr>
                <w:rFonts w:hint="eastAsia"/>
              </w:rPr>
              <w:t>客户号查询请求报文体</w:t>
            </w:r>
          </w:p>
        </w:tc>
      </w:tr>
      <w:tr w:rsidR="00035760" w:rsidTr="00964521">
        <w:trPr>
          <w:trHeight w:hRule="exact" w:val="400"/>
          <w:jc w:val="center"/>
        </w:trPr>
        <w:tc>
          <w:tcPr>
            <w:tcW w:w="473" w:type="dxa"/>
            <w:shd w:val="clear" w:color="auto" w:fill="EEECE1"/>
          </w:tcPr>
          <w:p w:rsidR="00035760" w:rsidRDefault="00035760" w:rsidP="00C57943">
            <w:r>
              <w:rPr>
                <w:rFonts w:hint="eastAsia"/>
              </w:rPr>
              <w:t>符号</w:t>
            </w:r>
          </w:p>
        </w:tc>
        <w:tc>
          <w:tcPr>
            <w:tcW w:w="1418" w:type="dxa"/>
            <w:gridSpan w:val="2"/>
            <w:shd w:val="clear" w:color="auto" w:fill="EEECE1"/>
          </w:tcPr>
          <w:p w:rsidR="00035760" w:rsidRDefault="00035760" w:rsidP="00C57943">
            <w:r>
              <w:rPr>
                <w:rFonts w:hint="eastAsia"/>
              </w:rPr>
              <w:t>中文名称</w:t>
            </w:r>
          </w:p>
        </w:tc>
        <w:tc>
          <w:tcPr>
            <w:tcW w:w="1654" w:type="dxa"/>
            <w:shd w:val="clear" w:color="auto" w:fill="EEECE1"/>
          </w:tcPr>
          <w:p w:rsidR="00035760" w:rsidRDefault="00035760" w:rsidP="00C57943">
            <w:r>
              <w:rPr>
                <w:rFonts w:hint="eastAsia"/>
              </w:rPr>
              <w:t>英文名称</w:t>
            </w:r>
          </w:p>
        </w:tc>
        <w:tc>
          <w:tcPr>
            <w:tcW w:w="992" w:type="dxa"/>
            <w:shd w:val="clear" w:color="auto" w:fill="EEECE1"/>
          </w:tcPr>
          <w:p w:rsidR="00035760" w:rsidRDefault="00035760" w:rsidP="00C57943">
            <w:r>
              <w:rPr>
                <w:rFonts w:hint="eastAsia"/>
              </w:rPr>
              <w:t>类型</w:t>
            </w:r>
          </w:p>
        </w:tc>
        <w:tc>
          <w:tcPr>
            <w:tcW w:w="614" w:type="dxa"/>
            <w:shd w:val="clear" w:color="auto" w:fill="EEECE1"/>
          </w:tcPr>
          <w:p w:rsidR="00035760" w:rsidRDefault="00035760" w:rsidP="00C57943">
            <w:r>
              <w:rPr>
                <w:rFonts w:hint="eastAsia"/>
              </w:rPr>
              <w:t>长度</w:t>
            </w:r>
          </w:p>
        </w:tc>
        <w:tc>
          <w:tcPr>
            <w:tcW w:w="567" w:type="dxa"/>
            <w:shd w:val="clear" w:color="auto" w:fill="EEECE1"/>
          </w:tcPr>
          <w:p w:rsidR="00035760" w:rsidRDefault="00035760" w:rsidP="00C57943">
            <w:r>
              <w:rPr>
                <w:rFonts w:hint="eastAsia"/>
              </w:rPr>
              <w:t>必填</w:t>
            </w:r>
          </w:p>
        </w:tc>
        <w:tc>
          <w:tcPr>
            <w:tcW w:w="3533" w:type="dxa"/>
            <w:gridSpan w:val="2"/>
            <w:shd w:val="clear" w:color="auto" w:fill="EEECE1"/>
          </w:tcPr>
          <w:p w:rsidR="00035760" w:rsidRDefault="00035760" w:rsidP="00C57943">
            <w:r>
              <w:rPr>
                <w:rFonts w:hint="eastAsia"/>
              </w:rPr>
              <w:t>说明</w:t>
            </w:r>
          </w:p>
        </w:tc>
      </w:tr>
      <w:tr w:rsidR="00035760" w:rsidTr="00964521">
        <w:trPr>
          <w:trHeight w:hRule="exact" w:val="593"/>
          <w:jc w:val="center"/>
        </w:trPr>
        <w:tc>
          <w:tcPr>
            <w:tcW w:w="473" w:type="dxa"/>
          </w:tcPr>
          <w:p w:rsidR="00035760" w:rsidRDefault="00035760" w:rsidP="00C57943"/>
        </w:tc>
        <w:tc>
          <w:tcPr>
            <w:tcW w:w="1418" w:type="dxa"/>
            <w:gridSpan w:val="2"/>
          </w:tcPr>
          <w:p w:rsidR="00035760" w:rsidRDefault="00035760" w:rsidP="00C57943">
            <w:r>
              <w:rPr>
                <w:rFonts w:hint="eastAsia"/>
              </w:rPr>
              <w:t>操作标志</w:t>
            </w:r>
          </w:p>
        </w:tc>
        <w:tc>
          <w:tcPr>
            <w:tcW w:w="1654" w:type="dxa"/>
          </w:tcPr>
          <w:p w:rsidR="00035760" w:rsidRDefault="00035760" w:rsidP="00C57943">
            <w:r>
              <w:rPr>
                <w:rFonts w:hint="eastAsia"/>
              </w:rPr>
              <w:t>oper_flag</w:t>
            </w:r>
          </w:p>
        </w:tc>
        <w:tc>
          <w:tcPr>
            <w:tcW w:w="992" w:type="dxa"/>
          </w:tcPr>
          <w:p w:rsidR="00035760" w:rsidRDefault="00035760" w:rsidP="00C57943">
            <w:r>
              <w:rPr>
                <w:rFonts w:hint="eastAsia"/>
              </w:rPr>
              <w:t>int</w:t>
            </w:r>
          </w:p>
        </w:tc>
        <w:tc>
          <w:tcPr>
            <w:tcW w:w="614" w:type="dxa"/>
          </w:tcPr>
          <w:p w:rsidR="00035760" w:rsidRDefault="00035760" w:rsidP="00C57943">
            <w:r>
              <w:rPr>
                <w:rFonts w:hint="eastAsia"/>
              </w:rPr>
              <w:t>1</w:t>
            </w:r>
          </w:p>
        </w:tc>
        <w:tc>
          <w:tcPr>
            <w:tcW w:w="567" w:type="dxa"/>
          </w:tcPr>
          <w:p w:rsidR="00035760" w:rsidRDefault="00035760" w:rsidP="00C57943">
            <w:r w:rsidRPr="00590337">
              <w:rPr>
                <w:rFonts w:hint="eastAsia"/>
              </w:rPr>
              <w:t>M</w:t>
            </w:r>
          </w:p>
        </w:tc>
        <w:tc>
          <w:tcPr>
            <w:tcW w:w="3533" w:type="dxa"/>
            <w:gridSpan w:val="2"/>
          </w:tcPr>
          <w:p w:rsidR="00035760" w:rsidRDefault="00035760" w:rsidP="00964521">
            <w:r>
              <w:rPr>
                <w:rFonts w:hint="eastAsia"/>
              </w:rPr>
              <w:t>1</w:t>
            </w:r>
            <w:r>
              <w:rPr>
                <w:rFonts w:hint="eastAsia"/>
              </w:rPr>
              <w:t>、</w:t>
            </w:r>
            <w:r w:rsidR="00964521">
              <w:rPr>
                <w:rFonts w:hint="eastAsia"/>
              </w:rPr>
              <w:t>测试</w:t>
            </w:r>
          </w:p>
        </w:tc>
      </w:tr>
      <w:tr w:rsidR="00035760" w:rsidTr="00A14A58">
        <w:trPr>
          <w:trHeight w:hRule="exact" w:val="3422"/>
          <w:jc w:val="center"/>
        </w:trPr>
        <w:tc>
          <w:tcPr>
            <w:tcW w:w="473" w:type="dxa"/>
          </w:tcPr>
          <w:p w:rsidR="00035760" w:rsidRDefault="00035760" w:rsidP="00C57943"/>
        </w:tc>
        <w:tc>
          <w:tcPr>
            <w:tcW w:w="1418" w:type="dxa"/>
            <w:gridSpan w:val="2"/>
          </w:tcPr>
          <w:p w:rsidR="00035760" w:rsidRDefault="00964521" w:rsidP="00C57943">
            <w:r>
              <w:rPr>
                <w:rFonts w:hint="eastAsia"/>
              </w:rPr>
              <w:t>响应加密算法</w:t>
            </w:r>
          </w:p>
        </w:tc>
        <w:tc>
          <w:tcPr>
            <w:tcW w:w="1654" w:type="dxa"/>
          </w:tcPr>
          <w:p w:rsidR="00035760" w:rsidRDefault="00964521" w:rsidP="00C57943">
            <w:r>
              <w:rPr>
                <w:rFonts w:hint="eastAsia"/>
              </w:rPr>
              <w:t>rsp_</w:t>
            </w:r>
            <w:r w:rsidRPr="00964521">
              <w:t>encrypt_mode</w:t>
            </w:r>
          </w:p>
        </w:tc>
        <w:tc>
          <w:tcPr>
            <w:tcW w:w="992" w:type="dxa"/>
          </w:tcPr>
          <w:p w:rsidR="00035760" w:rsidRDefault="000F23AB" w:rsidP="00C57943">
            <w:r>
              <w:rPr>
                <w:rFonts w:hint="eastAsia"/>
              </w:rPr>
              <w:t>char</w:t>
            </w:r>
          </w:p>
        </w:tc>
        <w:tc>
          <w:tcPr>
            <w:tcW w:w="614" w:type="dxa"/>
          </w:tcPr>
          <w:p w:rsidR="00035760" w:rsidRDefault="000F23AB" w:rsidP="00C57943">
            <w:r>
              <w:rPr>
                <w:rFonts w:hint="eastAsia"/>
              </w:rPr>
              <w:t>1</w:t>
            </w:r>
          </w:p>
        </w:tc>
        <w:tc>
          <w:tcPr>
            <w:tcW w:w="567" w:type="dxa"/>
          </w:tcPr>
          <w:p w:rsidR="00035760" w:rsidRDefault="000F23AB" w:rsidP="00C57943">
            <w:r>
              <w:rPr>
                <w:rFonts w:hint="eastAsia"/>
              </w:rPr>
              <w:t>M</w:t>
            </w:r>
          </w:p>
        </w:tc>
        <w:tc>
          <w:tcPr>
            <w:tcW w:w="3533" w:type="dxa"/>
            <w:gridSpan w:val="2"/>
          </w:tcPr>
          <w:p w:rsidR="00A14A58" w:rsidRPr="00A14A58" w:rsidRDefault="00A14A58" w:rsidP="00A14A58">
            <w:pPr>
              <w:rPr>
                <w:sz w:val="18"/>
                <w:szCs w:val="18"/>
              </w:rPr>
            </w:pPr>
            <w:r w:rsidRPr="00A14A58">
              <w:rPr>
                <w:rFonts w:hint="eastAsia"/>
                <w:sz w:val="18"/>
                <w:szCs w:val="18"/>
              </w:rPr>
              <w:t>0</w:t>
            </w:r>
            <w:r w:rsidRPr="00A14A58">
              <w:rPr>
                <w:rFonts w:hint="eastAsia"/>
                <w:sz w:val="18"/>
                <w:szCs w:val="18"/>
              </w:rPr>
              <w:tab/>
            </w:r>
            <w:r w:rsidRPr="00A14A58">
              <w:rPr>
                <w:rFonts w:hint="eastAsia"/>
                <w:sz w:val="18"/>
                <w:szCs w:val="18"/>
              </w:rPr>
              <w:t>无加密，明文传输</w:t>
            </w:r>
          </w:p>
          <w:p w:rsidR="00A14A58" w:rsidRPr="00A14A58" w:rsidRDefault="00A14A58" w:rsidP="00A14A58">
            <w:pPr>
              <w:rPr>
                <w:sz w:val="18"/>
                <w:szCs w:val="18"/>
              </w:rPr>
            </w:pPr>
            <w:r w:rsidRPr="00A14A58">
              <w:rPr>
                <w:rFonts w:hint="eastAsia"/>
                <w:sz w:val="18"/>
                <w:szCs w:val="18"/>
              </w:rPr>
              <w:t>2</w:t>
            </w:r>
            <w:r w:rsidRPr="00A14A58">
              <w:rPr>
                <w:rFonts w:hint="eastAsia"/>
                <w:sz w:val="18"/>
                <w:szCs w:val="18"/>
              </w:rPr>
              <w:tab/>
              <w:t>3DES</w:t>
            </w:r>
            <w:r w:rsidRPr="00A14A58">
              <w:rPr>
                <w:rFonts w:hint="eastAsia"/>
                <w:sz w:val="18"/>
                <w:szCs w:val="18"/>
              </w:rPr>
              <w:t>加密（会话密钥）</w:t>
            </w:r>
          </w:p>
          <w:p w:rsidR="00A14A58" w:rsidRPr="00A14A58" w:rsidRDefault="00A14A58" w:rsidP="00A14A58">
            <w:pPr>
              <w:rPr>
                <w:sz w:val="18"/>
                <w:szCs w:val="18"/>
              </w:rPr>
            </w:pPr>
            <w:r w:rsidRPr="00A14A58">
              <w:rPr>
                <w:rFonts w:hint="eastAsia"/>
                <w:sz w:val="18"/>
                <w:szCs w:val="18"/>
              </w:rPr>
              <w:t>3</w:t>
            </w:r>
            <w:r w:rsidRPr="00A14A58">
              <w:rPr>
                <w:rFonts w:hint="eastAsia"/>
                <w:sz w:val="18"/>
                <w:szCs w:val="18"/>
              </w:rPr>
              <w:tab/>
              <w:t>3DES</w:t>
            </w:r>
            <w:r w:rsidRPr="00A14A58">
              <w:rPr>
                <w:rFonts w:hint="eastAsia"/>
                <w:sz w:val="18"/>
                <w:szCs w:val="18"/>
              </w:rPr>
              <w:t>加密（默认密钥）</w:t>
            </w:r>
          </w:p>
          <w:p w:rsidR="00A14A58" w:rsidRPr="00A14A58" w:rsidRDefault="00A14A58" w:rsidP="00A14A58">
            <w:pPr>
              <w:rPr>
                <w:sz w:val="18"/>
                <w:szCs w:val="18"/>
              </w:rPr>
            </w:pPr>
            <w:r w:rsidRPr="00A14A58">
              <w:rPr>
                <w:rFonts w:hint="eastAsia"/>
                <w:sz w:val="18"/>
                <w:szCs w:val="18"/>
              </w:rPr>
              <w:t>4</w:t>
            </w:r>
            <w:r w:rsidRPr="00A14A58">
              <w:rPr>
                <w:rFonts w:hint="eastAsia"/>
                <w:sz w:val="18"/>
                <w:szCs w:val="18"/>
              </w:rPr>
              <w:tab/>
              <w:t>ZIP</w:t>
            </w:r>
            <w:r w:rsidRPr="00A14A58">
              <w:rPr>
                <w:rFonts w:hint="eastAsia"/>
                <w:sz w:val="18"/>
                <w:szCs w:val="18"/>
              </w:rPr>
              <w:t>压缩</w:t>
            </w:r>
          </w:p>
          <w:p w:rsidR="00A14A58" w:rsidRPr="00A14A58" w:rsidRDefault="00A14A58" w:rsidP="00A14A58">
            <w:pPr>
              <w:rPr>
                <w:sz w:val="18"/>
                <w:szCs w:val="18"/>
              </w:rPr>
            </w:pPr>
            <w:r w:rsidRPr="00A14A58">
              <w:rPr>
                <w:rFonts w:hint="eastAsia"/>
                <w:sz w:val="18"/>
                <w:szCs w:val="18"/>
              </w:rPr>
              <w:t>5</w:t>
            </w:r>
            <w:r w:rsidRPr="00A14A58">
              <w:rPr>
                <w:rFonts w:hint="eastAsia"/>
                <w:sz w:val="18"/>
                <w:szCs w:val="18"/>
              </w:rPr>
              <w:tab/>
            </w:r>
            <w:r w:rsidRPr="00A14A58">
              <w:rPr>
                <w:rFonts w:hint="eastAsia"/>
                <w:sz w:val="18"/>
                <w:szCs w:val="18"/>
              </w:rPr>
              <w:t>先</w:t>
            </w:r>
            <w:r w:rsidRPr="00A14A58">
              <w:rPr>
                <w:rFonts w:hint="eastAsia"/>
                <w:sz w:val="18"/>
                <w:szCs w:val="18"/>
              </w:rPr>
              <w:t>ZIP</w:t>
            </w:r>
            <w:r w:rsidRPr="00A14A58">
              <w:rPr>
                <w:rFonts w:hint="eastAsia"/>
                <w:sz w:val="18"/>
                <w:szCs w:val="18"/>
              </w:rPr>
              <w:t>压缩后再</w:t>
            </w:r>
            <w:r w:rsidRPr="00A14A58">
              <w:rPr>
                <w:rFonts w:hint="eastAsia"/>
                <w:sz w:val="18"/>
                <w:szCs w:val="18"/>
              </w:rPr>
              <w:t>3DES</w:t>
            </w:r>
            <w:r w:rsidRPr="00A14A58">
              <w:rPr>
                <w:rFonts w:hint="eastAsia"/>
                <w:sz w:val="18"/>
                <w:szCs w:val="18"/>
              </w:rPr>
              <w:t>加密</w:t>
            </w:r>
            <w:r w:rsidRPr="00A14A58">
              <w:rPr>
                <w:rFonts w:hint="eastAsia"/>
                <w:sz w:val="18"/>
                <w:szCs w:val="18"/>
              </w:rPr>
              <w:t>(</w:t>
            </w:r>
            <w:r w:rsidRPr="00A14A58">
              <w:rPr>
                <w:rFonts w:hint="eastAsia"/>
                <w:sz w:val="18"/>
                <w:szCs w:val="18"/>
              </w:rPr>
              <w:t>会话密钥</w:t>
            </w:r>
            <w:r w:rsidRPr="00A14A58">
              <w:rPr>
                <w:rFonts w:hint="eastAsia"/>
                <w:sz w:val="18"/>
                <w:szCs w:val="18"/>
              </w:rPr>
              <w:t>)</w:t>
            </w:r>
          </w:p>
          <w:p w:rsidR="00035760" w:rsidRPr="00A14A58" w:rsidRDefault="00A14A58" w:rsidP="00A14A58">
            <w:pPr>
              <w:rPr>
                <w:sz w:val="18"/>
                <w:szCs w:val="18"/>
              </w:rPr>
            </w:pPr>
            <w:r w:rsidRPr="00A14A58">
              <w:rPr>
                <w:rFonts w:hint="eastAsia"/>
                <w:sz w:val="18"/>
                <w:szCs w:val="18"/>
              </w:rPr>
              <w:t>6</w:t>
            </w:r>
            <w:r w:rsidRPr="00A14A58">
              <w:rPr>
                <w:rFonts w:hint="eastAsia"/>
                <w:sz w:val="18"/>
                <w:szCs w:val="18"/>
              </w:rPr>
              <w:tab/>
            </w:r>
            <w:r w:rsidRPr="00A14A58">
              <w:rPr>
                <w:rFonts w:hint="eastAsia"/>
                <w:sz w:val="18"/>
                <w:szCs w:val="18"/>
              </w:rPr>
              <w:t>先</w:t>
            </w:r>
            <w:r w:rsidRPr="00A14A58">
              <w:rPr>
                <w:rFonts w:hint="eastAsia"/>
                <w:sz w:val="18"/>
                <w:szCs w:val="18"/>
              </w:rPr>
              <w:t>ZIP</w:t>
            </w:r>
            <w:r w:rsidRPr="00A14A58">
              <w:rPr>
                <w:rFonts w:hint="eastAsia"/>
                <w:sz w:val="18"/>
                <w:szCs w:val="18"/>
              </w:rPr>
              <w:t>压缩后再</w:t>
            </w:r>
            <w:r w:rsidRPr="00A14A58">
              <w:rPr>
                <w:rFonts w:hint="eastAsia"/>
                <w:sz w:val="18"/>
                <w:szCs w:val="18"/>
              </w:rPr>
              <w:t>3DES</w:t>
            </w:r>
            <w:r w:rsidRPr="00A14A58">
              <w:rPr>
                <w:rFonts w:hint="eastAsia"/>
                <w:sz w:val="18"/>
                <w:szCs w:val="18"/>
              </w:rPr>
              <w:t>加密</w:t>
            </w:r>
            <w:r w:rsidRPr="00A14A58">
              <w:rPr>
                <w:rFonts w:hint="eastAsia"/>
                <w:sz w:val="18"/>
                <w:szCs w:val="18"/>
              </w:rPr>
              <w:t>(</w:t>
            </w:r>
            <w:r w:rsidRPr="00A14A58">
              <w:rPr>
                <w:rFonts w:hint="eastAsia"/>
                <w:sz w:val="18"/>
                <w:szCs w:val="18"/>
              </w:rPr>
              <w:t>默认密密钥</w:t>
            </w:r>
            <w:r w:rsidRPr="00A14A58">
              <w:rPr>
                <w:rFonts w:hint="eastAsia"/>
                <w:sz w:val="18"/>
                <w:szCs w:val="18"/>
              </w:rPr>
              <w:t>)</w:t>
            </w:r>
          </w:p>
        </w:tc>
      </w:tr>
      <w:tr w:rsidR="00035760" w:rsidTr="00964521">
        <w:trPr>
          <w:trHeight w:val="255"/>
          <w:jc w:val="center"/>
        </w:trPr>
        <w:tc>
          <w:tcPr>
            <w:tcW w:w="473" w:type="dxa"/>
          </w:tcPr>
          <w:p w:rsidR="00035760" w:rsidRDefault="00035760" w:rsidP="00C57943"/>
        </w:tc>
        <w:tc>
          <w:tcPr>
            <w:tcW w:w="1418" w:type="dxa"/>
            <w:gridSpan w:val="2"/>
          </w:tcPr>
          <w:p w:rsidR="00035760" w:rsidRDefault="00035760" w:rsidP="00C57943"/>
        </w:tc>
        <w:tc>
          <w:tcPr>
            <w:tcW w:w="1654" w:type="dxa"/>
          </w:tcPr>
          <w:p w:rsidR="00035760" w:rsidRDefault="00035760" w:rsidP="00C57943"/>
        </w:tc>
        <w:tc>
          <w:tcPr>
            <w:tcW w:w="992" w:type="dxa"/>
          </w:tcPr>
          <w:p w:rsidR="00035760" w:rsidRDefault="00035760" w:rsidP="00C57943"/>
        </w:tc>
        <w:tc>
          <w:tcPr>
            <w:tcW w:w="614" w:type="dxa"/>
          </w:tcPr>
          <w:p w:rsidR="00035760" w:rsidRDefault="00035760" w:rsidP="00C57943"/>
        </w:tc>
        <w:tc>
          <w:tcPr>
            <w:tcW w:w="567" w:type="dxa"/>
          </w:tcPr>
          <w:p w:rsidR="00035760" w:rsidRDefault="00035760" w:rsidP="00C57943"/>
        </w:tc>
        <w:tc>
          <w:tcPr>
            <w:tcW w:w="3533" w:type="dxa"/>
            <w:gridSpan w:val="2"/>
          </w:tcPr>
          <w:p w:rsidR="00035760" w:rsidRDefault="00035760" w:rsidP="00C57943"/>
        </w:tc>
      </w:tr>
    </w:tbl>
    <w:p w:rsidR="00035760" w:rsidRDefault="00035760" w:rsidP="00035760"/>
    <w:p w:rsidR="00035760" w:rsidRDefault="00035760" w:rsidP="00035760">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783"/>
        <w:gridCol w:w="762"/>
        <w:gridCol w:w="1356"/>
        <w:gridCol w:w="869"/>
        <w:gridCol w:w="852"/>
        <w:gridCol w:w="992"/>
        <w:gridCol w:w="2658"/>
      </w:tblGrid>
      <w:tr w:rsidR="00035760" w:rsidTr="00C57943">
        <w:trPr>
          <w:trHeight w:hRule="exact" w:val="400"/>
          <w:jc w:val="center"/>
        </w:trPr>
        <w:tc>
          <w:tcPr>
            <w:tcW w:w="1430" w:type="dxa"/>
            <w:gridSpan w:val="2"/>
            <w:shd w:val="clear" w:color="auto" w:fill="auto"/>
          </w:tcPr>
          <w:p w:rsidR="00035760" w:rsidRDefault="00035760" w:rsidP="00C57943">
            <w:r>
              <w:rPr>
                <w:rFonts w:hint="eastAsia"/>
              </w:rPr>
              <w:t>报文类型</w:t>
            </w:r>
          </w:p>
        </w:tc>
        <w:tc>
          <w:tcPr>
            <w:tcW w:w="7489" w:type="dxa"/>
            <w:gridSpan w:val="6"/>
            <w:shd w:val="clear" w:color="auto" w:fill="auto"/>
          </w:tcPr>
          <w:p w:rsidR="00035760" w:rsidRDefault="00035760" w:rsidP="00C57943">
            <w:r>
              <w:rPr>
                <w:rFonts w:hint="eastAsia"/>
              </w:rPr>
              <w:t>响应报文体</w:t>
            </w:r>
          </w:p>
        </w:tc>
      </w:tr>
      <w:tr w:rsidR="00035760" w:rsidTr="00C57943">
        <w:trPr>
          <w:trHeight w:hRule="exact" w:val="400"/>
          <w:jc w:val="center"/>
        </w:trPr>
        <w:tc>
          <w:tcPr>
            <w:tcW w:w="1430" w:type="dxa"/>
            <w:gridSpan w:val="2"/>
            <w:shd w:val="clear" w:color="auto" w:fill="auto"/>
          </w:tcPr>
          <w:p w:rsidR="00035760" w:rsidRDefault="00035760" w:rsidP="00C57943">
            <w:r>
              <w:rPr>
                <w:rFonts w:hint="eastAsia"/>
              </w:rPr>
              <w:t>交易代码</w:t>
            </w:r>
          </w:p>
        </w:tc>
        <w:tc>
          <w:tcPr>
            <w:tcW w:w="7489" w:type="dxa"/>
            <w:gridSpan w:val="6"/>
            <w:shd w:val="clear" w:color="auto" w:fill="auto"/>
          </w:tcPr>
          <w:p w:rsidR="00035760" w:rsidRDefault="00035760" w:rsidP="00C57943">
            <w:r>
              <w:rPr>
                <w:rFonts w:hint="eastAsia"/>
              </w:rPr>
              <w:t>C001</w:t>
            </w:r>
          </w:p>
        </w:tc>
      </w:tr>
      <w:tr w:rsidR="00035760" w:rsidTr="00C57943">
        <w:trPr>
          <w:trHeight w:hRule="exact" w:val="400"/>
          <w:jc w:val="center"/>
        </w:trPr>
        <w:tc>
          <w:tcPr>
            <w:tcW w:w="1430" w:type="dxa"/>
            <w:gridSpan w:val="2"/>
            <w:shd w:val="clear" w:color="auto" w:fill="auto"/>
          </w:tcPr>
          <w:p w:rsidR="00035760" w:rsidRDefault="00035760" w:rsidP="00C57943">
            <w:r>
              <w:rPr>
                <w:rFonts w:hint="eastAsia"/>
              </w:rPr>
              <w:t>报文说明</w:t>
            </w:r>
          </w:p>
        </w:tc>
        <w:tc>
          <w:tcPr>
            <w:tcW w:w="7489" w:type="dxa"/>
            <w:gridSpan w:val="6"/>
            <w:shd w:val="clear" w:color="auto" w:fill="auto"/>
          </w:tcPr>
          <w:p w:rsidR="00035760" w:rsidRDefault="00035760" w:rsidP="00C57943">
            <w:r>
              <w:rPr>
                <w:rFonts w:hint="eastAsia"/>
              </w:rPr>
              <w:t>客户号查询响应报文体</w:t>
            </w:r>
          </w:p>
        </w:tc>
      </w:tr>
      <w:tr w:rsidR="00035760" w:rsidTr="00C57943">
        <w:trPr>
          <w:trHeight w:hRule="exact" w:val="400"/>
          <w:jc w:val="center"/>
        </w:trPr>
        <w:tc>
          <w:tcPr>
            <w:tcW w:w="647" w:type="dxa"/>
            <w:shd w:val="clear" w:color="auto" w:fill="auto"/>
          </w:tcPr>
          <w:p w:rsidR="00035760" w:rsidRDefault="00035760" w:rsidP="00C57943">
            <w:r>
              <w:rPr>
                <w:rFonts w:hint="eastAsia"/>
              </w:rPr>
              <w:lastRenderedPageBreak/>
              <w:t>符号</w:t>
            </w:r>
          </w:p>
        </w:tc>
        <w:tc>
          <w:tcPr>
            <w:tcW w:w="1545" w:type="dxa"/>
            <w:gridSpan w:val="2"/>
            <w:shd w:val="clear" w:color="auto" w:fill="auto"/>
          </w:tcPr>
          <w:p w:rsidR="00035760" w:rsidRDefault="00035760" w:rsidP="00C57943">
            <w:r>
              <w:rPr>
                <w:rFonts w:hint="eastAsia"/>
              </w:rPr>
              <w:t>中文名称</w:t>
            </w:r>
          </w:p>
        </w:tc>
        <w:tc>
          <w:tcPr>
            <w:tcW w:w="1356" w:type="dxa"/>
            <w:shd w:val="clear" w:color="auto" w:fill="auto"/>
          </w:tcPr>
          <w:p w:rsidR="00035760" w:rsidRDefault="00035760" w:rsidP="00C57943">
            <w:r>
              <w:rPr>
                <w:rFonts w:hint="eastAsia"/>
              </w:rPr>
              <w:t>英文名称</w:t>
            </w:r>
          </w:p>
        </w:tc>
        <w:tc>
          <w:tcPr>
            <w:tcW w:w="869" w:type="dxa"/>
            <w:shd w:val="clear" w:color="auto" w:fill="auto"/>
          </w:tcPr>
          <w:p w:rsidR="00035760" w:rsidRDefault="00035760" w:rsidP="00C57943">
            <w:r>
              <w:rPr>
                <w:rFonts w:hint="eastAsia"/>
              </w:rPr>
              <w:t>类型</w:t>
            </w:r>
          </w:p>
        </w:tc>
        <w:tc>
          <w:tcPr>
            <w:tcW w:w="852" w:type="dxa"/>
            <w:shd w:val="clear" w:color="auto" w:fill="auto"/>
          </w:tcPr>
          <w:p w:rsidR="00035760" w:rsidRDefault="00035760" w:rsidP="00C57943">
            <w:r>
              <w:rPr>
                <w:rFonts w:hint="eastAsia"/>
              </w:rPr>
              <w:t>长度</w:t>
            </w:r>
          </w:p>
        </w:tc>
        <w:tc>
          <w:tcPr>
            <w:tcW w:w="992" w:type="dxa"/>
            <w:shd w:val="clear" w:color="auto" w:fill="auto"/>
          </w:tcPr>
          <w:p w:rsidR="00035760" w:rsidRDefault="00035760" w:rsidP="00C57943">
            <w:r>
              <w:rPr>
                <w:rFonts w:hint="eastAsia"/>
              </w:rPr>
              <w:t>必填</w:t>
            </w:r>
          </w:p>
        </w:tc>
        <w:tc>
          <w:tcPr>
            <w:tcW w:w="2658" w:type="dxa"/>
            <w:shd w:val="clear" w:color="auto" w:fill="auto"/>
          </w:tcPr>
          <w:p w:rsidR="00035760" w:rsidRDefault="00035760" w:rsidP="00C57943">
            <w:r>
              <w:rPr>
                <w:rFonts w:hint="eastAsia"/>
              </w:rPr>
              <w:t>说明</w:t>
            </w:r>
          </w:p>
        </w:tc>
      </w:tr>
      <w:tr w:rsidR="00A14A58" w:rsidTr="00C57943">
        <w:trPr>
          <w:trHeight w:val="255"/>
          <w:jc w:val="center"/>
        </w:trPr>
        <w:tc>
          <w:tcPr>
            <w:tcW w:w="647" w:type="dxa"/>
            <w:shd w:val="clear" w:color="auto" w:fill="auto"/>
          </w:tcPr>
          <w:p w:rsidR="00A14A58" w:rsidRDefault="00A14A58" w:rsidP="00F036A7"/>
        </w:tc>
        <w:tc>
          <w:tcPr>
            <w:tcW w:w="1545" w:type="dxa"/>
            <w:gridSpan w:val="2"/>
            <w:shd w:val="clear" w:color="auto" w:fill="auto"/>
          </w:tcPr>
          <w:p w:rsidR="00A14A58" w:rsidRDefault="00A14A58" w:rsidP="00F036A7">
            <w:r>
              <w:rPr>
                <w:rFonts w:hint="eastAsia"/>
              </w:rPr>
              <w:t>操作标志</w:t>
            </w:r>
          </w:p>
        </w:tc>
        <w:tc>
          <w:tcPr>
            <w:tcW w:w="1356" w:type="dxa"/>
            <w:shd w:val="clear" w:color="auto" w:fill="auto"/>
          </w:tcPr>
          <w:p w:rsidR="00A14A58" w:rsidRDefault="00A14A58" w:rsidP="00F036A7">
            <w:r>
              <w:rPr>
                <w:rFonts w:hint="eastAsia"/>
              </w:rPr>
              <w:t>oper_flag</w:t>
            </w:r>
          </w:p>
        </w:tc>
        <w:tc>
          <w:tcPr>
            <w:tcW w:w="869" w:type="dxa"/>
            <w:shd w:val="clear" w:color="auto" w:fill="auto"/>
          </w:tcPr>
          <w:p w:rsidR="00A14A58" w:rsidRDefault="00A14A58" w:rsidP="00F036A7">
            <w:r>
              <w:rPr>
                <w:rFonts w:hint="eastAsia"/>
              </w:rPr>
              <w:t>int</w:t>
            </w:r>
          </w:p>
        </w:tc>
        <w:tc>
          <w:tcPr>
            <w:tcW w:w="852" w:type="dxa"/>
            <w:shd w:val="clear" w:color="auto" w:fill="auto"/>
          </w:tcPr>
          <w:p w:rsidR="00A14A58" w:rsidRDefault="00A14A58" w:rsidP="00F036A7">
            <w:r>
              <w:rPr>
                <w:rFonts w:hint="eastAsia"/>
              </w:rPr>
              <w:t>1</w:t>
            </w:r>
          </w:p>
        </w:tc>
        <w:tc>
          <w:tcPr>
            <w:tcW w:w="992" w:type="dxa"/>
            <w:shd w:val="clear" w:color="auto" w:fill="auto"/>
          </w:tcPr>
          <w:p w:rsidR="00A14A58" w:rsidRDefault="00A14A58" w:rsidP="00F036A7">
            <w:r w:rsidRPr="00590337">
              <w:rPr>
                <w:rFonts w:hint="eastAsia"/>
              </w:rPr>
              <w:t>M</w:t>
            </w:r>
          </w:p>
        </w:tc>
        <w:tc>
          <w:tcPr>
            <w:tcW w:w="2658" w:type="dxa"/>
            <w:shd w:val="clear" w:color="auto" w:fill="auto"/>
          </w:tcPr>
          <w:p w:rsidR="00A14A58" w:rsidRDefault="00A14A58" w:rsidP="00F036A7">
            <w:r>
              <w:rPr>
                <w:rFonts w:hint="eastAsia"/>
              </w:rPr>
              <w:t>1</w:t>
            </w:r>
            <w:r>
              <w:rPr>
                <w:rFonts w:hint="eastAsia"/>
              </w:rPr>
              <w:t>、测试</w:t>
            </w:r>
          </w:p>
        </w:tc>
      </w:tr>
      <w:tr w:rsidR="00A14A58" w:rsidTr="00C57943">
        <w:trPr>
          <w:trHeight w:val="255"/>
          <w:jc w:val="center"/>
        </w:trPr>
        <w:tc>
          <w:tcPr>
            <w:tcW w:w="647" w:type="dxa"/>
            <w:shd w:val="clear" w:color="auto" w:fill="auto"/>
          </w:tcPr>
          <w:p w:rsidR="00A14A58" w:rsidRDefault="00A14A58" w:rsidP="00F036A7"/>
        </w:tc>
        <w:tc>
          <w:tcPr>
            <w:tcW w:w="1545" w:type="dxa"/>
            <w:gridSpan w:val="2"/>
            <w:shd w:val="clear" w:color="auto" w:fill="auto"/>
          </w:tcPr>
          <w:p w:rsidR="00A14A58" w:rsidRDefault="00A14A58" w:rsidP="00F036A7">
            <w:r>
              <w:rPr>
                <w:rFonts w:hint="eastAsia"/>
              </w:rPr>
              <w:t>响应加密算法</w:t>
            </w:r>
          </w:p>
        </w:tc>
        <w:tc>
          <w:tcPr>
            <w:tcW w:w="1356" w:type="dxa"/>
            <w:shd w:val="clear" w:color="auto" w:fill="auto"/>
          </w:tcPr>
          <w:p w:rsidR="00A14A58" w:rsidRDefault="00A14A58" w:rsidP="00F036A7">
            <w:r>
              <w:rPr>
                <w:rFonts w:hint="eastAsia"/>
              </w:rPr>
              <w:t>rsp_</w:t>
            </w:r>
            <w:r w:rsidRPr="00964521">
              <w:t>encrypt_mode</w:t>
            </w:r>
          </w:p>
        </w:tc>
        <w:tc>
          <w:tcPr>
            <w:tcW w:w="869" w:type="dxa"/>
            <w:shd w:val="clear" w:color="auto" w:fill="auto"/>
          </w:tcPr>
          <w:p w:rsidR="00A14A58" w:rsidRDefault="00A14A58" w:rsidP="00F036A7">
            <w:r>
              <w:rPr>
                <w:rFonts w:hint="eastAsia"/>
              </w:rPr>
              <w:t>char</w:t>
            </w:r>
          </w:p>
        </w:tc>
        <w:tc>
          <w:tcPr>
            <w:tcW w:w="852" w:type="dxa"/>
            <w:shd w:val="clear" w:color="auto" w:fill="auto"/>
          </w:tcPr>
          <w:p w:rsidR="00A14A58" w:rsidRDefault="00A14A58" w:rsidP="00F036A7">
            <w:r>
              <w:rPr>
                <w:rFonts w:hint="eastAsia"/>
              </w:rPr>
              <w:t>1</w:t>
            </w:r>
          </w:p>
        </w:tc>
        <w:tc>
          <w:tcPr>
            <w:tcW w:w="992" w:type="dxa"/>
            <w:shd w:val="clear" w:color="auto" w:fill="auto"/>
          </w:tcPr>
          <w:p w:rsidR="00A14A58" w:rsidRDefault="00A14A58" w:rsidP="00F036A7">
            <w:r>
              <w:rPr>
                <w:rFonts w:hint="eastAsia"/>
              </w:rPr>
              <w:t>M</w:t>
            </w:r>
          </w:p>
        </w:tc>
        <w:tc>
          <w:tcPr>
            <w:tcW w:w="2658" w:type="dxa"/>
            <w:shd w:val="clear" w:color="auto" w:fill="auto"/>
          </w:tcPr>
          <w:p w:rsidR="00A14A58" w:rsidRPr="00A14A58" w:rsidRDefault="00A14A58" w:rsidP="00F036A7">
            <w:pPr>
              <w:rPr>
                <w:sz w:val="18"/>
                <w:szCs w:val="18"/>
              </w:rPr>
            </w:pPr>
            <w:r w:rsidRPr="00A14A58">
              <w:rPr>
                <w:rFonts w:hint="eastAsia"/>
                <w:sz w:val="18"/>
                <w:szCs w:val="18"/>
              </w:rPr>
              <w:t>0</w:t>
            </w:r>
            <w:r w:rsidRPr="00A14A58">
              <w:rPr>
                <w:rFonts w:hint="eastAsia"/>
                <w:sz w:val="18"/>
                <w:szCs w:val="18"/>
              </w:rPr>
              <w:tab/>
            </w:r>
            <w:r w:rsidRPr="00A14A58">
              <w:rPr>
                <w:rFonts w:hint="eastAsia"/>
                <w:sz w:val="18"/>
                <w:szCs w:val="18"/>
              </w:rPr>
              <w:t>无加密，明文传输</w:t>
            </w:r>
          </w:p>
          <w:p w:rsidR="00A14A58" w:rsidRPr="00A14A58" w:rsidRDefault="00A14A58" w:rsidP="00F036A7">
            <w:pPr>
              <w:rPr>
                <w:sz w:val="18"/>
                <w:szCs w:val="18"/>
              </w:rPr>
            </w:pPr>
            <w:r w:rsidRPr="00A14A58">
              <w:rPr>
                <w:rFonts w:hint="eastAsia"/>
                <w:sz w:val="18"/>
                <w:szCs w:val="18"/>
              </w:rPr>
              <w:t>2</w:t>
            </w:r>
            <w:r w:rsidRPr="00A14A58">
              <w:rPr>
                <w:rFonts w:hint="eastAsia"/>
                <w:sz w:val="18"/>
                <w:szCs w:val="18"/>
              </w:rPr>
              <w:tab/>
              <w:t>3DES</w:t>
            </w:r>
            <w:r w:rsidRPr="00A14A58">
              <w:rPr>
                <w:rFonts w:hint="eastAsia"/>
                <w:sz w:val="18"/>
                <w:szCs w:val="18"/>
              </w:rPr>
              <w:t>加密（会话密钥）</w:t>
            </w:r>
          </w:p>
          <w:p w:rsidR="00A14A58" w:rsidRPr="00A14A58" w:rsidRDefault="00A14A58" w:rsidP="00F036A7">
            <w:pPr>
              <w:rPr>
                <w:sz w:val="18"/>
                <w:szCs w:val="18"/>
              </w:rPr>
            </w:pPr>
            <w:r w:rsidRPr="00A14A58">
              <w:rPr>
                <w:rFonts w:hint="eastAsia"/>
                <w:sz w:val="18"/>
                <w:szCs w:val="18"/>
              </w:rPr>
              <w:t>3</w:t>
            </w:r>
            <w:r w:rsidRPr="00A14A58">
              <w:rPr>
                <w:rFonts w:hint="eastAsia"/>
                <w:sz w:val="18"/>
                <w:szCs w:val="18"/>
              </w:rPr>
              <w:tab/>
              <w:t>3DES</w:t>
            </w:r>
            <w:r w:rsidRPr="00A14A58">
              <w:rPr>
                <w:rFonts w:hint="eastAsia"/>
                <w:sz w:val="18"/>
                <w:szCs w:val="18"/>
              </w:rPr>
              <w:t>加密（默认密钥）</w:t>
            </w:r>
          </w:p>
          <w:p w:rsidR="00A14A58" w:rsidRPr="00A14A58" w:rsidRDefault="00A14A58" w:rsidP="00F036A7">
            <w:pPr>
              <w:rPr>
                <w:sz w:val="18"/>
                <w:szCs w:val="18"/>
              </w:rPr>
            </w:pPr>
            <w:r w:rsidRPr="00A14A58">
              <w:rPr>
                <w:rFonts w:hint="eastAsia"/>
                <w:sz w:val="18"/>
                <w:szCs w:val="18"/>
              </w:rPr>
              <w:t>4</w:t>
            </w:r>
            <w:r w:rsidRPr="00A14A58">
              <w:rPr>
                <w:rFonts w:hint="eastAsia"/>
                <w:sz w:val="18"/>
                <w:szCs w:val="18"/>
              </w:rPr>
              <w:tab/>
              <w:t>ZIP</w:t>
            </w:r>
            <w:r w:rsidRPr="00A14A58">
              <w:rPr>
                <w:rFonts w:hint="eastAsia"/>
                <w:sz w:val="18"/>
                <w:szCs w:val="18"/>
              </w:rPr>
              <w:t>压缩</w:t>
            </w:r>
          </w:p>
          <w:p w:rsidR="00A14A58" w:rsidRPr="00A14A58" w:rsidRDefault="00A14A58" w:rsidP="00F036A7">
            <w:pPr>
              <w:rPr>
                <w:sz w:val="18"/>
                <w:szCs w:val="18"/>
              </w:rPr>
            </w:pPr>
            <w:r w:rsidRPr="00A14A58">
              <w:rPr>
                <w:rFonts w:hint="eastAsia"/>
                <w:sz w:val="18"/>
                <w:szCs w:val="18"/>
              </w:rPr>
              <w:t>5</w:t>
            </w:r>
            <w:r w:rsidRPr="00A14A58">
              <w:rPr>
                <w:rFonts w:hint="eastAsia"/>
                <w:sz w:val="18"/>
                <w:szCs w:val="18"/>
              </w:rPr>
              <w:tab/>
            </w:r>
            <w:r w:rsidRPr="00A14A58">
              <w:rPr>
                <w:rFonts w:hint="eastAsia"/>
                <w:sz w:val="18"/>
                <w:szCs w:val="18"/>
              </w:rPr>
              <w:t>先</w:t>
            </w:r>
            <w:r w:rsidRPr="00A14A58">
              <w:rPr>
                <w:rFonts w:hint="eastAsia"/>
                <w:sz w:val="18"/>
                <w:szCs w:val="18"/>
              </w:rPr>
              <w:t>ZIP</w:t>
            </w:r>
            <w:r w:rsidRPr="00A14A58">
              <w:rPr>
                <w:rFonts w:hint="eastAsia"/>
                <w:sz w:val="18"/>
                <w:szCs w:val="18"/>
              </w:rPr>
              <w:t>压缩后再</w:t>
            </w:r>
            <w:r w:rsidRPr="00A14A58">
              <w:rPr>
                <w:rFonts w:hint="eastAsia"/>
                <w:sz w:val="18"/>
                <w:szCs w:val="18"/>
              </w:rPr>
              <w:t>3DES</w:t>
            </w:r>
            <w:r w:rsidRPr="00A14A58">
              <w:rPr>
                <w:rFonts w:hint="eastAsia"/>
                <w:sz w:val="18"/>
                <w:szCs w:val="18"/>
              </w:rPr>
              <w:t>加密</w:t>
            </w:r>
            <w:r w:rsidRPr="00A14A58">
              <w:rPr>
                <w:rFonts w:hint="eastAsia"/>
                <w:sz w:val="18"/>
                <w:szCs w:val="18"/>
              </w:rPr>
              <w:t>(</w:t>
            </w:r>
            <w:r w:rsidRPr="00A14A58">
              <w:rPr>
                <w:rFonts w:hint="eastAsia"/>
                <w:sz w:val="18"/>
                <w:szCs w:val="18"/>
              </w:rPr>
              <w:t>会话密钥</w:t>
            </w:r>
            <w:r w:rsidRPr="00A14A58">
              <w:rPr>
                <w:rFonts w:hint="eastAsia"/>
                <w:sz w:val="18"/>
                <w:szCs w:val="18"/>
              </w:rPr>
              <w:t>)</w:t>
            </w:r>
          </w:p>
          <w:p w:rsidR="00A14A58" w:rsidRDefault="00A14A58" w:rsidP="00F036A7">
            <w:r w:rsidRPr="00A14A58">
              <w:rPr>
                <w:rFonts w:hint="eastAsia"/>
                <w:sz w:val="18"/>
                <w:szCs w:val="18"/>
              </w:rPr>
              <w:t>6</w:t>
            </w:r>
            <w:r w:rsidRPr="00A14A58">
              <w:rPr>
                <w:rFonts w:hint="eastAsia"/>
                <w:sz w:val="18"/>
                <w:szCs w:val="18"/>
              </w:rPr>
              <w:tab/>
            </w:r>
            <w:r w:rsidRPr="00A14A58">
              <w:rPr>
                <w:rFonts w:hint="eastAsia"/>
                <w:sz w:val="18"/>
                <w:szCs w:val="18"/>
              </w:rPr>
              <w:t>先</w:t>
            </w:r>
            <w:r w:rsidRPr="00A14A58">
              <w:rPr>
                <w:rFonts w:hint="eastAsia"/>
                <w:sz w:val="18"/>
                <w:szCs w:val="18"/>
              </w:rPr>
              <w:t>ZIP</w:t>
            </w:r>
            <w:r w:rsidRPr="00A14A58">
              <w:rPr>
                <w:rFonts w:hint="eastAsia"/>
                <w:sz w:val="18"/>
                <w:szCs w:val="18"/>
              </w:rPr>
              <w:t>压缩后再</w:t>
            </w:r>
            <w:r w:rsidRPr="00A14A58">
              <w:rPr>
                <w:rFonts w:hint="eastAsia"/>
                <w:sz w:val="18"/>
                <w:szCs w:val="18"/>
              </w:rPr>
              <w:t>3DES</w:t>
            </w:r>
            <w:r w:rsidRPr="00A14A58">
              <w:rPr>
                <w:rFonts w:hint="eastAsia"/>
                <w:sz w:val="18"/>
                <w:szCs w:val="18"/>
              </w:rPr>
              <w:t>加密</w:t>
            </w:r>
            <w:r w:rsidRPr="00A14A58">
              <w:rPr>
                <w:rFonts w:hint="eastAsia"/>
                <w:sz w:val="18"/>
                <w:szCs w:val="18"/>
              </w:rPr>
              <w:t>(</w:t>
            </w:r>
            <w:r w:rsidRPr="00A14A58">
              <w:rPr>
                <w:rFonts w:hint="eastAsia"/>
                <w:sz w:val="18"/>
                <w:szCs w:val="18"/>
              </w:rPr>
              <w:t>默认密密钥</w:t>
            </w:r>
            <w:r w:rsidRPr="00A14A58">
              <w:rPr>
                <w:rFonts w:hint="eastAsia"/>
                <w:sz w:val="18"/>
                <w:szCs w:val="18"/>
              </w:rPr>
              <w:t>)</w:t>
            </w:r>
          </w:p>
        </w:tc>
      </w:tr>
      <w:tr w:rsidR="00A14A58" w:rsidTr="00C57943">
        <w:trPr>
          <w:trHeight w:val="255"/>
          <w:jc w:val="center"/>
        </w:trPr>
        <w:tc>
          <w:tcPr>
            <w:tcW w:w="647" w:type="dxa"/>
            <w:shd w:val="clear" w:color="auto" w:fill="auto"/>
          </w:tcPr>
          <w:p w:rsidR="00A14A58" w:rsidRDefault="00A14A58" w:rsidP="00F036A7"/>
        </w:tc>
        <w:tc>
          <w:tcPr>
            <w:tcW w:w="1545" w:type="dxa"/>
            <w:gridSpan w:val="2"/>
            <w:shd w:val="clear" w:color="auto" w:fill="auto"/>
          </w:tcPr>
          <w:p w:rsidR="00A14A58" w:rsidRDefault="00A14A58" w:rsidP="00F036A7"/>
        </w:tc>
        <w:tc>
          <w:tcPr>
            <w:tcW w:w="1356" w:type="dxa"/>
            <w:shd w:val="clear" w:color="auto" w:fill="auto"/>
          </w:tcPr>
          <w:p w:rsidR="00A14A58" w:rsidRDefault="00A14A58" w:rsidP="00F036A7"/>
        </w:tc>
        <w:tc>
          <w:tcPr>
            <w:tcW w:w="869" w:type="dxa"/>
            <w:shd w:val="clear" w:color="auto" w:fill="auto"/>
          </w:tcPr>
          <w:p w:rsidR="00A14A58" w:rsidRDefault="00A14A58" w:rsidP="00F036A7"/>
        </w:tc>
        <w:tc>
          <w:tcPr>
            <w:tcW w:w="852" w:type="dxa"/>
            <w:shd w:val="clear" w:color="auto" w:fill="auto"/>
          </w:tcPr>
          <w:p w:rsidR="00A14A58" w:rsidRDefault="00A14A58" w:rsidP="00F036A7"/>
        </w:tc>
        <w:tc>
          <w:tcPr>
            <w:tcW w:w="992" w:type="dxa"/>
            <w:shd w:val="clear" w:color="auto" w:fill="auto"/>
          </w:tcPr>
          <w:p w:rsidR="00A14A58" w:rsidRDefault="00A14A58" w:rsidP="00F036A7"/>
        </w:tc>
        <w:tc>
          <w:tcPr>
            <w:tcW w:w="2658" w:type="dxa"/>
            <w:shd w:val="clear" w:color="auto" w:fill="auto"/>
          </w:tcPr>
          <w:p w:rsidR="00A14A58" w:rsidRDefault="00A14A58" w:rsidP="00F036A7"/>
        </w:tc>
      </w:tr>
    </w:tbl>
    <w:p w:rsidR="00C67379" w:rsidRPr="00AD3A2C" w:rsidRDefault="00C67379" w:rsidP="00AD3A2C">
      <w:pPr>
        <w:rPr>
          <w:lang w:val="zh-CN"/>
        </w:rPr>
      </w:pPr>
    </w:p>
    <w:p w:rsidR="0037531D" w:rsidRDefault="0037531D">
      <w:pPr>
        <w:pStyle w:val="1"/>
      </w:pPr>
      <w:bookmarkStart w:id="469" w:name="_Toc381368101"/>
      <w:bookmarkStart w:id="470" w:name="_Toc382472207"/>
      <w:bookmarkStart w:id="471" w:name="_Toc458763536"/>
      <w:r>
        <w:rPr>
          <w:rFonts w:hint="eastAsia"/>
        </w:rPr>
        <w:t>常量</w:t>
      </w:r>
      <w:bookmarkEnd w:id="468"/>
      <w:bookmarkEnd w:id="469"/>
      <w:r>
        <w:rPr>
          <w:rFonts w:hint="eastAsia"/>
        </w:rPr>
        <w:t>定义</w:t>
      </w:r>
      <w:bookmarkEnd w:id="470"/>
      <w:bookmarkEnd w:id="471"/>
    </w:p>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472" w:name="_Toc234155604"/>
      <w:bookmarkStart w:id="473" w:name="_Toc286133464"/>
      <w:bookmarkStart w:id="474" w:name="_Toc458763537"/>
      <w:bookmarkStart w:id="475" w:name="_Toc381258178"/>
      <w:r w:rsidRPr="0037383C">
        <w:rPr>
          <w:rFonts w:hint="eastAsia"/>
        </w:rPr>
        <w:t>acct_type</w:t>
      </w:r>
      <w:r w:rsidRPr="0037383C">
        <w:rPr>
          <w:rFonts w:hint="eastAsia"/>
        </w:rPr>
        <w:t>（账户类型）</w:t>
      </w:r>
      <w:bookmarkEnd w:id="472"/>
      <w:bookmarkEnd w:id="473"/>
      <w:bookmarkEnd w:id="474"/>
    </w:p>
    <w:p w:rsidR="00B60F06" w:rsidRPr="0037383C" w:rsidRDefault="00B60F06" w:rsidP="00B60F06">
      <w:r w:rsidRPr="0037383C">
        <w:rPr>
          <w:rFonts w:hint="eastAsia"/>
        </w:rPr>
        <w:t>渠道开户时，只能使用</w:t>
      </w:r>
      <w:r w:rsidRPr="0037383C">
        <w:rPr>
          <w:rFonts w:hint="eastAsia"/>
        </w:rPr>
        <w:t>2</w:t>
      </w:r>
      <w:r w:rsidRPr="0037383C">
        <w:rPr>
          <w:rFonts w:hint="eastAsia"/>
        </w:rPr>
        <w:t>和</w:t>
      </w:r>
      <w:r w:rsidRPr="0037383C">
        <w:rPr>
          <w:rFonts w:hint="eastAsia"/>
        </w:rPr>
        <w:t>3.</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自营账户</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法人账户</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37383C">
              <w:rPr>
                <w:rFonts w:hint="eastAsia"/>
              </w:rPr>
              <w:t>个人账户</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37383C">
              <w:rPr>
                <w:rFonts w:hint="eastAsia"/>
              </w:rPr>
              <w:t>佣金账户</w:t>
            </w:r>
          </w:p>
        </w:tc>
      </w:tr>
    </w:tbl>
    <w:p w:rsidR="00B60F06" w:rsidRPr="0037383C" w:rsidRDefault="00A476D0" w:rsidP="00B60F06">
      <w:pPr>
        <w:pStyle w:val="2"/>
        <w:keepNext/>
        <w:keepLines/>
        <w:widowControl w:val="0"/>
        <w:numPr>
          <w:ilvl w:val="1"/>
          <w:numId w:val="0"/>
        </w:numPr>
        <w:spacing w:before="260" w:after="260" w:line="480" w:lineRule="auto"/>
        <w:ind w:left="567" w:hanging="567"/>
        <w:jc w:val="both"/>
      </w:pPr>
      <w:bookmarkStart w:id="476" w:name="_exch_type（交易类型）"/>
      <w:bookmarkStart w:id="477" w:name="_Toc234155605"/>
      <w:bookmarkStart w:id="478" w:name="_Toc286133465"/>
      <w:bookmarkStart w:id="479" w:name="_Toc458763538"/>
      <w:bookmarkEnd w:id="476"/>
      <w:r>
        <w:rPr>
          <w:rFonts w:hint="eastAsia"/>
        </w:rPr>
        <w:t>exch_</w:t>
      </w:r>
      <w:r w:rsidR="004272D0">
        <w:rPr>
          <w:rFonts w:hint="eastAsia"/>
        </w:rPr>
        <w:t>type</w:t>
      </w:r>
      <w:r w:rsidR="00B60F06" w:rsidRPr="0037383C">
        <w:rPr>
          <w:rFonts w:hint="eastAsia"/>
        </w:rPr>
        <w:t>（交易类型）</w:t>
      </w:r>
      <w:bookmarkEnd w:id="477"/>
      <w:bookmarkEnd w:id="478"/>
      <w:bookmarkEnd w:id="479"/>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4011</w:t>
            </w:r>
          </w:p>
        </w:tc>
        <w:tc>
          <w:tcPr>
            <w:tcW w:w="5137" w:type="dxa"/>
          </w:tcPr>
          <w:p w:rsidR="00B60F06" w:rsidRPr="0037383C" w:rsidRDefault="00B60F06" w:rsidP="00D840A2">
            <w:r w:rsidRPr="0037383C">
              <w:rPr>
                <w:rFonts w:hint="eastAsia"/>
              </w:rPr>
              <w:t>现货买入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4012</w:t>
            </w:r>
          </w:p>
        </w:tc>
        <w:tc>
          <w:tcPr>
            <w:tcW w:w="5137" w:type="dxa"/>
          </w:tcPr>
          <w:p w:rsidR="00B60F06" w:rsidRPr="0037383C" w:rsidRDefault="00B60F06" w:rsidP="00D840A2">
            <w:r w:rsidRPr="0037383C">
              <w:rPr>
                <w:rFonts w:hint="eastAsia"/>
              </w:rPr>
              <w:t>现货卖出</w:t>
            </w:r>
          </w:p>
        </w:tc>
      </w:tr>
      <w:tr w:rsidR="00B60F06" w:rsidRPr="0037383C" w:rsidTr="00D840A2">
        <w:trPr>
          <w:trHeight w:val="302"/>
          <w:jc w:val="center"/>
        </w:trPr>
        <w:tc>
          <w:tcPr>
            <w:tcW w:w="2438" w:type="dxa"/>
          </w:tcPr>
          <w:p w:rsidR="00B60F06" w:rsidRPr="0037383C" w:rsidRDefault="00B60F06" w:rsidP="00D840A2">
            <w:r w:rsidRPr="0037383C">
              <w:rPr>
                <w:rFonts w:hint="eastAsia"/>
              </w:rPr>
              <w:lastRenderedPageBreak/>
              <w:t>4021</w:t>
            </w:r>
          </w:p>
        </w:tc>
        <w:tc>
          <w:tcPr>
            <w:tcW w:w="5137" w:type="dxa"/>
          </w:tcPr>
          <w:p w:rsidR="00B60F06" w:rsidRPr="0037383C" w:rsidRDefault="00B60F06" w:rsidP="00D840A2">
            <w:r w:rsidRPr="0037383C">
              <w:rPr>
                <w:rFonts w:hint="eastAsia"/>
              </w:rPr>
              <w:t>远期开多仓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4022</w:t>
            </w:r>
          </w:p>
        </w:tc>
        <w:tc>
          <w:tcPr>
            <w:tcW w:w="5137" w:type="dxa"/>
          </w:tcPr>
          <w:p w:rsidR="00B60F06" w:rsidRPr="0037383C" w:rsidRDefault="00B60F06" w:rsidP="00D840A2">
            <w:r w:rsidRPr="0037383C">
              <w:rPr>
                <w:rFonts w:hint="eastAsia"/>
              </w:rPr>
              <w:t>远期开空仓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4041</w:t>
            </w:r>
          </w:p>
        </w:tc>
        <w:tc>
          <w:tcPr>
            <w:tcW w:w="5137" w:type="dxa"/>
          </w:tcPr>
          <w:p w:rsidR="00B60F06" w:rsidRPr="0037383C" w:rsidRDefault="00B60F06" w:rsidP="00D840A2">
            <w:r w:rsidRPr="0037383C">
              <w:rPr>
                <w:rFonts w:hint="eastAsia"/>
              </w:rPr>
              <w:t>延期开多仓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4042</w:t>
            </w:r>
          </w:p>
        </w:tc>
        <w:tc>
          <w:tcPr>
            <w:tcW w:w="5137" w:type="dxa"/>
          </w:tcPr>
          <w:p w:rsidR="00B60F06" w:rsidRPr="0037383C" w:rsidRDefault="00B60F06" w:rsidP="00D840A2">
            <w:r w:rsidRPr="0037383C">
              <w:rPr>
                <w:rFonts w:hint="eastAsia"/>
              </w:rPr>
              <w:t>延期开空仓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4043</w:t>
            </w:r>
          </w:p>
        </w:tc>
        <w:tc>
          <w:tcPr>
            <w:tcW w:w="5137" w:type="dxa"/>
          </w:tcPr>
          <w:p w:rsidR="00B60F06" w:rsidRPr="0037383C" w:rsidRDefault="00B60F06" w:rsidP="00D840A2">
            <w:r w:rsidRPr="0037383C">
              <w:rPr>
                <w:rFonts w:hint="eastAsia"/>
              </w:rPr>
              <w:t>延期平多仓</w:t>
            </w:r>
            <w:r w:rsidRPr="0037383C">
              <w:rPr>
                <w:rFonts w:hint="eastAsia"/>
              </w:rPr>
              <w:t>/</w:t>
            </w:r>
            <w:r w:rsidRPr="0037383C">
              <w:rPr>
                <w:rFonts w:hint="eastAsia"/>
              </w:rPr>
              <w:t>平卖</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4044</w:t>
            </w:r>
          </w:p>
        </w:tc>
        <w:tc>
          <w:tcPr>
            <w:tcW w:w="5137" w:type="dxa"/>
          </w:tcPr>
          <w:p w:rsidR="00B60F06" w:rsidRPr="0037383C" w:rsidRDefault="00B60F06" w:rsidP="00D840A2">
            <w:r w:rsidRPr="0037383C">
              <w:rPr>
                <w:rFonts w:hint="eastAsia"/>
              </w:rPr>
              <w:t>延期平空仓</w:t>
            </w:r>
            <w:r w:rsidRPr="0037383C">
              <w:rPr>
                <w:rFonts w:hint="eastAsia"/>
              </w:rPr>
              <w:t>/</w:t>
            </w:r>
            <w:r w:rsidRPr="0037383C">
              <w:rPr>
                <w:rFonts w:hint="eastAsia"/>
              </w:rPr>
              <w:t>平买</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4045</w:t>
            </w:r>
          </w:p>
        </w:tc>
        <w:tc>
          <w:tcPr>
            <w:tcW w:w="5137" w:type="dxa"/>
          </w:tcPr>
          <w:p w:rsidR="00B60F06" w:rsidRPr="0037383C" w:rsidRDefault="00B60F06" w:rsidP="00D840A2">
            <w:r w:rsidRPr="0037383C">
              <w:rPr>
                <w:rFonts w:hint="eastAsia"/>
              </w:rPr>
              <w:t>延期收</w:t>
            </w:r>
            <w:r>
              <w:rPr>
                <w:rFonts w:hint="eastAsia"/>
              </w:rPr>
              <w:t>货</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4046</w:t>
            </w:r>
          </w:p>
        </w:tc>
        <w:tc>
          <w:tcPr>
            <w:tcW w:w="5137" w:type="dxa"/>
          </w:tcPr>
          <w:p w:rsidR="00B60F06" w:rsidRPr="0037383C" w:rsidRDefault="00B60F06" w:rsidP="00D840A2">
            <w:r w:rsidRPr="0037383C">
              <w:rPr>
                <w:rFonts w:hint="eastAsia"/>
              </w:rPr>
              <w:t>延期交</w:t>
            </w:r>
            <w:r>
              <w:rPr>
                <w:rFonts w:hint="eastAsia"/>
              </w:rPr>
              <w:t>货</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4047</w:t>
            </w:r>
          </w:p>
        </w:tc>
        <w:tc>
          <w:tcPr>
            <w:tcW w:w="5137" w:type="dxa"/>
          </w:tcPr>
          <w:p w:rsidR="00B60F06" w:rsidRPr="0037383C" w:rsidRDefault="00B60F06" w:rsidP="00D840A2">
            <w:r w:rsidRPr="0037383C">
              <w:rPr>
                <w:rFonts w:hint="eastAsia"/>
              </w:rPr>
              <w:t>中立仓收</w:t>
            </w:r>
            <w:r>
              <w:rPr>
                <w:rFonts w:hint="eastAsia"/>
              </w:rPr>
              <w:t>货</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4048</w:t>
            </w:r>
          </w:p>
        </w:tc>
        <w:tc>
          <w:tcPr>
            <w:tcW w:w="5137" w:type="dxa"/>
          </w:tcPr>
          <w:p w:rsidR="00B60F06" w:rsidRPr="0037383C" w:rsidRDefault="00B60F06" w:rsidP="00D840A2">
            <w:r w:rsidRPr="0037383C">
              <w:rPr>
                <w:rFonts w:hint="eastAsia"/>
              </w:rPr>
              <w:t>中立仓交</w:t>
            </w:r>
            <w:r>
              <w:rPr>
                <w:rFonts w:hint="eastAsia"/>
              </w:rPr>
              <w:t>货</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480" w:name="_b_buyorsell（买卖方向）"/>
      <w:bookmarkStart w:id="481" w:name="_Toc234155606"/>
      <w:bookmarkStart w:id="482" w:name="_Toc286133466"/>
      <w:bookmarkStart w:id="483" w:name="_Toc458763539"/>
      <w:bookmarkEnd w:id="480"/>
      <w:r w:rsidRPr="0037383C">
        <w:rPr>
          <w:rFonts w:hint="eastAsia"/>
        </w:rPr>
        <w:t>b_buyorsell</w:t>
      </w:r>
      <w:r w:rsidRPr="0037383C">
        <w:rPr>
          <w:rFonts w:hint="eastAsia"/>
        </w:rPr>
        <w:t>（买卖方向）</w:t>
      </w:r>
      <w:bookmarkEnd w:id="481"/>
      <w:bookmarkEnd w:id="482"/>
      <w:bookmarkEnd w:id="483"/>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b</w:t>
            </w:r>
          </w:p>
        </w:tc>
        <w:tc>
          <w:tcPr>
            <w:tcW w:w="5137" w:type="dxa"/>
          </w:tcPr>
          <w:p w:rsidR="00B60F06" w:rsidRPr="0037383C" w:rsidRDefault="00B60F06" w:rsidP="00D840A2">
            <w:r w:rsidRPr="0037383C">
              <w:rPr>
                <w:rFonts w:hint="eastAsia"/>
              </w:rPr>
              <w:t>买</w:t>
            </w:r>
          </w:p>
        </w:tc>
      </w:tr>
      <w:tr w:rsidR="00B60F06" w:rsidRPr="0037383C" w:rsidTr="00D840A2">
        <w:trPr>
          <w:trHeight w:val="302"/>
          <w:jc w:val="center"/>
        </w:trPr>
        <w:tc>
          <w:tcPr>
            <w:tcW w:w="2438" w:type="dxa"/>
          </w:tcPr>
          <w:p w:rsidR="00B60F06" w:rsidRPr="0037383C" w:rsidRDefault="00B60F06" w:rsidP="00D840A2">
            <w:r w:rsidRPr="0037383C">
              <w:rPr>
                <w:rFonts w:hint="eastAsia"/>
              </w:rPr>
              <w:t>s</w:t>
            </w:r>
          </w:p>
        </w:tc>
        <w:tc>
          <w:tcPr>
            <w:tcW w:w="5137" w:type="dxa"/>
          </w:tcPr>
          <w:p w:rsidR="00B60F06" w:rsidRPr="0037383C" w:rsidRDefault="00B60F06" w:rsidP="00D840A2">
            <w:r w:rsidRPr="0037383C">
              <w:rPr>
                <w:rFonts w:hint="eastAsia"/>
              </w:rPr>
              <w:t>卖</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484" w:name="_b_offset_flag（开平标志）"/>
      <w:bookmarkStart w:id="485" w:name="_Toc234155607"/>
      <w:bookmarkStart w:id="486" w:name="_Toc286133467"/>
      <w:bookmarkStart w:id="487" w:name="_Toc458763540"/>
      <w:bookmarkEnd w:id="484"/>
      <w:r w:rsidRPr="0037383C">
        <w:rPr>
          <w:rFonts w:hint="eastAsia"/>
        </w:rPr>
        <w:t>b_offset_flag</w:t>
      </w:r>
      <w:r w:rsidRPr="0037383C">
        <w:rPr>
          <w:rFonts w:hint="eastAsia"/>
        </w:rPr>
        <w:t>（开平标志）</w:t>
      </w:r>
      <w:bookmarkEnd w:id="485"/>
      <w:bookmarkEnd w:id="486"/>
      <w:bookmarkEnd w:id="487"/>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w:t>
            </w:r>
          </w:p>
        </w:tc>
        <w:tc>
          <w:tcPr>
            <w:tcW w:w="5137" w:type="dxa"/>
          </w:tcPr>
          <w:p w:rsidR="00B60F06" w:rsidRPr="0037383C" w:rsidRDefault="00B60F06" w:rsidP="00D840A2">
            <w:r w:rsidRPr="0037383C">
              <w:rPr>
                <w:rFonts w:hint="eastAsia"/>
              </w:rPr>
              <w:t>开仓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平仓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强平</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488" w:name="_b_deli_flag（交割标志）"/>
      <w:bookmarkStart w:id="489" w:name="_Toc234155608"/>
      <w:bookmarkStart w:id="490" w:name="_Toc286133468"/>
      <w:bookmarkStart w:id="491" w:name="_Toc458763541"/>
      <w:bookmarkEnd w:id="488"/>
      <w:r w:rsidRPr="0037383C">
        <w:rPr>
          <w:rFonts w:hint="eastAsia"/>
        </w:rPr>
        <w:lastRenderedPageBreak/>
        <w:t>b_deli_flag</w:t>
      </w:r>
      <w:r w:rsidRPr="0037383C">
        <w:rPr>
          <w:rFonts w:hint="eastAsia"/>
        </w:rPr>
        <w:t>（交割标志）</w:t>
      </w:r>
      <w:bookmarkEnd w:id="489"/>
      <w:bookmarkEnd w:id="490"/>
      <w:bookmarkEnd w:id="491"/>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普通交割</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中立仓</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492" w:name="_b_entr_stat（委托状态）"/>
      <w:bookmarkStart w:id="493" w:name="_Toc234155609"/>
      <w:bookmarkStart w:id="494" w:name="_Toc286133469"/>
      <w:bookmarkStart w:id="495" w:name="_Toc458763542"/>
      <w:bookmarkEnd w:id="492"/>
      <w:r w:rsidRPr="0037383C">
        <w:rPr>
          <w:rFonts w:hint="eastAsia"/>
        </w:rPr>
        <w:t>b_entr_stat</w:t>
      </w:r>
      <w:r w:rsidRPr="0037383C">
        <w:rPr>
          <w:rFonts w:hint="eastAsia"/>
        </w:rPr>
        <w:t>（委托状态）</w:t>
      </w:r>
      <w:bookmarkEnd w:id="493"/>
      <w:bookmarkEnd w:id="494"/>
      <w:bookmarkEnd w:id="495"/>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Pr>
                <w:rFonts w:hint="eastAsia"/>
              </w:rPr>
              <w:t>正在报入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Pr>
                <w:rFonts w:hint="eastAsia"/>
              </w:rPr>
              <w:t>无效</w:t>
            </w:r>
          </w:p>
        </w:tc>
      </w:tr>
      <w:tr w:rsidR="00B60F06" w:rsidRPr="0037383C" w:rsidTr="00D840A2">
        <w:trPr>
          <w:trHeight w:val="302"/>
          <w:jc w:val="center"/>
        </w:trPr>
        <w:tc>
          <w:tcPr>
            <w:tcW w:w="2438" w:type="dxa"/>
          </w:tcPr>
          <w:p w:rsidR="00B60F06" w:rsidRPr="0037383C" w:rsidRDefault="00B60F06" w:rsidP="00D840A2">
            <w:r w:rsidRPr="0037383C">
              <w:rPr>
                <w:rFonts w:hint="eastAsia"/>
              </w:rPr>
              <w:t>c</w:t>
            </w:r>
          </w:p>
        </w:tc>
        <w:tc>
          <w:tcPr>
            <w:tcW w:w="5137" w:type="dxa"/>
          </w:tcPr>
          <w:p w:rsidR="00B60F06" w:rsidRPr="0037383C" w:rsidRDefault="00B60F06" w:rsidP="00D840A2">
            <w:r>
              <w:rPr>
                <w:rFonts w:hint="eastAsia"/>
              </w:rPr>
              <w:t>全部成交</w:t>
            </w:r>
          </w:p>
        </w:tc>
      </w:tr>
      <w:tr w:rsidR="00B60F06" w:rsidRPr="0037383C" w:rsidTr="00D840A2">
        <w:trPr>
          <w:trHeight w:val="302"/>
          <w:jc w:val="center"/>
        </w:trPr>
        <w:tc>
          <w:tcPr>
            <w:tcW w:w="2438" w:type="dxa"/>
          </w:tcPr>
          <w:p w:rsidR="00B60F06" w:rsidRPr="0037383C" w:rsidRDefault="00B60F06" w:rsidP="00D840A2">
            <w:r w:rsidRPr="0037383C">
              <w:rPr>
                <w:rFonts w:hint="eastAsia"/>
              </w:rPr>
              <w:t>d</w:t>
            </w:r>
          </w:p>
        </w:tc>
        <w:tc>
          <w:tcPr>
            <w:tcW w:w="5137" w:type="dxa"/>
          </w:tcPr>
          <w:p w:rsidR="00B60F06" w:rsidRPr="0037383C" w:rsidRDefault="00B60F06" w:rsidP="00D840A2">
            <w:r>
              <w:rPr>
                <w:rFonts w:hint="eastAsia"/>
              </w:rPr>
              <w:t>已撤销</w:t>
            </w:r>
          </w:p>
        </w:tc>
      </w:tr>
      <w:tr w:rsidR="00B60F06" w:rsidRPr="0037383C" w:rsidTr="00D840A2">
        <w:trPr>
          <w:trHeight w:val="302"/>
          <w:jc w:val="center"/>
        </w:trPr>
        <w:tc>
          <w:tcPr>
            <w:tcW w:w="2438" w:type="dxa"/>
          </w:tcPr>
          <w:p w:rsidR="00B60F06" w:rsidRPr="0037383C" w:rsidRDefault="00B60F06" w:rsidP="00D840A2">
            <w:r w:rsidRPr="0037383C">
              <w:rPr>
                <w:rFonts w:hint="eastAsia"/>
              </w:rPr>
              <w:t>o</w:t>
            </w:r>
          </w:p>
        </w:tc>
        <w:tc>
          <w:tcPr>
            <w:tcW w:w="5137" w:type="dxa"/>
          </w:tcPr>
          <w:p w:rsidR="00B60F06" w:rsidRPr="0037383C" w:rsidRDefault="00B60F06" w:rsidP="00D840A2">
            <w:r>
              <w:rPr>
                <w:rFonts w:hint="eastAsia"/>
              </w:rPr>
              <w:t>已报入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p</w:t>
            </w:r>
          </w:p>
        </w:tc>
        <w:tc>
          <w:tcPr>
            <w:tcW w:w="5137" w:type="dxa"/>
          </w:tcPr>
          <w:p w:rsidR="00B60F06" w:rsidRPr="0037383C" w:rsidRDefault="00B60F06" w:rsidP="00D840A2">
            <w:r w:rsidRPr="0037383C">
              <w:rPr>
                <w:rFonts w:hint="eastAsia"/>
              </w:rPr>
              <w:t>部分成交</w:t>
            </w:r>
          </w:p>
        </w:tc>
      </w:tr>
      <w:tr w:rsidR="00B60F06" w:rsidRPr="0037383C" w:rsidTr="00D840A2">
        <w:trPr>
          <w:trHeight w:val="302"/>
          <w:jc w:val="center"/>
        </w:trPr>
        <w:tc>
          <w:tcPr>
            <w:tcW w:w="2438" w:type="dxa"/>
          </w:tcPr>
          <w:p w:rsidR="00B60F06" w:rsidRPr="0037383C" w:rsidRDefault="00B60F06" w:rsidP="00D840A2">
            <w:r w:rsidRPr="0037383C">
              <w:rPr>
                <w:rFonts w:hint="eastAsia"/>
              </w:rPr>
              <w:t>s</w:t>
            </w:r>
          </w:p>
        </w:tc>
        <w:tc>
          <w:tcPr>
            <w:tcW w:w="5137" w:type="dxa"/>
          </w:tcPr>
          <w:p w:rsidR="00B60F06" w:rsidRPr="0037383C" w:rsidRDefault="00B60F06" w:rsidP="00D840A2">
            <w:r w:rsidRPr="0037383C">
              <w:rPr>
                <w:rFonts w:hint="eastAsia"/>
              </w:rPr>
              <w:t>系统撤销</w:t>
            </w:r>
          </w:p>
        </w:tc>
      </w:tr>
      <w:tr w:rsidR="00B60F06" w:rsidRPr="0037383C" w:rsidTr="00D840A2">
        <w:trPr>
          <w:trHeight w:val="302"/>
          <w:jc w:val="center"/>
        </w:trPr>
        <w:tc>
          <w:tcPr>
            <w:tcW w:w="2438" w:type="dxa"/>
          </w:tcPr>
          <w:p w:rsidR="00B60F06" w:rsidRPr="0037383C" w:rsidRDefault="00B60F06" w:rsidP="00D840A2">
            <w:r>
              <w:rPr>
                <w:rFonts w:hint="eastAsia"/>
              </w:rPr>
              <w:t>3</w:t>
            </w:r>
          </w:p>
        </w:tc>
        <w:tc>
          <w:tcPr>
            <w:tcW w:w="5137" w:type="dxa"/>
          </w:tcPr>
          <w:p w:rsidR="00B60F06" w:rsidRPr="0037383C" w:rsidRDefault="00B60F06" w:rsidP="00D840A2">
            <w:r>
              <w:rPr>
                <w:rFonts w:hint="eastAsia"/>
              </w:rPr>
              <w:t>部成部撤</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496" w:name="_b_market_id（交易市场）"/>
      <w:bookmarkStart w:id="497" w:name="_Toc234155610"/>
      <w:bookmarkStart w:id="498" w:name="_Toc286133470"/>
      <w:bookmarkStart w:id="499" w:name="_Toc458763543"/>
      <w:bookmarkEnd w:id="496"/>
      <w:r w:rsidRPr="0037383C">
        <w:rPr>
          <w:rFonts w:hint="eastAsia"/>
        </w:rPr>
        <w:t>b_market_id</w:t>
      </w:r>
      <w:r w:rsidRPr="0037383C">
        <w:rPr>
          <w:rFonts w:hint="eastAsia"/>
        </w:rPr>
        <w:t>（交易市场）</w:t>
      </w:r>
      <w:bookmarkEnd w:id="497"/>
      <w:bookmarkEnd w:id="498"/>
      <w:bookmarkEnd w:id="499"/>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00</w:t>
            </w:r>
          </w:p>
        </w:tc>
        <w:tc>
          <w:tcPr>
            <w:tcW w:w="5137" w:type="dxa"/>
          </w:tcPr>
          <w:p w:rsidR="00B60F06" w:rsidRPr="0037383C" w:rsidRDefault="00B60F06" w:rsidP="00D840A2">
            <w:r w:rsidRPr="0037383C">
              <w:rPr>
                <w:rFonts w:hint="eastAsia"/>
              </w:rPr>
              <w:t>现货市场</w:t>
            </w:r>
          </w:p>
        </w:tc>
      </w:tr>
      <w:tr w:rsidR="00B60F06" w:rsidRPr="0037383C" w:rsidTr="00D840A2">
        <w:trPr>
          <w:trHeight w:val="302"/>
          <w:jc w:val="center"/>
        </w:trPr>
        <w:tc>
          <w:tcPr>
            <w:tcW w:w="2438" w:type="dxa"/>
          </w:tcPr>
          <w:p w:rsidR="00B60F06" w:rsidRPr="0037383C" w:rsidRDefault="00B60F06" w:rsidP="00D840A2">
            <w:r w:rsidRPr="0037383C">
              <w:rPr>
                <w:rFonts w:hint="eastAsia"/>
              </w:rPr>
              <w:t>01</w:t>
            </w:r>
          </w:p>
        </w:tc>
        <w:tc>
          <w:tcPr>
            <w:tcW w:w="5137" w:type="dxa"/>
          </w:tcPr>
          <w:p w:rsidR="00B60F06" w:rsidRPr="0037383C" w:rsidRDefault="00B60F06" w:rsidP="00D840A2">
            <w:r w:rsidRPr="0037383C">
              <w:rPr>
                <w:rFonts w:hint="eastAsia"/>
              </w:rPr>
              <w:t>远期市场</w:t>
            </w:r>
          </w:p>
        </w:tc>
      </w:tr>
      <w:tr w:rsidR="00B60F06" w:rsidRPr="0037383C" w:rsidTr="00D840A2">
        <w:trPr>
          <w:trHeight w:val="302"/>
          <w:jc w:val="center"/>
        </w:trPr>
        <w:tc>
          <w:tcPr>
            <w:tcW w:w="2438" w:type="dxa"/>
          </w:tcPr>
          <w:p w:rsidR="00B60F06" w:rsidRPr="0037383C" w:rsidRDefault="00B60F06" w:rsidP="00D840A2">
            <w:r w:rsidRPr="0037383C">
              <w:rPr>
                <w:rFonts w:hint="eastAsia"/>
              </w:rPr>
              <w:t>02</w:t>
            </w:r>
          </w:p>
        </w:tc>
        <w:tc>
          <w:tcPr>
            <w:tcW w:w="5137" w:type="dxa"/>
          </w:tcPr>
          <w:p w:rsidR="00B60F06" w:rsidRPr="0037383C" w:rsidRDefault="00B60F06" w:rsidP="00D840A2">
            <w:r w:rsidRPr="0037383C">
              <w:rPr>
                <w:rFonts w:hint="eastAsia"/>
              </w:rPr>
              <w:t>延期市场</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00" w:name="_b_area_code（地区代码）"/>
      <w:bookmarkStart w:id="501" w:name="_Toc234155611"/>
      <w:bookmarkStart w:id="502" w:name="_Toc286133471"/>
      <w:bookmarkStart w:id="503" w:name="_Toc458763544"/>
      <w:bookmarkEnd w:id="500"/>
      <w:r w:rsidRPr="0037383C">
        <w:rPr>
          <w:rFonts w:hint="eastAsia"/>
        </w:rPr>
        <w:lastRenderedPageBreak/>
        <w:t>b_area_code</w:t>
      </w:r>
      <w:r w:rsidRPr="0037383C">
        <w:rPr>
          <w:rFonts w:hint="eastAsia"/>
        </w:rPr>
        <w:t>（地区代码）</w:t>
      </w:r>
      <w:bookmarkEnd w:id="501"/>
      <w:bookmarkEnd w:id="502"/>
      <w:bookmarkEnd w:id="503"/>
    </w:p>
    <w:p w:rsidR="00B60F06" w:rsidRPr="0037383C" w:rsidRDefault="00B60F06" w:rsidP="00B60F06">
      <w:r w:rsidRPr="0037383C">
        <w:rPr>
          <w:rFonts w:hint="eastAsia"/>
        </w:rPr>
        <w:t>个人开户时需填写的地区代码</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110000</w:t>
            </w:r>
          </w:p>
        </w:tc>
        <w:tc>
          <w:tcPr>
            <w:tcW w:w="5137" w:type="dxa"/>
          </w:tcPr>
          <w:p w:rsidR="00B60F06" w:rsidRPr="0037383C" w:rsidRDefault="00B60F06" w:rsidP="00D840A2">
            <w:r w:rsidRPr="0037383C">
              <w:rPr>
                <w:rFonts w:hint="eastAsia"/>
              </w:rPr>
              <w:t>北京市</w:t>
            </w:r>
          </w:p>
        </w:tc>
      </w:tr>
      <w:tr w:rsidR="00B60F06" w:rsidRPr="0037383C" w:rsidTr="00D840A2">
        <w:trPr>
          <w:trHeight w:val="302"/>
          <w:jc w:val="center"/>
        </w:trPr>
        <w:tc>
          <w:tcPr>
            <w:tcW w:w="2438" w:type="dxa"/>
          </w:tcPr>
          <w:p w:rsidR="00B60F06" w:rsidRPr="0037383C" w:rsidRDefault="00B60F06" w:rsidP="00D840A2">
            <w:r w:rsidRPr="0037383C">
              <w:rPr>
                <w:rFonts w:hint="eastAsia"/>
              </w:rPr>
              <w:t>120000</w:t>
            </w:r>
          </w:p>
        </w:tc>
        <w:tc>
          <w:tcPr>
            <w:tcW w:w="5137" w:type="dxa"/>
          </w:tcPr>
          <w:p w:rsidR="00B60F06" w:rsidRPr="0037383C" w:rsidRDefault="00B60F06" w:rsidP="00D840A2">
            <w:r w:rsidRPr="0037383C">
              <w:rPr>
                <w:rFonts w:hint="eastAsia"/>
              </w:rPr>
              <w:t>天津市</w:t>
            </w:r>
          </w:p>
        </w:tc>
      </w:tr>
      <w:tr w:rsidR="00B60F06" w:rsidRPr="0037383C" w:rsidTr="00D840A2">
        <w:trPr>
          <w:trHeight w:val="302"/>
          <w:jc w:val="center"/>
        </w:trPr>
        <w:tc>
          <w:tcPr>
            <w:tcW w:w="2438" w:type="dxa"/>
          </w:tcPr>
          <w:p w:rsidR="00B60F06" w:rsidRPr="0037383C" w:rsidRDefault="00B60F06" w:rsidP="00D840A2">
            <w:r w:rsidRPr="0037383C">
              <w:rPr>
                <w:rFonts w:hint="eastAsia"/>
              </w:rPr>
              <w:t>130000</w:t>
            </w:r>
          </w:p>
        </w:tc>
        <w:tc>
          <w:tcPr>
            <w:tcW w:w="5137" w:type="dxa"/>
          </w:tcPr>
          <w:p w:rsidR="00B60F06" w:rsidRPr="0037383C" w:rsidRDefault="00B60F06" w:rsidP="00D840A2">
            <w:r w:rsidRPr="0037383C">
              <w:rPr>
                <w:rFonts w:hint="eastAsia"/>
              </w:rPr>
              <w:t>河北省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140000</w:t>
            </w:r>
          </w:p>
        </w:tc>
        <w:tc>
          <w:tcPr>
            <w:tcW w:w="5137" w:type="dxa"/>
          </w:tcPr>
          <w:p w:rsidR="00B60F06" w:rsidRPr="0037383C" w:rsidRDefault="00B60F06" w:rsidP="00D840A2">
            <w:r w:rsidRPr="0037383C">
              <w:rPr>
                <w:rFonts w:hint="eastAsia"/>
              </w:rPr>
              <w:t>山西省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150000</w:t>
            </w:r>
          </w:p>
        </w:tc>
        <w:tc>
          <w:tcPr>
            <w:tcW w:w="5137" w:type="dxa"/>
          </w:tcPr>
          <w:p w:rsidR="00B60F06" w:rsidRPr="0037383C" w:rsidRDefault="00B60F06" w:rsidP="00D840A2">
            <w:r w:rsidRPr="0037383C">
              <w:rPr>
                <w:rFonts w:hint="eastAsia"/>
              </w:rPr>
              <w:t>内蒙古自治区</w:t>
            </w:r>
          </w:p>
        </w:tc>
      </w:tr>
      <w:tr w:rsidR="00B60F06" w:rsidRPr="0037383C" w:rsidTr="00D840A2">
        <w:trPr>
          <w:trHeight w:val="302"/>
          <w:jc w:val="center"/>
        </w:trPr>
        <w:tc>
          <w:tcPr>
            <w:tcW w:w="2438" w:type="dxa"/>
          </w:tcPr>
          <w:p w:rsidR="00B60F06" w:rsidRPr="0037383C" w:rsidRDefault="00B60F06" w:rsidP="00D840A2">
            <w:r w:rsidRPr="0037383C">
              <w:rPr>
                <w:rFonts w:hint="eastAsia"/>
              </w:rPr>
              <w:t>210000</w:t>
            </w:r>
          </w:p>
        </w:tc>
        <w:tc>
          <w:tcPr>
            <w:tcW w:w="5137" w:type="dxa"/>
          </w:tcPr>
          <w:p w:rsidR="00B60F06" w:rsidRPr="0037383C" w:rsidRDefault="00B60F06" w:rsidP="00D840A2">
            <w:r w:rsidRPr="0037383C">
              <w:rPr>
                <w:rFonts w:hint="eastAsia"/>
              </w:rPr>
              <w:t>辽宁省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220000</w:t>
            </w:r>
          </w:p>
        </w:tc>
        <w:tc>
          <w:tcPr>
            <w:tcW w:w="5137" w:type="dxa"/>
          </w:tcPr>
          <w:p w:rsidR="00B60F06" w:rsidRPr="0037383C" w:rsidRDefault="00B60F06" w:rsidP="00D840A2">
            <w:r w:rsidRPr="0037383C">
              <w:rPr>
                <w:rFonts w:hint="eastAsia"/>
              </w:rPr>
              <w:t>吉林省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230000</w:t>
            </w:r>
          </w:p>
        </w:tc>
        <w:tc>
          <w:tcPr>
            <w:tcW w:w="5137" w:type="dxa"/>
          </w:tcPr>
          <w:p w:rsidR="00B60F06" w:rsidRPr="0037383C" w:rsidRDefault="00B60F06" w:rsidP="00D840A2">
            <w:r w:rsidRPr="0037383C">
              <w:rPr>
                <w:rFonts w:hint="eastAsia"/>
              </w:rPr>
              <w:t>黑龙江省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310000</w:t>
            </w:r>
          </w:p>
        </w:tc>
        <w:tc>
          <w:tcPr>
            <w:tcW w:w="5137" w:type="dxa"/>
          </w:tcPr>
          <w:p w:rsidR="00B60F06" w:rsidRPr="0037383C" w:rsidRDefault="00B60F06" w:rsidP="00D840A2">
            <w:r w:rsidRPr="0037383C">
              <w:rPr>
                <w:rFonts w:hint="eastAsia"/>
              </w:rPr>
              <w:t>上海市</w:t>
            </w:r>
          </w:p>
        </w:tc>
      </w:tr>
      <w:tr w:rsidR="00B60F06" w:rsidRPr="0037383C" w:rsidTr="00D840A2">
        <w:trPr>
          <w:trHeight w:val="302"/>
          <w:jc w:val="center"/>
        </w:trPr>
        <w:tc>
          <w:tcPr>
            <w:tcW w:w="2438" w:type="dxa"/>
          </w:tcPr>
          <w:p w:rsidR="00B60F06" w:rsidRPr="0037383C" w:rsidRDefault="00B60F06" w:rsidP="00D840A2">
            <w:r w:rsidRPr="0037383C">
              <w:rPr>
                <w:rFonts w:hint="eastAsia"/>
              </w:rPr>
              <w:t>320000</w:t>
            </w:r>
          </w:p>
        </w:tc>
        <w:tc>
          <w:tcPr>
            <w:tcW w:w="5137" w:type="dxa"/>
          </w:tcPr>
          <w:p w:rsidR="00B60F06" w:rsidRPr="0037383C" w:rsidRDefault="00B60F06" w:rsidP="00D840A2">
            <w:r w:rsidRPr="0037383C">
              <w:rPr>
                <w:rFonts w:hint="eastAsia"/>
              </w:rPr>
              <w:t>江苏省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330000</w:t>
            </w:r>
          </w:p>
        </w:tc>
        <w:tc>
          <w:tcPr>
            <w:tcW w:w="5137" w:type="dxa"/>
          </w:tcPr>
          <w:p w:rsidR="00B60F06" w:rsidRPr="0037383C" w:rsidRDefault="00B60F06" w:rsidP="00D840A2">
            <w:r w:rsidRPr="0037383C">
              <w:rPr>
                <w:rFonts w:hint="eastAsia"/>
              </w:rPr>
              <w:t>浙江省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340000</w:t>
            </w:r>
          </w:p>
        </w:tc>
        <w:tc>
          <w:tcPr>
            <w:tcW w:w="5137" w:type="dxa"/>
          </w:tcPr>
          <w:p w:rsidR="00B60F06" w:rsidRPr="0037383C" w:rsidRDefault="00B60F06" w:rsidP="00D840A2">
            <w:r w:rsidRPr="0037383C">
              <w:rPr>
                <w:rFonts w:hint="eastAsia"/>
              </w:rPr>
              <w:t>安徽省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350000</w:t>
            </w:r>
          </w:p>
        </w:tc>
        <w:tc>
          <w:tcPr>
            <w:tcW w:w="5137" w:type="dxa"/>
          </w:tcPr>
          <w:p w:rsidR="00B60F06" w:rsidRPr="0037383C" w:rsidRDefault="00B60F06" w:rsidP="00D840A2">
            <w:r w:rsidRPr="0037383C">
              <w:rPr>
                <w:rFonts w:hint="eastAsia"/>
              </w:rPr>
              <w:t>福建省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360000</w:t>
            </w:r>
          </w:p>
        </w:tc>
        <w:tc>
          <w:tcPr>
            <w:tcW w:w="5137" w:type="dxa"/>
          </w:tcPr>
          <w:p w:rsidR="00B60F06" w:rsidRPr="0037383C" w:rsidRDefault="00B60F06" w:rsidP="00D840A2">
            <w:r w:rsidRPr="0037383C">
              <w:rPr>
                <w:rFonts w:hint="eastAsia"/>
              </w:rPr>
              <w:t>江西省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370000</w:t>
            </w:r>
          </w:p>
        </w:tc>
        <w:tc>
          <w:tcPr>
            <w:tcW w:w="5137" w:type="dxa"/>
          </w:tcPr>
          <w:p w:rsidR="00B60F06" w:rsidRPr="0037383C" w:rsidRDefault="00B60F06" w:rsidP="00D840A2">
            <w:r w:rsidRPr="0037383C">
              <w:rPr>
                <w:rFonts w:hint="eastAsia"/>
              </w:rPr>
              <w:t>山东省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410000</w:t>
            </w:r>
          </w:p>
        </w:tc>
        <w:tc>
          <w:tcPr>
            <w:tcW w:w="5137" w:type="dxa"/>
          </w:tcPr>
          <w:p w:rsidR="00B60F06" w:rsidRPr="0037383C" w:rsidRDefault="00B60F06" w:rsidP="00D840A2">
            <w:r w:rsidRPr="0037383C">
              <w:rPr>
                <w:rFonts w:hint="eastAsia"/>
              </w:rPr>
              <w:t>河南省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420000</w:t>
            </w:r>
          </w:p>
        </w:tc>
        <w:tc>
          <w:tcPr>
            <w:tcW w:w="5137" w:type="dxa"/>
          </w:tcPr>
          <w:p w:rsidR="00B60F06" w:rsidRPr="0037383C" w:rsidRDefault="00B60F06" w:rsidP="00D840A2">
            <w:r w:rsidRPr="0037383C">
              <w:rPr>
                <w:rFonts w:hint="eastAsia"/>
              </w:rPr>
              <w:t>湖北省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430000</w:t>
            </w:r>
          </w:p>
        </w:tc>
        <w:tc>
          <w:tcPr>
            <w:tcW w:w="5137" w:type="dxa"/>
          </w:tcPr>
          <w:p w:rsidR="00B60F06" w:rsidRPr="0037383C" w:rsidRDefault="00B60F06" w:rsidP="00D840A2">
            <w:r w:rsidRPr="0037383C">
              <w:rPr>
                <w:rFonts w:hint="eastAsia"/>
              </w:rPr>
              <w:t>湖南省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440000</w:t>
            </w:r>
          </w:p>
        </w:tc>
        <w:tc>
          <w:tcPr>
            <w:tcW w:w="5137" w:type="dxa"/>
          </w:tcPr>
          <w:p w:rsidR="00B60F06" w:rsidRPr="0037383C" w:rsidRDefault="00B60F06" w:rsidP="00D840A2">
            <w:r w:rsidRPr="0037383C">
              <w:rPr>
                <w:rFonts w:hint="eastAsia"/>
              </w:rPr>
              <w:t>广东省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440300</w:t>
            </w:r>
          </w:p>
        </w:tc>
        <w:tc>
          <w:tcPr>
            <w:tcW w:w="5137" w:type="dxa"/>
          </w:tcPr>
          <w:p w:rsidR="00B60F06" w:rsidRPr="0037383C" w:rsidRDefault="00B60F06" w:rsidP="00D840A2">
            <w:r w:rsidRPr="0037383C">
              <w:rPr>
                <w:rFonts w:hint="eastAsia"/>
              </w:rPr>
              <w:t>深圳</w:t>
            </w:r>
          </w:p>
        </w:tc>
      </w:tr>
      <w:tr w:rsidR="00B60F06" w:rsidRPr="0037383C" w:rsidTr="00D840A2">
        <w:trPr>
          <w:trHeight w:val="302"/>
          <w:jc w:val="center"/>
        </w:trPr>
        <w:tc>
          <w:tcPr>
            <w:tcW w:w="2438" w:type="dxa"/>
          </w:tcPr>
          <w:p w:rsidR="00B60F06" w:rsidRPr="0037383C" w:rsidRDefault="00B60F06" w:rsidP="00D840A2">
            <w:r w:rsidRPr="0037383C">
              <w:rPr>
                <w:rFonts w:hint="eastAsia"/>
              </w:rPr>
              <w:t>450000</w:t>
            </w:r>
          </w:p>
        </w:tc>
        <w:tc>
          <w:tcPr>
            <w:tcW w:w="5137" w:type="dxa"/>
          </w:tcPr>
          <w:p w:rsidR="00B60F06" w:rsidRPr="0037383C" w:rsidRDefault="00B60F06" w:rsidP="00D840A2">
            <w:r w:rsidRPr="0037383C">
              <w:rPr>
                <w:rFonts w:hint="eastAsia"/>
              </w:rPr>
              <w:t>广西壮族自治区</w:t>
            </w:r>
          </w:p>
        </w:tc>
      </w:tr>
      <w:tr w:rsidR="00B60F06" w:rsidRPr="0037383C" w:rsidTr="00D840A2">
        <w:trPr>
          <w:trHeight w:val="302"/>
          <w:jc w:val="center"/>
        </w:trPr>
        <w:tc>
          <w:tcPr>
            <w:tcW w:w="2438" w:type="dxa"/>
          </w:tcPr>
          <w:p w:rsidR="00B60F06" w:rsidRPr="0037383C" w:rsidRDefault="00B60F06" w:rsidP="00D840A2">
            <w:r w:rsidRPr="0037383C">
              <w:rPr>
                <w:rFonts w:hint="eastAsia"/>
              </w:rPr>
              <w:t>460000</w:t>
            </w:r>
          </w:p>
        </w:tc>
        <w:tc>
          <w:tcPr>
            <w:tcW w:w="5137" w:type="dxa"/>
          </w:tcPr>
          <w:p w:rsidR="00B60F06" w:rsidRPr="0037383C" w:rsidRDefault="00B60F06" w:rsidP="00D840A2">
            <w:r w:rsidRPr="0037383C">
              <w:rPr>
                <w:rFonts w:hint="eastAsia"/>
              </w:rPr>
              <w:t>海南省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500000</w:t>
            </w:r>
          </w:p>
        </w:tc>
        <w:tc>
          <w:tcPr>
            <w:tcW w:w="5137" w:type="dxa"/>
          </w:tcPr>
          <w:p w:rsidR="00B60F06" w:rsidRPr="0037383C" w:rsidRDefault="00B60F06" w:rsidP="00D840A2">
            <w:r w:rsidRPr="0037383C">
              <w:rPr>
                <w:rFonts w:hint="eastAsia"/>
              </w:rPr>
              <w:t>重庆市</w:t>
            </w:r>
          </w:p>
        </w:tc>
      </w:tr>
      <w:tr w:rsidR="00B60F06" w:rsidRPr="0037383C" w:rsidTr="00D840A2">
        <w:trPr>
          <w:trHeight w:val="302"/>
          <w:jc w:val="center"/>
        </w:trPr>
        <w:tc>
          <w:tcPr>
            <w:tcW w:w="2438" w:type="dxa"/>
          </w:tcPr>
          <w:p w:rsidR="00B60F06" w:rsidRPr="0037383C" w:rsidRDefault="00B60F06" w:rsidP="00D840A2">
            <w:r w:rsidRPr="0037383C">
              <w:rPr>
                <w:rFonts w:hint="eastAsia"/>
              </w:rPr>
              <w:t>510000</w:t>
            </w:r>
          </w:p>
        </w:tc>
        <w:tc>
          <w:tcPr>
            <w:tcW w:w="5137" w:type="dxa"/>
          </w:tcPr>
          <w:p w:rsidR="00B60F06" w:rsidRPr="0037383C" w:rsidRDefault="00B60F06" w:rsidP="00D840A2">
            <w:r w:rsidRPr="0037383C">
              <w:rPr>
                <w:rFonts w:hint="eastAsia"/>
              </w:rPr>
              <w:t>四川省</w:t>
            </w:r>
          </w:p>
        </w:tc>
      </w:tr>
      <w:tr w:rsidR="00B60F06" w:rsidRPr="0037383C" w:rsidTr="00D840A2">
        <w:trPr>
          <w:trHeight w:val="302"/>
          <w:jc w:val="center"/>
        </w:trPr>
        <w:tc>
          <w:tcPr>
            <w:tcW w:w="2438" w:type="dxa"/>
          </w:tcPr>
          <w:p w:rsidR="00B60F06" w:rsidRPr="0037383C" w:rsidRDefault="00B60F06" w:rsidP="00D840A2">
            <w:r w:rsidRPr="0037383C">
              <w:rPr>
                <w:rFonts w:hint="eastAsia"/>
              </w:rPr>
              <w:lastRenderedPageBreak/>
              <w:t>520000</w:t>
            </w:r>
          </w:p>
        </w:tc>
        <w:tc>
          <w:tcPr>
            <w:tcW w:w="5137" w:type="dxa"/>
          </w:tcPr>
          <w:p w:rsidR="00B60F06" w:rsidRPr="0037383C" w:rsidRDefault="00B60F06" w:rsidP="00D840A2">
            <w:r w:rsidRPr="0037383C">
              <w:rPr>
                <w:rFonts w:hint="eastAsia"/>
              </w:rPr>
              <w:t>贵州省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530000</w:t>
            </w:r>
          </w:p>
        </w:tc>
        <w:tc>
          <w:tcPr>
            <w:tcW w:w="5137" w:type="dxa"/>
          </w:tcPr>
          <w:p w:rsidR="00B60F06" w:rsidRPr="0037383C" w:rsidRDefault="00B60F06" w:rsidP="00D840A2">
            <w:r w:rsidRPr="0037383C">
              <w:rPr>
                <w:rFonts w:hint="eastAsia"/>
              </w:rPr>
              <w:t>云南省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540000</w:t>
            </w:r>
          </w:p>
        </w:tc>
        <w:tc>
          <w:tcPr>
            <w:tcW w:w="5137" w:type="dxa"/>
          </w:tcPr>
          <w:p w:rsidR="00B60F06" w:rsidRPr="0037383C" w:rsidRDefault="00B60F06" w:rsidP="00D840A2">
            <w:r w:rsidRPr="0037383C">
              <w:rPr>
                <w:rFonts w:hint="eastAsia"/>
              </w:rPr>
              <w:t>西藏自治区</w:t>
            </w:r>
          </w:p>
        </w:tc>
      </w:tr>
      <w:tr w:rsidR="00B60F06" w:rsidRPr="0037383C" w:rsidTr="00D840A2">
        <w:trPr>
          <w:trHeight w:val="302"/>
          <w:jc w:val="center"/>
        </w:trPr>
        <w:tc>
          <w:tcPr>
            <w:tcW w:w="2438" w:type="dxa"/>
          </w:tcPr>
          <w:p w:rsidR="00B60F06" w:rsidRPr="0037383C" w:rsidRDefault="00B60F06" w:rsidP="00D840A2">
            <w:r w:rsidRPr="0037383C">
              <w:rPr>
                <w:rFonts w:hint="eastAsia"/>
              </w:rPr>
              <w:t>610000</w:t>
            </w:r>
          </w:p>
        </w:tc>
        <w:tc>
          <w:tcPr>
            <w:tcW w:w="5137" w:type="dxa"/>
          </w:tcPr>
          <w:p w:rsidR="00B60F06" w:rsidRPr="0037383C" w:rsidRDefault="00B60F06" w:rsidP="00D840A2">
            <w:r w:rsidRPr="0037383C">
              <w:rPr>
                <w:rFonts w:hint="eastAsia"/>
              </w:rPr>
              <w:t>陕西省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620000</w:t>
            </w:r>
          </w:p>
        </w:tc>
        <w:tc>
          <w:tcPr>
            <w:tcW w:w="5137" w:type="dxa"/>
          </w:tcPr>
          <w:p w:rsidR="00B60F06" w:rsidRPr="0037383C" w:rsidRDefault="00B60F06" w:rsidP="00D840A2">
            <w:r w:rsidRPr="0037383C">
              <w:rPr>
                <w:rFonts w:hint="eastAsia"/>
              </w:rPr>
              <w:t>甘肃省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630000</w:t>
            </w:r>
          </w:p>
        </w:tc>
        <w:tc>
          <w:tcPr>
            <w:tcW w:w="5137" w:type="dxa"/>
          </w:tcPr>
          <w:p w:rsidR="00B60F06" w:rsidRPr="0037383C" w:rsidRDefault="00B60F06" w:rsidP="00D840A2">
            <w:r w:rsidRPr="0037383C">
              <w:rPr>
                <w:rFonts w:hint="eastAsia"/>
              </w:rPr>
              <w:t>青海省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640000</w:t>
            </w:r>
          </w:p>
        </w:tc>
        <w:tc>
          <w:tcPr>
            <w:tcW w:w="5137" w:type="dxa"/>
          </w:tcPr>
          <w:p w:rsidR="00B60F06" w:rsidRPr="0037383C" w:rsidRDefault="00B60F06" w:rsidP="00D840A2">
            <w:r w:rsidRPr="0037383C">
              <w:rPr>
                <w:rFonts w:hint="eastAsia"/>
              </w:rPr>
              <w:t>宁夏回族自治区</w:t>
            </w:r>
          </w:p>
        </w:tc>
      </w:tr>
      <w:tr w:rsidR="00B60F06" w:rsidRPr="0037383C" w:rsidTr="00D840A2">
        <w:trPr>
          <w:trHeight w:val="302"/>
          <w:jc w:val="center"/>
        </w:trPr>
        <w:tc>
          <w:tcPr>
            <w:tcW w:w="2438" w:type="dxa"/>
          </w:tcPr>
          <w:p w:rsidR="00B60F06" w:rsidRPr="0037383C" w:rsidRDefault="00B60F06" w:rsidP="00D840A2">
            <w:r w:rsidRPr="0037383C">
              <w:rPr>
                <w:rFonts w:hint="eastAsia"/>
              </w:rPr>
              <w:t>650000</w:t>
            </w:r>
          </w:p>
        </w:tc>
        <w:tc>
          <w:tcPr>
            <w:tcW w:w="5137" w:type="dxa"/>
          </w:tcPr>
          <w:p w:rsidR="00B60F06" w:rsidRPr="0037383C" w:rsidRDefault="00B60F06" w:rsidP="00D840A2">
            <w:r w:rsidRPr="0037383C">
              <w:rPr>
                <w:rFonts w:hint="eastAsia"/>
              </w:rPr>
              <w:t>新疆维吾尔自治区</w:t>
            </w:r>
          </w:p>
        </w:tc>
      </w:tr>
      <w:tr w:rsidR="00B60F06" w:rsidRPr="0037383C" w:rsidTr="00D840A2">
        <w:trPr>
          <w:trHeight w:val="302"/>
          <w:jc w:val="center"/>
        </w:trPr>
        <w:tc>
          <w:tcPr>
            <w:tcW w:w="2438" w:type="dxa"/>
          </w:tcPr>
          <w:p w:rsidR="00B60F06" w:rsidRPr="0037383C" w:rsidRDefault="00B60F06" w:rsidP="00D840A2">
            <w:r w:rsidRPr="0037383C">
              <w:rPr>
                <w:rFonts w:hint="eastAsia"/>
              </w:rPr>
              <w:t>710000</w:t>
            </w:r>
          </w:p>
        </w:tc>
        <w:tc>
          <w:tcPr>
            <w:tcW w:w="5137" w:type="dxa"/>
          </w:tcPr>
          <w:p w:rsidR="00B60F06" w:rsidRPr="0037383C" w:rsidRDefault="00B60F06" w:rsidP="00D840A2">
            <w:r w:rsidRPr="0037383C">
              <w:rPr>
                <w:rFonts w:hint="eastAsia"/>
              </w:rPr>
              <w:t>台湾省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810000</w:t>
            </w:r>
          </w:p>
        </w:tc>
        <w:tc>
          <w:tcPr>
            <w:tcW w:w="5137" w:type="dxa"/>
          </w:tcPr>
          <w:p w:rsidR="00B60F06" w:rsidRPr="0037383C" w:rsidRDefault="00B60F06" w:rsidP="00D840A2">
            <w:r w:rsidRPr="0037383C">
              <w:rPr>
                <w:rFonts w:hint="eastAsia"/>
              </w:rPr>
              <w:t>香港特别行政区</w:t>
            </w:r>
          </w:p>
        </w:tc>
      </w:tr>
      <w:tr w:rsidR="00B60F06" w:rsidRPr="0037383C" w:rsidTr="00D840A2">
        <w:trPr>
          <w:trHeight w:val="302"/>
          <w:jc w:val="center"/>
        </w:trPr>
        <w:tc>
          <w:tcPr>
            <w:tcW w:w="2438" w:type="dxa"/>
          </w:tcPr>
          <w:p w:rsidR="00B60F06" w:rsidRPr="0037383C" w:rsidRDefault="00B60F06" w:rsidP="00D840A2"/>
        </w:tc>
        <w:tc>
          <w:tcPr>
            <w:tcW w:w="5137" w:type="dxa"/>
          </w:tcPr>
          <w:p w:rsidR="00B60F06" w:rsidRPr="0037383C" w:rsidRDefault="00B60F06" w:rsidP="00D840A2"/>
        </w:tc>
      </w:tr>
      <w:tr w:rsidR="00B60F06" w:rsidRPr="0037383C" w:rsidTr="00D840A2">
        <w:trPr>
          <w:trHeight w:val="302"/>
          <w:jc w:val="center"/>
        </w:trPr>
        <w:tc>
          <w:tcPr>
            <w:tcW w:w="2438" w:type="dxa"/>
          </w:tcPr>
          <w:p w:rsidR="00B60F06" w:rsidRPr="0037383C" w:rsidRDefault="00B60F06" w:rsidP="00D840A2"/>
        </w:tc>
        <w:tc>
          <w:tcPr>
            <w:tcW w:w="5137" w:type="dxa"/>
          </w:tcPr>
          <w:p w:rsidR="00B60F06" w:rsidRPr="0037383C" w:rsidRDefault="00B60F06" w:rsidP="00D840A2"/>
        </w:tc>
      </w:tr>
    </w:tbl>
    <w:p w:rsidR="00B60F06" w:rsidRPr="0037383C" w:rsidRDefault="00B60F06" w:rsidP="00B60F06"/>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04" w:name="_b_sheet_stat（提货单状态）"/>
      <w:bookmarkStart w:id="505" w:name="_Toc234155612"/>
      <w:bookmarkStart w:id="506" w:name="_Toc286133472"/>
      <w:bookmarkStart w:id="507" w:name="_Toc458763545"/>
      <w:bookmarkEnd w:id="504"/>
      <w:r w:rsidRPr="0037383C">
        <w:rPr>
          <w:rFonts w:hint="eastAsia"/>
        </w:rPr>
        <w:t>b_sheet_stat</w:t>
      </w:r>
      <w:r w:rsidRPr="0037383C">
        <w:rPr>
          <w:rFonts w:hint="eastAsia"/>
        </w:rPr>
        <w:t>（提货单状态）</w:t>
      </w:r>
      <w:bookmarkEnd w:id="505"/>
      <w:bookmarkEnd w:id="506"/>
      <w:bookmarkEnd w:id="507"/>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申请</w:t>
            </w:r>
            <w:r>
              <w:rPr>
                <w:rFonts w:hint="eastAsia"/>
              </w:rPr>
              <w:t>成功</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已提货</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37383C">
              <w:rPr>
                <w:rFonts w:hint="eastAsia"/>
              </w:rPr>
              <w:t>会员当日撤销</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37383C">
              <w:rPr>
                <w:rFonts w:hint="eastAsia"/>
              </w:rPr>
              <w:t>会员次日撤销</w:t>
            </w:r>
          </w:p>
        </w:tc>
      </w:tr>
      <w:tr w:rsidR="00B60F06" w:rsidRPr="0037383C" w:rsidTr="00D840A2">
        <w:trPr>
          <w:trHeight w:val="302"/>
          <w:jc w:val="center"/>
        </w:trPr>
        <w:tc>
          <w:tcPr>
            <w:tcW w:w="2438" w:type="dxa"/>
          </w:tcPr>
          <w:p w:rsidR="00B60F06" w:rsidRPr="0037383C" w:rsidRDefault="00B60F06" w:rsidP="00D840A2">
            <w:r w:rsidRPr="0037383C">
              <w:rPr>
                <w:rFonts w:hint="eastAsia"/>
              </w:rPr>
              <w:t>5</w:t>
            </w:r>
          </w:p>
        </w:tc>
        <w:tc>
          <w:tcPr>
            <w:tcW w:w="5137" w:type="dxa"/>
          </w:tcPr>
          <w:p w:rsidR="00B60F06" w:rsidRPr="0037383C" w:rsidRDefault="00B60F06" w:rsidP="00D840A2">
            <w:r w:rsidRPr="0037383C">
              <w:rPr>
                <w:rFonts w:hint="eastAsia"/>
              </w:rPr>
              <w:t>系统撤单</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08" w:name="_term_type（渠道类型）"/>
      <w:bookmarkStart w:id="509" w:name="_Toc234155613"/>
      <w:bookmarkStart w:id="510" w:name="_Toc286133473"/>
      <w:bookmarkStart w:id="511" w:name="_Toc458763546"/>
      <w:bookmarkEnd w:id="508"/>
      <w:r w:rsidRPr="0037383C">
        <w:rPr>
          <w:rFonts w:hint="eastAsia"/>
        </w:rPr>
        <w:t>term_type</w:t>
      </w:r>
      <w:r w:rsidRPr="0037383C">
        <w:rPr>
          <w:rFonts w:hint="eastAsia"/>
        </w:rPr>
        <w:t>（渠道类型）</w:t>
      </w:r>
      <w:bookmarkEnd w:id="509"/>
      <w:bookmarkEnd w:id="510"/>
      <w:bookmarkEnd w:id="511"/>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01</w:t>
            </w:r>
          </w:p>
        </w:tc>
        <w:tc>
          <w:tcPr>
            <w:tcW w:w="5137" w:type="dxa"/>
          </w:tcPr>
          <w:p w:rsidR="00B60F06" w:rsidRPr="0037383C" w:rsidRDefault="00B60F06" w:rsidP="00D840A2">
            <w:r w:rsidRPr="0037383C">
              <w:rPr>
                <w:rFonts w:hint="eastAsia"/>
              </w:rPr>
              <w:t>管理端</w:t>
            </w:r>
          </w:p>
        </w:tc>
      </w:tr>
      <w:tr w:rsidR="00B60F06" w:rsidRPr="0037383C" w:rsidTr="00D840A2">
        <w:trPr>
          <w:trHeight w:val="302"/>
          <w:jc w:val="center"/>
        </w:trPr>
        <w:tc>
          <w:tcPr>
            <w:tcW w:w="2438" w:type="dxa"/>
          </w:tcPr>
          <w:p w:rsidR="00B60F06" w:rsidRPr="0037383C" w:rsidRDefault="00B60F06" w:rsidP="00D840A2">
            <w:r w:rsidRPr="0037383C">
              <w:rPr>
                <w:rFonts w:hint="eastAsia"/>
              </w:rPr>
              <w:lastRenderedPageBreak/>
              <w:t>02</w:t>
            </w:r>
          </w:p>
        </w:tc>
        <w:tc>
          <w:tcPr>
            <w:tcW w:w="5137" w:type="dxa"/>
          </w:tcPr>
          <w:p w:rsidR="00B60F06" w:rsidRPr="0037383C" w:rsidRDefault="00B60F06" w:rsidP="00D840A2">
            <w:r w:rsidRPr="0037383C">
              <w:rPr>
                <w:rFonts w:hint="eastAsia"/>
              </w:rPr>
              <w:t>银行柜面</w:t>
            </w:r>
          </w:p>
        </w:tc>
      </w:tr>
      <w:tr w:rsidR="00B60F06" w:rsidRPr="0037383C" w:rsidTr="00D840A2">
        <w:trPr>
          <w:trHeight w:val="302"/>
          <w:jc w:val="center"/>
        </w:trPr>
        <w:tc>
          <w:tcPr>
            <w:tcW w:w="2438" w:type="dxa"/>
          </w:tcPr>
          <w:p w:rsidR="00B60F06" w:rsidRPr="0037383C" w:rsidRDefault="00B60F06" w:rsidP="00D840A2">
            <w:r w:rsidRPr="0037383C">
              <w:rPr>
                <w:rFonts w:hint="eastAsia"/>
              </w:rPr>
              <w:t>03</w:t>
            </w:r>
          </w:p>
        </w:tc>
        <w:tc>
          <w:tcPr>
            <w:tcW w:w="5137" w:type="dxa"/>
          </w:tcPr>
          <w:p w:rsidR="00B60F06" w:rsidRPr="0037383C" w:rsidRDefault="00B60F06" w:rsidP="00D840A2">
            <w:r w:rsidRPr="0037383C">
              <w:rPr>
                <w:rFonts w:hint="eastAsia"/>
              </w:rPr>
              <w:t>交易终端</w:t>
            </w:r>
          </w:p>
        </w:tc>
      </w:tr>
      <w:tr w:rsidR="00B60F06" w:rsidRPr="0037383C" w:rsidTr="00D840A2">
        <w:trPr>
          <w:trHeight w:val="302"/>
          <w:jc w:val="center"/>
        </w:trPr>
        <w:tc>
          <w:tcPr>
            <w:tcW w:w="2438" w:type="dxa"/>
          </w:tcPr>
          <w:p w:rsidR="00B60F06" w:rsidRPr="0037383C" w:rsidRDefault="00B60F06" w:rsidP="00D840A2">
            <w:r w:rsidRPr="0037383C">
              <w:rPr>
                <w:rFonts w:hint="eastAsia"/>
              </w:rPr>
              <w:t>04</w:t>
            </w:r>
          </w:p>
        </w:tc>
        <w:tc>
          <w:tcPr>
            <w:tcW w:w="5137" w:type="dxa"/>
          </w:tcPr>
          <w:p w:rsidR="00B60F06" w:rsidRPr="0037383C" w:rsidRDefault="00B60F06" w:rsidP="00D840A2">
            <w:r w:rsidRPr="0037383C">
              <w:rPr>
                <w:rFonts w:hint="eastAsia"/>
              </w:rPr>
              <w:t>营业厅自助</w:t>
            </w:r>
          </w:p>
        </w:tc>
      </w:tr>
      <w:tr w:rsidR="00B60F06" w:rsidRPr="0037383C" w:rsidTr="00D840A2">
        <w:trPr>
          <w:trHeight w:val="302"/>
          <w:jc w:val="center"/>
        </w:trPr>
        <w:tc>
          <w:tcPr>
            <w:tcW w:w="2438" w:type="dxa"/>
          </w:tcPr>
          <w:p w:rsidR="00B60F06" w:rsidRPr="0037383C" w:rsidRDefault="00B60F06" w:rsidP="00D840A2">
            <w:r w:rsidRPr="0037383C">
              <w:rPr>
                <w:rFonts w:hint="eastAsia"/>
              </w:rPr>
              <w:t>05</w:t>
            </w:r>
          </w:p>
        </w:tc>
        <w:tc>
          <w:tcPr>
            <w:tcW w:w="5137" w:type="dxa"/>
          </w:tcPr>
          <w:p w:rsidR="00B60F06" w:rsidRPr="0037383C" w:rsidRDefault="00B60F06" w:rsidP="00D840A2">
            <w:r w:rsidRPr="0037383C">
              <w:rPr>
                <w:rFonts w:hint="eastAsia"/>
              </w:rPr>
              <w:t>网上银行</w:t>
            </w:r>
          </w:p>
        </w:tc>
      </w:tr>
      <w:tr w:rsidR="00B60F06" w:rsidRPr="0037383C" w:rsidTr="00D840A2">
        <w:trPr>
          <w:trHeight w:val="302"/>
          <w:jc w:val="center"/>
        </w:trPr>
        <w:tc>
          <w:tcPr>
            <w:tcW w:w="2438" w:type="dxa"/>
          </w:tcPr>
          <w:p w:rsidR="00B60F06" w:rsidRPr="0037383C" w:rsidRDefault="00B60F06" w:rsidP="00D840A2">
            <w:r w:rsidRPr="0037383C">
              <w:rPr>
                <w:rFonts w:hint="eastAsia"/>
              </w:rPr>
              <w:t>06</w:t>
            </w:r>
          </w:p>
        </w:tc>
        <w:tc>
          <w:tcPr>
            <w:tcW w:w="5137" w:type="dxa"/>
          </w:tcPr>
          <w:p w:rsidR="00B60F06" w:rsidRPr="0037383C" w:rsidRDefault="00B60F06" w:rsidP="00D840A2">
            <w:r w:rsidRPr="0037383C">
              <w:rPr>
                <w:rFonts w:hint="eastAsia"/>
              </w:rPr>
              <w:t>电话</w:t>
            </w:r>
          </w:p>
        </w:tc>
      </w:tr>
      <w:tr w:rsidR="00B60F06" w:rsidRPr="0037383C" w:rsidTr="00D840A2">
        <w:trPr>
          <w:trHeight w:val="302"/>
          <w:jc w:val="center"/>
        </w:trPr>
        <w:tc>
          <w:tcPr>
            <w:tcW w:w="2438" w:type="dxa"/>
          </w:tcPr>
          <w:p w:rsidR="00B60F06" w:rsidRPr="0037383C" w:rsidRDefault="00B60F06" w:rsidP="00D840A2">
            <w:r w:rsidRPr="0037383C">
              <w:rPr>
                <w:rFonts w:hint="eastAsia"/>
              </w:rPr>
              <w:t>07</w:t>
            </w:r>
          </w:p>
        </w:tc>
        <w:tc>
          <w:tcPr>
            <w:tcW w:w="5137" w:type="dxa"/>
          </w:tcPr>
          <w:p w:rsidR="00B60F06" w:rsidRPr="0037383C" w:rsidRDefault="00B60F06" w:rsidP="00D840A2">
            <w:r w:rsidRPr="0037383C">
              <w:rPr>
                <w:rFonts w:hint="eastAsia"/>
              </w:rPr>
              <w:t>手机</w:t>
            </w:r>
          </w:p>
        </w:tc>
      </w:tr>
      <w:tr w:rsidR="00B60F06" w:rsidRPr="0037383C" w:rsidTr="00D840A2">
        <w:trPr>
          <w:trHeight w:val="302"/>
          <w:jc w:val="center"/>
        </w:trPr>
        <w:tc>
          <w:tcPr>
            <w:tcW w:w="2438" w:type="dxa"/>
          </w:tcPr>
          <w:p w:rsidR="00B60F06" w:rsidRPr="0037383C" w:rsidRDefault="00B60F06" w:rsidP="00D840A2">
            <w:r w:rsidRPr="0037383C">
              <w:rPr>
                <w:rFonts w:hint="eastAsia"/>
              </w:rPr>
              <w:t>08</w:t>
            </w:r>
          </w:p>
        </w:tc>
        <w:tc>
          <w:tcPr>
            <w:tcW w:w="5137" w:type="dxa"/>
          </w:tcPr>
          <w:p w:rsidR="00B60F06" w:rsidRPr="0037383C" w:rsidRDefault="00B60F06" w:rsidP="00D840A2">
            <w:r w:rsidRPr="0037383C">
              <w:rPr>
                <w:rFonts w:hint="eastAsia"/>
              </w:rPr>
              <w:t>系统</w:t>
            </w:r>
          </w:p>
        </w:tc>
      </w:tr>
      <w:tr w:rsidR="00B60F06" w:rsidRPr="0037383C" w:rsidTr="00D840A2">
        <w:trPr>
          <w:trHeight w:val="302"/>
          <w:jc w:val="center"/>
        </w:trPr>
        <w:tc>
          <w:tcPr>
            <w:tcW w:w="2438" w:type="dxa"/>
          </w:tcPr>
          <w:p w:rsidR="00B60F06" w:rsidRPr="0037383C" w:rsidRDefault="00B60F06" w:rsidP="00D840A2">
            <w:r w:rsidRPr="0037383C">
              <w:rPr>
                <w:rFonts w:hint="eastAsia"/>
              </w:rPr>
              <w:t>09</w:t>
            </w:r>
          </w:p>
        </w:tc>
        <w:tc>
          <w:tcPr>
            <w:tcW w:w="5137" w:type="dxa"/>
          </w:tcPr>
          <w:p w:rsidR="00B60F06" w:rsidRPr="0037383C" w:rsidRDefault="00B60F06" w:rsidP="00D840A2">
            <w:r w:rsidRPr="0037383C">
              <w:rPr>
                <w:rFonts w:hint="eastAsia"/>
              </w:rPr>
              <w:t>清算</w:t>
            </w:r>
          </w:p>
        </w:tc>
      </w:tr>
      <w:tr w:rsidR="00B60F06" w:rsidRPr="0037383C" w:rsidTr="00D840A2">
        <w:trPr>
          <w:trHeight w:val="302"/>
          <w:jc w:val="center"/>
        </w:trPr>
        <w:tc>
          <w:tcPr>
            <w:tcW w:w="2438" w:type="dxa"/>
          </w:tcPr>
          <w:p w:rsidR="00B60F06" w:rsidRPr="0037383C" w:rsidRDefault="00B60F06" w:rsidP="00D840A2">
            <w:r w:rsidRPr="0037383C">
              <w:rPr>
                <w:rFonts w:hint="eastAsia"/>
              </w:rPr>
              <w:t>10</w:t>
            </w:r>
          </w:p>
        </w:tc>
        <w:tc>
          <w:tcPr>
            <w:tcW w:w="5137" w:type="dxa"/>
          </w:tcPr>
          <w:p w:rsidR="00B60F06" w:rsidRPr="0037383C" w:rsidRDefault="00B60F06" w:rsidP="00D840A2">
            <w:r w:rsidRPr="0037383C">
              <w:rPr>
                <w:rFonts w:hint="eastAsia"/>
              </w:rPr>
              <w:t>通讯接口机</w:t>
            </w:r>
          </w:p>
        </w:tc>
      </w:tr>
      <w:tr w:rsidR="00B60F06" w:rsidRPr="0037383C" w:rsidTr="00D840A2">
        <w:trPr>
          <w:trHeight w:val="302"/>
          <w:jc w:val="center"/>
        </w:trPr>
        <w:tc>
          <w:tcPr>
            <w:tcW w:w="2438" w:type="dxa"/>
          </w:tcPr>
          <w:p w:rsidR="00B60F06" w:rsidRPr="0037383C" w:rsidRDefault="00B60F06" w:rsidP="00D840A2">
            <w:r w:rsidRPr="0037383C">
              <w:rPr>
                <w:rFonts w:hint="eastAsia"/>
              </w:rPr>
              <w:t>11</w:t>
            </w:r>
          </w:p>
        </w:tc>
        <w:tc>
          <w:tcPr>
            <w:tcW w:w="5137" w:type="dxa"/>
          </w:tcPr>
          <w:p w:rsidR="00B60F06" w:rsidRPr="0037383C" w:rsidRDefault="00B60F06" w:rsidP="00D840A2">
            <w:r w:rsidRPr="0037383C">
              <w:rPr>
                <w:rFonts w:hint="eastAsia"/>
              </w:rPr>
              <w:t>其它</w:t>
            </w:r>
          </w:p>
        </w:tc>
      </w:tr>
      <w:tr w:rsidR="00B60F06" w:rsidRPr="0037383C" w:rsidTr="00D840A2">
        <w:trPr>
          <w:trHeight w:val="302"/>
          <w:jc w:val="center"/>
        </w:trPr>
        <w:tc>
          <w:tcPr>
            <w:tcW w:w="2438" w:type="dxa"/>
          </w:tcPr>
          <w:p w:rsidR="00B60F06" w:rsidRPr="0037383C" w:rsidRDefault="00B60F06" w:rsidP="00D840A2">
            <w:r w:rsidRPr="0037383C">
              <w:rPr>
                <w:rFonts w:hint="eastAsia"/>
              </w:rPr>
              <w:t>12</w:t>
            </w:r>
          </w:p>
        </w:tc>
        <w:tc>
          <w:tcPr>
            <w:tcW w:w="5137" w:type="dxa"/>
          </w:tcPr>
          <w:p w:rsidR="00B60F06" w:rsidRPr="0037383C" w:rsidRDefault="00B60F06" w:rsidP="00D840A2">
            <w:r w:rsidRPr="0037383C">
              <w:rPr>
                <w:rFonts w:hint="eastAsia"/>
              </w:rPr>
              <w:t>风控服务器</w:t>
            </w:r>
          </w:p>
        </w:tc>
      </w:tr>
      <w:tr w:rsidR="00B60F06" w:rsidRPr="0037383C" w:rsidTr="00D840A2">
        <w:trPr>
          <w:trHeight w:val="302"/>
          <w:jc w:val="center"/>
        </w:trPr>
        <w:tc>
          <w:tcPr>
            <w:tcW w:w="2438" w:type="dxa"/>
          </w:tcPr>
          <w:p w:rsidR="00B60F06" w:rsidRPr="0037383C" w:rsidRDefault="00B60F06" w:rsidP="00D840A2">
            <w:r w:rsidRPr="0037383C">
              <w:rPr>
                <w:rFonts w:hint="eastAsia"/>
              </w:rPr>
              <w:t>13</w:t>
            </w:r>
          </w:p>
        </w:tc>
        <w:tc>
          <w:tcPr>
            <w:tcW w:w="5137" w:type="dxa"/>
          </w:tcPr>
          <w:p w:rsidR="00B60F06" w:rsidRPr="0037383C" w:rsidRDefault="00B60F06" w:rsidP="00D840A2">
            <w:r w:rsidRPr="0037383C">
              <w:rPr>
                <w:rFonts w:hint="eastAsia"/>
              </w:rPr>
              <w:t>认证服务器</w:t>
            </w:r>
          </w:p>
        </w:tc>
      </w:tr>
      <w:tr w:rsidR="00753C14" w:rsidRPr="0037383C" w:rsidTr="00D840A2">
        <w:trPr>
          <w:trHeight w:val="302"/>
          <w:jc w:val="center"/>
        </w:trPr>
        <w:tc>
          <w:tcPr>
            <w:tcW w:w="2438" w:type="dxa"/>
          </w:tcPr>
          <w:p w:rsidR="00F33884" w:rsidRDefault="00240A6F">
            <w:pPr>
              <w:spacing w:line="240" w:lineRule="auto"/>
              <w:rPr>
                <w:rFonts w:ascii="宋体" w:hAnsi="宋体" w:cs="宋体"/>
                <w:kern w:val="0"/>
              </w:rPr>
            </w:pPr>
            <w:ins w:id="512" w:author="csl" w:date="2016-09-27T18:12:00Z">
              <w:r>
                <w:rPr>
                  <w:rFonts w:ascii="宋体" w:hAnsi="宋体" w:cs="宋体" w:hint="eastAsia"/>
                  <w:kern w:val="0"/>
                </w:rPr>
                <w:t>80</w:t>
              </w:r>
            </w:ins>
          </w:p>
        </w:tc>
        <w:tc>
          <w:tcPr>
            <w:tcW w:w="5137" w:type="dxa"/>
          </w:tcPr>
          <w:p w:rsidR="00F33884" w:rsidRDefault="00240A6F">
            <w:pPr>
              <w:rPr>
                <w:rFonts w:ascii="宋体" w:hAnsi="宋体" w:cs="宋体"/>
                <w:kern w:val="0"/>
              </w:rPr>
            </w:pPr>
            <w:ins w:id="513" w:author="csl" w:date="2016-09-27T18:13:00Z">
              <w:r w:rsidRPr="00240A6F">
                <w:rPr>
                  <w:rFonts w:ascii="宋体" w:hAnsi="宋体" w:cs="宋体" w:hint="eastAsia"/>
                  <w:kern w:val="0"/>
                </w:rPr>
                <w:t>渠道接口(APP-Andorid)</w:t>
              </w:r>
            </w:ins>
          </w:p>
        </w:tc>
      </w:tr>
      <w:tr w:rsidR="00753C14" w:rsidRPr="0037383C" w:rsidTr="00D840A2">
        <w:trPr>
          <w:trHeight w:val="302"/>
          <w:jc w:val="center"/>
        </w:trPr>
        <w:tc>
          <w:tcPr>
            <w:tcW w:w="2438" w:type="dxa"/>
          </w:tcPr>
          <w:p w:rsidR="00F33884" w:rsidRDefault="00240A6F">
            <w:pPr>
              <w:spacing w:line="240" w:lineRule="auto"/>
              <w:rPr>
                <w:rFonts w:ascii="宋体" w:hAnsi="宋体" w:cs="宋体"/>
                <w:kern w:val="0"/>
              </w:rPr>
            </w:pPr>
            <w:ins w:id="514" w:author="csl" w:date="2016-09-27T18:12:00Z">
              <w:r>
                <w:rPr>
                  <w:rFonts w:ascii="宋体" w:hAnsi="宋体" w:cs="宋体" w:hint="eastAsia"/>
                  <w:kern w:val="0"/>
                </w:rPr>
                <w:t>81</w:t>
              </w:r>
            </w:ins>
          </w:p>
        </w:tc>
        <w:tc>
          <w:tcPr>
            <w:tcW w:w="5137" w:type="dxa"/>
          </w:tcPr>
          <w:p w:rsidR="00753C14" w:rsidRPr="00753C14" w:rsidRDefault="00240A6F" w:rsidP="00753C14">
            <w:pPr>
              <w:rPr>
                <w:rFonts w:ascii="宋体" w:hAnsi="宋体" w:cs="宋体"/>
                <w:kern w:val="0"/>
              </w:rPr>
            </w:pPr>
            <w:ins w:id="515" w:author="csl" w:date="2016-09-27T18:13:00Z">
              <w:r w:rsidRPr="00240A6F">
                <w:rPr>
                  <w:rFonts w:ascii="宋体" w:hAnsi="宋体" w:cs="宋体" w:hint="eastAsia"/>
                  <w:kern w:val="0"/>
                </w:rPr>
                <w:t>渠道接口(APP-IOS)</w:t>
              </w:r>
            </w:ins>
          </w:p>
        </w:tc>
      </w:tr>
      <w:tr w:rsidR="00240A6F" w:rsidRPr="0037383C" w:rsidTr="00D840A2">
        <w:trPr>
          <w:trHeight w:val="302"/>
          <w:jc w:val="center"/>
        </w:trPr>
        <w:tc>
          <w:tcPr>
            <w:tcW w:w="2438" w:type="dxa"/>
          </w:tcPr>
          <w:p w:rsidR="00240A6F" w:rsidRDefault="00240A6F">
            <w:pPr>
              <w:spacing w:line="240" w:lineRule="auto"/>
              <w:rPr>
                <w:rFonts w:ascii="宋体" w:hAnsi="宋体" w:cs="宋体"/>
                <w:kern w:val="0"/>
              </w:rPr>
            </w:pPr>
            <w:ins w:id="516" w:author="csl" w:date="2016-09-27T18:12:00Z">
              <w:r>
                <w:rPr>
                  <w:rFonts w:ascii="宋体" w:hAnsi="宋体" w:cs="宋体" w:hint="eastAsia"/>
                  <w:kern w:val="0"/>
                </w:rPr>
                <w:t>82</w:t>
              </w:r>
            </w:ins>
          </w:p>
        </w:tc>
        <w:tc>
          <w:tcPr>
            <w:tcW w:w="5137" w:type="dxa"/>
          </w:tcPr>
          <w:p w:rsidR="00240A6F" w:rsidRPr="00753C14" w:rsidRDefault="00240A6F" w:rsidP="00753C14">
            <w:pPr>
              <w:rPr>
                <w:rFonts w:ascii="宋体" w:hAnsi="宋体" w:cs="宋体"/>
                <w:kern w:val="0"/>
              </w:rPr>
            </w:pPr>
            <w:ins w:id="517" w:author="csl" w:date="2016-09-27T18:13:00Z">
              <w:r w:rsidRPr="00240A6F">
                <w:rPr>
                  <w:rFonts w:ascii="宋体" w:hAnsi="宋体" w:cs="宋体" w:hint="eastAsia"/>
                  <w:kern w:val="0"/>
                </w:rPr>
                <w:t>渠道接口(PC)</w:t>
              </w:r>
            </w:ins>
          </w:p>
        </w:tc>
      </w:tr>
      <w:tr w:rsidR="00240A6F" w:rsidRPr="0037383C" w:rsidTr="00D840A2">
        <w:trPr>
          <w:trHeight w:val="302"/>
          <w:jc w:val="center"/>
        </w:trPr>
        <w:tc>
          <w:tcPr>
            <w:tcW w:w="2438" w:type="dxa"/>
          </w:tcPr>
          <w:p w:rsidR="00240A6F" w:rsidRDefault="00240A6F">
            <w:pPr>
              <w:spacing w:line="240" w:lineRule="auto"/>
              <w:rPr>
                <w:rFonts w:ascii="宋体" w:hAnsi="宋体" w:cs="宋体"/>
                <w:kern w:val="0"/>
              </w:rPr>
            </w:pPr>
            <w:ins w:id="518" w:author="csl" w:date="2016-09-27T18:13:00Z">
              <w:r>
                <w:rPr>
                  <w:rFonts w:ascii="宋体" w:hAnsi="宋体" w:cs="宋体" w:hint="eastAsia"/>
                  <w:kern w:val="0"/>
                </w:rPr>
                <w:t>83</w:t>
              </w:r>
            </w:ins>
          </w:p>
        </w:tc>
        <w:tc>
          <w:tcPr>
            <w:tcW w:w="5137" w:type="dxa"/>
          </w:tcPr>
          <w:p w:rsidR="00240A6F" w:rsidRPr="00753C14" w:rsidRDefault="00240A6F" w:rsidP="00753C14">
            <w:pPr>
              <w:rPr>
                <w:rFonts w:ascii="宋体" w:hAnsi="宋体" w:cs="宋体"/>
                <w:kern w:val="0"/>
              </w:rPr>
            </w:pPr>
            <w:ins w:id="519" w:author="csl" w:date="2016-09-27T18:13:00Z">
              <w:r w:rsidRPr="00240A6F">
                <w:rPr>
                  <w:rFonts w:ascii="宋体" w:hAnsi="宋体" w:cs="宋体" w:hint="eastAsia"/>
                  <w:kern w:val="0"/>
                </w:rPr>
                <w:t>渠道接口(WeChat)</w:t>
              </w:r>
            </w:ins>
          </w:p>
        </w:tc>
      </w:tr>
      <w:tr w:rsidR="00240A6F" w:rsidRPr="0037383C" w:rsidTr="00D840A2">
        <w:trPr>
          <w:trHeight w:val="302"/>
          <w:jc w:val="center"/>
        </w:trPr>
        <w:tc>
          <w:tcPr>
            <w:tcW w:w="2438" w:type="dxa"/>
          </w:tcPr>
          <w:p w:rsidR="00240A6F" w:rsidRDefault="00240A6F">
            <w:pPr>
              <w:spacing w:line="240" w:lineRule="auto"/>
              <w:rPr>
                <w:rFonts w:ascii="宋体" w:hAnsi="宋体" w:cs="宋体"/>
                <w:kern w:val="0"/>
              </w:rPr>
            </w:pPr>
            <w:ins w:id="520" w:author="csl" w:date="2016-09-27T18:13:00Z">
              <w:r>
                <w:rPr>
                  <w:rFonts w:ascii="宋体" w:hAnsi="宋体" w:cs="宋体" w:hint="eastAsia"/>
                  <w:kern w:val="0"/>
                </w:rPr>
                <w:t>84</w:t>
              </w:r>
            </w:ins>
          </w:p>
        </w:tc>
        <w:tc>
          <w:tcPr>
            <w:tcW w:w="5137" w:type="dxa"/>
          </w:tcPr>
          <w:p w:rsidR="00240A6F" w:rsidRPr="00753C14" w:rsidRDefault="00240A6F" w:rsidP="00753C14">
            <w:pPr>
              <w:rPr>
                <w:rFonts w:ascii="宋体" w:hAnsi="宋体" w:cs="宋体"/>
                <w:kern w:val="0"/>
              </w:rPr>
            </w:pPr>
            <w:ins w:id="521" w:author="csl" w:date="2016-09-27T18:13:00Z">
              <w:r w:rsidRPr="00240A6F">
                <w:rPr>
                  <w:rFonts w:ascii="宋体" w:hAnsi="宋体" w:cs="宋体" w:hint="eastAsia"/>
                  <w:kern w:val="0"/>
                </w:rPr>
                <w:t>渠道管理接口</w:t>
              </w:r>
            </w:ins>
            <w:bookmarkStart w:id="522" w:name="_GoBack"/>
            <w:bookmarkEnd w:id="522"/>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23" w:name="_risk_type（风险通知单类型）"/>
      <w:bookmarkStart w:id="524" w:name="_Toc234155614"/>
      <w:bookmarkStart w:id="525" w:name="_Toc286133474"/>
      <w:bookmarkStart w:id="526" w:name="_Toc458763547"/>
      <w:bookmarkEnd w:id="523"/>
      <w:r w:rsidRPr="0037383C">
        <w:rPr>
          <w:rFonts w:hint="eastAsia"/>
        </w:rPr>
        <w:t>risk_type</w:t>
      </w:r>
      <w:r w:rsidRPr="0037383C">
        <w:rPr>
          <w:rFonts w:hint="eastAsia"/>
        </w:rPr>
        <w:t>（风险通知单类型）</w:t>
      </w:r>
      <w:bookmarkEnd w:id="524"/>
      <w:bookmarkEnd w:id="525"/>
      <w:bookmarkEnd w:id="526"/>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正常</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追保</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Pr>
                <w:rFonts w:hint="eastAsia"/>
              </w:rPr>
              <w:t>相对</w:t>
            </w:r>
            <w:r w:rsidRPr="0037383C">
              <w:rPr>
                <w:rFonts w:hint="eastAsia"/>
              </w:rPr>
              <w:t>强平</w:t>
            </w:r>
          </w:p>
        </w:tc>
      </w:tr>
      <w:tr w:rsidR="00B60F06" w:rsidRPr="0037383C" w:rsidTr="00D840A2">
        <w:trPr>
          <w:trHeight w:val="302"/>
          <w:jc w:val="center"/>
        </w:trPr>
        <w:tc>
          <w:tcPr>
            <w:tcW w:w="2438" w:type="dxa"/>
          </w:tcPr>
          <w:p w:rsidR="00B60F06" w:rsidRPr="0037383C" w:rsidRDefault="00B60F06" w:rsidP="00D840A2">
            <w:r>
              <w:rPr>
                <w:rFonts w:hint="eastAsia"/>
              </w:rPr>
              <w:t>4</w:t>
            </w:r>
          </w:p>
        </w:tc>
        <w:tc>
          <w:tcPr>
            <w:tcW w:w="5137" w:type="dxa"/>
          </w:tcPr>
          <w:p w:rsidR="00B60F06" w:rsidRDefault="00B60F06" w:rsidP="00D840A2">
            <w:r>
              <w:rPr>
                <w:rFonts w:hint="eastAsia"/>
              </w:rPr>
              <w:t>绝对强平</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27" w:name="_fee_code（费用类型）"/>
      <w:bookmarkStart w:id="528" w:name="_Toc234155615"/>
      <w:bookmarkStart w:id="529" w:name="_Toc286133475"/>
      <w:bookmarkStart w:id="530" w:name="_Toc458763548"/>
      <w:bookmarkEnd w:id="527"/>
      <w:r w:rsidRPr="0037383C">
        <w:rPr>
          <w:rFonts w:hint="eastAsia"/>
        </w:rPr>
        <w:lastRenderedPageBreak/>
        <w:t>fee_code</w:t>
      </w:r>
      <w:r w:rsidRPr="0037383C">
        <w:rPr>
          <w:rFonts w:hint="eastAsia"/>
        </w:rPr>
        <w:t>（费用类型）</w:t>
      </w:r>
      <w:bookmarkEnd w:id="528"/>
      <w:bookmarkEnd w:id="529"/>
      <w:bookmarkEnd w:id="530"/>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01</w:t>
            </w:r>
          </w:p>
        </w:tc>
        <w:tc>
          <w:tcPr>
            <w:tcW w:w="5137" w:type="dxa"/>
          </w:tcPr>
          <w:p w:rsidR="00B60F06" w:rsidRPr="0037383C" w:rsidRDefault="00B60F06" w:rsidP="00D840A2">
            <w:r w:rsidRPr="0037383C">
              <w:rPr>
                <w:rFonts w:hint="eastAsia"/>
              </w:rPr>
              <w:t>仓储费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02</w:t>
            </w:r>
          </w:p>
        </w:tc>
        <w:tc>
          <w:tcPr>
            <w:tcW w:w="5137" w:type="dxa"/>
          </w:tcPr>
          <w:p w:rsidR="00B60F06" w:rsidRPr="0037383C" w:rsidRDefault="00B60F06" w:rsidP="00D840A2">
            <w:r w:rsidRPr="0037383C">
              <w:rPr>
                <w:rFonts w:hint="eastAsia"/>
              </w:rPr>
              <w:t>超期补偿费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03</w:t>
            </w:r>
          </w:p>
        </w:tc>
        <w:tc>
          <w:tcPr>
            <w:tcW w:w="5137" w:type="dxa"/>
          </w:tcPr>
          <w:p w:rsidR="00B60F06" w:rsidRPr="0037383C" w:rsidRDefault="00B60F06" w:rsidP="00D840A2">
            <w:r w:rsidRPr="0037383C">
              <w:rPr>
                <w:rFonts w:hint="eastAsia"/>
              </w:rPr>
              <w:t>递延费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04</w:t>
            </w:r>
          </w:p>
        </w:tc>
        <w:tc>
          <w:tcPr>
            <w:tcW w:w="5137" w:type="dxa"/>
          </w:tcPr>
          <w:p w:rsidR="00B60F06" w:rsidRPr="0037383C" w:rsidRDefault="00B60F06" w:rsidP="00D840A2">
            <w:r w:rsidRPr="0037383C">
              <w:rPr>
                <w:rFonts w:hint="eastAsia"/>
              </w:rPr>
              <w:t>运保费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05</w:t>
            </w:r>
          </w:p>
        </w:tc>
        <w:tc>
          <w:tcPr>
            <w:tcW w:w="5137" w:type="dxa"/>
          </w:tcPr>
          <w:p w:rsidR="00B60F06" w:rsidRPr="0037383C" w:rsidRDefault="00B60F06" w:rsidP="00D840A2">
            <w:r w:rsidRPr="0037383C">
              <w:rPr>
                <w:rFonts w:hint="eastAsia"/>
              </w:rPr>
              <w:t>保险费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06</w:t>
            </w:r>
          </w:p>
        </w:tc>
        <w:tc>
          <w:tcPr>
            <w:tcW w:w="5137" w:type="dxa"/>
          </w:tcPr>
          <w:p w:rsidR="00B60F06" w:rsidRPr="0037383C" w:rsidRDefault="00B60F06" w:rsidP="00D840A2">
            <w:r w:rsidRPr="0037383C">
              <w:rPr>
                <w:rFonts w:hint="eastAsia"/>
              </w:rPr>
              <w:t>手续费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07</w:t>
            </w:r>
          </w:p>
        </w:tc>
        <w:tc>
          <w:tcPr>
            <w:tcW w:w="5137" w:type="dxa"/>
          </w:tcPr>
          <w:p w:rsidR="00B60F06" w:rsidRPr="0037383C" w:rsidRDefault="00B60F06" w:rsidP="00D840A2">
            <w:r w:rsidRPr="0037383C">
              <w:rPr>
                <w:rFonts w:hint="eastAsia"/>
              </w:rPr>
              <w:t>条块升贴水</w:t>
            </w:r>
          </w:p>
        </w:tc>
      </w:tr>
      <w:tr w:rsidR="00B60F06" w:rsidRPr="0037383C" w:rsidTr="00D840A2">
        <w:trPr>
          <w:trHeight w:val="302"/>
          <w:jc w:val="center"/>
        </w:trPr>
        <w:tc>
          <w:tcPr>
            <w:tcW w:w="2438" w:type="dxa"/>
          </w:tcPr>
          <w:p w:rsidR="00B60F06" w:rsidRPr="0037383C" w:rsidRDefault="00B60F06" w:rsidP="00D840A2">
            <w:r w:rsidRPr="0037383C">
              <w:rPr>
                <w:rFonts w:hint="eastAsia"/>
              </w:rPr>
              <w:t>08</w:t>
            </w:r>
          </w:p>
        </w:tc>
        <w:tc>
          <w:tcPr>
            <w:tcW w:w="5137" w:type="dxa"/>
          </w:tcPr>
          <w:p w:rsidR="00B60F06" w:rsidRPr="0037383C" w:rsidRDefault="00B60F06" w:rsidP="00D840A2">
            <w:r w:rsidRPr="0037383C">
              <w:rPr>
                <w:rFonts w:hint="eastAsia"/>
              </w:rPr>
              <w:t>交割手续费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09</w:t>
            </w:r>
          </w:p>
        </w:tc>
        <w:tc>
          <w:tcPr>
            <w:tcW w:w="5137" w:type="dxa"/>
          </w:tcPr>
          <w:p w:rsidR="00B60F06" w:rsidRPr="0037383C" w:rsidRDefault="00B60F06" w:rsidP="00D840A2">
            <w:r w:rsidRPr="0037383C">
              <w:rPr>
                <w:rFonts w:hint="eastAsia"/>
              </w:rPr>
              <w:t>违约金</w:t>
            </w:r>
          </w:p>
        </w:tc>
      </w:tr>
      <w:tr w:rsidR="00B60F06" w:rsidRPr="0037383C" w:rsidTr="00D840A2">
        <w:trPr>
          <w:trHeight w:val="302"/>
          <w:jc w:val="center"/>
        </w:trPr>
        <w:tc>
          <w:tcPr>
            <w:tcW w:w="2438" w:type="dxa"/>
          </w:tcPr>
          <w:p w:rsidR="00B60F06" w:rsidRPr="0037383C" w:rsidRDefault="00B60F06" w:rsidP="00D840A2">
            <w:r w:rsidRPr="0037383C">
              <w:rPr>
                <w:rFonts w:hint="eastAsia"/>
              </w:rPr>
              <w:t>11</w:t>
            </w:r>
          </w:p>
        </w:tc>
        <w:tc>
          <w:tcPr>
            <w:tcW w:w="5137" w:type="dxa"/>
          </w:tcPr>
          <w:p w:rsidR="00B60F06" w:rsidRPr="0037383C" w:rsidRDefault="00B60F06" w:rsidP="00D840A2">
            <w:r w:rsidRPr="0037383C">
              <w:rPr>
                <w:rFonts w:hint="eastAsia"/>
              </w:rPr>
              <w:t>溢短</w:t>
            </w:r>
          </w:p>
        </w:tc>
      </w:tr>
      <w:tr w:rsidR="00B60F06" w:rsidRPr="0037383C" w:rsidTr="00D840A2">
        <w:trPr>
          <w:trHeight w:val="302"/>
          <w:jc w:val="center"/>
        </w:trPr>
        <w:tc>
          <w:tcPr>
            <w:tcW w:w="2438" w:type="dxa"/>
          </w:tcPr>
          <w:p w:rsidR="00B60F06" w:rsidRPr="0037383C" w:rsidRDefault="00B60F06" w:rsidP="00D840A2">
            <w:r w:rsidRPr="0037383C">
              <w:rPr>
                <w:rFonts w:hint="eastAsia"/>
              </w:rPr>
              <w:t>12</w:t>
            </w:r>
          </w:p>
        </w:tc>
        <w:tc>
          <w:tcPr>
            <w:tcW w:w="5137" w:type="dxa"/>
          </w:tcPr>
          <w:p w:rsidR="00B60F06" w:rsidRPr="0037383C" w:rsidRDefault="00B60F06" w:rsidP="00D840A2">
            <w:r w:rsidRPr="0037383C">
              <w:rPr>
                <w:rFonts w:hint="eastAsia"/>
              </w:rPr>
              <w:t>品种升贴水</w:t>
            </w:r>
          </w:p>
        </w:tc>
      </w:tr>
      <w:tr w:rsidR="00B60F06" w:rsidRPr="0037383C" w:rsidTr="00D840A2">
        <w:trPr>
          <w:trHeight w:val="302"/>
          <w:jc w:val="center"/>
        </w:trPr>
        <w:tc>
          <w:tcPr>
            <w:tcW w:w="2438" w:type="dxa"/>
          </w:tcPr>
          <w:p w:rsidR="00B60F06" w:rsidRPr="0037383C" w:rsidRDefault="00B60F06" w:rsidP="00D840A2">
            <w:r w:rsidRPr="0037383C">
              <w:rPr>
                <w:rFonts w:hint="eastAsia"/>
              </w:rPr>
              <w:t>13</w:t>
            </w:r>
          </w:p>
        </w:tc>
        <w:tc>
          <w:tcPr>
            <w:tcW w:w="5137" w:type="dxa"/>
          </w:tcPr>
          <w:p w:rsidR="00B60F06" w:rsidRPr="0037383C" w:rsidRDefault="00B60F06" w:rsidP="00D840A2">
            <w:r w:rsidRPr="0037383C">
              <w:rPr>
                <w:rFonts w:hint="eastAsia"/>
              </w:rPr>
              <w:t>质押登记费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14</w:t>
            </w:r>
          </w:p>
        </w:tc>
        <w:tc>
          <w:tcPr>
            <w:tcW w:w="5137" w:type="dxa"/>
          </w:tcPr>
          <w:p w:rsidR="00B60F06" w:rsidRPr="0037383C" w:rsidRDefault="00B60F06" w:rsidP="00D840A2">
            <w:r w:rsidRPr="0037383C">
              <w:rPr>
                <w:rFonts w:hint="eastAsia"/>
              </w:rPr>
              <w:t>租借登记费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16</w:t>
            </w:r>
          </w:p>
        </w:tc>
        <w:tc>
          <w:tcPr>
            <w:tcW w:w="5137" w:type="dxa"/>
          </w:tcPr>
          <w:p w:rsidR="00B60F06" w:rsidRPr="0037383C" w:rsidRDefault="00B60F06" w:rsidP="00D840A2">
            <w:r w:rsidRPr="0037383C">
              <w:rPr>
                <w:rFonts w:hint="eastAsia"/>
              </w:rPr>
              <w:t>利息</w:t>
            </w:r>
          </w:p>
        </w:tc>
      </w:tr>
      <w:tr w:rsidR="00B60F06" w:rsidRPr="0037383C" w:rsidTr="00D840A2">
        <w:trPr>
          <w:trHeight w:val="302"/>
          <w:jc w:val="center"/>
        </w:trPr>
        <w:tc>
          <w:tcPr>
            <w:tcW w:w="2438" w:type="dxa"/>
          </w:tcPr>
          <w:p w:rsidR="00B60F06" w:rsidRPr="0037383C" w:rsidRDefault="00B60F06" w:rsidP="00D840A2">
            <w:r w:rsidRPr="0037383C">
              <w:rPr>
                <w:rFonts w:hint="eastAsia"/>
              </w:rPr>
              <w:t>17</w:t>
            </w:r>
          </w:p>
        </w:tc>
        <w:tc>
          <w:tcPr>
            <w:tcW w:w="5137" w:type="dxa"/>
          </w:tcPr>
          <w:p w:rsidR="00B60F06" w:rsidRPr="0037383C" w:rsidRDefault="00B60F06" w:rsidP="00D840A2">
            <w:r w:rsidRPr="0037383C">
              <w:rPr>
                <w:rFonts w:hint="eastAsia"/>
              </w:rPr>
              <w:t>罚息</w:t>
            </w:r>
          </w:p>
        </w:tc>
      </w:tr>
      <w:tr w:rsidR="00B60F06" w:rsidRPr="0037383C" w:rsidTr="00D840A2">
        <w:trPr>
          <w:trHeight w:val="302"/>
          <w:jc w:val="center"/>
        </w:trPr>
        <w:tc>
          <w:tcPr>
            <w:tcW w:w="2438" w:type="dxa"/>
          </w:tcPr>
          <w:p w:rsidR="00B60F06" w:rsidRPr="0037383C" w:rsidRDefault="00B60F06" w:rsidP="00D840A2">
            <w:r w:rsidRPr="0037383C">
              <w:rPr>
                <w:rFonts w:hint="eastAsia"/>
              </w:rPr>
              <w:t>18</w:t>
            </w:r>
          </w:p>
        </w:tc>
        <w:tc>
          <w:tcPr>
            <w:tcW w:w="5137" w:type="dxa"/>
          </w:tcPr>
          <w:p w:rsidR="00B60F06" w:rsidRPr="0037383C" w:rsidRDefault="00B60F06" w:rsidP="00D840A2">
            <w:r w:rsidRPr="0037383C">
              <w:rPr>
                <w:rFonts w:hint="eastAsia"/>
              </w:rPr>
              <w:t>佣金收入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19</w:t>
            </w:r>
          </w:p>
        </w:tc>
        <w:tc>
          <w:tcPr>
            <w:tcW w:w="5137" w:type="dxa"/>
          </w:tcPr>
          <w:p w:rsidR="00B60F06" w:rsidRPr="0037383C" w:rsidRDefault="00B60F06" w:rsidP="00D840A2">
            <w:r w:rsidRPr="0037383C">
              <w:rPr>
                <w:rFonts w:hint="eastAsia"/>
              </w:rPr>
              <w:t>佣金支出</w:t>
            </w:r>
          </w:p>
        </w:tc>
      </w:tr>
      <w:tr w:rsidR="00B60F06" w:rsidRPr="0037383C" w:rsidTr="00D840A2">
        <w:trPr>
          <w:trHeight w:val="302"/>
          <w:jc w:val="center"/>
        </w:trPr>
        <w:tc>
          <w:tcPr>
            <w:tcW w:w="2438" w:type="dxa"/>
          </w:tcPr>
          <w:p w:rsidR="00B60F06" w:rsidRPr="0037383C" w:rsidRDefault="00B60F06" w:rsidP="00D840A2">
            <w:r w:rsidRPr="0037383C">
              <w:rPr>
                <w:rFonts w:hint="eastAsia"/>
              </w:rPr>
              <w:t>20</w:t>
            </w:r>
          </w:p>
        </w:tc>
        <w:tc>
          <w:tcPr>
            <w:tcW w:w="5137" w:type="dxa"/>
          </w:tcPr>
          <w:p w:rsidR="00B60F06" w:rsidRPr="0037383C" w:rsidRDefault="00B60F06" w:rsidP="00D840A2">
            <w:r w:rsidRPr="0037383C">
              <w:rPr>
                <w:rFonts w:hint="eastAsia"/>
              </w:rPr>
              <w:t>客户资金划转手续费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21</w:t>
            </w:r>
          </w:p>
        </w:tc>
        <w:tc>
          <w:tcPr>
            <w:tcW w:w="5137" w:type="dxa"/>
          </w:tcPr>
          <w:p w:rsidR="00B60F06" w:rsidRPr="0037383C" w:rsidRDefault="00B60F06" w:rsidP="00D840A2">
            <w:r w:rsidRPr="0037383C">
              <w:rPr>
                <w:rFonts w:hint="eastAsia"/>
              </w:rPr>
              <w:t>增值税发票滞纳金</w:t>
            </w:r>
          </w:p>
        </w:tc>
      </w:tr>
      <w:tr w:rsidR="00B60F06" w:rsidRPr="0037383C" w:rsidTr="00D840A2">
        <w:trPr>
          <w:trHeight w:val="302"/>
          <w:jc w:val="center"/>
        </w:trPr>
        <w:tc>
          <w:tcPr>
            <w:tcW w:w="2438" w:type="dxa"/>
          </w:tcPr>
          <w:p w:rsidR="00B60F06" w:rsidRPr="0037383C" w:rsidRDefault="00B60F06" w:rsidP="00D840A2">
            <w:r w:rsidRPr="0037383C">
              <w:rPr>
                <w:rFonts w:hint="eastAsia"/>
              </w:rPr>
              <w:t>22</w:t>
            </w:r>
          </w:p>
        </w:tc>
        <w:tc>
          <w:tcPr>
            <w:tcW w:w="5137" w:type="dxa"/>
          </w:tcPr>
          <w:p w:rsidR="00B60F06" w:rsidRPr="0037383C" w:rsidRDefault="00B60F06" w:rsidP="00D840A2">
            <w:r w:rsidRPr="0037383C">
              <w:rPr>
                <w:rFonts w:hint="eastAsia"/>
              </w:rPr>
              <w:t>增值税发票卖方交违约金</w:t>
            </w:r>
          </w:p>
        </w:tc>
      </w:tr>
      <w:tr w:rsidR="00B60F06" w:rsidRPr="0037383C" w:rsidTr="00D840A2">
        <w:trPr>
          <w:trHeight w:val="302"/>
          <w:jc w:val="center"/>
        </w:trPr>
        <w:tc>
          <w:tcPr>
            <w:tcW w:w="2438" w:type="dxa"/>
          </w:tcPr>
          <w:p w:rsidR="00B60F06" w:rsidRPr="0037383C" w:rsidRDefault="00B60F06" w:rsidP="00D840A2">
            <w:r w:rsidRPr="0037383C">
              <w:rPr>
                <w:rFonts w:hint="eastAsia"/>
              </w:rPr>
              <w:t>23</w:t>
            </w:r>
          </w:p>
        </w:tc>
        <w:tc>
          <w:tcPr>
            <w:tcW w:w="5137" w:type="dxa"/>
          </w:tcPr>
          <w:p w:rsidR="00B60F06" w:rsidRPr="0037383C" w:rsidRDefault="00B60F06" w:rsidP="00D840A2">
            <w:r w:rsidRPr="0037383C">
              <w:rPr>
                <w:rFonts w:hint="eastAsia"/>
              </w:rPr>
              <w:t>增值税发票买方交违约金金</w:t>
            </w:r>
          </w:p>
        </w:tc>
      </w:tr>
      <w:tr w:rsidR="00B60F06" w:rsidRPr="0037383C" w:rsidTr="00D840A2">
        <w:trPr>
          <w:trHeight w:val="302"/>
          <w:jc w:val="center"/>
        </w:trPr>
        <w:tc>
          <w:tcPr>
            <w:tcW w:w="2438" w:type="dxa"/>
          </w:tcPr>
          <w:p w:rsidR="00B60F06" w:rsidRPr="0037383C" w:rsidRDefault="00B60F06" w:rsidP="00D840A2">
            <w:r w:rsidRPr="0037383C">
              <w:rPr>
                <w:rFonts w:hint="eastAsia"/>
              </w:rPr>
              <w:t>24</w:t>
            </w:r>
          </w:p>
        </w:tc>
        <w:tc>
          <w:tcPr>
            <w:tcW w:w="5137" w:type="dxa"/>
          </w:tcPr>
          <w:p w:rsidR="00B60F06" w:rsidRPr="0037383C" w:rsidRDefault="00B60F06" w:rsidP="00D840A2">
            <w:r w:rsidRPr="0037383C">
              <w:rPr>
                <w:rFonts w:hint="eastAsia"/>
              </w:rPr>
              <w:t>品牌升贴水</w:t>
            </w:r>
          </w:p>
        </w:tc>
      </w:tr>
      <w:tr w:rsidR="00B60F06" w:rsidRPr="0037383C" w:rsidTr="00D840A2">
        <w:trPr>
          <w:trHeight w:val="302"/>
          <w:jc w:val="center"/>
        </w:trPr>
        <w:tc>
          <w:tcPr>
            <w:tcW w:w="2438" w:type="dxa"/>
          </w:tcPr>
          <w:p w:rsidR="00B60F06" w:rsidRPr="0037383C" w:rsidRDefault="00B60F06" w:rsidP="00D840A2">
            <w:r w:rsidRPr="0037383C">
              <w:rPr>
                <w:rFonts w:hint="eastAsia"/>
              </w:rPr>
              <w:t>25</w:t>
            </w:r>
          </w:p>
        </w:tc>
        <w:tc>
          <w:tcPr>
            <w:tcW w:w="5137" w:type="dxa"/>
          </w:tcPr>
          <w:p w:rsidR="00B60F06" w:rsidRPr="0037383C" w:rsidRDefault="00B60F06" w:rsidP="00D840A2">
            <w:r w:rsidRPr="0037383C">
              <w:rPr>
                <w:rFonts w:hint="eastAsia"/>
              </w:rPr>
              <w:t>白银差价</w:t>
            </w:r>
          </w:p>
        </w:tc>
      </w:tr>
      <w:tr w:rsidR="00B60F06" w:rsidRPr="0037383C" w:rsidTr="00D840A2">
        <w:trPr>
          <w:trHeight w:val="302"/>
          <w:jc w:val="center"/>
        </w:trPr>
        <w:tc>
          <w:tcPr>
            <w:tcW w:w="2438" w:type="dxa"/>
          </w:tcPr>
          <w:p w:rsidR="00B60F06" w:rsidRPr="0037383C" w:rsidRDefault="00B60F06" w:rsidP="00D840A2">
            <w:r w:rsidRPr="0037383C">
              <w:rPr>
                <w:rFonts w:hint="eastAsia"/>
              </w:rPr>
              <w:t>28</w:t>
            </w:r>
          </w:p>
        </w:tc>
        <w:tc>
          <w:tcPr>
            <w:tcW w:w="5137" w:type="dxa"/>
          </w:tcPr>
          <w:p w:rsidR="00B60F06" w:rsidRPr="0037383C" w:rsidRDefault="00B60F06" w:rsidP="00D840A2">
            <w:r w:rsidRPr="0037383C">
              <w:rPr>
                <w:rFonts w:hint="eastAsia"/>
              </w:rPr>
              <w:t>当日盈亏</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31" w:name="_access_way（资金划转方向）"/>
      <w:bookmarkStart w:id="532" w:name="_Toc234155616"/>
      <w:bookmarkStart w:id="533" w:name="_Toc286133476"/>
      <w:bookmarkStart w:id="534" w:name="_Toc458763549"/>
      <w:bookmarkEnd w:id="531"/>
      <w:r w:rsidRPr="0037383C">
        <w:rPr>
          <w:rFonts w:hint="eastAsia"/>
        </w:rPr>
        <w:lastRenderedPageBreak/>
        <w:t>access_way</w:t>
      </w:r>
      <w:r w:rsidRPr="0037383C">
        <w:rPr>
          <w:rFonts w:hint="eastAsia"/>
        </w:rPr>
        <w:t>（资金划转方向）</w:t>
      </w:r>
      <w:bookmarkEnd w:id="532"/>
      <w:bookmarkEnd w:id="533"/>
      <w:bookmarkEnd w:id="534"/>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存入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取出</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35" w:name="_open_term_type（客户交易开通渠道）"/>
      <w:bookmarkStart w:id="536" w:name="_open_channel（客户交易开通渠道）"/>
      <w:bookmarkStart w:id="537" w:name="_Toc234155617"/>
      <w:bookmarkStart w:id="538" w:name="_Toc286133477"/>
      <w:bookmarkStart w:id="539" w:name="_Toc458763550"/>
      <w:bookmarkEnd w:id="535"/>
      <w:bookmarkEnd w:id="536"/>
      <w:r w:rsidRPr="0037383C">
        <w:rPr>
          <w:rFonts w:hint="eastAsia"/>
        </w:rPr>
        <w:t>open_channel</w:t>
      </w:r>
      <w:r w:rsidRPr="0037383C">
        <w:rPr>
          <w:rFonts w:hint="eastAsia"/>
        </w:rPr>
        <w:t>（客户交易开通渠道）</w:t>
      </w:r>
      <w:bookmarkEnd w:id="537"/>
      <w:bookmarkEnd w:id="538"/>
      <w:bookmarkEnd w:id="539"/>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w:t>
            </w:r>
          </w:p>
        </w:tc>
        <w:tc>
          <w:tcPr>
            <w:tcW w:w="5137" w:type="dxa"/>
          </w:tcPr>
          <w:p w:rsidR="00B60F06" w:rsidRPr="0037383C" w:rsidRDefault="00B60F06" w:rsidP="00D840A2">
            <w:r w:rsidRPr="0037383C">
              <w:rPr>
                <w:rFonts w:hint="eastAsia"/>
              </w:rPr>
              <w:t>全部</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6F196C">
              <w:rPr>
                <w:rFonts w:hint="eastAsia"/>
              </w:rPr>
              <w:t>银行柜面</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6F196C">
              <w:rPr>
                <w:rFonts w:hint="eastAsia"/>
              </w:rPr>
              <w:t>独立交易端</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6F196C">
              <w:rPr>
                <w:rFonts w:hint="eastAsia"/>
              </w:rPr>
              <w:t>网上银行</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6F196C">
              <w:rPr>
                <w:rFonts w:hint="eastAsia"/>
              </w:rPr>
              <w:t>电话银行</w:t>
            </w:r>
          </w:p>
        </w:tc>
      </w:tr>
      <w:tr w:rsidR="00B60F06" w:rsidRPr="0037383C" w:rsidTr="00D840A2">
        <w:trPr>
          <w:trHeight w:val="302"/>
          <w:jc w:val="center"/>
        </w:trPr>
        <w:tc>
          <w:tcPr>
            <w:tcW w:w="2438" w:type="dxa"/>
          </w:tcPr>
          <w:p w:rsidR="00B60F06" w:rsidRPr="0037383C" w:rsidRDefault="00B60F06" w:rsidP="00D840A2">
            <w:r>
              <w:rPr>
                <w:rFonts w:hint="eastAsia"/>
              </w:rPr>
              <w:t>5</w:t>
            </w:r>
          </w:p>
        </w:tc>
        <w:tc>
          <w:tcPr>
            <w:tcW w:w="5137" w:type="dxa"/>
          </w:tcPr>
          <w:p w:rsidR="00B60F06" w:rsidRPr="006F196C" w:rsidRDefault="00B60F06" w:rsidP="00D840A2">
            <w:r w:rsidRPr="006F196C">
              <w:rPr>
                <w:rFonts w:hint="eastAsia"/>
              </w:rPr>
              <w:t>理财规划系统</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40" w:name="_cust_grade（客户级别）"/>
      <w:bookmarkStart w:id="541" w:name="_cert_type（证件类型）"/>
      <w:bookmarkStart w:id="542" w:name="_Toc234155619"/>
      <w:bookmarkStart w:id="543" w:name="_Toc286133478"/>
      <w:bookmarkStart w:id="544" w:name="_Toc458763551"/>
      <w:bookmarkEnd w:id="540"/>
      <w:bookmarkEnd w:id="541"/>
      <w:r w:rsidRPr="0037383C">
        <w:rPr>
          <w:rFonts w:hint="eastAsia"/>
        </w:rPr>
        <w:t>cert_type</w:t>
      </w:r>
      <w:r w:rsidRPr="0037383C">
        <w:rPr>
          <w:rFonts w:hint="eastAsia"/>
        </w:rPr>
        <w:t>（证件类型）</w:t>
      </w:r>
      <w:bookmarkEnd w:id="542"/>
      <w:bookmarkEnd w:id="543"/>
      <w:bookmarkEnd w:id="544"/>
    </w:p>
    <w:p w:rsidR="00B60F06" w:rsidRPr="0037383C" w:rsidRDefault="00B60F06" w:rsidP="00B60F06">
      <w:r w:rsidRPr="0037383C">
        <w:rPr>
          <w:rFonts w:hint="eastAsia"/>
        </w:rPr>
        <w:t>个人开户时只能使用：</w:t>
      </w:r>
      <w:r>
        <w:rPr>
          <w:rFonts w:hint="eastAsia"/>
        </w:rPr>
        <w:t>s,j,h</w:t>
      </w:r>
    </w:p>
    <w:p w:rsidR="00B60F06" w:rsidRPr="0037383C" w:rsidRDefault="00B60F06" w:rsidP="00B60F06">
      <w:r w:rsidRPr="0037383C">
        <w:rPr>
          <w:rFonts w:hint="eastAsia"/>
        </w:rPr>
        <w:t>法人开户时只能使用：</w:t>
      </w:r>
      <w:r>
        <w:rPr>
          <w:rFonts w:hint="eastAsia"/>
        </w:rPr>
        <w:t>y</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EF6F31">
              <w:t>s</w:t>
            </w:r>
          </w:p>
        </w:tc>
        <w:tc>
          <w:tcPr>
            <w:tcW w:w="5137" w:type="dxa"/>
          </w:tcPr>
          <w:p w:rsidR="00B60F06" w:rsidRPr="0037383C" w:rsidRDefault="00B60F06" w:rsidP="00D840A2">
            <w:r w:rsidRPr="0037383C">
              <w:rPr>
                <w:rFonts w:hint="eastAsia"/>
              </w:rPr>
              <w:t>居民身份证</w:t>
            </w:r>
          </w:p>
        </w:tc>
      </w:tr>
      <w:tr w:rsidR="00B60F06" w:rsidRPr="0037383C" w:rsidTr="00D840A2">
        <w:trPr>
          <w:trHeight w:val="302"/>
          <w:jc w:val="center"/>
        </w:trPr>
        <w:tc>
          <w:tcPr>
            <w:tcW w:w="2438" w:type="dxa"/>
          </w:tcPr>
          <w:p w:rsidR="00B60F06" w:rsidRPr="0037383C" w:rsidRDefault="00B60F06" w:rsidP="00D840A2">
            <w:pPr>
              <w:rPr>
                <w:rFonts w:ascii="宋体" w:hAnsi="宋体"/>
              </w:rPr>
            </w:pPr>
            <w:r w:rsidRPr="00EF6F31">
              <w:t>j</w:t>
            </w:r>
          </w:p>
        </w:tc>
        <w:tc>
          <w:tcPr>
            <w:tcW w:w="5137" w:type="dxa"/>
          </w:tcPr>
          <w:p w:rsidR="00B60F06" w:rsidRPr="0037383C" w:rsidRDefault="00B60F06" w:rsidP="00D840A2">
            <w:pPr>
              <w:rPr>
                <w:rFonts w:ascii="宋体" w:hAnsi="宋体"/>
              </w:rPr>
            </w:pPr>
            <w:r w:rsidRPr="004A6CE4">
              <w:rPr>
                <w:rFonts w:hint="eastAsia"/>
              </w:rPr>
              <w:t>解放军军官证</w:t>
            </w:r>
          </w:p>
        </w:tc>
      </w:tr>
      <w:tr w:rsidR="00B60F06" w:rsidRPr="0037383C" w:rsidTr="00D840A2">
        <w:trPr>
          <w:trHeight w:val="245"/>
          <w:jc w:val="center"/>
        </w:trPr>
        <w:tc>
          <w:tcPr>
            <w:tcW w:w="2438" w:type="dxa"/>
          </w:tcPr>
          <w:p w:rsidR="00B60F06" w:rsidRPr="0037383C" w:rsidRDefault="00B60F06" w:rsidP="00D840A2">
            <w:r>
              <w:rPr>
                <w:rFonts w:hint="eastAsia"/>
              </w:rPr>
              <w:t>h</w:t>
            </w:r>
          </w:p>
        </w:tc>
        <w:tc>
          <w:tcPr>
            <w:tcW w:w="5137" w:type="dxa"/>
          </w:tcPr>
          <w:p w:rsidR="00B60F06" w:rsidRPr="0037383C" w:rsidRDefault="00B60F06" w:rsidP="00D840A2">
            <w:r w:rsidRPr="0037383C">
              <w:rPr>
                <w:rFonts w:hint="eastAsia"/>
              </w:rPr>
              <w:t>护照</w:t>
            </w:r>
          </w:p>
        </w:tc>
      </w:tr>
      <w:tr w:rsidR="00B60F06" w:rsidRPr="0037383C" w:rsidTr="00D840A2">
        <w:trPr>
          <w:trHeight w:val="302"/>
          <w:jc w:val="center"/>
        </w:trPr>
        <w:tc>
          <w:tcPr>
            <w:tcW w:w="2438" w:type="dxa"/>
          </w:tcPr>
          <w:p w:rsidR="00B60F06" w:rsidRPr="0037383C" w:rsidRDefault="00B60F06" w:rsidP="00D840A2">
            <w:r>
              <w:rPr>
                <w:rFonts w:hint="eastAsia"/>
              </w:rPr>
              <w:t>y</w:t>
            </w:r>
          </w:p>
        </w:tc>
        <w:tc>
          <w:tcPr>
            <w:tcW w:w="5137" w:type="dxa"/>
          </w:tcPr>
          <w:p w:rsidR="00B60F06" w:rsidRPr="0037383C" w:rsidRDefault="00B60F06" w:rsidP="00D840A2">
            <w:r w:rsidRPr="0037383C">
              <w:rPr>
                <w:rFonts w:hint="eastAsia"/>
              </w:rPr>
              <w:t>法人代码证（对应营业执照）</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45" w:name="_corp_type（企业类型）"/>
      <w:bookmarkStart w:id="546" w:name="_Toc234155620"/>
      <w:bookmarkStart w:id="547" w:name="_Toc286133479"/>
      <w:bookmarkStart w:id="548" w:name="_Toc458763552"/>
      <w:bookmarkEnd w:id="545"/>
      <w:r w:rsidRPr="0037383C">
        <w:rPr>
          <w:rFonts w:hint="eastAsia"/>
        </w:rPr>
        <w:lastRenderedPageBreak/>
        <w:t>corp_type</w:t>
      </w:r>
      <w:r w:rsidRPr="0037383C">
        <w:rPr>
          <w:rFonts w:hint="eastAsia"/>
        </w:rPr>
        <w:t>（企业类型）</w:t>
      </w:r>
      <w:bookmarkEnd w:id="546"/>
      <w:bookmarkEnd w:id="547"/>
      <w:bookmarkEnd w:id="548"/>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w:t>
            </w:r>
          </w:p>
        </w:tc>
        <w:tc>
          <w:tcPr>
            <w:tcW w:w="5137" w:type="dxa"/>
          </w:tcPr>
          <w:p w:rsidR="00B60F06" w:rsidRPr="0037383C" w:rsidRDefault="00B60F06" w:rsidP="00D840A2">
            <w:r w:rsidRPr="0037383C">
              <w:rPr>
                <w:rFonts w:hint="eastAsia"/>
              </w:rPr>
              <w:t>首饰类</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工业类</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贸易类</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37383C">
              <w:rPr>
                <w:rFonts w:hint="eastAsia"/>
              </w:rPr>
              <w:t>产金冶炼类</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37383C">
              <w:rPr>
                <w:rFonts w:hint="eastAsia"/>
              </w:rPr>
              <w:t>金融投资类</w:t>
            </w:r>
          </w:p>
        </w:tc>
      </w:tr>
      <w:tr w:rsidR="00B60F06" w:rsidRPr="0037383C" w:rsidTr="00D840A2">
        <w:trPr>
          <w:trHeight w:val="302"/>
          <w:jc w:val="center"/>
        </w:trPr>
        <w:tc>
          <w:tcPr>
            <w:tcW w:w="2438" w:type="dxa"/>
          </w:tcPr>
          <w:p w:rsidR="00B60F06" w:rsidRPr="0037383C" w:rsidRDefault="00B60F06" w:rsidP="00D840A2">
            <w:r w:rsidRPr="0037383C">
              <w:rPr>
                <w:rFonts w:hint="eastAsia"/>
              </w:rPr>
              <w:t>5</w:t>
            </w:r>
          </w:p>
        </w:tc>
        <w:tc>
          <w:tcPr>
            <w:tcW w:w="5137" w:type="dxa"/>
          </w:tcPr>
          <w:p w:rsidR="00B60F06" w:rsidRPr="0037383C" w:rsidRDefault="00B60F06" w:rsidP="00D840A2">
            <w:r w:rsidRPr="0037383C">
              <w:rPr>
                <w:rFonts w:hint="eastAsia"/>
              </w:rPr>
              <w:t>其他</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49" w:name="_yes_no（是否标志）"/>
      <w:bookmarkStart w:id="550" w:name="_Toc234155621"/>
      <w:bookmarkStart w:id="551" w:name="_Toc286133480"/>
      <w:bookmarkStart w:id="552" w:name="_Toc458763553"/>
      <w:bookmarkEnd w:id="549"/>
      <w:r w:rsidRPr="0037383C">
        <w:rPr>
          <w:rFonts w:hint="eastAsia"/>
        </w:rPr>
        <w:t>yes_no</w:t>
      </w:r>
      <w:r w:rsidRPr="0037383C">
        <w:rPr>
          <w:rFonts w:hint="eastAsia"/>
        </w:rPr>
        <w:t>（是否标志）</w:t>
      </w:r>
      <w:bookmarkEnd w:id="550"/>
      <w:bookmarkEnd w:id="551"/>
      <w:bookmarkEnd w:id="552"/>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是</w:t>
            </w:r>
          </w:p>
        </w:tc>
      </w:tr>
      <w:tr w:rsidR="00B60F06" w:rsidRPr="0037383C" w:rsidTr="00D840A2">
        <w:trPr>
          <w:trHeight w:val="302"/>
          <w:jc w:val="center"/>
        </w:trPr>
        <w:tc>
          <w:tcPr>
            <w:tcW w:w="2438" w:type="dxa"/>
          </w:tcPr>
          <w:p w:rsidR="00B60F06" w:rsidRPr="0037383C" w:rsidRDefault="00B60F06" w:rsidP="00D840A2">
            <w:r w:rsidRPr="0037383C">
              <w:rPr>
                <w:rFonts w:hint="eastAsia"/>
              </w:rPr>
              <w:t>0</w:t>
            </w:r>
          </w:p>
        </w:tc>
        <w:tc>
          <w:tcPr>
            <w:tcW w:w="5137" w:type="dxa"/>
          </w:tcPr>
          <w:p w:rsidR="00B60F06" w:rsidRPr="0037383C" w:rsidRDefault="00B60F06" w:rsidP="00D840A2">
            <w:r w:rsidRPr="0037383C">
              <w:rPr>
                <w:rFonts w:hint="eastAsia"/>
              </w:rPr>
              <w:t>否</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53" w:name="_acct_stat（账户状态）"/>
      <w:bookmarkStart w:id="554" w:name="_Toc234155623"/>
      <w:bookmarkStart w:id="555" w:name="_Toc286133481"/>
      <w:bookmarkStart w:id="556" w:name="_Toc458763554"/>
      <w:bookmarkEnd w:id="553"/>
      <w:r w:rsidRPr="0037383C">
        <w:rPr>
          <w:rFonts w:hint="eastAsia"/>
        </w:rPr>
        <w:t>acct_stat</w:t>
      </w:r>
      <w:r w:rsidRPr="0037383C">
        <w:rPr>
          <w:rFonts w:hint="eastAsia"/>
        </w:rPr>
        <w:t>（账户状态）</w:t>
      </w:r>
      <w:bookmarkEnd w:id="554"/>
      <w:bookmarkEnd w:id="555"/>
      <w:bookmarkEnd w:id="556"/>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正常</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挂失</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37383C">
              <w:rPr>
                <w:rFonts w:hint="eastAsia"/>
              </w:rPr>
              <w:t>已冻结</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37383C">
              <w:rPr>
                <w:rFonts w:hint="eastAsia"/>
              </w:rPr>
              <w:t>已注销</w:t>
            </w:r>
          </w:p>
        </w:tc>
      </w:tr>
      <w:tr w:rsidR="00B60F06" w:rsidRPr="0037383C" w:rsidTr="00D840A2">
        <w:trPr>
          <w:trHeight w:val="302"/>
          <w:jc w:val="center"/>
        </w:trPr>
        <w:tc>
          <w:tcPr>
            <w:tcW w:w="2438" w:type="dxa"/>
          </w:tcPr>
          <w:p w:rsidR="00B60F06" w:rsidRPr="0037383C" w:rsidRDefault="00B60F06" w:rsidP="00D840A2">
            <w:r w:rsidRPr="0037383C">
              <w:rPr>
                <w:rFonts w:hint="eastAsia"/>
              </w:rPr>
              <w:t>5</w:t>
            </w:r>
          </w:p>
        </w:tc>
        <w:tc>
          <w:tcPr>
            <w:tcW w:w="5137" w:type="dxa"/>
          </w:tcPr>
          <w:p w:rsidR="00B60F06" w:rsidRPr="0037383C" w:rsidRDefault="00B60F06" w:rsidP="00D840A2">
            <w:r w:rsidRPr="0037383C">
              <w:rPr>
                <w:rFonts w:hint="eastAsia"/>
              </w:rPr>
              <w:t>已结息</w:t>
            </w:r>
          </w:p>
        </w:tc>
      </w:tr>
    </w:tbl>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57" w:name="_trans_type（库存变动类型）"/>
      <w:bookmarkStart w:id="558" w:name="_Toc234155624"/>
      <w:bookmarkStart w:id="559" w:name="_Toc286133482"/>
      <w:bookmarkStart w:id="560" w:name="_Toc458763555"/>
      <w:bookmarkEnd w:id="557"/>
      <w:r w:rsidRPr="0037383C">
        <w:rPr>
          <w:rFonts w:hint="eastAsia"/>
        </w:rPr>
        <w:lastRenderedPageBreak/>
        <w:t>trans_type</w:t>
      </w:r>
      <w:r w:rsidRPr="0037383C">
        <w:rPr>
          <w:rFonts w:hint="eastAsia"/>
        </w:rPr>
        <w:t>（库存变动类型）</w:t>
      </w:r>
      <w:bookmarkEnd w:id="558"/>
      <w:bookmarkEnd w:id="559"/>
      <w:bookmarkEnd w:id="560"/>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入库</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提货申请</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37383C">
              <w:rPr>
                <w:rFonts w:hint="eastAsia"/>
              </w:rPr>
              <w:t>提货申请修改</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37383C">
              <w:rPr>
                <w:rFonts w:hint="eastAsia"/>
              </w:rPr>
              <w:t>当日撤销提货申请</w:t>
            </w:r>
          </w:p>
        </w:tc>
      </w:tr>
      <w:tr w:rsidR="00B60F06" w:rsidRPr="0037383C" w:rsidTr="00D840A2">
        <w:trPr>
          <w:trHeight w:val="302"/>
          <w:jc w:val="center"/>
        </w:trPr>
        <w:tc>
          <w:tcPr>
            <w:tcW w:w="2438" w:type="dxa"/>
          </w:tcPr>
          <w:p w:rsidR="00B60F06" w:rsidRPr="0037383C" w:rsidRDefault="00B60F06" w:rsidP="00D840A2">
            <w:r w:rsidRPr="0037383C">
              <w:rPr>
                <w:rFonts w:hint="eastAsia"/>
              </w:rPr>
              <w:t>5</w:t>
            </w:r>
          </w:p>
        </w:tc>
        <w:tc>
          <w:tcPr>
            <w:tcW w:w="5137" w:type="dxa"/>
          </w:tcPr>
          <w:p w:rsidR="00B60F06" w:rsidRPr="0037383C" w:rsidRDefault="00B60F06" w:rsidP="00D840A2">
            <w:r w:rsidRPr="0037383C">
              <w:rPr>
                <w:rFonts w:hint="eastAsia"/>
              </w:rPr>
              <w:t>自提出库</w:t>
            </w:r>
          </w:p>
        </w:tc>
      </w:tr>
      <w:tr w:rsidR="00B60F06" w:rsidRPr="0037383C" w:rsidTr="00D840A2">
        <w:trPr>
          <w:trHeight w:val="302"/>
          <w:jc w:val="center"/>
        </w:trPr>
        <w:tc>
          <w:tcPr>
            <w:tcW w:w="2438" w:type="dxa"/>
          </w:tcPr>
          <w:p w:rsidR="00B60F06" w:rsidRPr="0037383C" w:rsidRDefault="00B60F06" w:rsidP="00D840A2">
            <w:r w:rsidRPr="0037383C">
              <w:rPr>
                <w:rFonts w:hint="eastAsia"/>
              </w:rPr>
              <w:t>6</w:t>
            </w:r>
          </w:p>
        </w:tc>
        <w:tc>
          <w:tcPr>
            <w:tcW w:w="5137" w:type="dxa"/>
          </w:tcPr>
          <w:p w:rsidR="00B60F06" w:rsidRPr="0037383C" w:rsidRDefault="00B60F06" w:rsidP="00D840A2">
            <w:r w:rsidRPr="0037383C">
              <w:rPr>
                <w:rFonts w:hint="eastAsia"/>
              </w:rPr>
              <w:t>交提出库</w:t>
            </w:r>
          </w:p>
        </w:tc>
      </w:tr>
      <w:tr w:rsidR="00B60F06" w:rsidRPr="0037383C" w:rsidTr="00D840A2">
        <w:trPr>
          <w:trHeight w:val="302"/>
          <w:jc w:val="center"/>
        </w:trPr>
        <w:tc>
          <w:tcPr>
            <w:tcW w:w="2438" w:type="dxa"/>
          </w:tcPr>
          <w:p w:rsidR="00B60F06" w:rsidRPr="0037383C" w:rsidRDefault="00B60F06" w:rsidP="00D840A2">
            <w:r w:rsidRPr="0037383C">
              <w:rPr>
                <w:rFonts w:hint="eastAsia"/>
              </w:rPr>
              <w:t>7</w:t>
            </w:r>
          </w:p>
        </w:tc>
        <w:tc>
          <w:tcPr>
            <w:tcW w:w="5137" w:type="dxa"/>
          </w:tcPr>
          <w:p w:rsidR="00B60F06" w:rsidRPr="0037383C" w:rsidRDefault="00B60F06" w:rsidP="00D840A2">
            <w:r w:rsidRPr="0037383C">
              <w:rPr>
                <w:rFonts w:hint="eastAsia"/>
              </w:rPr>
              <w:t>质押（质权方）</w:t>
            </w:r>
          </w:p>
        </w:tc>
      </w:tr>
      <w:tr w:rsidR="00B60F06" w:rsidRPr="0037383C" w:rsidTr="00D840A2">
        <w:trPr>
          <w:trHeight w:val="302"/>
          <w:jc w:val="center"/>
        </w:trPr>
        <w:tc>
          <w:tcPr>
            <w:tcW w:w="2438" w:type="dxa"/>
          </w:tcPr>
          <w:p w:rsidR="00B60F06" w:rsidRPr="0037383C" w:rsidRDefault="00B60F06" w:rsidP="00D840A2">
            <w:r w:rsidRPr="0037383C">
              <w:rPr>
                <w:rFonts w:hint="eastAsia"/>
              </w:rPr>
              <w:t>8</w:t>
            </w:r>
          </w:p>
        </w:tc>
        <w:tc>
          <w:tcPr>
            <w:tcW w:w="5137" w:type="dxa"/>
          </w:tcPr>
          <w:p w:rsidR="00B60F06" w:rsidRPr="0037383C" w:rsidRDefault="00B60F06" w:rsidP="00D840A2">
            <w:r w:rsidRPr="0037383C">
              <w:rPr>
                <w:rFonts w:hint="eastAsia"/>
              </w:rPr>
              <w:t>质押（出质方）</w:t>
            </w:r>
          </w:p>
        </w:tc>
      </w:tr>
      <w:tr w:rsidR="00B60F06" w:rsidRPr="0037383C" w:rsidTr="00D840A2">
        <w:trPr>
          <w:trHeight w:val="302"/>
          <w:jc w:val="center"/>
        </w:trPr>
        <w:tc>
          <w:tcPr>
            <w:tcW w:w="2438" w:type="dxa"/>
          </w:tcPr>
          <w:p w:rsidR="00B60F06" w:rsidRPr="0037383C" w:rsidRDefault="00B60F06" w:rsidP="00D840A2">
            <w:r w:rsidRPr="0037383C">
              <w:rPr>
                <w:rFonts w:hint="eastAsia"/>
              </w:rPr>
              <w:t>9</w:t>
            </w:r>
          </w:p>
        </w:tc>
        <w:tc>
          <w:tcPr>
            <w:tcW w:w="5137" w:type="dxa"/>
          </w:tcPr>
          <w:p w:rsidR="00B60F06" w:rsidRPr="0037383C" w:rsidRDefault="00B60F06" w:rsidP="00D840A2">
            <w:r w:rsidRPr="0037383C">
              <w:rPr>
                <w:rFonts w:hint="eastAsia"/>
              </w:rPr>
              <w:t>质押注销（质权方）</w:t>
            </w:r>
          </w:p>
        </w:tc>
      </w:tr>
      <w:tr w:rsidR="00B60F06" w:rsidRPr="0037383C" w:rsidTr="00D840A2">
        <w:trPr>
          <w:trHeight w:val="302"/>
          <w:jc w:val="center"/>
        </w:trPr>
        <w:tc>
          <w:tcPr>
            <w:tcW w:w="2438" w:type="dxa"/>
          </w:tcPr>
          <w:p w:rsidR="00B60F06" w:rsidRPr="0037383C" w:rsidRDefault="00B60F06" w:rsidP="00D840A2">
            <w:r w:rsidRPr="0037383C">
              <w:rPr>
                <w:rFonts w:hint="eastAsia"/>
              </w:rPr>
              <w:t>A</w:t>
            </w:r>
          </w:p>
        </w:tc>
        <w:tc>
          <w:tcPr>
            <w:tcW w:w="5137" w:type="dxa"/>
          </w:tcPr>
          <w:p w:rsidR="00B60F06" w:rsidRPr="0037383C" w:rsidRDefault="00B60F06" w:rsidP="00D840A2">
            <w:r w:rsidRPr="0037383C">
              <w:rPr>
                <w:rFonts w:hint="eastAsia"/>
              </w:rPr>
              <w:t>质押注销（出质方）</w:t>
            </w:r>
          </w:p>
        </w:tc>
      </w:tr>
      <w:tr w:rsidR="00B60F06" w:rsidRPr="0037383C" w:rsidTr="00D840A2">
        <w:trPr>
          <w:trHeight w:val="302"/>
          <w:jc w:val="center"/>
        </w:trPr>
        <w:tc>
          <w:tcPr>
            <w:tcW w:w="2438" w:type="dxa"/>
          </w:tcPr>
          <w:p w:rsidR="00B60F06" w:rsidRPr="0037383C" w:rsidRDefault="00B60F06" w:rsidP="00D840A2">
            <w:r w:rsidRPr="0037383C">
              <w:rPr>
                <w:rFonts w:hint="eastAsia"/>
              </w:rPr>
              <w:t>B</w:t>
            </w:r>
          </w:p>
        </w:tc>
        <w:tc>
          <w:tcPr>
            <w:tcW w:w="5137" w:type="dxa"/>
          </w:tcPr>
          <w:p w:rsidR="00B60F06" w:rsidRPr="0037383C" w:rsidRDefault="00B60F06" w:rsidP="00D840A2">
            <w:r w:rsidRPr="0037383C">
              <w:rPr>
                <w:rFonts w:hint="eastAsia"/>
              </w:rPr>
              <w:t>租借（借出）</w:t>
            </w:r>
          </w:p>
        </w:tc>
      </w:tr>
      <w:tr w:rsidR="00B60F06" w:rsidRPr="0037383C" w:rsidTr="00D840A2">
        <w:trPr>
          <w:trHeight w:val="302"/>
          <w:jc w:val="center"/>
        </w:trPr>
        <w:tc>
          <w:tcPr>
            <w:tcW w:w="2438" w:type="dxa"/>
          </w:tcPr>
          <w:p w:rsidR="00B60F06" w:rsidRPr="0037383C" w:rsidRDefault="00B60F06" w:rsidP="00D840A2">
            <w:r w:rsidRPr="0037383C">
              <w:rPr>
                <w:rFonts w:hint="eastAsia"/>
              </w:rPr>
              <w:t>C</w:t>
            </w:r>
          </w:p>
        </w:tc>
        <w:tc>
          <w:tcPr>
            <w:tcW w:w="5137" w:type="dxa"/>
          </w:tcPr>
          <w:p w:rsidR="00B60F06" w:rsidRPr="0037383C" w:rsidRDefault="00B60F06" w:rsidP="00D840A2">
            <w:r w:rsidRPr="0037383C">
              <w:rPr>
                <w:rFonts w:hint="eastAsia"/>
              </w:rPr>
              <w:t>租借（借入）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D</w:t>
            </w:r>
          </w:p>
        </w:tc>
        <w:tc>
          <w:tcPr>
            <w:tcW w:w="5137" w:type="dxa"/>
          </w:tcPr>
          <w:p w:rsidR="00B60F06" w:rsidRPr="0037383C" w:rsidRDefault="00B60F06" w:rsidP="00D840A2">
            <w:r w:rsidRPr="0037383C">
              <w:rPr>
                <w:rFonts w:hint="eastAsia"/>
              </w:rPr>
              <w:t>法律冻结</w:t>
            </w:r>
          </w:p>
        </w:tc>
      </w:tr>
      <w:tr w:rsidR="00B60F06" w:rsidRPr="0037383C" w:rsidTr="00D840A2">
        <w:trPr>
          <w:trHeight w:val="302"/>
          <w:jc w:val="center"/>
        </w:trPr>
        <w:tc>
          <w:tcPr>
            <w:tcW w:w="2438" w:type="dxa"/>
          </w:tcPr>
          <w:p w:rsidR="00B60F06" w:rsidRPr="0037383C" w:rsidRDefault="00B60F06" w:rsidP="00D840A2">
            <w:r w:rsidRPr="0037383C">
              <w:rPr>
                <w:rFonts w:hint="eastAsia"/>
              </w:rPr>
              <w:t>E</w:t>
            </w:r>
          </w:p>
        </w:tc>
        <w:tc>
          <w:tcPr>
            <w:tcW w:w="5137" w:type="dxa"/>
          </w:tcPr>
          <w:p w:rsidR="00B60F06" w:rsidRPr="0037383C" w:rsidRDefault="00B60F06" w:rsidP="00D840A2">
            <w:r w:rsidRPr="0037383C">
              <w:rPr>
                <w:rFonts w:hint="eastAsia"/>
              </w:rPr>
              <w:t>法律冻结解冻</w:t>
            </w:r>
          </w:p>
        </w:tc>
      </w:tr>
      <w:tr w:rsidR="00B60F06" w:rsidRPr="0037383C" w:rsidTr="00D840A2">
        <w:trPr>
          <w:trHeight w:val="302"/>
          <w:jc w:val="center"/>
        </w:trPr>
        <w:tc>
          <w:tcPr>
            <w:tcW w:w="2438" w:type="dxa"/>
          </w:tcPr>
          <w:p w:rsidR="00B60F06" w:rsidRPr="0037383C" w:rsidRDefault="00B60F06" w:rsidP="00D840A2">
            <w:r w:rsidRPr="0037383C">
              <w:rPr>
                <w:rFonts w:hint="eastAsia"/>
              </w:rPr>
              <w:t>F</w:t>
            </w:r>
          </w:p>
        </w:tc>
        <w:tc>
          <w:tcPr>
            <w:tcW w:w="5137" w:type="dxa"/>
          </w:tcPr>
          <w:p w:rsidR="00B60F06" w:rsidRPr="0037383C" w:rsidRDefault="00B60F06" w:rsidP="00D840A2">
            <w:r w:rsidRPr="0037383C">
              <w:rPr>
                <w:rFonts w:hint="eastAsia"/>
              </w:rPr>
              <w:t>现货买入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G</w:t>
            </w:r>
          </w:p>
        </w:tc>
        <w:tc>
          <w:tcPr>
            <w:tcW w:w="5137" w:type="dxa"/>
          </w:tcPr>
          <w:p w:rsidR="00B60F06" w:rsidRPr="0037383C" w:rsidRDefault="00B60F06" w:rsidP="00D840A2">
            <w:r w:rsidRPr="0037383C">
              <w:rPr>
                <w:rFonts w:hint="eastAsia"/>
              </w:rPr>
              <w:t>现货卖出</w:t>
            </w:r>
          </w:p>
        </w:tc>
      </w:tr>
      <w:tr w:rsidR="00B60F06" w:rsidRPr="0037383C" w:rsidTr="00D840A2">
        <w:trPr>
          <w:trHeight w:val="302"/>
          <w:jc w:val="center"/>
        </w:trPr>
        <w:tc>
          <w:tcPr>
            <w:tcW w:w="2438" w:type="dxa"/>
          </w:tcPr>
          <w:p w:rsidR="00B60F06" w:rsidRPr="0037383C" w:rsidRDefault="00B60F06" w:rsidP="00D840A2">
            <w:r w:rsidRPr="0037383C">
              <w:rPr>
                <w:rFonts w:hint="eastAsia"/>
              </w:rPr>
              <w:t>H</w:t>
            </w:r>
          </w:p>
        </w:tc>
        <w:tc>
          <w:tcPr>
            <w:tcW w:w="5137" w:type="dxa"/>
          </w:tcPr>
          <w:p w:rsidR="00B60F06" w:rsidRPr="0037383C" w:rsidRDefault="00B60F06" w:rsidP="00D840A2">
            <w:r w:rsidRPr="0037383C">
              <w:rPr>
                <w:rFonts w:hint="eastAsia"/>
              </w:rPr>
              <w:t>处置质物</w:t>
            </w:r>
          </w:p>
        </w:tc>
      </w:tr>
      <w:tr w:rsidR="00B60F06" w:rsidRPr="0037383C" w:rsidTr="00D840A2">
        <w:trPr>
          <w:trHeight w:val="302"/>
          <w:jc w:val="center"/>
        </w:trPr>
        <w:tc>
          <w:tcPr>
            <w:tcW w:w="2438" w:type="dxa"/>
          </w:tcPr>
          <w:p w:rsidR="00B60F06" w:rsidRPr="0037383C" w:rsidRDefault="00B60F06" w:rsidP="00D840A2">
            <w:r w:rsidRPr="0037383C">
              <w:rPr>
                <w:rFonts w:hint="eastAsia"/>
              </w:rPr>
              <w:t>K</w:t>
            </w:r>
          </w:p>
        </w:tc>
        <w:tc>
          <w:tcPr>
            <w:tcW w:w="5137" w:type="dxa"/>
          </w:tcPr>
          <w:p w:rsidR="00B60F06" w:rsidRPr="0037383C" w:rsidRDefault="00B60F06" w:rsidP="00D840A2">
            <w:r w:rsidRPr="0037383C">
              <w:rPr>
                <w:rFonts w:hint="eastAsia"/>
              </w:rPr>
              <w:t>出库</w:t>
            </w:r>
          </w:p>
        </w:tc>
      </w:tr>
      <w:tr w:rsidR="00B60F06" w:rsidRPr="0037383C" w:rsidTr="00D840A2">
        <w:trPr>
          <w:trHeight w:val="302"/>
          <w:jc w:val="center"/>
        </w:trPr>
        <w:tc>
          <w:tcPr>
            <w:tcW w:w="2438" w:type="dxa"/>
          </w:tcPr>
          <w:p w:rsidR="00B60F06" w:rsidRPr="0037383C" w:rsidRDefault="00B60F06" w:rsidP="00D840A2">
            <w:r w:rsidRPr="0037383C">
              <w:rPr>
                <w:rFonts w:hint="eastAsia"/>
              </w:rPr>
              <w:t>M</w:t>
            </w:r>
          </w:p>
        </w:tc>
        <w:tc>
          <w:tcPr>
            <w:tcW w:w="5137" w:type="dxa"/>
          </w:tcPr>
          <w:p w:rsidR="00B60F06" w:rsidRPr="0037383C" w:rsidRDefault="00B60F06" w:rsidP="00D840A2">
            <w:r w:rsidRPr="0037383C">
              <w:rPr>
                <w:rFonts w:hint="eastAsia"/>
              </w:rPr>
              <w:t>大宗交易买入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N</w:t>
            </w:r>
          </w:p>
        </w:tc>
        <w:tc>
          <w:tcPr>
            <w:tcW w:w="5137" w:type="dxa"/>
          </w:tcPr>
          <w:p w:rsidR="00B60F06" w:rsidRPr="0037383C" w:rsidRDefault="00B60F06" w:rsidP="00D840A2">
            <w:r w:rsidRPr="0037383C">
              <w:rPr>
                <w:rFonts w:hint="eastAsia"/>
              </w:rPr>
              <w:t>大宗交易卖出</w:t>
            </w:r>
          </w:p>
        </w:tc>
      </w:tr>
      <w:tr w:rsidR="00B60F06" w:rsidRPr="0037383C" w:rsidTr="00D840A2">
        <w:trPr>
          <w:trHeight w:val="302"/>
          <w:jc w:val="center"/>
        </w:trPr>
        <w:tc>
          <w:tcPr>
            <w:tcW w:w="2438" w:type="dxa"/>
          </w:tcPr>
          <w:p w:rsidR="00B60F06" w:rsidRPr="0037383C" w:rsidRDefault="00B60F06" w:rsidP="00D840A2">
            <w:r w:rsidRPr="0037383C">
              <w:rPr>
                <w:rFonts w:hint="eastAsia"/>
              </w:rPr>
              <w:t>O</w:t>
            </w:r>
          </w:p>
        </w:tc>
        <w:tc>
          <w:tcPr>
            <w:tcW w:w="5137" w:type="dxa"/>
          </w:tcPr>
          <w:p w:rsidR="00B60F06" w:rsidRPr="0037383C" w:rsidRDefault="00B60F06" w:rsidP="00D840A2">
            <w:r w:rsidRPr="0037383C">
              <w:rPr>
                <w:rFonts w:hint="eastAsia"/>
              </w:rPr>
              <w:t>划出库存</w:t>
            </w:r>
          </w:p>
        </w:tc>
      </w:tr>
      <w:tr w:rsidR="00B60F06" w:rsidRPr="0037383C" w:rsidTr="00D840A2">
        <w:trPr>
          <w:trHeight w:val="302"/>
          <w:jc w:val="center"/>
        </w:trPr>
        <w:tc>
          <w:tcPr>
            <w:tcW w:w="2438" w:type="dxa"/>
          </w:tcPr>
          <w:p w:rsidR="00B60F06" w:rsidRPr="0037383C" w:rsidRDefault="00B60F06" w:rsidP="00D840A2">
            <w:r w:rsidRPr="0037383C">
              <w:rPr>
                <w:rFonts w:hint="eastAsia"/>
              </w:rPr>
              <w:t>P</w:t>
            </w:r>
          </w:p>
        </w:tc>
        <w:tc>
          <w:tcPr>
            <w:tcW w:w="5137" w:type="dxa"/>
          </w:tcPr>
          <w:p w:rsidR="00B60F06" w:rsidRPr="0037383C" w:rsidRDefault="00B60F06" w:rsidP="00D840A2">
            <w:r w:rsidRPr="0037383C">
              <w:rPr>
                <w:rFonts w:hint="eastAsia"/>
              </w:rPr>
              <w:t>划入库存</w:t>
            </w:r>
          </w:p>
        </w:tc>
      </w:tr>
      <w:tr w:rsidR="00B60F06" w:rsidRPr="0037383C" w:rsidTr="00D840A2">
        <w:trPr>
          <w:trHeight w:val="302"/>
          <w:jc w:val="center"/>
        </w:trPr>
        <w:tc>
          <w:tcPr>
            <w:tcW w:w="2438" w:type="dxa"/>
          </w:tcPr>
          <w:p w:rsidR="00B60F06" w:rsidRPr="0037383C" w:rsidRDefault="00B60F06" w:rsidP="00D840A2">
            <w:r w:rsidRPr="0037383C">
              <w:rPr>
                <w:rFonts w:hint="eastAsia"/>
              </w:rPr>
              <w:t>Q</w:t>
            </w:r>
          </w:p>
        </w:tc>
        <w:tc>
          <w:tcPr>
            <w:tcW w:w="5137" w:type="dxa"/>
          </w:tcPr>
          <w:p w:rsidR="00B60F06" w:rsidRPr="0037383C" w:rsidRDefault="00B60F06" w:rsidP="00D840A2">
            <w:r w:rsidRPr="0037383C">
              <w:rPr>
                <w:rFonts w:hint="eastAsia"/>
              </w:rPr>
              <w:t>充抵做市商透支</w:t>
            </w:r>
          </w:p>
        </w:tc>
      </w:tr>
      <w:tr w:rsidR="00B60F06" w:rsidRPr="0037383C" w:rsidTr="00D840A2">
        <w:trPr>
          <w:trHeight w:val="302"/>
          <w:jc w:val="center"/>
        </w:trPr>
        <w:tc>
          <w:tcPr>
            <w:tcW w:w="2438" w:type="dxa"/>
          </w:tcPr>
          <w:p w:rsidR="00B60F06" w:rsidRPr="0037383C" w:rsidRDefault="00B60F06" w:rsidP="00D840A2">
            <w:r w:rsidRPr="0037383C">
              <w:rPr>
                <w:rFonts w:hint="eastAsia"/>
              </w:rPr>
              <w:t>R</w:t>
            </w:r>
          </w:p>
        </w:tc>
        <w:tc>
          <w:tcPr>
            <w:tcW w:w="5137" w:type="dxa"/>
          </w:tcPr>
          <w:p w:rsidR="00B60F06" w:rsidRPr="0037383C" w:rsidRDefault="00B60F06" w:rsidP="00D840A2">
            <w:r w:rsidRPr="0037383C">
              <w:rPr>
                <w:rFonts w:hint="eastAsia"/>
              </w:rPr>
              <w:t>减做市商入库库存</w:t>
            </w:r>
          </w:p>
        </w:tc>
      </w:tr>
      <w:tr w:rsidR="00B60F06" w:rsidRPr="0037383C" w:rsidTr="00D840A2">
        <w:trPr>
          <w:trHeight w:val="302"/>
          <w:jc w:val="center"/>
        </w:trPr>
        <w:tc>
          <w:tcPr>
            <w:tcW w:w="2438" w:type="dxa"/>
          </w:tcPr>
          <w:p w:rsidR="00B60F06" w:rsidRPr="0037383C" w:rsidRDefault="00B60F06" w:rsidP="00D840A2">
            <w:r w:rsidRPr="0037383C">
              <w:rPr>
                <w:rFonts w:hint="eastAsia"/>
              </w:rPr>
              <w:t>S</w:t>
            </w:r>
          </w:p>
        </w:tc>
        <w:tc>
          <w:tcPr>
            <w:tcW w:w="5137" w:type="dxa"/>
          </w:tcPr>
          <w:p w:rsidR="00B60F06" w:rsidRPr="0037383C" w:rsidRDefault="00B60F06" w:rsidP="00D840A2">
            <w:r w:rsidRPr="0037383C">
              <w:rPr>
                <w:rFonts w:hint="eastAsia"/>
              </w:rPr>
              <w:t>非即期卖出</w:t>
            </w:r>
          </w:p>
        </w:tc>
      </w:tr>
      <w:tr w:rsidR="00B60F06" w:rsidRPr="0037383C" w:rsidTr="00D840A2">
        <w:trPr>
          <w:trHeight w:val="302"/>
          <w:jc w:val="center"/>
        </w:trPr>
        <w:tc>
          <w:tcPr>
            <w:tcW w:w="2438" w:type="dxa"/>
          </w:tcPr>
          <w:p w:rsidR="00B60F06" w:rsidRPr="0037383C" w:rsidRDefault="00B60F06" w:rsidP="00D840A2">
            <w:r w:rsidRPr="0037383C">
              <w:rPr>
                <w:rFonts w:hint="eastAsia"/>
              </w:rPr>
              <w:lastRenderedPageBreak/>
              <w:t>T</w:t>
            </w:r>
          </w:p>
        </w:tc>
        <w:tc>
          <w:tcPr>
            <w:tcW w:w="5137" w:type="dxa"/>
          </w:tcPr>
          <w:p w:rsidR="00B60F06" w:rsidRPr="0037383C" w:rsidRDefault="00B60F06" w:rsidP="00D840A2">
            <w:r w:rsidRPr="0037383C">
              <w:rPr>
                <w:rFonts w:hint="eastAsia"/>
              </w:rPr>
              <w:t>非即期买入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U</w:t>
            </w:r>
          </w:p>
        </w:tc>
        <w:tc>
          <w:tcPr>
            <w:tcW w:w="5137" w:type="dxa"/>
          </w:tcPr>
          <w:p w:rsidR="00B60F06" w:rsidRPr="0037383C" w:rsidRDefault="00B60F06" w:rsidP="00D840A2">
            <w:r w:rsidRPr="0037383C">
              <w:rPr>
                <w:rFonts w:hint="eastAsia"/>
              </w:rPr>
              <w:t>次日撤销提货申请</w:t>
            </w:r>
          </w:p>
        </w:tc>
      </w:tr>
      <w:tr w:rsidR="00B60F06" w:rsidRPr="0037383C" w:rsidTr="00D840A2">
        <w:trPr>
          <w:trHeight w:val="302"/>
          <w:jc w:val="center"/>
        </w:trPr>
        <w:tc>
          <w:tcPr>
            <w:tcW w:w="2438" w:type="dxa"/>
          </w:tcPr>
          <w:p w:rsidR="00B60F06" w:rsidRPr="0037383C" w:rsidRDefault="00B60F06" w:rsidP="00D840A2">
            <w:r w:rsidRPr="0037383C">
              <w:rPr>
                <w:rFonts w:hint="eastAsia"/>
              </w:rPr>
              <w:t>V</w:t>
            </w:r>
          </w:p>
        </w:tc>
        <w:tc>
          <w:tcPr>
            <w:tcW w:w="5137" w:type="dxa"/>
          </w:tcPr>
          <w:p w:rsidR="00B60F06" w:rsidRPr="0037383C" w:rsidRDefault="00B60F06" w:rsidP="00D840A2">
            <w:r w:rsidRPr="0037383C">
              <w:rPr>
                <w:rFonts w:hint="eastAsia"/>
              </w:rPr>
              <w:t>系统撤销提货申请</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61" w:name="_pwd_type（密码类型）"/>
      <w:bookmarkStart w:id="562" w:name="_Toc234155625"/>
      <w:bookmarkStart w:id="563" w:name="_Toc286133483"/>
      <w:bookmarkStart w:id="564" w:name="_Toc458763556"/>
      <w:bookmarkEnd w:id="561"/>
      <w:r w:rsidRPr="0037383C">
        <w:rPr>
          <w:rFonts w:hint="eastAsia"/>
        </w:rPr>
        <w:t>pwd_type</w:t>
      </w:r>
      <w:r w:rsidRPr="0037383C">
        <w:rPr>
          <w:rFonts w:hint="eastAsia"/>
        </w:rPr>
        <w:t>（密码类型）</w:t>
      </w:r>
      <w:bookmarkEnd w:id="562"/>
      <w:bookmarkEnd w:id="563"/>
      <w:bookmarkEnd w:id="564"/>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交易密码</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资金密码</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565" w:name="_acct_fare_type（手续费类型）"/>
      <w:bookmarkStart w:id="566" w:name="_Toc286133484"/>
      <w:bookmarkStart w:id="567" w:name="_Toc458763557"/>
      <w:bookmarkEnd w:id="565"/>
      <w:r>
        <w:rPr>
          <w:rFonts w:hint="eastAsia"/>
        </w:rPr>
        <w:t>acct_fare_type</w:t>
      </w:r>
      <w:r w:rsidRPr="0037383C">
        <w:rPr>
          <w:rFonts w:hint="eastAsia"/>
        </w:rPr>
        <w:t>（</w:t>
      </w:r>
      <w:r>
        <w:rPr>
          <w:rFonts w:hint="eastAsia"/>
        </w:rPr>
        <w:t>手续费</w:t>
      </w:r>
      <w:r w:rsidRPr="0037383C">
        <w:rPr>
          <w:rFonts w:hint="eastAsia"/>
        </w:rPr>
        <w:t>类型）</w:t>
      </w:r>
      <w:bookmarkEnd w:id="566"/>
      <w:bookmarkEnd w:id="567"/>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1147DC" w:rsidRDefault="00B60F06" w:rsidP="00D840A2">
            <w:r w:rsidRPr="001147DC">
              <w:rPr>
                <w:rFonts w:hint="eastAsia"/>
              </w:rPr>
              <w:t>新开户</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1147DC" w:rsidRDefault="00B60F06" w:rsidP="00D840A2">
            <w:r w:rsidRPr="001147DC">
              <w:rPr>
                <w:rFonts w:hint="eastAsia"/>
              </w:rPr>
              <w:t>重开户</w:t>
            </w:r>
          </w:p>
        </w:tc>
      </w:tr>
    </w:tbl>
    <w:p w:rsidR="00B60F06" w:rsidRDefault="00B60F06" w:rsidP="00B60F06"/>
    <w:p w:rsidR="00B60F06" w:rsidRPr="00185402" w:rsidRDefault="00B60F06" w:rsidP="00B60F06">
      <w:pPr>
        <w:rPr>
          <w:lang w:val="de-DE"/>
        </w:rPr>
      </w:pPr>
      <w:bookmarkStart w:id="568" w:name="_busi_type(业务类型)"/>
      <w:bookmarkEnd w:id="568"/>
    </w:p>
    <w:p w:rsidR="009E1D28" w:rsidRDefault="009E1D28" w:rsidP="009E1D28">
      <w:pPr>
        <w:pStyle w:val="2"/>
        <w:keepNext/>
        <w:keepLines/>
        <w:widowControl w:val="0"/>
        <w:numPr>
          <w:ilvl w:val="1"/>
          <w:numId w:val="0"/>
        </w:numPr>
        <w:spacing w:before="260" w:after="260" w:line="480" w:lineRule="auto"/>
        <w:ind w:left="567" w:hanging="567"/>
        <w:jc w:val="both"/>
      </w:pPr>
      <w:bookmarkStart w:id="569" w:name="_b_order_type_(指令类型)"/>
      <w:bookmarkStart w:id="570" w:name="_Toc458763558"/>
      <w:bookmarkEnd w:id="569"/>
      <w:r w:rsidRPr="009E1D28">
        <w:t>b_order_type</w:t>
      </w:r>
      <w:r w:rsidRPr="00185402">
        <w:rPr>
          <w:rFonts w:hint="eastAsia"/>
        </w:rPr>
        <w:t>(</w:t>
      </w:r>
      <w:r>
        <w:rPr>
          <w:rFonts w:hint="eastAsia"/>
        </w:rPr>
        <w:t>指令</w:t>
      </w:r>
      <w:r w:rsidRPr="00185402">
        <w:rPr>
          <w:rFonts w:hint="eastAsia"/>
        </w:rPr>
        <w:t>类型</w:t>
      </w:r>
      <w:r w:rsidRPr="00185402">
        <w:rPr>
          <w:rFonts w:hint="eastAsia"/>
        </w:rPr>
        <w:t>)</w:t>
      </w:r>
      <w:bookmarkEnd w:id="570"/>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9E1D28" w:rsidRPr="0037383C" w:rsidTr="00104E4A">
        <w:trPr>
          <w:trHeight w:hRule="exact" w:val="473"/>
        </w:trPr>
        <w:tc>
          <w:tcPr>
            <w:tcW w:w="2438" w:type="dxa"/>
            <w:shd w:val="clear" w:color="auto" w:fill="F3F3F3"/>
          </w:tcPr>
          <w:p w:rsidR="009E1D28" w:rsidRPr="006F196C" w:rsidRDefault="009E1D28" w:rsidP="00104E4A">
            <w:r w:rsidRPr="006F196C">
              <w:rPr>
                <w:rFonts w:hint="eastAsia"/>
              </w:rPr>
              <w:t>代码</w:t>
            </w:r>
          </w:p>
        </w:tc>
        <w:tc>
          <w:tcPr>
            <w:tcW w:w="5137" w:type="dxa"/>
            <w:shd w:val="clear" w:color="auto" w:fill="F3F3F3"/>
          </w:tcPr>
          <w:p w:rsidR="009E1D28" w:rsidRPr="006F196C" w:rsidRDefault="009E1D28" w:rsidP="00104E4A">
            <w:r w:rsidRPr="006F196C">
              <w:rPr>
                <w:rFonts w:hint="eastAsia"/>
              </w:rPr>
              <w:t>中文名称</w:t>
            </w:r>
          </w:p>
        </w:tc>
      </w:tr>
      <w:tr w:rsidR="009E1D28" w:rsidRPr="0037383C" w:rsidTr="00104E4A">
        <w:trPr>
          <w:trHeight w:val="302"/>
        </w:trPr>
        <w:tc>
          <w:tcPr>
            <w:tcW w:w="2438" w:type="dxa"/>
          </w:tcPr>
          <w:p w:rsidR="009E1D28" w:rsidRPr="006F196C" w:rsidRDefault="009E1D28" w:rsidP="00104E4A">
            <w:r w:rsidRPr="006F196C">
              <w:rPr>
                <w:rFonts w:hint="eastAsia"/>
              </w:rPr>
              <w:t>0</w:t>
            </w:r>
          </w:p>
        </w:tc>
        <w:tc>
          <w:tcPr>
            <w:tcW w:w="5137" w:type="dxa"/>
          </w:tcPr>
          <w:p w:rsidR="009E1D28" w:rsidRPr="006F196C" w:rsidRDefault="009E1D28" w:rsidP="00104E4A">
            <w:r w:rsidRPr="009E1D28">
              <w:rPr>
                <w:rFonts w:hint="eastAsia"/>
                <w:lang w:val="de-DE"/>
              </w:rPr>
              <w:t>普通指令</w:t>
            </w:r>
          </w:p>
        </w:tc>
      </w:tr>
      <w:tr w:rsidR="009E1D28" w:rsidRPr="0037383C" w:rsidTr="00104E4A">
        <w:trPr>
          <w:trHeight w:val="302"/>
        </w:trPr>
        <w:tc>
          <w:tcPr>
            <w:tcW w:w="2438" w:type="dxa"/>
          </w:tcPr>
          <w:p w:rsidR="009E1D28" w:rsidRPr="006F196C" w:rsidRDefault="009E1D28" w:rsidP="00104E4A">
            <w:r w:rsidRPr="006F196C">
              <w:rPr>
                <w:rFonts w:hint="eastAsia"/>
              </w:rPr>
              <w:t>1</w:t>
            </w:r>
          </w:p>
        </w:tc>
        <w:tc>
          <w:tcPr>
            <w:tcW w:w="5137" w:type="dxa"/>
          </w:tcPr>
          <w:p w:rsidR="009E1D28" w:rsidRPr="006F196C" w:rsidRDefault="009E1D28" w:rsidP="00104E4A">
            <w:r w:rsidRPr="009E1D28">
              <w:rPr>
                <w:rFonts w:hint="eastAsia"/>
                <w:lang w:val="de-DE"/>
              </w:rPr>
              <w:t>限价</w:t>
            </w:r>
            <w:r w:rsidRPr="009E1D28">
              <w:rPr>
                <w:rFonts w:hint="eastAsia"/>
                <w:lang w:val="de-DE"/>
              </w:rPr>
              <w:t>FOK</w:t>
            </w:r>
            <w:r w:rsidRPr="009E1D28">
              <w:rPr>
                <w:rFonts w:hint="eastAsia"/>
                <w:lang w:val="de-DE"/>
              </w:rPr>
              <w:t>指令</w:t>
            </w:r>
          </w:p>
        </w:tc>
      </w:tr>
      <w:tr w:rsidR="009E1D28" w:rsidRPr="0037383C" w:rsidTr="00104E4A">
        <w:trPr>
          <w:trHeight w:val="302"/>
        </w:trPr>
        <w:tc>
          <w:tcPr>
            <w:tcW w:w="2438" w:type="dxa"/>
          </w:tcPr>
          <w:p w:rsidR="009E1D28" w:rsidRPr="006F196C" w:rsidRDefault="009E1D28" w:rsidP="00104E4A">
            <w:r>
              <w:rPr>
                <w:rFonts w:hint="eastAsia"/>
              </w:rPr>
              <w:t>2</w:t>
            </w:r>
          </w:p>
        </w:tc>
        <w:tc>
          <w:tcPr>
            <w:tcW w:w="5137" w:type="dxa"/>
          </w:tcPr>
          <w:p w:rsidR="009E1D28" w:rsidRPr="009E1D28" w:rsidRDefault="009E1D28" w:rsidP="00104E4A">
            <w:pPr>
              <w:rPr>
                <w:lang w:val="de-DE"/>
              </w:rPr>
            </w:pPr>
            <w:r w:rsidRPr="009E1D28">
              <w:rPr>
                <w:rFonts w:hint="eastAsia"/>
                <w:lang w:val="de-DE"/>
              </w:rPr>
              <w:t>限价</w:t>
            </w:r>
            <w:r w:rsidRPr="009E1D28">
              <w:rPr>
                <w:rFonts w:hint="eastAsia"/>
                <w:lang w:val="de-DE"/>
              </w:rPr>
              <w:t>FAK</w:t>
            </w:r>
            <w:r w:rsidRPr="009E1D28">
              <w:rPr>
                <w:rFonts w:hint="eastAsia"/>
                <w:lang w:val="de-DE"/>
              </w:rPr>
              <w:t>指令</w:t>
            </w:r>
          </w:p>
        </w:tc>
      </w:tr>
      <w:tr w:rsidR="009E1D28" w:rsidRPr="0037383C" w:rsidTr="00104E4A">
        <w:trPr>
          <w:trHeight w:val="302"/>
        </w:trPr>
        <w:tc>
          <w:tcPr>
            <w:tcW w:w="2438" w:type="dxa"/>
          </w:tcPr>
          <w:p w:rsidR="009E1D28" w:rsidRDefault="009E1D28" w:rsidP="00104E4A">
            <w:r>
              <w:rPr>
                <w:rFonts w:hint="eastAsia"/>
              </w:rPr>
              <w:t>3</w:t>
            </w:r>
          </w:p>
        </w:tc>
        <w:tc>
          <w:tcPr>
            <w:tcW w:w="5137" w:type="dxa"/>
          </w:tcPr>
          <w:p w:rsidR="009E1D28" w:rsidRPr="009E1D28" w:rsidRDefault="009E1D28" w:rsidP="00104E4A">
            <w:pPr>
              <w:rPr>
                <w:lang w:val="de-DE"/>
              </w:rPr>
            </w:pPr>
            <w:r w:rsidRPr="009E1D28">
              <w:rPr>
                <w:rFonts w:hint="eastAsia"/>
                <w:lang w:val="de-DE"/>
              </w:rPr>
              <w:t>市价</w:t>
            </w:r>
            <w:r w:rsidRPr="009E1D28">
              <w:rPr>
                <w:rFonts w:hint="eastAsia"/>
                <w:lang w:val="de-DE"/>
              </w:rPr>
              <w:t>FOK</w:t>
            </w:r>
            <w:r w:rsidRPr="009E1D28">
              <w:rPr>
                <w:rFonts w:hint="eastAsia"/>
                <w:lang w:val="de-DE"/>
              </w:rPr>
              <w:t>指令</w:t>
            </w:r>
          </w:p>
        </w:tc>
      </w:tr>
      <w:tr w:rsidR="009E1D28" w:rsidRPr="0037383C" w:rsidTr="00104E4A">
        <w:trPr>
          <w:trHeight w:val="302"/>
        </w:trPr>
        <w:tc>
          <w:tcPr>
            <w:tcW w:w="2438" w:type="dxa"/>
          </w:tcPr>
          <w:p w:rsidR="009E1D28" w:rsidRDefault="009E1D28" w:rsidP="00104E4A">
            <w:r>
              <w:rPr>
                <w:rFonts w:hint="eastAsia"/>
              </w:rPr>
              <w:t>4</w:t>
            </w:r>
          </w:p>
        </w:tc>
        <w:tc>
          <w:tcPr>
            <w:tcW w:w="5137" w:type="dxa"/>
          </w:tcPr>
          <w:p w:rsidR="009E1D28" w:rsidRPr="009E1D28" w:rsidRDefault="009E1D28" w:rsidP="00104E4A">
            <w:pPr>
              <w:rPr>
                <w:lang w:val="de-DE"/>
              </w:rPr>
            </w:pPr>
            <w:r w:rsidRPr="009E1D28">
              <w:rPr>
                <w:rFonts w:hint="eastAsia"/>
                <w:lang w:val="de-DE"/>
              </w:rPr>
              <w:t>市价</w:t>
            </w:r>
            <w:r w:rsidRPr="009E1D28">
              <w:rPr>
                <w:rFonts w:hint="eastAsia"/>
                <w:lang w:val="de-DE"/>
              </w:rPr>
              <w:t>FAK</w:t>
            </w:r>
            <w:r w:rsidRPr="009E1D28">
              <w:rPr>
                <w:rFonts w:hint="eastAsia"/>
                <w:lang w:val="de-DE"/>
              </w:rPr>
              <w:t>指令</w:t>
            </w:r>
          </w:p>
        </w:tc>
      </w:tr>
      <w:tr w:rsidR="009E1D28" w:rsidRPr="0037383C" w:rsidTr="00104E4A">
        <w:trPr>
          <w:trHeight w:val="302"/>
        </w:trPr>
        <w:tc>
          <w:tcPr>
            <w:tcW w:w="2438" w:type="dxa"/>
          </w:tcPr>
          <w:p w:rsidR="009E1D28" w:rsidRDefault="009E1D28" w:rsidP="00104E4A">
            <w:r>
              <w:rPr>
                <w:rFonts w:hint="eastAsia"/>
              </w:rPr>
              <w:t>5</w:t>
            </w:r>
          </w:p>
        </w:tc>
        <w:tc>
          <w:tcPr>
            <w:tcW w:w="5137" w:type="dxa"/>
          </w:tcPr>
          <w:p w:rsidR="009E1D28" w:rsidRPr="009E1D28" w:rsidRDefault="009E1D28" w:rsidP="00104E4A">
            <w:pPr>
              <w:rPr>
                <w:lang w:val="de-DE"/>
              </w:rPr>
            </w:pPr>
            <w:r w:rsidRPr="009E1D28">
              <w:rPr>
                <w:rFonts w:hint="eastAsia"/>
                <w:lang w:val="de-DE"/>
              </w:rPr>
              <w:t>市价指令</w:t>
            </w:r>
          </w:p>
        </w:tc>
      </w:tr>
    </w:tbl>
    <w:p w:rsidR="001E1116" w:rsidRDefault="001E1116" w:rsidP="001E1116">
      <w:pPr>
        <w:pStyle w:val="2"/>
        <w:keepNext/>
        <w:keepLines/>
        <w:widowControl w:val="0"/>
        <w:numPr>
          <w:ilvl w:val="1"/>
          <w:numId w:val="0"/>
        </w:numPr>
        <w:spacing w:before="260" w:after="260" w:line="480" w:lineRule="auto"/>
        <w:ind w:left="567" w:hanging="567"/>
        <w:jc w:val="both"/>
      </w:pPr>
      <w:bookmarkStart w:id="571" w:name="_cov_type_(平仓方式)"/>
      <w:bookmarkStart w:id="572" w:name="_Toc458763559"/>
      <w:bookmarkEnd w:id="571"/>
      <w:r w:rsidRPr="001E1116">
        <w:lastRenderedPageBreak/>
        <w:t>cov_type</w:t>
      </w:r>
      <w:r w:rsidRPr="00185402">
        <w:rPr>
          <w:rFonts w:hint="eastAsia"/>
        </w:rPr>
        <w:t>(</w:t>
      </w:r>
      <w:r w:rsidRPr="001E1116">
        <w:rPr>
          <w:rFonts w:hint="eastAsia"/>
        </w:rPr>
        <w:t>平仓方式</w:t>
      </w:r>
      <w:r w:rsidRPr="00185402">
        <w:rPr>
          <w:rFonts w:hint="eastAsia"/>
        </w:rPr>
        <w:t>)</w:t>
      </w:r>
      <w:bookmarkEnd w:id="572"/>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1E1116" w:rsidRPr="0037383C" w:rsidTr="004C0C27">
        <w:trPr>
          <w:trHeight w:hRule="exact" w:val="473"/>
        </w:trPr>
        <w:tc>
          <w:tcPr>
            <w:tcW w:w="2438" w:type="dxa"/>
            <w:shd w:val="clear" w:color="auto" w:fill="F3F3F3"/>
          </w:tcPr>
          <w:p w:rsidR="001E1116" w:rsidRPr="006F196C" w:rsidRDefault="001E1116" w:rsidP="004C0C27">
            <w:r w:rsidRPr="006F196C">
              <w:rPr>
                <w:rFonts w:hint="eastAsia"/>
              </w:rPr>
              <w:t>代码</w:t>
            </w:r>
          </w:p>
        </w:tc>
        <w:tc>
          <w:tcPr>
            <w:tcW w:w="5137" w:type="dxa"/>
            <w:shd w:val="clear" w:color="auto" w:fill="F3F3F3"/>
          </w:tcPr>
          <w:p w:rsidR="001E1116" w:rsidRPr="006F196C" w:rsidRDefault="001E1116" w:rsidP="004C0C27">
            <w:r w:rsidRPr="006F196C">
              <w:rPr>
                <w:rFonts w:hint="eastAsia"/>
              </w:rPr>
              <w:t>中文名称</w:t>
            </w:r>
          </w:p>
        </w:tc>
      </w:tr>
      <w:tr w:rsidR="001E1116" w:rsidRPr="0037383C" w:rsidTr="004C0C27">
        <w:trPr>
          <w:trHeight w:val="302"/>
        </w:trPr>
        <w:tc>
          <w:tcPr>
            <w:tcW w:w="2438" w:type="dxa"/>
          </w:tcPr>
          <w:p w:rsidR="001E1116" w:rsidRPr="006F196C" w:rsidRDefault="001E1116" w:rsidP="004C0C27">
            <w:r>
              <w:rPr>
                <w:rFonts w:hint="eastAsia"/>
              </w:rPr>
              <w:t>1</w:t>
            </w:r>
          </w:p>
        </w:tc>
        <w:tc>
          <w:tcPr>
            <w:tcW w:w="5137" w:type="dxa"/>
          </w:tcPr>
          <w:p w:rsidR="001E1116" w:rsidRPr="006F196C" w:rsidRDefault="001E1116" w:rsidP="004C0C27">
            <w:r w:rsidRPr="001E1116">
              <w:rPr>
                <w:rFonts w:hint="eastAsia"/>
                <w:lang w:val="de-DE"/>
              </w:rPr>
              <w:t>先开先平</w:t>
            </w:r>
          </w:p>
        </w:tc>
      </w:tr>
      <w:tr w:rsidR="001E1116" w:rsidRPr="0037383C" w:rsidTr="004C0C27">
        <w:trPr>
          <w:trHeight w:val="302"/>
        </w:trPr>
        <w:tc>
          <w:tcPr>
            <w:tcW w:w="2438" w:type="dxa"/>
          </w:tcPr>
          <w:p w:rsidR="001E1116" w:rsidRPr="006F196C" w:rsidRDefault="001E1116" w:rsidP="004C0C27">
            <w:r>
              <w:rPr>
                <w:rFonts w:hint="eastAsia"/>
              </w:rPr>
              <w:t>2</w:t>
            </w:r>
          </w:p>
        </w:tc>
        <w:tc>
          <w:tcPr>
            <w:tcW w:w="5137" w:type="dxa"/>
          </w:tcPr>
          <w:p w:rsidR="001E1116" w:rsidRPr="006F196C" w:rsidRDefault="001E1116" w:rsidP="004C0C27">
            <w:r w:rsidRPr="001E1116">
              <w:rPr>
                <w:rFonts w:hint="eastAsia"/>
                <w:lang w:val="de-DE"/>
              </w:rPr>
              <w:t>指定仓位</w:t>
            </w:r>
          </w:p>
        </w:tc>
      </w:tr>
    </w:tbl>
    <w:p w:rsidR="009E1D28" w:rsidRPr="006F196C" w:rsidRDefault="009E1D28" w:rsidP="009E1D28"/>
    <w:p w:rsidR="00763FEF" w:rsidRDefault="00576497" w:rsidP="00763FEF">
      <w:pPr>
        <w:pStyle w:val="2"/>
        <w:keepNext/>
        <w:keepLines/>
        <w:widowControl w:val="0"/>
        <w:numPr>
          <w:ilvl w:val="1"/>
          <w:numId w:val="0"/>
        </w:numPr>
        <w:spacing w:before="260" w:after="260" w:line="480" w:lineRule="auto"/>
        <w:ind w:left="567" w:hanging="567"/>
        <w:jc w:val="both"/>
      </w:pPr>
      <w:bookmarkStart w:id="573" w:name="_m_sys_stat_(二级系统状态)"/>
      <w:bookmarkStart w:id="574" w:name="_Toc458763560"/>
      <w:bookmarkEnd w:id="573"/>
      <w:r w:rsidRPr="00576497">
        <w:t xml:space="preserve">m_sys_stat </w:t>
      </w:r>
      <w:r w:rsidR="00763FEF" w:rsidRPr="00185402">
        <w:rPr>
          <w:rFonts w:hint="eastAsia"/>
        </w:rPr>
        <w:t>(</w:t>
      </w:r>
      <w:r w:rsidR="00763FEF">
        <w:rPr>
          <w:rFonts w:hint="eastAsia"/>
        </w:rPr>
        <w:t>二级系统状态</w:t>
      </w:r>
      <w:r w:rsidR="00763FEF" w:rsidRPr="00185402">
        <w:rPr>
          <w:rFonts w:hint="eastAsia"/>
        </w:rPr>
        <w:t>)</w:t>
      </w:r>
      <w:bookmarkEnd w:id="574"/>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763FEF" w:rsidRPr="0037383C" w:rsidTr="00300837">
        <w:trPr>
          <w:trHeight w:hRule="exact" w:val="473"/>
        </w:trPr>
        <w:tc>
          <w:tcPr>
            <w:tcW w:w="2438" w:type="dxa"/>
            <w:shd w:val="clear" w:color="auto" w:fill="F3F3F3"/>
          </w:tcPr>
          <w:p w:rsidR="00763FEF" w:rsidRPr="006F196C" w:rsidRDefault="00763FEF" w:rsidP="00300837">
            <w:r w:rsidRPr="006F196C">
              <w:rPr>
                <w:rFonts w:hint="eastAsia"/>
              </w:rPr>
              <w:t>代码</w:t>
            </w:r>
          </w:p>
        </w:tc>
        <w:tc>
          <w:tcPr>
            <w:tcW w:w="5137" w:type="dxa"/>
            <w:shd w:val="clear" w:color="auto" w:fill="F3F3F3"/>
          </w:tcPr>
          <w:p w:rsidR="00763FEF" w:rsidRPr="006F196C" w:rsidRDefault="00763FEF" w:rsidP="00300837">
            <w:r w:rsidRPr="006F196C">
              <w:rPr>
                <w:rFonts w:hint="eastAsia"/>
              </w:rPr>
              <w:t>中文名称</w:t>
            </w:r>
          </w:p>
        </w:tc>
      </w:tr>
      <w:tr w:rsidR="00763FEF" w:rsidRPr="0037383C" w:rsidTr="00300837">
        <w:trPr>
          <w:trHeight w:val="302"/>
        </w:trPr>
        <w:tc>
          <w:tcPr>
            <w:tcW w:w="2438" w:type="dxa"/>
          </w:tcPr>
          <w:p w:rsidR="00763FEF" w:rsidRPr="005211FD" w:rsidRDefault="00763FEF" w:rsidP="00300837">
            <w:r w:rsidRPr="005211FD">
              <w:t>0</w:t>
            </w:r>
          </w:p>
        </w:tc>
        <w:tc>
          <w:tcPr>
            <w:tcW w:w="5137" w:type="dxa"/>
          </w:tcPr>
          <w:p w:rsidR="00763FEF" w:rsidRPr="00321CF2" w:rsidRDefault="00763FEF" w:rsidP="00300837">
            <w:r w:rsidRPr="00321CF2">
              <w:rPr>
                <w:rFonts w:hint="eastAsia"/>
              </w:rPr>
              <w:t>初始化中</w:t>
            </w:r>
          </w:p>
        </w:tc>
      </w:tr>
      <w:tr w:rsidR="00763FEF" w:rsidRPr="0037383C" w:rsidTr="00300837">
        <w:trPr>
          <w:trHeight w:val="302"/>
        </w:trPr>
        <w:tc>
          <w:tcPr>
            <w:tcW w:w="2438" w:type="dxa"/>
          </w:tcPr>
          <w:p w:rsidR="00763FEF" w:rsidRPr="005211FD" w:rsidRDefault="00763FEF" w:rsidP="00300837">
            <w:r w:rsidRPr="005211FD">
              <w:t>1</w:t>
            </w:r>
          </w:p>
        </w:tc>
        <w:tc>
          <w:tcPr>
            <w:tcW w:w="5137" w:type="dxa"/>
          </w:tcPr>
          <w:p w:rsidR="00763FEF" w:rsidRPr="00321CF2" w:rsidRDefault="00763FEF" w:rsidP="00300837">
            <w:r w:rsidRPr="00321CF2">
              <w:rPr>
                <w:rFonts w:hint="eastAsia"/>
              </w:rPr>
              <w:t>初始化完成</w:t>
            </w:r>
          </w:p>
        </w:tc>
      </w:tr>
      <w:tr w:rsidR="00763FEF" w:rsidRPr="0037383C" w:rsidTr="00300837">
        <w:trPr>
          <w:trHeight w:val="302"/>
        </w:trPr>
        <w:tc>
          <w:tcPr>
            <w:tcW w:w="2438" w:type="dxa"/>
          </w:tcPr>
          <w:p w:rsidR="00763FEF" w:rsidRPr="005211FD" w:rsidRDefault="00763FEF" w:rsidP="00300837">
            <w:r w:rsidRPr="005211FD">
              <w:t>2</w:t>
            </w:r>
          </w:p>
        </w:tc>
        <w:tc>
          <w:tcPr>
            <w:tcW w:w="5137" w:type="dxa"/>
          </w:tcPr>
          <w:p w:rsidR="00763FEF" w:rsidRPr="00321CF2" w:rsidRDefault="00763FEF" w:rsidP="00300837">
            <w:r w:rsidRPr="00321CF2">
              <w:rPr>
                <w:rFonts w:hint="eastAsia"/>
              </w:rPr>
              <w:t>数据准备中</w:t>
            </w:r>
          </w:p>
        </w:tc>
      </w:tr>
      <w:tr w:rsidR="00763FEF" w:rsidRPr="0037383C" w:rsidTr="00300837">
        <w:trPr>
          <w:trHeight w:val="302"/>
        </w:trPr>
        <w:tc>
          <w:tcPr>
            <w:tcW w:w="2438" w:type="dxa"/>
          </w:tcPr>
          <w:p w:rsidR="00763FEF" w:rsidRPr="005211FD" w:rsidRDefault="00763FEF" w:rsidP="00300837">
            <w:r w:rsidRPr="005211FD">
              <w:t>3</w:t>
            </w:r>
          </w:p>
        </w:tc>
        <w:tc>
          <w:tcPr>
            <w:tcW w:w="5137" w:type="dxa"/>
          </w:tcPr>
          <w:p w:rsidR="00763FEF" w:rsidRPr="00321CF2" w:rsidRDefault="00763FEF" w:rsidP="00300837">
            <w:r w:rsidRPr="00321CF2">
              <w:rPr>
                <w:rFonts w:hint="eastAsia"/>
              </w:rPr>
              <w:t>数据准备完成</w:t>
            </w:r>
          </w:p>
        </w:tc>
      </w:tr>
      <w:tr w:rsidR="00763FEF" w:rsidRPr="0037383C" w:rsidTr="00300837">
        <w:trPr>
          <w:trHeight w:val="302"/>
        </w:trPr>
        <w:tc>
          <w:tcPr>
            <w:tcW w:w="2438" w:type="dxa"/>
          </w:tcPr>
          <w:p w:rsidR="00763FEF" w:rsidRPr="005211FD" w:rsidRDefault="00763FEF" w:rsidP="00300837">
            <w:r w:rsidRPr="005211FD">
              <w:t>4</w:t>
            </w:r>
          </w:p>
        </w:tc>
        <w:tc>
          <w:tcPr>
            <w:tcW w:w="5137" w:type="dxa"/>
          </w:tcPr>
          <w:p w:rsidR="00763FEF" w:rsidRPr="00321CF2" w:rsidRDefault="00763FEF" w:rsidP="00300837">
            <w:r w:rsidRPr="00321CF2">
              <w:rPr>
                <w:rFonts w:hint="eastAsia"/>
              </w:rPr>
              <w:t>清算处理中</w:t>
            </w:r>
          </w:p>
        </w:tc>
      </w:tr>
      <w:tr w:rsidR="00763FEF" w:rsidRPr="0037383C" w:rsidTr="00300837">
        <w:trPr>
          <w:trHeight w:val="302"/>
        </w:trPr>
        <w:tc>
          <w:tcPr>
            <w:tcW w:w="2438" w:type="dxa"/>
          </w:tcPr>
          <w:p w:rsidR="00763FEF" w:rsidRPr="005211FD" w:rsidRDefault="00763FEF" w:rsidP="00300837">
            <w:r w:rsidRPr="005211FD">
              <w:t>5</w:t>
            </w:r>
          </w:p>
        </w:tc>
        <w:tc>
          <w:tcPr>
            <w:tcW w:w="5137" w:type="dxa"/>
          </w:tcPr>
          <w:p w:rsidR="00763FEF" w:rsidRPr="00321CF2" w:rsidRDefault="00763FEF" w:rsidP="00300837">
            <w:r w:rsidRPr="00321CF2">
              <w:rPr>
                <w:rFonts w:hint="eastAsia"/>
              </w:rPr>
              <w:t>清算处理完成</w:t>
            </w:r>
          </w:p>
        </w:tc>
      </w:tr>
      <w:tr w:rsidR="00763FEF" w:rsidRPr="0037383C" w:rsidTr="00300837">
        <w:trPr>
          <w:trHeight w:val="302"/>
        </w:trPr>
        <w:tc>
          <w:tcPr>
            <w:tcW w:w="2438" w:type="dxa"/>
          </w:tcPr>
          <w:p w:rsidR="00763FEF" w:rsidRPr="005211FD" w:rsidRDefault="00763FEF" w:rsidP="00300837">
            <w:r w:rsidRPr="005211FD">
              <w:t>6</w:t>
            </w:r>
          </w:p>
        </w:tc>
        <w:tc>
          <w:tcPr>
            <w:tcW w:w="5137" w:type="dxa"/>
          </w:tcPr>
          <w:p w:rsidR="00763FEF" w:rsidRPr="00321CF2" w:rsidRDefault="00763FEF" w:rsidP="00300837">
            <w:r w:rsidRPr="00321CF2">
              <w:rPr>
                <w:rFonts w:hint="eastAsia"/>
              </w:rPr>
              <w:t>日终登账中</w:t>
            </w:r>
          </w:p>
        </w:tc>
      </w:tr>
      <w:tr w:rsidR="00763FEF" w:rsidRPr="0037383C" w:rsidTr="00300837">
        <w:trPr>
          <w:trHeight w:val="302"/>
        </w:trPr>
        <w:tc>
          <w:tcPr>
            <w:tcW w:w="2438" w:type="dxa"/>
          </w:tcPr>
          <w:p w:rsidR="00763FEF" w:rsidRPr="005211FD" w:rsidRDefault="00763FEF" w:rsidP="00300837">
            <w:r>
              <w:rPr>
                <w:rFonts w:hint="eastAsia"/>
              </w:rPr>
              <w:t>7</w:t>
            </w:r>
          </w:p>
        </w:tc>
        <w:tc>
          <w:tcPr>
            <w:tcW w:w="5137" w:type="dxa"/>
          </w:tcPr>
          <w:p w:rsidR="00763FEF" w:rsidRDefault="00763FEF" w:rsidP="00300837">
            <w:r w:rsidRPr="00321CF2">
              <w:rPr>
                <w:rFonts w:hint="eastAsia"/>
              </w:rPr>
              <w:t>日终登账完成</w:t>
            </w:r>
          </w:p>
        </w:tc>
      </w:tr>
    </w:tbl>
    <w:p w:rsidR="00763FEF" w:rsidRPr="006F196C" w:rsidRDefault="00763FEF" w:rsidP="00763FEF"/>
    <w:p w:rsidR="00FB6039" w:rsidRDefault="00576497" w:rsidP="00FB6039">
      <w:pPr>
        <w:pStyle w:val="2"/>
        <w:keepNext/>
        <w:keepLines/>
        <w:widowControl w:val="0"/>
        <w:numPr>
          <w:ilvl w:val="1"/>
          <w:numId w:val="0"/>
        </w:numPr>
        <w:spacing w:before="260" w:after="260" w:line="480" w:lineRule="auto"/>
        <w:ind w:left="567" w:hanging="567"/>
        <w:jc w:val="both"/>
      </w:pPr>
      <w:bookmarkStart w:id="575" w:name="_b_sys_stat_(交易所系统状态)"/>
      <w:bookmarkStart w:id="576" w:name="_Toc458763561"/>
      <w:bookmarkEnd w:id="575"/>
      <w:r w:rsidRPr="00576497">
        <w:t>b_sys_stat</w:t>
      </w:r>
      <w:r w:rsidR="00FB6039" w:rsidRPr="00185402">
        <w:rPr>
          <w:rFonts w:hint="eastAsia"/>
        </w:rPr>
        <w:t>(</w:t>
      </w:r>
      <w:r w:rsidR="00FB6039" w:rsidRPr="00335A94">
        <w:t>交易所系统状态</w:t>
      </w:r>
      <w:r w:rsidR="00FB6039" w:rsidRPr="00185402">
        <w:rPr>
          <w:rFonts w:hint="eastAsia"/>
        </w:rPr>
        <w:t>)</w:t>
      </w:r>
      <w:bookmarkEnd w:id="576"/>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FB6039" w:rsidRPr="0037383C" w:rsidTr="00300837">
        <w:trPr>
          <w:trHeight w:hRule="exact" w:val="473"/>
        </w:trPr>
        <w:tc>
          <w:tcPr>
            <w:tcW w:w="2438" w:type="dxa"/>
            <w:shd w:val="clear" w:color="auto" w:fill="F3F3F3"/>
          </w:tcPr>
          <w:p w:rsidR="00FB6039" w:rsidRPr="006F196C" w:rsidRDefault="00FB6039" w:rsidP="00300837">
            <w:r w:rsidRPr="006F196C">
              <w:rPr>
                <w:rFonts w:hint="eastAsia"/>
              </w:rPr>
              <w:t>代码</w:t>
            </w:r>
          </w:p>
        </w:tc>
        <w:tc>
          <w:tcPr>
            <w:tcW w:w="5137" w:type="dxa"/>
            <w:shd w:val="clear" w:color="auto" w:fill="F3F3F3"/>
          </w:tcPr>
          <w:p w:rsidR="00FB6039" w:rsidRPr="006F196C" w:rsidRDefault="00FB6039" w:rsidP="00300837">
            <w:r w:rsidRPr="006F196C">
              <w:rPr>
                <w:rFonts w:hint="eastAsia"/>
              </w:rPr>
              <w:t>中文名称</w:t>
            </w:r>
          </w:p>
        </w:tc>
      </w:tr>
      <w:tr w:rsidR="00FB6039" w:rsidRPr="0037383C" w:rsidTr="00300837">
        <w:trPr>
          <w:trHeight w:val="302"/>
        </w:trPr>
        <w:tc>
          <w:tcPr>
            <w:tcW w:w="2438" w:type="dxa"/>
          </w:tcPr>
          <w:p w:rsidR="00FB6039" w:rsidRPr="00155B10" w:rsidRDefault="00FB6039" w:rsidP="00300837">
            <w:r w:rsidRPr="00155B10">
              <w:t>0</w:t>
            </w:r>
          </w:p>
        </w:tc>
        <w:tc>
          <w:tcPr>
            <w:tcW w:w="5137" w:type="dxa"/>
          </w:tcPr>
          <w:p w:rsidR="00FB6039" w:rsidRPr="007934E2" w:rsidRDefault="00FB6039" w:rsidP="00300837">
            <w:r w:rsidRPr="007934E2">
              <w:rPr>
                <w:rFonts w:hint="eastAsia"/>
              </w:rPr>
              <w:t>初始化中</w:t>
            </w:r>
          </w:p>
        </w:tc>
      </w:tr>
      <w:tr w:rsidR="00FB6039" w:rsidRPr="0037383C" w:rsidTr="00300837">
        <w:trPr>
          <w:trHeight w:val="302"/>
        </w:trPr>
        <w:tc>
          <w:tcPr>
            <w:tcW w:w="2438" w:type="dxa"/>
          </w:tcPr>
          <w:p w:rsidR="00FB6039" w:rsidRPr="00155B10" w:rsidRDefault="00FB6039" w:rsidP="00300837">
            <w:r w:rsidRPr="00155B10">
              <w:t>1</w:t>
            </w:r>
          </w:p>
        </w:tc>
        <w:tc>
          <w:tcPr>
            <w:tcW w:w="5137" w:type="dxa"/>
          </w:tcPr>
          <w:p w:rsidR="00FB6039" w:rsidRPr="007934E2" w:rsidRDefault="00FB6039" w:rsidP="00300837">
            <w:r w:rsidRPr="007934E2">
              <w:rPr>
                <w:rFonts w:hint="eastAsia"/>
              </w:rPr>
              <w:t>初始化完成</w:t>
            </w:r>
          </w:p>
        </w:tc>
      </w:tr>
      <w:tr w:rsidR="00FB6039" w:rsidRPr="0037383C" w:rsidTr="00300837">
        <w:trPr>
          <w:trHeight w:val="302"/>
        </w:trPr>
        <w:tc>
          <w:tcPr>
            <w:tcW w:w="2438" w:type="dxa"/>
          </w:tcPr>
          <w:p w:rsidR="00FB6039" w:rsidRPr="00155B10" w:rsidRDefault="00FB6039" w:rsidP="00300837">
            <w:r w:rsidRPr="00155B10">
              <w:t>2</w:t>
            </w:r>
          </w:p>
        </w:tc>
        <w:tc>
          <w:tcPr>
            <w:tcW w:w="5137" w:type="dxa"/>
          </w:tcPr>
          <w:p w:rsidR="00FB6039" w:rsidRPr="007934E2" w:rsidRDefault="00FB6039" w:rsidP="00300837">
            <w:r w:rsidRPr="007934E2">
              <w:rPr>
                <w:rFonts w:hint="eastAsia"/>
              </w:rPr>
              <w:t>开市</w:t>
            </w:r>
          </w:p>
        </w:tc>
      </w:tr>
      <w:tr w:rsidR="00FB6039" w:rsidRPr="0037383C" w:rsidTr="00300837">
        <w:trPr>
          <w:trHeight w:val="302"/>
        </w:trPr>
        <w:tc>
          <w:tcPr>
            <w:tcW w:w="2438" w:type="dxa"/>
          </w:tcPr>
          <w:p w:rsidR="00FB6039" w:rsidRPr="00155B10" w:rsidRDefault="00FB6039" w:rsidP="00300837">
            <w:r w:rsidRPr="00155B10">
              <w:t>3</w:t>
            </w:r>
          </w:p>
        </w:tc>
        <w:tc>
          <w:tcPr>
            <w:tcW w:w="5137" w:type="dxa"/>
          </w:tcPr>
          <w:p w:rsidR="00FB6039" w:rsidRPr="007934E2" w:rsidRDefault="00FB6039" w:rsidP="00300837">
            <w:r w:rsidRPr="007934E2">
              <w:rPr>
                <w:rFonts w:hint="eastAsia"/>
              </w:rPr>
              <w:t>收市</w:t>
            </w:r>
          </w:p>
        </w:tc>
      </w:tr>
      <w:tr w:rsidR="00FB6039" w:rsidRPr="0037383C" w:rsidTr="00300837">
        <w:trPr>
          <w:trHeight w:val="302"/>
        </w:trPr>
        <w:tc>
          <w:tcPr>
            <w:tcW w:w="2438" w:type="dxa"/>
          </w:tcPr>
          <w:p w:rsidR="00FB6039" w:rsidRPr="00155B10" w:rsidRDefault="00FB6039" w:rsidP="00300837">
            <w:r w:rsidRPr="00155B10">
              <w:t>4</w:t>
            </w:r>
          </w:p>
        </w:tc>
        <w:tc>
          <w:tcPr>
            <w:tcW w:w="5137" w:type="dxa"/>
          </w:tcPr>
          <w:p w:rsidR="00FB6039" w:rsidRPr="007934E2" w:rsidRDefault="00FB6039" w:rsidP="00300837">
            <w:r w:rsidRPr="007934E2">
              <w:rPr>
                <w:rFonts w:hint="eastAsia"/>
              </w:rPr>
              <w:t>正在结算</w:t>
            </w:r>
          </w:p>
        </w:tc>
      </w:tr>
      <w:tr w:rsidR="00FB6039" w:rsidRPr="0037383C" w:rsidTr="00300837">
        <w:trPr>
          <w:trHeight w:val="302"/>
        </w:trPr>
        <w:tc>
          <w:tcPr>
            <w:tcW w:w="2438" w:type="dxa"/>
          </w:tcPr>
          <w:p w:rsidR="00FB6039" w:rsidRPr="00155B10" w:rsidRDefault="00FB6039" w:rsidP="00300837">
            <w:r w:rsidRPr="00155B10">
              <w:t>5</w:t>
            </w:r>
          </w:p>
        </w:tc>
        <w:tc>
          <w:tcPr>
            <w:tcW w:w="5137" w:type="dxa"/>
          </w:tcPr>
          <w:p w:rsidR="00FB6039" w:rsidRPr="007934E2" w:rsidRDefault="00FB6039" w:rsidP="00300837">
            <w:r w:rsidRPr="007934E2">
              <w:rPr>
                <w:rFonts w:hint="eastAsia"/>
              </w:rPr>
              <w:t>结算完成</w:t>
            </w:r>
          </w:p>
        </w:tc>
      </w:tr>
      <w:tr w:rsidR="00FB6039" w:rsidRPr="0037383C" w:rsidTr="00300837">
        <w:trPr>
          <w:trHeight w:val="302"/>
        </w:trPr>
        <w:tc>
          <w:tcPr>
            <w:tcW w:w="2438" w:type="dxa"/>
          </w:tcPr>
          <w:p w:rsidR="00FB6039" w:rsidRPr="00155B10" w:rsidRDefault="00FB6039" w:rsidP="00300837">
            <w:r w:rsidRPr="00155B10">
              <w:lastRenderedPageBreak/>
              <w:t>6</w:t>
            </w:r>
          </w:p>
        </w:tc>
        <w:tc>
          <w:tcPr>
            <w:tcW w:w="5137" w:type="dxa"/>
          </w:tcPr>
          <w:p w:rsidR="00FB6039" w:rsidRPr="007934E2" w:rsidRDefault="00FB6039" w:rsidP="00300837">
            <w:r w:rsidRPr="007934E2">
              <w:rPr>
                <w:rFonts w:hint="eastAsia"/>
              </w:rPr>
              <w:t>T+0</w:t>
            </w:r>
            <w:r w:rsidRPr="007934E2">
              <w:rPr>
                <w:rFonts w:hint="eastAsia"/>
              </w:rPr>
              <w:t>财务处理完成</w:t>
            </w:r>
          </w:p>
        </w:tc>
      </w:tr>
      <w:tr w:rsidR="00FB6039" w:rsidRPr="0037383C" w:rsidTr="00300837">
        <w:trPr>
          <w:trHeight w:val="302"/>
        </w:trPr>
        <w:tc>
          <w:tcPr>
            <w:tcW w:w="2438" w:type="dxa"/>
          </w:tcPr>
          <w:p w:rsidR="00FB6039" w:rsidRDefault="00FB6039" w:rsidP="00300837">
            <w:r w:rsidRPr="00155B10">
              <w:t>7</w:t>
            </w:r>
          </w:p>
        </w:tc>
        <w:tc>
          <w:tcPr>
            <w:tcW w:w="5137" w:type="dxa"/>
          </w:tcPr>
          <w:p w:rsidR="00FB6039" w:rsidRDefault="00FB6039" w:rsidP="00300837">
            <w:r w:rsidRPr="007934E2">
              <w:rPr>
                <w:rFonts w:hint="eastAsia"/>
              </w:rPr>
              <w:t>日终登账完成</w:t>
            </w:r>
          </w:p>
        </w:tc>
      </w:tr>
    </w:tbl>
    <w:p w:rsidR="00FB6039" w:rsidRPr="006F196C" w:rsidRDefault="00FB6039" w:rsidP="00FB6039"/>
    <w:p w:rsidR="00A439DB" w:rsidRDefault="00A439DB" w:rsidP="00A439DB">
      <w:pPr>
        <w:pStyle w:val="2"/>
        <w:keepNext/>
        <w:keepLines/>
        <w:widowControl w:val="0"/>
        <w:numPr>
          <w:ilvl w:val="1"/>
          <w:numId w:val="0"/>
        </w:numPr>
        <w:spacing w:before="260" w:after="260" w:line="480" w:lineRule="auto"/>
        <w:ind w:left="567" w:hanging="567"/>
        <w:jc w:val="both"/>
      </w:pPr>
      <w:bookmarkStart w:id="577" w:name="_b_variety_type_(品种类别)"/>
      <w:bookmarkStart w:id="578" w:name="_Toc458763562"/>
      <w:bookmarkEnd w:id="577"/>
      <w:r w:rsidRPr="00A439DB">
        <w:t>b_variety_type</w:t>
      </w:r>
      <w:r w:rsidRPr="00185402">
        <w:rPr>
          <w:rFonts w:hint="eastAsia"/>
        </w:rPr>
        <w:t>(</w:t>
      </w:r>
      <w:r w:rsidR="00540D59">
        <w:rPr>
          <w:rFonts w:hint="eastAsia"/>
        </w:rPr>
        <w:t>品种类别</w:t>
      </w:r>
      <w:r w:rsidRPr="00185402">
        <w:rPr>
          <w:rFonts w:hint="eastAsia"/>
        </w:rPr>
        <w:t>)</w:t>
      </w:r>
      <w:bookmarkEnd w:id="578"/>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A439DB" w:rsidRPr="0037383C" w:rsidTr="00300837">
        <w:trPr>
          <w:trHeight w:hRule="exact" w:val="473"/>
        </w:trPr>
        <w:tc>
          <w:tcPr>
            <w:tcW w:w="2438" w:type="dxa"/>
            <w:shd w:val="clear" w:color="auto" w:fill="F3F3F3"/>
          </w:tcPr>
          <w:p w:rsidR="00A439DB" w:rsidRPr="006F196C" w:rsidRDefault="00A439DB" w:rsidP="00300837">
            <w:r w:rsidRPr="006F196C">
              <w:rPr>
                <w:rFonts w:hint="eastAsia"/>
              </w:rPr>
              <w:t>代码</w:t>
            </w:r>
          </w:p>
        </w:tc>
        <w:tc>
          <w:tcPr>
            <w:tcW w:w="5137" w:type="dxa"/>
            <w:shd w:val="clear" w:color="auto" w:fill="F3F3F3"/>
          </w:tcPr>
          <w:p w:rsidR="00A439DB" w:rsidRPr="006F196C" w:rsidRDefault="00A439DB" w:rsidP="00300837">
            <w:r w:rsidRPr="006F196C">
              <w:rPr>
                <w:rFonts w:hint="eastAsia"/>
              </w:rPr>
              <w:t>中文名称</w:t>
            </w:r>
          </w:p>
        </w:tc>
      </w:tr>
      <w:tr w:rsidR="00A439DB" w:rsidRPr="0037383C" w:rsidTr="00300837">
        <w:trPr>
          <w:trHeight w:val="302"/>
        </w:trPr>
        <w:tc>
          <w:tcPr>
            <w:tcW w:w="2438" w:type="dxa"/>
          </w:tcPr>
          <w:p w:rsidR="00A439DB" w:rsidRPr="00D57CFA" w:rsidRDefault="00A439DB" w:rsidP="00300837">
            <w:r w:rsidRPr="00D57CFA">
              <w:t>1</w:t>
            </w:r>
          </w:p>
        </w:tc>
        <w:tc>
          <w:tcPr>
            <w:tcW w:w="5137" w:type="dxa"/>
          </w:tcPr>
          <w:p w:rsidR="00A439DB" w:rsidRPr="00205BA2" w:rsidRDefault="00A439DB" w:rsidP="00300837">
            <w:r w:rsidRPr="00205BA2">
              <w:rPr>
                <w:rFonts w:hint="eastAsia"/>
              </w:rPr>
              <w:t>黄金</w:t>
            </w:r>
          </w:p>
        </w:tc>
      </w:tr>
      <w:tr w:rsidR="00A439DB" w:rsidRPr="0037383C" w:rsidTr="00300837">
        <w:trPr>
          <w:trHeight w:val="302"/>
        </w:trPr>
        <w:tc>
          <w:tcPr>
            <w:tcW w:w="2438" w:type="dxa"/>
          </w:tcPr>
          <w:p w:rsidR="00A439DB" w:rsidRPr="00D57CFA" w:rsidRDefault="00A439DB" w:rsidP="00300837">
            <w:r w:rsidRPr="00D57CFA">
              <w:t>2</w:t>
            </w:r>
          </w:p>
        </w:tc>
        <w:tc>
          <w:tcPr>
            <w:tcW w:w="5137" w:type="dxa"/>
          </w:tcPr>
          <w:p w:rsidR="00A439DB" w:rsidRPr="00205BA2" w:rsidRDefault="00A439DB" w:rsidP="00300837">
            <w:r w:rsidRPr="00205BA2">
              <w:rPr>
                <w:rFonts w:hint="eastAsia"/>
              </w:rPr>
              <w:t>铂金</w:t>
            </w:r>
          </w:p>
        </w:tc>
      </w:tr>
      <w:tr w:rsidR="00A439DB" w:rsidRPr="0037383C" w:rsidTr="00300837">
        <w:trPr>
          <w:trHeight w:val="302"/>
        </w:trPr>
        <w:tc>
          <w:tcPr>
            <w:tcW w:w="2438" w:type="dxa"/>
          </w:tcPr>
          <w:p w:rsidR="00A439DB" w:rsidRDefault="00A439DB" w:rsidP="00300837">
            <w:r w:rsidRPr="00D57CFA">
              <w:t>3</w:t>
            </w:r>
          </w:p>
        </w:tc>
        <w:tc>
          <w:tcPr>
            <w:tcW w:w="5137" w:type="dxa"/>
          </w:tcPr>
          <w:p w:rsidR="00A439DB" w:rsidRDefault="00A439DB" w:rsidP="00300837">
            <w:r w:rsidRPr="00205BA2">
              <w:rPr>
                <w:rFonts w:hint="eastAsia"/>
              </w:rPr>
              <w:t>白银</w:t>
            </w:r>
          </w:p>
        </w:tc>
      </w:tr>
    </w:tbl>
    <w:p w:rsidR="00A439DB" w:rsidRPr="006F196C" w:rsidRDefault="00A439DB" w:rsidP="00A439DB"/>
    <w:p w:rsidR="00540D59" w:rsidRDefault="00540D59" w:rsidP="00540D59">
      <w:pPr>
        <w:pStyle w:val="2"/>
        <w:keepNext/>
        <w:keepLines/>
        <w:widowControl w:val="0"/>
        <w:numPr>
          <w:ilvl w:val="1"/>
          <w:numId w:val="0"/>
        </w:numPr>
        <w:spacing w:before="260" w:after="260" w:line="480" w:lineRule="auto"/>
        <w:ind w:left="567" w:hanging="567"/>
        <w:jc w:val="both"/>
      </w:pPr>
      <w:bookmarkStart w:id="579" w:name="_currency_id_(币种)"/>
      <w:bookmarkStart w:id="580" w:name="_Toc458763563"/>
      <w:bookmarkEnd w:id="579"/>
      <w:r w:rsidRPr="00540D59">
        <w:t>currency_id</w:t>
      </w:r>
      <w:r w:rsidRPr="00185402">
        <w:rPr>
          <w:rFonts w:hint="eastAsia"/>
        </w:rPr>
        <w:t>(</w:t>
      </w:r>
      <w:r>
        <w:rPr>
          <w:rFonts w:hint="eastAsia"/>
        </w:rPr>
        <w:t>币种</w:t>
      </w:r>
      <w:r w:rsidRPr="00185402">
        <w:rPr>
          <w:rFonts w:hint="eastAsia"/>
        </w:rPr>
        <w:t>)</w:t>
      </w:r>
      <w:bookmarkEnd w:id="580"/>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540D59" w:rsidRPr="0037383C" w:rsidTr="00300837">
        <w:trPr>
          <w:trHeight w:hRule="exact" w:val="473"/>
        </w:trPr>
        <w:tc>
          <w:tcPr>
            <w:tcW w:w="2438" w:type="dxa"/>
            <w:shd w:val="clear" w:color="auto" w:fill="F3F3F3"/>
          </w:tcPr>
          <w:p w:rsidR="00540D59" w:rsidRPr="006F196C" w:rsidRDefault="00540D59" w:rsidP="00300837">
            <w:r w:rsidRPr="006F196C">
              <w:rPr>
                <w:rFonts w:hint="eastAsia"/>
              </w:rPr>
              <w:t>代码</w:t>
            </w:r>
          </w:p>
        </w:tc>
        <w:tc>
          <w:tcPr>
            <w:tcW w:w="5137" w:type="dxa"/>
            <w:shd w:val="clear" w:color="auto" w:fill="F3F3F3"/>
          </w:tcPr>
          <w:p w:rsidR="00540D59" w:rsidRPr="006F196C" w:rsidRDefault="00540D59" w:rsidP="00300837">
            <w:r w:rsidRPr="006F196C">
              <w:rPr>
                <w:rFonts w:hint="eastAsia"/>
              </w:rPr>
              <w:t>中文名称</w:t>
            </w:r>
          </w:p>
        </w:tc>
      </w:tr>
      <w:tr w:rsidR="00540D59" w:rsidRPr="0037383C" w:rsidTr="00300837">
        <w:trPr>
          <w:trHeight w:val="302"/>
        </w:trPr>
        <w:tc>
          <w:tcPr>
            <w:tcW w:w="2438" w:type="dxa"/>
          </w:tcPr>
          <w:p w:rsidR="00540D59" w:rsidRPr="00D57CFA" w:rsidRDefault="00540D59" w:rsidP="00300837">
            <w:r w:rsidRPr="00D57CFA">
              <w:t>1</w:t>
            </w:r>
          </w:p>
        </w:tc>
        <w:tc>
          <w:tcPr>
            <w:tcW w:w="5137" w:type="dxa"/>
          </w:tcPr>
          <w:p w:rsidR="00540D59" w:rsidRPr="00EF054C" w:rsidRDefault="00540D59" w:rsidP="00300837">
            <w:r w:rsidRPr="00EF054C">
              <w:rPr>
                <w:rFonts w:hint="eastAsia"/>
              </w:rPr>
              <w:t>人民币</w:t>
            </w:r>
          </w:p>
        </w:tc>
      </w:tr>
      <w:tr w:rsidR="00540D59" w:rsidRPr="0037383C" w:rsidTr="00300837">
        <w:trPr>
          <w:trHeight w:val="302"/>
        </w:trPr>
        <w:tc>
          <w:tcPr>
            <w:tcW w:w="2438" w:type="dxa"/>
          </w:tcPr>
          <w:p w:rsidR="00540D59" w:rsidRPr="00D57CFA" w:rsidRDefault="00540D59" w:rsidP="00300837">
            <w:r w:rsidRPr="00D57CFA">
              <w:t>2</w:t>
            </w:r>
          </w:p>
        </w:tc>
        <w:tc>
          <w:tcPr>
            <w:tcW w:w="5137" w:type="dxa"/>
          </w:tcPr>
          <w:p w:rsidR="00540D59" w:rsidRPr="00EF054C" w:rsidRDefault="00540D59" w:rsidP="00300837">
            <w:r w:rsidRPr="00EF054C">
              <w:rPr>
                <w:rFonts w:hint="eastAsia"/>
              </w:rPr>
              <w:t>美元</w:t>
            </w:r>
          </w:p>
        </w:tc>
      </w:tr>
      <w:tr w:rsidR="00540D59" w:rsidRPr="0037383C" w:rsidTr="00300837">
        <w:trPr>
          <w:trHeight w:val="302"/>
        </w:trPr>
        <w:tc>
          <w:tcPr>
            <w:tcW w:w="2438" w:type="dxa"/>
          </w:tcPr>
          <w:p w:rsidR="00540D59" w:rsidRDefault="00540D59" w:rsidP="00300837">
            <w:r w:rsidRPr="00D57CFA">
              <w:t>3</w:t>
            </w:r>
          </w:p>
        </w:tc>
        <w:tc>
          <w:tcPr>
            <w:tcW w:w="5137" w:type="dxa"/>
          </w:tcPr>
          <w:p w:rsidR="00540D59" w:rsidRDefault="00540D59" w:rsidP="00300837">
            <w:r w:rsidRPr="00EF054C">
              <w:rPr>
                <w:rFonts w:hint="eastAsia"/>
              </w:rPr>
              <w:t>港币</w:t>
            </w:r>
          </w:p>
        </w:tc>
      </w:tr>
    </w:tbl>
    <w:p w:rsidR="00540D59" w:rsidRPr="006F196C" w:rsidRDefault="00540D59" w:rsidP="00540D59"/>
    <w:p w:rsidR="00684161" w:rsidRDefault="00684161" w:rsidP="00684161">
      <w:pPr>
        <w:pStyle w:val="2"/>
        <w:keepNext/>
        <w:keepLines/>
        <w:widowControl w:val="0"/>
        <w:numPr>
          <w:ilvl w:val="1"/>
          <w:numId w:val="0"/>
        </w:numPr>
        <w:spacing w:before="260" w:after="260" w:line="480" w:lineRule="auto"/>
        <w:ind w:left="567" w:hanging="567"/>
        <w:jc w:val="both"/>
      </w:pPr>
      <w:bookmarkStart w:id="581" w:name="_b_inst_stat_(合约交易状态)"/>
      <w:bookmarkStart w:id="582" w:name="_Toc458763564"/>
      <w:bookmarkEnd w:id="581"/>
      <w:r w:rsidRPr="00684161">
        <w:t>b_inst_stat</w:t>
      </w:r>
      <w:r w:rsidRPr="00185402">
        <w:rPr>
          <w:rFonts w:hint="eastAsia"/>
        </w:rPr>
        <w:t>(</w:t>
      </w:r>
      <w:r w:rsidR="002F4FAB">
        <w:rPr>
          <w:rFonts w:hint="eastAsia"/>
        </w:rPr>
        <w:t>合约交易状态</w:t>
      </w:r>
      <w:r w:rsidRPr="00185402">
        <w:rPr>
          <w:rFonts w:hint="eastAsia"/>
        </w:rPr>
        <w:t>)</w:t>
      </w:r>
      <w:bookmarkEnd w:id="582"/>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684161" w:rsidRPr="0037383C" w:rsidTr="00684161">
        <w:trPr>
          <w:trHeight w:hRule="exact" w:val="473"/>
        </w:trPr>
        <w:tc>
          <w:tcPr>
            <w:tcW w:w="2438" w:type="dxa"/>
            <w:shd w:val="clear" w:color="auto" w:fill="F3F3F3"/>
          </w:tcPr>
          <w:p w:rsidR="00684161" w:rsidRPr="006F196C" w:rsidRDefault="00684161" w:rsidP="00684161">
            <w:r w:rsidRPr="006F196C">
              <w:rPr>
                <w:rFonts w:hint="eastAsia"/>
              </w:rPr>
              <w:t>代码</w:t>
            </w:r>
          </w:p>
        </w:tc>
        <w:tc>
          <w:tcPr>
            <w:tcW w:w="5137" w:type="dxa"/>
            <w:shd w:val="clear" w:color="auto" w:fill="F3F3F3"/>
          </w:tcPr>
          <w:p w:rsidR="00684161" w:rsidRPr="006F196C" w:rsidRDefault="00684161" w:rsidP="00684161">
            <w:r w:rsidRPr="006F196C">
              <w:rPr>
                <w:rFonts w:hint="eastAsia"/>
              </w:rPr>
              <w:t>中文名称</w:t>
            </w:r>
          </w:p>
        </w:tc>
      </w:tr>
      <w:tr w:rsidR="00684161" w:rsidRPr="0037383C" w:rsidTr="00684161">
        <w:trPr>
          <w:trHeight w:val="302"/>
        </w:trPr>
        <w:tc>
          <w:tcPr>
            <w:tcW w:w="2438" w:type="dxa"/>
          </w:tcPr>
          <w:p w:rsidR="00684161" w:rsidRPr="008A2FCD" w:rsidRDefault="00684161" w:rsidP="00300837">
            <w:r w:rsidRPr="008A2FCD">
              <w:t>0</w:t>
            </w:r>
          </w:p>
        </w:tc>
        <w:tc>
          <w:tcPr>
            <w:tcW w:w="5137" w:type="dxa"/>
          </w:tcPr>
          <w:p w:rsidR="00684161" w:rsidRPr="00476490" w:rsidRDefault="00684161" w:rsidP="00300837">
            <w:r w:rsidRPr="00476490">
              <w:rPr>
                <w:rFonts w:hint="eastAsia"/>
              </w:rPr>
              <w:t>初始化中</w:t>
            </w:r>
          </w:p>
        </w:tc>
      </w:tr>
      <w:tr w:rsidR="00684161" w:rsidRPr="0037383C" w:rsidTr="00684161">
        <w:trPr>
          <w:trHeight w:val="302"/>
        </w:trPr>
        <w:tc>
          <w:tcPr>
            <w:tcW w:w="2438" w:type="dxa"/>
          </w:tcPr>
          <w:p w:rsidR="00684161" w:rsidRPr="008A2FCD" w:rsidRDefault="00684161" w:rsidP="00300837">
            <w:r w:rsidRPr="008A2FCD">
              <w:t>1</w:t>
            </w:r>
          </w:p>
        </w:tc>
        <w:tc>
          <w:tcPr>
            <w:tcW w:w="5137" w:type="dxa"/>
          </w:tcPr>
          <w:p w:rsidR="00684161" w:rsidRPr="00476490" w:rsidRDefault="00684161" w:rsidP="00300837">
            <w:r w:rsidRPr="00476490">
              <w:rPr>
                <w:rFonts w:hint="eastAsia"/>
              </w:rPr>
              <w:t>初始化完成</w:t>
            </w:r>
          </w:p>
        </w:tc>
      </w:tr>
      <w:tr w:rsidR="00684161" w:rsidRPr="0037383C" w:rsidTr="00684161">
        <w:trPr>
          <w:trHeight w:val="302"/>
        </w:trPr>
        <w:tc>
          <w:tcPr>
            <w:tcW w:w="2438" w:type="dxa"/>
          </w:tcPr>
          <w:p w:rsidR="00684161" w:rsidRPr="008A2FCD" w:rsidRDefault="00684161" w:rsidP="00300837">
            <w:r w:rsidRPr="008A2FCD">
              <w:t>2</w:t>
            </w:r>
          </w:p>
        </w:tc>
        <w:tc>
          <w:tcPr>
            <w:tcW w:w="5137" w:type="dxa"/>
          </w:tcPr>
          <w:p w:rsidR="00684161" w:rsidRPr="00476490" w:rsidRDefault="00684161" w:rsidP="00300837">
            <w:r w:rsidRPr="00476490">
              <w:rPr>
                <w:rFonts w:hint="eastAsia"/>
              </w:rPr>
              <w:t>开盘</w:t>
            </w:r>
          </w:p>
        </w:tc>
      </w:tr>
      <w:tr w:rsidR="00684161" w:rsidRPr="0037383C" w:rsidTr="00684161">
        <w:trPr>
          <w:trHeight w:val="302"/>
        </w:trPr>
        <w:tc>
          <w:tcPr>
            <w:tcW w:w="2438" w:type="dxa"/>
          </w:tcPr>
          <w:p w:rsidR="00684161" w:rsidRPr="008A2FCD" w:rsidRDefault="00684161" w:rsidP="00300837">
            <w:r w:rsidRPr="008A2FCD">
              <w:t>3</w:t>
            </w:r>
          </w:p>
        </w:tc>
        <w:tc>
          <w:tcPr>
            <w:tcW w:w="5137" w:type="dxa"/>
          </w:tcPr>
          <w:p w:rsidR="00684161" w:rsidRPr="00476490" w:rsidRDefault="00684161" w:rsidP="00300837">
            <w:r w:rsidRPr="00476490">
              <w:rPr>
                <w:rFonts w:hint="eastAsia"/>
              </w:rPr>
              <w:t>竞价报单</w:t>
            </w:r>
          </w:p>
        </w:tc>
      </w:tr>
      <w:tr w:rsidR="00684161" w:rsidRPr="0037383C" w:rsidTr="00684161">
        <w:trPr>
          <w:trHeight w:val="302"/>
        </w:trPr>
        <w:tc>
          <w:tcPr>
            <w:tcW w:w="2438" w:type="dxa"/>
          </w:tcPr>
          <w:p w:rsidR="00684161" w:rsidRPr="008A2FCD" w:rsidRDefault="00684161" w:rsidP="00300837">
            <w:r w:rsidRPr="008A2FCD">
              <w:t>4</w:t>
            </w:r>
          </w:p>
        </w:tc>
        <w:tc>
          <w:tcPr>
            <w:tcW w:w="5137" w:type="dxa"/>
          </w:tcPr>
          <w:p w:rsidR="00684161" w:rsidRPr="00476490" w:rsidRDefault="00684161" w:rsidP="00300837">
            <w:r w:rsidRPr="00476490">
              <w:rPr>
                <w:rFonts w:hint="eastAsia"/>
              </w:rPr>
              <w:t>竞价撮合</w:t>
            </w:r>
          </w:p>
        </w:tc>
      </w:tr>
      <w:tr w:rsidR="00684161" w:rsidRPr="0037383C" w:rsidTr="00684161">
        <w:trPr>
          <w:trHeight w:val="302"/>
        </w:trPr>
        <w:tc>
          <w:tcPr>
            <w:tcW w:w="2438" w:type="dxa"/>
          </w:tcPr>
          <w:p w:rsidR="00684161" w:rsidRPr="008A2FCD" w:rsidRDefault="00684161" w:rsidP="00300837">
            <w:r w:rsidRPr="008A2FCD">
              <w:t>5</w:t>
            </w:r>
          </w:p>
        </w:tc>
        <w:tc>
          <w:tcPr>
            <w:tcW w:w="5137" w:type="dxa"/>
          </w:tcPr>
          <w:p w:rsidR="00684161" w:rsidRPr="00476490" w:rsidRDefault="00684161" w:rsidP="00300837">
            <w:r w:rsidRPr="00476490">
              <w:rPr>
                <w:rFonts w:hint="eastAsia"/>
              </w:rPr>
              <w:t>连续交易</w:t>
            </w:r>
          </w:p>
        </w:tc>
      </w:tr>
      <w:tr w:rsidR="00684161" w:rsidRPr="0037383C" w:rsidTr="00684161">
        <w:trPr>
          <w:trHeight w:val="302"/>
        </w:trPr>
        <w:tc>
          <w:tcPr>
            <w:tcW w:w="2438" w:type="dxa"/>
          </w:tcPr>
          <w:p w:rsidR="00684161" w:rsidRPr="008A2FCD" w:rsidRDefault="00684161" w:rsidP="00300837">
            <w:r w:rsidRPr="008A2FCD">
              <w:lastRenderedPageBreak/>
              <w:t>6</w:t>
            </w:r>
          </w:p>
        </w:tc>
        <w:tc>
          <w:tcPr>
            <w:tcW w:w="5137" w:type="dxa"/>
          </w:tcPr>
          <w:p w:rsidR="00684161" w:rsidRPr="00476490" w:rsidRDefault="00684161" w:rsidP="00300837">
            <w:r w:rsidRPr="00476490">
              <w:rPr>
                <w:rFonts w:hint="eastAsia"/>
              </w:rPr>
              <w:t>暂停</w:t>
            </w:r>
          </w:p>
        </w:tc>
      </w:tr>
      <w:tr w:rsidR="00684161" w:rsidRPr="0037383C" w:rsidTr="00684161">
        <w:trPr>
          <w:trHeight w:val="302"/>
        </w:trPr>
        <w:tc>
          <w:tcPr>
            <w:tcW w:w="2438" w:type="dxa"/>
          </w:tcPr>
          <w:p w:rsidR="00684161" w:rsidRPr="008A2FCD" w:rsidRDefault="00684161" w:rsidP="00300837">
            <w:r w:rsidRPr="008A2FCD">
              <w:t>7</w:t>
            </w:r>
          </w:p>
        </w:tc>
        <w:tc>
          <w:tcPr>
            <w:tcW w:w="5137" w:type="dxa"/>
          </w:tcPr>
          <w:p w:rsidR="00684161" w:rsidRPr="00476490" w:rsidRDefault="00684161" w:rsidP="00300837">
            <w:r w:rsidRPr="00476490">
              <w:rPr>
                <w:rFonts w:hint="eastAsia"/>
              </w:rPr>
              <w:t>交割申报</w:t>
            </w:r>
          </w:p>
        </w:tc>
      </w:tr>
      <w:tr w:rsidR="00684161" w:rsidRPr="0037383C" w:rsidTr="00684161">
        <w:trPr>
          <w:trHeight w:val="302"/>
        </w:trPr>
        <w:tc>
          <w:tcPr>
            <w:tcW w:w="2438" w:type="dxa"/>
          </w:tcPr>
          <w:p w:rsidR="00684161" w:rsidRPr="008A2FCD" w:rsidRDefault="00684161" w:rsidP="00300837">
            <w:r w:rsidRPr="008A2FCD">
              <w:t>8</w:t>
            </w:r>
          </w:p>
        </w:tc>
        <w:tc>
          <w:tcPr>
            <w:tcW w:w="5137" w:type="dxa"/>
          </w:tcPr>
          <w:p w:rsidR="00684161" w:rsidRPr="00476490" w:rsidRDefault="00684161" w:rsidP="00300837">
            <w:r w:rsidRPr="00476490">
              <w:rPr>
                <w:rFonts w:hint="eastAsia"/>
              </w:rPr>
              <w:t>交割申报结束</w:t>
            </w:r>
          </w:p>
        </w:tc>
      </w:tr>
      <w:tr w:rsidR="00684161" w:rsidRPr="0037383C" w:rsidTr="00684161">
        <w:trPr>
          <w:trHeight w:val="302"/>
        </w:trPr>
        <w:tc>
          <w:tcPr>
            <w:tcW w:w="2438" w:type="dxa"/>
          </w:tcPr>
          <w:p w:rsidR="00684161" w:rsidRPr="008A2FCD" w:rsidRDefault="00684161" w:rsidP="00300837">
            <w:r w:rsidRPr="008A2FCD">
              <w:t>9</w:t>
            </w:r>
          </w:p>
        </w:tc>
        <w:tc>
          <w:tcPr>
            <w:tcW w:w="5137" w:type="dxa"/>
          </w:tcPr>
          <w:p w:rsidR="00684161" w:rsidRPr="00476490" w:rsidRDefault="00684161" w:rsidP="00300837">
            <w:r w:rsidRPr="00476490">
              <w:rPr>
                <w:rFonts w:hint="eastAsia"/>
              </w:rPr>
              <w:t>中立仓申报</w:t>
            </w:r>
          </w:p>
        </w:tc>
      </w:tr>
      <w:tr w:rsidR="00684161" w:rsidRPr="0037383C" w:rsidTr="00684161">
        <w:trPr>
          <w:trHeight w:val="302"/>
        </w:trPr>
        <w:tc>
          <w:tcPr>
            <w:tcW w:w="2438" w:type="dxa"/>
          </w:tcPr>
          <w:p w:rsidR="00684161" w:rsidRPr="008A2FCD" w:rsidRDefault="00684161" w:rsidP="00300837">
            <w:r w:rsidRPr="008A2FCD">
              <w:t>A</w:t>
            </w:r>
          </w:p>
        </w:tc>
        <w:tc>
          <w:tcPr>
            <w:tcW w:w="5137" w:type="dxa"/>
          </w:tcPr>
          <w:p w:rsidR="00684161" w:rsidRPr="00476490" w:rsidRDefault="00684161" w:rsidP="00300837">
            <w:r w:rsidRPr="00476490">
              <w:rPr>
                <w:rFonts w:hint="eastAsia"/>
              </w:rPr>
              <w:t>交割申报撮合</w:t>
            </w:r>
          </w:p>
        </w:tc>
      </w:tr>
      <w:tr w:rsidR="00684161" w:rsidRPr="0037383C" w:rsidTr="00684161">
        <w:trPr>
          <w:trHeight w:val="302"/>
        </w:trPr>
        <w:tc>
          <w:tcPr>
            <w:tcW w:w="2438" w:type="dxa"/>
          </w:tcPr>
          <w:p w:rsidR="00684161" w:rsidRDefault="00684161" w:rsidP="00300837">
            <w:r w:rsidRPr="008A2FCD">
              <w:t>B</w:t>
            </w:r>
          </w:p>
        </w:tc>
        <w:tc>
          <w:tcPr>
            <w:tcW w:w="5137" w:type="dxa"/>
          </w:tcPr>
          <w:p w:rsidR="00684161" w:rsidRDefault="00684161" w:rsidP="00300837">
            <w:r w:rsidRPr="00476490">
              <w:rPr>
                <w:rFonts w:hint="eastAsia"/>
              </w:rPr>
              <w:t>收盘</w:t>
            </w:r>
          </w:p>
        </w:tc>
      </w:tr>
    </w:tbl>
    <w:p w:rsidR="00684161" w:rsidRPr="006F196C" w:rsidRDefault="00684161" w:rsidP="00684161"/>
    <w:p w:rsidR="009E1D28" w:rsidRPr="00185402" w:rsidRDefault="009E1D28" w:rsidP="009E1D28">
      <w:pPr>
        <w:rPr>
          <w:lang w:val="de-DE"/>
        </w:rPr>
      </w:pPr>
    </w:p>
    <w:p w:rsidR="00684161" w:rsidRDefault="00684161"/>
    <w:p w:rsidR="00684161" w:rsidRDefault="00684161"/>
    <w:p w:rsidR="00492016" w:rsidRDefault="006A0AE0" w:rsidP="00492016">
      <w:pPr>
        <w:pStyle w:val="2"/>
        <w:keepNext/>
        <w:keepLines/>
        <w:widowControl w:val="0"/>
        <w:numPr>
          <w:ilvl w:val="1"/>
          <w:numId w:val="0"/>
        </w:numPr>
        <w:spacing w:before="260" w:after="260" w:line="480" w:lineRule="auto"/>
        <w:jc w:val="both"/>
      </w:pPr>
      <w:bookmarkStart w:id="583" w:name="_b_exch_unit_(计量单位)"/>
      <w:bookmarkStart w:id="584" w:name="_Toc458763565"/>
      <w:bookmarkEnd w:id="583"/>
      <w:r w:rsidRPr="006A0AE0">
        <w:t>b_exch_unit</w:t>
      </w:r>
      <w:r w:rsidR="00492016" w:rsidRPr="00185402">
        <w:rPr>
          <w:rFonts w:hint="eastAsia"/>
        </w:rPr>
        <w:t>(</w:t>
      </w:r>
      <w:r>
        <w:rPr>
          <w:rFonts w:hint="eastAsia"/>
        </w:rPr>
        <w:t>计量单位</w:t>
      </w:r>
      <w:r w:rsidR="00492016" w:rsidRPr="00185402">
        <w:rPr>
          <w:rFonts w:hint="eastAsia"/>
        </w:rPr>
        <w:t>)</w:t>
      </w:r>
      <w:bookmarkEnd w:id="584"/>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492016" w:rsidRPr="0037383C" w:rsidTr="00300837">
        <w:trPr>
          <w:trHeight w:hRule="exact" w:val="473"/>
        </w:trPr>
        <w:tc>
          <w:tcPr>
            <w:tcW w:w="2438" w:type="dxa"/>
            <w:shd w:val="clear" w:color="auto" w:fill="F3F3F3"/>
          </w:tcPr>
          <w:p w:rsidR="00492016" w:rsidRPr="006F196C" w:rsidRDefault="00492016" w:rsidP="00300837">
            <w:r w:rsidRPr="006F196C">
              <w:rPr>
                <w:rFonts w:hint="eastAsia"/>
              </w:rPr>
              <w:t>代码</w:t>
            </w:r>
          </w:p>
        </w:tc>
        <w:tc>
          <w:tcPr>
            <w:tcW w:w="5137" w:type="dxa"/>
            <w:shd w:val="clear" w:color="auto" w:fill="F3F3F3"/>
          </w:tcPr>
          <w:p w:rsidR="00492016" w:rsidRPr="006F196C" w:rsidRDefault="00492016" w:rsidP="00300837">
            <w:r w:rsidRPr="006F196C">
              <w:rPr>
                <w:rFonts w:hint="eastAsia"/>
              </w:rPr>
              <w:t>中文名称</w:t>
            </w:r>
          </w:p>
        </w:tc>
      </w:tr>
      <w:tr w:rsidR="006A0AE0" w:rsidRPr="0037383C" w:rsidTr="00300837">
        <w:trPr>
          <w:trHeight w:val="302"/>
        </w:trPr>
        <w:tc>
          <w:tcPr>
            <w:tcW w:w="2438" w:type="dxa"/>
          </w:tcPr>
          <w:p w:rsidR="006A0AE0" w:rsidRPr="00AF388A" w:rsidRDefault="006A0AE0" w:rsidP="00300837">
            <w:r w:rsidRPr="00AF388A">
              <w:t>01</w:t>
            </w:r>
          </w:p>
        </w:tc>
        <w:tc>
          <w:tcPr>
            <w:tcW w:w="5137" w:type="dxa"/>
          </w:tcPr>
          <w:p w:rsidR="006A0AE0" w:rsidRPr="00A36D8E" w:rsidRDefault="006A0AE0" w:rsidP="00300837">
            <w:r w:rsidRPr="00A36D8E">
              <w:rPr>
                <w:rFonts w:hint="eastAsia"/>
              </w:rPr>
              <w:t>克</w:t>
            </w:r>
          </w:p>
        </w:tc>
      </w:tr>
      <w:tr w:rsidR="006A0AE0" w:rsidRPr="0037383C" w:rsidTr="00300837">
        <w:trPr>
          <w:trHeight w:val="302"/>
        </w:trPr>
        <w:tc>
          <w:tcPr>
            <w:tcW w:w="2438" w:type="dxa"/>
          </w:tcPr>
          <w:p w:rsidR="006A0AE0" w:rsidRPr="00AF388A" w:rsidRDefault="006A0AE0" w:rsidP="00300837">
            <w:r w:rsidRPr="00AF388A">
              <w:t>02</w:t>
            </w:r>
          </w:p>
        </w:tc>
        <w:tc>
          <w:tcPr>
            <w:tcW w:w="5137" w:type="dxa"/>
          </w:tcPr>
          <w:p w:rsidR="006A0AE0" w:rsidRPr="00A36D8E" w:rsidRDefault="006A0AE0" w:rsidP="00300837">
            <w:r w:rsidRPr="00A36D8E">
              <w:rPr>
                <w:rFonts w:hint="eastAsia"/>
              </w:rPr>
              <w:t>千克</w:t>
            </w:r>
          </w:p>
        </w:tc>
      </w:tr>
      <w:tr w:rsidR="006A0AE0" w:rsidRPr="0037383C" w:rsidTr="00300837">
        <w:trPr>
          <w:trHeight w:val="302"/>
        </w:trPr>
        <w:tc>
          <w:tcPr>
            <w:tcW w:w="2438" w:type="dxa"/>
          </w:tcPr>
          <w:p w:rsidR="006A0AE0" w:rsidRDefault="006A0AE0" w:rsidP="00300837">
            <w:r w:rsidRPr="00AF388A">
              <w:t>03</w:t>
            </w:r>
          </w:p>
        </w:tc>
        <w:tc>
          <w:tcPr>
            <w:tcW w:w="5137" w:type="dxa"/>
          </w:tcPr>
          <w:p w:rsidR="006A0AE0" w:rsidRDefault="006A0AE0" w:rsidP="00300837">
            <w:r w:rsidRPr="00A36D8E">
              <w:rPr>
                <w:rFonts w:hint="eastAsia"/>
              </w:rPr>
              <w:t>盎司</w:t>
            </w:r>
          </w:p>
        </w:tc>
      </w:tr>
    </w:tbl>
    <w:p w:rsidR="00492016" w:rsidRPr="006F196C" w:rsidRDefault="00492016" w:rsidP="00492016"/>
    <w:p w:rsidR="00492016" w:rsidRPr="00185402" w:rsidRDefault="00492016" w:rsidP="00492016">
      <w:pPr>
        <w:rPr>
          <w:lang w:val="de-DE"/>
        </w:rPr>
      </w:pPr>
    </w:p>
    <w:p w:rsidR="00492016" w:rsidRDefault="00492016" w:rsidP="00492016"/>
    <w:p w:rsidR="00492016" w:rsidRDefault="00492016" w:rsidP="00492016"/>
    <w:p w:rsidR="0037531D" w:rsidRDefault="0037531D">
      <w:pPr>
        <w:rPr>
          <w:rFonts w:eastAsia="仿宋_GB2312"/>
          <w:kern w:val="44"/>
          <w:sz w:val="28"/>
          <w:szCs w:val="20"/>
          <w:lang w:val="zh-CN"/>
        </w:rPr>
      </w:pPr>
    </w:p>
    <w:p w:rsidR="00793ADE" w:rsidRDefault="00793ADE" w:rsidP="00793ADE">
      <w:pPr>
        <w:pStyle w:val="2"/>
        <w:keepNext/>
        <w:keepLines/>
        <w:widowControl w:val="0"/>
        <w:numPr>
          <w:ilvl w:val="1"/>
          <w:numId w:val="0"/>
        </w:numPr>
        <w:spacing w:before="260" w:after="260" w:line="480" w:lineRule="auto"/>
        <w:jc w:val="both"/>
      </w:pPr>
      <w:bookmarkStart w:id="585" w:name="_para_type_(参数类型)"/>
      <w:bookmarkStart w:id="586" w:name="_Toc458763566"/>
      <w:bookmarkStart w:id="587" w:name="_Toc381368129"/>
      <w:bookmarkStart w:id="588" w:name="_Toc382472236"/>
      <w:bookmarkEnd w:id="585"/>
      <w:r w:rsidRPr="00793ADE">
        <w:t>para_type</w:t>
      </w:r>
      <w:r w:rsidRPr="00185402">
        <w:rPr>
          <w:rFonts w:hint="eastAsia"/>
        </w:rPr>
        <w:t>(</w:t>
      </w:r>
      <w:r w:rsidRPr="00380936">
        <w:rPr>
          <w:rFonts w:hint="eastAsia"/>
        </w:rPr>
        <w:t>参数类型</w:t>
      </w:r>
      <w:r w:rsidRPr="00185402">
        <w:rPr>
          <w:rFonts w:hint="eastAsia"/>
        </w:rPr>
        <w:t>)</w:t>
      </w:r>
      <w:bookmarkEnd w:id="586"/>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793ADE" w:rsidRPr="0037383C" w:rsidTr="00300837">
        <w:trPr>
          <w:trHeight w:hRule="exact" w:val="473"/>
        </w:trPr>
        <w:tc>
          <w:tcPr>
            <w:tcW w:w="2438" w:type="dxa"/>
            <w:shd w:val="clear" w:color="auto" w:fill="F3F3F3"/>
          </w:tcPr>
          <w:p w:rsidR="00793ADE" w:rsidRPr="006F196C" w:rsidRDefault="00793ADE" w:rsidP="00300837">
            <w:r w:rsidRPr="006F196C">
              <w:rPr>
                <w:rFonts w:hint="eastAsia"/>
              </w:rPr>
              <w:t>代码</w:t>
            </w:r>
          </w:p>
        </w:tc>
        <w:tc>
          <w:tcPr>
            <w:tcW w:w="5137" w:type="dxa"/>
            <w:shd w:val="clear" w:color="auto" w:fill="F3F3F3"/>
          </w:tcPr>
          <w:p w:rsidR="00793ADE" w:rsidRPr="006F196C" w:rsidRDefault="00793ADE" w:rsidP="00300837">
            <w:r w:rsidRPr="006F196C">
              <w:rPr>
                <w:rFonts w:hint="eastAsia"/>
              </w:rPr>
              <w:t>中文名称</w:t>
            </w:r>
          </w:p>
        </w:tc>
      </w:tr>
      <w:tr w:rsidR="00793ADE" w:rsidRPr="0037383C" w:rsidTr="00300837">
        <w:trPr>
          <w:trHeight w:val="302"/>
        </w:trPr>
        <w:tc>
          <w:tcPr>
            <w:tcW w:w="2438" w:type="dxa"/>
          </w:tcPr>
          <w:p w:rsidR="00793ADE" w:rsidRPr="00F03DF8" w:rsidRDefault="00793ADE" w:rsidP="00300837">
            <w:r w:rsidRPr="00F03DF8">
              <w:t>1</w:t>
            </w:r>
          </w:p>
        </w:tc>
        <w:tc>
          <w:tcPr>
            <w:tcW w:w="5137" w:type="dxa"/>
          </w:tcPr>
          <w:p w:rsidR="00793ADE" w:rsidRPr="005F7913" w:rsidRDefault="00793ADE" w:rsidP="00300837">
            <w:r w:rsidRPr="005F7913">
              <w:rPr>
                <w:rFonts w:hint="eastAsia"/>
              </w:rPr>
              <w:t>字符串型</w:t>
            </w:r>
          </w:p>
        </w:tc>
      </w:tr>
      <w:tr w:rsidR="00793ADE" w:rsidRPr="0037383C" w:rsidTr="00300837">
        <w:trPr>
          <w:trHeight w:val="302"/>
        </w:trPr>
        <w:tc>
          <w:tcPr>
            <w:tcW w:w="2438" w:type="dxa"/>
          </w:tcPr>
          <w:p w:rsidR="00793ADE" w:rsidRPr="00F03DF8" w:rsidRDefault="00793ADE" w:rsidP="00300837">
            <w:r w:rsidRPr="00F03DF8">
              <w:t>2</w:t>
            </w:r>
          </w:p>
        </w:tc>
        <w:tc>
          <w:tcPr>
            <w:tcW w:w="5137" w:type="dxa"/>
          </w:tcPr>
          <w:p w:rsidR="00793ADE" w:rsidRPr="005F7913" w:rsidRDefault="00793ADE" w:rsidP="00300837">
            <w:r w:rsidRPr="005F7913">
              <w:rPr>
                <w:rFonts w:hint="eastAsia"/>
              </w:rPr>
              <w:t>整型</w:t>
            </w:r>
          </w:p>
        </w:tc>
      </w:tr>
      <w:tr w:rsidR="00793ADE" w:rsidRPr="0037383C" w:rsidTr="00300837">
        <w:trPr>
          <w:trHeight w:val="302"/>
        </w:trPr>
        <w:tc>
          <w:tcPr>
            <w:tcW w:w="2438" w:type="dxa"/>
          </w:tcPr>
          <w:p w:rsidR="00793ADE" w:rsidRPr="00F03DF8" w:rsidRDefault="00793ADE" w:rsidP="00300837">
            <w:r w:rsidRPr="00F03DF8">
              <w:t>3</w:t>
            </w:r>
          </w:p>
        </w:tc>
        <w:tc>
          <w:tcPr>
            <w:tcW w:w="5137" w:type="dxa"/>
          </w:tcPr>
          <w:p w:rsidR="00793ADE" w:rsidRPr="005F7913" w:rsidRDefault="00793ADE" w:rsidP="00300837">
            <w:r w:rsidRPr="005F7913">
              <w:rPr>
                <w:rFonts w:hint="eastAsia"/>
              </w:rPr>
              <w:t>浮点型</w:t>
            </w:r>
          </w:p>
        </w:tc>
      </w:tr>
      <w:tr w:rsidR="00793ADE" w:rsidRPr="0037383C" w:rsidTr="00300837">
        <w:trPr>
          <w:trHeight w:val="302"/>
        </w:trPr>
        <w:tc>
          <w:tcPr>
            <w:tcW w:w="2438" w:type="dxa"/>
          </w:tcPr>
          <w:p w:rsidR="00793ADE" w:rsidRDefault="00793ADE" w:rsidP="00300837">
            <w:r w:rsidRPr="00F03DF8">
              <w:t>4</w:t>
            </w:r>
          </w:p>
        </w:tc>
        <w:tc>
          <w:tcPr>
            <w:tcW w:w="5137" w:type="dxa"/>
          </w:tcPr>
          <w:p w:rsidR="00793ADE" w:rsidRDefault="00793ADE" w:rsidP="00300837">
            <w:r w:rsidRPr="005F7913">
              <w:rPr>
                <w:rFonts w:hint="eastAsia"/>
              </w:rPr>
              <w:t>Boolean</w:t>
            </w:r>
            <w:r w:rsidRPr="005F7913">
              <w:rPr>
                <w:rFonts w:hint="eastAsia"/>
              </w:rPr>
              <w:t>型</w:t>
            </w:r>
          </w:p>
        </w:tc>
      </w:tr>
    </w:tbl>
    <w:p w:rsidR="00793ADE" w:rsidRPr="006F196C" w:rsidRDefault="00793ADE" w:rsidP="00793ADE"/>
    <w:p w:rsidR="00793ADE" w:rsidRPr="00185402" w:rsidRDefault="00793ADE" w:rsidP="00793ADE">
      <w:pPr>
        <w:rPr>
          <w:lang w:val="de-DE"/>
        </w:rPr>
      </w:pPr>
    </w:p>
    <w:p w:rsidR="00793ADE" w:rsidRDefault="00793ADE" w:rsidP="00793ADE"/>
    <w:p w:rsidR="00793ADE" w:rsidRDefault="00793ADE" w:rsidP="00793ADE"/>
    <w:p w:rsidR="00492016" w:rsidRDefault="00492016" w:rsidP="00492016"/>
    <w:p w:rsidR="00492016" w:rsidRDefault="00492016" w:rsidP="00492016"/>
    <w:p w:rsidR="00AB32A7" w:rsidRDefault="00AB32A7" w:rsidP="00AB32A7">
      <w:pPr>
        <w:pStyle w:val="2"/>
        <w:keepNext/>
        <w:keepLines/>
        <w:widowControl w:val="0"/>
        <w:numPr>
          <w:ilvl w:val="1"/>
          <w:numId w:val="0"/>
        </w:numPr>
        <w:spacing w:before="260" w:after="260" w:line="480" w:lineRule="auto"/>
        <w:jc w:val="both"/>
      </w:pPr>
      <w:bookmarkStart w:id="589" w:name="_sex_code_(性别)"/>
      <w:bookmarkStart w:id="590" w:name="_Toc458763567"/>
      <w:bookmarkEnd w:id="589"/>
      <w:r w:rsidRPr="00AB32A7">
        <w:t>sex_code</w:t>
      </w:r>
      <w:r w:rsidRPr="00185402">
        <w:rPr>
          <w:rFonts w:hint="eastAsia"/>
        </w:rPr>
        <w:t>(</w:t>
      </w:r>
      <w:r>
        <w:rPr>
          <w:rFonts w:hint="eastAsia"/>
        </w:rPr>
        <w:t>性别</w:t>
      </w:r>
      <w:r w:rsidRPr="00185402">
        <w:rPr>
          <w:rFonts w:hint="eastAsia"/>
        </w:rPr>
        <w:t>)</w:t>
      </w:r>
      <w:bookmarkEnd w:id="590"/>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AB32A7" w:rsidRPr="0037383C" w:rsidTr="00300837">
        <w:trPr>
          <w:trHeight w:hRule="exact" w:val="473"/>
        </w:trPr>
        <w:tc>
          <w:tcPr>
            <w:tcW w:w="2438" w:type="dxa"/>
            <w:shd w:val="clear" w:color="auto" w:fill="F3F3F3"/>
          </w:tcPr>
          <w:p w:rsidR="00AB32A7" w:rsidRPr="006F196C" w:rsidRDefault="00AB32A7" w:rsidP="00300837">
            <w:r w:rsidRPr="006F196C">
              <w:rPr>
                <w:rFonts w:hint="eastAsia"/>
              </w:rPr>
              <w:t>代码</w:t>
            </w:r>
          </w:p>
        </w:tc>
        <w:tc>
          <w:tcPr>
            <w:tcW w:w="5137" w:type="dxa"/>
            <w:shd w:val="clear" w:color="auto" w:fill="F3F3F3"/>
          </w:tcPr>
          <w:p w:rsidR="00AB32A7" w:rsidRPr="006F196C" w:rsidRDefault="00AB32A7" w:rsidP="00300837">
            <w:r w:rsidRPr="006F196C">
              <w:rPr>
                <w:rFonts w:hint="eastAsia"/>
              </w:rPr>
              <w:t>中文名称</w:t>
            </w:r>
          </w:p>
        </w:tc>
      </w:tr>
      <w:tr w:rsidR="00AB32A7" w:rsidRPr="0037383C" w:rsidTr="00300837">
        <w:trPr>
          <w:trHeight w:val="302"/>
        </w:trPr>
        <w:tc>
          <w:tcPr>
            <w:tcW w:w="2438" w:type="dxa"/>
          </w:tcPr>
          <w:p w:rsidR="00AB32A7" w:rsidRPr="00200553" w:rsidRDefault="00AB32A7" w:rsidP="00300837">
            <w:r w:rsidRPr="00200553">
              <w:t>1</w:t>
            </w:r>
          </w:p>
        </w:tc>
        <w:tc>
          <w:tcPr>
            <w:tcW w:w="5137" w:type="dxa"/>
          </w:tcPr>
          <w:p w:rsidR="00AB32A7" w:rsidRPr="00171D1F" w:rsidRDefault="00AB32A7" w:rsidP="00300837">
            <w:r w:rsidRPr="00171D1F">
              <w:rPr>
                <w:rFonts w:hint="eastAsia"/>
              </w:rPr>
              <w:t>男</w:t>
            </w:r>
          </w:p>
        </w:tc>
      </w:tr>
      <w:tr w:rsidR="00AB32A7" w:rsidRPr="0037383C" w:rsidTr="00300837">
        <w:trPr>
          <w:trHeight w:val="302"/>
        </w:trPr>
        <w:tc>
          <w:tcPr>
            <w:tcW w:w="2438" w:type="dxa"/>
          </w:tcPr>
          <w:p w:rsidR="00AB32A7" w:rsidRDefault="00AB32A7" w:rsidP="00300837">
            <w:r w:rsidRPr="00200553">
              <w:lastRenderedPageBreak/>
              <w:t>2</w:t>
            </w:r>
          </w:p>
        </w:tc>
        <w:tc>
          <w:tcPr>
            <w:tcW w:w="5137" w:type="dxa"/>
          </w:tcPr>
          <w:p w:rsidR="00AB32A7" w:rsidRDefault="00AB32A7" w:rsidP="00300837">
            <w:r w:rsidRPr="00171D1F">
              <w:rPr>
                <w:rFonts w:hint="eastAsia"/>
              </w:rPr>
              <w:t>女</w:t>
            </w:r>
          </w:p>
        </w:tc>
      </w:tr>
    </w:tbl>
    <w:p w:rsidR="00AB32A7" w:rsidRPr="006F196C" w:rsidRDefault="00AB32A7" w:rsidP="00AB32A7"/>
    <w:p w:rsidR="00AB32A7" w:rsidRPr="00185402" w:rsidRDefault="00AB32A7" w:rsidP="00AB32A7">
      <w:pPr>
        <w:rPr>
          <w:lang w:val="de-DE"/>
        </w:rPr>
      </w:pPr>
    </w:p>
    <w:p w:rsidR="00AB32A7" w:rsidRDefault="00AB32A7" w:rsidP="00AB32A7"/>
    <w:p w:rsidR="00AB32A7" w:rsidRDefault="00AB32A7" w:rsidP="00AB32A7"/>
    <w:p w:rsidR="00AB32A7" w:rsidRDefault="00AB32A7" w:rsidP="00AB32A7"/>
    <w:p w:rsidR="002063ED" w:rsidRDefault="002063ED" w:rsidP="002063ED">
      <w:pPr>
        <w:pStyle w:val="2"/>
        <w:keepNext/>
        <w:keepLines/>
        <w:widowControl w:val="0"/>
        <w:numPr>
          <w:ilvl w:val="1"/>
          <w:numId w:val="0"/>
        </w:numPr>
        <w:spacing w:before="260" w:after="260" w:line="480" w:lineRule="auto"/>
        <w:jc w:val="both"/>
      </w:pPr>
      <w:bookmarkStart w:id="591" w:name="_fare_mode_(收费模式)"/>
      <w:bookmarkStart w:id="592" w:name="_Toc458763568"/>
      <w:bookmarkEnd w:id="591"/>
      <w:r w:rsidRPr="002063ED">
        <w:t>fare_mode</w:t>
      </w:r>
      <w:r w:rsidRPr="00185402">
        <w:rPr>
          <w:rFonts w:hint="eastAsia"/>
        </w:rPr>
        <w:t>(</w:t>
      </w:r>
      <w:r w:rsidRPr="00665DE7">
        <w:rPr>
          <w:rFonts w:hint="eastAsia"/>
        </w:rPr>
        <w:t>收费模式</w:t>
      </w:r>
      <w:r w:rsidRPr="00185402">
        <w:rPr>
          <w:rFonts w:hint="eastAsia"/>
        </w:rPr>
        <w:t>)</w:t>
      </w:r>
      <w:bookmarkEnd w:id="592"/>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2063ED" w:rsidRPr="0037383C" w:rsidTr="00300837">
        <w:trPr>
          <w:trHeight w:hRule="exact" w:val="473"/>
        </w:trPr>
        <w:tc>
          <w:tcPr>
            <w:tcW w:w="2438" w:type="dxa"/>
            <w:shd w:val="clear" w:color="auto" w:fill="F3F3F3"/>
          </w:tcPr>
          <w:p w:rsidR="002063ED" w:rsidRPr="006F196C" w:rsidRDefault="002063ED" w:rsidP="00300837">
            <w:r w:rsidRPr="006F196C">
              <w:rPr>
                <w:rFonts w:hint="eastAsia"/>
              </w:rPr>
              <w:t>代码</w:t>
            </w:r>
          </w:p>
        </w:tc>
        <w:tc>
          <w:tcPr>
            <w:tcW w:w="5137" w:type="dxa"/>
            <w:shd w:val="clear" w:color="auto" w:fill="F3F3F3"/>
          </w:tcPr>
          <w:p w:rsidR="002063ED" w:rsidRPr="006F196C" w:rsidRDefault="002063ED" w:rsidP="00300837">
            <w:r w:rsidRPr="006F196C">
              <w:rPr>
                <w:rFonts w:hint="eastAsia"/>
              </w:rPr>
              <w:t>中文名称</w:t>
            </w:r>
          </w:p>
        </w:tc>
      </w:tr>
      <w:tr w:rsidR="002063ED" w:rsidRPr="0037383C" w:rsidTr="00300837">
        <w:trPr>
          <w:trHeight w:val="302"/>
        </w:trPr>
        <w:tc>
          <w:tcPr>
            <w:tcW w:w="2438" w:type="dxa"/>
          </w:tcPr>
          <w:p w:rsidR="002063ED" w:rsidRPr="003B4ACF" w:rsidRDefault="002063ED" w:rsidP="00300837">
            <w:r w:rsidRPr="003B4ACF">
              <w:t>1</w:t>
            </w:r>
          </w:p>
        </w:tc>
        <w:tc>
          <w:tcPr>
            <w:tcW w:w="5137" w:type="dxa"/>
          </w:tcPr>
          <w:p w:rsidR="002063ED" w:rsidRPr="00D824E3" w:rsidRDefault="002063ED" w:rsidP="00300837">
            <w:r w:rsidRPr="00D824E3">
              <w:rPr>
                <w:rFonts w:hint="eastAsia"/>
              </w:rPr>
              <w:t>成交金额比率</w:t>
            </w:r>
          </w:p>
        </w:tc>
      </w:tr>
      <w:tr w:rsidR="002063ED" w:rsidRPr="0037383C" w:rsidTr="00300837">
        <w:trPr>
          <w:trHeight w:val="302"/>
        </w:trPr>
        <w:tc>
          <w:tcPr>
            <w:tcW w:w="2438" w:type="dxa"/>
          </w:tcPr>
          <w:p w:rsidR="002063ED" w:rsidRPr="003B4ACF" w:rsidRDefault="002063ED" w:rsidP="00300837">
            <w:r w:rsidRPr="003B4ACF">
              <w:t>2</w:t>
            </w:r>
          </w:p>
        </w:tc>
        <w:tc>
          <w:tcPr>
            <w:tcW w:w="5137" w:type="dxa"/>
          </w:tcPr>
          <w:p w:rsidR="002063ED" w:rsidRPr="00D824E3" w:rsidRDefault="002063ED" w:rsidP="00300837">
            <w:r w:rsidRPr="00D824E3">
              <w:rPr>
                <w:rFonts w:hint="eastAsia"/>
              </w:rPr>
              <w:t>重量</w:t>
            </w:r>
            <w:r w:rsidRPr="00D824E3">
              <w:rPr>
                <w:rFonts w:hint="eastAsia"/>
              </w:rPr>
              <w:t>(</w:t>
            </w:r>
            <w:r w:rsidRPr="00D824E3">
              <w:rPr>
                <w:rFonts w:hint="eastAsia"/>
              </w:rPr>
              <w:t>元</w:t>
            </w:r>
            <w:r w:rsidRPr="00D824E3">
              <w:rPr>
                <w:rFonts w:hint="eastAsia"/>
              </w:rPr>
              <w:t>/</w:t>
            </w:r>
            <w:r w:rsidRPr="00D824E3">
              <w:rPr>
                <w:rFonts w:hint="eastAsia"/>
              </w:rPr>
              <w:t>克</w:t>
            </w:r>
            <w:r w:rsidRPr="00D824E3">
              <w:rPr>
                <w:rFonts w:hint="eastAsia"/>
              </w:rPr>
              <w:t>)</w:t>
            </w:r>
          </w:p>
        </w:tc>
      </w:tr>
      <w:tr w:rsidR="002063ED" w:rsidRPr="0037383C" w:rsidTr="00300837">
        <w:trPr>
          <w:trHeight w:val="302"/>
        </w:trPr>
        <w:tc>
          <w:tcPr>
            <w:tcW w:w="2438" w:type="dxa"/>
          </w:tcPr>
          <w:p w:rsidR="002063ED" w:rsidRPr="003B4ACF" w:rsidRDefault="002063ED" w:rsidP="00300837">
            <w:r w:rsidRPr="003B4ACF">
              <w:t>3</w:t>
            </w:r>
          </w:p>
        </w:tc>
        <w:tc>
          <w:tcPr>
            <w:tcW w:w="5137" w:type="dxa"/>
          </w:tcPr>
          <w:p w:rsidR="002063ED" w:rsidRPr="00D824E3" w:rsidRDefault="002063ED" w:rsidP="00300837">
            <w:r w:rsidRPr="00D824E3">
              <w:rPr>
                <w:rFonts w:hint="eastAsia"/>
              </w:rPr>
              <w:t>手数</w:t>
            </w:r>
            <w:r w:rsidRPr="00D824E3">
              <w:rPr>
                <w:rFonts w:hint="eastAsia"/>
              </w:rPr>
              <w:t>(</w:t>
            </w:r>
            <w:r w:rsidRPr="00D824E3">
              <w:rPr>
                <w:rFonts w:hint="eastAsia"/>
              </w:rPr>
              <w:t>元</w:t>
            </w:r>
            <w:r w:rsidRPr="00D824E3">
              <w:rPr>
                <w:rFonts w:hint="eastAsia"/>
              </w:rPr>
              <w:t>/</w:t>
            </w:r>
            <w:r w:rsidRPr="00D824E3">
              <w:rPr>
                <w:rFonts w:hint="eastAsia"/>
              </w:rPr>
              <w:t>手</w:t>
            </w:r>
            <w:r w:rsidRPr="00D824E3">
              <w:rPr>
                <w:rFonts w:hint="eastAsia"/>
              </w:rPr>
              <w:t>)</w:t>
            </w:r>
          </w:p>
        </w:tc>
      </w:tr>
      <w:tr w:rsidR="002063ED" w:rsidRPr="0037383C" w:rsidTr="00300837">
        <w:trPr>
          <w:trHeight w:val="302"/>
        </w:trPr>
        <w:tc>
          <w:tcPr>
            <w:tcW w:w="2438" w:type="dxa"/>
          </w:tcPr>
          <w:p w:rsidR="002063ED" w:rsidRDefault="002063ED" w:rsidP="00300837">
            <w:r w:rsidRPr="003B4ACF">
              <w:t>4</w:t>
            </w:r>
          </w:p>
        </w:tc>
        <w:tc>
          <w:tcPr>
            <w:tcW w:w="5137" w:type="dxa"/>
          </w:tcPr>
          <w:p w:rsidR="002063ED" w:rsidRDefault="002063ED" w:rsidP="00300837">
            <w:r w:rsidRPr="00D824E3">
              <w:rPr>
                <w:rFonts w:hint="eastAsia"/>
              </w:rPr>
              <w:t>手续费比率</w:t>
            </w:r>
          </w:p>
        </w:tc>
      </w:tr>
    </w:tbl>
    <w:p w:rsidR="002063ED" w:rsidRPr="006F196C" w:rsidRDefault="002063ED" w:rsidP="002063ED"/>
    <w:p w:rsidR="002063ED" w:rsidRPr="00185402" w:rsidRDefault="002063ED" w:rsidP="002063ED">
      <w:pPr>
        <w:rPr>
          <w:lang w:val="de-DE"/>
        </w:rPr>
      </w:pPr>
    </w:p>
    <w:p w:rsidR="002063ED" w:rsidRDefault="002063ED" w:rsidP="002063ED"/>
    <w:p w:rsidR="002063ED" w:rsidRDefault="002063ED" w:rsidP="002063ED"/>
    <w:p w:rsidR="002063ED" w:rsidRDefault="002063ED" w:rsidP="002063ED"/>
    <w:p w:rsidR="00AB32A7" w:rsidRDefault="00AB32A7" w:rsidP="00AB32A7"/>
    <w:p w:rsidR="00AB32A7" w:rsidRDefault="00AB32A7" w:rsidP="00AB32A7"/>
    <w:p w:rsidR="00B36797" w:rsidRDefault="00B36797" w:rsidP="00B36797">
      <w:pPr>
        <w:pStyle w:val="2"/>
        <w:keepNext/>
        <w:keepLines/>
        <w:widowControl w:val="0"/>
        <w:numPr>
          <w:ilvl w:val="1"/>
          <w:numId w:val="0"/>
        </w:numPr>
        <w:spacing w:before="260" w:after="260" w:line="480" w:lineRule="auto"/>
        <w:jc w:val="both"/>
      </w:pPr>
      <w:bookmarkStart w:id="593" w:name="_b_send_stat_(发送状态)"/>
      <w:bookmarkStart w:id="594" w:name="_Toc458763569"/>
      <w:bookmarkEnd w:id="593"/>
      <w:r w:rsidRPr="00B36797">
        <w:t>b_send_stat</w:t>
      </w:r>
      <w:r w:rsidRPr="00185402">
        <w:rPr>
          <w:rFonts w:hint="eastAsia"/>
        </w:rPr>
        <w:t xml:space="preserve"> (</w:t>
      </w:r>
      <w:r w:rsidR="008B7C09">
        <w:rPr>
          <w:rFonts w:hint="eastAsia"/>
        </w:rPr>
        <w:t>发送状态</w:t>
      </w:r>
      <w:r w:rsidRPr="00185402">
        <w:rPr>
          <w:rFonts w:hint="eastAsia"/>
        </w:rPr>
        <w:t>)</w:t>
      </w:r>
      <w:bookmarkEnd w:id="594"/>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B36797" w:rsidRPr="0037383C" w:rsidTr="0071559F">
        <w:trPr>
          <w:trHeight w:hRule="exact" w:val="473"/>
        </w:trPr>
        <w:tc>
          <w:tcPr>
            <w:tcW w:w="2438" w:type="dxa"/>
            <w:shd w:val="clear" w:color="auto" w:fill="F3F3F3"/>
          </w:tcPr>
          <w:p w:rsidR="00B36797" w:rsidRPr="006F196C" w:rsidRDefault="00B36797" w:rsidP="0071559F">
            <w:r w:rsidRPr="006F196C">
              <w:rPr>
                <w:rFonts w:hint="eastAsia"/>
              </w:rPr>
              <w:t>代码</w:t>
            </w:r>
          </w:p>
        </w:tc>
        <w:tc>
          <w:tcPr>
            <w:tcW w:w="5137" w:type="dxa"/>
            <w:shd w:val="clear" w:color="auto" w:fill="F3F3F3"/>
          </w:tcPr>
          <w:p w:rsidR="00B36797" w:rsidRPr="006F196C" w:rsidRDefault="00B36797" w:rsidP="0071559F">
            <w:r w:rsidRPr="006F196C">
              <w:rPr>
                <w:rFonts w:hint="eastAsia"/>
              </w:rPr>
              <w:t>中文名称</w:t>
            </w:r>
          </w:p>
        </w:tc>
      </w:tr>
      <w:tr w:rsidR="00B36797" w:rsidRPr="0037383C" w:rsidTr="0071559F">
        <w:trPr>
          <w:trHeight w:val="302"/>
        </w:trPr>
        <w:tc>
          <w:tcPr>
            <w:tcW w:w="2438" w:type="dxa"/>
          </w:tcPr>
          <w:p w:rsidR="00B36797" w:rsidRPr="00B948EC" w:rsidRDefault="00B36797" w:rsidP="0071559F">
            <w:r w:rsidRPr="00B948EC">
              <w:t>01</w:t>
            </w:r>
          </w:p>
        </w:tc>
        <w:tc>
          <w:tcPr>
            <w:tcW w:w="5137" w:type="dxa"/>
          </w:tcPr>
          <w:p w:rsidR="00B36797" w:rsidRPr="00D407EE" w:rsidRDefault="00B36797" w:rsidP="0071559F">
            <w:r w:rsidRPr="00D407EE">
              <w:rPr>
                <w:rFonts w:hint="eastAsia"/>
              </w:rPr>
              <w:t>未发送</w:t>
            </w:r>
          </w:p>
        </w:tc>
      </w:tr>
      <w:tr w:rsidR="00B36797" w:rsidRPr="0037383C" w:rsidTr="0071559F">
        <w:trPr>
          <w:trHeight w:val="302"/>
        </w:trPr>
        <w:tc>
          <w:tcPr>
            <w:tcW w:w="2438" w:type="dxa"/>
          </w:tcPr>
          <w:p w:rsidR="00B36797" w:rsidRPr="00B948EC" w:rsidRDefault="00B36797" w:rsidP="0071559F">
            <w:r w:rsidRPr="00B948EC">
              <w:t>02</w:t>
            </w:r>
          </w:p>
        </w:tc>
        <w:tc>
          <w:tcPr>
            <w:tcW w:w="5137" w:type="dxa"/>
          </w:tcPr>
          <w:p w:rsidR="00B36797" w:rsidRPr="00D407EE" w:rsidRDefault="00B36797" w:rsidP="0071559F">
            <w:r w:rsidRPr="00D407EE">
              <w:rPr>
                <w:rFonts w:hint="eastAsia"/>
              </w:rPr>
              <w:t>已发送</w:t>
            </w:r>
          </w:p>
        </w:tc>
      </w:tr>
      <w:tr w:rsidR="00B36797" w:rsidRPr="0037383C" w:rsidTr="0071559F">
        <w:trPr>
          <w:trHeight w:val="302"/>
        </w:trPr>
        <w:tc>
          <w:tcPr>
            <w:tcW w:w="2438" w:type="dxa"/>
          </w:tcPr>
          <w:p w:rsidR="00B36797" w:rsidRPr="00B948EC" w:rsidRDefault="00B36797" w:rsidP="0071559F">
            <w:r w:rsidRPr="00B948EC">
              <w:t>03</w:t>
            </w:r>
          </w:p>
        </w:tc>
        <w:tc>
          <w:tcPr>
            <w:tcW w:w="5137" w:type="dxa"/>
          </w:tcPr>
          <w:p w:rsidR="00B36797" w:rsidRPr="00D407EE" w:rsidRDefault="00B36797" w:rsidP="0071559F">
            <w:r w:rsidRPr="00D407EE">
              <w:rPr>
                <w:rFonts w:hint="eastAsia"/>
              </w:rPr>
              <w:t>发送成功</w:t>
            </w:r>
          </w:p>
        </w:tc>
      </w:tr>
      <w:tr w:rsidR="00B36797" w:rsidRPr="0037383C" w:rsidTr="0071559F">
        <w:trPr>
          <w:trHeight w:val="302"/>
        </w:trPr>
        <w:tc>
          <w:tcPr>
            <w:tcW w:w="2438" w:type="dxa"/>
          </w:tcPr>
          <w:p w:rsidR="00B36797" w:rsidRPr="00B948EC" w:rsidRDefault="00B36797" w:rsidP="0071559F">
            <w:r w:rsidRPr="00B948EC">
              <w:t>04</w:t>
            </w:r>
          </w:p>
        </w:tc>
        <w:tc>
          <w:tcPr>
            <w:tcW w:w="5137" w:type="dxa"/>
          </w:tcPr>
          <w:p w:rsidR="00B36797" w:rsidRPr="00D407EE" w:rsidRDefault="00B36797" w:rsidP="0071559F">
            <w:r w:rsidRPr="00D407EE">
              <w:rPr>
                <w:rFonts w:hint="eastAsia"/>
              </w:rPr>
              <w:t>发送失败</w:t>
            </w:r>
          </w:p>
        </w:tc>
      </w:tr>
      <w:tr w:rsidR="00B36797" w:rsidRPr="0037383C" w:rsidTr="0071559F">
        <w:trPr>
          <w:trHeight w:val="302"/>
        </w:trPr>
        <w:tc>
          <w:tcPr>
            <w:tcW w:w="2438" w:type="dxa"/>
          </w:tcPr>
          <w:p w:rsidR="00B36797" w:rsidRDefault="00B36797" w:rsidP="0071559F">
            <w:r w:rsidRPr="00B948EC">
              <w:t>05</w:t>
            </w:r>
          </w:p>
        </w:tc>
        <w:tc>
          <w:tcPr>
            <w:tcW w:w="5137" w:type="dxa"/>
          </w:tcPr>
          <w:p w:rsidR="00B36797" w:rsidRDefault="00B36797" w:rsidP="0071559F">
            <w:r w:rsidRPr="00D407EE">
              <w:rPr>
                <w:rFonts w:hint="eastAsia"/>
              </w:rPr>
              <w:t>已撤销</w:t>
            </w:r>
          </w:p>
        </w:tc>
      </w:tr>
    </w:tbl>
    <w:p w:rsidR="00B36797" w:rsidRPr="006F196C" w:rsidRDefault="00B36797" w:rsidP="00B36797"/>
    <w:p w:rsidR="00B36797" w:rsidRPr="00185402" w:rsidRDefault="00B36797" w:rsidP="00B36797">
      <w:pPr>
        <w:rPr>
          <w:lang w:val="de-DE"/>
        </w:rPr>
      </w:pPr>
    </w:p>
    <w:p w:rsidR="00B36797" w:rsidRDefault="00B36797" w:rsidP="00B36797"/>
    <w:p w:rsidR="00B36797" w:rsidRDefault="00B36797" w:rsidP="00B36797"/>
    <w:p w:rsidR="00B36797" w:rsidRDefault="00B36797" w:rsidP="00B36797"/>
    <w:p w:rsidR="00B36797" w:rsidRDefault="00B36797" w:rsidP="00B36797"/>
    <w:p w:rsidR="00B36797" w:rsidRDefault="00B36797" w:rsidP="00B36797"/>
    <w:p w:rsidR="00492016" w:rsidRDefault="00492016" w:rsidP="00492016"/>
    <w:p w:rsidR="00492016" w:rsidRDefault="00492016" w:rsidP="00492016"/>
    <w:p w:rsidR="00DE3287" w:rsidRDefault="00DE3287" w:rsidP="00DE3287">
      <w:pPr>
        <w:pStyle w:val="2"/>
        <w:keepNext/>
        <w:keepLines/>
        <w:widowControl w:val="0"/>
        <w:numPr>
          <w:ilvl w:val="1"/>
          <w:numId w:val="0"/>
        </w:numPr>
        <w:spacing w:before="260" w:after="260" w:line="480" w:lineRule="auto"/>
        <w:jc w:val="both"/>
      </w:pPr>
      <w:bookmarkStart w:id="595" w:name="_f_busi_type_(业务类型)"/>
      <w:bookmarkStart w:id="596" w:name="_Toc458763570"/>
      <w:bookmarkEnd w:id="595"/>
      <w:r w:rsidRPr="00403C83">
        <w:lastRenderedPageBreak/>
        <w:t>f_busi_type</w:t>
      </w:r>
      <w:r w:rsidRPr="00185402">
        <w:rPr>
          <w:rFonts w:hint="eastAsia"/>
        </w:rPr>
        <w:t xml:space="preserve"> (</w:t>
      </w:r>
      <w:r w:rsidR="00491213">
        <w:rPr>
          <w:rFonts w:hint="eastAsia"/>
        </w:rPr>
        <w:t>业务类型</w:t>
      </w:r>
      <w:r w:rsidRPr="00185402">
        <w:rPr>
          <w:rFonts w:hint="eastAsia"/>
        </w:rPr>
        <w:t>)</w:t>
      </w:r>
      <w:bookmarkEnd w:id="596"/>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DE3287" w:rsidRPr="0037383C" w:rsidTr="002216DE">
        <w:trPr>
          <w:trHeight w:hRule="exact" w:val="473"/>
        </w:trPr>
        <w:tc>
          <w:tcPr>
            <w:tcW w:w="2438" w:type="dxa"/>
            <w:shd w:val="clear" w:color="auto" w:fill="F3F3F3"/>
          </w:tcPr>
          <w:p w:rsidR="00DE3287" w:rsidRPr="006F196C" w:rsidRDefault="00DE3287" w:rsidP="002216DE">
            <w:r w:rsidRPr="006F196C">
              <w:rPr>
                <w:rFonts w:hint="eastAsia"/>
              </w:rPr>
              <w:t>代码</w:t>
            </w:r>
          </w:p>
        </w:tc>
        <w:tc>
          <w:tcPr>
            <w:tcW w:w="5137" w:type="dxa"/>
            <w:shd w:val="clear" w:color="auto" w:fill="F3F3F3"/>
          </w:tcPr>
          <w:p w:rsidR="00DE3287" w:rsidRPr="006F196C" w:rsidRDefault="00DE3287" w:rsidP="002216DE">
            <w:r w:rsidRPr="006F196C">
              <w:rPr>
                <w:rFonts w:hint="eastAsia"/>
              </w:rPr>
              <w:t>中文名称</w:t>
            </w:r>
          </w:p>
        </w:tc>
      </w:tr>
      <w:tr w:rsidR="00DE3287" w:rsidRPr="0037383C" w:rsidTr="002216DE">
        <w:trPr>
          <w:trHeight w:val="302"/>
        </w:trPr>
        <w:tc>
          <w:tcPr>
            <w:tcW w:w="2438" w:type="dxa"/>
          </w:tcPr>
          <w:p w:rsidR="00DE3287" w:rsidRPr="00A367DB" w:rsidRDefault="00DE3287" w:rsidP="002216DE">
            <w:r w:rsidRPr="00A367DB">
              <w:t>1</w:t>
            </w:r>
          </w:p>
        </w:tc>
        <w:tc>
          <w:tcPr>
            <w:tcW w:w="5137" w:type="dxa"/>
          </w:tcPr>
          <w:p w:rsidR="00DE3287" w:rsidRPr="00443435" w:rsidRDefault="00DE3287" w:rsidP="002216DE">
            <w:r w:rsidRPr="00443435">
              <w:rPr>
                <w:rFonts w:hint="eastAsia"/>
              </w:rPr>
              <w:t>银行转账</w:t>
            </w:r>
          </w:p>
        </w:tc>
      </w:tr>
      <w:tr w:rsidR="00DE3287" w:rsidRPr="0037383C" w:rsidTr="002216DE">
        <w:trPr>
          <w:trHeight w:val="302"/>
        </w:trPr>
        <w:tc>
          <w:tcPr>
            <w:tcW w:w="2438" w:type="dxa"/>
          </w:tcPr>
          <w:p w:rsidR="00DE3287" w:rsidRPr="00A367DB" w:rsidRDefault="00DE3287" w:rsidP="002216DE">
            <w:r w:rsidRPr="00A367DB">
              <w:t>2</w:t>
            </w:r>
          </w:p>
        </w:tc>
        <w:tc>
          <w:tcPr>
            <w:tcW w:w="5137" w:type="dxa"/>
          </w:tcPr>
          <w:p w:rsidR="00DE3287" w:rsidRPr="00443435" w:rsidRDefault="00DE3287" w:rsidP="002216DE">
            <w:r w:rsidRPr="00443435">
              <w:rPr>
                <w:rFonts w:hint="eastAsia"/>
              </w:rPr>
              <w:t>封闭保证金划转</w:t>
            </w:r>
          </w:p>
        </w:tc>
      </w:tr>
      <w:tr w:rsidR="00DE3287" w:rsidRPr="0037383C" w:rsidTr="002216DE">
        <w:trPr>
          <w:trHeight w:val="302"/>
        </w:trPr>
        <w:tc>
          <w:tcPr>
            <w:tcW w:w="2438" w:type="dxa"/>
          </w:tcPr>
          <w:p w:rsidR="00DE3287" w:rsidRPr="00A367DB" w:rsidRDefault="00DE3287" w:rsidP="002216DE">
            <w:r w:rsidRPr="00A367DB">
              <w:t>3</w:t>
            </w:r>
          </w:p>
        </w:tc>
        <w:tc>
          <w:tcPr>
            <w:tcW w:w="5137" w:type="dxa"/>
          </w:tcPr>
          <w:p w:rsidR="00DE3287" w:rsidRPr="00443435" w:rsidRDefault="00DE3287" w:rsidP="002216DE">
            <w:r w:rsidRPr="00443435">
              <w:rPr>
                <w:rFonts w:hint="eastAsia"/>
              </w:rPr>
              <w:t>封闭保证金调账</w:t>
            </w:r>
          </w:p>
        </w:tc>
      </w:tr>
      <w:tr w:rsidR="00DE3287" w:rsidRPr="0037383C" w:rsidTr="002216DE">
        <w:trPr>
          <w:trHeight w:val="302"/>
        </w:trPr>
        <w:tc>
          <w:tcPr>
            <w:tcW w:w="2438" w:type="dxa"/>
          </w:tcPr>
          <w:p w:rsidR="00DE3287" w:rsidRPr="00A367DB" w:rsidRDefault="00DE3287" w:rsidP="002216DE">
            <w:r w:rsidRPr="00A367DB">
              <w:t>4</w:t>
            </w:r>
          </w:p>
        </w:tc>
        <w:tc>
          <w:tcPr>
            <w:tcW w:w="5137" w:type="dxa"/>
          </w:tcPr>
          <w:p w:rsidR="00DE3287" w:rsidRPr="00443435" w:rsidRDefault="00DE3287" w:rsidP="002216DE">
            <w:r w:rsidRPr="00443435">
              <w:rPr>
                <w:rFonts w:hint="eastAsia"/>
              </w:rPr>
              <w:t>自营入金申请</w:t>
            </w:r>
          </w:p>
        </w:tc>
      </w:tr>
      <w:tr w:rsidR="00DE3287" w:rsidRPr="0037383C" w:rsidTr="002216DE">
        <w:trPr>
          <w:trHeight w:val="302"/>
        </w:trPr>
        <w:tc>
          <w:tcPr>
            <w:tcW w:w="2438" w:type="dxa"/>
          </w:tcPr>
          <w:p w:rsidR="00DE3287" w:rsidRPr="00A367DB" w:rsidRDefault="00DE3287" w:rsidP="002216DE">
            <w:r w:rsidRPr="00A367DB">
              <w:t>5</w:t>
            </w:r>
          </w:p>
        </w:tc>
        <w:tc>
          <w:tcPr>
            <w:tcW w:w="5137" w:type="dxa"/>
          </w:tcPr>
          <w:p w:rsidR="00DE3287" w:rsidRPr="00443435" w:rsidRDefault="00DE3287" w:rsidP="002216DE">
            <w:r w:rsidRPr="00443435">
              <w:rPr>
                <w:rFonts w:hint="eastAsia"/>
              </w:rPr>
              <w:t>手工出入金</w:t>
            </w:r>
          </w:p>
        </w:tc>
      </w:tr>
      <w:tr w:rsidR="00DE3287" w:rsidRPr="0037383C" w:rsidTr="002216DE">
        <w:trPr>
          <w:trHeight w:val="302"/>
        </w:trPr>
        <w:tc>
          <w:tcPr>
            <w:tcW w:w="2438" w:type="dxa"/>
          </w:tcPr>
          <w:p w:rsidR="00DE3287" w:rsidRPr="00A367DB" w:rsidRDefault="00DE3287" w:rsidP="002216DE">
            <w:r w:rsidRPr="00A367DB">
              <w:t>6</w:t>
            </w:r>
          </w:p>
        </w:tc>
        <w:tc>
          <w:tcPr>
            <w:tcW w:w="5137" w:type="dxa"/>
          </w:tcPr>
          <w:p w:rsidR="00DE3287" w:rsidRPr="00443435" w:rsidRDefault="00DE3287" w:rsidP="002216DE">
            <w:r w:rsidRPr="00443435">
              <w:rPr>
                <w:rFonts w:hint="eastAsia"/>
              </w:rPr>
              <w:t>手工调账</w:t>
            </w:r>
          </w:p>
        </w:tc>
      </w:tr>
      <w:tr w:rsidR="00DE3287" w:rsidRPr="0037383C" w:rsidTr="002216DE">
        <w:trPr>
          <w:trHeight w:val="302"/>
        </w:trPr>
        <w:tc>
          <w:tcPr>
            <w:tcW w:w="2438" w:type="dxa"/>
          </w:tcPr>
          <w:p w:rsidR="00DE3287" w:rsidRPr="00A367DB" w:rsidRDefault="00DE3287" w:rsidP="002216DE">
            <w:r w:rsidRPr="00A367DB">
              <w:t>7</w:t>
            </w:r>
          </w:p>
        </w:tc>
        <w:tc>
          <w:tcPr>
            <w:tcW w:w="5137" w:type="dxa"/>
          </w:tcPr>
          <w:p w:rsidR="00DE3287" w:rsidRPr="00443435" w:rsidRDefault="00DE3287" w:rsidP="002216DE">
            <w:r w:rsidRPr="00443435">
              <w:rPr>
                <w:rFonts w:hint="eastAsia"/>
              </w:rPr>
              <w:t>冻结解冻</w:t>
            </w:r>
          </w:p>
        </w:tc>
      </w:tr>
      <w:tr w:rsidR="00DE3287" w:rsidRPr="0037383C" w:rsidTr="002216DE">
        <w:trPr>
          <w:trHeight w:val="302"/>
        </w:trPr>
        <w:tc>
          <w:tcPr>
            <w:tcW w:w="2438" w:type="dxa"/>
          </w:tcPr>
          <w:p w:rsidR="00DE3287" w:rsidRPr="00A367DB" w:rsidRDefault="00DE3287" w:rsidP="002216DE">
            <w:r w:rsidRPr="00A367DB">
              <w:t>8</w:t>
            </w:r>
          </w:p>
        </w:tc>
        <w:tc>
          <w:tcPr>
            <w:tcW w:w="5137" w:type="dxa"/>
          </w:tcPr>
          <w:p w:rsidR="00DE3287" w:rsidRPr="00443435" w:rsidRDefault="00DE3287" w:rsidP="002216DE">
            <w:r w:rsidRPr="00443435">
              <w:rPr>
                <w:rFonts w:hint="eastAsia"/>
              </w:rPr>
              <w:t>内部划转</w:t>
            </w:r>
          </w:p>
        </w:tc>
      </w:tr>
      <w:tr w:rsidR="00DE3287" w:rsidRPr="0037383C" w:rsidTr="002216DE">
        <w:trPr>
          <w:trHeight w:val="302"/>
        </w:trPr>
        <w:tc>
          <w:tcPr>
            <w:tcW w:w="2438" w:type="dxa"/>
          </w:tcPr>
          <w:p w:rsidR="00DE3287" w:rsidRDefault="00DE3287" w:rsidP="002216DE">
            <w:r w:rsidRPr="00A367DB">
              <w:t>9</w:t>
            </w:r>
          </w:p>
        </w:tc>
        <w:tc>
          <w:tcPr>
            <w:tcW w:w="5137" w:type="dxa"/>
          </w:tcPr>
          <w:p w:rsidR="00DE3287" w:rsidRDefault="00DE3287" w:rsidP="002216DE">
            <w:r w:rsidRPr="00443435">
              <w:rPr>
                <w:rFonts w:hint="eastAsia"/>
              </w:rPr>
              <w:t>封闭保证金对账补录</w:t>
            </w:r>
          </w:p>
        </w:tc>
      </w:tr>
    </w:tbl>
    <w:p w:rsidR="00DE3287" w:rsidRPr="006F196C" w:rsidRDefault="00DE3287" w:rsidP="00DE3287"/>
    <w:p w:rsidR="00DE3287" w:rsidRPr="00185402" w:rsidRDefault="00DE3287" w:rsidP="00DE3287">
      <w:pPr>
        <w:rPr>
          <w:lang w:val="de-DE"/>
        </w:rPr>
      </w:pPr>
    </w:p>
    <w:p w:rsidR="00DE3287" w:rsidRDefault="00DE3287" w:rsidP="00DE3287"/>
    <w:p w:rsidR="00DE3287" w:rsidRDefault="00DE3287" w:rsidP="00DE3287"/>
    <w:p w:rsidR="00DE3287" w:rsidRDefault="00DE3287" w:rsidP="00DE3287"/>
    <w:p w:rsidR="006E5508" w:rsidRDefault="00D47BBE" w:rsidP="006E5508">
      <w:pPr>
        <w:pStyle w:val="2"/>
        <w:keepNext/>
        <w:keepLines/>
        <w:widowControl w:val="0"/>
        <w:numPr>
          <w:ilvl w:val="1"/>
          <w:numId w:val="0"/>
        </w:numPr>
        <w:spacing w:before="260" w:after="260" w:line="480" w:lineRule="auto"/>
        <w:jc w:val="both"/>
      </w:pPr>
      <w:bookmarkStart w:id="597" w:name="_cancel_flag_(撤单标志)"/>
      <w:bookmarkStart w:id="598" w:name="_Toc458763571"/>
      <w:bookmarkEnd w:id="597"/>
      <w:r w:rsidRPr="00D47BBE">
        <w:t>cancel_flag</w:t>
      </w:r>
      <w:r w:rsidR="006E5508" w:rsidRPr="00185402">
        <w:rPr>
          <w:rFonts w:hint="eastAsia"/>
        </w:rPr>
        <w:t xml:space="preserve"> (</w:t>
      </w:r>
      <w:r>
        <w:rPr>
          <w:rFonts w:hint="eastAsia"/>
        </w:rPr>
        <w:t>撤单标志</w:t>
      </w:r>
      <w:r w:rsidR="006E5508" w:rsidRPr="00185402">
        <w:rPr>
          <w:rFonts w:hint="eastAsia"/>
        </w:rPr>
        <w:t>)</w:t>
      </w:r>
      <w:bookmarkEnd w:id="598"/>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6E5508" w:rsidRPr="0037383C" w:rsidTr="002216DE">
        <w:trPr>
          <w:trHeight w:hRule="exact" w:val="473"/>
        </w:trPr>
        <w:tc>
          <w:tcPr>
            <w:tcW w:w="2438" w:type="dxa"/>
            <w:shd w:val="clear" w:color="auto" w:fill="F3F3F3"/>
          </w:tcPr>
          <w:p w:rsidR="006E5508" w:rsidRPr="006F196C" w:rsidRDefault="006E5508" w:rsidP="002216DE">
            <w:r w:rsidRPr="006F196C">
              <w:rPr>
                <w:rFonts w:hint="eastAsia"/>
              </w:rPr>
              <w:t>代码</w:t>
            </w:r>
          </w:p>
        </w:tc>
        <w:tc>
          <w:tcPr>
            <w:tcW w:w="5137" w:type="dxa"/>
            <w:shd w:val="clear" w:color="auto" w:fill="F3F3F3"/>
          </w:tcPr>
          <w:p w:rsidR="006E5508" w:rsidRPr="006F196C" w:rsidRDefault="006E5508" w:rsidP="002216DE">
            <w:r w:rsidRPr="006F196C">
              <w:rPr>
                <w:rFonts w:hint="eastAsia"/>
              </w:rPr>
              <w:t>中文名称</w:t>
            </w:r>
          </w:p>
        </w:tc>
      </w:tr>
      <w:tr w:rsidR="00D47BBE" w:rsidRPr="0037383C" w:rsidTr="002216DE">
        <w:trPr>
          <w:trHeight w:val="302"/>
        </w:trPr>
        <w:tc>
          <w:tcPr>
            <w:tcW w:w="2438" w:type="dxa"/>
          </w:tcPr>
          <w:p w:rsidR="00D47BBE" w:rsidRPr="00061D77" w:rsidRDefault="00D47BBE" w:rsidP="002216DE">
            <w:r w:rsidRPr="00061D77">
              <w:t>1</w:t>
            </w:r>
          </w:p>
        </w:tc>
        <w:tc>
          <w:tcPr>
            <w:tcW w:w="5137" w:type="dxa"/>
          </w:tcPr>
          <w:p w:rsidR="00D47BBE" w:rsidRPr="00565AD9" w:rsidRDefault="00D47BBE" w:rsidP="002216DE">
            <w:r w:rsidRPr="00565AD9">
              <w:rPr>
                <w:rFonts w:hint="eastAsia"/>
              </w:rPr>
              <w:t>未撤单</w:t>
            </w:r>
          </w:p>
        </w:tc>
      </w:tr>
      <w:tr w:rsidR="00D47BBE" w:rsidRPr="0037383C" w:rsidTr="002216DE">
        <w:trPr>
          <w:trHeight w:val="302"/>
        </w:trPr>
        <w:tc>
          <w:tcPr>
            <w:tcW w:w="2438" w:type="dxa"/>
          </w:tcPr>
          <w:p w:rsidR="00D47BBE" w:rsidRPr="00061D77" w:rsidRDefault="00D47BBE" w:rsidP="002216DE">
            <w:r w:rsidRPr="00061D77">
              <w:t>2</w:t>
            </w:r>
          </w:p>
        </w:tc>
        <w:tc>
          <w:tcPr>
            <w:tcW w:w="5137" w:type="dxa"/>
          </w:tcPr>
          <w:p w:rsidR="00D47BBE" w:rsidRPr="00565AD9" w:rsidRDefault="00D47BBE" w:rsidP="002216DE">
            <w:r w:rsidRPr="00565AD9">
              <w:rPr>
                <w:rFonts w:hint="eastAsia"/>
              </w:rPr>
              <w:t>待撤单</w:t>
            </w:r>
          </w:p>
        </w:tc>
      </w:tr>
      <w:tr w:rsidR="00D47BBE" w:rsidRPr="0037383C" w:rsidTr="002216DE">
        <w:trPr>
          <w:trHeight w:val="302"/>
        </w:trPr>
        <w:tc>
          <w:tcPr>
            <w:tcW w:w="2438" w:type="dxa"/>
          </w:tcPr>
          <w:p w:rsidR="00D47BBE" w:rsidRDefault="00D47BBE" w:rsidP="002216DE">
            <w:r w:rsidRPr="00061D77">
              <w:t>3</w:t>
            </w:r>
          </w:p>
        </w:tc>
        <w:tc>
          <w:tcPr>
            <w:tcW w:w="5137" w:type="dxa"/>
          </w:tcPr>
          <w:p w:rsidR="00D47BBE" w:rsidRDefault="00D47BBE" w:rsidP="002216DE">
            <w:r w:rsidRPr="00565AD9">
              <w:rPr>
                <w:rFonts w:hint="eastAsia"/>
              </w:rPr>
              <w:t>已撤单</w:t>
            </w:r>
          </w:p>
        </w:tc>
      </w:tr>
    </w:tbl>
    <w:p w:rsidR="006E5508" w:rsidRPr="006F196C" w:rsidRDefault="006E5508" w:rsidP="006E5508"/>
    <w:p w:rsidR="006E5508" w:rsidRPr="00185402" w:rsidRDefault="006E5508" w:rsidP="006E5508">
      <w:pPr>
        <w:rPr>
          <w:lang w:val="de-DE"/>
        </w:rPr>
      </w:pPr>
    </w:p>
    <w:p w:rsidR="006E5508" w:rsidRDefault="006E5508" w:rsidP="006E5508"/>
    <w:p w:rsidR="006E5508" w:rsidRDefault="006E5508" w:rsidP="006E5508"/>
    <w:p w:rsidR="006E5508" w:rsidRDefault="006E5508" w:rsidP="006E5508"/>
    <w:p w:rsidR="00DE3287" w:rsidRDefault="00DE3287" w:rsidP="00DE3287"/>
    <w:p w:rsidR="00113849" w:rsidRDefault="00113849" w:rsidP="00113849">
      <w:pPr>
        <w:pStyle w:val="2"/>
        <w:keepNext/>
        <w:keepLines/>
        <w:widowControl w:val="0"/>
        <w:numPr>
          <w:ilvl w:val="1"/>
          <w:numId w:val="0"/>
        </w:numPr>
        <w:spacing w:before="260" w:after="260" w:line="480" w:lineRule="auto"/>
        <w:jc w:val="both"/>
      </w:pPr>
      <w:bookmarkStart w:id="599" w:name="_b_pickup_type_(提货类型)"/>
      <w:bookmarkStart w:id="600" w:name="_Toc458763572"/>
      <w:bookmarkEnd w:id="599"/>
      <w:r w:rsidRPr="00113849">
        <w:t>b_pickup_type</w:t>
      </w:r>
      <w:r w:rsidRPr="00185402">
        <w:rPr>
          <w:rFonts w:hint="eastAsia"/>
        </w:rPr>
        <w:t xml:space="preserve"> (</w:t>
      </w:r>
      <w:r>
        <w:rPr>
          <w:rFonts w:hint="eastAsia"/>
        </w:rPr>
        <w:t>提货类型</w:t>
      </w:r>
      <w:r w:rsidRPr="00185402">
        <w:rPr>
          <w:rFonts w:hint="eastAsia"/>
        </w:rPr>
        <w:t>)</w:t>
      </w:r>
      <w:bookmarkEnd w:id="600"/>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113849" w:rsidRPr="0037383C" w:rsidTr="002216DE">
        <w:trPr>
          <w:trHeight w:hRule="exact" w:val="473"/>
        </w:trPr>
        <w:tc>
          <w:tcPr>
            <w:tcW w:w="2438" w:type="dxa"/>
            <w:shd w:val="clear" w:color="auto" w:fill="F3F3F3"/>
          </w:tcPr>
          <w:p w:rsidR="00113849" w:rsidRPr="006F196C" w:rsidRDefault="00113849" w:rsidP="002216DE">
            <w:r w:rsidRPr="006F196C">
              <w:rPr>
                <w:rFonts w:hint="eastAsia"/>
              </w:rPr>
              <w:t>代码</w:t>
            </w:r>
          </w:p>
        </w:tc>
        <w:tc>
          <w:tcPr>
            <w:tcW w:w="5137" w:type="dxa"/>
            <w:shd w:val="clear" w:color="auto" w:fill="F3F3F3"/>
          </w:tcPr>
          <w:p w:rsidR="00113849" w:rsidRPr="006F196C" w:rsidRDefault="00113849" w:rsidP="002216DE">
            <w:r w:rsidRPr="006F196C">
              <w:rPr>
                <w:rFonts w:hint="eastAsia"/>
              </w:rPr>
              <w:t>中文名称</w:t>
            </w:r>
          </w:p>
        </w:tc>
      </w:tr>
      <w:tr w:rsidR="00113849" w:rsidRPr="0037383C" w:rsidTr="002216DE">
        <w:trPr>
          <w:trHeight w:val="302"/>
        </w:trPr>
        <w:tc>
          <w:tcPr>
            <w:tcW w:w="2438" w:type="dxa"/>
          </w:tcPr>
          <w:p w:rsidR="00113849" w:rsidRPr="004632A1" w:rsidRDefault="00113849" w:rsidP="002216DE">
            <w:r w:rsidRPr="004632A1">
              <w:t>0</w:t>
            </w:r>
          </w:p>
        </w:tc>
        <w:tc>
          <w:tcPr>
            <w:tcW w:w="5137" w:type="dxa"/>
          </w:tcPr>
          <w:p w:rsidR="00113849" w:rsidRPr="005C58C4" w:rsidRDefault="00113849" w:rsidP="002216DE">
            <w:r w:rsidRPr="005C58C4">
              <w:rPr>
                <w:rFonts w:hint="eastAsia"/>
              </w:rPr>
              <w:t>自提</w:t>
            </w:r>
          </w:p>
        </w:tc>
      </w:tr>
      <w:tr w:rsidR="00113849" w:rsidRPr="0037383C" w:rsidTr="002216DE">
        <w:trPr>
          <w:trHeight w:val="302"/>
        </w:trPr>
        <w:tc>
          <w:tcPr>
            <w:tcW w:w="2438" w:type="dxa"/>
          </w:tcPr>
          <w:p w:rsidR="00113849" w:rsidRPr="004632A1" w:rsidRDefault="00113849" w:rsidP="002216DE">
            <w:r w:rsidRPr="004632A1">
              <w:t>1</w:t>
            </w:r>
          </w:p>
        </w:tc>
        <w:tc>
          <w:tcPr>
            <w:tcW w:w="5137" w:type="dxa"/>
          </w:tcPr>
          <w:p w:rsidR="00113849" w:rsidRPr="005C58C4" w:rsidRDefault="00113849" w:rsidP="002216DE">
            <w:r w:rsidRPr="005C58C4">
              <w:rPr>
                <w:rFonts w:hint="eastAsia"/>
              </w:rPr>
              <w:t>交提</w:t>
            </w:r>
          </w:p>
        </w:tc>
      </w:tr>
      <w:tr w:rsidR="00113849" w:rsidRPr="0037383C" w:rsidTr="002216DE">
        <w:trPr>
          <w:trHeight w:val="302"/>
        </w:trPr>
        <w:tc>
          <w:tcPr>
            <w:tcW w:w="2438" w:type="dxa"/>
          </w:tcPr>
          <w:p w:rsidR="00113849" w:rsidRDefault="00113849" w:rsidP="002216DE">
            <w:r w:rsidRPr="004632A1">
              <w:t>2</w:t>
            </w:r>
          </w:p>
        </w:tc>
        <w:tc>
          <w:tcPr>
            <w:tcW w:w="5137" w:type="dxa"/>
          </w:tcPr>
          <w:p w:rsidR="00113849" w:rsidRDefault="00113849" w:rsidP="002216DE">
            <w:r w:rsidRPr="005C58C4">
              <w:rPr>
                <w:rFonts w:hint="eastAsia"/>
              </w:rPr>
              <w:t>部分交提</w:t>
            </w:r>
          </w:p>
        </w:tc>
      </w:tr>
    </w:tbl>
    <w:p w:rsidR="00113849" w:rsidRPr="006F196C" w:rsidRDefault="00113849" w:rsidP="00113849"/>
    <w:p w:rsidR="00113849" w:rsidRPr="00185402" w:rsidRDefault="00113849" w:rsidP="00113849">
      <w:pPr>
        <w:rPr>
          <w:lang w:val="de-DE"/>
        </w:rPr>
      </w:pPr>
    </w:p>
    <w:p w:rsidR="00113849" w:rsidRDefault="00113849" w:rsidP="00113849"/>
    <w:p w:rsidR="00113849" w:rsidRDefault="00113849" w:rsidP="00113849"/>
    <w:p w:rsidR="00113849" w:rsidRDefault="00113849" w:rsidP="00113849"/>
    <w:p w:rsidR="00113849" w:rsidRDefault="00113849" w:rsidP="00113849"/>
    <w:p w:rsidR="00DE3287" w:rsidRDefault="000177FD" w:rsidP="000177FD">
      <w:pPr>
        <w:pStyle w:val="2"/>
        <w:keepNext/>
        <w:keepLines/>
        <w:widowControl w:val="0"/>
        <w:numPr>
          <w:ilvl w:val="1"/>
          <w:numId w:val="0"/>
        </w:numPr>
        <w:spacing w:before="260" w:after="260" w:line="480" w:lineRule="auto"/>
        <w:jc w:val="both"/>
      </w:pPr>
      <w:bookmarkStart w:id="601" w:name="_b_longorshort（多空标志）"/>
      <w:bookmarkStart w:id="602" w:name="_Toc458763573"/>
      <w:bookmarkEnd w:id="601"/>
      <w:r w:rsidRPr="000177FD">
        <w:t>b_longorshort</w:t>
      </w:r>
      <w:r>
        <w:rPr>
          <w:rFonts w:hint="eastAsia"/>
        </w:rPr>
        <w:t>（多空标志）</w:t>
      </w:r>
      <w:bookmarkEnd w:id="602"/>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8"/>
        <w:gridCol w:w="5137"/>
      </w:tblGrid>
      <w:tr w:rsidR="000177FD" w:rsidRPr="006F196C" w:rsidTr="00EA7BE4">
        <w:trPr>
          <w:trHeight w:hRule="exact" w:val="473"/>
        </w:trPr>
        <w:tc>
          <w:tcPr>
            <w:tcW w:w="2438" w:type="dxa"/>
            <w:shd w:val="clear" w:color="auto" w:fill="F3F3F3"/>
          </w:tcPr>
          <w:p w:rsidR="000177FD" w:rsidRPr="006F196C" w:rsidRDefault="000177FD" w:rsidP="00EA7BE4">
            <w:r w:rsidRPr="006F196C">
              <w:rPr>
                <w:rFonts w:hint="eastAsia"/>
              </w:rPr>
              <w:t>代码</w:t>
            </w:r>
          </w:p>
        </w:tc>
        <w:tc>
          <w:tcPr>
            <w:tcW w:w="5137" w:type="dxa"/>
            <w:shd w:val="clear" w:color="auto" w:fill="F3F3F3"/>
          </w:tcPr>
          <w:p w:rsidR="000177FD" w:rsidRPr="006F196C" w:rsidRDefault="000177FD" w:rsidP="00EA7BE4">
            <w:r w:rsidRPr="006F196C">
              <w:rPr>
                <w:rFonts w:hint="eastAsia"/>
              </w:rPr>
              <w:t>中文名称</w:t>
            </w:r>
          </w:p>
        </w:tc>
      </w:tr>
      <w:tr w:rsidR="000177FD" w:rsidRPr="005C58C4" w:rsidTr="00EA7BE4">
        <w:trPr>
          <w:trHeight w:val="302"/>
        </w:trPr>
        <w:tc>
          <w:tcPr>
            <w:tcW w:w="2438" w:type="dxa"/>
          </w:tcPr>
          <w:p w:rsidR="000177FD" w:rsidRPr="004632A1" w:rsidRDefault="000177FD" w:rsidP="00EA7BE4">
            <w:r w:rsidRPr="004632A1">
              <w:t>0</w:t>
            </w:r>
          </w:p>
        </w:tc>
        <w:tc>
          <w:tcPr>
            <w:tcW w:w="5137" w:type="dxa"/>
          </w:tcPr>
          <w:p w:rsidR="000177FD" w:rsidRPr="005C58C4" w:rsidRDefault="000177FD" w:rsidP="00EA7BE4">
            <w:r>
              <w:rPr>
                <w:rFonts w:hint="eastAsia"/>
              </w:rPr>
              <w:t>空</w:t>
            </w:r>
          </w:p>
        </w:tc>
      </w:tr>
      <w:tr w:rsidR="000177FD" w:rsidRPr="005C58C4" w:rsidTr="00EA7BE4">
        <w:trPr>
          <w:trHeight w:val="302"/>
        </w:trPr>
        <w:tc>
          <w:tcPr>
            <w:tcW w:w="2438" w:type="dxa"/>
          </w:tcPr>
          <w:p w:rsidR="000177FD" w:rsidRPr="004632A1" w:rsidRDefault="000177FD" w:rsidP="00EA7BE4">
            <w:r w:rsidRPr="004632A1">
              <w:t>1</w:t>
            </w:r>
          </w:p>
        </w:tc>
        <w:tc>
          <w:tcPr>
            <w:tcW w:w="5137" w:type="dxa"/>
          </w:tcPr>
          <w:p w:rsidR="000177FD" w:rsidRPr="005C58C4" w:rsidRDefault="000177FD" w:rsidP="00EA7BE4">
            <w:r>
              <w:rPr>
                <w:rFonts w:hint="eastAsia"/>
              </w:rPr>
              <w:t>多</w:t>
            </w:r>
          </w:p>
        </w:tc>
      </w:tr>
    </w:tbl>
    <w:p w:rsidR="00DE3287" w:rsidRDefault="00DE3287" w:rsidP="00DE3287"/>
    <w:p w:rsidR="00492016" w:rsidRDefault="00492016" w:rsidP="00492016"/>
    <w:p w:rsidR="00DE3287" w:rsidRPr="00492016" w:rsidRDefault="00DE3287" w:rsidP="00492016"/>
    <w:p w:rsidR="00DE3287" w:rsidRPr="00DE3287" w:rsidRDefault="00DE3287" w:rsidP="00DE3287"/>
    <w:p w:rsidR="00DE3287" w:rsidRDefault="00DE3287" w:rsidP="00DE3287"/>
    <w:p w:rsidR="006E5508" w:rsidRDefault="006E5508" w:rsidP="00DE3287"/>
    <w:p w:rsidR="006E5508" w:rsidRDefault="006E5508" w:rsidP="00DE3287"/>
    <w:p w:rsidR="006E5508" w:rsidRPr="00DE3287" w:rsidRDefault="006E5508" w:rsidP="00DE3287"/>
    <w:p w:rsidR="0037531D" w:rsidRDefault="0037531D">
      <w:pPr>
        <w:pStyle w:val="1"/>
      </w:pPr>
      <w:bookmarkStart w:id="603" w:name="_Toc458763574"/>
      <w:r>
        <w:rPr>
          <w:rFonts w:hint="eastAsia"/>
        </w:rPr>
        <w:t>错误码</w:t>
      </w:r>
      <w:bookmarkEnd w:id="475"/>
      <w:bookmarkEnd w:id="587"/>
      <w:bookmarkEnd w:id="588"/>
      <w:bookmarkEnd w:id="603"/>
    </w:p>
    <w:p w:rsidR="00657A45" w:rsidRDefault="00657A45" w:rsidP="00B105CD"/>
    <w:p w:rsidR="00657A45" w:rsidRPr="00B105CD" w:rsidRDefault="00E44C31" w:rsidP="00B105CD">
      <w:pPr>
        <w:rPr>
          <w:b/>
          <w:color w:val="FF0000"/>
        </w:rPr>
      </w:pPr>
      <w:r w:rsidRPr="00B105CD">
        <w:rPr>
          <w:rFonts w:hint="eastAsia"/>
          <w:b/>
          <w:color w:val="FF0000"/>
        </w:rPr>
        <w:t>重要说明：建议各渠道终端根据错误码和现有描述重新自定义错误描述，</w:t>
      </w:r>
      <w:r w:rsidRPr="00B105CD">
        <w:rPr>
          <w:rFonts w:hint="eastAsia"/>
          <w:b/>
          <w:color w:val="FF0000"/>
          <w:lang w:val="zh-CN"/>
        </w:rPr>
        <w:t>尽量避免将网络错误、程序错误等直接暴露给客户。</w:t>
      </w:r>
    </w:p>
    <w:p w:rsidR="00657A45" w:rsidRPr="00B105CD" w:rsidRDefault="00657A45" w:rsidP="00B105CD"/>
    <w:p w:rsidR="0037531D" w:rsidRDefault="0037531D">
      <w:pPr>
        <w:pStyle w:val="2"/>
      </w:pPr>
      <w:bookmarkStart w:id="604" w:name="_Toc381258179"/>
      <w:bookmarkStart w:id="605" w:name="_Toc381368130"/>
      <w:bookmarkStart w:id="606" w:name="_Toc382472237"/>
      <w:bookmarkStart w:id="607" w:name="_Toc458763575"/>
      <w:r>
        <w:rPr>
          <w:rFonts w:hint="eastAsia"/>
        </w:rPr>
        <w:t>基本错误码</w:t>
      </w:r>
      <w:bookmarkEnd w:id="604"/>
      <w:bookmarkEnd w:id="605"/>
      <w:bookmarkEnd w:id="606"/>
      <w:bookmarkEnd w:id="607"/>
    </w:p>
    <w:p w:rsidR="009369C4" w:rsidRPr="009369C4" w:rsidRDefault="009369C4" w:rsidP="009369C4">
      <w:pPr>
        <w:rPr>
          <w:lang w:val="zh-CN"/>
        </w:rPr>
      </w:pPr>
      <w:r w:rsidRPr="009369C4">
        <w:rPr>
          <w:rFonts w:hint="eastAsia"/>
          <w:lang w:val="zh-CN"/>
        </w:rPr>
        <w:t>000000  //</w:t>
      </w:r>
      <w:r w:rsidRPr="009369C4">
        <w:rPr>
          <w:rFonts w:hint="eastAsia"/>
          <w:lang w:val="zh-CN"/>
        </w:rPr>
        <w:t>交易成功</w:t>
      </w:r>
    </w:p>
    <w:p w:rsidR="009369C4" w:rsidRPr="009369C4" w:rsidRDefault="009369C4" w:rsidP="009369C4">
      <w:pPr>
        <w:rPr>
          <w:lang w:val="zh-CN"/>
        </w:rPr>
      </w:pPr>
      <w:r w:rsidRPr="009369C4">
        <w:rPr>
          <w:rFonts w:hint="eastAsia"/>
          <w:lang w:val="zh-CN"/>
        </w:rPr>
        <w:t>HJ0000  //</w:t>
      </w:r>
      <w:r w:rsidRPr="009369C4">
        <w:rPr>
          <w:rFonts w:hint="eastAsia"/>
          <w:lang w:val="zh-CN"/>
        </w:rPr>
        <w:t>交易成功</w:t>
      </w:r>
    </w:p>
    <w:p w:rsidR="009369C4" w:rsidRPr="009369C4" w:rsidRDefault="009369C4" w:rsidP="009369C4">
      <w:pPr>
        <w:rPr>
          <w:lang w:val="zh-CN"/>
        </w:rPr>
      </w:pPr>
      <w:r w:rsidRPr="009369C4">
        <w:rPr>
          <w:rFonts w:hint="eastAsia"/>
          <w:lang w:val="zh-CN"/>
        </w:rPr>
        <w:t>HJ0001  //</w:t>
      </w:r>
      <w:r w:rsidRPr="009369C4">
        <w:rPr>
          <w:rFonts w:hint="eastAsia"/>
          <w:lang w:val="zh-CN"/>
        </w:rPr>
        <w:t>未登录账户卡系统</w:t>
      </w:r>
    </w:p>
    <w:p w:rsidR="009369C4" w:rsidRPr="009369C4" w:rsidRDefault="009369C4" w:rsidP="009369C4">
      <w:pPr>
        <w:rPr>
          <w:lang w:val="zh-CN"/>
        </w:rPr>
      </w:pPr>
      <w:r w:rsidRPr="009369C4">
        <w:rPr>
          <w:rFonts w:hint="eastAsia"/>
          <w:lang w:val="zh-CN"/>
        </w:rPr>
        <w:t>HJ0002  //</w:t>
      </w:r>
      <w:r w:rsidRPr="009369C4">
        <w:rPr>
          <w:rFonts w:hint="eastAsia"/>
          <w:lang w:val="zh-CN"/>
        </w:rPr>
        <w:t>操作标志错误</w:t>
      </w:r>
    </w:p>
    <w:p w:rsidR="009369C4" w:rsidRPr="009369C4" w:rsidRDefault="009369C4" w:rsidP="009369C4">
      <w:pPr>
        <w:rPr>
          <w:lang w:val="zh-CN"/>
        </w:rPr>
      </w:pPr>
      <w:r w:rsidRPr="009369C4">
        <w:rPr>
          <w:rFonts w:hint="eastAsia"/>
          <w:lang w:val="zh-CN"/>
        </w:rPr>
        <w:t>HJ0003  //</w:t>
      </w:r>
      <w:r w:rsidRPr="009369C4">
        <w:rPr>
          <w:rFonts w:hint="eastAsia"/>
          <w:lang w:val="zh-CN"/>
        </w:rPr>
        <w:t>记录不存在</w:t>
      </w:r>
    </w:p>
    <w:p w:rsidR="009369C4" w:rsidRPr="009369C4" w:rsidRDefault="009369C4" w:rsidP="009369C4">
      <w:pPr>
        <w:rPr>
          <w:lang w:val="zh-CN"/>
        </w:rPr>
      </w:pPr>
      <w:r w:rsidRPr="009369C4">
        <w:rPr>
          <w:rFonts w:hint="eastAsia"/>
          <w:lang w:val="zh-CN"/>
        </w:rPr>
        <w:t>HJ0004  //</w:t>
      </w:r>
      <w:r w:rsidRPr="009369C4">
        <w:rPr>
          <w:rFonts w:hint="eastAsia"/>
          <w:lang w:val="zh-CN"/>
        </w:rPr>
        <w:t>查询结果的数据量太大，请缩短查询的时间段！</w:t>
      </w:r>
    </w:p>
    <w:p w:rsidR="009369C4" w:rsidRPr="009369C4" w:rsidRDefault="009369C4" w:rsidP="009369C4">
      <w:pPr>
        <w:rPr>
          <w:lang w:val="zh-CN"/>
        </w:rPr>
      </w:pPr>
      <w:r w:rsidRPr="009369C4">
        <w:rPr>
          <w:rFonts w:hint="eastAsia"/>
          <w:lang w:val="zh-CN"/>
        </w:rPr>
        <w:t>HJ0005  //</w:t>
      </w:r>
      <w:r w:rsidRPr="009369C4">
        <w:rPr>
          <w:rFonts w:hint="eastAsia"/>
          <w:lang w:val="zh-CN"/>
        </w:rPr>
        <w:t>清算异常！</w:t>
      </w:r>
      <w:r w:rsidRPr="009369C4">
        <w:rPr>
          <w:rFonts w:hint="eastAsia"/>
          <w:lang w:val="zh-CN"/>
        </w:rPr>
        <w:tab/>
      </w:r>
    </w:p>
    <w:p w:rsidR="009369C4" w:rsidRPr="009369C4" w:rsidRDefault="009369C4" w:rsidP="009369C4">
      <w:pPr>
        <w:rPr>
          <w:lang w:val="zh-CN"/>
        </w:rPr>
      </w:pPr>
      <w:r w:rsidRPr="009369C4">
        <w:rPr>
          <w:rFonts w:hint="eastAsia"/>
          <w:lang w:val="zh-CN"/>
        </w:rPr>
        <w:t>HJ0006  //</w:t>
      </w:r>
      <w:r w:rsidRPr="009369C4">
        <w:rPr>
          <w:rFonts w:hint="eastAsia"/>
          <w:lang w:val="zh-CN"/>
        </w:rPr>
        <w:t>未登录交易所！</w:t>
      </w:r>
    </w:p>
    <w:p w:rsidR="009369C4" w:rsidRPr="009369C4" w:rsidRDefault="009369C4" w:rsidP="009369C4">
      <w:pPr>
        <w:rPr>
          <w:lang w:val="zh-CN"/>
        </w:rPr>
      </w:pPr>
      <w:r w:rsidRPr="009369C4">
        <w:rPr>
          <w:rFonts w:hint="eastAsia"/>
          <w:lang w:val="zh-CN"/>
        </w:rPr>
        <w:lastRenderedPageBreak/>
        <w:t>HJ0007  //</w:t>
      </w:r>
      <w:r w:rsidRPr="009369C4">
        <w:rPr>
          <w:rFonts w:hint="eastAsia"/>
          <w:lang w:val="zh-CN"/>
        </w:rPr>
        <w:t>交易代码错误！</w:t>
      </w:r>
    </w:p>
    <w:p w:rsidR="009369C4" w:rsidRPr="009369C4" w:rsidRDefault="009369C4" w:rsidP="009369C4">
      <w:pPr>
        <w:rPr>
          <w:lang w:val="zh-CN"/>
        </w:rPr>
      </w:pPr>
      <w:r w:rsidRPr="009369C4">
        <w:rPr>
          <w:rFonts w:hint="eastAsia"/>
          <w:lang w:val="zh-CN"/>
        </w:rPr>
        <w:t>HJ0008  //</w:t>
      </w:r>
      <w:r w:rsidRPr="009369C4">
        <w:rPr>
          <w:rFonts w:hint="eastAsia"/>
          <w:lang w:val="zh-CN"/>
        </w:rPr>
        <w:t>未运行封闭保证金系统</w:t>
      </w:r>
    </w:p>
    <w:p w:rsidR="009369C4" w:rsidRPr="009369C4" w:rsidRDefault="009369C4" w:rsidP="009369C4">
      <w:pPr>
        <w:rPr>
          <w:lang w:val="zh-CN"/>
        </w:rPr>
      </w:pPr>
      <w:r w:rsidRPr="009369C4">
        <w:rPr>
          <w:rFonts w:hint="eastAsia"/>
          <w:lang w:val="zh-CN"/>
        </w:rPr>
        <w:t>HJ0009  //</w:t>
      </w:r>
      <w:r w:rsidRPr="009369C4">
        <w:rPr>
          <w:rFonts w:hint="eastAsia"/>
          <w:lang w:val="zh-CN"/>
        </w:rPr>
        <w:t>未运行仓储接口系统</w:t>
      </w:r>
    </w:p>
    <w:p w:rsidR="009369C4" w:rsidRPr="009369C4" w:rsidRDefault="009369C4" w:rsidP="009369C4">
      <w:pPr>
        <w:rPr>
          <w:lang w:val="zh-CN"/>
        </w:rPr>
      </w:pPr>
      <w:r w:rsidRPr="009369C4">
        <w:rPr>
          <w:rFonts w:hint="eastAsia"/>
          <w:lang w:val="zh-CN"/>
        </w:rPr>
        <w:t>HJ0010  //</w:t>
      </w:r>
      <w:r w:rsidRPr="009369C4">
        <w:rPr>
          <w:rFonts w:hint="eastAsia"/>
          <w:lang w:val="zh-CN"/>
        </w:rPr>
        <w:t>未运行账户卡系统</w:t>
      </w:r>
    </w:p>
    <w:p w:rsidR="009369C4" w:rsidRPr="009369C4" w:rsidRDefault="009369C4" w:rsidP="009369C4">
      <w:pPr>
        <w:rPr>
          <w:lang w:val="zh-CN"/>
        </w:rPr>
      </w:pPr>
      <w:r w:rsidRPr="009369C4">
        <w:rPr>
          <w:rFonts w:hint="eastAsia"/>
          <w:lang w:val="zh-CN"/>
        </w:rPr>
        <w:t>HJ0011  //</w:t>
      </w:r>
      <w:r w:rsidRPr="009369C4">
        <w:rPr>
          <w:rFonts w:hint="eastAsia"/>
          <w:lang w:val="zh-CN"/>
        </w:rPr>
        <w:t>未登录封闭保证金系统</w:t>
      </w:r>
    </w:p>
    <w:p w:rsidR="009369C4" w:rsidRPr="009369C4" w:rsidRDefault="009369C4" w:rsidP="009369C4">
      <w:pPr>
        <w:rPr>
          <w:lang w:val="zh-CN"/>
        </w:rPr>
      </w:pPr>
      <w:r w:rsidRPr="009369C4">
        <w:rPr>
          <w:rFonts w:hint="eastAsia"/>
          <w:lang w:val="zh-CN"/>
        </w:rPr>
        <w:t>HJ0013  //</w:t>
      </w:r>
      <w:r w:rsidRPr="009369C4">
        <w:rPr>
          <w:rFonts w:hint="eastAsia"/>
          <w:lang w:val="zh-CN"/>
        </w:rPr>
        <w:t>未登录仓储接口系统</w:t>
      </w:r>
    </w:p>
    <w:p w:rsidR="009369C4" w:rsidRPr="009369C4" w:rsidRDefault="009369C4" w:rsidP="009369C4">
      <w:pPr>
        <w:rPr>
          <w:lang w:val="zh-CN"/>
        </w:rPr>
      </w:pPr>
      <w:r w:rsidRPr="009369C4">
        <w:rPr>
          <w:rFonts w:hint="eastAsia"/>
          <w:lang w:val="zh-CN"/>
        </w:rPr>
        <w:t>HJ0014  //</w:t>
      </w:r>
      <w:r w:rsidRPr="009369C4">
        <w:rPr>
          <w:rFonts w:hint="eastAsia"/>
          <w:lang w:val="zh-CN"/>
        </w:rPr>
        <w:t>未连接银行主机</w:t>
      </w:r>
    </w:p>
    <w:p w:rsidR="009369C4" w:rsidRPr="009369C4" w:rsidRDefault="009369C4" w:rsidP="009369C4">
      <w:pPr>
        <w:rPr>
          <w:lang w:val="zh-CN"/>
        </w:rPr>
      </w:pPr>
      <w:r w:rsidRPr="009369C4">
        <w:rPr>
          <w:rFonts w:hint="eastAsia"/>
          <w:lang w:val="zh-CN"/>
        </w:rPr>
        <w:t>HJ0015  //</w:t>
      </w:r>
      <w:r w:rsidRPr="009369C4">
        <w:rPr>
          <w:rFonts w:hint="eastAsia"/>
          <w:lang w:val="zh-CN"/>
        </w:rPr>
        <w:t>未连接清算行主机</w:t>
      </w:r>
      <w:r w:rsidRPr="009369C4">
        <w:rPr>
          <w:rFonts w:hint="eastAsia"/>
          <w:lang w:val="zh-CN"/>
        </w:rPr>
        <w:tab/>
      </w:r>
    </w:p>
    <w:p w:rsidR="009369C4" w:rsidRPr="000F1C89" w:rsidRDefault="009369C4" w:rsidP="000F1C89">
      <w:pPr>
        <w:rPr>
          <w:lang w:val="zh-CN"/>
        </w:rPr>
      </w:pPr>
      <w:r w:rsidRPr="009369C4">
        <w:rPr>
          <w:rFonts w:hint="eastAsia"/>
          <w:lang w:val="zh-CN"/>
        </w:rPr>
        <w:t>HJ9999  //</w:t>
      </w:r>
      <w:r w:rsidRPr="009369C4">
        <w:rPr>
          <w:rFonts w:hint="eastAsia"/>
          <w:lang w:val="zh-CN"/>
        </w:rPr>
        <w:t>未知错误</w:t>
      </w:r>
    </w:p>
    <w:p w:rsidR="0037531D" w:rsidRDefault="0037531D">
      <w:pPr>
        <w:pStyle w:val="2"/>
      </w:pPr>
      <w:bookmarkStart w:id="608" w:name="_Toc456795800"/>
      <w:bookmarkStart w:id="609" w:name="_Toc456795801"/>
      <w:bookmarkStart w:id="610" w:name="_Toc456795802"/>
      <w:bookmarkStart w:id="611" w:name="_Toc456795803"/>
      <w:bookmarkStart w:id="612" w:name="_Toc456795804"/>
      <w:bookmarkStart w:id="613" w:name="_Toc456795805"/>
      <w:bookmarkStart w:id="614" w:name="_Toc456795806"/>
      <w:bookmarkStart w:id="615" w:name="_Toc456795807"/>
      <w:bookmarkStart w:id="616" w:name="_Toc456795808"/>
      <w:bookmarkStart w:id="617" w:name="_Toc456795809"/>
      <w:bookmarkStart w:id="618" w:name="_Toc456795810"/>
      <w:bookmarkStart w:id="619" w:name="_Toc456795811"/>
      <w:bookmarkStart w:id="620" w:name="_Toc456795812"/>
      <w:bookmarkStart w:id="621" w:name="_Toc456795813"/>
      <w:bookmarkStart w:id="622" w:name="_Toc456795814"/>
      <w:bookmarkStart w:id="623" w:name="_Toc456795815"/>
      <w:bookmarkStart w:id="624" w:name="_Toc381258180"/>
      <w:bookmarkStart w:id="625" w:name="_Toc381368131"/>
      <w:bookmarkStart w:id="626" w:name="_Toc382472238"/>
      <w:bookmarkStart w:id="627" w:name="_Toc458763576"/>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r>
        <w:rPr>
          <w:rFonts w:hint="eastAsia"/>
        </w:rPr>
        <w:t>账户相关错误码</w:t>
      </w:r>
      <w:r>
        <w:rPr>
          <w:rFonts w:hint="eastAsia"/>
        </w:rPr>
        <w:t xml:space="preserve"> HJ1XXXX</w:t>
      </w:r>
      <w:bookmarkEnd w:id="624"/>
      <w:bookmarkEnd w:id="625"/>
      <w:bookmarkEnd w:id="626"/>
      <w:bookmarkEnd w:id="627"/>
    </w:p>
    <w:p w:rsidR="0037531D" w:rsidRDefault="0037531D">
      <w:r>
        <w:rPr>
          <w:rFonts w:hint="eastAsia"/>
        </w:rPr>
        <w:tab/>
        <w:t>HJ1000  //</w:t>
      </w:r>
      <w:r>
        <w:rPr>
          <w:rFonts w:hint="eastAsia"/>
        </w:rPr>
        <w:t>该用户不存在</w:t>
      </w:r>
    </w:p>
    <w:p w:rsidR="0037531D" w:rsidRDefault="0037531D">
      <w:r>
        <w:rPr>
          <w:rFonts w:hint="eastAsia"/>
        </w:rPr>
        <w:tab/>
        <w:t>HJ1001  //</w:t>
      </w:r>
      <w:r>
        <w:rPr>
          <w:rFonts w:hint="eastAsia"/>
        </w:rPr>
        <w:t>该客户不存在</w:t>
      </w:r>
    </w:p>
    <w:p w:rsidR="0037531D" w:rsidRDefault="0037531D">
      <w:r>
        <w:rPr>
          <w:rFonts w:hint="eastAsia"/>
        </w:rPr>
        <w:tab/>
        <w:t>HJ1002  //</w:t>
      </w:r>
      <w:r>
        <w:rPr>
          <w:rFonts w:hint="eastAsia"/>
        </w:rPr>
        <w:t>账户类型不能为空！</w:t>
      </w:r>
    </w:p>
    <w:p w:rsidR="0037531D" w:rsidRDefault="0037531D">
      <w:r>
        <w:rPr>
          <w:rFonts w:hint="eastAsia"/>
        </w:rPr>
        <w:tab/>
        <w:t>HJ1003  //</w:t>
      </w:r>
      <w:r>
        <w:rPr>
          <w:rFonts w:hint="eastAsia"/>
        </w:rPr>
        <w:t>一码多户类型不能为空！</w:t>
      </w:r>
    </w:p>
    <w:p w:rsidR="0037531D" w:rsidRDefault="0037531D">
      <w:r>
        <w:rPr>
          <w:rFonts w:hint="eastAsia"/>
        </w:rPr>
        <w:tab/>
        <w:t>HJ1004  //</w:t>
      </w:r>
      <w:r>
        <w:rPr>
          <w:rFonts w:hint="eastAsia"/>
        </w:rPr>
        <w:t>代理机构不能为空！</w:t>
      </w:r>
    </w:p>
    <w:p w:rsidR="0037531D" w:rsidRDefault="0037531D">
      <w:r>
        <w:rPr>
          <w:rFonts w:hint="eastAsia"/>
        </w:rPr>
        <w:tab/>
        <w:t>HJ1005  //</w:t>
      </w:r>
      <w:r>
        <w:rPr>
          <w:rFonts w:hint="eastAsia"/>
        </w:rPr>
        <w:t>客户级别不能为空！</w:t>
      </w:r>
    </w:p>
    <w:p w:rsidR="0037531D" w:rsidRDefault="0037531D">
      <w:r>
        <w:rPr>
          <w:rFonts w:hint="eastAsia"/>
        </w:rPr>
        <w:tab/>
        <w:t>HJ1006  //</w:t>
      </w:r>
      <w:r>
        <w:rPr>
          <w:rFonts w:hint="eastAsia"/>
        </w:rPr>
        <w:t>交易所费率模板不能为空！</w:t>
      </w:r>
    </w:p>
    <w:p w:rsidR="0037531D" w:rsidRDefault="0037531D">
      <w:r>
        <w:rPr>
          <w:rFonts w:hint="eastAsia"/>
        </w:rPr>
        <w:tab/>
        <w:t>HJ1007  //</w:t>
      </w:r>
      <w:r>
        <w:rPr>
          <w:rFonts w:hint="eastAsia"/>
        </w:rPr>
        <w:t>会员费率模板不能为空！</w:t>
      </w:r>
    </w:p>
    <w:p w:rsidR="0037531D" w:rsidRDefault="0037531D">
      <w:r>
        <w:rPr>
          <w:rFonts w:hint="eastAsia"/>
        </w:rPr>
        <w:tab/>
        <w:t>HJ1008  //</w:t>
      </w:r>
      <w:r>
        <w:rPr>
          <w:rFonts w:hint="eastAsia"/>
        </w:rPr>
        <w:t>客户经理不能为空！</w:t>
      </w:r>
    </w:p>
    <w:p w:rsidR="0037531D" w:rsidRDefault="0037531D">
      <w:r>
        <w:rPr>
          <w:rFonts w:hint="eastAsia"/>
        </w:rPr>
        <w:tab/>
        <w:t>HJ1009  //</w:t>
      </w:r>
      <w:r>
        <w:rPr>
          <w:rFonts w:hint="eastAsia"/>
        </w:rPr>
        <w:t>客户已经存在！</w:t>
      </w:r>
    </w:p>
    <w:p w:rsidR="0037531D" w:rsidRDefault="0037531D">
      <w:r>
        <w:rPr>
          <w:rFonts w:hint="eastAsia"/>
        </w:rPr>
        <w:tab/>
        <w:t>HJ1010  //</w:t>
      </w:r>
      <w:r>
        <w:rPr>
          <w:rFonts w:hint="eastAsia"/>
        </w:rPr>
        <w:t>证件号码已存在！</w:t>
      </w:r>
    </w:p>
    <w:p w:rsidR="0037531D" w:rsidRDefault="0037531D">
      <w:r>
        <w:rPr>
          <w:rFonts w:hint="eastAsia"/>
        </w:rPr>
        <w:tab/>
        <w:t>HJ1011  //</w:t>
      </w:r>
      <w:r>
        <w:rPr>
          <w:rFonts w:hint="eastAsia"/>
        </w:rPr>
        <w:t>交易编码不符</w:t>
      </w:r>
    </w:p>
    <w:p w:rsidR="0037531D" w:rsidRDefault="0037531D">
      <w:r>
        <w:rPr>
          <w:rFonts w:hint="eastAsia"/>
        </w:rPr>
        <w:tab/>
        <w:t>HJ1012  //</w:t>
      </w:r>
      <w:r>
        <w:rPr>
          <w:rFonts w:hint="eastAsia"/>
        </w:rPr>
        <w:t>交易编码不能为空</w:t>
      </w:r>
    </w:p>
    <w:p w:rsidR="0037531D" w:rsidRDefault="0037531D">
      <w:r>
        <w:rPr>
          <w:rFonts w:hint="eastAsia"/>
        </w:rPr>
        <w:tab/>
        <w:t>HJ1013  //</w:t>
      </w:r>
      <w:r>
        <w:rPr>
          <w:rFonts w:hint="eastAsia"/>
        </w:rPr>
        <w:t>交易编码不能为空</w:t>
      </w:r>
    </w:p>
    <w:p w:rsidR="0037531D" w:rsidRDefault="0037531D">
      <w:r>
        <w:rPr>
          <w:rFonts w:hint="eastAsia"/>
        </w:rPr>
        <w:tab/>
        <w:t>HJ1014  //</w:t>
      </w:r>
      <w:r>
        <w:rPr>
          <w:rFonts w:hint="eastAsia"/>
        </w:rPr>
        <w:t>银行卡号不能为空</w:t>
      </w:r>
    </w:p>
    <w:p w:rsidR="0037531D" w:rsidRDefault="0037531D">
      <w:r>
        <w:rPr>
          <w:rFonts w:hint="eastAsia"/>
        </w:rPr>
        <w:tab/>
        <w:t>HJ1016  //</w:t>
      </w:r>
      <w:r>
        <w:rPr>
          <w:rFonts w:hint="eastAsia"/>
        </w:rPr>
        <w:t>银行卡号已登录</w:t>
      </w:r>
    </w:p>
    <w:p w:rsidR="0037531D" w:rsidRDefault="0037531D">
      <w:r>
        <w:rPr>
          <w:rFonts w:hint="eastAsia"/>
        </w:rPr>
        <w:tab/>
        <w:t>HJ1017  //</w:t>
      </w:r>
      <w:r>
        <w:rPr>
          <w:rFonts w:hint="eastAsia"/>
        </w:rPr>
        <w:t>交易编码长度超过</w:t>
      </w:r>
      <w:r>
        <w:rPr>
          <w:rFonts w:hint="eastAsia"/>
        </w:rPr>
        <w:t>15</w:t>
      </w:r>
      <w:r>
        <w:rPr>
          <w:rFonts w:hint="eastAsia"/>
        </w:rPr>
        <w:t>位</w:t>
      </w:r>
    </w:p>
    <w:p w:rsidR="0037531D" w:rsidRDefault="0037531D">
      <w:r>
        <w:rPr>
          <w:rFonts w:hint="eastAsia"/>
        </w:rPr>
        <w:lastRenderedPageBreak/>
        <w:tab/>
        <w:t>HJ1018  //</w:t>
      </w:r>
      <w:r>
        <w:rPr>
          <w:rFonts w:hint="eastAsia"/>
        </w:rPr>
        <w:t>客户全称不能为空</w:t>
      </w:r>
      <w:r>
        <w:rPr>
          <w:rFonts w:hint="eastAsia"/>
        </w:rPr>
        <w:t>!</w:t>
      </w:r>
    </w:p>
    <w:p w:rsidR="0037531D" w:rsidRDefault="0037531D">
      <w:r>
        <w:rPr>
          <w:rFonts w:hint="eastAsia"/>
        </w:rPr>
        <w:tab/>
        <w:t>HJ1019  //</w:t>
      </w:r>
      <w:r>
        <w:rPr>
          <w:rFonts w:hint="eastAsia"/>
        </w:rPr>
        <w:t>营业执照不能为空</w:t>
      </w:r>
      <w:r>
        <w:rPr>
          <w:rFonts w:hint="eastAsia"/>
        </w:rPr>
        <w:t>!</w:t>
      </w:r>
    </w:p>
    <w:p w:rsidR="0037531D" w:rsidRDefault="0037531D">
      <w:r>
        <w:rPr>
          <w:rFonts w:hint="eastAsia"/>
        </w:rPr>
        <w:tab/>
        <w:t>HJ1020  //</w:t>
      </w:r>
      <w:r>
        <w:rPr>
          <w:rFonts w:hint="eastAsia"/>
        </w:rPr>
        <w:t>企业性质不能为空</w:t>
      </w:r>
      <w:r>
        <w:rPr>
          <w:rFonts w:hint="eastAsia"/>
        </w:rPr>
        <w:t>!</w:t>
      </w:r>
    </w:p>
    <w:p w:rsidR="0037531D" w:rsidRDefault="0037531D">
      <w:r>
        <w:rPr>
          <w:rFonts w:hint="eastAsia"/>
        </w:rPr>
        <w:tab/>
        <w:t>HJ1021  //</w:t>
      </w:r>
      <w:r>
        <w:rPr>
          <w:rFonts w:hint="eastAsia"/>
        </w:rPr>
        <w:t>企业代码不能为空</w:t>
      </w:r>
      <w:r>
        <w:rPr>
          <w:rFonts w:hint="eastAsia"/>
        </w:rPr>
        <w:t>!</w:t>
      </w:r>
    </w:p>
    <w:p w:rsidR="0037531D" w:rsidRDefault="0037531D">
      <w:r>
        <w:rPr>
          <w:rFonts w:hint="eastAsia"/>
        </w:rPr>
        <w:tab/>
        <w:t>HJ1022  //</w:t>
      </w:r>
      <w:r>
        <w:rPr>
          <w:rFonts w:hint="eastAsia"/>
        </w:rPr>
        <w:t>客户简称不能为空</w:t>
      </w:r>
      <w:r>
        <w:rPr>
          <w:rFonts w:hint="eastAsia"/>
        </w:rPr>
        <w:t>!</w:t>
      </w:r>
    </w:p>
    <w:p w:rsidR="0037531D" w:rsidRDefault="0037531D">
      <w:r>
        <w:rPr>
          <w:rFonts w:hint="eastAsia"/>
        </w:rPr>
        <w:tab/>
        <w:t>HJ1023  //</w:t>
      </w:r>
      <w:r>
        <w:rPr>
          <w:rFonts w:hint="eastAsia"/>
        </w:rPr>
        <w:t>客户简称长度超过</w:t>
      </w:r>
      <w:r>
        <w:rPr>
          <w:rFonts w:hint="eastAsia"/>
        </w:rPr>
        <w:t>31</w:t>
      </w:r>
      <w:r>
        <w:rPr>
          <w:rFonts w:hint="eastAsia"/>
        </w:rPr>
        <w:t>位</w:t>
      </w:r>
      <w:r>
        <w:rPr>
          <w:rFonts w:hint="eastAsia"/>
        </w:rPr>
        <w:t>!</w:t>
      </w:r>
    </w:p>
    <w:p w:rsidR="0037531D" w:rsidRDefault="0037531D">
      <w:r>
        <w:rPr>
          <w:rFonts w:hint="eastAsia"/>
        </w:rPr>
        <w:tab/>
        <w:t>HJ1024  //</w:t>
      </w:r>
      <w:r>
        <w:rPr>
          <w:rFonts w:hint="eastAsia"/>
        </w:rPr>
        <w:t>证件号码不能为空</w:t>
      </w:r>
      <w:r>
        <w:rPr>
          <w:rFonts w:hint="eastAsia"/>
        </w:rPr>
        <w:t>!</w:t>
      </w:r>
    </w:p>
    <w:p w:rsidR="0037531D" w:rsidRDefault="0037531D">
      <w:r>
        <w:rPr>
          <w:rFonts w:hint="eastAsia"/>
        </w:rPr>
        <w:tab/>
        <w:t>HJ1025  //</w:t>
      </w:r>
      <w:r>
        <w:rPr>
          <w:rFonts w:hint="eastAsia"/>
        </w:rPr>
        <w:t>该预约用户已被正式开户</w:t>
      </w:r>
      <w:r>
        <w:rPr>
          <w:rFonts w:hint="eastAsia"/>
        </w:rPr>
        <w:t>!</w:t>
      </w:r>
    </w:p>
    <w:p w:rsidR="0037531D" w:rsidRDefault="0037531D">
      <w:r>
        <w:rPr>
          <w:rFonts w:hint="eastAsia"/>
        </w:rPr>
        <w:tab/>
        <w:t>HJ1026  //</w:t>
      </w:r>
      <w:r>
        <w:rPr>
          <w:rFonts w:hint="eastAsia"/>
        </w:rPr>
        <w:t>所要查询的预约开户信息不存在</w:t>
      </w:r>
      <w:r>
        <w:rPr>
          <w:rFonts w:hint="eastAsia"/>
        </w:rPr>
        <w:t>!</w:t>
      </w:r>
    </w:p>
    <w:p w:rsidR="0037531D" w:rsidRDefault="0037531D">
      <w:r>
        <w:rPr>
          <w:rFonts w:hint="eastAsia"/>
        </w:rPr>
        <w:tab/>
        <w:t>HJ1027  //</w:t>
      </w:r>
      <w:r>
        <w:rPr>
          <w:rFonts w:hint="eastAsia"/>
        </w:rPr>
        <w:t>原状态不正确</w:t>
      </w:r>
      <w:r>
        <w:rPr>
          <w:rFonts w:hint="eastAsia"/>
        </w:rPr>
        <w:t>!</w:t>
      </w:r>
    </w:p>
    <w:p w:rsidR="0037531D" w:rsidRDefault="0037531D">
      <w:r>
        <w:rPr>
          <w:rFonts w:hint="eastAsia"/>
        </w:rPr>
        <w:tab/>
        <w:t>HJ1028  //</w:t>
      </w:r>
      <w:r>
        <w:rPr>
          <w:rFonts w:hint="eastAsia"/>
        </w:rPr>
        <w:t>该账户已冻结</w:t>
      </w:r>
    </w:p>
    <w:p w:rsidR="0037531D" w:rsidRDefault="0037531D">
      <w:r>
        <w:rPr>
          <w:rFonts w:hint="eastAsia"/>
        </w:rPr>
        <w:tab/>
        <w:t>HJ1029  //</w:t>
      </w:r>
      <w:r>
        <w:rPr>
          <w:rFonts w:hint="eastAsia"/>
        </w:rPr>
        <w:t>当前该账户不允许变更</w:t>
      </w:r>
    </w:p>
    <w:p w:rsidR="0037531D" w:rsidRDefault="0037531D">
      <w:r>
        <w:rPr>
          <w:rFonts w:hint="eastAsia"/>
        </w:rPr>
        <w:tab/>
        <w:t>HJ1030  //</w:t>
      </w:r>
      <w:r>
        <w:rPr>
          <w:rFonts w:hint="eastAsia"/>
        </w:rPr>
        <w:t>该账户已挂失</w:t>
      </w:r>
    </w:p>
    <w:p w:rsidR="0037531D" w:rsidRDefault="0037531D">
      <w:r>
        <w:rPr>
          <w:rFonts w:hint="eastAsia"/>
        </w:rPr>
        <w:tab/>
        <w:t>HJ1031  //</w:t>
      </w:r>
      <w:r>
        <w:rPr>
          <w:rFonts w:hint="eastAsia"/>
        </w:rPr>
        <w:t>该账户状态为正常状态</w:t>
      </w:r>
      <w:r>
        <w:rPr>
          <w:rFonts w:hint="eastAsia"/>
        </w:rPr>
        <w:t>!</w:t>
      </w:r>
    </w:p>
    <w:p w:rsidR="0037531D" w:rsidRDefault="0037531D">
      <w:r>
        <w:rPr>
          <w:rFonts w:hint="eastAsia"/>
        </w:rPr>
        <w:tab/>
        <w:t>HJ1032  //</w:t>
      </w:r>
      <w:r>
        <w:rPr>
          <w:rFonts w:hint="eastAsia"/>
        </w:rPr>
        <w:t>该账户已解约</w:t>
      </w:r>
    </w:p>
    <w:p w:rsidR="0037531D" w:rsidRDefault="0037531D">
      <w:r>
        <w:rPr>
          <w:rFonts w:hint="eastAsia"/>
        </w:rPr>
        <w:tab/>
        <w:t>HJ1033  //</w:t>
      </w:r>
      <w:r>
        <w:rPr>
          <w:rFonts w:hint="eastAsia"/>
        </w:rPr>
        <w:t>出金未完成</w:t>
      </w:r>
      <w:r>
        <w:rPr>
          <w:rFonts w:hint="eastAsia"/>
        </w:rPr>
        <w:t>!</w:t>
      </w:r>
    </w:p>
    <w:p w:rsidR="0037531D" w:rsidRDefault="0037531D">
      <w:r>
        <w:rPr>
          <w:rFonts w:hint="eastAsia"/>
        </w:rPr>
        <w:tab/>
        <w:t>HJ1034  //</w:t>
      </w:r>
      <w:r>
        <w:rPr>
          <w:rFonts w:hint="eastAsia"/>
        </w:rPr>
        <w:t>有未清算信息，不允许解约</w:t>
      </w:r>
    </w:p>
    <w:p w:rsidR="0037531D" w:rsidRDefault="0037531D">
      <w:r>
        <w:rPr>
          <w:rFonts w:hint="eastAsia"/>
        </w:rPr>
        <w:tab/>
        <w:t>HJ1035  //</w:t>
      </w:r>
      <w:r>
        <w:rPr>
          <w:rFonts w:hint="eastAsia"/>
        </w:rPr>
        <w:t>当日有交易委托</w:t>
      </w:r>
      <w:r>
        <w:rPr>
          <w:rFonts w:hint="eastAsia"/>
        </w:rPr>
        <w:t>,</w:t>
      </w:r>
      <w:r>
        <w:rPr>
          <w:rFonts w:hint="eastAsia"/>
        </w:rPr>
        <w:t>不允许预销户</w:t>
      </w:r>
      <w:r>
        <w:rPr>
          <w:rFonts w:hint="eastAsia"/>
        </w:rPr>
        <w:t>!</w:t>
      </w:r>
    </w:p>
    <w:p w:rsidR="0037531D" w:rsidRDefault="0037531D">
      <w:r>
        <w:rPr>
          <w:rFonts w:hint="eastAsia"/>
        </w:rPr>
        <w:tab/>
        <w:t>HJ1036  //</w:t>
      </w:r>
      <w:r>
        <w:rPr>
          <w:rFonts w:hint="eastAsia"/>
        </w:rPr>
        <w:t>有库存，不允许解约</w:t>
      </w:r>
    </w:p>
    <w:p w:rsidR="0037531D" w:rsidRDefault="0037531D">
      <w:r>
        <w:rPr>
          <w:rFonts w:hint="eastAsia"/>
        </w:rPr>
        <w:tab/>
        <w:t>HJ1037  //</w:t>
      </w:r>
      <w:r>
        <w:rPr>
          <w:rFonts w:hint="eastAsia"/>
        </w:rPr>
        <w:t>有远期持仓，不允许解约</w:t>
      </w:r>
    </w:p>
    <w:p w:rsidR="0037531D" w:rsidRDefault="0037531D">
      <w:r>
        <w:rPr>
          <w:rFonts w:hint="eastAsia"/>
        </w:rPr>
        <w:tab/>
        <w:t>HJ1038  //</w:t>
      </w:r>
      <w:r>
        <w:rPr>
          <w:rFonts w:hint="eastAsia"/>
        </w:rPr>
        <w:t>有延期持仓，不允许解约</w:t>
      </w:r>
    </w:p>
    <w:p w:rsidR="0037531D" w:rsidRDefault="0037531D">
      <w:r>
        <w:rPr>
          <w:rFonts w:hint="eastAsia"/>
        </w:rPr>
        <w:tab/>
        <w:t>HJ1039  //</w:t>
      </w:r>
      <w:r>
        <w:rPr>
          <w:rFonts w:hint="eastAsia"/>
        </w:rPr>
        <w:t>有未清算的仓储费，不允许解约</w:t>
      </w:r>
    </w:p>
    <w:p w:rsidR="0037531D" w:rsidRDefault="0037531D">
      <w:r>
        <w:rPr>
          <w:rFonts w:hint="eastAsia"/>
        </w:rPr>
        <w:tab/>
        <w:t>HJ1040  //</w:t>
      </w:r>
      <w:r>
        <w:rPr>
          <w:rFonts w:hint="eastAsia"/>
        </w:rPr>
        <w:t>有未清算的仓储费，不允许解约</w:t>
      </w:r>
    </w:p>
    <w:p w:rsidR="0037531D" w:rsidRDefault="0037531D">
      <w:r>
        <w:rPr>
          <w:rFonts w:hint="eastAsia"/>
        </w:rPr>
        <w:tab/>
        <w:t>HJ1041  //</w:t>
      </w:r>
      <w:r>
        <w:rPr>
          <w:rFonts w:hint="eastAsia"/>
        </w:rPr>
        <w:t>有追缴保证金，不允许解约</w:t>
      </w:r>
    </w:p>
    <w:p w:rsidR="0037531D" w:rsidRDefault="0037531D">
      <w:r>
        <w:rPr>
          <w:rFonts w:hint="eastAsia"/>
        </w:rPr>
        <w:tab/>
        <w:t>HJ1042  //</w:t>
      </w:r>
      <w:r>
        <w:rPr>
          <w:rFonts w:hint="eastAsia"/>
        </w:rPr>
        <w:t>原资金密码不正确</w:t>
      </w:r>
      <w:r>
        <w:rPr>
          <w:rFonts w:hint="eastAsia"/>
        </w:rPr>
        <w:t>!</w:t>
      </w:r>
    </w:p>
    <w:p w:rsidR="0037531D" w:rsidRDefault="0037531D">
      <w:r>
        <w:rPr>
          <w:rFonts w:hint="eastAsia"/>
        </w:rPr>
        <w:tab/>
        <w:t>HJ1043  //</w:t>
      </w:r>
      <w:r>
        <w:rPr>
          <w:rFonts w:hint="eastAsia"/>
        </w:rPr>
        <w:t>原交易密码不正确</w:t>
      </w:r>
      <w:r>
        <w:rPr>
          <w:rFonts w:hint="eastAsia"/>
        </w:rPr>
        <w:t>!</w:t>
      </w:r>
    </w:p>
    <w:p w:rsidR="0037531D" w:rsidRDefault="0037531D">
      <w:r>
        <w:rPr>
          <w:rFonts w:hint="eastAsia"/>
        </w:rPr>
        <w:tab/>
        <w:t>HJ1044  //</w:t>
      </w:r>
      <w:r>
        <w:rPr>
          <w:rFonts w:hint="eastAsia"/>
        </w:rPr>
        <w:t>无效的会员费率模板</w:t>
      </w:r>
      <w:r>
        <w:rPr>
          <w:rFonts w:hint="eastAsia"/>
        </w:rPr>
        <w:t>!</w:t>
      </w:r>
    </w:p>
    <w:p w:rsidR="0037531D" w:rsidRDefault="0037531D">
      <w:r>
        <w:rPr>
          <w:rFonts w:hint="eastAsia"/>
        </w:rPr>
        <w:tab/>
        <w:t>HJ1045  //</w:t>
      </w:r>
      <w:r>
        <w:rPr>
          <w:rFonts w:hint="eastAsia"/>
        </w:rPr>
        <w:t>无效的交易所费率模板</w:t>
      </w:r>
      <w:r>
        <w:rPr>
          <w:rFonts w:hint="eastAsia"/>
        </w:rPr>
        <w:t>!</w:t>
      </w:r>
    </w:p>
    <w:p w:rsidR="0037531D" w:rsidRDefault="0037531D">
      <w:r>
        <w:rPr>
          <w:rFonts w:hint="eastAsia"/>
        </w:rPr>
        <w:lastRenderedPageBreak/>
        <w:tab/>
        <w:t>HJ1046  //</w:t>
      </w:r>
      <w:r>
        <w:rPr>
          <w:rFonts w:hint="eastAsia"/>
        </w:rPr>
        <w:t>无效的代理机构</w:t>
      </w:r>
      <w:r>
        <w:rPr>
          <w:rFonts w:hint="eastAsia"/>
        </w:rPr>
        <w:t>!</w:t>
      </w:r>
    </w:p>
    <w:p w:rsidR="0037531D" w:rsidRDefault="0037531D">
      <w:r>
        <w:rPr>
          <w:rFonts w:hint="eastAsia"/>
        </w:rPr>
        <w:tab/>
        <w:t>HJ1047  //</w:t>
      </w:r>
      <w:r>
        <w:rPr>
          <w:rFonts w:hint="eastAsia"/>
        </w:rPr>
        <w:t>无效的客户级别</w:t>
      </w:r>
      <w:r>
        <w:rPr>
          <w:rFonts w:hint="eastAsia"/>
        </w:rPr>
        <w:t>!</w:t>
      </w:r>
    </w:p>
    <w:p w:rsidR="0037531D" w:rsidRDefault="0037531D">
      <w:r>
        <w:rPr>
          <w:rFonts w:hint="eastAsia"/>
        </w:rPr>
        <w:tab/>
        <w:t>HJ1048  //</w:t>
      </w:r>
      <w:r>
        <w:rPr>
          <w:rFonts w:hint="eastAsia"/>
        </w:rPr>
        <w:t>无效的客户经理</w:t>
      </w:r>
      <w:r>
        <w:rPr>
          <w:rFonts w:hint="eastAsia"/>
        </w:rPr>
        <w:t>!</w:t>
      </w:r>
    </w:p>
    <w:p w:rsidR="0037531D" w:rsidRDefault="0037531D">
      <w:r>
        <w:rPr>
          <w:rFonts w:hint="eastAsia"/>
        </w:rPr>
        <w:tab/>
        <w:t>HJ1049  //</w:t>
      </w:r>
      <w:r>
        <w:rPr>
          <w:rFonts w:hint="eastAsia"/>
        </w:rPr>
        <w:t>该合约代码分配比率总和不为</w:t>
      </w:r>
      <w:r>
        <w:rPr>
          <w:rFonts w:hint="eastAsia"/>
        </w:rPr>
        <w:t>1!</w:t>
      </w:r>
    </w:p>
    <w:p w:rsidR="0037531D" w:rsidRDefault="0037531D">
      <w:r>
        <w:rPr>
          <w:rFonts w:hint="eastAsia"/>
          <w:color w:val="FF0000"/>
        </w:rPr>
        <w:tab/>
      </w:r>
      <w:r>
        <w:rPr>
          <w:rFonts w:hint="eastAsia"/>
        </w:rPr>
        <w:t>HJ1050  //</w:t>
      </w:r>
      <w:r>
        <w:rPr>
          <w:rFonts w:hint="eastAsia"/>
        </w:rPr>
        <w:t>该账户状态不正常</w:t>
      </w:r>
      <w:r>
        <w:rPr>
          <w:rFonts w:hint="eastAsia"/>
        </w:rPr>
        <w:t>!</w:t>
      </w:r>
      <w:r>
        <w:rPr>
          <w:rFonts w:hint="eastAsia"/>
        </w:rPr>
        <w:tab/>
      </w:r>
    </w:p>
    <w:p w:rsidR="0037531D" w:rsidRDefault="0037531D">
      <w:r>
        <w:rPr>
          <w:rFonts w:hint="eastAsia"/>
        </w:rPr>
        <w:tab/>
        <w:t>HJ1051  //</w:t>
      </w:r>
      <w:r>
        <w:rPr>
          <w:rFonts w:hint="eastAsia"/>
        </w:rPr>
        <w:t>资金密码不能为空</w:t>
      </w:r>
    </w:p>
    <w:p w:rsidR="0037531D" w:rsidRDefault="0037531D">
      <w:r>
        <w:rPr>
          <w:rFonts w:hint="eastAsia"/>
        </w:rPr>
        <w:tab/>
        <w:t>HJ1052  //</w:t>
      </w:r>
      <w:r>
        <w:rPr>
          <w:rFonts w:hint="eastAsia"/>
        </w:rPr>
        <w:t>交易密码不能为空</w:t>
      </w:r>
    </w:p>
    <w:p w:rsidR="0037531D" w:rsidRDefault="0037531D">
      <w:r>
        <w:rPr>
          <w:rFonts w:hint="eastAsia"/>
        </w:rPr>
        <w:tab/>
        <w:t>HJ1053  //</w:t>
      </w:r>
      <w:r>
        <w:rPr>
          <w:rFonts w:hint="eastAsia"/>
        </w:rPr>
        <w:t>修改的代理机构不能跨银行</w:t>
      </w:r>
    </w:p>
    <w:p w:rsidR="0037531D" w:rsidRDefault="0037531D">
      <w:r>
        <w:rPr>
          <w:rFonts w:hint="eastAsia"/>
        </w:rPr>
        <w:tab/>
        <w:t>HJ1054  //</w:t>
      </w:r>
      <w:r>
        <w:rPr>
          <w:rFonts w:hint="eastAsia"/>
        </w:rPr>
        <w:t>客户经理的比率之和必须为</w:t>
      </w:r>
      <w:r>
        <w:rPr>
          <w:rFonts w:hint="eastAsia"/>
        </w:rPr>
        <w:t>100%</w:t>
      </w:r>
    </w:p>
    <w:p w:rsidR="0037531D" w:rsidRDefault="0037531D">
      <w:r>
        <w:rPr>
          <w:rFonts w:hint="eastAsia"/>
        </w:rPr>
        <w:tab/>
        <w:t>HJ1055  //</w:t>
      </w:r>
      <w:r>
        <w:rPr>
          <w:rFonts w:hint="eastAsia"/>
        </w:rPr>
        <w:t>新卡号与原卡号相同</w:t>
      </w:r>
    </w:p>
    <w:p w:rsidR="0037531D" w:rsidRDefault="0037531D">
      <w:r>
        <w:tab/>
      </w:r>
      <w:r>
        <w:rPr>
          <w:rFonts w:hint="eastAsia"/>
        </w:rPr>
        <w:t>HJ1056  //</w:t>
      </w:r>
      <w:r>
        <w:rPr>
          <w:rFonts w:hint="eastAsia"/>
        </w:rPr>
        <w:t>新卡号与原卡号证件类型不符</w:t>
      </w:r>
    </w:p>
    <w:p w:rsidR="0037531D" w:rsidRDefault="0037531D">
      <w:r>
        <w:rPr>
          <w:rFonts w:hint="eastAsia"/>
        </w:rPr>
        <w:tab/>
        <w:t>HJ1057  //</w:t>
      </w:r>
      <w:r>
        <w:rPr>
          <w:rFonts w:hint="eastAsia"/>
        </w:rPr>
        <w:t>无效的客户</w:t>
      </w:r>
    </w:p>
    <w:p w:rsidR="0037531D" w:rsidRDefault="0037531D">
      <w:r>
        <w:tab/>
      </w:r>
      <w:r>
        <w:rPr>
          <w:rFonts w:hint="eastAsia"/>
        </w:rPr>
        <w:t>HJ1058  //</w:t>
      </w:r>
      <w:r>
        <w:rPr>
          <w:rFonts w:hint="eastAsia"/>
        </w:rPr>
        <w:t>主机客户级别在二级系统内未配置</w:t>
      </w:r>
    </w:p>
    <w:p w:rsidR="0037531D" w:rsidRDefault="0037531D">
      <w:r>
        <w:rPr>
          <w:rFonts w:hint="eastAsia"/>
        </w:rPr>
        <w:tab/>
        <w:t>HJ1059  //</w:t>
      </w:r>
      <w:r>
        <w:rPr>
          <w:rFonts w:hint="eastAsia"/>
        </w:rPr>
        <w:t>客户未复核</w:t>
      </w:r>
    </w:p>
    <w:p w:rsidR="0037531D" w:rsidRDefault="0037531D">
      <w:r>
        <w:rPr>
          <w:rFonts w:hint="eastAsia"/>
        </w:rPr>
        <w:tab/>
        <w:t>HJ1060  //</w:t>
      </w:r>
      <w:r>
        <w:rPr>
          <w:rFonts w:hint="eastAsia"/>
        </w:rPr>
        <w:t>未开通延期交易品种，请升级</w:t>
      </w:r>
    </w:p>
    <w:p w:rsidR="0037531D" w:rsidRDefault="0037531D">
      <w:r>
        <w:rPr>
          <w:rFonts w:hint="eastAsia"/>
        </w:rPr>
        <w:tab/>
        <w:t>HJ1061  //</w:t>
      </w:r>
      <w:r>
        <w:rPr>
          <w:rFonts w:hint="eastAsia"/>
        </w:rPr>
        <w:t>未开通当前渠道</w:t>
      </w:r>
    </w:p>
    <w:p w:rsidR="0037531D" w:rsidRDefault="0037531D">
      <w:r>
        <w:rPr>
          <w:rFonts w:hint="eastAsia"/>
        </w:rPr>
        <w:t>HJ1071  //</w:t>
      </w:r>
      <w:r>
        <w:rPr>
          <w:rFonts w:hint="eastAsia"/>
        </w:rPr>
        <w:t>根据主机客户级别查不到对应的客户级别</w:t>
      </w:r>
    </w:p>
    <w:p w:rsidR="0037531D" w:rsidRDefault="0037531D">
      <w:r>
        <w:rPr>
          <w:rFonts w:hint="eastAsia"/>
        </w:rPr>
        <w:t>HJ1072  //</w:t>
      </w:r>
      <w:r>
        <w:rPr>
          <w:rFonts w:hint="eastAsia"/>
        </w:rPr>
        <w:t>开户手续费没有配置</w:t>
      </w:r>
    </w:p>
    <w:p w:rsidR="0037531D" w:rsidRDefault="0037531D">
      <w:r>
        <w:rPr>
          <w:rFonts w:hint="eastAsia"/>
        </w:rPr>
        <w:t>HJ1073  //</w:t>
      </w:r>
      <w:r>
        <w:rPr>
          <w:rFonts w:hint="eastAsia"/>
        </w:rPr>
        <w:t>无效的帐户类型</w:t>
      </w:r>
    </w:p>
    <w:p w:rsidR="0037531D" w:rsidRDefault="0037531D">
      <w:r>
        <w:rPr>
          <w:rFonts w:hint="eastAsia"/>
        </w:rPr>
        <w:t>HJ1074  //</w:t>
      </w:r>
      <w:r>
        <w:rPr>
          <w:rFonts w:hint="eastAsia"/>
        </w:rPr>
        <w:t>重开户原证件号码不正确</w:t>
      </w:r>
    </w:p>
    <w:p w:rsidR="0037531D" w:rsidRDefault="0037531D">
      <w:r>
        <w:rPr>
          <w:rFonts w:hint="eastAsia"/>
        </w:rPr>
        <w:t>HJ1075  //</w:t>
      </w:r>
      <w:r>
        <w:rPr>
          <w:rFonts w:hint="eastAsia"/>
        </w:rPr>
        <w:t>重开户原证件类型不正确</w:t>
      </w:r>
    </w:p>
    <w:p w:rsidR="0037531D" w:rsidRDefault="0037531D">
      <w:r>
        <w:rPr>
          <w:rFonts w:hint="eastAsia"/>
        </w:rPr>
        <w:t>HJ1076  //</w:t>
      </w:r>
      <w:r>
        <w:rPr>
          <w:rFonts w:hint="eastAsia"/>
        </w:rPr>
        <w:t>重开户原帐户类型不正确</w:t>
      </w:r>
    </w:p>
    <w:p w:rsidR="0037531D" w:rsidRDefault="0037531D">
      <w:r>
        <w:rPr>
          <w:rFonts w:hint="eastAsia"/>
        </w:rPr>
        <w:t>HJ1077  //</w:t>
      </w:r>
      <w:r>
        <w:rPr>
          <w:rFonts w:hint="eastAsia"/>
        </w:rPr>
        <w:t>该机构不能直接开户</w:t>
      </w:r>
    </w:p>
    <w:p w:rsidR="0037531D" w:rsidRDefault="0037531D">
      <w:r>
        <w:rPr>
          <w:rFonts w:hint="eastAsia"/>
        </w:rPr>
        <w:t>HJ1078  //</w:t>
      </w:r>
      <w:r>
        <w:rPr>
          <w:rFonts w:hint="eastAsia"/>
        </w:rPr>
        <w:t>个人证件类型不正确</w:t>
      </w:r>
    </w:p>
    <w:p w:rsidR="0037531D" w:rsidRDefault="0037531D">
      <w:r>
        <w:rPr>
          <w:rFonts w:hint="eastAsia"/>
        </w:rPr>
        <w:t>HJ1079  //</w:t>
      </w:r>
      <w:r>
        <w:rPr>
          <w:rFonts w:hint="eastAsia"/>
        </w:rPr>
        <w:t>开户手续费不正确</w:t>
      </w:r>
    </w:p>
    <w:p w:rsidR="0037531D" w:rsidRDefault="0037531D">
      <w:r>
        <w:rPr>
          <w:rFonts w:hint="eastAsia"/>
        </w:rPr>
        <w:t>HJ1080  //</w:t>
      </w:r>
      <w:r>
        <w:rPr>
          <w:rFonts w:hint="eastAsia"/>
        </w:rPr>
        <w:t>法人证件类型不正确</w:t>
      </w:r>
    </w:p>
    <w:p w:rsidR="0037531D" w:rsidRDefault="0037531D">
      <w:r>
        <w:rPr>
          <w:rFonts w:hint="eastAsia"/>
        </w:rPr>
        <w:t>HJ1081  //</w:t>
      </w:r>
      <w:r>
        <w:rPr>
          <w:rFonts w:hint="eastAsia"/>
        </w:rPr>
        <w:t>经办人证件类型不能为营业执照</w:t>
      </w:r>
    </w:p>
    <w:p w:rsidR="0037531D" w:rsidRDefault="0037531D">
      <w:r>
        <w:rPr>
          <w:rFonts w:hint="eastAsia"/>
        </w:rPr>
        <w:t>HJ1082  //</w:t>
      </w:r>
      <w:r>
        <w:rPr>
          <w:rFonts w:hint="eastAsia"/>
        </w:rPr>
        <w:t>提货人证件类型不能为营业执照</w:t>
      </w:r>
    </w:p>
    <w:p w:rsidR="0037531D" w:rsidRDefault="0037531D">
      <w:r>
        <w:rPr>
          <w:rFonts w:hint="eastAsia"/>
        </w:rPr>
        <w:lastRenderedPageBreak/>
        <w:t>HJ1083  //</w:t>
      </w:r>
      <w:r>
        <w:rPr>
          <w:rFonts w:hint="eastAsia"/>
        </w:rPr>
        <w:t>开户保证金不正确</w:t>
      </w:r>
    </w:p>
    <w:p w:rsidR="0037531D" w:rsidRDefault="0037531D">
      <w:r>
        <w:rPr>
          <w:rFonts w:hint="eastAsia"/>
        </w:rPr>
        <w:t>HJ1084  //</w:t>
      </w:r>
      <w:r>
        <w:rPr>
          <w:rFonts w:hint="eastAsia"/>
        </w:rPr>
        <w:t>手机号不能为空</w:t>
      </w:r>
    </w:p>
    <w:p w:rsidR="0037531D" w:rsidRDefault="0037531D">
      <w:r>
        <w:rPr>
          <w:rFonts w:hint="eastAsia"/>
        </w:rPr>
        <w:t>HJ1085  //</w:t>
      </w:r>
      <w:r>
        <w:rPr>
          <w:rFonts w:hint="eastAsia"/>
        </w:rPr>
        <w:t>地址不能为空</w:t>
      </w:r>
    </w:p>
    <w:p w:rsidR="0037531D" w:rsidRDefault="0037531D">
      <w:r>
        <w:rPr>
          <w:rFonts w:hint="eastAsia"/>
        </w:rPr>
        <w:t>HJ1086  //</w:t>
      </w:r>
      <w:r>
        <w:rPr>
          <w:rFonts w:hint="eastAsia"/>
        </w:rPr>
        <w:t>证件号码不正确</w:t>
      </w:r>
    </w:p>
    <w:p w:rsidR="0037531D" w:rsidRDefault="0037531D">
      <w:r>
        <w:rPr>
          <w:rFonts w:hint="eastAsia"/>
        </w:rPr>
        <w:t>HJ1087  //</w:t>
      </w:r>
      <w:r>
        <w:rPr>
          <w:rFonts w:hint="eastAsia"/>
        </w:rPr>
        <w:t>提货人姓名不能为空</w:t>
      </w:r>
    </w:p>
    <w:p w:rsidR="0037531D" w:rsidRDefault="0037531D">
      <w:r>
        <w:rPr>
          <w:rFonts w:hint="eastAsia"/>
        </w:rPr>
        <w:t>HJ1088  //</w:t>
      </w:r>
      <w:r>
        <w:rPr>
          <w:rFonts w:hint="eastAsia"/>
        </w:rPr>
        <w:t>提货人证件号码不能为空</w:t>
      </w:r>
    </w:p>
    <w:p w:rsidR="0037531D" w:rsidRDefault="0037531D">
      <w:r>
        <w:rPr>
          <w:rFonts w:hint="eastAsia"/>
        </w:rPr>
        <w:t>HJ1089  //</w:t>
      </w:r>
      <w:r>
        <w:rPr>
          <w:rFonts w:hint="eastAsia"/>
        </w:rPr>
        <w:t>提货人证件类型不能为空</w:t>
      </w:r>
    </w:p>
    <w:p w:rsidR="0037531D" w:rsidRDefault="0037531D">
      <w:r>
        <w:rPr>
          <w:rFonts w:hint="eastAsia"/>
        </w:rPr>
        <w:t>HJ1090  //</w:t>
      </w:r>
      <w:r>
        <w:rPr>
          <w:rFonts w:hint="eastAsia"/>
        </w:rPr>
        <w:t>邮政编码不能为空</w:t>
      </w:r>
    </w:p>
    <w:p w:rsidR="0037531D" w:rsidRDefault="0037531D">
      <w:r>
        <w:rPr>
          <w:rFonts w:hint="eastAsia"/>
        </w:rPr>
        <w:t>HJ1091  //</w:t>
      </w:r>
      <w:r>
        <w:rPr>
          <w:rFonts w:hint="eastAsia"/>
        </w:rPr>
        <w:t>交易经办人姓名不能为空</w:t>
      </w:r>
    </w:p>
    <w:p w:rsidR="0037531D" w:rsidRDefault="0037531D">
      <w:r>
        <w:rPr>
          <w:rFonts w:hint="eastAsia"/>
        </w:rPr>
        <w:t>HJ1092  //</w:t>
      </w:r>
      <w:r>
        <w:rPr>
          <w:rFonts w:hint="eastAsia"/>
        </w:rPr>
        <w:t>经办人证件类型不能为空</w:t>
      </w:r>
    </w:p>
    <w:p w:rsidR="0037531D" w:rsidRDefault="0037531D">
      <w:r>
        <w:rPr>
          <w:rFonts w:hint="eastAsia"/>
        </w:rPr>
        <w:t>HJ1093  //</w:t>
      </w:r>
      <w:r>
        <w:rPr>
          <w:rFonts w:hint="eastAsia"/>
        </w:rPr>
        <w:t>经办人证件号码不能为空</w:t>
      </w:r>
    </w:p>
    <w:p w:rsidR="0037531D" w:rsidRDefault="0037531D">
      <w:r>
        <w:rPr>
          <w:rFonts w:hint="eastAsia"/>
        </w:rPr>
        <w:t>HJ1094  //</w:t>
      </w:r>
      <w:r>
        <w:rPr>
          <w:rFonts w:hint="eastAsia"/>
        </w:rPr>
        <w:t>该客户不是法人客户</w:t>
      </w:r>
      <w:r>
        <w:rPr>
          <w:rFonts w:hint="eastAsia"/>
        </w:rPr>
        <w:t>,</w:t>
      </w:r>
      <w:r>
        <w:rPr>
          <w:rFonts w:hint="eastAsia"/>
        </w:rPr>
        <w:t>不能预销户</w:t>
      </w:r>
    </w:p>
    <w:p w:rsidR="0037531D" w:rsidRDefault="0037531D">
      <w:r>
        <w:rPr>
          <w:rFonts w:hint="eastAsia"/>
        </w:rPr>
        <w:t>HJ1095  //</w:t>
      </w:r>
      <w:r>
        <w:rPr>
          <w:rFonts w:hint="eastAsia"/>
        </w:rPr>
        <w:t>黄金交易账户被冻结，不允许销户</w:t>
      </w:r>
    </w:p>
    <w:p w:rsidR="0037531D" w:rsidRDefault="0037531D">
      <w:r>
        <w:rPr>
          <w:rFonts w:hint="eastAsia"/>
        </w:rPr>
        <w:t>HJ1096  //</w:t>
      </w:r>
      <w:r>
        <w:rPr>
          <w:rFonts w:hint="eastAsia"/>
        </w:rPr>
        <w:t>到主机设置黄金标志失败</w:t>
      </w:r>
    </w:p>
    <w:p w:rsidR="0037531D" w:rsidRDefault="0037531D">
      <w:r>
        <w:rPr>
          <w:rFonts w:hint="eastAsia"/>
        </w:rPr>
        <w:t>HJ1097  //</w:t>
      </w:r>
      <w:r>
        <w:rPr>
          <w:rFonts w:hint="eastAsia"/>
        </w:rPr>
        <w:t>到主机取消黄金标志失败</w:t>
      </w:r>
    </w:p>
    <w:p w:rsidR="0037531D" w:rsidRDefault="0037531D">
      <w:r>
        <w:rPr>
          <w:rFonts w:hint="eastAsia"/>
        </w:rPr>
        <w:t>HJ1098  //</w:t>
      </w:r>
      <w:r>
        <w:rPr>
          <w:rFonts w:hint="eastAsia"/>
        </w:rPr>
        <w:t>原帐户状态不能为空</w:t>
      </w:r>
    </w:p>
    <w:p w:rsidR="0037531D" w:rsidRDefault="0037531D">
      <w:r>
        <w:rPr>
          <w:rFonts w:hint="eastAsia"/>
        </w:rPr>
        <w:t>HJ1099  //</w:t>
      </w:r>
      <w:r>
        <w:rPr>
          <w:rFonts w:hint="eastAsia"/>
        </w:rPr>
        <w:t>新帐户状态不能为空</w:t>
      </w:r>
    </w:p>
    <w:p w:rsidR="0037531D" w:rsidRDefault="0037531D">
      <w:r>
        <w:rPr>
          <w:rFonts w:hint="eastAsia"/>
        </w:rPr>
        <w:t>HJ1100  //</w:t>
      </w:r>
      <w:r>
        <w:rPr>
          <w:rFonts w:hint="eastAsia"/>
        </w:rPr>
        <w:t>旧帐号状态不匹配</w:t>
      </w:r>
    </w:p>
    <w:p w:rsidR="0037531D" w:rsidRDefault="0037531D">
      <w:r>
        <w:rPr>
          <w:rFonts w:hint="eastAsia"/>
        </w:rPr>
        <w:t>HJ1101  //</w:t>
      </w:r>
      <w:r>
        <w:rPr>
          <w:rFonts w:hint="eastAsia"/>
        </w:rPr>
        <w:t>密码类型不能为空</w:t>
      </w:r>
    </w:p>
    <w:p w:rsidR="0037531D" w:rsidRDefault="0037531D">
      <w:r>
        <w:rPr>
          <w:rFonts w:hint="eastAsia"/>
        </w:rPr>
        <w:t>HJ1102  //</w:t>
      </w:r>
      <w:r>
        <w:rPr>
          <w:rFonts w:hint="eastAsia"/>
        </w:rPr>
        <w:t>旧密码不能为空</w:t>
      </w:r>
    </w:p>
    <w:p w:rsidR="0037531D" w:rsidRDefault="0037531D">
      <w:r>
        <w:rPr>
          <w:rFonts w:hint="eastAsia"/>
        </w:rPr>
        <w:t>HJ1103  //</w:t>
      </w:r>
      <w:r>
        <w:rPr>
          <w:rFonts w:hint="eastAsia"/>
        </w:rPr>
        <w:t>新密码不能为空</w:t>
      </w:r>
    </w:p>
    <w:p w:rsidR="0037531D" w:rsidRDefault="0037531D">
      <w:r>
        <w:rPr>
          <w:rFonts w:hint="eastAsia"/>
        </w:rPr>
        <w:t>HJ1104  //</w:t>
      </w:r>
      <w:r>
        <w:rPr>
          <w:rFonts w:hint="eastAsia"/>
        </w:rPr>
        <w:t>密码类型不正确</w:t>
      </w:r>
    </w:p>
    <w:p w:rsidR="0037531D" w:rsidRDefault="0037531D">
      <w:r>
        <w:rPr>
          <w:rFonts w:hint="eastAsia"/>
        </w:rPr>
        <w:t>HJ1105  //</w:t>
      </w:r>
      <w:r>
        <w:rPr>
          <w:rFonts w:hint="eastAsia"/>
        </w:rPr>
        <w:t>新银行帐号不能为空</w:t>
      </w:r>
    </w:p>
    <w:p w:rsidR="0037531D" w:rsidRDefault="0037531D">
      <w:r>
        <w:rPr>
          <w:rFonts w:hint="eastAsia"/>
        </w:rPr>
        <w:t>HJ1106  //</w:t>
      </w:r>
      <w:r>
        <w:rPr>
          <w:rFonts w:hint="eastAsia"/>
        </w:rPr>
        <w:t>证件类型不能为空</w:t>
      </w:r>
    </w:p>
    <w:p w:rsidR="0037531D" w:rsidRDefault="0037531D">
      <w:r>
        <w:rPr>
          <w:rFonts w:hint="eastAsia"/>
        </w:rPr>
        <w:t>HJ1107  //</w:t>
      </w:r>
      <w:r>
        <w:rPr>
          <w:rFonts w:hint="eastAsia"/>
        </w:rPr>
        <w:t>当日有委托交易，不允许变更卡号</w:t>
      </w:r>
    </w:p>
    <w:p w:rsidR="0037531D" w:rsidRDefault="0037531D">
      <w:r>
        <w:rPr>
          <w:rFonts w:hint="eastAsia"/>
        </w:rPr>
        <w:t>HJ1108  //</w:t>
      </w:r>
      <w:r>
        <w:rPr>
          <w:rFonts w:hint="eastAsia"/>
        </w:rPr>
        <w:t>当日有出入金，不允许变更卡号</w:t>
      </w:r>
    </w:p>
    <w:p w:rsidR="0037531D" w:rsidRDefault="0037531D">
      <w:r>
        <w:rPr>
          <w:rFonts w:hint="eastAsia"/>
        </w:rPr>
        <w:t>HJ1109  //</w:t>
      </w:r>
      <w:r>
        <w:rPr>
          <w:rFonts w:hint="eastAsia"/>
        </w:rPr>
        <w:t>当日有手续费，不允许变更卡号</w:t>
      </w:r>
    </w:p>
    <w:p w:rsidR="0037531D" w:rsidRDefault="0037531D">
      <w:r>
        <w:rPr>
          <w:rFonts w:hint="eastAsia"/>
        </w:rPr>
        <w:t>HJ1110  //</w:t>
      </w:r>
      <w:r>
        <w:rPr>
          <w:rFonts w:hint="eastAsia"/>
        </w:rPr>
        <w:t>当日有库存变动，不允许变更卡号</w:t>
      </w:r>
    </w:p>
    <w:p w:rsidR="0037531D" w:rsidRDefault="0037531D">
      <w:r>
        <w:rPr>
          <w:rFonts w:hint="eastAsia"/>
        </w:rPr>
        <w:lastRenderedPageBreak/>
        <w:t>HJ1111  //</w:t>
      </w:r>
      <w:r>
        <w:rPr>
          <w:rFonts w:hint="eastAsia"/>
        </w:rPr>
        <w:t>当日签约客户不允许变更卡号</w:t>
      </w:r>
    </w:p>
    <w:p w:rsidR="0037531D" w:rsidRDefault="0037531D">
      <w:r>
        <w:rPr>
          <w:rFonts w:hint="eastAsia"/>
        </w:rPr>
        <w:t>HJ1112  //</w:t>
      </w:r>
      <w:r>
        <w:rPr>
          <w:rFonts w:hint="eastAsia"/>
        </w:rPr>
        <w:t>已签约，不允许重复签约</w:t>
      </w:r>
    </w:p>
    <w:p w:rsidR="0037531D" w:rsidRDefault="0037531D">
      <w:r>
        <w:rPr>
          <w:rFonts w:hint="eastAsia"/>
        </w:rPr>
        <w:t>HJ1113  //</w:t>
      </w:r>
      <w:r>
        <w:rPr>
          <w:rFonts w:hint="eastAsia"/>
        </w:rPr>
        <w:t>该帐号不是个人帐号</w:t>
      </w:r>
    </w:p>
    <w:p w:rsidR="0037531D" w:rsidRDefault="0037531D">
      <w:r>
        <w:rPr>
          <w:rFonts w:hint="eastAsia"/>
        </w:rPr>
        <w:t>HJ1114  //</w:t>
      </w:r>
      <w:r>
        <w:rPr>
          <w:rFonts w:hint="eastAsia"/>
        </w:rPr>
        <w:t>是否收费标志不能为空</w:t>
      </w:r>
    </w:p>
    <w:p w:rsidR="0037531D" w:rsidRDefault="0037531D">
      <w:r>
        <w:rPr>
          <w:rFonts w:hint="eastAsia"/>
        </w:rPr>
        <w:t>HJ1115  //</w:t>
      </w:r>
      <w:r>
        <w:rPr>
          <w:rFonts w:hint="eastAsia"/>
        </w:rPr>
        <w:t>客户名称不能为空</w:t>
      </w:r>
    </w:p>
    <w:p w:rsidR="0037531D" w:rsidRDefault="0037531D">
      <w:r>
        <w:rPr>
          <w:rFonts w:hint="eastAsia"/>
        </w:rPr>
        <w:t>HJ1116  //</w:t>
      </w:r>
      <w:r>
        <w:rPr>
          <w:rFonts w:hint="eastAsia"/>
        </w:rPr>
        <w:t>开通交易渠道不能为空</w:t>
      </w:r>
    </w:p>
    <w:p w:rsidR="0037531D" w:rsidRDefault="0037531D">
      <w:r>
        <w:rPr>
          <w:rFonts w:hint="eastAsia"/>
        </w:rPr>
        <w:t>HJ1117  //</w:t>
      </w:r>
      <w:r>
        <w:rPr>
          <w:rFonts w:hint="eastAsia"/>
        </w:rPr>
        <w:t>地区代码不能为空</w:t>
      </w:r>
    </w:p>
    <w:p w:rsidR="0037531D" w:rsidRDefault="0037531D">
      <w:r>
        <w:rPr>
          <w:rFonts w:hint="eastAsia"/>
        </w:rPr>
        <w:t>HJ1118  //</w:t>
      </w:r>
      <w:r>
        <w:rPr>
          <w:rFonts w:hint="eastAsia"/>
        </w:rPr>
        <w:t>质权人标志不能为空</w:t>
      </w:r>
    </w:p>
    <w:p w:rsidR="0037531D" w:rsidRDefault="0037531D">
      <w:r>
        <w:rPr>
          <w:rFonts w:hint="eastAsia"/>
        </w:rPr>
        <w:t>HJ1119  //</w:t>
      </w:r>
      <w:r>
        <w:rPr>
          <w:rFonts w:hint="eastAsia"/>
        </w:rPr>
        <w:t>有冻结帐户资金</w:t>
      </w:r>
    </w:p>
    <w:p w:rsidR="0037531D" w:rsidRDefault="0037531D">
      <w:r>
        <w:rPr>
          <w:rFonts w:hint="eastAsia"/>
        </w:rPr>
        <w:t>HJ1120  //</w:t>
      </w:r>
      <w:r>
        <w:rPr>
          <w:rFonts w:hint="eastAsia"/>
        </w:rPr>
        <w:t>有白银发票冻结</w:t>
      </w:r>
    </w:p>
    <w:p w:rsidR="0037531D" w:rsidRDefault="0037531D">
      <w:r>
        <w:rPr>
          <w:rFonts w:hint="eastAsia"/>
        </w:rPr>
        <w:t>HJ1121  //</w:t>
      </w:r>
      <w:r>
        <w:rPr>
          <w:rFonts w:hint="eastAsia"/>
        </w:rPr>
        <w:t>有白银交割准备金</w:t>
      </w:r>
    </w:p>
    <w:p w:rsidR="0037531D" w:rsidRDefault="0037531D">
      <w:r>
        <w:rPr>
          <w:rFonts w:hint="eastAsia"/>
        </w:rPr>
        <w:t>HJ1122  //</w:t>
      </w:r>
      <w:r>
        <w:rPr>
          <w:rFonts w:hint="eastAsia"/>
        </w:rPr>
        <w:t>取得分段计息数据时发现日期设置错误</w:t>
      </w:r>
    </w:p>
    <w:p w:rsidR="0037531D" w:rsidRDefault="0037531D">
      <w:r>
        <w:rPr>
          <w:rFonts w:hint="eastAsia"/>
        </w:rPr>
        <w:t>HJ1123  //</w:t>
      </w:r>
      <w:r>
        <w:rPr>
          <w:rFonts w:hint="eastAsia"/>
        </w:rPr>
        <w:t>该客户不是预开户状态</w:t>
      </w:r>
      <w:r>
        <w:rPr>
          <w:rFonts w:hint="eastAsia"/>
        </w:rPr>
        <w:t>,</w:t>
      </w:r>
      <w:r>
        <w:rPr>
          <w:rFonts w:hint="eastAsia"/>
        </w:rPr>
        <w:t>不能复核</w:t>
      </w:r>
    </w:p>
    <w:p w:rsidR="0037531D" w:rsidRDefault="0037531D">
      <w:r>
        <w:rPr>
          <w:rFonts w:hint="eastAsia"/>
        </w:rPr>
        <w:t>HJ1124  //</w:t>
      </w:r>
      <w:r>
        <w:t>新密码与原密码相同</w:t>
      </w:r>
    </w:p>
    <w:p w:rsidR="0037531D" w:rsidRDefault="0037531D">
      <w:r>
        <w:rPr>
          <w:rFonts w:hint="eastAsia"/>
        </w:rPr>
        <w:t>HJ1125  //</w:t>
      </w:r>
      <w:r>
        <w:t>原密码输入错</w:t>
      </w:r>
    </w:p>
    <w:p w:rsidR="0037531D" w:rsidRDefault="0037531D">
      <w:r>
        <w:rPr>
          <w:rFonts w:hint="eastAsia"/>
        </w:rPr>
        <w:t>HJ1126  //</w:t>
      </w:r>
      <w:r>
        <w:rPr>
          <w:rFonts w:hint="eastAsia"/>
        </w:rPr>
        <w:t>尚未生成日结单</w:t>
      </w:r>
    </w:p>
    <w:p w:rsidR="0037531D" w:rsidRDefault="0037531D">
      <w:r>
        <w:rPr>
          <w:rFonts w:hint="eastAsia"/>
        </w:rPr>
        <w:t>HJ1127  //</w:t>
      </w:r>
      <w:r>
        <w:rPr>
          <w:rFonts w:hint="eastAsia"/>
        </w:rPr>
        <w:t>代理机构不存在</w:t>
      </w:r>
    </w:p>
    <w:p w:rsidR="0037531D" w:rsidRDefault="0037531D">
      <w:r>
        <w:rPr>
          <w:rFonts w:hint="eastAsia"/>
        </w:rPr>
        <w:t>HJ1128//</w:t>
      </w:r>
      <w:r>
        <w:t>没有配置代理账户</w:t>
      </w:r>
    </w:p>
    <w:p w:rsidR="0037531D" w:rsidRDefault="0037531D">
      <w:r>
        <w:t>HJ1129</w:t>
      </w:r>
      <w:r>
        <w:t>无效的证件类型</w:t>
      </w:r>
    </w:p>
    <w:p w:rsidR="0037531D" w:rsidRDefault="0037531D">
      <w:pPr>
        <w:pStyle w:val="2"/>
      </w:pPr>
      <w:bookmarkStart w:id="628" w:name="_Toc381258181"/>
      <w:bookmarkStart w:id="629" w:name="_Toc381368132"/>
      <w:bookmarkStart w:id="630" w:name="_Toc382472239"/>
      <w:bookmarkStart w:id="631" w:name="_Toc458763577"/>
      <w:r>
        <w:rPr>
          <w:rFonts w:hint="eastAsia"/>
        </w:rPr>
        <w:t>资金相关错误码</w:t>
      </w:r>
      <w:r>
        <w:rPr>
          <w:rFonts w:hint="eastAsia"/>
        </w:rPr>
        <w:t xml:space="preserve"> HJ2XXXX</w:t>
      </w:r>
      <w:bookmarkEnd w:id="628"/>
      <w:bookmarkEnd w:id="629"/>
      <w:bookmarkEnd w:id="630"/>
      <w:bookmarkEnd w:id="631"/>
    </w:p>
    <w:p w:rsidR="0037531D" w:rsidRDefault="0037531D">
      <w:r>
        <w:rPr>
          <w:rFonts w:hint="eastAsia"/>
        </w:rPr>
        <w:tab/>
        <w:t>HJ2001  //</w:t>
      </w:r>
      <w:r>
        <w:rPr>
          <w:rFonts w:hint="eastAsia"/>
        </w:rPr>
        <w:t>存取标志错误</w:t>
      </w:r>
      <w:r>
        <w:rPr>
          <w:rFonts w:hint="eastAsia"/>
        </w:rPr>
        <w:t>!</w:t>
      </w:r>
    </w:p>
    <w:p w:rsidR="0037531D" w:rsidRDefault="0037531D">
      <w:r>
        <w:rPr>
          <w:rFonts w:hint="eastAsia"/>
        </w:rPr>
        <w:tab/>
        <w:t>HJ2002  //</w:t>
      </w:r>
      <w:r>
        <w:rPr>
          <w:rFonts w:hint="eastAsia"/>
        </w:rPr>
        <w:t>资金密码错误</w:t>
      </w:r>
    </w:p>
    <w:p w:rsidR="0037531D" w:rsidRDefault="0037531D">
      <w:r>
        <w:rPr>
          <w:rFonts w:hint="eastAsia"/>
        </w:rPr>
        <w:tab/>
        <w:t>HJ2003  //</w:t>
      </w:r>
      <w:r>
        <w:rPr>
          <w:rFonts w:hint="eastAsia"/>
        </w:rPr>
        <w:t>当前流水状态不允许复核</w:t>
      </w:r>
      <w:r>
        <w:rPr>
          <w:rFonts w:hint="eastAsia"/>
        </w:rPr>
        <w:t>!</w:t>
      </w:r>
    </w:p>
    <w:p w:rsidR="0037531D" w:rsidRDefault="0037531D">
      <w:r>
        <w:rPr>
          <w:rFonts w:hint="eastAsia"/>
        </w:rPr>
        <w:tab/>
        <w:t>HJ2004  //</w:t>
      </w:r>
      <w:r>
        <w:rPr>
          <w:rFonts w:hint="eastAsia"/>
        </w:rPr>
        <w:t>终端来源无权复核</w:t>
      </w:r>
      <w:r>
        <w:rPr>
          <w:rFonts w:hint="eastAsia"/>
        </w:rPr>
        <w:t>!</w:t>
      </w:r>
    </w:p>
    <w:p w:rsidR="0037531D" w:rsidRDefault="0037531D">
      <w:r>
        <w:rPr>
          <w:rFonts w:hint="eastAsia"/>
        </w:rPr>
        <w:tab/>
        <w:t>HJ2005  //</w:t>
      </w:r>
      <w:r>
        <w:rPr>
          <w:rFonts w:hint="eastAsia"/>
        </w:rPr>
        <w:t>复核操作员与申请操作员相同</w:t>
      </w:r>
      <w:r>
        <w:rPr>
          <w:rFonts w:hint="eastAsia"/>
        </w:rPr>
        <w:t>,</w:t>
      </w:r>
      <w:r>
        <w:rPr>
          <w:rFonts w:hint="eastAsia"/>
        </w:rPr>
        <w:t>复核失败</w:t>
      </w:r>
      <w:r>
        <w:rPr>
          <w:rFonts w:hint="eastAsia"/>
        </w:rPr>
        <w:t>!</w:t>
      </w:r>
    </w:p>
    <w:p w:rsidR="0037531D" w:rsidRDefault="0037531D">
      <w:r>
        <w:rPr>
          <w:rFonts w:hint="eastAsia"/>
        </w:rPr>
        <w:tab/>
        <w:t>HJ2006  //</w:t>
      </w:r>
      <w:r>
        <w:rPr>
          <w:rFonts w:hint="eastAsia"/>
        </w:rPr>
        <w:t>无流水记录</w:t>
      </w:r>
    </w:p>
    <w:p w:rsidR="0037531D" w:rsidRDefault="0037531D">
      <w:r>
        <w:rPr>
          <w:rFonts w:hint="eastAsia"/>
        </w:rPr>
        <w:tab/>
        <w:t>HJ2007  //</w:t>
      </w:r>
      <w:r>
        <w:rPr>
          <w:rFonts w:hint="eastAsia"/>
        </w:rPr>
        <w:t>可用资金不足</w:t>
      </w:r>
    </w:p>
    <w:p w:rsidR="0037531D" w:rsidRDefault="0037531D">
      <w:r>
        <w:rPr>
          <w:rFonts w:hint="eastAsia"/>
        </w:rPr>
        <w:lastRenderedPageBreak/>
        <w:tab/>
        <w:t>HJ2008  //</w:t>
      </w:r>
      <w:r>
        <w:rPr>
          <w:rFonts w:hint="eastAsia"/>
        </w:rPr>
        <w:t>此操作标志已经废弃</w:t>
      </w:r>
      <w:r>
        <w:rPr>
          <w:rFonts w:hint="eastAsia"/>
        </w:rPr>
        <w:t>!</w:t>
      </w:r>
    </w:p>
    <w:p w:rsidR="0037531D" w:rsidRDefault="0037531D">
      <w:r>
        <w:rPr>
          <w:rFonts w:hint="eastAsia"/>
        </w:rPr>
        <w:tab/>
        <w:t>HJ2009  //</w:t>
      </w:r>
      <w:r>
        <w:rPr>
          <w:rFonts w:hint="eastAsia"/>
        </w:rPr>
        <w:t>金额需大于</w:t>
      </w:r>
      <w:r>
        <w:rPr>
          <w:rFonts w:hint="eastAsia"/>
        </w:rPr>
        <w:t>0</w:t>
      </w:r>
    </w:p>
    <w:p w:rsidR="0037531D" w:rsidRDefault="0037531D">
      <w:r>
        <w:rPr>
          <w:rFonts w:hint="eastAsia"/>
        </w:rPr>
        <w:tab/>
        <w:t>HJ2010  //</w:t>
      </w:r>
      <w:r>
        <w:rPr>
          <w:rFonts w:hint="eastAsia"/>
        </w:rPr>
        <w:t>可提佣金不足</w:t>
      </w:r>
      <w:r>
        <w:rPr>
          <w:rFonts w:hint="eastAsia"/>
        </w:rPr>
        <w:t>!</w:t>
      </w:r>
    </w:p>
    <w:p w:rsidR="0037531D" w:rsidRDefault="0037531D">
      <w:r>
        <w:rPr>
          <w:rFonts w:hint="eastAsia"/>
        </w:rPr>
        <w:tab/>
        <w:t>HJ2011  //</w:t>
      </w:r>
      <w:r>
        <w:rPr>
          <w:rFonts w:hint="eastAsia"/>
        </w:rPr>
        <w:t>可提资金不足</w:t>
      </w:r>
      <w:r>
        <w:rPr>
          <w:rFonts w:hint="eastAsia"/>
        </w:rPr>
        <w:t>!</w:t>
      </w:r>
    </w:p>
    <w:p w:rsidR="0037531D" w:rsidRDefault="0037531D">
      <w:r>
        <w:rPr>
          <w:rFonts w:hint="eastAsia"/>
        </w:rPr>
        <w:tab/>
        <w:t>HJ2012  //</w:t>
      </w:r>
      <w:r>
        <w:rPr>
          <w:rFonts w:hint="eastAsia"/>
        </w:rPr>
        <w:t>可提资金校验失败</w:t>
      </w:r>
      <w:r>
        <w:rPr>
          <w:rFonts w:hint="eastAsia"/>
        </w:rPr>
        <w:t>!</w:t>
      </w:r>
    </w:p>
    <w:p w:rsidR="0037531D" w:rsidRDefault="0037531D">
      <w:r>
        <w:rPr>
          <w:rFonts w:hint="eastAsia"/>
        </w:rPr>
        <w:tab/>
        <w:t>HJ2013  //</w:t>
      </w:r>
      <w:r>
        <w:rPr>
          <w:rFonts w:hint="eastAsia"/>
        </w:rPr>
        <w:t>可用资金校验失败</w:t>
      </w:r>
      <w:r>
        <w:rPr>
          <w:rFonts w:hint="eastAsia"/>
        </w:rPr>
        <w:t>!</w:t>
      </w:r>
      <w:r>
        <w:rPr>
          <w:rFonts w:hint="eastAsia"/>
        </w:rPr>
        <w:tab/>
      </w:r>
    </w:p>
    <w:p w:rsidR="0037531D" w:rsidRDefault="0037531D">
      <w:r>
        <w:rPr>
          <w:rFonts w:hint="eastAsia"/>
        </w:rPr>
        <w:tab/>
        <w:t>HJ2014  //</w:t>
      </w:r>
      <w:r>
        <w:rPr>
          <w:rFonts w:hint="eastAsia"/>
        </w:rPr>
        <w:t>当前时间不允许出入金</w:t>
      </w:r>
    </w:p>
    <w:p w:rsidR="0037531D" w:rsidRDefault="0037531D">
      <w:r>
        <w:t>HJ2016</w:t>
      </w:r>
      <w:r>
        <w:rPr>
          <w:rFonts w:hint="eastAsia"/>
        </w:rPr>
        <w:t xml:space="preserve"> //</w:t>
      </w:r>
      <w:r>
        <w:t>获取法人会员代理会员银行账号错误</w:t>
      </w:r>
    </w:p>
    <w:p w:rsidR="0037531D" w:rsidRDefault="0037531D">
      <w:r>
        <w:t>HJ201</w:t>
      </w:r>
      <w:r>
        <w:rPr>
          <w:rFonts w:hint="eastAsia"/>
        </w:rPr>
        <w:t>7 //</w:t>
      </w:r>
      <w:r>
        <w:t>原主机交易类型</w:t>
      </w:r>
      <w:r>
        <w:rPr>
          <w:rFonts w:hint="eastAsia"/>
        </w:rPr>
        <w:t>无效</w:t>
      </w:r>
    </w:p>
    <w:p w:rsidR="0037531D" w:rsidRDefault="0037531D">
      <w:r>
        <w:t>HJ201</w:t>
      </w:r>
      <w:r>
        <w:rPr>
          <w:rFonts w:hint="eastAsia"/>
        </w:rPr>
        <w:t>8 //</w:t>
      </w:r>
      <w:r>
        <w:t>无效的法人帐号</w:t>
      </w:r>
    </w:p>
    <w:p w:rsidR="0037531D" w:rsidRDefault="0037531D">
      <w:r>
        <w:t>HJ201</w:t>
      </w:r>
      <w:r>
        <w:rPr>
          <w:rFonts w:hint="eastAsia"/>
        </w:rPr>
        <w:t>9 //</w:t>
      </w:r>
      <w:r>
        <w:t>费用不一致</w:t>
      </w:r>
    </w:p>
    <w:p w:rsidR="0037531D" w:rsidRDefault="0037531D">
      <w:r>
        <w:t>HJ20</w:t>
      </w:r>
      <w:r>
        <w:rPr>
          <w:rFonts w:hint="eastAsia"/>
        </w:rPr>
        <w:t>20 //</w:t>
      </w:r>
      <w:r>
        <w:t>账户状态为非正常状态，不允许入金</w:t>
      </w:r>
    </w:p>
    <w:p w:rsidR="0037531D" w:rsidRDefault="0037531D">
      <w:r>
        <w:t>HJ20</w:t>
      </w:r>
      <w:r>
        <w:rPr>
          <w:rFonts w:hint="eastAsia"/>
        </w:rPr>
        <w:t>21 //</w:t>
      </w:r>
      <w:r>
        <w:t>账户状态为非正常或结息状态，不允许出金</w:t>
      </w:r>
    </w:p>
    <w:p w:rsidR="0037531D" w:rsidRDefault="0037531D">
      <w:r>
        <w:rPr>
          <w:rFonts w:hint="eastAsia"/>
        </w:rPr>
        <w:t>HJ2100 //</w:t>
      </w:r>
      <w:r>
        <w:rPr>
          <w:rFonts w:hint="eastAsia"/>
        </w:rPr>
        <w:t>清算时间不能出入金</w:t>
      </w:r>
    </w:p>
    <w:p w:rsidR="0037531D" w:rsidRDefault="0037531D">
      <w:r>
        <w:rPr>
          <w:rFonts w:hint="eastAsia"/>
        </w:rPr>
        <w:t>HJ2165//</w:t>
      </w:r>
      <w:r>
        <w:rPr>
          <w:rFonts w:hint="eastAsia"/>
        </w:rPr>
        <w:t>银行卡号未签约</w:t>
      </w:r>
    </w:p>
    <w:p w:rsidR="0037531D" w:rsidRDefault="0037531D">
      <w:pPr>
        <w:pStyle w:val="2"/>
      </w:pPr>
      <w:bookmarkStart w:id="632" w:name="_Toc381258182"/>
      <w:bookmarkStart w:id="633" w:name="_Toc381368133"/>
      <w:bookmarkStart w:id="634" w:name="_Toc382472240"/>
      <w:bookmarkStart w:id="635" w:name="_Toc458763578"/>
      <w:r>
        <w:rPr>
          <w:rFonts w:hint="eastAsia"/>
        </w:rPr>
        <w:t>仓储相关错误码</w:t>
      </w:r>
      <w:r>
        <w:rPr>
          <w:rFonts w:hint="eastAsia"/>
        </w:rPr>
        <w:t xml:space="preserve"> HJ3XXXX</w:t>
      </w:r>
      <w:bookmarkEnd w:id="632"/>
      <w:bookmarkEnd w:id="633"/>
      <w:bookmarkEnd w:id="634"/>
      <w:bookmarkEnd w:id="635"/>
    </w:p>
    <w:p w:rsidR="0037531D" w:rsidRDefault="0037531D">
      <w:r>
        <w:rPr>
          <w:rFonts w:hint="eastAsia"/>
        </w:rPr>
        <w:tab/>
        <w:t>HJ3001  //</w:t>
      </w:r>
      <w:r>
        <w:rPr>
          <w:rFonts w:hint="eastAsia"/>
        </w:rPr>
        <w:t>提货单状态为已提货的不允许修改</w:t>
      </w:r>
      <w:r>
        <w:rPr>
          <w:rFonts w:hint="eastAsia"/>
        </w:rPr>
        <w:t>!</w:t>
      </w:r>
    </w:p>
    <w:p w:rsidR="0037531D" w:rsidRDefault="0037531D">
      <w:r>
        <w:rPr>
          <w:rFonts w:hint="eastAsia"/>
        </w:rPr>
        <w:tab/>
        <w:t>HJ3002  //</w:t>
      </w:r>
      <w:r>
        <w:rPr>
          <w:rFonts w:hint="eastAsia"/>
        </w:rPr>
        <w:t>库存不足</w:t>
      </w:r>
    </w:p>
    <w:p w:rsidR="0037531D" w:rsidRDefault="0037531D">
      <w:r>
        <w:rPr>
          <w:rFonts w:hint="eastAsia"/>
        </w:rPr>
        <w:tab/>
        <w:t>HJ3003  //</w:t>
      </w:r>
      <w:r>
        <w:rPr>
          <w:rFonts w:hint="eastAsia"/>
        </w:rPr>
        <w:t>非提货日</w:t>
      </w:r>
    </w:p>
    <w:p w:rsidR="0037531D" w:rsidRDefault="0037531D">
      <w:r>
        <w:rPr>
          <w:rFonts w:hint="eastAsia"/>
        </w:rPr>
        <w:tab/>
        <w:t>HJ3004  //</w:t>
      </w:r>
      <w:r>
        <w:rPr>
          <w:rFonts w:hint="eastAsia"/>
        </w:rPr>
        <w:t>提货单状态为已提货的不允许删除</w:t>
      </w:r>
      <w:r>
        <w:rPr>
          <w:rFonts w:hint="eastAsia"/>
        </w:rPr>
        <w:t>!</w:t>
      </w:r>
    </w:p>
    <w:p w:rsidR="0037531D" w:rsidRDefault="0037531D">
      <w:r>
        <w:rPr>
          <w:rFonts w:hint="eastAsia"/>
        </w:rPr>
        <w:tab/>
        <w:t>HJ3005  //</w:t>
      </w:r>
      <w:r>
        <w:rPr>
          <w:rFonts w:hint="eastAsia"/>
        </w:rPr>
        <w:t>已经复核通过的不允许再次复核</w:t>
      </w:r>
      <w:r>
        <w:rPr>
          <w:rFonts w:hint="eastAsia"/>
        </w:rPr>
        <w:t>!</w:t>
      </w:r>
    </w:p>
    <w:p w:rsidR="0037531D" w:rsidRDefault="0037531D">
      <w:r>
        <w:rPr>
          <w:rFonts w:hint="eastAsia"/>
        </w:rPr>
        <w:tab/>
        <w:t>HJ3006  //</w:t>
      </w:r>
      <w:r>
        <w:rPr>
          <w:rFonts w:hint="eastAsia"/>
        </w:rPr>
        <w:t>提货状态为申请提货才能复核</w:t>
      </w:r>
      <w:r>
        <w:rPr>
          <w:rFonts w:hint="eastAsia"/>
        </w:rPr>
        <w:t>!</w:t>
      </w:r>
    </w:p>
    <w:p w:rsidR="0037531D" w:rsidRDefault="0037531D">
      <w:r>
        <w:rPr>
          <w:rFonts w:hint="eastAsia"/>
        </w:rPr>
        <w:tab/>
        <w:t>HJ3007  //</w:t>
      </w:r>
      <w:r>
        <w:rPr>
          <w:rFonts w:hint="eastAsia"/>
        </w:rPr>
        <w:t>一级系统提货单号码不能重复</w:t>
      </w:r>
      <w:r>
        <w:rPr>
          <w:rFonts w:hint="eastAsia"/>
        </w:rPr>
        <w:t>!</w:t>
      </w:r>
    </w:p>
    <w:p w:rsidR="0037531D" w:rsidRDefault="0037531D">
      <w:r>
        <w:rPr>
          <w:rFonts w:hint="eastAsia"/>
        </w:rPr>
        <w:tab/>
        <w:t>HJ3008  //</w:t>
      </w:r>
      <w:r>
        <w:rPr>
          <w:rFonts w:hint="eastAsia"/>
        </w:rPr>
        <w:t>库存不够不能进行复核</w:t>
      </w:r>
      <w:r>
        <w:rPr>
          <w:rFonts w:hint="eastAsia"/>
        </w:rPr>
        <w:t>!</w:t>
      </w:r>
    </w:p>
    <w:p w:rsidR="0037531D" w:rsidRDefault="0037531D">
      <w:r>
        <w:rPr>
          <w:rFonts w:hint="eastAsia"/>
        </w:rPr>
        <w:tab/>
        <w:t>HJ3009  //</w:t>
      </w:r>
      <w:r>
        <w:rPr>
          <w:rFonts w:hint="eastAsia"/>
        </w:rPr>
        <w:t>提货单编号不能为空</w:t>
      </w:r>
      <w:r>
        <w:rPr>
          <w:rFonts w:hint="eastAsia"/>
        </w:rPr>
        <w:t>!</w:t>
      </w:r>
    </w:p>
    <w:p w:rsidR="0037531D" w:rsidRDefault="0037531D">
      <w:r>
        <w:rPr>
          <w:rFonts w:hint="eastAsia"/>
        </w:rPr>
        <w:tab/>
        <w:t>HJ3010  //</w:t>
      </w:r>
      <w:r>
        <w:rPr>
          <w:rFonts w:hint="eastAsia"/>
        </w:rPr>
        <w:t>提金申请日期不能为空</w:t>
      </w:r>
    </w:p>
    <w:p w:rsidR="0037531D" w:rsidRDefault="0037531D">
      <w:r>
        <w:rPr>
          <w:rFonts w:hint="eastAsia"/>
        </w:rPr>
        <w:tab/>
        <w:t>HJ3011  //</w:t>
      </w:r>
      <w:r>
        <w:rPr>
          <w:rFonts w:hint="eastAsia"/>
        </w:rPr>
        <w:t>提货开始日期不能为空</w:t>
      </w:r>
      <w:r>
        <w:rPr>
          <w:rFonts w:hint="eastAsia"/>
        </w:rPr>
        <w:t>!</w:t>
      </w:r>
    </w:p>
    <w:p w:rsidR="0037531D" w:rsidRDefault="0037531D">
      <w:r>
        <w:rPr>
          <w:rFonts w:hint="eastAsia"/>
        </w:rPr>
        <w:lastRenderedPageBreak/>
        <w:tab/>
        <w:t>HJ3012  //</w:t>
      </w:r>
      <w:r>
        <w:rPr>
          <w:rFonts w:hint="eastAsia"/>
        </w:rPr>
        <w:t>提货结束日期不能为空</w:t>
      </w:r>
      <w:r>
        <w:rPr>
          <w:rFonts w:hint="eastAsia"/>
        </w:rPr>
        <w:t>!</w:t>
      </w:r>
    </w:p>
    <w:p w:rsidR="0037531D" w:rsidRDefault="0037531D">
      <w:r>
        <w:rPr>
          <w:rFonts w:hint="eastAsia"/>
        </w:rPr>
        <w:tab/>
        <w:t>HJ3013  //</w:t>
      </w:r>
      <w:r>
        <w:rPr>
          <w:rFonts w:hint="eastAsia"/>
        </w:rPr>
        <w:t>只有未复核状态才可以复核不通过</w:t>
      </w:r>
      <w:r>
        <w:rPr>
          <w:rFonts w:hint="eastAsia"/>
        </w:rPr>
        <w:t>!</w:t>
      </w:r>
    </w:p>
    <w:p w:rsidR="0037531D" w:rsidRDefault="0037531D">
      <w:r>
        <w:rPr>
          <w:rFonts w:hint="eastAsia"/>
        </w:rPr>
        <w:tab/>
        <w:t>HJ3014  //</w:t>
      </w:r>
      <w:r>
        <w:rPr>
          <w:rFonts w:hint="eastAsia"/>
        </w:rPr>
        <w:t>复核状态已不允许撤消</w:t>
      </w:r>
      <w:r>
        <w:rPr>
          <w:rFonts w:hint="eastAsia"/>
        </w:rPr>
        <w:t>!</w:t>
      </w:r>
    </w:p>
    <w:p w:rsidR="0037531D" w:rsidRDefault="0037531D">
      <w:r>
        <w:rPr>
          <w:rFonts w:hint="eastAsia"/>
        </w:rPr>
        <w:tab/>
        <w:t>HJ3015  //</w:t>
      </w:r>
      <w:r>
        <w:rPr>
          <w:rFonts w:hint="eastAsia"/>
        </w:rPr>
        <w:t>处理异常或超时，请稍后再试</w:t>
      </w:r>
    </w:p>
    <w:p w:rsidR="0037531D" w:rsidRDefault="0037531D">
      <w:r>
        <w:rPr>
          <w:rFonts w:hint="eastAsia"/>
        </w:rPr>
        <w:tab/>
        <w:t>HJ3016  //</w:t>
      </w:r>
      <w:r>
        <w:rPr>
          <w:rFonts w:hint="eastAsia"/>
        </w:rPr>
        <w:t>交易所处理异常</w:t>
      </w:r>
    </w:p>
    <w:p w:rsidR="0037531D" w:rsidRDefault="0037531D">
      <w:r>
        <w:rPr>
          <w:rFonts w:hint="eastAsia"/>
        </w:rPr>
        <w:t>HJ3101   //</w:t>
      </w:r>
      <w:r>
        <w:rPr>
          <w:rFonts w:hint="eastAsia"/>
        </w:rPr>
        <w:t>提金品种不能为空</w:t>
      </w:r>
    </w:p>
    <w:p w:rsidR="0037531D" w:rsidRDefault="0037531D">
      <w:r>
        <w:rPr>
          <w:rFonts w:hint="eastAsia"/>
        </w:rPr>
        <w:t>HJ3102   //</w:t>
      </w:r>
      <w:r>
        <w:rPr>
          <w:rFonts w:hint="eastAsia"/>
        </w:rPr>
        <w:t>提货重量不能小于等于零</w:t>
      </w:r>
      <w:r>
        <w:rPr>
          <w:rFonts w:hint="eastAsia"/>
        </w:rPr>
        <w:t>!</w:t>
      </w:r>
    </w:p>
    <w:p w:rsidR="0037531D" w:rsidRDefault="0037531D">
      <w:r>
        <w:rPr>
          <w:rFonts w:hint="eastAsia"/>
        </w:rPr>
        <w:t>HJ3103   //</w:t>
      </w:r>
      <w:r>
        <w:rPr>
          <w:rFonts w:hint="eastAsia"/>
        </w:rPr>
        <w:t>提货城市不能为空</w:t>
      </w:r>
      <w:r>
        <w:rPr>
          <w:rFonts w:hint="eastAsia"/>
        </w:rPr>
        <w:t>!</w:t>
      </w:r>
    </w:p>
    <w:p w:rsidR="0037531D" w:rsidRDefault="0037531D">
      <w:r>
        <w:rPr>
          <w:rFonts w:hint="eastAsia"/>
        </w:rPr>
        <w:t>HJ3104   //</w:t>
      </w:r>
      <w:r>
        <w:rPr>
          <w:rFonts w:hint="eastAsia"/>
        </w:rPr>
        <w:t>法人的提货人不能为空</w:t>
      </w:r>
      <w:r>
        <w:rPr>
          <w:rFonts w:hint="eastAsia"/>
        </w:rPr>
        <w:t>!</w:t>
      </w:r>
    </w:p>
    <w:p w:rsidR="0037531D" w:rsidRDefault="0037531D">
      <w:r>
        <w:rPr>
          <w:rFonts w:hint="eastAsia"/>
        </w:rPr>
        <w:t>HJ3105   //</w:t>
      </w:r>
      <w:r>
        <w:rPr>
          <w:rFonts w:hint="eastAsia"/>
        </w:rPr>
        <w:t>法人的提货人不正确</w:t>
      </w:r>
      <w:r>
        <w:rPr>
          <w:rFonts w:hint="eastAsia"/>
        </w:rPr>
        <w:t>!</w:t>
      </w:r>
    </w:p>
    <w:p w:rsidR="0037531D" w:rsidRDefault="0037531D">
      <w:r>
        <w:rPr>
          <w:rFonts w:hint="eastAsia"/>
        </w:rPr>
        <w:t>HJ3106   //</w:t>
      </w:r>
      <w:r>
        <w:rPr>
          <w:rFonts w:hint="eastAsia"/>
        </w:rPr>
        <w:t>提货人证件类型不能为空</w:t>
      </w:r>
      <w:r>
        <w:rPr>
          <w:rFonts w:hint="eastAsia"/>
        </w:rPr>
        <w:t>!</w:t>
      </w:r>
    </w:p>
    <w:p w:rsidR="0037531D" w:rsidRDefault="0037531D">
      <w:r>
        <w:rPr>
          <w:rFonts w:hint="eastAsia"/>
        </w:rPr>
        <w:t>HJ3107   //</w:t>
      </w:r>
      <w:r>
        <w:rPr>
          <w:rFonts w:hint="eastAsia"/>
        </w:rPr>
        <w:t>提货人证件号码不能为空</w:t>
      </w:r>
      <w:r>
        <w:rPr>
          <w:rFonts w:hint="eastAsia"/>
        </w:rPr>
        <w:t>!</w:t>
      </w:r>
    </w:p>
    <w:p w:rsidR="0037531D" w:rsidRDefault="0037531D">
      <w:r>
        <w:rPr>
          <w:rFonts w:hint="eastAsia"/>
        </w:rPr>
        <w:t>HJ3108   //</w:t>
      </w:r>
      <w:r>
        <w:rPr>
          <w:rFonts w:hint="eastAsia"/>
        </w:rPr>
        <w:t>提货密码不能为空</w:t>
      </w:r>
      <w:r>
        <w:rPr>
          <w:rFonts w:hint="eastAsia"/>
        </w:rPr>
        <w:t>!</w:t>
      </w:r>
    </w:p>
    <w:p w:rsidR="0037531D" w:rsidRDefault="0037531D">
      <w:r>
        <w:rPr>
          <w:rFonts w:hint="eastAsia"/>
        </w:rPr>
        <w:t>HJ3109   //</w:t>
      </w:r>
      <w:r>
        <w:rPr>
          <w:rFonts w:hint="eastAsia"/>
        </w:rPr>
        <w:t>该仓库不支持此提金品种</w:t>
      </w:r>
    </w:p>
    <w:p w:rsidR="0037531D" w:rsidRDefault="0037531D">
      <w:r>
        <w:rPr>
          <w:rFonts w:hint="eastAsia"/>
        </w:rPr>
        <w:t>HJ3110   //</w:t>
      </w:r>
      <w:r>
        <w:rPr>
          <w:rFonts w:hint="eastAsia"/>
        </w:rPr>
        <w:t>提货仓库不存在</w:t>
      </w:r>
      <w:r>
        <w:rPr>
          <w:rFonts w:hint="eastAsia"/>
        </w:rPr>
        <w:t>!</w:t>
      </w:r>
    </w:p>
    <w:p w:rsidR="0037531D" w:rsidRDefault="0037531D">
      <w:r>
        <w:rPr>
          <w:rFonts w:hint="eastAsia"/>
        </w:rPr>
        <w:t>HJ3111   //</w:t>
      </w:r>
      <w:r>
        <w:rPr>
          <w:rFonts w:hint="eastAsia"/>
        </w:rPr>
        <w:t>提货城市不存在</w:t>
      </w:r>
      <w:r>
        <w:rPr>
          <w:rFonts w:hint="eastAsia"/>
        </w:rPr>
        <w:t>!</w:t>
      </w:r>
    </w:p>
    <w:p w:rsidR="0037531D" w:rsidRDefault="0037531D">
      <w:r>
        <w:rPr>
          <w:rFonts w:hint="eastAsia"/>
        </w:rPr>
        <w:t>HJ3112   //</w:t>
      </w:r>
      <w:r>
        <w:rPr>
          <w:rFonts w:hint="eastAsia"/>
        </w:rPr>
        <w:t>开始日期不能为空</w:t>
      </w:r>
    </w:p>
    <w:p w:rsidR="0037531D" w:rsidRDefault="0037531D">
      <w:r>
        <w:rPr>
          <w:rFonts w:hint="eastAsia"/>
        </w:rPr>
        <w:t>HJ3113   //</w:t>
      </w:r>
      <w:r>
        <w:rPr>
          <w:rFonts w:hint="eastAsia"/>
        </w:rPr>
        <w:t>结束日期不能为空</w:t>
      </w:r>
    </w:p>
    <w:p w:rsidR="0037531D" w:rsidRDefault="0037531D">
      <w:r>
        <w:rPr>
          <w:rFonts w:hint="eastAsia"/>
        </w:rPr>
        <w:t>HJ3114   //</w:t>
      </w:r>
      <w:r>
        <w:rPr>
          <w:rFonts w:hint="eastAsia"/>
        </w:rPr>
        <w:t>非法人客户</w:t>
      </w:r>
      <w:r>
        <w:rPr>
          <w:rFonts w:hint="eastAsia"/>
        </w:rPr>
        <w:t>,</w:t>
      </w:r>
      <w:r>
        <w:rPr>
          <w:rFonts w:hint="eastAsia"/>
        </w:rPr>
        <w:t>不打印提货单</w:t>
      </w:r>
      <w:r>
        <w:rPr>
          <w:rFonts w:hint="eastAsia"/>
        </w:rPr>
        <w:t>!</w:t>
      </w:r>
    </w:p>
    <w:p w:rsidR="0037531D" w:rsidRDefault="0037531D">
      <w:r>
        <w:rPr>
          <w:rFonts w:hint="eastAsia"/>
        </w:rPr>
        <w:t>HJ3115   //</w:t>
      </w:r>
      <w:r>
        <w:rPr>
          <w:rFonts w:hint="eastAsia"/>
        </w:rPr>
        <w:t>本地提货流水号不存在</w:t>
      </w:r>
      <w:r>
        <w:rPr>
          <w:rFonts w:hint="eastAsia"/>
        </w:rPr>
        <w:t>!</w:t>
      </w:r>
    </w:p>
    <w:p w:rsidR="0037531D" w:rsidRDefault="0037531D">
      <w:r>
        <w:rPr>
          <w:rFonts w:hint="eastAsia"/>
        </w:rPr>
        <w:t>HJ3116   //</w:t>
      </w:r>
      <w:r>
        <w:rPr>
          <w:rFonts w:hint="eastAsia"/>
        </w:rPr>
        <w:t>本地提货流水号不能为空</w:t>
      </w:r>
      <w:r>
        <w:rPr>
          <w:rFonts w:hint="eastAsia"/>
        </w:rPr>
        <w:t>!</w:t>
      </w:r>
    </w:p>
    <w:p w:rsidR="0037531D" w:rsidRDefault="0037531D">
      <w:r>
        <w:rPr>
          <w:rFonts w:hint="eastAsia"/>
        </w:rPr>
        <w:t>HJ3117   //</w:t>
      </w:r>
      <w:r>
        <w:rPr>
          <w:rFonts w:hint="eastAsia"/>
        </w:rPr>
        <w:t>实物库存小于最小提货重量，且交提部份不足提货标准重量</w:t>
      </w:r>
      <w:r>
        <w:rPr>
          <w:rFonts w:hint="eastAsia"/>
        </w:rPr>
        <w:t>!</w:t>
      </w:r>
    </w:p>
    <w:p w:rsidR="0037531D" w:rsidRDefault="0037531D">
      <w:r>
        <w:rPr>
          <w:rFonts w:hint="eastAsia"/>
        </w:rPr>
        <w:t>HJ3118   //</w:t>
      </w:r>
      <w:r>
        <w:rPr>
          <w:rFonts w:hint="eastAsia"/>
        </w:rPr>
        <w:t>交提部分不足提货标准重量减去自提重量</w:t>
      </w:r>
      <w:r>
        <w:rPr>
          <w:rFonts w:hint="eastAsia"/>
        </w:rPr>
        <w:t>!</w:t>
      </w:r>
    </w:p>
    <w:p w:rsidR="0037531D" w:rsidRDefault="0037531D">
      <w:r>
        <w:rPr>
          <w:rFonts w:hint="eastAsia"/>
        </w:rPr>
        <w:t>HJ3119   //</w:t>
      </w:r>
      <w:r>
        <w:rPr>
          <w:rFonts w:hint="eastAsia"/>
        </w:rPr>
        <w:t>提货仓库不能为空</w:t>
      </w:r>
      <w:r>
        <w:rPr>
          <w:rFonts w:hint="eastAsia"/>
        </w:rPr>
        <w:t>!</w:t>
      </w:r>
    </w:p>
    <w:p w:rsidR="0037531D" w:rsidRDefault="0037531D">
      <w:r>
        <w:rPr>
          <w:rFonts w:hint="eastAsia"/>
        </w:rPr>
        <w:t>HJ3120   //</w:t>
      </w:r>
      <w:r>
        <w:rPr>
          <w:rFonts w:hint="eastAsia"/>
        </w:rPr>
        <w:t>提货重量不能为空</w:t>
      </w:r>
    </w:p>
    <w:p w:rsidR="0037531D" w:rsidRDefault="0037531D">
      <w:r>
        <w:rPr>
          <w:rFonts w:hint="eastAsia"/>
        </w:rPr>
        <w:t>HJ3121   //</w:t>
      </w:r>
      <w:r>
        <w:rPr>
          <w:rFonts w:hint="eastAsia"/>
        </w:rPr>
        <w:t>提货人姓名不能为空</w:t>
      </w:r>
      <w:r>
        <w:rPr>
          <w:rFonts w:hint="eastAsia"/>
        </w:rPr>
        <w:t>!</w:t>
      </w:r>
    </w:p>
    <w:p w:rsidR="0037531D" w:rsidRDefault="0037531D">
      <w:r>
        <w:rPr>
          <w:rFonts w:hint="eastAsia"/>
        </w:rPr>
        <w:t>HJ3122   //</w:t>
      </w:r>
      <w:r>
        <w:rPr>
          <w:rFonts w:hint="eastAsia"/>
        </w:rPr>
        <w:t>提货人证件类型或号码不正确</w:t>
      </w:r>
      <w:r>
        <w:rPr>
          <w:rFonts w:hint="eastAsia"/>
        </w:rPr>
        <w:t>!</w:t>
      </w:r>
    </w:p>
    <w:p w:rsidR="0037531D" w:rsidRDefault="0037531D">
      <w:r>
        <w:rPr>
          <w:rFonts w:hint="eastAsia"/>
        </w:rPr>
        <w:t>HJ3123   //</w:t>
      </w:r>
      <w:r>
        <w:rPr>
          <w:rFonts w:hint="eastAsia"/>
        </w:rPr>
        <w:t>法人提货人不存在</w:t>
      </w:r>
      <w:r>
        <w:rPr>
          <w:rFonts w:hint="eastAsia"/>
        </w:rPr>
        <w:t>!</w:t>
      </w:r>
    </w:p>
    <w:p w:rsidR="0037531D" w:rsidRDefault="0037531D">
      <w:r>
        <w:rPr>
          <w:rFonts w:hint="eastAsia"/>
        </w:rPr>
        <w:lastRenderedPageBreak/>
        <w:t>HJ3124   //</w:t>
      </w:r>
      <w:r>
        <w:rPr>
          <w:rFonts w:hint="eastAsia"/>
        </w:rPr>
        <w:t>该仓库不支持此提金品种</w:t>
      </w:r>
    </w:p>
    <w:p w:rsidR="0037531D" w:rsidRDefault="0037531D">
      <w:r>
        <w:rPr>
          <w:rFonts w:hint="eastAsia"/>
        </w:rPr>
        <w:t>HJ3125   //</w:t>
      </w:r>
      <w:r>
        <w:rPr>
          <w:rFonts w:hint="eastAsia"/>
        </w:rPr>
        <w:t>当前系统状态不允许提货</w:t>
      </w:r>
      <w:r>
        <w:rPr>
          <w:rFonts w:hint="eastAsia"/>
        </w:rPr>
        <w:t>!</w:t>
      </w:r>
    </w:p>
    <w:p w:rsidR="0037531D" w:rsidRDefault="0037531D">
      <w:r>
        <w:rPr>
          <w:rFonts w:hint="eastAsia"/>
        </w:rPr>
        <w:t>HJ3126   //</w:t>
      </w:r>
      <w:r>
        <w:rPr>
          <w:rFonts w:hint="eastAsia"/>
        </w:rPr>
        <w:t>当前系统状态不允许撤销提货</w:t>
      </w:r>
      <w:r>
        <w:rPr>
          <w:rFonts w:hint="eastAsia"/>
        </w:rPr>
        <w:t>!</w:t>
      </w:r>
    </w:p>
    <w:p w:rsidR="0037531D" w:rsidRDefault="0037531D">
      <w:r>
        <w:rPr>
          <w:rFonts w:hint="eastAsia"/>
        </w:rPr>
        <w:t>HJ3127   //</w:t>
      </w:r>
      <w:r>
        <w:rPr>
          <w:rFonts w:hint="eastAsia"/>
        </w:rPr>
        <w:t>传入的证件类型交易所不支持</w:t>
      </w:r>
      <w:r>
        <w:rPr>
          <w:rFonts w:hint="eastAsia"/>
        </w:rPr>
        <w:t>!</w:t>
      </w:r>
    </w:p>
    <w:p w:rsidR="0037531D" w:rsidRDefault="0037531D">
      <w:r>
        <w:rPr>
          <w:rFonts w:hint="eastAsia"/>
        </w:rPr>
        <w:t>HJ3128   //</w:t>
      </w:r>
      <w:r>
        <w:rPr>
          <w:rFonts w:hint="eastAsia"/>
        </w:rPr>
        <w:t>二级系统交易日与交易所不一致，暂停操作</w:t>
      </w:r>
      <w:r>
        <w:rPr>
          <w:rFonts w:hint="eastAsia"/>
        </w:rPr>
        <w:t>!</w:t>
      </w:r>
    </w:p>
    <w:p w:rsidR="0037531D" w:rsidRDefault="0037531D">
      <w:r>
        <w:rPr>
          <w:rFonts w:hint="eastAsia"/>
        </w:rPr>
        <w:t>HJ3129   //</w:t>
      </w:r>
      <w:r>
        <w:rPr>
          <w:rFonts w:hint="eastAsia"/>
        </w:rPr>
        <w:t>该提货没有申请成功，不需要异地确认</w:t>
      </w:r>
      <w:r>
        <w:rPr>
          <w:rFonts w:hint="eastAsia"/>
        </w:rPr>
        <w:t>!</w:t>
      </w:r>
    </w:p>
    <w:p w:rsidR="0037531D" w:rsidRDefault="0037531D">
      <w:r>
        <w:rPr>
          <w:rFonts w:hint="eastAsia"/>
        </w:rPr>
        <w:t>HJ3130   //</w:t>
      </w:r>
      <w:r>
        <w:rPr>
          <w:rFonts w:hint="eastAsia"/>
        </w:rPr>
        <w:t>当前提货单状态</w:t>
      </w:r>
      <w:r>
        <w:rPr>
          <w:rFonts w:hint="eastAsia"/>
        </w:rPr>
        <w:t>(</w:t>
      </w:r>
      <w:r>
        <w:rPr>
          <w:rFonts w:hint="eastAsia"/>
        </w:rPr>
        <w:t>申请失败或已撤销</w:t>
      </w:r>
      <w:r>
        <w:rPr>
          <w:rFonts w:hint="eastAsia"/>
        </w:rPr>
        <w:t>)</w:t>
      </w:r>
      <w:r>
        <w:rPr>
          <w:rFonts w:hint="eastAsia"/>
        </w:rPr>
        <w:t>不允许执行异地提货确认</w:t>
      </w:r>
      <w:r>
        <w:rPr>
          <w:rFonts w:hint="eastAsia"/>
        </w:rPr>
        <w:t>!</w:t>
      </w:r>
    </w:p>
    <w:p w:rsidR="0037531D" w:rsidRDefault="0037531D">
      <w:r>
        <w:rPr>
          <w:rFonts w:hint="eastAsia"/>
        </w:rPr>
        <w:t>HJ3131   //</w:t>
      </w:r>
      <w:r>
        <w:rPr>
          <w:rFonts w:hint="eastAsia"/>
        </w:rPr>
        <w:t>非异地提货，无需确认</w:t>
      </w:r>
      <w:r>
        <w:rPr>
          <w:rFonts w:hint="eastAsia"/>
        </w:rPr>
        <w:t>!</w:t>
      </w:r>
    </w:p>
    <w:p w:rsidR="0037531D" w:rsidRDefault="0037531D">
      <w:r>
        <w:rPr>
          <w:rFonts w:hint="eastAsia"/>
        </w:rPr>
        <w:t>HJ3132   //</w:t>
      </w:r>
      <w:r>
        <w:rPr>
          <w:rFonts w:hint="eastAsia"/>
        </w:rPr>
        <w:t>已经确认通过该条流水</w:t>
      </w:r>
      <w:r>
        <w:rPr>
          <w:rFonts w:hint="eastAsia"/>
        </w:rPr>
        <w:t>!</w:t>
      </w:r>
    </w:p>
    <w:p w:rsidR="0037531D" w:rsidRDefault="0037531D">
      <w:r>
        <w:rPr>
          <w:rFonts w:hint="eastAsia"/>
        </w:rPr>
        <w:t>HJ3133   //</w:t>
      </w:r>
      <w:r>
        <w:rPr>
          <w:rFonts w:hint="eastAsia"/>
        </w:rPr>
        <w:t>个人客户不需要异地提货确认</w:t>
      </w:r>
      <w:r>
        <w:rPr>
          <w:rFonts w:hint="eastAsia"/>
        </w:rPr>
        <w:t>!</w:t>
      </w:r>
    </w:p>
    <w:p w:rsidR="0037531D" w:rsidRDefault="0037531D">
      <w:r>
        <w:rPr>
          <w:rFonts w:hint="eastAsia"/>
        </w:rPr>
        <w:t>HJ3134//</w:t>
      </w:r>
      <w:r>
        <w:rPr>
          <w:rFonts w:hint="eastAsia"/>
        </w:rPr>
        <w:t>提金重量小于最小提金重量</w:t>
      </w:r>
    </w:p>
    <w:p w:rsidR="0037531D" w:rsidRDefault="0037531D">
      <w:r>
        <w:rPr>
          <w:rFonts w:hint="eastAsia"/>
        </w:rPr>
        <w:t>HJ3135//</w:t>
      </w:r>
      <w:r>
        <w:rPr>
          <w:rFonts w:hint="eastAsia"/>
        </w:rPr>
        <w:t>提金重量应为最小提金重量的整数倍</w:t>
      </w:r>
    </w:p>
    <w:p w:rsidR="0037531D" w:rsidRDefault="0037531D">
      <w:r>
        <w:rPr>
          <w:rFonts w:hint="eastAsia"/>
        </w:rPr>
        <w:t>HJ3136//</w:t>
      </w:r>
      <w:r>
        <w:rPr>
          <w:rFonts w:hint="eastAsia"/>
        </w:rPr>
        <w:t>可用资金不足</w:t>
      </w:r>
    </w:p>
    <w:p w:rsidR="0037531D" w:rsidRDefault="0037531D">
      <w:r>
        <w:rPr>
          <w:rFonts w:hint="eastAsia"/>
        </w:rPr>
        <w:t>HJ3137//</w:t>
      </w:r>
      <w:r>
        <w:rPr>
          <w:rFonts w:hint="eastAsia"/>
        </w:rPr>
        <w:t>该提货单号不存在</w:t>
      </w:r>
    </w:p>
    <w:p w:rsidR="0037531D" w:rsidRDefault="0037531D">
      <w:r>
        <w:rPr>
          <w:rFonts w:hint="eastAsia"/>
        </w:rPr>
        <w:t>HJ3138//</w:t>
      </w:r>
      <w:r>
        <w:t>提货密码与提货时输入的不一致</w:t>
      </w:r>
      <w:r>
        <w:rPr>
          <w:rFonts w:hint="eastAsia"/>
        </w:rPr>
        <w:t>!</w:t>
      </w:r>
    </w:p>
    <w:p w:rsidR="0037531D" w:rsidRDefault="0037531D">
      <w:r>
        <w:t>HJ3139</w:t>
      </w:r>
      <w:r>
        <w:rPr>
          <w:rFonts w:hint="eastAsia"/>
        </w:rPr>
        <w:t xml:space="preserve">  //</w:t>
      </w:r>
      <w:r>
        <w:t>提货人姓名与申请时不一致</w:t>
      </w:r>
      <w:r>
        <w:t>!</w:t>
      </w:r>
    </w:p>
    <w:p w:rsidR="0037531D" w:rsidRDefault="0037531D">
      <w:r>
        <w:t>HJ31</w:t>
      </w:r>
      <w:r>
        <w:rPr>
          <w:rFonts w:hint="eastAsia"/>
        </w:rPr>
        <w:t>40  //</w:t>
      </w:r>
      <w:r>
        <w:t>提货密码必须为六位数字</w:t>
      </w:r>
      <w:r>
        <w:t>!</w:t>
      </w:r>
    </w:p>
    <w:p w:rsidR="0037531D" w:rsidRDefault="0037531D">
      <w:pPr>
        <w:pStyle w:val="2"/>
      </w:pPr>
      <w:bookmarkStart w:id="636" w:name="_Toc381258183"/>
      <w:bookmarkStart w:id="637" w:name="_Toc381368134"/>
      <w:bookmarkStart w:id="638" w:name="_Toc382472241"/>
      <w:bookmarkStart w:id="639" w:name="_Toc458763579"/>
      <w:r>
        <w:rPr>
          <w:rFonts w:hint="eastAsia"/>
        </w:rPr>
        <w:t>交易相关错误码</w:t>
      </w:r>
      <w:r>
        <w:rPr>
          <w:rFonts w:hint="eastAsia"/>
        </w:rPr>
        <w:t xml:space="preserve"> HJ4XXXX</w:t>
      </w:r>
      <w:bookmarkEnd w:id="636"/>
      <w:bookmarkEnd w:id="637"/>
      <w:bookmarkEnd w:id="638"/>
      <w:bookmarkEnd w:id="639"/>
    </w:p>
    <w:p w:rsidR="0037531D" w:rsidRDefault="0037531D">
      <w:r>
        <w:rPr>
          <w:rFonts w:hint="eastAsia"/>
        </w:rPr>
        <w:tab/>
        <w:t>HJ4001  //</w:t>
      </w:r>
      <w:r>
        <w:rPr>
          <w:rFonts w:hint="eastAsia"/>
        </w:rPr>
        <w:t>交易方向错误</w:t>
      </w:r>
      <w:r>
        <w:rPr>
          <w:rFonts w:hint="eastAsia"/>
        </w:rPr>
        <w:t>!</w:t>
      </w:r>
    </w:p>
    <w:p w:rsidR="0037531D" w:rsidRDefault="0037531D">
      <w:r>
        <w:rPr>
          <w:rFonts w:hint="eastAsia"/>
        </w:rPr>
        <w:tab/>
        <w:t>HJ4002  //</w:t>
      </w:r>
      <w:r>
        <w:rPr>
          <w:rFonts w:hint="eastAsia"/>
        </w:rPr>
        <w:t>获取结算价出错</w:t>
      </w:r>
      <w:r>
        <w:rPr>
          <w:rFonts w:hint="eastAsia"/>
        </w:rPr>
        <w:t>!</w:t>
      </w:r>
    </w:p>
    <w:p w:rsidR="0037531D" w:rsidRDefault="0037531D">
      <w:r>
        <w:rPr>
          <w:rFonts w:hint="eastAsia"/>
        </w:rPr>
        <w:tab/>
        <w:t>HJ4003  //</w:t>
      </w:r>
      <w:r>
        <w:rPr>
          <w:rFonts w:hint="eastAsia"/>
        </w:rPr>
        <w:t>开平标志错误</w:t>
      </w:r>
      <w:r>
        <w:rPr>
          <w:rFonts w:hint="eastAsia"/>
        </w:rPr>
        <w:t>!</w:t>
      </w:r>
    </w:p>
    <w:p w:rsidR="0037531D" w:rsidRDefault="0037531D">
      <w:r>
        <w:rPr>
          <w:rFonts w:hint="eastAsia"/>
        </w:rPr>
        <w:tab/>
        <w:t>HJ4004  //</w:t>
      </w:r>
      <w:r>
        <w:rPr>
          <w:rFonts w:hint="eastAsia"/>
        </w:rPr>
        <w:t>合约代码不存在</w:t>
      </w:r>
      <w:r>
        <w:rPr>
          <w:rFonts w:hint="eastAsia"/>
        </w:rPr>
        <w:t>!</w:t>
      </w:r>
    </w:p>
    <w:p w:rsidR="0037531D" w:rsidRDefault="0037531D">
      <w:r>
        <w:rPr>
          <w:rFonts w:hint="eastAsia"/>
        </w:rPr>
        <w:tab/>
        <w:t>HJ4005  //</w:t>
      </w:r>
      <w:r>
        <w:rPr>
          <w:rFonts w:hint="eastAsia"/>
        </w:rPr>
        <w:t>委托单号不能为空</w:t>
      </w:r>
    </w:p>
    <w:p w:rsidR="0037531D" w:rsidRDefault="0037531D">
      <w:r>
        <w:rPr>
          <w:rFonts w:hint="eastAsia"/>
        </w:rPr>
        <w:tab/>
        <w:t>HJ4006  //</w:t>
      </w:r>
      <w:r>
        <w:rPr>
          <w:rFonts w:hint="eastAsia"/>
        </w:rPr>
        <w:t>交易日期不能为空</w:t>
      </w:r>
      <w:r>
        <w:rPr>
          <w:rFonts w:hint="eastAsia"/>
        </w:rPr>
        <w:t>!</w:t>
      </w:r>
    </w:p>
    <w:p w:rsidR="0037531D" w:rsidRDefault="0037531D">
      <w:r>
        <w:rPr>
          <w:rFonts w:hint="eastAsia"/>
        </w:rPr>
        <w:tab/>
        <w:t>HJ4007  //</w:t>
      </w:r>
      <w:r>
        <w:rPr>
          <w:rFonts w:hint="eastAsia"/>
        </w:rPr>
        <w:t>交易日期不相符</w:t>
      </w:r>
      <w:r>
        <w:rPr>
          <w:rFonts w:hint="eastAsia"/>
        </w:rPr>
        <w:t>!</w:t>
      </w:r>
    </w:p>
    <w:p w:rsidR="0037531D" w:rsidRDefault="0037531D">
      <w:r>
        <w:rPr>
          <w:rFonts w:hint="eastAsia"/>
        </w:rPr>
        <w:tab/>
        <w:t>HJ4008  //</w:t>
      </w:r>
      <w:r>
        <w:rPr>
          <w:rFonts w:hint="eastAsia"/>
        </w:rPr>
        <w:t>当前时间不允许交易</w:t>
      </w:r>
    </w:p>
    <w:p w:rsidR="0037531D" w:rsidRDefault="0037531D">
      <w:r>
        <w:rPr>
          <w:rFonts w:hint="eastAsia"/>
        </w:rPr>
        <w:tab/>
        <w:t>HJ4009  //</w:t>
      </w:r>
      <w:r>
        <w:rPr>
          <w:rFonts w:hint="eastAsia"/>
        </w:rPr>
        <w:t>格式文件文件不存在</w:t>
      </w:r>
      <w:r>
        <w:rPr>
          <w:rFonts w:hint="eastAsia"/>
        </w:rPr>
        <w:t>!</w:t>
      </w:r>
    </w:p>
    <w:p w:rsidR="0037531D" w:rsidRDefault="0037531D">
      <w:r>
        <w:rPr>
          <w:rFonts w:hint="eastAsia"/>
        </w:rPr>
        <w:lastRenderedPageBreak/>
        <w:tab/>
        <w:t>HJ4010  //</w:t>
      </w:r>
      <w:r>
        <w:rPr>
          <w:rFonts w:hint="eastAsia"/>
        </w:rPr>
        <w:t>报单已处理</w:t>
      </w:r>
      <w:r>
        <w:rPr>
          <w:rFonts w:hint="eastAsia"/>
        </w:rPr>
        <w:t>!</w:t>
      </w:r>
    </w:p>
    <w:p w:rsidR="0037531D" w:rsidRDefault="0037531D">
      <w:r>
        <w:rPr>
          <w:rFonts w:hint="eastAsia"/>
        </w:rPr>
        <w:tab/>
        <w:t>HJ4011  //</w:t>
      </w:r>
      <w:r>
        <w:rPr>
          <w:rFonts w:hint="eastAsia"/>
        </w:rPr>
        <w:t>委托数量非法</w:t>
      </w:r>
      <w:r>
        <w:rPr>
          <w:rFonts w:hint="eastAsia"/>
        </w:rPr>
        <w:t>!</w:t>
      </w:r>
    </w:p>
    <w:p w:rsidR="0037531D" w:rsidRDefault="0037531D">
      <w:r>
        <w:rPr>
          <w:rFonts w:hint="eastAsia"/>
        </w:rPr>
        <w:tab/>
        <w:t>HJ4012  //</w:t>
      </w:r>
      <w:r>
        <w:rPr>
          <w:rFonts w:cs="宋体" w:hint="eastAsia"/>
          <w:color w:val="000000"/>
          <w:kern w:val="0"/>
          <w:lang w:val="zh-CN"/>
        </w:rPr>
        <w:t>暂未开通该交易品种</w:t>
      </w:r>
    </w:p>
    <w:p w:rsidR="0037531D" w:rsidRDefault="0037531D">
      <w:r>
        <w:rPr>
          <w:rFonts w:hint="eastAsia"/>
        </w:rPr>
        <w:tab/>
        <w:t>HJ4013  //</w:t>
      </w:r>
      <w:r>
        <w:rPr>
          <w:rFonts w:hint="eastAsia"/>
        </w:rPr>
        <w:t>当前时间不允许交易</w:t>
      </w:r>
    </w:p>
    <w:p w:rsidR="0037531D" w:rsidRDefault="0037531D">
      <w:r>
        <w:rPr>
          <w:rFonts w:hint="eastAsia"/>
        </w:rPr>
        <w:tab/>
        <w:t>HJ4014  //</w:t>
      </w:r>
      <w:r>
        <w:rPr>
          <w:rFonts w:hint="eastAsia"/>
        </w:rPr>
        <w:t>交割品种代码不存在</w:t>
      </w:r>
      <w:r>
        <w:rPr>
          <w:rFonts w:hint="eastAsia"/>
        </w:rPr>
        <w:t>!</w:t>
      </w:r>
    </w:p>
    <w:p w:rsidR="0037531D" w:rsidRDefault="0037531D">
      <w:r>
        <w:rPr>
          <w:rFonts w:hint="eastAsia"/>
        </w:rPr>
        <w:tab/>
        <w:t>HJ4015  //</w:t>
      </w:r>
      <w:r>
        <w:rPr>
          <w:rFonts w:hint="eastAsia"/>
        </w:rPr>
        <w:t>报单号不存在</w:t>
      </w:r>
      <w:r>
        <w:rPr>
          <w:rFonts w:hint="eastAsia"/>
        </w:rPr>
        <w:t>!</w:t>
      </w:r>
    </w:p>
    <w:p w:rsidR="0037531D" w:rsidRDefault="0037531D">
      <w:r>
        <w:rPr>
          <w:rFonts w:hint="eastAsia"/>
        </w:rPr>
        <w:tab/>
        <w:t>HJ4016  //</w:t>
      </w:r>
      <w:r>
        <w:rPr>
          <w:rFonts w:hint="eastAsia"/>
        </w:rPr>
        <w:t>强平单不允许撤销</w:t>
      </w:r>
    </w:p>
    <w:p w:rsidR="0037531D" w:rsidRDefault="0037531D">
      <w:r>
        <w:rPr>
          <w:rFonts w:hint="eastAsia"/>
        </w:rPr>
        <w:tab/>
        <w:t>HJ4017  //</w:t>
      </w:r>
      <w:r>
        <w:rPr>
          <w:rFonts w:hint="eastAsia"/>
        </w:rPr>
        <w:t>不能撤消上级代理机构报入的强平单</w:t>
      </w:r>
      <w:r>
        <w:rPr>
          <w:rFonts w:hint="eastAsia"/>
        </w:rPr>
        <w:t>!</w:t>
      </w:r>
    </w:p>
    <w:p w:rsidR="0037531D" w:rsidRDefault="0037531D">
      <w:r>
        <w:rPr>
          <w:rFonts w:hint="eastAsia"/>
        </w:rPr>
        <w:tab/>
        <w:t>HJ4018  //</w:t>
      </w:r>
      <w:r>
        <w:rPr>
          <w:rFonts w:hint="eastAsia"/>
        </w:rPr>
        <w:t>该状态不允许撤单</w:t>
      </w:r>
    </w:p>
    <w:p w:rsidR="0037531D" w:rsidRDefault="0037531D">
      <w:r>
        <w:rPr>
          <w:rFonts w:hint="eastAsia"/>
        </w:rPr>
        <w:tab/>
        <w:t>HJ4019  //</w:t>
      </w:r>
      <w:r>
        <w:rPr>
          <w:rFonts w:hint="eastAsia"/>
        </w:rPr>
        <w:t>生成撤单报文失败</w:t>
      </w:r>
      <w:r>
        <w:rPr>
          <w:rFonts w:hint="eastAsia"/>
        </w:rPr>
        <w:t>!</w:t>
      </w:r>
    </w:p>
    <w:p w:rsidR="0037531D" w:rsidRDefault="0037531D">
      <w:r>
        <w:rPr>
          <w:rFonts w:hint="eastAsia"/>
        </w:rPr>
        <w:tab/>
        <w:t>HJ4020  //</w:t>
      </w:r>
      <w:r>
        <w:rPr>
          <w:rFonts w:hint="eastAsia"/>
        </w:rPr>
        <w:t>交易员不在线</w:t>
      </w:r>
      <w:r>
        <w:rPr>
          <w:rFonts w:hint="eastAsia"/>
        </w:rPr>
        <w:t>!</w:t>
      </w:r>
    </w:p>
    <w:p w:rsidR="0037531D" w:rsidRDefault="0037531D">
      <w:r>
        <w:rPr>
          <w:rFonts w:hint="eastAsia"/>
        </w:rPr>
        <w:tab/>
        <w:t>HJ4021  //</w:t>
      </w:r>
      <w:r>
        <w:rPr>
          <w:rFonts w:hint="eastAsia"/>
        </w:rPr>
        <w:t>不允许手工强制撤单</w:t>
      </w:r>
      <w:r>
        <w:rPr>
          <w:rFonts w:hint="eastAsia"/>
        </w:rPr>
        <w:t>!</w:t>
      </w:r>
    </w:p>
    <w:p w:rsidR="0037531D" w:rsidRDefault="0037531D">
      <w:r>
        <w:rPr>
          <w:rFonts w:hint="eastAsia"/>
        </w:rPr>
        <w:tab/>
        <w:t>HJ4022  //</w:t>
      </w:r>
      <w:r>
        <w:rPr>
          <w:rFonts w:hint="eastAsia"/>
        </w:rPr>
        <w:t>可用空仓不足</w:t>
      </w:r>
    </w:p>
    <w:p w:rsidR="0037531D" w:rsidRDefault="0037531D">
      <w:r>
        <w:rPr>
          <w:rFonts w:hint="eastAsia"/>
        </w:rPr>
        <w:tab/>
        <w:t>HJ4023  //</w:t>
      </w:r>
      <w:r>
        <w:rPr>
          <w:rFonts w:hint="eastAsia"/>
        </w:rPr>
        <w:t>可用多仓不足</w:t>
      </w:r>
    </w:p>
    <w:p w:rsidR="0037531D" w:rsidRDefault="0037531D">
      <w:r>
        <w:rPr>
          <w:rFonts w:hint="eastAsia"/>
        </w:rPr>
        <w:tab/>
        <w:t>HJ4024  //</w:t>
      </w:r>
      <w:r>
        <w:rPr>
          <w:rFonts w:hint="eastAsia"/>
        </w:rPr>
        <w:t>平仓方式错误</w:t>
      </w:r>
      <w:r>
        <w:rPr>
          <w:rFonts w:hint="eastAsia"/>
        </w:rPr>
        <w:t>!</w:t>
      </w:r>
    </w:p>
    <w:p w:rsidR="0037531D" w:rsidRDefault="0037531D">
      <w:r>
        <w:rPr>
          <w:rFonts w:hint="eastAsia"/>
        </w:rPr>
        <w:tab/>
        <w:t>HJ4025  //</w:t>
      </w:r>
      <w:r>
        <w:rPr>
          <w:rFonts w:hint="eastAsia"/>
        </w:rPr>
        <w:t>平仓数量应不大于持仓数量</w:t>
      </w:r>
    </w:p>
    <w:p w:rsidR="0037531D" w:rsidRDefault="0037531D">
      <w:r>
        <w:rPr>
          <w:rFonts w:hint="eastAsia"/>
        </w:rPr>
        <w:tab/>
        <w:t>HJ4026  //</w:t>
      </w:r>
      <w:r>
        <w:rPr>
          <w:rFonts w:hint="eastAsia"/>
        </w:rPr>
        <w:t>客户资金记录不存在</w:t>
      </w:r>
      <w:r>
        <w:rPr>
          <w:rFonts w:hint="eastAsia"/>
        </w:rPr>
        <w:t>!</w:t>
      </w:r>
    </w:p>
    <w:p w:rsidR="0037531D" w:rsidRDefault="0037531D">
      <w:r>
        <w:rPr>
          <w:rFonts w:hint="eastAsia"/>
        </w:rPr>
        <w:tab/>
        <w:t>HJ4027  //</w:t>
      </w:r>
      <w:r>
        <w:rPr>
          <w:rFonts w:hint="eastAsia"/>
        </w:rPr>
        <w:t>成交编号不能为空</w:t>
      </w:r>
      <w:r>
        <w:rPr>
          <w:rFonts w:hint="eastAsia"/>
        </w:rPr>
        <w:t>!</w:t>
      </w:r>
    </w:p>
    <w:p w:rsidR="0037531D" w:rsidRDefault="0037531D">
      <w:r>
        <w:rPr>
          <w:rFonts w:hint="eastAsia"/>
        </w:rPr>
        <w:tab/>
        <w:t>HJ4028  //</w:t>
      </w:r>
      <w:r>
        <w:rPr>
          <w:rFonts w:hint="eastAsia"/>
        </w:rPr>
        <w:t>报单号不能为空</w:t>
      </w:r>
      <w:r>
        <w:rPr>
          <w:rFonts w:hint="eastAsia"/>
        </w:rPr>
        <w:t>!</w:t>
      </w:r>
    </w:p>
    <w:p w:rsidR="0037531D" w:rsidRDefault="0037531D">
      <w:r>
        <w:rPr>
          <w:rFonts w:hint="eastAsia"/>
        </w:rPr>
        <w:tab/>
        <w:t>HJ4029  //</w:t>
      </w:r>
      <w:r>
        <w:rPr>
          <w:rFonts w:hint="eastAsia"/>
        </w:rPr>
        <w:t>成交单已经处理</w:t>
      </w:r>
      <w:r>
        <w:rPr>
          <w:rFonts w:hint="eastAsia"/>
        </w:rPr>
        <w:t>!</w:t>
      </w:r>
    </w:p>
    <w:p w:rsidR="0037531D" w:rsidRDefault="0037531D">
      <w:r>
        <w:rPr>
          <w:rFonts w:hint="eastAsia"/>
        </w:rPr>
        <w:tab/>
        <w:t>HJ4030  //</w:t>
      </w:r>
      <w:r>
        <w:rPr>
          <w:rFonts w:hint="eastAsia"/>
        </w:rPr>
        <w:t>无法识别的成交类型</w:t>
      </w:r>
      <w:r>
        <w:rPr>
          <w:rFonts w:hint="eastAsia"/>
        </w:rPr>
        <w:t>!</w:t>
      </w:r>
    </w:p>
    <w:p w:rsidR="0037531D" w:rsidRDefault="0037531D">
      <w:r>
        <w:rPr>
          <w:rFonts w:hint="eastAsia"/>
        </w:rPr>
        <w:tab/>
        <w:t>HJ4031  //</w:t>
      </w:r>
      <w:r>
        <w:rPr>
          <w:rFonts w:hint="eastAsia"/>
        </w:rPr>
        <w:t>成交流水不存在</w:t>
      </w:r>
      <w:r>
        <w:rPr>
          <w:rFonts w:hint="eastAsia"/>
        </w:rPr>
        <w:t>!</w:t>
      </w:r>
    </w:p>
    <w:p w:rsidR="0037531D" w:rsidRDefault="0037531D">
      <w:r>
        <w:rPr>
          <w:rFonts w:hint="eastAsia"/>
        </w:rPr>
        <w:tab/>
        <w:t>HJ4032  //</w:t>
      </w:r>
      <w:r>
        <w:rPr>
          <w:rFonts w:hint="eastAsia"/>
        </w:rPr>
        <w:t>回报已处理</w:t>
      </w:r>
      <w:r>
        <w:rPr>
          <w:rFonts w:hint="eastAsia"/>
        </w:rPr>
        <w:t>!</w:t>
      </w:r>
    </w:p>
    <w:p w:rsidR="0037531D" w:rsidRDefault="0037531D">
      <w:r>
        <w:rPr>
          <w:rFonts w:hint="eastAsia"/>
        </w:rPr>
        <w:tab/>
        <w:t>HJ4033  //</w:t>
      </w:r>
      <w:r>
        <w:rPr>
          <w:rFonts w:hint="eastAsia"/>
        </w:rPr>
        <w:t>响应报文的交易方向标志错误</w:t>
      </w:r>
      <w:r>
        <w:rPr>
          <w:rFonts w:hint="eastAsia"/>
        </w:rPr>
        <w:t>!</w:t>
      </w:r>
      <w:r>
        <w:rPr>
          <w:rFonts w:hint="eastAsia"/>
        </w:rPr>
        <w:tab/>
      </w:r>
    </w:p>
    <w:p w:rsidR="0037531D" w:rsidRDefault="0037531D">
      <w:r>
        <w:rPr>
          <w:rFonts w:hint="eastAsia"/>
        </w:rPr>
        <w:tab/>
        <w:t>HJ4034  //</w:t>
      </w:r>
      <w:r>
        <w:rPr>
          <w:rFonts w:hint="eastAsia"/>
        </w:rPr>
        <w:t>日结单未确认，不允许此交易</w:t>
      </w:r>
    </w:p>
    <w:p w:rsidR="0037531D" w:rsidRDefault="0037531D">
      <w:r>
        <w:rPr>
          <w:rFonts w:hint="eastAsia"/>
        </w:rPr>
        <w:tab/>
        <w:t>HJ4035  //</w:t>
      </w:r>
      <w:r>
        <w:rPr>
          <w:rFonts w:hint="eastAsia"/>
        </w:rPr>
        <w:t>委托价格超出涨跌停板范围</w:t>
      </w:r>
    </w:p>
    <w:p w:rsidR="0037531D" w:rsidRDefault="0037531D">
      <w:r>
        <w:rPr>
          <w:rFonts w:hint="eastAsia"/>
        </w:rPr>
        <w:t>HJ4101    //</w:t>
      </w:r>
      <w:r>
        <w:rPr>
          <w:rFonts w:hint="eastAsia"/>
        </w:rPr>
        <w:t>更新资金表失败</w:t>
      </w:r>
    </w:p>
    <w:p w:rsidR="0037531D" w:rsidRDefault="0037531D">
      <w:r>
        <w:rPr>
          <w:rFonts w:hint="eastAsia"/>
        </w:rPr>
        <w:t>HJ4102    //</w:t>
      </w:r>
      <w:r>
        <w:rPr>
          <w:rFonts w:hint="eastAsia"/>
        </w:rPr>
        <w:t>更新库存表失败</w:t>
      </w:r>
    </w:p>
    <w:p w:rsidR="0037531D" w:rsidRDefault="0037531D">
      <w:r>
        <w:rPr>
          <w:rFonts w:hint="eastAsia"/>
        </w:rPr>
        <w:lastRenderedPageBreak/>
        <w:t>HJ4103    //</w:t>
      </w:r>
      <w:r>
        <w:rPr>
          <w:rFonts w:hint="eastAsia"/>
        </w:rPr>
        <w:t>更新被撤单流水失败</w:t>
      </w:r>
    </w:p>
    <w:p w:rsidR="0037531D" w:rsidRDefault="0037531D">
      <w:r>
        <w:rPr>
          <w:rFonts w:hint="eastAsia"/>
        </w:rPr>
        <w:t>HJ4104    //</w:t>
      </w:r>
      <w:r>
        <w:rPr>
          <w:rFonts w:hint="eastAsia"/>
        </w:rPr>
        <w:t>更新持仓表失败</w:t>
      </w:r>
    </w:p>
    <w:p w:rsidR="0037531D" w:rsidRDefault="0037531D">
      <w:r>
        <w:rPr>
          <w:rFonts w:hint="eastAsia"/>
        </w:rPr>
        <w:t>HJ4105    //</w:t>
      </w:r>
      <w:r>
        <w:rPr>
          <w:rFonts w:hint="eastAsia"/>
        </w:rPr>
        <w:t>插入委托流水失败</w:t>
      </w:r>
    </w:p>
    <w:p w:rsidR="0037531D" w:rsidRDefault="0037531D">
      <w:r>
        <w:rPr>
          <w:rFonts w:hint="eastAsia"/>
        </w:rPr>
        <w:t>HJ4106    //</w:t>
      </w:r>
      <w:r>
        <w:rPr>
          <w:rFonts w:hint="eastAsia"/>
        </w:rPr>
        <w:t>插入成交流水失败</w:t>
      </w:r>
    </w:p>
    <w:p w:rsidR="0037531D" w:rsidRDefault="0037531D">
      <w:r>
        <w:rPr>
          <w:rFonts w:hint="eastAsia"/>
        </w:rPr>
        <w:t>HJ4107    //</w:t>
      </w:r>
      <w:r>
        <w:rPr>
          <w:rFonts w:hint="eastAsia"/>
        </w:rPr>
        <w:t>插入持仓明细表失败</w:t>
      </w:r>
    </w:p>
    <w:p w:rsidR="0037531D" w:rsidRDefault="0037531D">
      <w:r>
        <w:rPr>
          <w:rFonts w:hint="eastAsia"/>
        </w:rPr>
        <w:t>HJ4108    //</w:t>
      </w:r>
      <w:r>
        <w:rPr>
          <w:rFonts w:hint="eastAsia"/>
        </w:rPr>
        <w:t>客户没有资金信息</w:t>
      </w:r>
    </w:p>
    <w:p w:rsidR="0037531D" w:rsidRDefault="0037531D">
      <w:r>
        <w:rPr>
          <w:rFonts w:hint="eastAsia"/>
        </w:rPr>
        <w:t>HJ4109    //</w:t>
      </w:r>
      <w:r>
        <w:rPr>
          <w:rFonts w:hint="eastAsia"/>
        </w:rPr>
        <w:t>可用资金不足</w:t>
      </w:r>
    </w:p>
    <w:p w:rsidR="0037531D" w:rsidRDefault="0037531D">
      <w:r>
        <w:rPr>
          <w:rFonts w:hint="eastAsia"/>
        </w:rPr>
        <w:t>HJ4110    //</w:t>
      </w:r>
      <w:r>
        <w:rPr>
          <w:rFonts w:hint="eastAsia"/>
        </w:rPr>
        <w:t>库存安全校验失败</w:t>
      </w:r>
    </w:p>
    <w:p w:rsidR="0037531D" w:rsidRDefault="0037531D">
      <w:r>
        <w:rPr>
          <w:rFonts w:hint="eastAsia"/>
        </w:rPr>
        <w:t>HJ4111    //</w:t>
      </w:r>
      <w:r>
        <w:rPr>
          <w:rFonts w:hint="eastAsia"/>
        </w:rPr>
        <w:t>可用库存不足</w:t>
      </w:r>
    </w:p>
    <w:p w:rsidR="0037531D" w:rsidRDefault="0037531D">
      <w:r>
        <w:rPr>
          <w:rFonts w:hint="eastAsia"/>
        </w:rPr>
        <w:t>HJ4112    //</w:t>
      </w:r>
      <w:r>
        <w:rPr>
          <w:rFonts w:hint="eastAsia"/>
        </w:rPr>
        <w:t>解冻库存失败</w:t>
      </w:r>
    </w:p>
    <w:p w:rsidR="0037531D" w:rsidRDefault="0037531D">
      <w:r>
        <w:rPr>
          <w:rFonts w:hint="eastAsia"/>
        </w:rPr>
        <w:t>HJ4113    //</w:t>
      </w:r>
      <w:r>
        <w:rPr>
          <w:rFonts w:hint="eastAsia"/>
        </w:rPr>
        <w:t>撤单数量不能大于委托数量</w:t>
      </w:r>
    </w:p>
    <w:p w:rsidR="0037531D" w:rsidRDefault="0037531D">
      <w:r>
        <w:rPr>
          <w:rFonts w:hint="eastAsia"/>
        </w:rPr>
        <w:t>HJ4114    //</w:t>
      </w:r>
      <w:r>
        <w:rPr>
          <w:rFonts w:hint="eastAsia"/>
        </w:rPr>
        <w:t>客户开仓数量大于持仓限额</w:t>
      </w:r>
    </w:p>
    <w:p w:rsidR="0037531D" w:rsidRDefault="0037531D">
      <w:r>
        <w:rPr>
          <w:rFonts w:hint="eastAsia"/>
        </w:rPr>
        <w:t>HJ4115    //</w:t>
      </w:r>
      <w:r>
        <w:rPr>
          <w:rFonts w:hint="eastAsia"/>
        </w:rPr>
        <w:t>客户没有持仓信息</w:t>
      </w:r>
    </w:p>
    <w:p w:rsidR="0037531D" w:rsidRDefault="0037531D">
      <w:r>
        <w:rPr>
          <w:rFonts w:hint="eastAsia"/>
        </w:rPr>
        <w:t>HJ4116    //</w:t>
      </w:r>
      <w:r>
        <w:rPr>
          <w:rFonts w:hint="eastAsia"/>
        </w:rPr>
        <w:t>多仓安全校验失败</w:t>
      </w:r>
    </w:p>
    <w:p w:rsidR="0037531D" w:rsidRDefault="0037531D">
      <w:r>
        <w:rPr>
          <w:rFonts w:hint="eastAsia"/>
        </w:rPr>
        <w:t>HJ4117    //</w:t>
      </w:r>
      <w:r>
        <w:rPr>
          <w:rFonts w:hint="eastAsia"/>
        </w:rPr>
        <w:t>空仓安全校验失败</w:t>
      </w:r>
    </w:p>
    <w:p w:rsidR="0037531D" w:rsidRDefault="0037531D">
      <w:r>
        <w:rPr>
          <w:rFonts w:hint="eastAsia"/>
        </w:rPr>
        <w:t>HJ4118    //</w:t>
      </w:r>
      <w:r>
        <w:rPr>
          <w:rFonts w:hint="eastAsia"/>
        </w:rPr>
        <w:t>可用多仓不足</w:t>
      </w:r>
    </w:p>
    <w:p w:rsidR="0037531D" w:rsidRDefault="0037531D">
      <w:r>
        <w:rPr>
          <w:rFonts w:hint="eastAsia"/>
        </w:rPr>
        <w:t>HJ4119    //</w:t>
      </w:r>
      <w:r>
        <w:rPr>
          <w:rFonts w:hint="eastAsia"/>
        </w:rPr>
        <w:t>可用空仓不足</w:t>
      </w:r>
    </w:p>
    <w:p w:rsidR="0037531D" w:rsidRDefault="0037531D">
      <w:pPr>
        <w:rPr>
          <w:kern w:val="0"/>
          <w:lang w:val="zh-CN"/>
        </w:rPr>
      </w:pPr>
      <w:r>
        <w:rPr>
          <w:rFonts w:hint="eastAsia"/>
        </w:rPr>
        <w:t>HJ4120    //</w:t>
      </w:r>
      <w:r>
        <w:rPr>
          <w:rFonts w:hint="eastAsia"/>
          <w:kern w:val="0"/>
          <w:lang w:val="zh-CN"/>
        </w:rPr>
        <w:t>中立仓申报方向错误</w:t>
      </w:r>
    </w:p>
    <w:p w:rsidR="0037531D" w:rsidRDefault="0037531D">
      <w:r>
        <w:rPr>
          <w:rFonts w:hint="eastAsia"/>
        </w:rPr>
        <w:t>HJ4121    //</w:t>
      </w:r>
      <w:r>
        <w:rPr>
          <w:rFonts w:hint="eastAsia"/>
        </w:rPr>
        <w:t>非交收申报时间</w:t>
      </w:r>
    </w:p>
    <w:p w:rsidR="0037531D" w:rsidRDefault="0037531D">
      <w:r>
        <w:rPr>
          <w:rFonts w:hint="eastAsia"/>
        </w:rPr>
        <w:t>HJ4122    //</w:t>
      </w:r>
      <w:r>
        <w:rPr>
          <w:rFonts w:hint="eastAsia"/>
        </w:rPr>
        <w:t>非中立仓申报时间</w:t>
      </w:r>
    </w:p>
    <w:p w:rsidR="0037531D" w:rsidRDefault="0037531D">
      <w:r>
        <w:rPr>
          <w:rFonts w:hint="eastAsia"/>
        </w:rPr>
        <w:t>HJ4123    //</w:t>
      </w:r>
      <w:r>
        <w:rPr>
          <w:rFonts w:hint="eastAsia"/>
        </w:rPr>
        <w:t>客户资金余额安全校验失败</w:t>
      </w:r>
    </w:p>
    <w:p w:rsidR="0037531D" w:rsidRDefault="0037531D">
      <w:r>
        <w:rPr>
          <w:rFonts w:hint="eastAsia"/>
        </w:rPr>
        <w:t>HJ4124    //</w:t>
      </w:r>
      <w:r>
        <w:t>强平批次号不能为空</w:t>
      </w:r>
    </w:p>
    <w:p w:rsidR="0037531D" w:rsidRDefault="0037531D">
      <w:pPr>
        <w:pStyle w:val="2"/>
      </w:pPr>
      <w:bookmarkStart w:id="640" w:name="_Toc381258184"/>
      <w:bookmarkStart w:id="641" w:name="_Toc381368135"/>
      <w:bookmarkStart w:id="642" w:name="_Toc382472242"/>
      <w:bookmarkStart w:id="643" w:name="_Toc458763580"/>
      <w:r>
        <w:rPr>
          <w:rFonts w:hint="eastAsia"/>
        </w:rPr>
        <w:t>系统相关错误</w:t>
      </w:r>
      <w:r>
        <w:rPr>
          <w:rFonts w:hint="eastAsia"/>
        </w:rPr>
        <w:t xml:space="preserve"> HJ5XXXX</w:t>
      </w:r>
      <w:bookmarkEnd w:id="640"/>
      <w:bookmarkEnd w:id="641"/>
      <w:bookmarkEnd w:id="642"/>
      <w:bookmarkEnd w:id="643"/>
    </w:p>
    <w:p w:rsidR="0037531D" w:rsidRDefault="0037531D">
      <w:r>
        <w:rPr>
          <w:rFonts w:hint="eastAsia"/>
        </w:rPr>
        <w:tab/>
        <w:t>HJ5001  //</w:t>
      </w:r>
      <w:r>
        <w:rPr>
          <w:rFonts w:hint="eastAsia"/>
        </w:rPr>
        <w:t>处理异常或超时，请稍后再试</w:t>
      </w:r>
    </w:p>
    <w:p w:rsidR="0037531D" w:rsidRDefault="0037531D">
      <w:r>
        <w:rPr>
          <w:rFonts w:hint="eastAsia"/>
        </w:rPr>
        <w:tab/>
        <w:t>HJ5002  //</w:t>
      </w:r>
      <w:r>
        <w:rPr>
          <w:rFonts w:hint="eastAsia"/>
        </w:rPr>
        <w:t>用户状态非法</w:t>
      </w:r>
      <w:r>
        <w:rPr>
          <w:rFonts w:hint="eastAsia"/>
        </w:rPr>
        <w:t>!</w:t>
      </w:r>
    </w:p>
    <w:p w:rsidR="0037531D" w:rsidRDefault="0037531D">
      <w:r>
        <w:rPr>
          <w:rFonts w:hint="eastAsia"/>
        </w:rPr>
        <w:tab/>
        <w:t>HJ5003  //</w:t>
      </w:r>
      <w:r>
        <w:rPr>
          <w:rFonts w:hint="eastAsia"/>
        </w:rPr>
        <w:t>无权限操作</w:t>
      </w:r>
      <w:r>
        <w:rPr>
          <w:rFonts w:hint="eastAsia"/>
        </w:rPr>
        <w:t>!</w:t>
      </w:r>
    </w:p>
    <w:p w:rsidR="0037531D" w:rsidRDefault="0037531D">
      <w:r>
        <w:rPr>
          <w:rFonts w:hint="eastAsia"/>
        </w:rPr>
        <w:tab/>
        <w:t>HJ5004  //</w:t>
      </w:r>
      <w:r>
        <w:rPr>
          <w:rFonts w:hint="eastAsia"/>
        </w:rPr>
        <w:t>该用户状态不允许进行此操作</w:t>
      </w:r>
      <w:r>
        <w:rPr>
          <w:rFonts w:hint="eastAsia"/>
        </w:rPr>
        <w:t>!</w:t>
      </w:r>
    </w:p>
    <w:p w:rsidR="0037531D" w:rsidRDefault="0037531D">
      <w:r>
        <w:rPr>
          <w:rFonts w:hint="eastAsia"/>
        </w:rPr>
        <w:lastRenderedPageBreak/>
        <w:tab/>
        <w:t>HJ5005  //</w:t>
      </w:r>
      <w:r>
        <w:rPr>
          <w:rFonts w:hint="eastAsia"/>
        </w:rPr>
        <w:t>处理异常或超时，请稍后再试</w:t>
      </w:r>
    </w:p>
    <w:p w:rsidR="0037531D" w:rsidRDefault="0037531D">
      <w:r>
        <w:rPr>
          <w:rFonts w:hint="eastAsia"/>
        </w:rPr>
        <w:tab/>
        <w:t>HJ5006  //</w:t>
      </w:r>
      <w:r>
        <w:rPr>
          <w:rFonts w:hint="eastAsia"/>
        </w:rPr>
        <w:t>处理异常或超时，请稍后再试</w:t>
      </w:r>
    </w:p>
    <w:p w:rsidR="0037531D" w:rsidRDefault="0037531D">
      <w:r>
        <w:rPr>
          <w:rFonts w:hint="eastAsia"/>
        </w:rPr>
        <w:tab/>
        <w:t>HJ5007  //</w:t>
      </w:r>
      <w:r>
        <w:rPr>
          <w:rFonts w:hint="eastAsia"/>
        </w:rPr>
        <w:t>处理异常或超时，请稍后再试</w:t>
      </w:r>
    </w:p>
    <w:p w:rsidR="0037531D" w:rsidRDefault="0037531D">
      <w:r>
        <w:rPr>
          <w:rFonts w:hint="eastAsia"/>
        </w:rPr>
        <w:tab/>
        <w:t>HJ5008  //</w:t>
      </w:r>
      <w:r>
        <w:rPr>
          <w:rFonts w:hint="eastAsia"/>
        </w:rPr>
        <w:t>交易员已登录</w:t>
      </w:r>
      <w:r>
        <w:rPr>
          <w:rFonts w:hint="eastAsia"/>
        </w:rPr>
        <w:t>!</w:t>
      </w:r>
    </w:p>
    <w:p w:rsidR="0037531D" w:rsidRDefault="0037531D">
      <w:r>
        <w:rPr>
          <w:rFonts w:hint="eastAsia"/>
        </w:rPr>
        <w:tab/>
        <w:t>HJ5009  //</w:t>
      </w:r>
      <w:r>
        <w:rPr>
          <w:rFonts w:hint="eastAsia"/>
        </w:rPr>
        <w:t>处理异常或超时，请稍后再试</w:t>
      </w:r>
    </w:p>
    <w:p w:rsidR="0037531D" w:rsidRDefault="0037531D">
      <w:r>
        <w:rPr>
          <w:rFonts w:hint="eastAsia"/>
        </w:rPr>
        <w:tab/>
        <w:t>HJ5010  //</w:t>
      </w:r>
      <w:r>
        <w:rPr>
          <w:rFonts w:hint="eastAsia"/>
        </w:rPr>
        <w:t>处理异常或超时，请稍后再试</w:t>
      </w:r>
    </w:p>
    <w:p w:rsidR="0037531D" w:rsidRDefault="0037531D">
      <w:r>
        <w:rPr>
          <w:rFonts w:hint="eastAsia"/>
        </w:rPr>
        <w:tab/>
        <w:t>HJ5011  //</w:t>
      </w:r>
      <w:r>
        <w:rPr>
          <w:rFonts w:hint="eastAsia"/>
        </w:rPr>
        <w:t>用户类型不正确</w:t>
      </w:r>
      <w:r>
        <w:rPr>
          <w:rFonts w:hint="eastAsia"/>
        </w:rPr>
        <w:t>!</w:t>
      </w:r>
    </w:p>
    <w:p w:rsidR="0037531D" w:rsidRDefault="0037531D">
      <w:r>
        <w:rPr>
          <w:rFonts w:hint="eastAsia"/>
        </w:rPr>
        <w:tab/>
        <w:t>HJ5012  //</w:t>
      </w:r>
      <w:r>
        <w:rPr>
          <w:rFonts w:hint="eastAsia"/>
        </w:rPr>
        <w:t>用户名或密码不正确</w:t>
      </w:r>
      <w:r>
        <w:rPr>
          <w:rFonts w:hint="eastAsia"/>
        </w:rPr>
        <w:t>!</w:t>
      </w:r>
    </w:p>
    <w:p w:rsidR="0037531D" w:rsidRDefault="0037531D">
      <w:r>
        <w:rPr>
          <w:rFonts w:hint="eastAsia"/>
        </w:rPr>
        <w:tab/>
        <w:t>HJ5013  //</w:t>
      </w:r>
      <w:r>
        <w:rPr>
          <w:rFonts w:hint="eastAsia"/>
        </w:rPr>
        <w:t>交易员登录异常</w:t>
      </w:r>
      <w:r>
        <w:rPr>
          <w:rFonts w:hint="eastAsia"/>
        </w:rPr>
        <w:t>!</w:t>
      </w:r>
      <w:r>
        <w:rPr>
          <w:rFonts w:hint="eastAsia"/>
        </w:rPr>
        <w:tab/>
      </w:r>
    </w:p>
    <w:p w:rsidR="0037531D" w:rsidRDefault="0037531D">
      <w:r>
        <w:rPr>
          <w:rFonts w:hint="eastAsia"/>
        </w:rPr>
        <w:tab/>
        <w:t>HJ5014  //</w:t>
      </w:r>
      <w:r>
        <w:rPr>
          <w:rFonts w:hint="eastAsia"/>
        </w:rPr>
        <w:t>银行行号存在</w:t>
      </w:r>
    </w:p>
    <w:p w:rsidR="0037531D" w:rsidRDefault="0037531D">
      <w:r>
        <w:rPr>
          <w:rFonts w:hint="eastAsia"/>
        </w:rPr>
        <w:tab/>
        <w:t>HJ5015  //</w:t>
      </w:r>
      <w:r>
        <w:rPr>
          <w:rFonts w:hint="eastAsia"/>
        </w:rPr>
        <w:t>银行行号已存在</w:t>
      </w:r>
    </w:p>
    <w:p w:rsidR="0037531D" w:rsidRDefault="0037531D">
      <w:pPr>
        <w:pStyle w:val="2"/>
      </w:pPr>
      <w:bookmarkStart w:id="644" w:name="_Toc381258185"/>
      <w:bookmarkStart w:id="645" w:name="_Toc381368136"/>
      <w:bookmarkStart w:id="646" w:name="_Toc382472243"/>
      <w:bookmarkStart w:id="647" w:name="_Toc458763581"/>
      <w:r>
        <w:rPr>
          <w:rFonts w:hint="eastAsia"/>
        </w:rPr>
        <w:t>数据库相关错误码</w:t>
      </w:r>
      <w:r>
        <w:rPr>
          <w:rFonts w:hint="eastAsia"/>
        </w:rPr>
        <w:t xml:space="preserve"> HJ6XXXX</w:t>
      </w:r>
      <w:bookmarkEnd w:id="644"/>
      <w:bookmarkEnd w:id="645"/>
      <w:bookmarkEnd w:id="646"/>
      <w:bookmarkEnd w:id="647"/>
    </w:p>
    <w:p w:rsidR="0037531D" w:rsidRDefault="0037531D">
      <w:r>
        <w:rPr>
          <w:rFonts w:hint="eastAsia"/>
        </w:rPr>
        <w:tab/>
        <w:t>HJ6001  //</w:t>
      </w:r>
      <w:r>
        <w:rPr>
          <w:rFonts w:hint="eastAsia"/>
        </w:rPr>
        <w:t>外键关联错误</w:t>
      </w:r>
    </w:p>
    <w:p w:rsidR="0037531D" w:rsidRDefault="0037531D">
      <w:r>
        <w:rPr>
          <w:rFonts w:hint="eastAsia"/>
        </w:rPr>
        <w:tab/>
        <w:t>HJ6002  //</w:t>
      </w:r>
      <w:r>
        <w:rPr>
          <w:rFonts w:hint="eastAsia"/>
        </w:rPr>
        <w:t>数据库处理错</w:t>
      </w:r>
      <w:r>
        <w:rPr>
          <w:rFonts w:hint="eastAsia"/>
        </w:rPr>
        <w:t>!</w:t>
      </w:r>
      <w:r>
        <w:rPr>
          <w:rFonts w:hint="eastAsia"/>
        </w:rPr>
        <w:tab/>
      </w:r>
    </w:p>
    <w:p w:rsidR="0037531D" w:rsidRDefault="0037531D">
      <w:pPr>
        <w:pStyle w:val="2"/>
      </w:pPr>
      <w:bookmarkStart w:id="648" w:name="_Toc381258186"/>
      <w:bookmarkStart w:id="649" w:name="_Toc381368137"/>
      <w:bookmarkStart w:id="650" w:name="_Toc382472244"/>
      <w:bookmarkStart w:id="651" w:name="_Toc458763582"/>
      <w:r>
        <w:rPr>
          <w:rFonts w:hint="eastAsia"/>
        </w:rPr>
        <w:t>程序异常相关错误码</w:t>
      </w:r>
      <w:r>
        <w:rPr>
          <w:rFonts w:hint="eastAsia"/>
        </w:rPr>
        <w:t xml:space="preserve"> HJ7XXXX</w:t>
      </w:r>
      <w:bookmarkEnd w:id="648"/>
      <w:bookmarkEnd w:id="649"/>
      <w:bookmarkEnd w:id="650"/>
      <w:bookmarkEnd w:id="651"/>
    </w:p>
    <w:p w:rsidR="0037531D" w:rsidRDefault="0037531D">
      <w:r>
        <w:rPr>
          <w:rFonts w:hint="eastAsia"/>
        </w:rPr>
        <w:tab/>
        <w:t>HJ7001  //</w:t>
      </w:r>
      <w:r>
        <w:rPr>
          <w:rFonts w:hint="eastAsia"/>
        </w:rPr>
        <w:t>通讯异常</w:t>
      </w:r>
    </w:p>
    <w:p w:rsidR="0037531D" w:rsidRDefault="0037531D">
      <w:r>
        <w:rPr>
          <w:rFonts w:hint="eastAsia"/>
        </w:rPr>
        <w:tab/>
        <w:t>HJ7002  //</w:t>
      </w:r>
      <w:r>
        <w:rPr>
          <w:rFonts w:hint="eastAsia"/>
        </w:rPr>
        <w:t>报文加密异常</w:t>
      </w:r>
      <w:r>
        <w:rPr>
          <w:rFonts w:hint="eastAsia"/>
        </w:rPr>
        <w:tab/>
      </w:r>
    </w:p>
    <w:p w:rsidR="0037531D" w:rsidRDefault="0037531D">
      <w:r>
        <w:rPr>
          <w:rFonts w:hint="eastAsia"/>
        </w:rPr>
        <w:tab/>
        <w:t>HJ7003  //</w:t>
      </w:r>
      <w:r>
        <w:rPr>
          <w:rFonts w:hint="eastAsia"/>
        </w:rPr>
        <w:t>设置广播服务的运行模式有误</w:t>
      </w:r>
      <w:r>
        <w:rPr>
          <w:rFonts w:hint="eastAsia"/>
        </w:rPr>
        <w:t>,</w:t>
      </w:r>
      <w:r>
        <w:rPr>
          <w:rFonts w:hint="eastAsia"/>
        </w:rPr>
        <w:t>无法启动！</w:t>
      </w:r>
    </w:p>
    <w:p w:rsidR="0037531D" w:rsidRDefault="0037531D">
      <w:r>
        <w:rPr>
          <w:rFonts w:hint="eastAsia"/>
        </w:rPr>
        <w:tab/>
        <w:t>HJ7004  //</w:t>
      </w:r>
      <w:r>
        <w:rPr>
          <w:rFonts w:hint="eastAsia"/>
        </w:rPr>
        <w:t>调用方法错误！</w:t>
      </w:r>
      <w:r>
        <w:rPr>
          <w:rFonts w:hint="eastAsia"/>
        </w:rPr>
        <w:tab/>
      </w:r>
    </w:p>
    <w:p w:rsidR="0037531D" w:rsidRDefault="0037531D">
      <w:pPr>
        <w:pStyle w:val="2"/>
      </w:pPr>
      <w:bookmarkStart w:id="652" w:name="_Toc381258187"/>
      <w:bookmarkStart w:id="653" w:name="_Toc381368138"/>
      <w:bookmarkStart w:id="654" w:name="_Toc382472245"/>
      <w:bookmarkStart w:id="655" w:name="_Toc458763583"/>
      <w:r>
        <w:rPr>
          <w:rFonts w:hint="eastAsia"/>
        </w:rPr>
        <w:t>查询相关错误码</w:t>
      </w:r>
      <w:r>
        <w:rPr>
          <w:rFonts w:hint="eastAsia"/>
        </w:rPr>
        <w:t xml:space="preserve"> HJ8XXXX</w:t>
      </w:r>
      <w:bookmarkEnd w:id="652"/>
      <w:bookmarkEnd w:id="653"/>
      <w:bookmarkEnd w:id="654"/>
      <w:bookmarkEnd w:id="655"/>
    </w:p>
    <w:p w:rsidR="0037531D" w:rsidRDefault="0037531D">
      <w:r>
        <w:rPr>
          <w:rFonts w:hint="eastAsia"/>
        </w:rPr>
        <w:t>HJ8001   //</w:t>
      </w:r>
      <w:r>
        <w:rPr>
          <w:rFonts w:hint="eastAsia"/>
        </w:rPr>
        <w:t>开始日期不能大于结束日期</w:t>
      </w:r>
    </w:p>
    <w:p w:rsidR="0037531D" w:rsidRDefault="0037531D">
      <w:r>
        <w:rPr>
          <w:rFonts w:hint="eastAsia"/>
        </w:rPr>
        <w:t>HJ8002   //</w:t>
      </w:r>
      <w:r>
        <w:rPr>
          <w:rFonts w:hint="eastAsia"/>
        </w:rPr>
        <w:t>结束日期不能大于当前日期</w:t>
      </w:r>
    </w:p>
    <w:p w:rsidR="0037531D" w:rsidRDefault="0037531D">
      <w:r>
        <w:rPr>
          <w:rFonts w:hint="eastAsia"/>
        </w:rPr>
        <w:t>HJ8003   //</w:t>
      </w:r>
      <w:r>
        <w:rPr>
          <w:rFonts w:hint="eastAsia"/>
        </w:rPr>
        <w:t>查询日期不能超过</w:t>
      </w:r>
      <w:r>
        <w:rPr>
          <w:rFonts w:hint="eastAsia"/>
        </w:rPr>
        <w:t>2</w:t>
      </w:r>
      <w:r>
        <w:rPr>
          <w:rFonts w:hint="eastAsia"/>
        </w:rPr>
        <w:t>年</w:t>
      </w:r>
    </w:p>
    <w:p w:rsidR="0037531D" w:rsidRDefault="0037531D">
      <w:r>
        <w:rPr>
          <w:rFonts w:hint="eastAsia"/>
        </w:rPr>
        <w:t>HJ8004   //</w:t>
      </w:r>
      <w:r>
        <w:rPr>
          <w:rFonts w:hint="eastAsia"/>
        </w:rPr>
        <w:t>查询区间不能超过</w:t>
      </w:r>
      <w:r>
        <w:rPr>
          <w:rFonts w:hint="eastAsia"/>
        </w:rPr>
        <w:t>3</w:t>
      </w:r>
      <w:r>
        <w:rPr>
          <w:rFonts w:hint="eastAsia"/>
        </w:rPr>
        <w:t>个月</w:t>
      </w:r>
    </w:p>
    <w:p w:rsidR="0037531D" w:rsidRDefault="0037531D">
      <w:r>
        <w:t>HJ8005</w:t>
      </w:r>
      <w:r>
        <w:rPr>
          <w:rFonts w:hint="eastAsia"/>
        </w:rPr>
        <w:t xml:space="preserve">   //</w:t>
      </w:r>
      <w:r>
        <w:rPr>
          <w:rFonts w:hint="eastAsia"/>
        </w:rPr>
        <w:t>非交易日</w:t>
      </w:r>
    </w:p>
    <w:p w:rsidR="0037531D" w:rsidRDefault="0037531D">
      <w:pPr>
        <w:pStyle w:val="2"/>
      </w:pPr>
      <w:bookmarkStart w:id="656" w:name="_Toc381258188"/>
      <w:bookmarkStart w:id="657" w:name="_Toc381368139"/>
      <w:bookmarkStart w:id="658" w:name="_Toc382472246"/>
      <w:bookmarkStart w:id="659" w:name="_Toc458763584"/>
      <w:r>
        <w:rPr>
          <w:rFonts w:hint="eastAsia"/>
        </w:rPr>
        <w:lastRenderedPageBreak/>
        <w:t>交易所错误码</w:t>
      </w:r>
      <w:r>
        <w:rPr>
          <w:rFonts w:hint="eastAsia"/>
        </w:rPr>
        <w:t xml:space="preserve"> HJ9XXX</w:t>
      </w:r>
      <w:bookmarkEnd w:id="656"/>
      <w:bookmarkEnd w:id="657"/>
      <w:bookmarkEnd w:id="658"/>
      <w:bookmarkEnd w:id="659"/>
    </w:p>
    <w:p w:rsidR="0037531D" w:rsidRDefault="0037531D">
      <w:r>
        <w:rPr>
          <w:rFonts w:hint="eastAsia"/>
        </w:rPr>
        <w:t>HJ9000  //</w:t>
      </w:r>
      <w:r>
        <w:rPr>
          <w:rFonts w:hint="eastAsia"/>
        </w:rPr>
        <w:t>无法连接黄金交易所前置机！</w:t>
      </w:r>
    </w:p>
    <w:p w:rsidR="0037531D" w:rsidRDefault="0037531D">
      <w:r>
        <w:rPr>
          <w:rFonts w:hint="eastAsia"/>
        </w:rPr>
        <w:t>HJ9001  //</w:t>
      </w:r>
      <w:r>
        <w:rPr>
          <w:rFonts w:hint="eastAsia"/>
        </w:rPr>
        <w:t>无效的请求！</w:t>
      </w:r>
    </w:p>
    <w:p w:rsidR="0037531D" w:rsidRDefault="0037531D">
      <w:r>
        <w:rPr>
          <w:rFonts w:hint="eastAsia"/>
        </w:rPr>
        <w:t>HJ9002  //</w:t>
      </w:r>
      <w:r>
        <w:rPr>
          <w:rFonts w:hint="eastAsia"/>
        </w:rPr>
        <w:t>请求超时！</w:t>
      </w:r>
    </w:p>
    <w:p w:rsidR="0037531D" w:rsidRDefault="0037531D">
      <w:r>
        <w:rPr>
          <w:rFonts w:hint="eastAsia"/>
        </w:rPr>
        <w:t>HJ9050  //</w:t>
      </w:r>
      <w:r>
        <w:rPr>
          <w:rFonts w:hint="eastAsia"/>
        </w:rPr>
        <w:t>会员未登录</w:t>
      </w:r>
      <w:r>
        <w:rPr>
          <w:rFonts w:hint="eastAsia"/>
        </w:rPr>
        <w:t>!</w:t>
      </w:r>
    </w:p>
    <w:p w:rsidR="0037531D" w:rsidRDefault="0037531D">
      <w:r>
        <w:rPr>
          <w:rFonts w:hint="eastAsia"/>
        </w:rPr>
        <w:t>HJ9101  //</w:t>
      </w:r>
      <w:r>
        <w:rPr>
          <w:rFonts w:hint="eastAsia"/>
        </w:rPr>
        <w:t>地区代码长度应为</w:t>
      </w:r>
      <w:r>
        <w:rPr>
          <w:rFonts w:hint="eastAsia"/>
        </w:rPr>
        <w:t>6</w:t>
      </w:r>
      <w:r>
        <w:rPr>
          <w:rFonts w:hint="eastAsia"/>
        </w:rPr>
        <w:t>！</w:t>
      </w:r>
    </w:p>
    <w:p w:rsidR="0037531D" w:rsidRDefault="0037531D">
      <w:r>
        <w:rPr>
          <w:rFonts w:hint="eastAsia"/>
        </w:rPr>
        <w:t>HJ9102  //</w:t>
      </w:r>
      <w:r>
        <w:rPr>
          <w:rFonts w:hint="eastAsia"/>
        </w:rPr>
        <w:t>地区代码不存在！</w:t>
      </w:r>
    </w:p>
    <w:p w:rsidR="0037531D" w:rsidRDefault="0037531D">
      <w:r>
        <w:rPr>
          <w:rFonts w:hint="eastAsia"/>
        </w:rPr>
        <w:t>HJ9103  //</w:t>
      </w:r>
      <w:r>
        <w:rPr>
          <w:rFonts w:hint="eastAsia"/>
        </w:rPr>
        <w:t>地址不能为空！</w:t>
      </w:r>
    </w:p>
    <w:p w:rsidR="0037531D" w:rsidRDefault="0037531D">
      <w:r>
        <w:rPr>
          <w:rFonts w:hint="eastAsia"/>
        </w:rPr>
        <w:t>HJ9104  //</w:t>
      </w:r>
      <w:r>
        <w:rPr>
          <w:rFonts w:hint="eastAsia"/>
        </w:rPr>
        <w:t>地址长度不能超过</w:t>
      </w:r>
      <w:r>
        <w:rPr>
          <w:rFonts w:hint="eastAsia"/>
        </w:rPr>
        <w:t>80</w:t>
      </w:r>
      <w:r>
        <w:rPr>
          <w:rFonts w:hint="eastAsia"/>
        </w:rPr>
        <w:t>！</w:t>
      </w:r>
    </w:p>
    <w:p w:rsidR="0037531D" w:rsidRDefault="0037531D">
      <w:r>
        <w:rPr>
          <w:rFonts w:hint="eastAsia"/>
        </w:rPr>
        <w:t>HJ9105  //</w:t>
      </w:r>
      <w:r>
        <w:rPr>
          <w:rFonts w:hint="eastAsia"/>
        </w:rPr>
        <w:t>电话号码不能为空！</w:t>
      </w:r>
    </w:p>
    <w:p w:rsidR="0037531D" w:rsidRDefault="0037531D">
      <w:r>
        <w:rPr>
          <w:rFonts w:hint="eastAsia"/>
        </w:rPr>
        <w:t>HJ9106  //</w:t>
      </w:r>
      <w:r>
        <w:rPr>
          <w:rFonts w:hint="eastAsia"/>
        </w:rPr>
        <w:t>电话号码长度不能超过</w:t>
      </w:r>
      <w:r>
        <w:rPr>
          <w:rFonts w:hint="eastAsia"/>
        </w:rPr>
        <w:t>30</w:t>
      </w:r>
      <w:r>
        <w:rPr>
          <w:rFonts w:hint="eastAsia"/>
        </w:rPr>
        <w:t>！</w:t>
      </w:r>
    </w:p>
    <w:p w:rsidR="0037531D" w:rsidRDefault="0037531D">
      <w:r>
        <w:rPr>
          <w:rFonts w:hint="eastAsia"/>
        </w:rPr>
        <w:t>HJ9107  //</w:t>
      </w:r>
      <w:r>
        <w:rPr>
          <w:rFonts w:hint="eastAsia"/>
        </w:rPr>
        <w:t>邮政编码长度应为</w:t>
      </w:r>
      <w:r>
        <w:rPr>
          <w:rFonts w:hint="eastAsia"/>
        </w:rPr>
        <w:t>6</w:t>
      </w:r>
      <w:r>
        <w:rPr>
          <w:rFonts w:hint="eastAsia"/>
        </w:rPr>
        <w:t>！</w:t>
      </w:r>
    </w:p>
    <w:p w:rsidR="0037531D" w:rsidRDefault="0037531D">
      <w:r>
        <w:rPr>
          <w:rFonts w:hint="eastAsia"/>
        </w:rPr>
        <w:t>HJ9110  //</w:t>
      </w:r>
      <w:r>
        <w:rPr>
          <w:rFonts w:hint="eastAsia"/>
        </w:rPr>
        <w:t>会员代码不能为空！</w:t>
      </w:r>
    </w:p>
    <w:p w:rsidR="0037531D" w:rsidRDefault="0037531D">
      <w:r>
        <w:rPr>
          <w:rFonts w:hint="eastAsia"/>
        </w:rPr>
        <w:t>HJ9111  //</w:t>
      </w:r>
      <w:r>
        <w:rPr>
          <w:rFonts w:hint="eastAsia"/>
        </w:rPr>
        <w:t>会员代码不存在！</w:t>
      </w:r>
    </w:p>
    <w:p w:rsidR="0037531D" w:rsidRDefault="0037531D">
      <w:r>
        <w:rPr>
          <w:rFonts w:hint="eastAsia"/>
        </w:rPr>
        <w:t>HJ9112  //</w:t>
      </w:r>
      <w:r>
        <w:rPr>
          <w:rFonts w:hint="eastAsia"/>
        </w:rPr>
        <w:t>账户长度应为</w:t>
      </w:r>
      <w:r>
        <w:rPr>
          <w:rFonts w:hint="eastAsia"/>
        </w:rPr>
        <w:t>10</w:t>
      </w:r>
      <w:r>
        <w:rPr>
          <w:rFonts w:hint="eastAsia"/>
        </w:rPr>
        <w:t>账户长度应为</w:t>
      </w:r>
      <w:r>
        <w:rPr>
          <w:rFonts w:hint="eastAsia"/>
        </w:rPr>
        <w:t>10</w:t>
      </w:r>
    </w:p>
    <w:p w:rsidR="0037531D" w:rsidRDefault="0037531D">
      <w:r>
        <w:rPr>
          <w:rFonts w:hint="eastAsia"/>
        </w:rPr>
        <w:t>HJ9113  //</w:t>
      </w:r>
      <w:r>
        <w:rPr>
          <w:rFonts w:hint="eastAsia"/>
        </w:rPr>
        <w:t>账户不存在！</w:t>
      </w:r>
    </w:p>
    <w:p w:rsidR="0037531D" w:rsidRDefault="0037531D">
      <w:r>
        <w:rPr>
          <w:rFonts w:hint="eastAsia"/>
        </w:rPr>
        <w:t>HJ9201  //</w:t>
      </w:r>
      <w:r>
        <w:rPr>
          <w:rFonts w:hint="eastAsia"/>
        </w:rPr>
        <w:t>客户名称不能为空！</w:t>
      </w:r>
    </w:p>
    <w:p w:rsidR="0037531D" w:rsidRDefault="0037531D">
      <w:r>
        <w:rPr>
          <w:rFonts w:hint="eastAsia"/>
        </w:rPr>
        <w:t>HJ9202  //</w:t>
      </w:r>
      <w:r>
        <w:rPr>
          <w:rFonts w:hint="eastAsia"/>
        </w:rPr>
        <w:t>客户名称长度不能超过</w:t>
      </w:r>
      <w:r>
        <w:rPr>
          <w:rFonts w:hint="eastAsia"/>
        </w:rPr>
        <w:t>50</w:t>
      </w:r>
      <w:r>
        <w:rPr>
          <w:rFonts w:hint="eastAsia"/>
        </w:rPr>
        <w:t>！</w:t>
      </w:r>
    </w:p>
    <w:p w:rsidR="0037531D" w:rsidRDefault="0037531D">
      <w:r>
        <w:rPr>
          <w:rFonts w:hint="eastAsia"/>
        </w:rPr>
        <w:t>HJ9203  //</w:t>
      </w:r>
      <w:r>
        <w:rPr>
          <w:rFonts w:hint="eastAsia"/>
        </w:rPr>
        <w:t>证件类型不存在！</w:t>
      </w:r>
    </w:p>
    <w:p w:rsidR="0037531D" w:rsidRDefault="0037531D">
      <w:r>
        <w:rPr>
          <w:rFonts w:hint="eastAsia"/>
        </w:rPr>
        <w:t>HJ9204  //</w:t>
      </w:r>
      <w:r>
        <w:rPr>
          <w:rFonts w:hint="eastAsia"/>
        </w:rPr>
        <w:t>身份证号码长度应为</w:t>
      </w:r>
      <w:r>
        <w:rPr>
          <w:rFonts w:hint="eastAsia"/>
        </w:rPr>
        <w:t>15</w:t>
      </w:r>
      <w:r>
        <w:rPr>
          <w:rFonts w:hint="eastAsia"/>
        </w:rPr>
        <w:t>或</w:t>
      </w:r>
      <w:r>
        <w:rPr>
          <w:rFonts w:hint="eastAsia"/>
        </w:rPr>
        <w:t>18</w:t>
      </w:r>
      <w:r>
        <w:rPr>
          <w:rFonts w:hint="eastAsia"/>
        </w:rPr>
        <w:t>！</w:t>
      </w:r>
    </w:p>
    <w:p w:rsidR="0037531D" w:rsidRDefault="0037531D">
      <w:r>
        <w:rPr>
          <w:rFonts w:hint="eastAsia"/>
        </w:rPr>
        <w:t>HJ9215  //</w:t>
      </w:r>
      <w:r>
        <w:rPr>
          <w:rFonts w:hint="eastAsia"/>
        </w:rPr>
        <w:t>身份证号码有误！</w:t>
      </w:r>
    </w:p>
    <w:p w:rsidR="0037531D" w:rsidRDefault="0037531D">
      <w:r>
        <w:rPr>
          <w:rFonts w:hint="eastAsia"/>
        </w:rPr>
        <w:t>HJ9217  //</w:t>
      </w:r>
      <w:r>
        <w:rPr>
          <w:rFonts w:hint="eastAsia"/>
        </w:rPr>
        <w:t>身份证号码重复！</w:t>
      </w:r>
    </w:p>
    <w:p w:rsidR="0037531D" w:rsidRDefault="0037531D">
      <w:r>
        <w:rPr>
          <w:rFonts w:hint="eastAsia"/>
        </w:rPr>
        <w:t>HJ9205  //</w:t>
      </w:r>
      <w:r>
        <w:rPr>
          <w:rFonts w:hint="eastAsia"/>
        </w:rPr>
        <w:t>护照不能为空！</w:t>
      </w:r>
    </w:p>
    <w:p w:rsidR="0037531D" w:rsidRDefault="0037531D">
      <w:r>
        <w:rPr>
          <w:rFonts w:hint="eastAsia"/>
        </w:rPr>
        <w:t>HJ9206  //</w:t>
      </w:r>
      <w:r>
        <w:rPr>
          <w:rFonts w:hint="eastAsia"/>
        </w:rPr>
        <w:t>护照长度不能超过</w:t>
      </w:r>
      <w:r>
        <w:rPr>
          <w:rFonts w:hint="eastAsia"/>
        </w:rPr>
        <w:t>20</w:t>
      </w:r>
      <w:r>
        <w:rPr>
          <w:rFonts w:hint="eastAsia"/>
        </w:rPr>
        <w:t>！</w:t>
      </w:r>
    </w:p>
    <w:p w:rsidR="0037531D" w:rsidRDefault="0037531D">
      <w:r>
        <w:rPr>
          <w:rFonts w:hint="eastAsia"/>
        </w:rPr>
        <w:t>HJ9218  //</w:t>
      </w:r>
      <w:r>
        <w:rPr>
          <w:rFonts w:hint="eastAsia"/>
        </w:rPr>
        <w:t>护照重复！</w:t>
      </w:r>
    </w:p>
    <w:p w:rsidR="0037531D" w:rsidRDefault="0037531D">
      <w:r>
        <w:rPr>
          <w:rFonts w:hint="eastAsia"/>
        </w:rPr>
        <w:t>HJ9207  //</w:t>
      </w:r>
      <w:r>
        <w:rPr>
          <w:rFonts w:hint="eastAsia"/>
        </w:rPr>
        <w:t>交易绑定类型不存在！</w:t>
      </w:r>
    </w:p>
    <w:p w:rsidR="0037531D" w:rsidRDefault="0037531D">
      <w:r>
        <w:rPr>
          <w:rFonts w:hint="eastAsia"/>
        </w:rPr>
        <w:t>HJ9208  //</w:t>
      </w:r>
      <w:r>
        <w:rPr>
          <w:rFonts w:hint="eastAsia"/>
        </w:rPr>
        <w:t>代办标志类型不存在！</w:t>
      </w:r>
    </w:p>
    <w:p w:rsidR="0037531D" w:rsidRDefault="0037531D">
      <w:r>
        <w:rPr>
          <w:rFonts w:hint="eastAsia"/>
        </w:rPr>
        <w:t>HJ9209  //</w:t>
      </w:r>
      <w:r>
        <w:rPr>
          <w:rFonts w:hint="eastAsia"/>
        </w:rPr>
        <w:t>代办人姓名不能为空！</w:t>
      </w:r>
    </w:p>
    <w:p w:rsidR="0037531D" w:rsidRDefault="0037531D">
      <w:r>
        <w:rPr>
          <w:rFonts w:hint="eastAsia"/>
        </w:rPr>
        <w:lastRenderedPageBreak/>
        <w:t>HJ9210  //</w:t>
      </w:r>
      <w:r>
        <w:rPr>
          <w:rFonts w:hint="eastAsia"/>
        </w:rPr>
        <w:t>代办人姓名长度不能超过</w:t>
      </w:r>
      <w:r>
        <w:rPr>
          <w:rFonts w:hint="eastAsia"/>
        </w:rPr>
        <w:t>30</w:t>
      </w:r>
      <w:r>
        <w:rPr>
          <w:rFonts w:hint="eastAsia"/>
        </w:rPr>
        <w:t>！</w:t>
      </w:r>
    </w:p>
    <w:p w:rsidR="0037531D" w:rsidRDefault="0037531D">
      <w:r>
        <w:rPr>
          <w:rFonts w:hint="eastAsia"/>
        </w:rPr>
        <w:t>HJ9211  //</w:t>
      </w:r>
      <w:r>
        <w:rPr>
          <w:rFonts w:hint="eastAsia"/>
        </w:rPr>
        <w:t>代办人证件类型不存在！</w:t>
      </w:r>
    </w:p>
    <w:p w:rsidR="0037531D" w:rsidRDefault="0037531D">
      <w:r>
        <w:rPr>
          <w:rFonts w:hint="eastAsia"/>
        </w:rPr>
        <w:t>HJ9212  //</w:t>
      </w:r>
      <w:r>
        <w:rPr>
          <w:rFonts w:hint="eastAsia"/>
        </w:rPr>
        <w:t>代办人身份证号码长度应为</w:t>
      </w:r>
      <w:r>
        <w:rPr>
          <w:rFonts w:hint="eastAsia"/>
        </w:rPr>
        <w:t>15</w:t>
      </w:r>
      <w:r>
        <w:rPr>
          <w:rFonts w:hint="eastAsia"/>
        </w:rPr>
        <w:t>或</w:t>
      </w:r>
      <w:r>
        <w:rPr>
          <w:rFonts w:hint="eastAsia"/>
        </w:rPr>
        <w:t>18</w:t>
      </w:r>
      <w:r>
        <w:rPr>
          <w:rFonts w:hint="eastAsia"/>
        </w:rPr>
        <w:t>！</w:t>
      </w:r>
    </w:p>
    <w:p w:rsidR="0037531D" w:rsidRDefault="0037531D">
      <w:r>
        <w:rPr>
          <w:rFonts w:hint="eastAsia"/>
        </w:rPr>
        <w:t>HJ9216  //</w:t>
      </w:r>
      <w:r>
        <w:rPr>
          <w:rFonts w:hint="eastAsia"/>
        </w:rPr>
        <w:t>代办人身份证号码有误！</w:t>
      </w:r>
    </w:p>
    <w:p w:rsidR="0037531D" w:rsidRDefault="0037531D">
      <w:r>
        <w:rPr>
          <w:rFonts w:hint="eastAsia"/>
        </w:rPr>
        <w:t>HJ9213  //</w:t>
      </w:r>
      <w:r>
        <w:rPr>
          <w:rFonts w:hint="eastAsia"/>
        </w:rPr>
        <w:t>代办人护照不能为空！</w:t>
      </w:r>
    </w:p>
    <w:p w:rsidR="0037531D" w:rsidRDefault="0037531D">
      <w:r>
        <w:rPr>
          <w:rFonts w:hint="eastAsia"/>
        </w:rPr>
        <w:t>HJ9214  //</w:t>
      </w:r>
      <w:r>
        <w:rPr>
          <w:rFonts w:hint="eastAsia"/>
        </w:rPr>
        <w:t>代办人护照长度不能超过</w:t>
      </w:r>
      <w:r>
        <w:rPr>
          <w:rFonts w:hint="eastAsia"/>
        </w:rPr>
        <w:t>20</w:t>
      </w:r>
      <w:r>
        <w:rPr>
          <w:rFonts w:hint="eastAsia"/>
        </w:rPr>
        <w:t>！</w:t>
      </w:r>
    </w:p>
    <w:p w:rsidR="0037531D" w:rsidRDefault="0037531D">
      <w:r>
        <w:rPr>
          <w:rFonts w:hint="eastAsia"/>
        </w:rPr>
        <w:t>HJ9219  //</w:t>
      </w:r>
      <w:r>
        <w:rPr>
          <w:rFonts w:hint="eastAsia"/>
        </w:rPr>
        <w:t>该身份证当天已经在其他银行做过开户操作</w:t>
      </w:r>
    </w:p>
    <w:p w:rsidR="0037531D" w:rsidRDefault="0037531D">
      <w:r>
        <w:rPr>
          <w:rFonts w:hint="eastAsia"/>
        </w:rPr>
        <w:t>HJ9220  //</w:t>
      </w:r>
      <w:r>
        <w:rPr>
          <w:rFonts w:hint="eastAsia"/>
        </w:rPr>
        <w:t>系统操作失败！</w:t>
      </w:r>
    </w:p>
    <w:p w:rsidR="0037531D" w:rsidRDefault="0037531D">
      <w:r>
        <w:rPr>
          <w:rFonts w:hint="eastAsia"/>
        </w:rPr>
        <w:t>HJ9221  //</w:t>
      </w:r>
      <w:r>
        <w:rPr>
          <w:rFonts w:hint="eastAsia"/>
        </w:rPr>
        <w:t>当天重复开户成功！</w:t>
      </w:r>
    </w:p>
    <w:p w:rsidR="0037531D" w:rsidRDefault="0037531D">
      <w:r>
        <w:rPr>
          <w:rFonts w:hint="eastAsia"/>
        </w:rPr>
        <w:t>HJ9222  //</w:t>
      </w:r>
      <w:r>
        <w:rPr>
          <w:rFonts w:hint="eastAsia"/>
        </w:rPr>
        <w:t>地区代码错误</w:t>
      </w:r>
    </w:p>
    <w:p w:rsidR="0037531D" w:rsidRDefault="0037531D">
      <w:r>
        <w:rPr>
          <w:rFonts w:hint="eastAsia"/>
        </w:rPr>
        <w:t>HJ9240  //</w:t>
      </w:r>
      <w:r>
        <w:rPr>
          <w:rFonts w:hint="eastAsia"/>
        </w:rPr>
        <w:t>客户名称含有非法字符</w:t>
      </w:r>
    </w:p>
    <w:p w:rsidR="0037531D" w:rsidRDefault="0037531D">
      <w:r>
        <w:rPr>
          <w:rFonts w:hint="eastAsia"/>
        </w:rPr>
        <w:t>HJ9241  //</w:t>
      </w:r>
      <w:r>
        <w:rPr>
          <w:rFonts w:hint="eastAsia"/>
        </w:rPr>
        <w:t>地址含有非法字符</w:t>
      </w:r>
    </w:p>
    <w:p w:rsidR="0037531D" w:rsidRDefault="0037531D">
      <w:r>
        <w:rPr>
          <w:rFonts w:hint="eastAsia"/>
        </w:rPr>
        <w:t>HJ9242  //</w:t>
      </w:r>
      <w:r>
        <w:rPr>
          <w:rFonts w:hint="eastAsia"/>
        </w:rPr>
        <w:t>联系电话不合法</w:t>
      </w:r>
    </w:p>
    <w:p w:rsidR="0037531D" w:rsidRDefault="0037531D">
      <w:r>
        <w:rPr>
          <w:rFonts w:hint="eastAsia"/>
        </w:rPr>
        <w:t>HJ9243  //</w:t>
      </w:r>
      <w:r>
        <w:rPr>
          <w:rFonts w:hint="eastAsia"/>
        </w:rPr>
        <w:t>邮编不是数字</w:t>
      </w:r>
    </w:p>
    <w:p w:rsidR="0037531D" w:rsidRDefault="0037531D">
      <w:r>
        <w:rPr>
          <w:rFonts w:hint="eastAsia"/>
        </w:rPr>
        <w:t>HJ9244  //</w:t>
      </w:r>
      <w:r>
        <w:rPr>
          <w:rFonts w:hint="eastAsia"/>
        </w:rPr>
        <w:t>代办人姓名含有非法字符</w:t>
      </w:r>
    </w:p>
    <w:p w:rsidR="0037531D" w:rsidRDefault="0037531D">
      <w:r>
        <w:rPr>
          <w:rFonts w:hint="eastAsia"/>
        </w:rPr>
        <w:t>HJ9301  //</w:t>
      </w:r>
      <w:r>
        <w:rPr>
          <w:rFonts w:hint="eastAsia"/>
        </w:rPr>
        <w:t>客户简称不能为空！</w:t>
      </w:r>
    </w:p>
    <w:p w:rsidR="0037531D" w:rsidRDefault="0037531D">
      <w:r>
        <w:rPr>
          <w:rFonts w:hint="eastAsia"/>
        </w:rPr>
        <w:t>HJ9302  //</w:t>
      </w:r>
      <w:r>
        <w:rPr>
          <w:rFonts w:hint="eastAsia"/>
        </w:rPr>
        <w:t>客户简称长度不能超过</w:t>
      </w:r>
      <w:r>
        <w:rPr>
          <w:rFonts w:hint="eastAsia"/>
        </w:rPr>
        <w:t>50</w:t>
      </w:r>
      <w:r>
        <w:rPr>
          <w:rFonts w:hint="eastAsia"/>
        </w:rPr>
        <w:t>！</w:t>
      </w:r>
    </w:p>
    <w:p w:rsidR="0037531D" w:rsidRDefault="0037531D">
      <w:r>
        <w:rPr>
          <w:rFonts w:hint="eastAsia"/>
        </w:rPr>
        <w:t>HJ9303  //</w:t>
      </w:r>
      <w:r>
        <w:rPr>
          <w:rFonts w:hint="eastAsia"/>
        </w:rPr>
        <w:t>客户全称不能为空！</w:t>
      </w:r>
    </w:p>
    <w:p w:rsidR="0037531D" w:rsidRDefault="0037531D">
      <w:r>
        <w:rPr>
          <w:rFonts w:hint="eastAsia"/>
        </w:rPr>
        <w:t>HJ9304  //</w:t>
      </w:r>
      <w:r>
        <w:rPr>
          <w:rFonts w:hint="eastAsia"/>
        </w:rPr>
        <w:t>客户全称长度不能超过</w:t>
      </w:r>
      <w:r>
        <w:rPr>
          <w:rFonts w:hint="eastAsia"/>
        </w:rPr>
        <w:t>80</w:t>
      </w:r>
      <w:r>
        <w:rPr>
          <w:rFonts w:hint="eastAsia"/>
        </w:rPr>
        <w:t>！</w:t>
      </w:r>
    </w:p>
    <w:p w:rsidR="0037531D" w:rsidRDefault="0037531D">
      <w:r>
        <w:rPr>
          <w:rFonts w:hint="eastAsia"/>
        </w:rPr>
        <w:t>HJ9305  //</w:t>
      </w:r>
      <w:r>
        <w:rPr>
          <w:rFonts w:hint="eastAsia"/>
        </w:rPr>
        <w:t>企业代码不能为空！</w:t>
      </w:r>
    </w:p>
    <w:p w:rsidR="0037531D" w:rsidRDefault="0037531D">
      <w:r>
        <w:rPr>
          <w:rFonts w:hint="eastAsia"/>
        </w:rPr>
        <w:t>HJ9335  //</w:t>
      </w:r>
      <w:r>
        <w:rPr>
          <w:rFonts w:hint="eastAsia"/>
        </w:rPr>
        <w:t>企业代码或经办人身份证号重复</w:t>
      </w:r>
      <w:r>
        <w:rPr>
          <w:rFonts w:hint="eastAsia"/>
        </w:rPr>
        <w:t>!</w:t>
      </w:r>
    </w:p>
    <w:p w:rsidR="0037531D" w:rsidRDefault="0037531D">
      <w:r>
        <w:rPr>
          <w:rFonts w:hint="eastAsia"/>
        </w:rPr>
        <w:t>HJ9306  //</w:t>
      </w:r>
      <w:r>
        <w:rPr>
          <w:rFonts w:hint="eastAsia"/>
        </w:rPr>
        <w:t>企业代码长度不能超过</w:t>
      </w:r>
      <w:r>
        <w:rPr>
          <w:rFonts w:hint="eastAsia"/>
        </w:rPr>
        <w:t>40</w:t>
      </w:r>
      <w:r>
        <w:rPr>
          <w:rFonts w:hint="eastAsia"/>
        </w:rPr>
        <w:t>！</w:t>
      </w:r>
    </w:p>
    <w:p w:rsidR="0037531D" w:rsidRDefault="0037531D">
      <w:r>
        <w:rPr>
          <w:rFonts w:hint="eastAsia"/>
        </w:rPr>
        <w:t>HJ9307  //</w:t>
      </w:r>
      <w:r>
        <w:rPr>
          <w:rFonts w:hint="eastAsia"/>
        </w:rPr>
        <w:t>法人代表不能为空！</w:t>
      </w:r>
    </w:p>
    <w:p w:rsidR="0037531D" w:rsidRDefault="0037531D">
      <w:r>
        <w:rPr>
          <w:rFonts w:hint="eastAsia"/>
        </w:rPr>
        <w:t>HJ9308  //</w:t>
      </w:r>
      <w:r>
        <w:rPr>
          <w:rFonts w:hint="eastAsia"/>
        </w:rPr>
        <w:t>法人代表长度不能超过</w:t>
      </w:r>
      <w:r>
        <w:rPr>
          <w:rFonts w:hint="eastAsia"/>
        </w:rPr>
        <w:t>20</w:t>
      </w:r>
      <w:r>
        <w:rPr>
          <w:rFonts w:hint="eastAsia"/>
        </w:rPr>
        <w:t>！</w:t>
      </w:r>
    </w:p>
    <w:p w:rsidR="0037531D" w:rsidRDefault="0037531D">
      <w:r>
        <w:rPr>
          <w:rFonts w:hint="eastAsia"/>
        </w:rPr>
        <w:t>HJ9309  //</w:t>
      </w:r>
      <w:r>
        <w:rPr>
          <w:rFonts w:hint="eastAsia"/>
        </w:rPr>
        <w:t>企业性质类型不存在！</w:t>
      </w:r>
    </w:p>
    <w:p w:rsidR="0037531D" w:rsidRDefault="0037531D">
      <w:r>
        <w:rPr>
          <w:rFonts w:hint="eastAsia"/>
        </w:rPr>
        <w:t>HJ9310  //</w:t>
      </w:r>
      <w:r>
        <w:rPr>
          <w:rFonts w:hint="eastAsia"/>
        </w:rPr>
        <w:t>营业执照号不能为空！</w:t>
      </w:r>
    </w:p>
    <w:p w:rsidR="0037531D" w:rsidRDefault="0037531D">
      <w:r>
        <w:rPr>
          <w:rFonts w:hint="eastAsia"/>
        </w:rPr>
        <w:t>HJ9311  //</w:t>
      </w:r>
      <w:r>
        <w:rPr>
          <w:rFonts w:hint="eastAsia"/>
        </w:rPr>
        <w:t>营业执照号长度不能超过</w:t>
      </w:r>
      <w:r>
        <w:rPr>
          <w:rFonts w:hint="eastAsia"/>
        </w:rPr>
        <w:t>20</w:t>
      </w:r>
      <w:r>
        <w:rPr>
          <w:rFonts w:hint="eastAsia"/>
        </w:rPr>
        <w:t>！</w:t>
      </w:r>
    </w:p>
    <w:p w:rsidR="0037531D" w:rsidRDefault="0037531D">
      <w:r>
        <w:rPr>
          <w:rFonts w:hint="eastAsia"/>
        </w:rPr>
        <w:t>HJ9312  //</w:t>
      </w:r>
      <w:r>
        <w:rPr>
          <w:rFonts w:hint="eastAsia"/>
        </w:rPr>
        <w:t>经办人姓名不能为空！</w:t>
      </w:r>
    </w:p>
    <w:p w:rsidR="0037531D" w:rsidRDefault="0037531D">
      <w:r>
        <w:rPr>
          <w:rFonts w:hint="eastAsia"/>
        </w:rPr>
        <w:lastRenderedPageBreak/>
        <w:t>HJ9313  //</w:t>
      </w:r>
      <w:r>
        <w:rPr>
          <w:rFonts w:hint="eastAsia"/>
        </w:rPr>
        <w:t>经办人姓名长度不能超过</w:t>
      </w:r>
      <w:r>
        <w:rPr>
          <w:rFonts w:hint="eastAsia"/>
        </w:rPr>
        <w:t>20</w:t>
      </w:r>
      <w:r>
        <w:rPr>
          <w:rFonts w:hint="eastAsia"/>
        </w:rPr>
        <w:t>！</w:t>
      </w:r>
    </w:p>
    <w:p w:rsidR="0037531D" w:rsidRDefault="0037531D">
      <w:r>
        <w:rPr>
          <w:rFonts w:hint="eastAsia"/>
        </w:rPr>
        <w:t>HJ9314  //</w:t>
      </w:r>
      <w:r>
        <w:rPr>
          <w:rFonts w:hint="eastAsia"/>
        </w:rPr>
        <w:t>经办人证件类型不存在！</w:t>
      </w:r>
    </w:p>
    <w:p w:rsidR="0037531D" w:rsidRDefault="0037531D">
      <w:r>
        <w:rPr>
          <w:rFonts w:hint="eastAsia"/>
        </w:rPr>
        <w:t>HJ9315  //</w:t>
      </w:r>
      <w:r>
        <w:rPr>
          <w:rFonts w:hint="eastAsia"/>
        </w:rPr>
        <w:t>经办人身份证号码长度应为</w:t>
      </w:r>
      <w:r>
        <w:rPr>
          <w:rFonts w:hint="eastAsia"/>
        </w:rPr>
        <w:t>15</w:t>
      </w:r>
      <w:r>
        <w:rPr>
          <w:rFonts w:hint="eastAsia"/>
        </w:rPr>
        <w:t>或</w:t>
      </w:r>
      <w:r>
        <w:rPr>
          <w:rFonts w:hint="eastAsia"/>
        </w:rPr>
        <w:t>18</w:t>
      </w:r>
      <w:r>
        <w:rPr>
          <w:rFonts w:hint="eastAsia"/>
        </w:rPr>
        <w:t>！</w:t>
      </w:r>
    </w:p>
    <w:p w:rsidR="0037531D" w:rsidRDefault="0037531D">
      <w:r>
        <w:rPr>
          <w:rFonts w:hint="eastAsia"/>
        </w:rPr>
        <w:t>HJ9334  //</w:t>
      </w:r>
      <w:r>
        <w:rPr>
          <w:rFonts w:hint="eastAsia"/>
        </w:rPr>
        <w:t>经办人身份证号码有误！</w:t>
      </w:r>
    </w:p>
    <w:p w:rsidR="0037531D" w:rsidRDefault="0037531D">
      <w:r>
        <w:rPr>
          <w:rFonts w:hint="eastAsia"/>
        </w:rPr>
        <w:t>HJ9316  //</w:t>
      </w:r>
      <w:r>
        <w:rPr>
          <w:rFonts w:hint="eastAsia"/>
        </w:rPr>
        <w:t>经办人护照不能为空！</w:t>
      </w:r>
    </w:p>
    <w:p w:rsidR="0037531D" w:rsidRDefault="0037531D">
      <w:r>
        <w:rPr>
          <w:rFonts w:hint="eastAsia"/>
        </w:rPr>
        <w:t>HJ9317  //</w:t>
      </w:r>
      <w:r>
        <w:rPr>
          <w:rFonts w:hint="eastAsia"/>
        </w:rPr>
        <w:t>经办人护照长度不能超过</w:t>
      </w:r>
      <w:r>
        <w:rPr>
          <w:rFonts w:hint="eastAsia"/>
        </w:rPr>
        <w:t>20</w:t>
      </w:r>
      <w:r>
        <w:rPr>
          <w:rFonts w:hint="eastAsia"/>
        </w:rPr>
        <w:t>！</w:t>
      </w:r>
    </w:p>
    <w:p w:rsidR="0037531D" w:rsidRDefault="0037531D">
      <w:r>
        <w:rPr>
          <w:rFonts w:hint="eastAsia"/>
        </w:rPr>
        <w:t>HJ9318  //</w:t>
      </w:r>
      <w:r>
        <w:rPr>
          <w:rFonts w:hint="eastAsia"/>
        </w:rPr>
        <w:t>质权人标志不存在！</w:t>
      </w:r>
    </w:p>
    <w:p w:rsidR="0037531D" w:rsidRDefault="0037531D">
      <w:r>
        <w:rPr>
          <w:rFonts w:hint="eastAsia"/>
        </w:rPr>
        <w:t>HJ9319  //</w:t>
      </w:r>
      <w:r>
        <w:rPr>
          <w:rFonts w:hint="eastAsia"/>
        </w:rPr>
        <w:t>注册资本不能为空！</w:t>
      </w:r>
    </w:p>
    <w:p w:rsidR="0037531D" w:rsidRDefault="0037531D">
      <w:r>
        <w:rPr>
          <w:rFonts w:hint="eastAsia"/>
        </w:rPr>
        <w:t>HJ9320  //</w:t>
      </w:r>
      <w:r>
        <w:rPr>
          <w:rFonts w:hint="eastAsia"/>
        </w:rPr>
        <w:t>注册资本不合法！</w:t>
      </w:r>
    </w:p>
    <w:p w:rsidR="0037531D" w:rsidRDefault="0037531D">
      <w:r>
        <w:rPr>
          <w:rFonts w:hint="eastAsia"/>
        </w:rPr>
        <w:t>HJ9321  //</w:t>
      </w:r>
      <w:r>
        <w:rPr>
          <w:rFonts w:hint="eastAsia"/>
        </w:rPr>
        <w:t>客户类型不存在！</w:t>
      </w:r>
    </w:p>
    <w:p w:rsidR="0037531D" w:rsidRDefault="0037531D">
      <w:r>
        <w:rPr>
          <w:rFonts w:hint="eastAsia"/>
        </w:rPr>
        <w:t>HJ9322  //</w:t>
      </w:r>
      <w:r>
        <w:rPr>
          <w:rFonts w:hint="eastAsia"/>
        </w:rPr>
        <w:t>是否为增值税一般纳税人类型不存在！</w:t>
      </w:r>
    </w:p>
    <w:p w:rsidR="0037531D" w:rsidRDefault="0037531D">
      <w:r>
        <w:rPr>
          <w:rFonts w:hint="eastAsia"/>
        </w:rPr>
        <w:t>HJ9323  //</w:t>
      </w:r>
      <w:r>
        <w:rPr>
          <w:rFonts w:hint="eastAsia"/>
        </w:rPr>
        <w:t>纳税人识别号不能为空！</w:t>
      </w:r>
    </w:p>
    <w:p w:rsidR="0037531D" w:rsidRDefault="0037531D">
      <w:r>
        <w:rPr>
          <w:rFonts w:hint="eastAsia"/>
        </w:rPr>
        <w:t>HJ9324  //</w:t>
      </w:r>
      <w:r>
        <w:rPr>
          <w:rFonts w:hint="eastAsia"/>
        </w:rPr>
        <w:t>纳税人识别号长度不能超过</w:t>
      </w:r>
      <w:r>
        <w:rPr>
          <w:rFonts w:hint="eastAsia"/>
        </w:rPr>
        <w:t>20</w:t>
      </w:r>
      <w:r>
        <w:rPr>
          <w:rFonts w:hint="eastAsia"/>
        </w:rPr>
        <w:t>！</w:t>
      </w:r>
    </w:p>
    <w:p w:rsidR="0037531D" w:rsidRDefault="0037531D">
      <w:r>
        <w:rPr>
          <w:rFonts w:hint="eastAsia"/>
        </w:rPr>
        <w:t>HJ9325  //</w:t>
      </w:r>
      <w:r>
        <w:rPr>
          <w:rFonts w:hint="eastAsia"/>
        </w:rPr>
        <w:t>纳税人地址不能为空！</w:t>
      </w:r>
    </w:p>
    <w:p w:rsidR="0037531D" w:rsidRDefault="0037531D">
      <w:r>
        <w:rPr>
          <w:rFonts w:hint="eastAsia"/>
        </w:rPr>
        <w:t>HJ9326  //</w:t>
      </w:r>
      <w:r>
        <w:rPr>
          <w:rFonts w:hint="eastAsia"/>
        </w:rPr>
        <w:t>纳税人地址长度不能超过</w:t>
      </w:r>
      <w:r>
        <w:rPr>
          <w:rFonts w:hint="eastAsia"/>
        </w:rPr>
        <w:t>80</w:t>
      </w:r>
      <w:r>
        <w:rPr>
          <w:rFonts w:hint="eastAsia"/>
        </w:rPr>
        <w:t>！</w:t>
      </w:r>
    </w:p>
    <w:p w:rsidR="0037531D" w:rsidRDefault="0037531D">
      <w:r>
        <w:rPr>
          <w:rFonts w:hint="eastAsia"/>
        </w:rPr>
        <w:t>HJ9327  //</w:t>
      </w:r>
      <w:r>
        <w:rPr>
          <w:rFonts w:hint="eastAsia"/>
        </w:rPr>
        <w:t>纳税人电话不能为空！</w:t>
      </w:r>
    </w:p>
    <w:p w:rsidR="0037531D" w:rsidRDefault="0037531D">
      <w:r>
        <w:rPr>
          <w:rFonts w:hint="eastAsia"/>
        </w:rPr>
        <w:t>HJ9328  //</w:t>
      </w:r>
      <w:r>
        <w:rPr>
          <w:rFonts w:hint="eastAsia"/>
        </w:rPr>
        <w:t>纳税人电话长度不能超过</w:t>
      </w:r>
      <w:r>
        <w:rPr>
          <w:rFonts w:hint="eastAsia"/>
        </w:rPr>
        <w:t>30</w:t>
      </w:r>
      <w:r>
        <w:rPr>
          <w:rFonts w:hint="eastAsia"/>
        </w:rPr>
        <w:t>！</w:t>
      </w:r>
    </w:p>
    <w:p w:rsidR="0037531D" w:rsidRDefault="0037531D">
      <w:r>
        <w:rPr>
          <w:rFonts w:hint="eastAsia"/>
        </w:rPr>
        <w:t>HJ9329  //</w:t>
      </w:r>
      <w:r>
        <w:rPr>
          <w:rFonts w:hint="eastAsia"/>
        </w:rPr>
        <w:t>纳税人银行代码长度应为</w:t>
      </w:r>
      <w:r>
        <w:rPr>
          <w:rFonts w:hint="eastAsia"/>
        </w:rPr>
        <w:t>3</w:t>
      </w:r>
      <w:r>
        <w:rPr>
          <w:rFonts w:hint="eastAsia"/>
        </w:rPr>
        <w:t>！</w:t>
      </w:r>
    </w:p>
    <w:p w:rsidR="0037531D" w:rsidRDefault="0037531D">
      <w:r>
        <w:rPr>
          <w:rFonts w:hint="eastAsia"/>
        </w:rPr>
        <w:t>HJ9330  //</w:t>
      </w:r>
      <w:r>
        <w:rPr>
          <w:rFonts w:hint="eastAsia"/>
        </w:rPr>
        <w:t>纳税人开户行信息不能为空！</w:t>
      </w:r>
    </w:p>
    <w:p w:rsidR="0037531D" w:rsidRDefault="0037531D">
      <w:r>
        <w:rPr>
          <w:rFonts w:hint="eastAsia"/>
        </w:rPr>
        <w:t>HJ9331  //</w:t>
      </w:r>
      <w:r>
        <w:rPr>
          <w:rFonts w:hint="eastAsia"/>
        </w:rPr>
        <w:t>纳税人开户行信息长度不能超过</w:t>
      </w:r>
      <w:r>
        <w:rPr>
          <w:rFonts w:hint="eastAsia"/>
        </w:rPr>
        <w:t>80</w:t>
      </w:r>
      <w:r>
        <w:rPr>
          <w:rFonts w:hint="eastAsia"/>
        </w:rPr>
        <w:t>！</w:t>
      </w:r>
    </w:p>
    <w:p w:rsidR="0037531D" w:rsidRDefault="0037531D">
      <w:r>
        <w:rPr>
          <w:rFonts w:hint="eastAsia"/>
        </w:rPr>
        <w:t>HJ9332  //</w:t>
      </w:r>
      <w:r>
        <w:rPr>
          <w:rFonts w:hint="eastAsia"/>
        </w:rPr>
        <w:t>纳税人账号不能为空！</w:t>
      </w:r>
    </w:p>
    <w:p w:rsidR="0037531D" w:rsidRDefault="0037531D">
      <w:r>
        <w:rPr>
          <w:rFonts w:hint="eastAsia"/>
        </w:rPr>
        <w:t>HJ9333  //</w:t>
      </w:r>
      <w:r>
        <w:rPr>
          <w:rFonts w:hint="eastAsia"/>
        </w:rPr>
        <w:t>纳税人账号长度不能超过</w:t>
      </w:r>
      <w:r>
        <w:rPr>
          <w:rFonts w:hint="eastAsia"/>
        </w:rPr>
        <w:t>30</w:t>
      </w:r>
      <w:r>
        <w:rPr>
          <w:rFonts w:hint="eastAsia"/>
        </w:rPr>
        <w:t>！</w:t>
      </w:r>
    </w:p>
    <w:p w:rsidR="0037531D" w:rsidRDefault="0037531D">
      <w:r>
        <w:rPr>
          <w:rFonts w:hint="eastAsia"/>
        </w:rPr>
        <w:t>HJ9340  //</w:t>
      </w:r>
      <w:r>
        <w:rPr>
          <w:rFonts w:hint="eastAsia"/>
        </w:rPr>
        <w:t>系统操作失败！</w:t>
      </w:r>
    </w:p>
    <w:p w:rsidR="0037531D" w:rsidRDefault="0037531D">
      <w:r>
        <w:rPr>
          <w:rFonts w:hint="eastAsia"/>
        </w:rPr>
        <w:t>HJ9401  //</w:t>
      </w:r>
      <w:r>
        <w:rPr>
          <w:rFonts w:hint="eastAsia"/>
        </w:rPr>
        <w:t>该账户已指定交易！</w:t>
      </w:r>
    </w:p>
    <w:p w:rsidR="0037531D" w:rsidRDefault="0037531D">
      <w:r>
        <w:rPr>
          <w:rFonts w:hint="eastAsia"/>
        </w:rPr>
        <w:t>HJ9402  //</w:t>
      </w:r>
      <w:r>
        <w:rPr>
          <w:rFonts w:hint="eastAsia"/>
        </w:rPr>
        <w:t>证件代码不能为空</w:t>
      </w:r>
    </w:p>
    <w:p w:rsidR="0037531D" w:rsidRDefault="0037531D">
      <w:r>
        <w:rPr>
          <w:rFonts w:hint="eastAsia"/>
        </w:rPr>
        <w:t>HJ9403  //</w:t>
      </w:r>
      <w:r>
        <w:rPr>
          <w:rFonts w:hint="eastAsia"/>
        </w:rPr>
        <w:t>证件代码有误</w:t>
      </w:r>
    </w:p>
    <w:p w:rsidR="0037531D" w:rsidRDefault="0037531D">
      <w:r>
        <w:rPr>
          <w:rFonts w:hint="eastAsia"/>
        </w:rPr>
        <w:t>HJ9404  //</w:t>
      </w:r>
      <w:r>
        <w:rPr>
          <w:rFonts w:hint="eastAsia"/>
        </w:rPr>
        <w:t>客户名称不能为空</w:t>
      </w:r>
    </w:p>
    <w:p w:rsidR="0037531D" w:rsidRDefault="0037531D">
      <w:r>
        <w:rPr>
          <w:rFonts w:hint="eastAsia"/>
        </w:rPr>
        <w:t>HJ9405  //</w:t>
      </w:r>
      <w:r>
        <w:rPr>
          <w:rFonts w:hint="eastAsia"/>
        </w:rPr>
        <w:t>客户名称有误</w:t>
      </w:r>
    </w:p>
    <w:p w:rsidR="0037531D" w:rsidRDefault="0037531D">
      <w:r>
        <w:rPr>
          <w:rFonts w:hint="eastAsia"/>
        </w:rPr>
        <w:lastRenderedPageBreak/>
        <w:t>HJ9406  //</w:t>
      </w:r>
      <w:r>
        <w:rPr>
          <w:rFonts w:hint="eastAsia"/>
        </w:rPr>
        <w:t>该账户当天不能指定交易</w:t>
      </w:r>
    </w:p>
    <w:p w:rsidR="0037531D" w:rsidRDefault="0037531D">
      <w:r>
        <w:rPr>
          <w:rFonts w:hint="eastAsia"/>
        </w:rPr>
        <w:t>HJ9410  //</w:t>
      </w:r>
      <w:r>
        <w:rPr>
          <w:rFonts w:hint="eastAsia"/>
        </w:rPr>
        <w:t>系统操作失败！</w:t>
      </w:r>
    </w:p>
    <w:p w:rsidR="0037531D" w:rsidRDefault="0037531D">
      <w:r>
        <w:rPr>
          <w:rFonts w:hint="eastAsia"/>
        </w:rPr>
        <w:t>HJ9421  //</w:t>
      </w:r>
      <w:r>
        <w:rPr>
          <w:rFonts w:hint="eastAsia"/>
        </w:rPr>
        <w:t>该账户已经提交指定交易请求</w:t>
      </w:r>
    </w:p>
    <w:p w:rsidR="0037531D" w:rsidRDefault="0037531D">
      <w:r>
        <w:rPr>
          <w:rFonts w:hint="eastAsia"/>
        </w:rPr>
        <w:t>HJ9422  //</w:t>
      </w:r>
      <w:r>
        <w:rPr>
          <w:rFonts w:hint="eastAsia"/>
        </w:rPr>
        <w:t>该账户已经接触指定交易</w:t>
      </w:r>
    </w:p>
    <w:p w:rsidR="0037531D" w:rsidRDefault="0037531D">
      <w:r>
        <w:rPr>
          <w:rFonts w:hint="eastAsia"/>
        </w:rPr>
        <w:t>HJ9501  //</w:t>
      </w:r>
      <w:r>
        <w:rPr>
          <w:rFonts w:hint="eastAsia"/>
        </w:rPr>
        <w:t>该账户未指定交易！</w:t>
      </w:r>
    </w:p>
    <w:p w:rsidR="0037531D" w:rsidRDefault="0037531D">
      <w:r>
        <w:rPr>
          <w:rFonts w:hint="eastAsia"/>
        </w:rPr>
        <w:t>HJ9502  //</w:t>
      </w:r>
      <w:r>
        <w:rPr>
          <w:rFonts w:hint="eastAsia"/>
        </w:rPr>
        <w:t>该账户当天不能撤销指定交易！</w:t>
      </w:r>
    </w:p>
    <w:p w:rsidR="0037531D" w:rsidRDefault="0037531D">
      <w:r>
        <w:rPr>
          <w:rFonts w:hint="eastAsia"/>
        </w:rPr>
        <w:t>HJ9510  //</w:t>
      </w:r>
      <w:r>
        <w:rPr>
          <w:rFonts w:hint="eastAsia"/>
        </w:rPr>
        <w:t>系统操作失败！</w:t>
      </w:r>
    </w:p>
    <w:p w:rsidR="0037531D" w:rsidRDefault="0037531D">
      <w:r>
        <w:rPr>
          <w:rFonts w:hint="eastAsia"/>
        </w:rPr>
        <w:t>HJ9601  //</w:t>
      </w:r>
      <w:r>
        <w:rPr>
          <w:rFonts w:hint="eastAsia"/>
        </w:rPr>
        <w:t>当天已做过其它操作，不能注销！</w:t>
      </w:r>
    </w:p>
    <w:p w:rsidR="0037531D" w:rsidRDefault="0037531D">
      <w:r>
        <w:rPr>
          <w:rFonts w:hint="eastAsia"/>
        </w:rPr>
        <w:t>HJ9602  //</w:t>
      </w:r>
      <w:r>
        <w:rPr>
          <w:rFonts w:hint="eastAsia"/>
        </w:rPr>
        <w:t>客户尚有资金！</w:t>
      </w:r>
    </w:p>
    <w:p w:rsidR="0037531D" w:rsidRDefault="0037531D">
      <w:r>
        <w:rPr>
          <w:rFonts w:hint="eastAsia"/>
        </w:rPr>
        <w:t>HJ9603  //</w:t>
      </w:r>
      <w:r>
        <w:rPr>
          <w:rFonts w:hint="eastAsia"/>
        </w:rPr>
        <w:t>客户尚有持仓！</w:t>
      </w:r>
    </w:p>
    <w:p w:rsidR="0037531D" w:rsidRDefault="0037531D">
      <w:r>
        <w:rPr>
          <w:rFonts w:hint="eastAsia"/>
        </w:rPr>
        <w:t>HJ9604  //</w:t>
      </w:r>
      <w:r>
        <w:rPr>
          <w:rFonts w:hint="eastAsia"/>
        </w:rPr>
        <w:t>客户尚有库存！</w:t>
      </w:r>
    </w:p>
    <w:p w:rsidR="0037531D" w:rsidRDefault="0037531D">
      <w:r>
        <w:rPr>
          <w:rFonts w:hint="eastAsia"/>
        </w:rPr>
        <w:t>HJ9605  //</w:t>
      </w:r>
      <w:r>
        <w:rPr>
          <w:rFonts w:hint="eastAsia"/>
        </w:rPr>
        <w:t>客户尚有费用未结清！</w:t>
      </w:r>
    </w:p>
    <w:p w:rsidR="0037531D" w:rsidRDefault="0037531D">
      <w:r>
        <w:rPr>
          <w:rFonts w:hint="eastAsia"/>
        </w:rPr>
        <w:t>HJ9610  //</w:t>
      </w:r>
      <w:r>
        <w:rPr>
          <w:rFonts w:hint="eastAsia"/>
        </w:rPr>
        <w:t>系统操作失败！</w:t>
      </w:r>
    </w:p>
    <w:p w:rsidR="0037531D" w:rsidRDefault="0037531D">
      <w:r>
        <w:rPr>
          <w:rFonts w:hint="eastAsia"/>
        </w:rPr>
        <w:t>HJ9701  //</w:t>
      </w:r>
      <w:r>
        <w:rPr>
          <w:rFonts w:hint="eastAsia"/>
        </w:rPr>
        <w:t>仓库库存不足，且标志为</w:t>
      </w:r>
      <w:r>
        <w:rPr>
          <w:rFonts w:hint="eastAsia"/>
        </w:rPr>
        <w:t>0</w:t>
      </w:r>
      <w:r>
        <w:rPr>
          <w:rFonts w:hint="eastAsia"/>
        </w:rPr>
        <w:t>，不生成提货单</w:t>
      </w:r>
    </w:p>
    <w:p w:rsidR="0037531D" w:rsidRDefault="0037531D">
      <w:r>
        <w:rPr>
          <w:rFonts w:hint="eastAsia"/>
        </w:rPr>
        <w:t>HJ9702  //</w:t>
      </w:r>
      <w:r>
        <w:rPr>
          <w:rFonts w:hint="eastAsia"/>
        </w:rPr>
        <w:t>参数不正确</w:t>
      </w:r>
    </w:p>
    <w:p w:rsidR="0037531D" w:rsidRDefault="0037531D">
      <w:r>
        <w:rPr>
          <w:rFonts w:hint="eastAsia"/>
        </w:rPr>
        <w:t>HJ9703  //</w:t>
      </w:r>
      <w:r>
        <w:rPr>
          <w:rFonts w:hint="eastAsia"/>
        </w:rPr>
        <w:t>仓库代码无效</w:t>
      </w:r>
    </w:p>
    <w:p w:rsidR="0037531D" w:rsidRDefault="0037531D">
      <w:r>
        <w:rPr>
          <w:rFonts w:hint="eastAsia"/>
        </w:rPr>
        <w:t>HJ9799  //</w:t>
      </w:r>
      <w:r>
        <w:t>交易失败</w:t>
      </w:r>
      <w:r>
        <w:t>,</w:t>
      </w:r>
      <w:r>
        <w:t>交易所拒绝</w:t>
      </w:r>
    </w:p>
    <w:p w:rsidR="0037531D" w:rsidRDefault="0037531D">
      <w:r>
        <w:rPr>
          <w:rFonts w:hint="eastAsia"/>
        </w:rPr>
        <w:t>HJ9801  //</w:t>
      </w:r>
      <w:r>
        <w:rPr>
          <w:rFonts w:hint="eastAsia"/>
        </w:rPr>
        <w:t>密码错误</w:t>
      </w:r>
    </w:p>
    <w:p w:rsidR="0037531D" w:rsidRDefault="0037531D">
      <w:r>
        <w:rPr>
          <w:rFonts w:hint="eastAsia"/>
        </w:rPr>
        <w:t>HJ9810  //</w:t>
      </w:r>
      <w:r>
        <w:rPr>
          <w:rFonts w:hint="eastAsia"/>
        </w:rPr>
        <w:t>修改密码时，系统操作失败</w:t>
      </w:r>
    </w:p>
    <w:p w:rsidR="0037531D" w:rsidRDefault="0037531D">
      <w:r>
        <w:rPr>
          <w:rFonts w:hint="eastAsia"/>
        </w:rPr>
        <w:t>HJ9901  //</w:t>
      </w:r>
      <w:r>
        <w:rPr>
          <w:rFonts w:hint="eastAsia"/>
        </w:rPr>
        <w:t>密码修改失败</w:t>
      </w:r>
    </w:p>
    <w:p w:rsidR="0037531D" w:rsidRDefault="0037531D">
      <w:r>
        <w:rPr>
          <w:rFonts w:hint="eastAsia"/>
        </w:rPr>
        <w:t>HJ9902  //</w:t>
      </w:r>
      <w:r>
        <w:rPr>
          <w:rFonts w:hint="eastAsia"/>
        </w:rPr>
        <w:t>该账户不存在</w:t>
      </w:r>
    </w:p>
    <w:p w:rsidR="0037531D" w:rsidRDefault="0037531D">
      <w:r>
        <w:rPr>
          <w:rFonts w:hint="eastAsia"/>
        </w:rPr>
        <w:t>HJ9903  //</w:t>
      </w:r>
      <w:r>
        <w:rPr>
          <w:rFonts w:hint="eastAsia"/>
        </w:rPr>
        <w:t>该账户已冻结</w:t>
      </w:r>
    </w:p>
    <w:p w:rsidR="0037531D" w:rsidRDefault="0037531D">
      <w:r>
        <w:rPr>
          <w:rFonts w:hint="eastAsia"/>
        </w:rPr>
        <w:t>HJ9904  //</w:t>
      </w:r>
      <w:r>
        <w:rPr>
          <w:rFonts w:hint="eastAsia"/>
        </w:rPr>
        <w:t>该账户已申请注销</w:t>
      </w:r>
    </w:p>
    <w:p w:rsidR="0037531D" w:rsidRDefault="0037531D">
      <w:r>
        <w:rPr>
          <w:rFonts w:hint="eastAsia"/>
        </w:rPr>
        <w:t>HJ9905  //</w:t>
      </w:r>
      <w:r>
        <w:rPr>
          <w:rFonts w:hint="eastAsia"/>
        </w:rPr>
        <w:t>该账户已申请冻结</w:t>
      </w:r>
    </w:p>
    <w:p w:rsidR="0037531D" w:rsidRDefault="0037531D">
      <w:r>
        <w:rPr>
          <w:rFonts w:hint="eastAsia"/>
        </w:rPr>
        <w:t>HJ9906  //</w:t>
      </w:r>
      <w:r>
        <w:rPr>
          <w:rFonts w:hint="eastAsia"/>
        </w:rPr>
        <w:t>该账户已申请解冻</w:t>
      </w:r>
    </w:p>
    <w:p w:rsidR="0037531D" w:rsidRDefault="0037531D">
      <w:r>
        <w:rPr>
          <w:rFonts w:hint="eastAsia"/>
        </w:rPr>
        <w:t>HJ9907  //</w:t>
      </w:r>
      <w:r>
        <w:rPr>
          <w:rFonts w:hint="eastAsia"/>
        </w:rPr>
        <w:t>该账户未冻结</w:t>
      </w:r>
    </w:p>
    <w:p w:rsidR="0037531D" w:rsidRDefault="0037531D">
      <w:r>
        <w:rPr>
          <w:rFonts w:hint="eastAsia"/>
        </w:rPr>
        <w:t>HJ9908  //</w:t>
      </w:r>
      <w:r>
        <w:rPr>
          <w:rFonts w:hint="eastAsia"/>
        </w:rPr>
        <w:t>该账户未申请冻结</w:t>
      </w:r>
    </w:p>
    <w:p w:rsidR="0037531D" w:rsidRDefault="0037531D">
      <w:r>
        <w:rPr>
          <w:rFonts w:hint="eastAsia"/>
        </w:rPr>
        <w:t>HJ9909  //</w:t>
      </w:r>
      <w:r>
        <w:rPr>
          <w:rFonts w:hint="eastAsia"/>
        </w:rPr>
        <w:t>该账户未申请解冻</w:t>
      </w:r>
    </w:p>
    <w:p w:rsidR="0037531D" w:rsidRDefault="0037531D">
      <w:r>
        <w:rPr>
          <w:rFonts w:hint="eastAsia"/>
        </w:rPr>
        <w:lastRenderedPageBreak/>
        <w:t>HJ9910  //</w:t>
      </w:r>
      <w:r>
        <w:rPr>
          <w:rFonts w:hint="eastAsia"/>
        </w:rPr>
        <w:t>系统操作失败</w:t>
      </w:r>
    </w:p>
    <w:p w:rsidR="0037531D" w:rsidRDefault="0037531D">
      <w:r>
        <w:rPr>
          <w:rFonts w:hint="eastAsia"/>
        </w:rPr>
        <w:t>HJ9911  //</w:t>
      </w:r>
      <w:r>
        <w:rPr>
          <w:rFonts w:hint="eastAsia"/>
        </w:rPr>
        <w:t>该用户正在申请其他操作</w:t>
      </w:r>
    </w:p>
    <w:p w:rsidR="0037531D" w:rsidRDefault="0037531D">
      <w:r>
        <w:rPr>
          <w:rFonts w:hint="eastAsia"/>
        </w:rPr>
        <w:t>HJ9912  //</w:t>
      </w:r>
      <w:r>
        <w:rPr>
          <w:rFonts w:hint="eastAsia"/>
        </w:rPr>
        <w:t>密码重置时系统操作失败</w:t>
      </w:r>
    </w:p>
    <w:p w:rsidR="0037531D" w:rsidRDefault="0037531D">
      <w:r>
        <w:rPr>
          <w:rFonts w:hint="eastAsia"/>
        </w:rPr>
        <w:t>HJ9981  //</w:t>
      </w:r>
      <w:r>
        <w:rPr>
          <w:rFonts w:hint="eastAsia"/>
        </w:rPr>
        <w:t>密码错误</w:t>
      </w:r>
    </w:p>
    <w:p w:rsidR="0037531D" w:rsidRDefault="0037531D">
      <w:r>
        <w:rPr>
          <w:rFonts w:hint="eastAsia"/>
        </w:rPr>
        <w:t>HJ9982  //</w:t>
      </w:r>
      <w:r>
        <w:rPr>
          <w:rFonts w:hint="eastAsia"/>
        </w:rPr>
        <w:t>系统操作失败</w:t>
      </w:r>
    </w:p>
    <w:p w:rsidR="0037531D" w:rsidRDefault="0037531D">
      <w:r>
        <w:rPr>
          <w:rFonts w:hint="eastAsia"/>
        </w:rPr>
        <w:t>HJ9983  //</w:t>
      </w:r>
      <w:r>
        <w:rPr>
          <w:rFonts w:hint="eastAsia"/>
        </w:rPr>
        <w:t>系统操作失败</w:t>
      </w:r>
    </w:p>
    <w:p w:rsidR="0037531D" w:rsidRDefault="0037531D">
      <w:r>
        <w:rPr>
          <w:rFonts w:hint="eastAsia"/>
        </w:rPr>
        <w:t>HJ9984  //</w:t>
      </w:r>
      <w:r>
        <w:rPr>
          <w:rFonts w:hint="eastAsia"/>
        </w:rPr>
        <w:t>账户未导出</w:t>
      </w:r>
      <w:r>
        <w:rPr>
          <w:rFonts w:hint="eastAsia"/>
        </w:rPr>
        <w:t>(</w:t>
      </w:r>
      <w:r>
        <w:rPr>
          <w:rFonts w:hint="eastAsia"/>
        </w:rPr>
        <w:t>日终未成功</w:t>
      </w:r>
      <w:r>
        <w:rPr>
          <w:rFonts w:hint="eastAsia"/>
        </w:rPr>
        <w:t>)</w:t>
      </w:r>
    </w:p>
    <w:p w:rsidR="0079161A" w:rsidRDefault="0079161A" w:rsidP="002D436E"/>
    <w:p w:rsidR="0079161A" w:rsidRDefault="0079161A" w:rsidP="002D436E"/>
    <w:p w:rsidR="002D436E" w:rsidRDefault="00192CEA" w:rsidP="00192CEA">
      <w:pPr>
        <w:pStyle w:val="1"/>
      </w:pPr>
      <w:bookmarkStart w:id="660" w:name="_Toc458763585"/>
      <w:r>
        <w:rPr>
          <w:rFonts w:hint="eastAsia"/>
        </w:rPr>
        <w:t>技术接口常见问题解答</w:t>
      </w:r>
      <w:bookmarkEnd w:id="660"/>
    </w:p>
    <w:p w:rsidR="00192CEA" w:rsidRDefault="007A6C5F" w:rsidP="008E4EF0">
      <w:pPr>
        <w:pStyle w:val="2"/>
      </w:pPr>
      <w:bookmarkStart w:id="661" w:name="_Toc458763586"/>
      <w:r>
        <w:rPr>
          <w:rFonts w:hint="eastAsia"/>
        </w:rPr>
        <w:t>Socket</w:t>
      </w:r>
      <w:r>
        <w:rPr>
          <w:rFonts w:hint="eastAsia"/>
        </w:rPr>
        <w:t>通讯方式的</w:t>
      </w:r>
      <w:r w:rsidR="008E4EF0">
        <w:rPr>
          <w:rFonts w:hint="eastAsia"/>
        </w:rPr>
        <w:t>加解密</w:t>
      </w:r>
      <w:r>
        <w:rPr>
          <w:rFonts w:hint="eastAsia"/>
        </w:rPr>
        <w:t>常见问题解答</w:t>
      </w:r>
      <w:bookmarkEnd w:id="661"/>
    </w:p>
    <w:p w:rsidR="007D4DAF" w:rsidRDefault="007D4DAF" w:rsidP="00B4421B">
      <w:pPr>
        <w:pStyle w:val="3"/>
      </w:pPr>
      <w:bookmarkStart w:id="662" w:name="_Toc458763587"/>
      <w:r>
        <w:rPr>
          <w:rFonts w:hint="eastAsia"/>
        </w:rPr>
        <w:t>密文结构中“证书编号”是什么，怎么获得？</w:t>
      </w:r>
      <w:bookmarkEnd w:id="662"/>
    </w:p>
    <w:p w:rsidR="007D4DAF" w:rsidRDefault="007D4DAF" w:rsidP="00DF7E2C">
      <w:pPr>
        <w:ind w:firstLine="420"/>
        <w:rPr>
          <w:lang w:val="zh-CN"/>
        </w:rPr>
      </w:pPr>
      <w:r w:rsidRPr="000F1C89">
        <w:rPr>
          <w:rFonts w:hint="eastAsia"/>
          <w:b/>
          <w:color w:val="FF0000"/>
          <w:lang w:val="zh-CN"/>
        </w:rPr>
        <w:t>答：</w:t>
      </w:r>
      <w:r>
        <w:rPr>
          <w:rFonts w:hint="eastAsia"/>
          <w:lang w:val="zh-CN"/>
        </w:rPr>
        <w:t>证书编号是可以接入系统的每一套证书的唯一性编号，</w:t>
      </w:r>
      <w:r>
        <w:rPr>
          <w:rFonts w:hint="eastAsia"/>
          <w:lang w:val="zh-CN"/>
        </w:rPr>
        <w:t>4</w:t>
      </w:r>
      <w:r>
        <w:rPr>
          <w:rFonts w:hint="eastAsia"/>
          <w:lang w:val="zh-CN"/>
        </w:rPr>
        <w:t>位长度，允许字母，</w:t>
      </w:r>
      <w:r w:rsidR="00E20E91">
        <w:rPr>
          <w:rFonts w:hint="eastAsia"/>
          <w:lang w:val="zh-CN"/>
        </w:rPr>
        <w:t>该证书编号由广西结算提供</w:t>
      </w:r>
      <w:r w:rsidR="006F4E59">
        <w:rPr>
          <w:rFonts w:hint="eastAsia"/>
          <w:lang w:val="zh-CN"/>
        </w:rPr>
        <w:t>，</w:t>
      </w:r>
      <w:r>
        <w:rPr>
          <w:rFonts w:hint="eastAsia"/>
          <w:lang w:val="zh-CN"/>
        </w:rPr>
        <w:t>每个证书编号对应包括的内容有：</w:t>
      </w:r>
    </w:p>
    <w:p w:rsidR="007D4DAF" w:rsidRDefault="007D4DAF" w:rsidP="00080D57">
      <w:pPr>
        <w:numPr>
          <w:ilvl w:val="0"/>
          <w:numId w:val="32"/>
        </w:numPr>
        <w:rPr>
          <w:lang w:val="zh-CN"/>
        </w:rPr>
      </w:pPr>
      <w:r>
        <w:rPr>
          <w:rFonts w:hint="eastAsia"/>
          <w:lang w:val="zh-CN"/>
        </w:rPr>
        <w:t>服务器私钥。（配置在服务端）</w:t>
      </w:r>
    </w:p>
    <w:p w:rsidR="007D4DAF" w:rsidRDefault="007D4DAF" w:rsidP="00080D57">
      <w:pPr>
        <w:numPr>
          <w:ilvl w:val="0"/>
          <w:numId w:val="32"/>
        </w:numPr>
        <w:rPr>
          <w:lang w:val="zh-CN"/>
        </w:rPr>
      </w:pPr>
      <w:r>
        <w:rPr>
          <w:rFonts w:hint="eastAsia"/>
          <w:lang w:val="zh-CN"/>
        </w:rPr>
        <w:t>服务器公钥。（配置在渠道终端的应用配置文件中）</w:t>
      </w:r>
    </w:p>
    <w:p w:rsidR="007D4DAF" w:rsidRDefault="007D4DAF" w:rsidP="00080D57">
      <w:pPr>
        <w:numPr>
          <w:ilvl w:val="0"/>
          <w:numId w:val="32"/>
        </w:numPr>
        <w:rPr>
          <w:lang w:val="zh-CN"/>
        </w:rPr>
      </w:pPr>
      <w:r>
        <w:rPr>
          <w:rFonts w:hint="eastAsia"/>
          <w:lang w:val="zh-CN"/>
        </w:rPr>
        <w:t>默认的</w:t>
      </w:r>
      <w:r>
        <w:rPr>
          <w:rFonts w:hint="eastAsia"/>
          <w:lang w:val="zh-CN"/>
        </w:rPr>
        <w:t>3DES</w:t>
      </w:r>
      <w:r>
        <w:rPr>
          <w:rFonts w:hint="eastAsia"/>
          <w:lang w:val="zh-CN"/>
        </w:rPr>
        <w:t>密钥。（双方均需配置在配置文件中）</w:t>
      </w:r>
    </w:p>
    <w:p w:rsidR="007D4DAF" w:rsidRDefault="007D4DAF" w:rsidP="00080D57">
      <w:pPr>
        <w:numPr>
          <w:ilvl w:val="0"/>
          <w:numId w:val="32"/>
        </w:numPr>
        <w:rPr>
          <w:lang w:val="zh-CN"/>
        </w:rPr>
      </w:pPr>
      <w:r>
        <w:rPr>
          <w:rFonts w:hint="eastAsia"/>
          <w:lang w:val="zh-CN"/>
        </w:rPr>
        <w:t>3DES</w:t>
      </w:r>
      <w:r>
        <w:rPr>
          <w:rFonts w:hint="eastAsia"/>
          <w:lang w:val="zh-CN"/>
        </w:rPr>
        <w:t>加密用到的</w:t>
      </w:r>
      <w:r>
        <w:rPr>
          <w:rFonts w:hint="eastAsia"/>
          <w:lang w:val="zh-CN"/>
        </w:rPr>
        <w:t>IV</w:t>
      </w:r>
      <w:r>
        <w:rPr>
          <w:rFonts w:hint="eastAsia"/>
          <w:lang w:val="zh-CN"/>
        </w:rPr>
        <w:t>向量（双方均需配置在配置文件中）</w:t>
      </w:r>
    </w:p>
    <w:p w:rsidR="007D4DAF" w:rsidRDefault="007D4DAF" w:rsidP="00080D57">
      <w:pPr>
        <w:numPr>
          <w:ilvl w:val="0"/>
          <w:numId w:val="32"/>
        </w:numPr>
        <w:rPr>
          <w:lang w:val="zh-CN"/>
        </w:rPr>
      </w:pPr>
      <w:r>
        <w:rPr>
          <w:rFonts w:hint="eastAsia"/>
          <w:lang w:val="zh-CN"/>
        </w:rPr>
        <w:t>该证书对应的代理机构。（配置在服务端，防止越权访问）</w:t>
      </w:r>
    </w:p>
    <w:p w:rsidR="007D4DAF" w:rsidRDefault="007D4DAF" w:rsidP="00080D57">
      <w:pPr>
        <w:numPr>
          <w:ilvl w:val="0"/>
          <w:numId w:val="32"/>
        </w:numPr>
        <w:rPr>
          <w:lang w:val="zh-CN"/>
        </w:rPr>
      </w:pPr>
      <w:r>
        <w:rPr>
          <w:rFonts w:hint="eastAsia"/>
          <w:lang w:val="zh-CN"/>
        </w:rPr>
        <w:t>该证书对应的接入终端类型。（配置在服务端，防止越权访问）</w:t>
      </w:r>
    </w:p>
    <w:p w:rsidR="007D4DAF" w:rsidRDefault="007D4DAF" w:rsidP="00E94454">
      <w:pPr>
        <w:numPr>
          <w:ilvl w:val="0"/>
          <w:numId w:val="32"/>
        </w:numPr>
        <w:rPr>
          <w:lang w:val="zh-CN"/>
        </w:rPr>
      </w:pPr>
      <w:r>
        <w:rPr>
          <w:rFonts w:hint="eastAsia"/>
          <w:lang w:val="zh-CN"/>
        </w:rPr>
        <w:t>该证书对应的接入用户类型。（配置在服务端，防止越权访问）</w:t>
      </w:r>
    </w:p>
    <w:p w:rsidR="007D4DAF" w:rsidRPr="002A38C2" w:rsidRDefault="007D4DAF" w:rsidP="00080D57">
      <w:pPr>
        <w:numPr>
          <w:ilvl w:val="0"/>
          <w:numId w:val="32"/>
        </w:numPr>
        <w:rPr>
          <w:lang w:val="zh-CN"/>
        </w:rPr>
      </w:pPr>
      <w:r>
        <w:rPr>
          <w:rFonts w:hint="eastAsia"/>
          <w:lang w:val="zh-CN"/>
        </w:rPr>
        <w:t>该证书可访问的渠道接口。（配置在服务端，防止越权访问）</w:t>
      </w:r>
    </w:p>
    <w:p w:rsidR="00A17DF2" w:rsidRDefault="007D4DAF" w:rsidP="00B4421B">
      <w:pPr>
        <w:pStyle w:val="3"/>
      </w:pPr>
      <w:bookmarkStart w:id="663" w:name="_Toc458763588"/>
      <w:r>
        <w:rPr>
          <w:rFonts w:hint="eastAsia"/>
        </w:rPr>
        <w:t>RSA</w:t>
      </w:r>
      <w:r>
        <w:rPr>
          <w:rFonts w:hint="eastAsia"/>
        </w:rPr>
        <w:t>算法需要用到的公钥证书怎么获得？</w:t>
      </w:r>
      <w:bookmarkEnd w:id="663"/>
    </w:p>
    <w:p w:rsidR="00FB4539" w:rsidRPr="000F1C89" w:rsidRDefault="00FB4539" w:rsidP="000F1C89">
      <w:pPr>
        <w:ind w:firstLine="420"/>
        <w:rPr>
          <w:lang w:val="zh-CN"/>
        </w:rPr>
      </w:pPr>
      <w:r w:rsidRPr="000F1C89">
        <w:rPr>
          <w:rFonts w:hint="eastAsia"/>
          <w:b/>
          <w:color w:val="FF0000"/>
          <w:lang w:val="zh-CN"/>
        </w:rPr>
        <w:t>答：</w:t>
      </w:r>
      <w:r>
        <w:rPr>
          <w:rFonts w:hint="eastAsia"/>
          <w:lang w:val="zh-CN"/>
        </w:rPr>
        <w:t>测试证书和生产证书不相同，渠道终端程序应该灵活配置，可随时更新证书，上线前代理商向广西结算中心申请上线并制作相应证书</w:t>
      </w:r>
      <w:r w:rsidR="007D7EA6">
        <w:rPr>
          <w:rFonts w:hint="eastAsia"/>
          <w:lang w:val="zh-CN"/>
        </w:rPr>
        <w:t>，且给证书编号</w:t>
      </w:r>
      <w:r>
        <w:rPr>
          <w:rFonts w:hint="eastAsia"/>
          <w:lang w:val="zh-CN"/>
        </w:rPr>
        <w:t>，渠道终端程序应将证书打包到应用中。</w:t>
      </w:r>
    </w:p>
    <w:p w:rsidR="00005DC9" w:rsidRDefault="00A17DF2" w:rsidP="00B4421B">
      <w:pPr>
        <w:pStyle w:val="3"/>
      </w:pPr>
      <w:bookmarkStart w:id="664" w:name="_Toc458763589"/>
      <w:r>
        <w:rPr>
          <w:rFonts w:hint="eastAsia"/>
        </w:rPr>
        <w:lastRenderedPageBreak/>
        <w:t>RSA</w:t>
      </w:r>
      <w:r>
        <w:rPr>
          <w:rFonts w:hint="eastAsia"/>
        </w:rPr>
        <w:t>算法的加密过程？</w:t>
      </w:r>
      <w:bookmarkEnd w:id="664"/>
    </w:p>
    <w:p w:rsidR="0066318F" w:rsidRDefault="0066318F" w:rsidP="000F1C89">
      <w:pPr>
        <w:ind w:firstLine="420"/>
      </w:pPr>
      <w:r w:rsidRPr="0016784A">
        <w:rPr>
          <w:rFonts w:hint="eastAsia"/>
          <w:b/>
          <w:color w:val="FF0000"/>
          <w:lang w:val="zh-CN"/>
        </w:rPr>
        <w:t>答：</w:t>
      </w:r>
      <w:r>
        <w:rPr>
          <w:rFonts w:hint="eastAsia"/>
        </w:rPr>
        <w:t>RSA</w:t>
      </w:r>
      <w:r>
        <w:rPr>
          <w:rFonts w:hint="eastAsia"/>
        </w:rPr>
        <w:t>加密算法用于客户未登录状时需要向黄金系统发起交易时使用的加密算法，由于</w:t>
      </w:r>
      <w:r>
        <w:rPr>
          <w:rFonts w:hint="eastAsia"/>
        </w:rPr>
        <w:t>RSA</w:t>
      </w:r>
      <w:r>
        <w:rPr>
          <w:rFonts w:hint="eastAsia"/>
        </w:rPr>
        <w:t>算法对加密的内容长度有限制，本系统采取每</w:t>
      </w:r>
      <w:r>
        <w:rPr>
          <w:rFonts w:hint="eastAsia"/>
        </w:rPr>
        <w:t>100</w:t>
      </w:r>
      <w:r>
        <w:rPr>
          <w:rFonts w:hint="eastAsia"/>
        </w:rPr>
        <w:t>位长度加密一次，得到的结果为</w:t>
      </w:r>
      <w:r>
        <w:rPr>
          <w:rFonts w:hint="eastAsia"/>
        </w:rPr>
        <w:t>128</w:t>
      </w:r>
      <w:r>
        <w:rPr>
          <w:rFonts w:hint="eastAsia"/>
        </w:rPr>
        <w:t>位密文，然后将</w:t>
      </w:r>
      <w:r>
        <w:rPr>
          <w:rFonts w:hint="eastAsia"/>
        </w:rPr>
        <w:t>128</w:t>
      </w:r>
      <w:r>
        <w:rPr>
          <w:rFonts w:hint="eastAsia"/>
        </w:rPr>
        <w:t>位的密文拼在一起，形成最终的密文。解析时需要每取</w:t>
      </w:r>
      <w:r>
        <w:rPr>
          <w:rFonts w:hint="eastAsia"/>
        </w:rPr>
        <w:t>128</w:t>
      </w:r>
      <w:r>
        <w:rPr>
          <w:rFonts w:hint="eastAsia"/>
        </w:rPr>
        <w:t>位密文解密，然后将解密的内容拼在一起。</w:t>
      </w:r>
    </w:p>
    <w:p w:rsidR="0066318F" w:rsidRDefault="0066318F" w:rsidP="0066318F">
      <w:pPr>
        <w:ind w:left="840"/>
      </w:pPr>
      <w:r>
        <w:rPr>
          <w:rFonts w:hint="eastAsia"/>
        </w:rPr>
        <w:t>Java</w:t>
      </w:r>
      <w:r>
        <w:rPr>
          <w:rFonts w:hint="eastAsia"/>
        </w:rPr>
        <w:t>加密代码片段：</w:t>
      </w:r>
    </w:p>
    <w:p w:rsidR="0066318F" w:rsidRDefault="00EF736D" w:rsidP="0066318F">
      <w:pPr>
        <w:ind w:left="840"/>
      </w:pPr>
      <w:r>
        <w:rPr>
          <w:noProof/>
        </w:rPr>
        <w:pict>
          <v:shape id="图片 1" o:spid="_x0000_i1030" type="#_x0000_t75" style="width:6in;height:2in;visibility:visible">
            <v:imagedata r:id="rId20" o:title=""/>
          </v:shape>
        </w:pict>
      </w:r>
    </w:p>
    <w:p w:rsidR="0066318F" w:rsidRDefault="0066318F" w:rsidP="0066318F">
      <w:pPr>
        <w:ind w:left="840"/>
      </w:pPr>
      <w:r>
        <w:rPr>
          <w:rFonts w:hint="eastAsia"/>
        </w:rPr>
        <w:t>Java</w:t>
      </w:r>
      <w:r>
        <w:rPr>
          <w:rFonts w:hint="eastAsia"/>
        </w:rPr>
        <w:t>解密代码片段：</w:t>
      </w:r>
    </w:p>
    <w:p w:rsidR="0066318F" w:rsidRDefault="00EF736D" w:rsidP="0066318F">
      <w:pPr>
        <w:ind w:left="840"/>
      </w:pPr>
      <w:r>
        <w:rPr>
          <w:noProof/>
        </w:rPr>
        <w:pict>
          <v:shape id="_x0000_i1031" type="#_x0000_t75" style="width:6in;height:118.5pt;visibility:visible">
            <v:imagedata r:id="rId21" o:title=""/>
          </v:shape>
        </w:pict>
      </w:r>
    </w:p>
    <w:p w:rsidR="0066318F" w:rsidRDefault="0066318F" w:rsidP="0066318F">
      <w:pPr>
        <w:ind w:left="840"/>
      </w:pPr>
    </w:p>
    <w:p w:rsidR="0066318F" w:rsidRPr="000F1C89" w:rsidRDefault="0066318F" w:rsidP="000F1C89">
      <w:pPr>
        <w:rPr>
          <w:lang w:val="zh-CN"/>
        </w:rPr>
      </w:pPr>
    </w:p>
    <w:p w:rsidR="00916270" w:rsidRDefault="00916270" w:rsidP="00B4421B">
      <w:pPr>
        <w:pStyle w:val="3"/>
      </w:pPr>
      <w:bookmarkStart w:id="665" w:name="_Toc458763590"/>
      <w:r>
        <w:rPr>
          <w:rFonts w:hint="eastAsia"/>
        </w:rPr>
        <w:t>3DES</w:t>
      </w:r>
      <w:r>
        <w:rPr>
          <w:rFonts w:hint="eastAsia"/>
        </w:rPr>
        <w:t>算法加密时需要用到的</w:t>
      </w:r>
      <w:r>
        <w:rPr>
          <w:rFonts w:hint="eastAsia"/>
        </w:rPr>
        <w:t>IV</w:t>
      </w:r>
      <w:r>
        <w:rPr>
          <w:rFonts w:hint="eastAsia"/>
        </w:rPr>
        <w:t>向量怎么获得？</w:t>
      </w:r>
      <w:bookmarkEnd w:id="665"/>
    </w:p>
    <w:p w:rsidR="009F4DAA" w:rsidRDefault="009F4DAA" w:rsidP="000F1C89">
      <w:pPr>
        <w:ind w:firstLine="420"/>
        <w:rPr>
          <w:lang w:val="zh-CN"/>
        </w:rPr>
      </w:pPr>
      <w:r w:rsidRPr="000F1C89">
        <w:rPr>
          <w:rFonts w:hint="eastAsia"/>
          <w:b/>
          <w:color w:val="FF0000"/>
          <w:lang w:val="zh-CN"/>
        </w:rPr>
        <w:t>答：</w:t>
      </w:r>
      <w:r>
        <w:rPr>
          <w:rFonts w:hint="eastAsia"/>
          <w:lang w:val="zh-CN"/>
        </w:rPr>
        <w:t>IV</w:t>
      </w:r>
      <w:r>
        <w:rPr>
          <w:rFonts w:hint="eastAsia"/>
          <w:lang w:val="zh-CN"/>
        </w:rPr>
        <w:t>向量为</w:t>
      </w:r>
      <w:r>
        <w:rPr>
          <w:rFonts w:hint="eastAsia"/>
          <w:lang w:val="zh-CN"/>
        </w:rPr>
        <w:t>8</w:t>
      </w:r>
      <w:r>
        <w:rPr>
          <w:rFonts w:hint="eastAsia"/>
          <w:lang w:val="zh-CN"/>
        </w:rPr>
        <w:t>位，随证书一起由广西结算中心提供。</w:t>
      </w:r>
    </w:p>
    <w:p w:rsidR="00B105CD" w:rsidRPr="000F1C89" w:rsidRDefault="00B105CD" w:rsidP="000F1C89">
      <w:pPr>
        <w:ind w:firstLine="420"/>
        <w:rPr>
          <w:lang w:val="zh-CN"/>
        </w:rPr>
      </w:pPr>
    </w:p>
    <w:p w:rsidR="00D7262A" w:rsidRDefault="00D7262A" w:rsidP="00B4421B">
      <w:pPr>
        <w:pStyle w:val="3"/>
      </w:pPr>
      <w:bookmarkStart w:id="666" w:name="_Toc458763591"/>
      <w:r>
        <w:rPr>
          <w:rFonts w:hint="eastAsia"/>
        </w:rPr>
        <w:t>响应报文的定义了多种加密方式，如何解析？</w:t>
      </w:r>
      <w:bookmarkEnd w:id="666"/>
    </w:p>
    <w:p w:rsidR="009F4DAA" w:rsidRPr="000F1C89" w:rsidRDefault="009F4DAA" w:rsidP="000F1C89">
      <w:pPr>
        <w:ind w:firstLine="420"/>
        <w:rPr>
          <w:lang w:val="zh-CN"/>
        </w:rPr>
      </w:pPr>
      <w:r w:rsidRPr="000F1C89">
        <w:rPr>
          <w:rFonts w:hint="eastAsia"/>
          <w:b/>
          <w:color w:val="FF0000"/>
          <w:lang w:val="zh-CN"/>
        </w:rPr>
        <w:lastRenderedPageBreak/>
        <w:t>答</w:t>
      </w:r>
      <w:r w:rsidRPr="000F1C89">
        <w:rPr>
          <w:rFonts w:hint="eastAsia"/>
          <w:b/>
          <w:lang w:val="zh-CN"/>
        </w:rPr>
        <w:t>：</w:t>
      </w:r>
      <w:r w:rsidR="00066BDE" w:rsidRPr="000F1C89">
        <w:rPr>
          <w:rFonts w:hint="eastAsia"/>
          <w:lang w:val="zh-CN"/>
        </w:rPr>
        <w:t>渠道终端应该根据加解密标志进行解密，一般规则是若没有会话密钥，则使用默认密钥进行</w:t>
      </w:r>
      <w:r w:rsidR="00066BDE" w:rsidRPr="000F1C89">
        <w:rPr>
          <w:rFonts w:hint="eastAsia"/>
          <w:lang w:val="zh-CN"/>
        </w:rPr>
        <w:t>3DES</w:t>
      </w:r>
      <w:r w:rsidR="00066BDE" w:rsidRPr="000F1C89">
        <w:rPr>
          <w:rFonts w:hint="eastAsia"/>
          <w:lang w:val="zh-CN"/>
        </w:rPr>
        <w:t>加密，对于查询等数据量大的返回结果，若返回的结果大于</w:t>
      </w:r>
      <w:r w:rsidR="00066BDE" w:rsidRPr="000F1C89">
        <w:rPr>
          <w:rFonts w:hint="eastAsia"/>
          <w:lang w:val="zh-CN"/>
        </w:rPr>
        <w:t>600</w:t>
      </w:r>
      <w:r w:rsidR="00066BDE" w:rsidRPr="000F1C89">
        <w:rPr>
          <w:rFonts w:hint="eastAsia"/>
          <w:lang w:val="zh-CN"/>
        </w:rPr>
        <w:t>字节</w:t>
      </w:r>
      <w:r w:rsidR="00A3668E">
        <w:rPr>
          <w:rFonts w:hint="eastAsia"/>
          <w:lang w:val="zh-CN"/>
        </w:rPr>
        <w:t>时</w:t>
      </w:r>
      <w:r w:rsidR="00066BDE" w:rsidRPr="000F1C89">
        <w:rPr>
          <w:rFonts w:hint="eastAsia"/>
          <w:lang w:val="zh-CN"/>
        </w:rPr>
        <w:t>，则使用</w:t>
      </w:r>
      <w:r w:rsidR="00066BDE" w:rsidRPr="000F1C89">
        <w:rPr>
          <w:rFonts w:hint="eastAsia"/>
          <w:lang w:val="zh-CN"/>
        </w:rPr>
        <w:t>ZIP</w:t>
      </w:r>
      <w:r w:rsidR="00066BDE" w:rsidRPr="000F1C89">
        <w:rPr>
          <w:rFonts w:hint="eastAsia"/>
          <w:lang w:val="zh-CN"/>
        </w:rPr>
        <w:t>压缩算法。</w:t>
      </w:r>
    </w:p>
    <w:p w:rsidR="009F4DAA" w:rsidRDefault="009F4DAA" w:rsidP="000F1C89">
      <w:pPr>
        <w:rPr>
          <w:lang w:val="zh-CN"/>
        </w:rPr>
      </w:pPr>
    </w:p>
    <w:p w:rsidR="00B105CD" w:rsidRPr="000F1C89" w:rsidRDefault="00B105CD" w:rsidP="00B105CD">
      <w:pPr>
        <w:pStyle w:val="2"/>
      </w:pPr>
      <w:bookmarkStart w:id="667" w:name="_Toc458763592"/>
      <w:r>
        <w:rPr>
          <w:rFonts w:hint="eastAsia"/>
        </w:rPr>
        <w:t>报文相关字段填写来源的常见问题</w:t>
      </w:r>
      <w:bookmarkEnd w:id="667"/>
    </w:p>
    <w:p w:rsidR="008E4EF0" w:rsidRDefault="00600730" w:rsidP="00B4421B">
      <w:pPr>
        <w:pStyle w:val="3"/>
      </w:pPr>
      <w:bookmarkStart w:id="668" w:name="_Toc458763593"/>
      <w:r>
        <w:rPr>
          <w:rFonts w:hint="eastAsia"/>
        </w:rPr>
        <w:t>每个报文中包括的操作标志（</w:t>
      </w:r>
      <w:r>
        <w:rPr>
          <w:rFonts w:hint="eastAsia"/>
        </w:rPr>
        <w:t>oper_flag</w:t>
      </w:r>
      <w:r>
        <w:rPr>
          <w:rFonts w:hint="eastAsia"/>
        </w:rPr>
        <w:t>）字段是什么意思？</w:t>
      </w:r>
      <w:bookmarkEnd w:id="668"/>
    </w:p>
    <w:p w:rsidR="00BA5CBD" w:rsidRDefault="00BA5CBD" w:rsidP="00B105CD">
      <w:pPr>
        <w:ind w:firstLine="420"/>
        <w:rPr>
          <w:lang w:val="zh-CN"/>
        </w:rPr>
      </w:pPr>
      <w:r w:rsidRPr="00B105CD">
        <w:rPr>
          <w:rFonts w:hint="eastAsia"/>
          <w:b/>
          <w:color w:val="FF0000"/>
          <w:lang w:val="zh-CN"/>
        </w:rPr>
        <w:t>答：</w:t>
      </w:r>
      <w:r>
        <w:rPr>
          <w:rFonts w:hint="eastAsia"/>
          <w:lang w:val="zh-CN"/>
        </w:rPr>
        <w:t>由于交易代码的资源有限，黄金系统对于每个报文均定义了</w:t>
      </w:r>
      <w:r>
        <w:rPr>
          <w:rFonts w:hint="eastAsia"/>
          <w:lang w:val="zh-CN"/>
        </w:rPr>
        <w:t xml:space="preserve">  oper_flag </w:t>
      </w:r>
      <w:r>
        <w:rPr>
          <w:rFonts w:hint="eastAsia"/>
          <w:lang w:val="zh-CN"/>
        </w:rPr>
        <w:t>字段，用于相同业务时，使用该字段标识多种操作。请根据接口定义中的定义填写。</w:t>
      </w:r>
    </w:p>
    <w:p w:rsidR="00BA5CBD" w:rsidRPr="000F1C89" w:rsidRDefault="00BA5CBD" w:rsidP="000F1C89">
      <w:pPr>
        <w:rPr>
          <w:lang w:val="zh-CN"/>
        </w:rPr>
      </w:pPr>
    </w:p>
    <w:p w:rsidR="00600730" w:rsidRDefault="00704593" w:rsidP="00B4421B">
      <w:pPr>
        <w:pStyle w:val="3"/>
      </w:pPr>
      <w:bookmarkStart w:id="669" w:name="_Toc458763594"/>
      <w:r>
        <w:rPr>
          <w:rFonts w:hint="eastAsia"/>
        </w:rPr>
        <w:t>为什么有的接口同时支持</w:t>
      </w:r>
      <w:r>
        <w:rPr>
          <w:rFonts w:hint="eastAsia"/>
        </w:rPr>
        <w:t xml:space="preserve"> RSA</w:t>
      </w:r>
      <w:r>
        <w:rPr>
          <w:rFonts w:hint="eastAsia"/>
        </w:rPr>
        <w:t>算法和</w:t>
      </w:r>
      <w:r>
        <w:rPr>
          <w:rFonts w:hint="eastAsia"/>
        </w:rPr>
        <w:t>3DES</w:t>
      </w:r>
      <w:r>
        <w:rPr>
          <w:rFonts w:hint="eastAsia"/>
        </w:rPr>
        <w:t>算法？</w:t>
      </w:r>
      <w:bookmarkEnd w:id="669"/>
    </w:p>
    <w:p w:rsidR="0075497B" w:rsidRDefault="0075497B" w:rsidP="00B105CD">
      <w:pPr>
        <w:ind w:firstLine="420"/>
        <w:rPr>
          <w:lang w:val="zh-CN"/>
        </w:rPr>
      </w:pPr>
      <w:r w:rsidRPr="00B105CD">
        <w:rPr>
          <w:rFonts w:hint="eastAsia"/>
          <w:b/>
          <w:color w:val="FF0000"/>
          <w:lang w:val="zh-CN"/>
        </w:rPr>
        <w:t>答：</w:t>
      </w:r>
      <w:r>
        <w:rPr>
          <w:rFonts w:hint="eastAsia"/>
          <w:lang w:val="zh-CN"/>
        </w:rPr>
        <w:t>RSA</w:t>
      </w:r>
      <w:r>
        <w:rPr>
          <w:rFonts w:hint="eastAsia"/>
          <w:lang w:val="zh-CN"/>
        </w:rPr>
        <w:t>算法是使用数字证书进行加密，加密和解密过程速度慢，一般应用于未登录时需要发起的交易，若登录成功后，尽量使用会话密钥进行</w:t>
      </w:r>
      <w:r>
        <w:rPr>
          <w:rFonts w:hint="eastAsia"/>
          <w:lang w:val="zh-CN"/>
        </w:rPr>
        <w:t>3DES</w:t>
      </w:r>
      <w:r>
        <w:rPr>
          <w:rFonts w:hint="eastAsia"/>
          <w:lang w:val="zh-CN"/>
        </w:rPr>
        <w:t>算法加密。</w:t>
      </w:r>
    </w:p>
    <w:p w:rsidR="0075497B" w:rsidRPr="00B105CD" w:rsidRDefault="0075497B" w:rsidP="00B105CD">
      <w:pPr>
        <w:rPr>
          <w:lang w:val="zh-CN"/>
        </w:rPr>
      </w:pPr>
    </w:p>
    <w:p w:rsidR="00492A97" w:rsidRDefault="006449CF" w:rsidP="00B4421B">
      <w:pPr>
        <w:pStyle w:val="3"/>
      </w:pPr>
      <w:bookmarkStart w:id="670" w:name="_Toc458763595"/>
      <w:r>
        <w:rPr>
          <w:rFonts w:hint="eastAsia"/>
        </w:rPr>
        <w:t>请分别列举请求报文和响应报文的示例格式。</w:t>
      </w:r>
      <w:bookmarkEnd w:id="670"/>
    </w:p>
    <w:p w:rsidR="0075497B" w:rsidRDefault="0075497B" w:rsidP="00B105CD">
      <w:pPr>
        <w:rPr>
          <w:lang w:val="zh-CN"/>
        </w:rPr>
      </w:pPr>
    </w:p>
    <w:p w:rsidR="0075497B" w:rsidRPr="00B105CD" w:rsidRDefault="0075497B" w:rsidP="00B105CD">
      <w:pPr>
        <w:rPr>
          <w:lang w:val="zh-CN"/>
        </w:rPr>
      </w:pPr>
    </w:p>
    <w:p w:rsidR="00E52BB1" w:rsidRDefault="00E52BB1" w:rsidP="00B4421B">
      <w:pPr>
        <w:pStyle w:val="3"/>
      </w:pPr>
      <w:bookmarkStart w:id="671" w:name="_Toc458763596"/>
      <w:r>
        <w:rPr>
          <w:rFonts w:hint="eastAsia"/>
        </w:rPr>
        <w:t>C201</w:t>
      </w:r>
      <w:r>
        <w:rPr>
          <w:rFonts w:hint="eastAsia"/>
        </w:rPr>
        <w:t>接口“</w:t>
      </w:r>
      <w:r>
        <w:rPr>
          <w:rFonts w:hint="eastAsia"/>
        </w:rPr>
        <w:t>2</w:t>
      </w:r>
      <w:r>
        <w:rPr>
          <w:rFonts w:hint="eastAsia"/>
        </w:rPr>
        <w:t>：个人开户”和“</w:t>
      </w:r>
      <w:r>
        <w:rPr>
          <w:rFonts w:hint="eastAsia"/>
        </w:rPr>
        <w:t>4</w:t>
      </w:r>
      <w:r>
        <w:rPr>
          <w:rFonts w:hint="eastAsia"/>
        </w:rPr>
        <w:t>：个人预开户”有什么区别？</w:t>
      </w:r>
      <w:bookmarkEnd w:id="671"/>
    </w:p>
    <w:p w:rsidR="0075497B" w:rsidRPr="00B105CD" w:rsidRDefault="0075497B" w:rsidP="00B105CD">
      <w:pPr>
        <w:ind w:firstLine="420"/>
        <w:rPr>
          <w:color w:val="000000"/>
          <w:lang w:val="zh-CN"/>
        </w:rPr>
      </w:pPr>
      <w:r w:rsidRPr="00B105CD">
        <w:rPr>
          <w:rFonts w:hint="eastAsia"/>
          <w:color w:val="FF0000"/>
          <w:lang w:val="zh-CN"/>
        </w:rPr>
        <w:t>答：</w:t>
      </w:r>
      <w:r w:rsidR="00A37A12" w:rsidRPr="00B105CD">
        <w:rPr>
          <w:rFonts w:hint="eastAsia"/>
          <w:color w:val="000000"/>
          <w:lang w:val="zh-CN"/>
        </w:rPr>
        <w:t>标志为</w:t>
      </w:r>
      <w:r w:rsidR="00A37A12" w:rsidRPr="00B105CD">
        <w:rPr>
          <w:rFonts w:hint="eastAsia"/>
          <w:color w:val="000000"/>
          <w:lang w:val="zh-CN"/>
        </w:rPr>
        <w:t>2</w:t>
      </w:r>
      <w:r w:rsidR="00A37A12" w:rsidRPr="00C53066">
        <w:rPr>
          <w:rFonts w:hint="eastAsia"/>
          <w:color w:val="000000"/>
          <w:lang w:val="zh-CN"/>
        </w:rPr>
        <w:t>的个人开户是直接连接交易所一步到位的开户，目前暂不支持，为将来预留，标志为</w:t>
      </w:r>
      <w:r w:rsidR="00A37A12" w:rsidRPr="00C53066">
        <w:rPr>
          <w:rFonts w:hint="eastAsia"/>
          <w:color w:val="000000"/>
          <w:lang w:val="zh-CN"/>
        </w:rPr>
        <w:t>4</w:t>
      </w:r>
      <w:r w:rsidR="00A37A12" w:rsidRPr="00C53066">
        <w:rPr>
          <w:rFonts w:hint="eastAsia"/>
          <w:color w:val="000000"/>
          <w:lang w:val="zh-CN"/>
        </w:rPr>
        <w:t>的个人预开户，是渠道终端将开户资料提交到广西结算的黄金系统中，待人工复核通过后正式向交易所开户。</w:t>
      </w:r>
    </w:p>
    <w:p w:rsidR="0075497B" w:rsidRPr="00B105CD" w:rsidRDefault="0075497B" w:rsidP="00B105CD">
      <w:pPr>
        <w:rPr>
          <w:lang w:val="zh-CN"/>
        </w:rPr>
      </w:pPr>
    </w:p>
    <w:p w:rsidR="001B790C" w:rsidRDefault="001B790C" w:rsidP="00B4421B">
      <w:pPr>
        <w:pStyle w:val="3"/>
      </w:pPr>
      <w:bookmarkStart w:id="672" w:name="_Toc458763597"/>
      <w:r>
        <w:rPr>
          <w:rFonts w:hint="eastAsia"/>
        </w:rPr>
        <w:t>C201</w:t>
      </w:r>
      <w:r>
        <w:rPr>
          <w:rFonts w:hint="eastAsia"/>
        </w:rPr>
        <w:t>接口的“</w:t>
      </w:r>
      <w:r>
        <w:rPr>
          <w:rFonts w:hint="eastAsia"/>
        </w:rPr>
        <w:t>cust_id</w:t>
      </w:r>
      <w:r w:rsidR="00754063">
        <w:rPr>
          <w:rFonts w:hint="eastAsia"/>
        </w:rPr>
        <w:t>,branch_id,broker_id,grade_id</w:t>
      </w:r>
      <w:r>
        <w:rPr>
          <w:rFonts w:hint="eastAsia"/>
        </w:rPr>
        <w:t>”如何</w:t>
      </w:r>
      <w:r w:rsidR="00754063">
        <w:rPr>
          <w:rFonts w:hint="eastAsia"/>
        </w:rPr>
        <w:t>获得</w:t>
      </w:r>
      <w:r>
        <w:rPr>
          <w:rFonts w:hint="eastAsia"/>
        </w:rPr>
        <w:t>？</w:t>
      </w:r>
      <w:bookmarkEnd w:id="672"/>
    </w:p>
    <w:p w:rsidR="00A37A12" w:rsidRDefault="00A37A12" w:rsidP="00B105CD">
      <w:pPr>
        <w:ind w:firstLine="420"/>
        <w:rPr>
          <w:lang w:val="zh-CN"/>
        </w:rPr>
      </w:pPr>
      <w:r w:rsidRPr="00B105CD">
        <w:rPr>
          <w:rFonts w:hint="eastAsia"/>
          <w:b/>
          <w:color w:val="FF0000"/>
          <w:lang w:val="zh-CN"/>
        </w:rPr>
        <w:lastRenderedPageBreak/>
        <w:t>答：</w:t>
      </w:r>
      <w:r>
        <w:rPr>
          <w:rFonts w:hint="eastAsia"/>
          <w:lang w:val="zh-CN"/>
        </w:rPr>
        <w:t>cust_id</w:t>
      </w:r>
      <w:r>
        <w:rPr>
          <w:rFonts w:hint="eastAsia"/>
          <w:lang w:val="zh-CN"/>
        </w:rPr>
        <w:t>：交易所生成的黄金编码，开户时，如果客户以前在交易所开户过，需要填写原来的黄金编码，否则无法正常开户。</w:t>
      </w:r>
    </w:p>
    <w:p w:rsidR="00A37A12" w:rsidRDefault="00A37A12" w:rsidP="00B105CD">
      <w:pPr>
        <w:ind w:firstLine="420"/>
        <w:rPr>
          <w:lang w:val="zh-CN"/>
        </w:rPr>
      </w:pPr>
      <w:r>
        <w:rPr>
          <w:rFonts w:hint="eastAsia"/>
          <w:lang w:val="zh-CN"/>
        </w:rPr>
        <w:t>branch_id</w:t>
      </w:r>
      <w:r>
        <w:rPr>
          <w:rFonts w:hint="eastAsia"/>
          <w:lang w:val="zh-CN"/>
        </w:rPr>
        <w:t>：客户所属机构编码，由广西结算提供，配置在渠道终端。</w:t>
      </w:r>
    </w:p>
    <w:p w:rsidR="00A37A12" w:rsidRDefault="00A37A12" w:rsidP="00B105CD">
      <w:pPr>
        <w:ind w:firstLine="420"/>
        <w:rPr>
          <w:lang w:val="zh-CN"/>
        </w:rPr>
      </w:pPr>
      <w:r>
        <w:rPr>
          <w:rFonts w:hint="eastAsia"/>
          <w:lang w:val="zh-CN"/>
        </w:rPr>
        <w:t>broker_id</w:t>
      </w:r>
      <w:r>
        <w:rPr>
          <w:rFonts w:hint="eastAsia"/>
          <w:lang w:val="zh-CN"/>
        </w:rPr>
        <w:t>：客户所属客户经理编号，该经理编号必须已经在黄金系统中登录记。若没有可不填写。</w:t>
      </w:r>
    </w:p>
    <w:p w:rsidR="00A37A12" w:rsidRDefault="00A37A12" w:rsidP="00B105CD">
      <w:pPr>
        <w:ind w:firstLine="420"/>
        <w:rPr>
          <w:lang w:val="zh-CN"/>
        </w:rPr>
      </w:pPr>
      <w:r>
        <w:rPr>
          <w:rFonts w:hint="eastAsia"/>
          <w:lang w:val="zh-CN"/>
        </w:rPr>
        <w:t>grade_id</w:t>
      </w:r>
      <w:r>
        <w:rPr>
          <w:rFonts w:hint="eastAsia"/>
          <w:lang w:val="zh-CN"/>
        </w:rPr>
        <w:t>：客户所属客户级别，该级别主要与客户的费率挂勾，由广西结算提供，配置在渠道终端中。</w:t>
      </w:r>
    </w:p>
    <w:p w:rsidR="00A37A12" w:rsidRPr="00B105CD" w:rsidRDefault="00A37A12" w:rsidP="00B105CD">
      <w:pPr>
        <w:rPr>
          <w:lang w:val="zh-CN"/>
        </w:rPr>
      </w:pPr>
    </w:p>
    <w:p w:rsidR="001B790C" w:rsidRDefault="00BF2794" w:rsidP="00B4421B">
      <w:pPr>
        <w:pStyle w:val="3"/>
      </w:pPr>
      <w:bookmarkStart w:id="673" w:name="_Toc458763598"/>
      <w:r>
        <w:rPr>
          <w:rFonts w:hint="eastAsia"/>
        </w:rPr>
        <w:t>日结单确认交易什么时候执行？</w:t>
      </w:r>
      <w:bookmarkEnd w:id="673"/>
    </w:p>
    <w:p w:rsidR="00A37A12" w:rsidRDefault="00A37A12" w:rsidP="00B105CD">
      <w:pPr>
        <w:ind w:firstLine="420"/>
        <w:rPr>
          <w:lang w:val="zh-CN"/>
        </w:rPr>
      </w:pPr>
      <w:r w:rsidRPr="00B105CD">
        <w:rPr>
          <w:rFonts w:hint="eastAsia"/>
          <w:color w:val="FF0000"/>
          <w:lang w:val="zh-CN"/>
        </w:rPr>
        <w:t>答：</w:t>
      </w:r>
      <w:r>
        <w:rPr>
          <w:rFonts w:hint="eastAsia"/>
          <w:lang w:val="zh-CN"/>
        </w:rPr>
        <w:t>客户登录</w:t>
      </w:r>
      <w:r>
        <w:rPr>
          <w:rFonts w:hint="eastAsia"/>
          <w:lang w:val="zh-CN"/>
        </w:rPr>
        <w:t>C004</w:t>
      </w:r>
      <w:r>
        <w:rPr>
          <w:rFonts w:hint="eastAsia"/>
          <w:lang w:val="zh-CN"/>
        </w:rPr>
        <w:t>返回时，未明确告知终端客户当前在几天未确认的日结单数据，</w:t>
      </w:r>
      <w:r w:rsidR="00DF0CCC">
        <w:rPr>
          <w:rFonts w:hint="eastAsia"/>
          <w:lang w:val="zh-CN"/>
        </w:rPr>
        <w:t>如果该数量大于量，应弹出日结单界面供客户确认。或客户一直在线</w:t>
      </w:r>
      <w:r>
        <w:rPr>
          <w:rFonts w:hint="eastAsia"/>
          <w:lang w:val="zh-CN"/>
        </w:rPr>
        <w:t>，在清算后约</w:t>
      </w:r>
      <w:r>
        <w:rPr>
          <w:rFonts w:hint="eastAsia"/>
          <w:lang w:val="zh-CN"/>
        </w:rPr>
        <w:t>18</w:t>
      </w:r>
      <w:r>
        <w:rPr>
          <w:rFonts w:hint="eastAsia"/>
          <w:lang w:val="zh-CN"/>
        </w:rPr>
        <w:t>：</w:t>
      </w:r>
      <w:r>
        <w:rPr>
          <w:rFonts w:hint="eastAsia"/>
          <w:lang w:val="zh-CN"/>
        </w:rPr>
        <w:t>00</w:t>
      </w:r>
      <w:r>
        <w:rPr>
          <w:rFonts w:hint="eastAsia"/>
          <w:lang w:val="zh-CN"/>
        </w:rPr>
        <w:t>至</w:t>
      </w:r>
      <w:r>
        <w:rPr>
          <w:rFonts w:hint="eastAsia"/>
          <w:lang w:val="zh-CN"/>
        </w:rPr>
        <w:t>20</w:t>
      </w:r>
      <w:r>
        <w:rPr>
          <w:rFonts w:hint="eastAsia"/>
          <w:lang w:val="zh-CN"/>
        </w:rPr>
        <w:t>：</w:t>
      </w:r>
      <w:r>
        <w:rPr>
          <w:rFonts w:hint="eastAsia"/>
          <w:lang w:val="zh-CN"/>
        </w:rPr>
        <w:t>00</w:t>
      </w:r>
      <w:r>
        <w:rPr>
          <w:rFonts w:hint="eastAsia"/>
          <w:lang w:val="zh-CN"/>
        </w:rPr>
        <w:t>间，终端程序自动查询一次</w:t>
      </w:r>
      <w:r w:rsidR="00DF0CCC">
        <w:rPr>
          <w:rFonts w:hint="eastAsia"/>
          <w:lang w:val="zh-CN"/>
        </w:rPr>
        <w:t>系统状态，如果已经切换交易日，应提示客户确认日结单。</w:t>
      </w:r>
    </w:p>
    <w:p w:rsidR="00A37A12" w:rsidRDefault="00A37A12" w:rsidP="00B105CD">
      <w:pPr>
        <w:rPr>
          <w:lang w:val="zh-CN"/>
        </w:rPr>
      </w:pPr>
    </w:p>
    <w:p w:rsidR="00B4421B" w:rsidRDefault="00A27142" w:rsidP="00B4421B">
      <w:pPr>
        <w:pStyle w:val="3"/>
      </w:pPr>
      <w:bookmarkStart w:id="674" w:name="_Toc458763599"/>
      <w:r>
        <w:rPr>
          <w:rFonts w:hint="eastAsia"/>
        </w:rPr>
        <w:t>业务报文头</w:t>
      </w:r>
      <w:r w:rsidR="00B4421B">
        <w:rPr>
          <w:rFonts w:hint="eastAsia"/>
        </w:rPr>
        <w:t>中的流水号</w:t>
      </w:r>
      <w:r>
        <w:rPr>
          <w:rFonts w:hint="eastAsia"/>
        </w:rPr>
        <w:t>（</w:t>
      </w:r>
      <w:r>
        <w:rPr>
          <w:rFonts w:hint="eastAsia"/>
        </w:rPr>
        <w:t>SerialNo</w:t>
      </w:r>
      <w:r>
        <w:rPr>
          <w:rFonts w:hint="eastAsia"/>
        </w:rPr>
        <w:t>）</w:t>
      </w:r>
      <w:r w:rsidR="00B4421B">
        <w:rPr>
          <w:rFonts w:hint="eastAsia"/>
        </w:rPr>
        <w:t xml:space="preserve"> 8</w:t>
      </w:r>
      <w:r w:rsidR="00B4421B">
        <w:rPr>
          <w:rFonts w:hint="eastAsia"/>
        </w:rPr>
        <w:t>位长度太少</w:t>
      </w:r>
      <w:bookmarkEnd w:id="674"/>
    </w:p>
    <w:p w:rsidR="00B4421B" w:rsidRPr="00B4421B" w:rsidRDefault="00B4421B" w:rsidP="00B4421B">
      <w:pPr>
        <w:ind w:firstLine="420"/>
        <w:rPr>
          <w:lang w:val="zh-CN"/>
        </w:rPr>
      </w:pPr>
      <w:r w:rsidRPr="00B4421B">
        <w:rPr>
          <w:rFonts w:hint="eastAsia"/>
          <w:color w:val="FF0000"/>
          <w:lang w:val="zh-CN"/>
        </w:rPr>
        <w:t>答：</w:t>
      </w:r>
      <w:r>
        <w:rPr>
          <w:rFonts w:hint="eastAsia"/>
          <w:lang w:val="zh-CN"/>
        </w:rPr>
        <w:t>由于现有二级系统中的定长原因，报文流水号只允许</w:t>
      </w:r>
      <w:r>
        <w:rPr>
          <w:rFonts w:hint="eastAsia"/>
          <w:lang w:val="zh-CN"/>
        </w:rPr>
        <w:t>8</w:t>
      </w:r>
      <w:r>
        <w:rPr>
          <w:rFonts w:hint="eastAsia"/>
          <w:lang w:val="zh-CN"/>
        </w:rPr>
        <w:t>位长度，</w:t>
      </w:r>
      <w:r w:rsidR="006D3D1F">
        <w:rPr>
          <w:rFonts w:hint="eastAsia"/>
          <w:lang w:val="zh-CN"/>
        </w:rPr>
        <w:t>建议使用长整型数值然后转为</w:t>
      </w:r>
      <w:r w:rsidR="006D3D1F">
        <w:rPr>
          <w:rFonts w:hint="eastAsia"/>
          <w:lang w:val="zh-CN"/>
        </w:rPr>
        <w:t>36</w:t>
      </w:r>
      <w:r w:rsidR="006D3D1F">
        <w:rPr>
          <w:rFonts w:hint="eastAsia"/>
          <w:lang w:val="zh-CN"/>
        </w:rPr>
        <w:t>进制的字符串。</w:t>
      </w:r>
    </w:p>
    <w:p w:rsidR="00B4421B" w:rsidRDefault="00B4421B" w:rsidP="00B4421B">
      <w:pPr>
        <w:ind w:firstLine="420"/>
        <w:rPr>
          <w:lang w:val="zh-CN"/>
        </w:rPr>
      </w:pPr>
    </w:p>
    <w:p w:rsidR="00A27142" w:rsidRDefault="00A27142" w:rsidP="00A27142">
      <w:pPr>
        <w:pStyle w:val="3"/>
      </w:pPr>
      <w:bookmarkStart w:id="675" w:name="_Toc458763600"/>
      <w:r>
        <w:rPr>
          <w:rFonts w:hint="eastAsia"/>
        </w:rPr>
        <w:t>交易报文中的客户端流水号（</w:t>
      </w:r>
      <w:r w:rsidRPr="005B4B97">
        <w:t>client_serial_no</w:t>
      </w:r>
      <w:r>
        <w:rPr>
          <w:rFonts w:hint="eastAsia"/>
        </w:rPr>
        <w:t>）与报文头中的流水号（</w:t>
      </w:r>
      <w:r>
        <w:rPr>
          <w:rFonts w:hint="eastAsia"/>
        </w:rPr>
        <w:t>SerialNo</w:t>
      </w:r>
      <w:r>
        <w:rPr>
          <w:rFonts w:hint="eastAsia"/>
        </w:rPr>
        <w:t>）有什么区别和使用？</w:t>
      </w:r>
      <w:bookmarkEnd w:id="675"/>
    </w:p>
    <w:p w:rsidR="00A27142" w:rsidRDefault="00A27142" w:rsidP="00B4421B">
      <w:pPr>
        <w:ind w:firstLine="420"/>
        <w:rPr>
          <w:lang w:val="zh-CN"/>
        </w:rPr>
      </w:pPr>
      <w:r w:rsidRPr="00B4421B">
        <w:rPr>
          <w:rFonts w:hint="eastAsia"/>
          <w:color w:val="FF0000"/>
          <w:lang w:val="zh-CN"/>
        </w:rPr>
        <w:t>答：</w:t>
      </w:r>
      <w:r>
        <w:rPr>
          <w:rFonts w:hint="eastAsia"/>
          <w:lang w:val="zh-CN"/>
        </w:rPr>
        <w:t>交易报文中的客户端流水号（</w:t>
      </w:r>
      <w:r>
        <w:rPr>
          <w:rFonts w:hint="eastAsia"/>
          <w:lang w:val="zh-CN"/>
        </w:rPr>
        <w:t>client_serial_no</w:t>
      </w:r>
      <w:r>
        <w:rPr>
          <w:rFonts w:hint="eastAsia"/>
          <w:lang w:val="zh-CN"/>
        </w:rPr>
        <w:t>）用于标识交易请求唯一性的，起判重使用，一个交易日内</w:t>
      </w:r>
      <w:r w:rsidRPr="00A27142">
        <w:rPr>
          <w:rFonts w:hint="eastAsia"/>
          <w:b/>
          <w:color w:val="FF0000"/>
          <w:lang w:val="zh-CN"/>
        </w:rPr>
        <w:t>决不</w:t>
      </w:r>
      <w:r>
        <w:rPr>
          <w:rFonts w:hint="eastAsia"/>
          <w:lang w:val="zh-CN"/>
        </w:rPr>
        <w:t>不允许重复，如果此流水号重复，服务器认为是同一笔请求，服务器拒绝交易。</w:t>
      </w:r>
    </w:p>
    <w:p w:rsidR="00A27142" w:rsidRDefault="00A27142" w:rsidP="00B4421B">
      <w:pPr>
        <w:ind w:firstLine="420"/>
        <w:rPr>
          <w:lang w:val="zh-CN"/>
        </w:rPr>
      </w:pPr>
      <w:r>
        <w:rPr>
          <w:rFonts w:hint="eastAsia"/>
          <w:lang w:val="zh-CN"/>
        </w:rPr>
        <w:tab/>
      </w:r>
      <w:r>
        <w:rPr>
          <w:rFonts w:hint="eastAsia"/>
          <w:lang w:val="zh-CN"/>
        </w:rPr>
        <w:t>报文头中的流水号（</w:t>
      </w:r>
      <w:r>
        <w:rPr>
          <w:rFonts w:hint="eastAsia"/>
          <w:lang w:val="zh-CN"/>
        </w:rPr>
        <w:t>SerialNo</w:t>
      </w:r>
      <w:r>
        <w:rPr>
          <w:rFonts w:hint="eastAsia"/>
          <w:lang w:val="zh-CN"/>
        </w:rPr>
        <w:t>）是报文的流水号，起请求与响应对应的关联使用，建议每个终端能生成不重复的流水号，假若真无法保证不重复，只要</w:t>
      </w:r>
      <w:r>
        <w:rPr>
          <w:rFonts w:hint="eastAsia"/>
          <w:lang w:val="zh-CN"/>
        </w:rPr>
        <w:t>1</w:t>
      </w:r>
      <w:r>
        <w:rPr>
          <w:rFonts w:hint="eastAsia"/>
          <w:lang w:val="zh-CN"/>
        </w:rPr>
        <w:t>个小时内不重复即可。</w:t>
      </w:r>
    </w:p>
    <w:p w:rsidR="00A27142" w:rsidRDefault="00A27142" w:rsidP="00B4421B">
      <w:pPr>
        <w:ind w:firstLine="420"/>
        <w:rPr>
          <w:lang w:val="zh-CN"/>
        </w:rPr>
      </w:pPr>
    </w:p>
    <w:p w:rsidR="00B105CD" w:rsidRPr="00B105CD" w:rsidRDefault="00B105CD" w:rsidP="00B105CD">
      <w:pPr>
        <w:pStyle w:val="2"/>
      </w:pPr>
      <w:bookmarkStart w:id="676" w:name="_Toc458763601"/>
      <w:r>
        <w:rPr>
          <w:rFonts w:hint="eastAsia"/>
        </w:rPr>
        <w:lastRenderedPageBreak/>
        <w:t>其它常见问题</w:t>
      </w:r>
      <w:bookmarkEnd w:id="676"/>
    </w:p>
    <w:p w:rsidR="00BF2794" w:rsidRDefault="00834DC9" w:rsidP="00B4421B">
      <w:pPr>
        <w:pStyle w:val="3"/>
      </w:pPr>
      <w:bookmarkStart w:id="677" w:name="_Toc458763602"/>
      <w:r>
        <w:rPr>
          <w:rFonts w:hint="eastAsia"/>
        </w:rPr>
        <w:t>错误码对应的错误描述</w:t>
      </w:r>
      <w:r w:rsidR="000318AB">
        <w:rPr>
          <w:rFonts w:hint="eastAsia"/>
        </w:rPr>
        <w:t>难理解</w:t>
      </w:r>
      <w:r>
        <w:rPr>
          <w:rFonts w:hint="eastAsia"/>
        </w:rPr>
        <w:t>怎么办？</w:t>
      </w:r>
      <w:bookmarkEnd w:id="677"/>
    </w:p>
    <w:p w:rsidR="00834DC9" w:rsidRPr="008E4EF0" w:rsidRDefault="00B42399" w:rsidP="00B105CD">
      <w:pPr>
        <w:ind w:left="420"/>
        <w:rPr>
          <w:lang w:val="zh-CN"/>
        </w:rPr>
      </w:pPr>
      <w:r w:rsidRPr="00B105CD">
        <w:rPr>
          <w:rFonts w:hint="eastAsia"/>
          <w:b/>
          <w:color w:val="FF0000"/>
          <w:lang w:val="zh-CN"/>
        </w:rPr>
        <w:t>答</w:t>
      </w:r>
      <w:r>
        <w:rPr>
          <w:rFonts w:hint="eastAsia"/>
          <w:lang w:val="zh-CN"/>
        </w:rPr>
        <w:t>：</w:t>
      </w:r>
      <w:r w:rsidR="000655F4">
        <w:rPr>
          <w:rFonts w:hint="eastAsia"/>
          <w:lang w:val="zh-CN"/>
        </w:rPr>
        <w:t>接口中返回的错误描述是程序运行中遇见的真实错误，主要用于技术上查找错误原因，不建议渠道端程序直接显示该错误信息，而应该根据错误码结合自己的业务翻译一份易客户理解的错误描述，而且尽量避免将网络错误、程序错误等直接暴露给客户。</w:t>
      </w:r>
    </w:p>
    <w:sectPr w:rsidR="00834DC9" w:rsidRPr="008E4EF0" w:rsidSect="0098328B">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E66" w:rsidRDefault="001B5E66">
      <w:r>
        <w:separator/>
      </w:r>
    </w:p>
  </w:endnote>
  <w:endnote w:type="continuationSeparator" w:id="1">
    <w:p w:rsidR="001B5E66" w:rsidRDefault="001B5E6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B89" w:rsidRDefault="0026413A">
    <w:pPr>
      <w:pStyle w:val="ac"/>
    </w:pPr>
    <w:r w:rsidRPr="0026413A">
      <w:fldChar w:fldCharType="begin"/>
    </w:r>
    <w:r w:rsidR="00A60B89">
      <w:instrText>PAGE   \* MERGEFORMAT</w:instrText>
    </w:r>
    <w:r w:rsidRPr="0026413A">
      <w:fldChar w:fldCharType="separate"/>
    </w:r>
    <w:r w:rsidR="00EF736D" w:rsidRPr="00EF736D">
      <w:rPr>
        <w:noProof/>
        <w:lang w:val="zh-CN"/>
      </w:rPr>
      <w:t>iv</w:t>
    </w:r>
    <w:r>
      <w:rPr>
        <w:lang w:val="zh-C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B89" w:rsidRDefault="0026413A">
    <w:r w:rsidRPr="0026413A">
      <w:rPr>
        <w:sz w:val="18"/>
        <w:szCs w:val="18"/>
      </w:rPr>
      <w:fldChar w:fldCharType="begin"/>
    </w:r>
    <w:r w:rsidR="00A60B89">
      <w:instrText>PAGE   \* MERGEFORMAT</w:instrText>
    </w:r>
    <w:r w:rsidRPr="0026413A">
      <w:rPr>
        <w:sz w:val="18"/>
        <w:szCs w:val="18"/>
      </w:rPr>
      <w:fldChar w:fldCharType="separate"/>
    </w:r>
    <w:r w:rsidR="00EF736D" w:rsidRPr="00EF736D">
      <w:rPr>
        <w:noProof/>
        <w:lang w:val="zh-CN"/>
      </w:rPr>
      <w:t>71</w:t>
    </w:r>
    <w:r>
      <w:rPr>
        <w:sz w:val="18"/>
        <w:szCs w:val="18"/>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E66" w:rsidRDefault="001B5E66">
      <w:r>
        <w:separator/>
      </w:r>
    </w:p>
  </w:footnote>
  <w:footnote w:type="continuationSeparator" w:id="1">
    <w:p w:rsidR="001B5E66" w:rsidRDefault="001B5E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B89" w:rsidRDefault="00EF736D" w:rsidP="000F1C89">
    <w:pPr>
      <w:pStyle w:val="ad"/>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79.25pt;height:50.25pt">
          <v:imagedata r:id="rId1" o:title="微服科技logoA"/>
        </v:shape>
      </w:pict>
    </w:r>
    <w:r w:rsidR="00A60B89">
      <w:rPr>
        <w:rFonts w:hint="eastAsia"/>
      </w:rPr>
      <w:t>广西黄金交易二级系统渠道接口说明书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0"/>
      </v:shape>
    </w:pict>
  </w:numPicBullet>
  <w:abstractNum w:abstractNumId="0">
    <w:nsid w:val="FFFFFF7C"/>
    <w:multiLevelType w:val="singleLevel"/>
    <w:tmpl w:val="FFFFFF7C"/>
    <w:lvl w:ilvl="0">
      <w:start w:val="1"/>
      <w:numFmt w:val="decimal"/>
      <w:lvlText w:val="%1."/>
      <w:lvlJc w:val="left"/>
      <w:pPr>
        <w:tabs>
          <w:tab w:val="num" w:pos="2040"/>
        </w:tabs>
        <w:ind w:left="2040" w:hanging="360"/>
      </w:pPr>
    </w:lvl>
  </w:abstractNum>
  <w:abstractNum w:abstractNumId="1">
    <w:nsid w:val="06117C91"/>
    <w:multiLevelType w:val="hybridMultilevel"/>
    <w:tmpl w:val="47144F3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276"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0EB4512"/>
    <w:multiLevelType w:val="multilevel"/>
    <w:tmpl w:val="10EB4512"/>
    <w:lvl w:ilvl="0">
      <w:start w:val="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27B635D6"/>
    <w:multiLevelType w:val="hybridMultilevel"/>
    <w:tmpl w:val="BFB87442"/>
    <w:lvl w:ilvl="0" w:tplc="5F90B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029F2"/>
    <w:multiLevelType w:val="hybridMultilevel"/>
    <w:tmpl w:val="FEEC3F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8BE1B78"/>
    <w:multiLevelType w:val="hybridMultilevel"/>
    <w:tmpl w:val="FEEC3F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0485617"/>
    <w:multiLevelType w:val="hybridMultilevel"/>
    <w:tmpl w:val="D88E6572"/>
    <w:lvl w:ilvl="0" w:tplc="9DAA2ABC">
      <w:start w:val="1"/>
      <w:numFmt w:val="decimal"/>
      <w:lvlText w:val="（%1）"/>
      <w:lvlJc w:val="left"/>
      <w:pPr>
        <w:ind w:left="1020" w:hanging="6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12E3830"/>
    <w:multiLevelType w:val="hybridMultilevel"/>
    <w:tmpl w:val="7EFE54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3173440"/>
    <w:multiLevelType w:val="hybridMultilevel"/>
    <w:tmpl w:val="148A618E"/>
    <w:lvl w:ilvl="0" w:tplc="6960DD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77193BEC"/>
    <w:multiLevelType w:val="multilevel"/>
    <w:tmpl w:val="D690DF66"/>
    <w:lvl w:ilvl="0">
      <w:start w:val="1"/>
      <w:numFmt w:val="chineseCountingThousand"/>
      <w:pStyle w:val="1"/>
      <w:lvlText w:val="第%1章"/>
      <w:lvlJc w:val="left"/>
      <w:pPr>
        <w:ind w:left="0" w:firstLine="0"/>
      </w:pPr>
      <w:rPr>
        <w:rFonts w:hint="eastAsia"/>
        <w:b/>
        <w:bCs w:val="0"/>
        <w:i w:val="0"/>
        <w:iCs w:val="0"/>
        <w:caps w:val="0"/>
        <w:smallCaps w:val="0"/>
        <w:strike w:val="0"/>
        <w:dstrike w:val="0"/>
        <w:outline w:val="0"/>
        <w:shadow w:val="0"/>
        <w:emboss w:val="0"/>
        <w:imprint w:val="0"/>
        <w:vanish w:val="0"/>
        <w:spacing w:val="0"/>
        <w:position w:val="0"/>
        <w:sz w:val="30"/>
        <w:szCs w:val="30"/>
        <w:u w:val="none"/>
        <w:vertAlign w:val="baseline"/>
        <w:em w:val="none"/>
      </w:rPr>
    </w:lvl>
    <w:lvl w:ilvl="1">
      <w:start w:val="1"/>
      <w:numFmt w:val="decimal"/>
      <w:pStyle w:val="2"/>
      <w:isLgl/>
      <w:suff w:val="space"/>
      <w:lvlText w:val="%1.%2"/>
      <w:lvlJc w:val="left"/>
      <w:pPr>
        <w:ind w:left="567" w:hanging="567"/>
      </w:pPr>
      <w:rPr>
        <w:rFonts w:eastAsia="仿宋_GB2312" w:hint="eastAsia"/>
        <w:b/>
        <w:i w:val="0"/>
        <w:sz w:val="28"/>
        <w:szCs w:val="28"/>
      </w:rPr>
    </w:lvl>
    <w:lvl w:ilvl="2">
      <w:start w:val="1"/>
      <w:numFmt w:val="decimal"/>
      <w:pStyle w:val="3"/>
      <w:isLgl/>
      <w:suff w:val="space"/>
      <w:lvlText w:val="%1.%2.%3"/>
      <w:lvlJc w:val="left"/>
      <w:pPr>
        <w:ind w:left="1609" w:hanging="709"/>
      </w:pPr>
      <w:rPr>
        <w:rFonts w:eastAsia="仿宋_GB2312" w:hint="eastAsia"/>
        <w:b w:val="0"/>
        <w:i w:val="0"/>
        <w:sz w:val="28"/>
      </w:rPr>
    </w:lvl>
    <w:lvl w:ilvl="3">
      <w:start w:val="1"/>
      <w:numFmt w:val="decimal"/>
      <w:pStyle w:val="4"/>
      <w:isLgl/>
      <w:suff w:val="space"/>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4">
      <w:start w:val="1"/>
      <w:numFmt w:val="decimal"/>
      <w:pStyle w:val="5"/>
      <w:isLgl/>
      <w:suff w:val="space"/>
      <w:lvlText w:val="%1.%2.%3.%4.%5."/>
      <w:lvlJc w:val="left"/>
      <w:pPr>
        <w:ind w:left="992" w:hanging="992"/>
      </w:pPr>
      <w:rPr>
        <w:rFonts w:hint="eastAsia"/>
      </w:rPr>
    </w:lvl>
    <w:lvl w:ilvl="5">
      <w:start w:val="1"/>
      <w:numFmt w:val="decimal"/>
      <w:isLgl/>
      <w:suff w:val="space"/>
      <w:lvlText w:val="%1.%2.%3.%4.%5.%6"/>
      <w:lvlJc w:val="left"/>
      <w:pPr>
        <w:ind w:left="1134" w:hanging="1134"/>
      </w:pPr>
      <w:rPr>
        <w:rFonts w:hint="eastAsia"/>
      </w:rPr>
    </w:lvl>
    <w:lvl w:ilvl="6">
      <w:start w:val="1"/>
      <w:numFmt w:val="decimal"/>
      <w:lvlText w:val="%1.%2.%3.%4.%5.%6.%7"/>
      <w:lvlJc w:val="left"/>
      <w:pPr>
        <w:tabs>
          <w:tab w:val="num" w:pos="2520"/>
        </w:tabs>
        <w:ind w:left="1906" w:hanging="1906"/>
      </w:pPr>
      <w:rPr>
        <w:rFonts w:hint="eastAsia"/>
      </w:rPr>
    </w:lvl>
    <w:lvl w:ilvl="7">
      <w:start w:val="1"/>
      <w:numFmt w:val="decimal"/>
      <w:lvlText w:val="%1.%2.%3.%4.%5.%6.%7.%8."/>
      <w:lvlJc w:val="left"/>
      <w:pPr>
        <w:tabs>
          <w:tab w:val="num" w:pos="2880"/>
        </w:tabs>
        <w:ind w:left="2048" w:hanging="2048"/>
      </w:pPr>
      <w:rPr>
        <w:rFonts w:hint="eastAsia"/>
      </w:rPr>
    </w:lvl>
    <w:lvl w:ilvl="8">
      <w:start w:val="1"/>
      <w:numFmt w:val="decimal"/>
      <w:lvlText w:val="%1.%2.%3.%4.%5.%6.%7.%8.%9."/>
      <w:lvlJc w:val="left"/>
      <w:pPr>
        <w:tabs>
          <w:tab w:val="num" w:pos="3240"/>
        </w:tabs>
        <w:ind w:left="2189" w:hanging="2189"/>
      </w:pPr>
      <w:rPr>
        <w:rFonts w:hint="eastAsia"/>
      </w:rPr>
    </w:lvl>
  </w:abstractNum>
  <w:abstractNum w:abstractNumId="11">
    <w:nsid w:val="7E596BD8"/>
    <w:multiLevelType w:val="multilevel"/>
    <w:tmpl w:val="B078845C"/>
    <w:styleLink w:val="10"/>
    <w:lvl w:ilvl="0">
      <w:start w:val="1"/>
      <w:numFmt w:val="bullet"/>
      <w:lvlText w:val=""/>
      <w:lvlPicBulletId w:val="0"/>
      <w:lvlJc w:val="left"/>
      <w:pPr>
        <w:tabs>
          <w:tab w:val="num" w:pos="840"/>
        </w:tabs>
        <w:ind w:left="840" w:hanging="420"/>
      </w:pPr>
      <w:rPr>
        <w:rFonts w:ascii="Wingdings" w:eastAsia="宋体" w:hAnsi="Wingdings"/>
        <w:kern w:val="2"/>
        <w:sz w:val="21"/>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10"/>
  </w:num>
  <w:num w:numId="2">
    <w:abstractNumId w:val="0"/>
  </w:num>
  <w:num w:numId="3">
    <w:abstractNumId w:val="3"/>
  </w:num>
  <w:num w:numId="4">
    <w:abstractNumId w:val="2"/>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8"/>
  </w:num>
  <w:num w:numId="23">
    <w:abstractNumId w:val="9"/>
  </w:num>
  <w:num w:numId="24">
    <w:abstractNumId w:val="1"/>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7"/>
  </w:num>
  <w:num w:numId="33">
    <w:abstractNumId w:val="10"/>
  </w:num>
  <w:num w:numId="34">
    <w:abstractNumId w:val="10"/>
  </w:num>
  <w:num w:numId="35">
    <w:abstractNumId w:val="10"/>
  </w:num>
  <w:num w:numId="36">
    <w:abstractNumId w:val="10"/>
  </w:num>
  <w:num w:numId="37">
    <w:abstractNumId w:val="10"/>
  </w:num>
  <w:num w:numId="38">
    <w:abstractNumId w:val="11"/>
  </w:num>
  <w:num w:numId="39">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trackRevisions/>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27F1"/>
    <w:rsid w:val="00000789"/>
    <w:rsid w:val="000007B3"/>
    <w:rsid w:val="00000B19"/>
    <w:rsid w:val="00000C12"/>
    <w:rsid w:val="00001620"/>
    <w:rsid w:val="00001B47"/>
    <w:rsid w:val="0000366F"/>
    <w:rsid w:val="00003A22"/>
    <w:rsid w:val="00004794"/>
    <w:rsid w:val="000051BC"/>
    <w:rsid w:val="000057E6"/>
    <w:rsid w:val="00005DC9"/>
    <w:rsid w:val="00006036"/>
    <w:rsid w:val="000061C3"/>
    <w:rsid w:val="00006363"/>
    <w:rsid w:val="000066D6"/>
    <w:rsid w:val="000078F2"/>
    <w:rsid w:val="00007C46"/>
    <w:rsid w:val="00007C92"/>
    <w:rsid w:val="000104EB"/>
    <w:rsid w:val="000105E4"/>
    <w:rsid w:val="00010F7A"/>
    <w:rsid w:val="000120F6"/>
    <w:rsid w:val="000123AB"/>
    <w:rsid w:val="00012ADC"/>
    <w:rsid w:val="00012BD5"/>
    <w:rsid w:val="00012D87"/>
    <w:rsid w:val="00013C37"/>
    <w:rsid w:val="000141A7"/>
    <w:rsid w:val="000142E0"/>
    <w:rsid w:val="00014A40"/>
    <w:rsid w:val="00016283"/>
    <w:rsid w:val="00016FA2"/>
    <w:rsid w:val="00017479"/>
    <w:rsid w:val="00017752"/>
    <w:rsid w:val="000177FD"/>
    <w:rsid w:val="000178B3"/>
    <w:rsid w:val="000202D2"/>
    <w:rsid w:val="00020778"/>
    <w:rsid w:val="00021451"/>
    <w:rsid w:val="0002150B"/>
    <w:rsid w:val="0002159D"/>
    <w:rsid w:val="00021C4D"/>
    <w:rsid w:val="000225EC"/>
    <w:rsid w:val="00023195"/>
    <w:rsid w:val="0002345F"/>
    <w:rsid w:val="00023C79"/>
    <w:rsid w:val="00023DCF"/>
    <w:rsid w:val="00023E5F"/>
    <w:rsid w:val="00024395"/>
    <w:rsid w:val="00024475"/>
    <w:rsid w:val="00025209"/>
    <w:rsid w:val="000254AA"/>
    <w:rsid w:val="00025C3C"/>
    <w:rsid w:val="00025CB5"/>
    <w:rsid w:val="0002662D"/>
    <w:rsid w:val="00026FB9"/>
    <w:rsid w:val="000271FF"/>
    <w:rsid w:val="00027A15"/>
    <w:rsid w:val="0003088B"/>
    <w:rsid w:val="00030E60"/>
    <w:rsid w:val="0003130B"/>
    <w:rsid w:val="00031449"/>
    <w:rsid w:val="000316DB"/>
    <w:rsid w:val="000318AB"/>
    <w:rsid w:val="00031FB3"/>
    <w:rsid w:val="0003266F"/>
    <w:rsid w:val="00032C43"/>
    <w:rsid w:val="000344CD"/>
    <w:rsid w:val="00034C1C"/>
    <w:rsid w:val="00035088"/>
    <w:rsid w:val="00035652"/>
    <w:rsid w:val="00035760"/>
    <w:rsid w:val="00035858"/>
    <w:rsid w:val="000366A4"/>
    <w:rsid w:val="000366BE"/>
    <w:rsid w:val="000367D6"/>
    <w:rsid w:val="0003692B"/>
    <w:rsid w:val="000372E6"/>
    <w:rsid w:val="000401B5"/>
    <w:rsid w:val="0004190D"/>
    <w:rsid w:val="00042120"/>
    <w:rsid w:val="0004215D"/>
    <w:rsid w:val="0004231C"/>
    <w:rsid w:val="00042670"/>
    <w:rsid w:val="00044841"/>
    <w:rsid w:val="00044895"/>
    <w:rsid w:val="00045BD6"/>
    <w:rsid w:val="00046461"/>
    <w:rsid w:val="0004680B"/>
    <w:rsid w:val="00046BBD"/>
    <w:rsid w:val="00046EDE"/>
    <w:rsid w:val="00046F7E"/>
    <w:rsid w:val="00047697"/>
    <w:rsid w:val="00050290"/>
    <w:rsid w:val="00050EC5"/>
    <w:rsid w:val="0005109B"/>
    <w:rsid w:val="00051B50"/>
    <w:rsid w:val="0005360F"/>
    <w:rsid w:val="0005385B"/>
    <w:rsid w:val="00053B26"/>
    <w:rsid w:val="00054A96"/>
    <w:rsid w:val="00055AFE"/>
    <w:rsid w:val="00055D89"/>
    <w:rsid w:val="00056DAB"/>
    <w:rsid w:val="00057124"/>
    <w:rsid w:val="000575B4"/>
    <w:rsid w:val="00057691"/>
    <w:rsid w:val="0006087E"/>
    <w:rsid w:val="00060E1C"/>
    <w:rsid w:val="00061FC5"/>
    <w:rsid w:val="00063291"/>
    <w:rsid w:val="00064BE1"/>
    <w:rsid w:val="00065019"/>
    <w:rsid w:val="0006515E"/>
    <w:rsid w:val="000652B4"/>
    <w:rsid w:val="000653D4"/>
    <w:rsid w:val="000655F4"/>
    <w:rsid w:val="000658BF"/>
    <w:rsid w:val="00066073"/>
    <w:rsid w:val="0006609A"/>
    <w:rsid w:val="00066130"/>
    <w:rsid w:val="00066307"/>
    <w:rsid w:val="00066BDE"/>
    <w:rsid w:val="00067454"/>
    <w:rsid w:val="0006778D"/>
    <w:rsid w:val="0007000C"/>
    <w:rsid w:val="0007077D"/>
    <w:rsid w:val="00070CCD"/>
    <w:rsid w:val="000710DA"/>
    <w:rsid w:val="000713D7"/>
    <w:rsid w:val="00071473"/>
    <w:rsid w:val="00072A68"/>
    <w:rsid w:val="000731CF"/>
    <w:rsid w:val="00073357"/>
    <w:rsid w:val="00073731"/>
    <w:rsid w:val="00073CDD"/>
    <w:rsid w:val="000741ED"/>
    <w:rsid w:val="0007428E"/>
    <w:rsid w:val="0007505B"/>
    <w:rsid w:val="000750E3"/>
    <w:rsid w:val="00076D3D"/>
    <w:rsid w:val="00076F46"/>
    <w:rsid w:val="00076F6E"/>
    <w:rsid w:val="00080288"/>
    <w:rsid w:val="00080292"/>
    <w:rsid w:val="00080D57"/>
    <w:rsid w:val="00080E73"/>
    <w:rsid w:val="00080F83"/>
    <w:rsid w:val="0008108D"/>
    <w:rsid w:val="0008189A"/>
    <w:rsid w:val="00081998"/>
    <w:rsid w:val="00081EF9"/>
    <w:rsid w:val="000825DC"/>
    <w:rsid w:val="000865F5"/>
    <w:rsid w:val="00086C59"/>
    <w:rsid w:val="00086D7F"/>
    <w:rsid w:val="000874DA"/>
    <w:rsid w:val="0008761E"/>
    <w:rsid w:val="0008774D"/>
    <w:rsid w:val="0009163F"/>
    <w:rsid w:val="00092B65"/>
    <w:rsid w:val="00093275"/>
    <w:rsid w:val="000932B5"/>
    <w:rsid w:val="0009364F"/>
    <w:rsid w:val="00093C75"/>
    <w:rsid w:val="00093DE1"/>
    <w:rsid w:val="00094044"/>
    <w:rsid w:val="00094207"/>
    <w:rsid w:val="00094C00"/>
    <w:rsid w:val="000A00E9"/>
    <w:rsid w:val="000A035F"/>
    <w:rsid w:val="000A055D"/>
    <w:rsid w:val="000A096F"/>
    <w:rsid w:val="000A0FC7"/>
    <w:rsid w:val="000A11D2"/>
    <w:rsid w:val="000A2995"/>
    <w:rsid w:val="000A2B3B"/>
    <w:rsid w:val="000A2E57"/>
    <w:rsid w:val="000A32C7"/>
    <w:rsid w:val="000A32E9"/>
    <w:rsid w:val="000A39D8"/>
    <w:rsid w:val="000A440C"/>
    <w:rsid w:val="000A5031"/>
    <w:rsid w:val="000A5911"/>
    <w:rsid w:val="000A6182"/>
    <w:rsid w:val="000A65C5"/>
    <w:rsid w:val="000A699E"/>
    <w:rsid w:val="000A6FC2"/>
    <w:rsid w:val="000A71F7"/>
    <w:rsid w:val="000B2428"/>
    <w:rsid w:val="000B2DB5"/>
    <w:rsid w:val="000B3109"/>
    <w:rsid w:val="000B3514"/>
    <w:rsid w:val="000B375A"/>
    <w:rsid w:val="000B3B40"/>
    <w:rsid w:val="000B3CE8"/>
    <w:rsid w:val="000B727A"/>
    <w:rsid w:val="000B75F6"/>
    <w:rsid w:val="000B7A15"/>
    <w:rsid w:val="000C087A"/>
    <w:rsid w:val="000C0BA4"/>
    <w:rsid w:val="000C1B22"/>
    <w:rsid w:val="000C31D8"/>
    <w:rsid w:val="000C3D6C"/>
    <w:rsid w:val="000C47FE"/>
    <w:rsid w:val="000C5031"/>
    <w:rsid w:val="000C5771"/>
    <w:rsid w:val="000C58C3"/>
    <w:rsid w:val="000C6343"/>
    <w:rsid w:val="000C7072"/>
    <w:rsid w:val="000C70A6"/>
    <w:rsid w:val="000C74FC"/>
    <w:rsid w:val="000D02DB"/>
    <w:rsid w:val="000D2125"/>
    <w:rsid w:val="000D2477"/>
    <w:rsid w:val="000D2835"/>
    <w:rsid w:val="000D2F3A"/>
    <w:rsid w:val="000D36CA"/>
    <w:rsid w:val="000D4573"/>
    <w:rsid w:val="000D4824"/>
    <w:rsid w:val="000D5688"/>
    <w:rsid w:val="000D6ABA"/>
    <w:rsid w:val="000D7002"/>
    <w:rsid w:val="000D7133"/>
    <w:rsid w:val="000D729E"/>
    <w:rsid w:val="000D7A12"/>
    <w:rsid w:val="000D7A5F"/>
    <w:rsid w:val="000D7C0D"/>
    <w:rsid w:val="000E0791"/>
    <w:rsid w:val="000E0832"/>
    <w:rsid w:val="000E0E55"/>
    <w:rsid w:val="000E1521"/>
    <w:rsid w:val="000E1532"/>
    <w:rsid w:val="000E2769"/>
    <w:rsid w:val="000E2DFD"/>
    <w:rsid w:val="000E3234"/>
    <w:rsid w:val="000E3EE7"/>
    <w:rsid w:val="000E434E"/>
    <w:rsid w:val="000E4944"/>
    <w:rsid w:val="000E4B8D"/>
    <w:rsid w:val="000E5298"/>
    <w:rsid w:val="000E548A"/>
    <w:rsid w:val="000E55D4"/>
    <w:rsid w:val="000E5BB9"/>
    <w:rsid w:val="000E6264"/>
    <w:rsid w:val="000E694A"/>
    <w:rsid w:val="000E7D86"/>
    <w:rsid w:val="000F00F7"/>
    <w:rsid w:val="000F086F"/>
    <w:rsid w:val="000F0AE0"/>
    <w:rsid w:val="000F0DCD"/>
    <w:rsid w:val="000F0F0E"/>
    <w:rsid w:val="000F1747"/>
    <w:rsid w:val="000F1C89"/>
    <w:rsid w:val="000F204E"/>
    <w:rsid w:val="000F23AB"/>
    <w:rsid w:val="000F3B7C"/>
    <w:rsid w:val="000F3E68"/>
    <w:rsid w:val="000F5B8D"/>
    <w:rsid w:val="000F6617"/>
    <w:rsid w:val="000F6645"/>
    <w:rsid w:val="000F7E00"/>
    <w:rsid w:val="001000D3"/>
    <w:rsid w:val="0010041D"/>
    <w:rsid w:val="00100ABC"/>
    <w:rsid w:val="00101023"/>
    <w:rsid w:val="00101D84"/>
    <w:rsid w:val="00102384"/>
    <w:rsid w:val="001025C5"/>
    <w:rsid w:val="00103FF3"/>
    <w:rsid w:val="001043A5"/>
    <w:rsid w:val="00104E4A"/>
    <w:rsid w:val="0010636F"/>
    <w:rsid w:val="00107599"/>
    <w:rsid w:val="0010767E"/>
    <w:rsid w:val="00107805"/>
    <w:rsid w:val="0010786C"/>
    <w:rsid w:val="00107BEF"/>
    <w:rsid w:val="00107D4E"/>
    <w:rsid w:val="00110335"/>
    <w:rsid w:val="001109D8"/>
    <w:rsid w:val="00110A2D"/>
    <w:rsid w:val="0011148B"/>
    <w:rsid w:val="00111957"/>
    <w:rsid w:val="00112346"/>
    <w:rsid w:val="00112A1C"/>
    <w:rsid w:val="00112F56"/>
    <w:rsid w:val="00113849"/>
    <w:rsid w:val="001139B2"/>
    <w:rsid w:val="001139F8"/>
    <w:rsid w:val="00114931"/>
    <w:rsid w:val="00114B01"/>
    <w:rsid w:val="00114B7C"/>
    <w:rsid w:val="00114FD0"/>
    <w:rsid w:val="001152E9"/>
    <w:rsid w:val="00115465"/>
    <w:rsid w:val="00115CB2"/>
    <w:rsid w:val="00115D74"/>
    <w:rsid w:val="00115FFF"/>
    <w:rsid w:val="001165DF"/>
    <w:rsid w:val="00116AA5"/>
    <w:rsid w:val="0011739B"/>
    <w:rsid w:val="00120006"/>
    <w:rsid w:val="0012004F"/>
    <w:rsid w:val="00121F19"/>
    <w:rsid w:val="001220C3"/>
    <w:rsid w:val="001221F9"/>
    <w:rsid w:val="001226CD"/>
    <w:rsid w:val="001232D1"/>
    <w:rsid w:val="00123521"/>
    <w:rsid w:val="00123611"/>
    <w:rsid w:val="001239FB"/>
    <w:rsid w:val="00123AEB"/>
    <w:rsid w:val="001247EE"/>
    <w:rsid w:val="00124965"/>
    <w:rsid w:val="0012623B"/>
    <w:rsid w:val="0012750E"/>
    <w:rsid w:val="001275CD"/>
    <w:rsid w:val="001304DD"/>
    <w:rsid w:val="0013081E"/>
    <w:rsid w:val="00133BD5"/>
    <w:rsid w:val="00133CC6"/>
    <w:rsid w:val="00134217"/>
    <w:rsid w:val="001355D0"/>
    <w:rsid w:val="0013574F"/>
    <w:rsid w:val="00136BC9"/>
    <w:rsid w:val="00137B40"/>
    <w:rsid w:val="00140B1A"/>
    <w:rsid w:val="0014196F"/>
    <w:rsid w:val="001436F6"/>
    <w:rsid w:val="00144303"/>
    <w:rsid w:val="0014479D"/>
    <w:rsid w:val="0014490D"/>
    <w:rsid w:val="001461F6"/>
    <w:rsid w:val="0014627D"/>
    <w:rsid w:val="00146467"/>
    <w:rsid w:val="001476E8"/>
    <w:rsid w:val="00150EF6"/>
    <w:rsid w:val="001512B1"/>
    <w:rsid w:val="0015164B"/>
    <w:rsid w:val="00152499"/>
    <w:rsid w:val="0015270D"/>
    <w:rsid w:val="00152A0C"/>
    <w:rsid w:val="00152D4B"/>
    <w:rsid w:val="0015314E"/>
    <w:rsid w:val="001541CD"/>
    <w:rsid w:val="0015423A"/>
    <w:rsid w:val="00154BF9"/>
    <w:rsid w:val="00154FB1"/>
    <w:rsid w:val="00155996"/>
    <w:rsid w:val="00156287"/>
    <w:rsid w:val="00157239"/>
    <w:rsid w:val="001572DD"/>
    <w:rsid w:val="00157E8F"/>
    <w:rsid w:val="00160443"/>
    <w:rsid w:val="00160468"/>
    <w:rsid w:val="001607D6"/>
    <w:rsid w:val="00161A90"/>
    <w:rsid w:val="00162B4D"/>
    <w:rsid w:val="00164794"/>
    <w:rsid w:val="00164936"/>
    <w:rsid w:val="00164ED6"/>
    <w:rsid w:val="0016544C"/>
    <w:rsid w:val="001668D0"/>
    <w:rsid w:val="001669D1"/>
    <w:rsid w:val="00166A49"/>
    <w:rsid w:val="0016701E"/>
    <w:rsid w:val="001705B8"/>
    <w:rsid w:val="00170A25"/>
    <w:rsid w:val="0017168E"/>
    <w:rsid w:val="0017170D"/>
    <w:rsid w:val="0017188E"/>
    <w:rsid w:val="00172972"/>
    <w:rsid w:val="00172DE6"/>
    <w:rsid w:val="00174532"/>
    <w:rsid w:val="0017455E"/>
    <w:rsid w:val="00174F93"/>
    <w:rsid w:val="00175575"/>
    <w:rsid w:val="00175BD3"/>
    <w:rsid w:val="00176210"/>
    <w:rsid w:val="001762B3"/>
    <w:rsid w:val="00176AB9"/>
    <w:rsid w:val="00177391"/>
    <w:rsid w:val="001804FD"/>
    <w:rsid w:val="00181C9C"/>
    <w:rsid w:val="00181F34"/>
    <w:rsid w:val="00182798"/>
    <w:rsid w:val="00183059"/>
    <w:rsid w:val="001844C2"/>
    <w:rsid w:val="001845BE"/>
    <w:rsid w:val="00184748"/>
    <w:rsid w:val="00185EF7"/>
    <w:rsid w:val="00185F06"/>
    <w:rsid w:val="00186977"/>
    <w:rsid w:val="00186990"/>
    <w:rsid w:val="001877E0"/>
    <w:rsid w:val="00190177"/>
    <w:rsid w:val="001915BB"/>
    <w:rsid w:val="00192CEA"/>
    <w:rsid w:val="001937E3"/>
    <w:rsid w:val="00193C50"/>
    <w:rsid w:val="001943F6"/>
    <w:rsid w:val="00195767"/>
    <w:rsid w:val="00195857"/>
    <w:rsid w:val="001A0220"/>
    <w:rsid w:val="001A0F74"/>
    <w:rsid w:val="001A103C"/>
    <w:rsid w:val="001A1D06"/>
    <w:rsid w:val="001A30E0"/>
    <w:rsid w:val="001A3695"/>
    <w:rsid w:val="001A47D8"/>
    <w:rsid w:val="001A4D90"/>
    <w:rsid w:val="001A4F1F"/>
    <w:rsid w:val="001A6143"/>
    <w:rsid w:val="001A6536"/>
    <w:rsid w:val="001A6DAE"/>
    <w:rsid w:val="001B0361"/>
    <w:rsid w:val="001B0832"/>
    <w:rsid w:val="001B3BEC"/>
    <w:rsid w:val="001B42E0"/>
    <w:rsid w:val="001B4845"/>
    <w:rsid w:val="001B4EEE"/>
    <w:rsid w:val="001B5E66"/>
    <w:rsid w:val="001B63ED"/>
    <w:rsid w:val="001B6796"/>
    <w:rsid w:val="001B6BDD"/>
    <w:rsid w:val="001B6D5E"/>
    <w:rsid w:val="001B6FAB"/>
    <w:rsid w:val="001B790C"/>
    <w:rsid w:val="001C0348"/>
    <w:rsid w:val="001C0349"/>
    <w:rsid w:val="001C1EF7"/>
    <w:rsid w:val="001C220D"/>
    <w:rsid w:val="001C2972"/>
    <w:rsid w:val="001C2EFC"/>
    <w:rsid w:val="001C2F56"/>
    <w:rsid w:val="001C32E2"/>
    <w:rsid w:val="001C34E4"/>
    <w:rsid w:val="001C3BE6"/>
    <w:rsid w:val="001C3C66"/>
    <w:rsid w:val="001C40A2"/>
    <w:rsid w:val="001C4159"/>
    <w:rsid w:val="001C4412"/>
    <w:rsid w:val="001C4522"/>
    <w:rsid w:val="001C4B6E"/>
    <w:rsid w:val="001C58F4"/>
    <w:rsid w:val="001C5A19"/>
    <w:rsid w:val="001C5D9F"/>
    <w:rsid w:val="001C6707"/>
    <w:rsid w:val="001C784A"/>
    <w:rsid w:val="001D0AF0"/>
    <w:rsid w:val="001D0C31"/>
    <w:rsid w:val="001D0DD6"/>
    <w:rsid w:val="001D13D4"/>
    <w:rsid w:val="001D161A"/>
    <w:rsid w:val="001D1DEB"/>
    <w:rsid w:val="001D230E"/>
    <w:rsid w:val="001D2826"/>
    <w:rsid w:val="001D357A"/>
    <w:rsid w:val="001D5478"/>
    <w:rsid w:val="001D554E"/>
    <w:rsid w:val="001D5797"/>
    <w:rsid w:val="001D5EB6"/>
    <w:rsid w:val="001D68DA"/>
    <w:rsid w:val="001D6910"/>
    <w:rsid w:val="001D6B61"/>
    <w:rsid w:val="001D7658"/>
    <w:rsid w:val="001D7B46"/>
    <w:rsid w:val="001E0AF1"/>
    <w:rsid w:val="001E1116"/>
    <w:rsid w:val="001E190A"/>
    <w:rsid w:val="001E1921"/>
    <w:rsid w:val="001E197A"/>
    <w:rsid w:val="001E1985"/>
    <w:rsid w:val="001E325A"/>
    <w:rsid w:val="001E4095"/>
    <w:rsid w:val="001E535C"/>
    <w:rsid w:val="001E59E4"/>
    <w:rsid w:val="001E64F7"/>
    <w:rsid w:val="001E7917"/>
    <w:rsid w:val="001F00B4"/>
    <w:rsid w:val="001F1FC3"/>
    <w:rsid w:val="001F24E4"/>
    <w:rsid w:val="001F2ECA"/>
    <w:rsid w:val="001F3856"/>
    <w:rsid w:val="001F3962"/>
    <w:rsid w:val="001F4690"/>
    <w:rsid w:val="001F4D3F"/>
    <w:rsid w:val="001F5024"/>
    <w:rsid w:val="001F5C32"/>
    <w:rsid w:val="001F6D6E"/>
    <w:rsid w:val="001F7C02"/>
    <w:rsid w:val="001F7C46"/>
    <w:rsid w:val="002002B1"/>
    <w:rsid w:val="002005EF"/>
    <w:rsid w:val="00201936"/>
    <w:rsid w:val="0020322A"/>
    <w:rsid w:val="002033F8"/>
    <w:rsid w:val="00203734"/>
    <w:rsid w:val="00203895"/>
    <w:rsid w:val="002039F9"/>
    <w:rsid w:val="00203DDA"/>
    <w:rsid w:val="00204120"/>
    <w:rsid w:val="002042F6"/>
    <w:rsid w:val="002048F9"/>
    <w:rsid w:val="00204911"/>
    <w:rsid w:val="00204B38"/>
    <w:rsid w:val="00204D1B"/>
    <w:rsid w:val="0020563D"/>
    <w:rsid w:val="0020622C"/>
    <w:rsid w:val="00206247"/>
    <w:rsid w:val="002063ED"/>
    <w:rsid w:val="002065DA"/>
    <w:rsid w:val="00206A19"/>
    <w:rsid w:val="00206E1E"/>
    <w:rsid w:val="00207DBC"/>
    <w:rsid w:val="002109F4"/>
    <w:rsid w:val="00211059"/>
    <w:rsid w:val="00211AE3"/>
    <w:rsid w:val="00212A5C"/>
    <w:rsid w:val="0021494D"/>
    <w:rsid w:val="00214D32"/>
    <w:rsid w:val="00215015"/>
    <w:rsid w:val="0021551D"/>
    <w:rsid w:val="00215763"/>
    <w:rsid w:val="00215C46"/>
    <w:rsid w:val="00216D10"/>
    <w:rsid w:val="00217558"/>
    <w:rsid w:val="0022166E"/>
    <w:rsid w:val="002216DE"/>
    <w:rsid w:val="00221FA9"/>
    <w:rsid w:val="00222609"/>
    <w:rsid w:val="0022278F"/>
    <w:rsid w:val="00222A9C"/>
    <w:rsid w:val="002231DB"/>
    <w:rsid w:val="0022355F"/>
    <w:rsid w:val="0022367C"/>
    <w:rsid w:val="00223961"/>
    <w:rsid w:val="00223B16"/>
    <w:rsid w:val="00223FB7"/>
    <w:rsid w:val="00224804"/>
    <w:rsid w:val="00224990"/>
    <w:rsid w:val="00225ED0"/>
    <w:rsid w:val="002264F2"/>
    <w:rsid w:val="002269B8"/>
    <w:rsid w:val="00230A11"/>
    <w:rsid w:val="00232027"/>
    <w:rsid w:val="00234459"/>
    <w:rsid w:val="00234A28"/>
    <w:rsid w:val="00234DB2"/>
    <w:rsid w:val="002361FF"/>
    <w:rsid w:val="0023666D"/>
    <w:rsid w:val="00237AE7"/>
    <w:rsid w:val="00240A6F"/>
    <w:rsid w:val="00240D1C"/>
    <w:rsid w:val="00240E9D"/>
    <w:rsid w:val="002424AA"/>
    <w:rsid w:val="00242C41"/>
    <w:rsid w:val="00242ED8"/>
    <w:rsid w:val="00243593"/>
    <w:rsid w:val="00243C1D"/>
    <w:rsid w:val="00243D5E"/>
    <w:rsid w:val="00245084"/>
    <w:rsid w:val="00245317"/>
    <w:rsid w:val="00245518"/>
    <w:rsid w:val="0024623B"/>
    <w:rsid w:val="0024732D"/>
    <w:rsid w:val="002500BD"/>
    <w:rsid w:val="00250945"/>
    <w:rsid w:val="00252445"/>
    <w:rsid w:val="00252E70"/>
    <w:rsid w:val="002531A5"/>
    <w:rsid w:val="00253672"/>
    <w:rsid w:val="00253870"/>
    <w:rsid w:val="00254997"/>
    <w:rsid w:val="00255455"/>
    <w:rsid w:val="00255527"/>
    <w:rsid w:val="00255F43"/>
    <w:rsid w:val="002562A7"/>
    <w:rsid w:val="002563C3"/>
    <w:rsid w:val="00256686"/>
    <w:rsid w:val="002571EE"/>
    <w:rsid w:val="00257E26"/>
    <w:rsid w:val="00260043"/>
    <w:rsid w:val="00260AA7"/>
    <w:rsid w:val="00261084"/>
    <w:rsid w:val="002615D7"/>
    <w:rsid w:val="00261AC1"/>
    <w:rsid w:val="00262C4C"/>
    <w:rsid w:val="00263260"/>
    <w:rsid w:val="00263E6B"/>
    <w:rsid w:val="00263F5B"/>
    <w:rsid w:val="0026413A"/>
    <w:rsid w:val="00264A1F"/>
    <w:rsid w:val="00264EE1"/>
    <w:rsid w:val="002650DA"/>
    <w:rsid w:val="0026531D"/>
    <w:rsid w:val="0026537E"/>
    <w:rsid w:val="00265931"/>
    <w:rsid w:val="00265CFD"/>
    <w:rsid w:val="0026631E"/>
    <w:rsid w:val="00266E58"/>
    <w:rsid w:val="0026701C"/>
    <w:rsid w:val="00270042"/>
    <w:rsid w:val="00270B4A"/>
    <w:rsid w:val="00271260"/>
    <w:rsid w:val="0027174C"/>
    <w:rsid w:val="0027197E"/>
    <w:rsid w:val="00272A96"/>
    <w:rsid w:val="00272CF5"/>
    <w:rsid w:val="002733D6"/>
    <w:rsid w:val="00274108"/>
    <w:rsid w:val="00275C73"/>
    <w:rsid w:val="00275DBB"/>
    <w:rsid w:val="002764C8"/>
    <w:rsid w:val="002767C1"/>
    <w:rsid w:val="0027696B"/>
    <w:rsid w:val="00277F73"/>
    <w:rsid w:val="002804BB"/>
    <w:rsid w:val="0028068E"/>
    <w:rsid w:val="00280AA1"/>
    <w:rsid w:val="00280EB4"/>
    <w:rsid w:val="00280F4C"/>
    <w:rsid w:val="002811C9"/>
    <w:rsid w:val="00282AD2"/>
    <w:rsid w:val="00282E17"/>
    <w:rsid w:val="00283053"/>
    <w:rsid w:val="002854A8"/>
    <w:rsid w:val="00285670"/>
    <w:rsid w:val="0028624A"/>
    <w:rsid w:val="002866D0"/>
    <w:rsid w:val="002867AD"/>
    <w:rsid w:val="00286D03"/>
    <w:rsid w:val="002871F3"/>
    <w:rsid w:val="00287396"/>
    <w:rsid w:val="00287508"/>
    <w:rsid w:val="00287845"/>
    <w:rsid w:val="002878AA"/>
    <w:rsid w:val="002902F1"/>
    <w:rsid w:val="00290524"/>
    <w:rsid w:val="00290D61"/>
    <w:rsid w:val="002915D8"/>
    <w:rsid w:val="002921C0"/>
    <w:rsid w:val="00292346"/>
    <w:rsid w:val="00292B96"/>
    <w:rsid w:val="00293629"/>
    <w:rsid w:val="002966B8"/>
    <w:rsid w:val="002A0D7F"/>
    <w:rsid w:val="002A1BFD"/>
    <w:rsid w:val="002A1C35"/>
    <w:rsid w:val="002A2673"/>
    <w:rsid w:val="002A2BC7"/>
    <w:rsid w:val="002A38C2"/>
    <w:rsid w:val="002A4574"/>
    <w:rsid w:val="002A475E"/>
    <w:rsid w:val="002A4F3C"/>
    <w:rsid w:val="002A5905"/>
    <w:rsid w:val="002A61EE"/>
    <w:rsid w:val="002A672E"/>
    <w:rsid w:val="002A765B"/>
    <w:rsid w:val="002B023A"/>
    <w:rsid w:val="002B09B0"/>
    <w:rsid w:val="002B0B18"/>
    <w:rsid w:val="002B10A3"/>
    <w:rsid w:val="002B1241"/>
    <w:rsid w:val="002B15A6"/>
    <w:rsid w:val="002B18A5"/>
    <w:rsid w:val="002B1BA8"/>
    <w:rsid w:val="002B1F8D"/>
    <w:rsid w:val="002B26BD"/>
    <w:rsid w:val="002B2A02"/>
    <w:rsid w:val="002B3169"/>
    <w:rsid w:val="002B3E3B"/>
    <w:rsid w:val="002B5320"/>
    <w:rsid w:val="002B5C2F"/>
    <w:rsid w:val="002B5F79"/>
    <w:rsid w:val="002B6AF0"/>
    <w:rsid w:val="002B7012"/>
    <w:rsid w:val="002B732E"/>
    <w:rsid w:val="002B7618"/>
    <w:rsid w:val="002B76B5"/>
    <w:rsid w:val="002B7776"/>
    <w:rsid w:val="002C0021"/>
    <w:rsid w:val="002C04DA"/>
    <w:rsid w:val="002C32EB"/>
    <w:rsid w:val="002C4CB9"/>
    <w:rsid w:val="002C4E26"/>
    <w:rsid w:val="002C5607"/>
    <w:rsid w:val="002D0833"/>
    <w:rsid w:val="002D0A88"/>
    <w:rsid w:val="002D0DF2"/>
    <w:rsid w:val="002D0E64"/>
    <w:rsid w:val="002D10DB"/>
    <w:rsid w:val="002D1987"/>
    <w:rsid w:val="002D35AE"/>
    <w:rsid w:val="002D3FDF"/>
    <w:rsid w:val="002D436E"/>
    <w:rsid w:val="002D4747"/>
    <w:rsid w:val="002D474F"/>
    <w:rsid w:val="002D5253"/>
    <w:rsid w:val="002D574E"/>
    <w:rsid w:val="002D587C"/>
    <w:rsid w:val="002D591B"/>
    <w:rsid w:val="002D59C4"/>
    <w:rsid w:val="002D5CE6"/>
    <w:rsid w:val="002D5E61"/>
    <w:rsid w:val="002D6E1A"/>
    <w:rsid w:val="002D7189"/>
    <w:rsid w:val="002D73CF"/>
    <w:rsid w:val="002D74F7"/>
    <w:rsid w:val="002D7B69"/>
    <w:rsid w:val="002E00C3"/>
    <w:rsid w:val="002E0B2B"/>
    <w:rsid w:val="002E1182"/>
    <w:rsid w:val="002E14AA"/>
    <w:rsid w:val="002E19C6"/>
    <w:rsid w:val="002E216D"/>
    <w:rsid w:val="002E2B31"/>
    <w:rsid w:val="002E2C75"/>
    <w:rsid w:val="002E2E9A"/>
    <w:rsid w:val="002E30E7"/>
    <w:rsid w:val="002E362C"/>
    <w:rsid w:val="002E3C42"/>
    <w:rsid w:val="002E4480"/>
    <w:rsid w:val="002E4BE8"/>
    <w:rsid w:val="002E51EF"/>
    <w:rsid w:val="002E541E"/>
    <w:rsid w:val="002E6366"/>
    <w:rsid w:val="002E6E51"/>
    <w:rsid w:val="002E7157"/>
    <w:rsid w:val="002F0B23"/>
    <w:rsid w:val="002F0E65"/>
    <w:rsid w:val="002F1DD9"/>
    <w:rsid w:val="002F1DF6"/>
    <w:rsid w:val="002F20CD"/>
    <w:rsid w:val="002F251F"/>
    <w:rsid w:val="002F26D5"/>
    <w:rsid w:val="002F2768"/>
    <w:rsid w:val="002F2B81"/>
    <w:rsid w:val="002F2C22"/>
    <w:rsid w:val="002F316B"/>
    <w:rsid w:val="002F3597"/>
    <w:rsid w:val="002F418A"/>
    <w:rsid w:val="002F4579"/>
    <w:rsid w:val="002F4632"/>
    <w:rsid w:val="002F4FAB"/>
    <w:rsid w:val="002F6C64"/>
    <w:rsid w:val="002F6FB2"/>
    <w:rsid w:val="002F7007"/>
    <w:rsid w:val="002F7512"/>
    <w:rsid w:val="002F786E"/>
    <w:rsid w:val="002F7BBE"/>
    <w:rsid w:val="00300254"/>
    <w:rsid w:val="00300480"/>
    <w:rsid w:val="00300837"/>
    <w:rsid w:val="00300B5D"/>
    <w:rsid w:val="00300BE5"/>
    <w:rsid w:val="00301017"/>
    <w:rsid w:val="00301B63"/>
    <w:rsid w:val="0030290B"/>
    <w:rsid w:val="00302D92"/>
    <w:rsid w:val="003035A0"/>
    <w:rsid w:val="003038EC"/>
    <w:rsid w:val="00304144"/>
    <w:rsid w:val="003041E7"/>
    <w:rsid w:val="003049CE"/>
    <w:rsid w:val="00304AA1"/>
    <w:rsid w:val="00305986"/>
    <w:rsid w:val="00306ADB"/>
    <w:rsid w:val="00306D4E"/>
    <w:rsid w:val="003106BF"/>
    <w:rsid w:val="003108DC"/>
    <w:rsid w:val="003108EE"/>
    <w:rsid w:val="00310A01"/>
    <w:rsid w:val="00310A64"/>
    <w:rsid w:val="00310DF8"/>
    <w:rsid w:val="00311224"/>
    <w:rsid w:val="003112D8"/>
    <w:rsid w:val="00311337"/>
    <w:rsid w:val="00311A1B"/>
    <w:rsid w:val="00311C0A"/>
    <w:rsid w:val="00312282"/>
    <w:rsid w:val="0031285C"/>
    <w:rsid w:val="00312ACB"/>
    <w:rsid w:val="00312C7B"/>
    <w:rsid w:val="0031402A"/>
    <w:rsid w:val="00314F9C"/>
    <w:rsid w:val="00315D54"/>
    <w:rsid w:val="003169C3"/>
    <w:rsid w:val="00316BE2"/>
    <w:rsid w:val="00317085"/>
    <w:rsid w:val="00317C40"/>
    <w:rsid w:val="00320627"/>
    <w:rsid w:val="00320D82"/>
    <w:rsid w:val="00322F27"/>
    <w:rsid w:val="00323556"/>
    <w:rsid w:val="00323D1A"/>
    <w:rsid w:val="00323DD5"/>
    <w:rsid w:val="00324784"/>
    <w:rsid w:val="00324D37"/>
    <w:rsid w:val="00324DC4"/>
    <w:rsid w:val="003251BA"/>
    <w:rsid w:val="0032520A"/>
    <w:rsid w:val="003264DE"/>
    <w:rsid w:val="00327785"/>
    <w:rsid w:val="00327851"/>
    <w:rsid w:val="003301D8"/>
    <w:rsid w:val="0033128C"/>
    <w:rsid w:val="003312D9"/>
    <w:rsid w:val="0033140A"/>
    <w:rsid w:val="00332A5B"/>
    <w:rsid w:val="00332D7B"/>
    <w:rsid w:val="00332FFB"/>
    <w:rsid w:val="00333345"/>
    <w:rsid w:val="00334358"/>
    <w:rsid w:val="00334B68"/>
    <w:rsid w:val="003350B2"/>
    <w:rsid w:val="0033599C"/>
    <w:rsid w:val="00335A94"/>
    <w:rsid w:val="00336032"/>
    <w:rsid w:val="0033640D"/>
    <w:rsid w:val="0033670F"/>
    <w:rsid w:val="0033776C"/>
    <w:rsid w:val="003377C9"/>
    <w:rsid w:val="00340704"/>
    <w:rsid w:val="00340971"/>
    <w:rsid w:val="00340BF0"/>
    <w:rsid w:val="00341A2D"/>
    <w:rsid w:val="00341A71"/>
    <w:rsid w:val="00341B08"/>
    <w:rsid w:val="00341EDF"/>
    <w:rsid w:val="00342949"/>
    <w:rsid w:val="00342B3F"/>
    <w:rsid w:val="00342BC0"/>
    <w:rsid w:val="003432E4"/>
    <w:rsid w:val="003434EA"/>
    <w:rsid w:val="00344854"/>
    <w:rsid w:val="00345443"/>
    <w:rsid w:val="00346266"/>
    <w:rsid w:val="003469D1"/>
    <w:rsid w:val="0034784E"/>
    <w:rsid w:val="00347D3F"/>
    <w:rsid w:val="00350619"/>
    <w:rsid w:val="003507C2"/>
    <w:rsid w:val="003515AD"/>
    <w:rsid w:val="00351A27"/>
    <w:rsid w:val="00351CCE"/>
    <w:rsid w:val="0035275F"/>
    <w:rsid w:val="003544B5"/>
    <w:rsid w:val="00354597"/>
    <w:rsid w:val="00354B9F"/>
    <w:rsid w:val="00354FB7"/>
    <w:rsid w:val="00355B17"/>
    <w:rsid w:val="0035692B"/>
    <w:rsid w:val="00356E8A"/>
    <w:rsid w:val="00356EF0"/>
    <w:rsid w:val="003574B5"/>
    <w:rsid w:val="00357549"/>
    <w:rsid w:val="0036008F"/>
    <w:rsid w:val="00361C71"/>
    <w:rsid w:val="003620F4"/>
    <w:rsid w:val="00362A7A"/>
    <w:rsid w:val="003632AA"/>
    <w:rsid w:val="00363F1E"/>
    <w:rsid w:val="00364DF6"/>
    <w:rsid w:val="00365E6B"/>
    <w:rsid w:val="003671BD"/>
    <w:rsid w:val="00367638"/>
    <w:rsid w:val="0037096B"/>
    <w:rsid w:val="00370F42"/>
    <w:rsid w:val="003712B3"/>
    <w:rsid w:val="003717A7"/>
    <w:rsid w:val="00371DE0"/>
    <w:rsid w:val="003720F7"/>
    <w:rsid w:val="003725B6"/>
    <w:rsid w:val="00372736"/>
    <w:rsid w:val="00372819"/>
    <w:rsid w:val="00372F27"/>
    <w:rsid w:val="003738EE"/>
    <w:rsid w:val="00374513"/>
    <w:rsid w:val="00374A70"/>
    <w:rsid w:val="0037531D"/>
    <w:rsid w:val="00375965"/>
    <w:rsid w:val="00375A4C"/>
    <w:rsid w:val="00376E9E"/>
    <w:rsid w:val="00376F82"/>
    <w:rsid w:val="003772EC"/>
    <w:rsid w:val="0037737C"/>
    <w:rsid w:val="00377A0A"/>
    <w:rsid w:val="003800AB"/>
    <w:rsid w:val="003805A2"/>
    <w:rsid w:val="0038090C"/>
    <w:rsid w:val="00381E83"/>
    <w:rsid w:val="00382A78"/>
    <w:rsid w:val="00384C87"/>
    <w:rsid w:val="00384DAD"/>
    <w:rsid w:val="0038642C"/>
    <w:rsid w:val="00386FCD"/>
    <w:rsid w:val="003876BD"/>
    <w:rsid w:val="003900A8"/>
    <w:rsid w:val="003902AE"/>
    <w:rsid w:val="003906AF"/>
    <w:rsid w:val="0039080A"/>
    <w:rsid w:val="00390A13"/>
    <w:rsid w:val="003917DB"/>
    <w:rsid w:val="00391D11"/>
    <w:rsid w:val="0039210E"/>
    <w:rsid w:val="00392110"/>
    <w:rsid w:val="00392B4C"/>
    <w:rsid w:val="003937B9"/>
    <w:rsid w:val="00393B6A"/>
    <w:rsid w:val="00393DD1"/>
    <w:rsid w:val="00394359"/>
    <w:rsid w:val="0039481B"/>
    <w:rsid w:val="00394C54"/>
    <w:rsid w:val="003950B4"/>
    <w:rsid w:val="003955AE"/>
    <w:rsid w:val="00395663"/>
    <w:rsid w:val="00395697"/>
    <w:rsid w:val="003975EB"/>
    <w:rsid w:val="00397639"/>
    <w:rsid w:val="003A0554"/>
    <w:rsid w:val="003A0631"/>
    <w:rsid w:val="003A07D4"/>
    <w:rsid w:val="003A0EAB"/>
    <w:rsid w:val="003A0EF7"/>
    <w:rsid w:val="003A124B"/>
    <w:rsid w:val="003A157B"/>
    <w:rsid w:val="003A2965"/>
    <w:rsid w:val="003A2CBB"/>
    <w:rsid w:val="003A2E97"/>
    <w:rsid w:val="003A2ECB"/>
    <w:rsid w:val="003A34F9"/>
    <w:rsid w:val="003A3C28"/>
    <w:rsid w:val="003A3DD9"/>
    <w:rsid w:val="003A478A"/>
    <w:rsid w:val="003A5741"/>
    <w:rsid w:val="003A6223"/>
    <w:rsid w:val="003A6491"/>
    <w:rsid w:val="003A70DE"/>
    <w:rsid w:val="003A75E1"/>
    <w:rsid w:val="003A7F5C"/>
    <w:rsid w:val="003B09BE"/>
    <w:rsid w:val="003B0D3F"/>
    <w:rsid w:val="003B0F37"/>
    <w:rsid w:val="003B1368"/>
    <w:rsid w:val="003B164F"/>
    <w:rsid w:val="003B1FEB"/>
    <w:rsid w:val="003B2C7D"/>
    <w:rsid w:val="003B3026"/>
    <w:rsid w:val="003B363F"/>
    <w:rsid w:val="003B36FA"/>
    <w:rsid w:val="003B38A3"/>
    <w:rsid w:val="003B42FF"/>
    <w:rsid w:val="003B4B8B"/>
    <w:rsid w:val="003B51E1"/>
    <w:rsid w:val="003B5E21"/>
    <w:rsid w:val="003B681D"/>
    <w:rsid w:val="003B69A2"/>
    <w:rsid w:val="003B6A58"/>
    <w:rsid w:val="003B6DD2"/>
    <w:rsid w:val="003B72CC"/>
    <w:rsid w:val="003B7564"/>
    <w:rsid w:val="003C058D"/>
    <w:rsid w:val="003C0A6B"/>
    <w:rsid w:val="003C0F80"/>
    <w:rsid w:val="003C18D1"/>
    <w:rsid w:val="003C18D8"/>
    <w:rsid w:val="003C1EC0"/>
    <w:rsid w:val="003C2A8D"/>
    <w:rsid w:val="003C3904"/>
    <w:rsid w:val="003C3C28"/>
    <w:rsid w:val="003C3C60"/>
    <w:rsid w:val="003C3CE4"/>
    <w:rsid w:val="003C3CF1"/>
    <w:rsid w:val="003C4734"/>
    <w:rsid w:val="003C4754"/>
    <w:rsid w:val="003C4BC9"/>
    <w:rsid w:val="003C54F6"/>
    <w:rsid w:val="003C65DE"/>
    <w:rsid w:val="003C6B4E"/>
    <w:rsid w:val="003C6D38"/>
    <w:rsid w:val="003C707D"/>
    <w:rsid w:val="003C71E5"/>
    <w:rsid w:val="003C7AD8"/>
    <w:rsid w:val="003C7DF3"/>
    <w:rsid w:val="003D01A7"/>
    <w:rsid w:val="003D0ADD"/>
    <w:rsid w:val="003D0EFD"/>
    <w:rsid w:val="003D19DC"/>
    <w:rsid w:val="003D1C31"/>
    <w:rsid w:val="003D1F39"/>
    <w:rsid w:val="003D2B41"/>
    <w:rsid w:val="003D31CA"/>
    <w:rsid w:val="003D358F"/>
    <w:rsid w:val="003D383E"/>
    <w:rsid w:val="003D410F"/>
    <w:rsid w:val="003D4800"/>
    <w:rsid w:val="003D4D3D"/>
    <w:rsid w:val="003D5D5B"/>
    <w:rsid w:val="003D5FF3"/>
    <w:rsid w:val="003D66F0"/>
    <w:rsid w:val="003D6A70"/>
    <w:rsid w:val="003D7681"/>
    <w:rsid w:val="003D7BA3"/>
    <w:rsid w:val="003D7C49"/>
    <w:rsid w:val="003D7D1D"/>
    <w:rsid w:val="003D7DCF"/>
    <w:rsid w:val="003E052D"/>
    <w:rsid w:val="003E081E"/>
    <w:rsid w:val="003E146B"/>
    <w:rsid w:val="003E15F9"/>
    <w:rsid w:val="003E1601"/>
    <w:rsid w:val="003E209C"/>
    <w:rsid w:val="003E22A1"/>
    <w:rsid w:val="003E2696"/>
    <w:rsid w:val="003E2823"/>
    <w:rsid w:val="003E2CFE"/>
    <w:rsid w:val="003E3420"/>
    <w:rsid w:val="003E39AD"/>
    <w:rsid w:val="003E4BB0"/>
    <w:rsid w:val="003E4F81"/>
    <w:rsid w:val="003E513D"/>
    <w:rsid w:val="003E54AD"/>
    <w:rsid w:val="003E554F"/>
    <w:rsid w:val="003E6261"/>
    <w:rsid w:val="003E6C43"/>
    <w:rsid w:val="003E6D5B"/>
    <w:rsid w:val="003E743E"/>
    <w:rsid w:val="003E7780"/>
    <w:rsid w:val="003F012B"/>
    <w:rsid w:val="003F0305"/>
    <w:rsid w:val="003F03AB"/>
    <w:rsid w:val="003F0546"/>
    <w:rsid w:val="003F0872"/>
    <w:rsid w:val="003F0D01"/>
    <w:rsid w:val="003F22A9"/>
    <w:rsid w:val="003F2939"/>
    <w:rsid w:val="003F298A"/>
    <w:rsid w:val="003F2E1B"/>
    <w:rsid w:val="003F3318"/>
    <w:rsid w:val="003F4067"/>
    <w:rsid w:val="003F40EE"/>
    <w:rsid w:val="003F4284"/>
    <w:rsid w:val="003F4320"/>
    <w:rsid w:val="003F4F68"/>
    <w:rsid w:val="003F6555"/>
    <w:rsid w:val="003F6F2C"/>
    <w:rsid w:val="003F79F7"/>
    <w:rsid w:val="003F7C61"/>
    <w:rsid w:val="003F7F95"/>
    <w:rsid w:val="004009DB"/>
    <w:rsid w:val="00400A5E"/>
    <w:rsid w:val="00402F4E"/>
    <w:rsid w:val="00403997"/>
    <w:rsid w:val="004039A5"/>
    <w:rsid w:val="00403C83"/>
    <w:rsid w:val="00404D59"/>
    <w:rsid w:val="00404F78"/>
    <w:rsid w:val="004054D1"/>
    <w:rsid w:val="004055BE"/>
    <w:rsid w:val="00405643"/>
    <w:rsid w:val="00410237"/>
    <w:rsid w:val="004108B2"/>
    <w:rsid w:val="00411574"/>
    <w:rsid w:val="00412335"/>
    <w:rsid w:val="00412C8B"/>
    <w:rsid w:val="00412CE9"/>
    <w:rsid w:val="00412F71"/>
    <w:rsid w:val="00412FC8"/>
    <w:rsid w:val="0041343F"/>
    <w:rsid w:val="00413706"/>
    <w:rsid w:val="00414DB3"/>
    <w:rsid w:val="00414E05"/>
    <w:rsid w:val="00414FC8"/>
    <w:rsid w:val="004154EA"/>
    <w:rsid w:val="004157CF"/>
    <w:rsid w:val="00415CA4"/>
    <w:rsid w:val="00416555"/>
    <w:rsid w:val="0041655E"/>
    <w:rsid w:val="0041667F"/>
    <w:rsid w:val="00416B3C"/>
    <w:rsid w:val="00416DF8"/>
    <w:rsid w:val="00416ED6"/>
    <w:rsid w:val="004179DB"/>
    <w:rsid w:val="00417A74"/>
    <w:rsid w:val="0042000E"/>
    <w:rsid w:val="0042019C"/>
    <w:rsid w:val="00421842"/>
    <w:rsid w:val="004219A0"/>
    <w:rsid w:val="0042248A"/>
    <w:rsid w:val="00422A96"/>
    <w:rsid w:val="00422CA6"/>
    <w:rsid w:val="004233F9"/>
    <w:rsid w:val="0042354A"/>
    <w:rsid w:val="004237A8"/>
    <w:rsid w:val="00423D98"/>
    <w:rsid w:val="00423E98"/>
    <w:rsid w:val="00423F4C"/>
    <w:rsid w:val="00424751"/>
    <w:rsid w:val="00424BE2"/>
    <w:rsid w:val="00426236"/>
    <w:rsid w:val="004272D0"/>
    <w:rsid w:val="00427AEC"/>
    <w:rsid w:val="00427DBB"/>
    <w:rsid w:val="00430953"/>
    <w:rsid w:val="004317C9"/>
    <w:rsid w:val="00431B05"/>
    <w:rsid w:val="00431C2D"/>
    <w:rsid w:val="00431E52"/>
    <w:rsid w:val="00431EA6"/>
    <w:rsid w:val="0043231B"/>
    <w:rsid w:val="0043394B"/>
    <w:rsid w:val="00433CA7"/>
    <w:rsid w:val="00433DB3"/>
    <w:rsid w:val="00433E57"/>
    <w:rsid w:val="00434CEB"/>
    <w:rsid w:val="00435C96"/>
    <w:rsid w:val="00435DDC"/>
    <w:rsid w:val="00436ECD"/>
    <w:rsid w:val="004371D9"/>
    <w:rsid w:val="004373AF"/>
    <w:rsid w:val="00440DD6"/>
    <w:rsid w:val="00441395"/>
    <w:rsid w:val="00441D0E"/>
    <w:rsid w:val="00442559"/>
    <w:rsid w:val="004441C9"/>
    <w:rsid w:val="0044473D"/>
    <w:rsid w:val="004449EF"/>
    <w:rsid w:val="00444A4C"/>
    <w:rsid w:val="00444DD6"/>
    <w:rsid w:val="0044628D"/>
    <w:rsid w:val="00446868"/>
    <w:rsid w:val="00446EF1"/>
    <w:rsid w:val="00447F72"/>
    <w:rsid w:val="00447F78"/>
    <w:rsid w:val="0045068F"/>
    <w:rsid w:val="00450E6E"/>
    <w:rsid w:val="0045198D"/>
    <w:rsid w:val="00451D3D"/>
    <w:rsid w:val="00451ED7"/>
    <w:rsid w:val="004524FF"/>
    <w:rsid w:val="004527C5"/>
    <w:rsid w:val="00453705"/>
    <w:rsid w:val="00453816"/>
    <w:rsid w:val="0045438F"/>
    <w:rsid w:val="004550F8"/>
    <w:rsid w:val="00455AE4"/>
    <w:rsid w:val="004560D8"/>
    <w:rsid w:val="00456506"/>
    <w:rsid w:val="00460339"/>
    <w:rsid w:val="004625FC"/>
    <w:rsid w:val="00463220"/>
    <w:rsid w:val="00463376"/>
    <w:rsid w:val="004634ED"/>
    <w:rsid w:val="00463BF0"/>
    <w:rsid w:val="004642CF"/>
    <w:rsid w:val="0046437C"/>
    <w:rsid w:val="00464BC9"/>
    <w:rsid w:val="00465005"/>
    <w:rsid w:val="004670C8"/>
    <w:rsid w:val="00467934"/>
    <w:rsid w:val="00467CB6"/>
    <w:rsid w:val="004709C9"/>
    <w:rsid w:val="00471976"/>
    <w:rsid w:val="004719C6"/>
    <w:rsid w:val="00471ABA"/>
    <w:rsid w:val="004724F6"/>
    <w:rsid w:val="004726BA"/>
    <w:rsid w:val="00472704"/>
    <w:rsid w:val="00472BA1"/>
    <w:rsid w:val="00472FC4"/>
    <w:rsid w:val="00473DDE"/>
    <w:rsid w:val="004742B6"/>
    <w:rsid w:val="004747A8"/>
    <w:rsid w:val="00475893"/>
    <w:rsid w:val="00476404"/>
    <w:rsid w:val="00476A56"/>
    <w:rsid w:val="0047734F"/>
    <w:rsid w:val="00480514"/>
    <w:rsid w:val="004814A8"/>
    <w:rsid w:val="00481BA2"/>
    <w:rsid w:val="00481D43"/>
    <w:rsid w:val="004830DD"/>
    <w:rsid w:val="00483581"/>
    <w:rsid w:val="004844D8"/>
    <w:rsid w:val="00484823"/>
    <w:rsid w:val="00484C2D"/>
    <w:rsid w:val="00485613"/>
    <w:rsid w:val="004859EB"/>
    <w:rsid w:val="00485B37"/>
    <w:rsid w:val="00485CDB"/>
    <w:rsid w:val="00485F3A"/>
    <w:rsid w:val="00486193"/>
    <w:rsid w:val="00486393"/>
    <w:rsid w:val="004869AC"/>
    <w:rsid w:val="00491213"/>
    <w:rsid w:val="00491838"/>
    <w:rsid w:val="00492016"/>
    <w:rsid w:val="00492A97"/>
    <w:rsid w:val="0049426C"/>
    <w:rsid w:val="00494FAF"/>
    <w:rsid w:val="00495501"/>
    <w:rsid w:val="00495CD3"/>
    <w:rsid w:val="004962BA"/>
    <w:rsid w:val="00496ABC"/>
    <w:rsid w:val="00497A9A"/>
    <w:rsid w:val="00497F1E"/>
    <w:rsid w:val="004A09AC"/>
    <w:rsid w:val="004A2561"/>
    <w:rsid w:val="004A3C5D"/>
    <w:rsid w:val="004A40C5"/>
    <w:rsid w:val="004A46E4"/>
    <w:rsid w:val="004A4D6E"/>
    <w:rsid w:val="004A52F2"/>
    <w:rsid w:val="004A5573"/>
    <w:rsid w:val="004A7030"/>
    <w:rsid w:val="004A7823"/>
    <w:rsid w:val="004A78B8"/>
    <w:rsid w:val="004B0096"/>
    <w:rsid w:val="004B0368"/>
    <w:rsid w:val="004B053B"/>
    <w:rsid w:val="004B0A7D"/>
    <w:rsid w:val="004B0CF6"/>
    <w:rsid w:val="004B1CA5"/>
    <w:rsid w:val="004B20B9"/>
    <w:rsid w:val="004B25DE"/>
    <w:rsid w:val="004B2743"/>
    <w:rsid w:val="004B275C"/>
    <w:rsid w:val="004B3B2E"/>
    <w:rsid w:val="004B3E8D"/>
    <w:rsid w:val="004B431D"/>
    <w:rsid w:val="004B4409"/>
    <w:rsid w:val="004B5EC4"/>
    <w:rsid w:val="004B64C2"/>
    <w:rsid w:val="004B6741"/>
    <w:rsid w:val="004B7CED"/>
    <w:rsid w:val="004C000B"/>
    <w:rsid w:val="004C016F"/>
    <w:rsid w:val="004C03BF"/>
    <w:rsid w:val="004C07AB"/>
    <w:rsid w:val="004C0C27"/>
    <w:rsid w:val="004C0F8C"/>
    <w:rsid w:val="004C24CE"/>
    <w:rsid w:val="004C2C65"/>
    <w:rsid w:val="004C3F1C"/>
    <w:rsid w:val="004C4094"/>
    <w:rsid w:val="004C441C"/>
    <w:rsid w:val="004C4A62"/>
    <w:rsid w:val="004C4C86"/>
    <w:rsid w:val="004C5259"/>
    <w:rsid w:val="004C62C5"/>
    <w:rsid w:val="004C67AC"/>
    <w:rsid w:val="004C6B4E"/>
    <w:rsid w:val="004C6B6E"/>
    <w:rsid w:val="004C6D6F"/>
    <w:rsid w:val="004C72D8"/>
    <w:rsid w:val="004C753B"/>
    <w:rsid w:val="004C7671"/>
    <w:rsid w:val="004C77FA"/>
    <w:rsid w:val="004C7B53"/>
    <w:rsid w:val="004D057A"/>
    <w:rsid w:val="004D0C2E"/>
    <w:rsid w:val="004D0E32"/>
    <w:rsid w:val="004D1FF5"/>
    <w:rsid w:val="004D2277"/>
    <w:rsid w:val="004D22BF"/>
    <w:rsid w:val="004D2797"/>
    <w:rsid w:val="004D3132"/>
    <w:rsid w:val="004D3AA2"/>
    <w:rsid w:val="004D610F"/>
    <w:rsid w:val="004D6775"/>
    <w:rsid w:val="004D6837"/>
    <w:rsid w:val="004D7375"/>
    <w:rsid w:val="004D74E6"/>
    <w:rsid w:val="004D7F2A"/>
    <w:rsid w:val="004E07B7"/>
    <w:rsid w:val="004E0F54"/>
    <w:rsid w:val="004E23A0"/>
    <w:rsid w:val="004E2C08"/>
    <w:rsid w:val="004E3696"/>
    <w:rsid w:val="004E37CD"/>
    <w:rsid w:val="004E3ECA"/>
    <w:rsid w:val="004E5BA7"/>
    <w:rsid w:val="004E5C5F"/>
    <w:rsid w:val="004E6E65"/>
    <w:rsid w:val="004E739A"/>
    <w:rsid w:val="004E763C"/>
    <w:rsid w:val="004F02DC"/>
    <w:rsid w:val="004F0B5A"/>
    <w:rsid w:val="004F0E6F"/>
    <w:rsid w:val="004F131A"/>
    <w:rsid w:val="004F27ED"/>
    <w:rsid w:val="004F2EBF"/>
    <w:rsid w:val="004F3771"/>
    <w:rsid w:val="004F5293"/>
    <w:rsid w:val="004F7568"/>
    <w:rsid w:val="00500303"/>
    <w:rsid w:val="00501E90"/>
    <w:rsid w:val="00502115"/>
    <w:rsid w:val="00502DD7"/>
    <w:rsid w:val="00502F6C"/>
    <w:rsid w:val="005031B5"/>
    <w:rsid w:val="00503948"/>
    <w:rsid w:val="00503B34"/>
    <w:rsid w:val="00503F22"/>
    <w:rsid w:val="00504052"/>
    <w:rsid w:val="00504394"/>
    <w:rsid w:val="00504F91"/>
    <w:rsid w:val="00505193"/>
    <w:rsid w:val="00505EB5"/>
    <w:rsid w:val="00506344"/>
    <w:rsid w:val="0050638F"/>
    <w:rsid w:val="00507205"/>
    <w:rsid w:val="005078B9"/>
    <w:rsid w:val="00510148"/>
    <w:rsid w:val="005107C9"/>
    <w:rsid w:val="005119B6"/>
    <w:rsid w:val="00511C9B"/>
    <w:rsid w:val="00511E37"/>
    <w:rsid w:val="00512095"/>
    <w:rsid w:val="00512B9D"/>
    <w:rsid w:val="005136FC"/>
    <w:rsid w:val="00513D8E"/>
    <w:rsid w:val="0051481B"/>
    <w:rsid w:val="005151E9"/>
    <w:rsid w:val="0051580F"/>
    <w:rsid w:val="00516125"/>
    <w:rsid w:val="00516913"/>
    <w:rsid w:val="00516966"/>
    <w:rsid w:val="00516970"/>
    <w:rsid w:val="00516AB4"/>
    <w:rsid w:val="00517286"/>
    <w:rsid w:val="00520D95"/>
    <w:rsid w:val="005219D0"/>
    <w:rsid w:val="00521D41"/>
    <w:rsid w:val="005227C1"/>
    <w:rsid w:val="00522EF2"/>
    <w:rsid w:val="00523F7E"/>
    <w:rsid w:val="00524E4F"/>
    <w:rsid w:val="00525F85"/>
    <w:rsid w:val="00526557"/>
    <w:rsid w:val="00526671"/>
    <w:rsid w:val="005267D6"/>
    <w:rsid w:val="00526877"/>
    <w:rsid w:val="00527AE4"/>
    <w:rsid w:val="00527BC9"/>
    <w:rsid w:val="00527FB7"/>
    <w:rsid w:val="00530945"/>
    <w:rsid w:val="00530FB0"/>
    <w:rsid w:val="005319C6"/>
    <w:rsid w:val="00531D6D"/>
    <w:rsid w:val="00532903"/>
    <w:rsid w:val="00532E5F"/>
    <w:rsid w:val="00533A1F"/>
    <w:rsid w:val="0053442A"/>
    <w:rsid w:val="00534D9E"/>
    <w:rsid w:val="00534EC8"/>
    <w:rsid w:val="005350D2"/>
    <w:rsid w:val="005352D4"/>
    <w:rsid w:val="00535E65"/>
    <w:rsid w:val="00536DAA"/>
    <w:rsid w:val="005371FF"/>
    <w:rsid w:val="00537905"/>
    <w:rsid w:val="00537936"/>
    <w:rsid w:val="005401E1"/>
    <w:rsid w:val="00540988"/>
    <w:rsid w:val="00540D59"/>
    <w:rsid w:val="005412A0"/>
    <w:rsid w:val="00541B10"/>
    <w:rsid w:val="00542309"/>
    <w:rsid w:val="005435C9"/>
    <w:rsid w:val="00543F46"/>
    <w:rsid w:val="00543F6A"/>
    <w:rsid w:val="00544580"/>
    <w:rsid w:val="005447A7"/>
    <w:rsid w:val="0054499B"/>
    <w:rsid w:val="00544D88"/>
    <w:rsid w:val="00545120"/>
    <w:rsid w:val="00545142"/>
    <w:rsid w:val="005456DA"/>
    <w:rsid w:val="00545C0A"/>
    <w:rsid w:val="0054642E"/>
    <w:rsid w:val="0054678C"/>
    <w:rsid w:val="00547095"/>
    <w:rsid w:val="0054734B"/>
    <w:rsid w:val="005475ED"/>
    <w:rsid w:val="00547813"/>
    <w:rsid w:val="00550B19"/>
    <w:rsid w:val="00551203"/>
    <w:rsid w:val="005512B4"/>
    <w:rsid w:val="005514A8"/>
    <w:rsid w:val="00551FFF"/>
    <w:rsid w:val="00552C82"/>
    <w:rsid w:val="00552CE6"/>
    <w:rsid w:val="00553206"/>
    <w:rsid w:val="005535D5"/>
    <w:rsid w:val="00553E91"/>
    <w:rsid w:val="0055440E"/>
    <w:rsid w:val="00554D0A"/>
    <w:rsid w:val="00554EEE"/>
    <w:rsid w:val="0055561E"/>
    <w:rsid w:val="00555660"/>
    <w:rsid w:val="00555F0B"/>
    <w:rsid w:val="005561A0"/>
    <w:rsid w:val="0055661F"/>
    <w:rsid w:val="00556EA6"/>
    <w:rsid w:val="00556FAB"/>
    <w:rsid w:val="0055742C"/>
    <w:rsid w:val="00557501"/>
    <w:rsid w:val="00557DF9"/>
    <w:rsid w:val="00557E68"/>
    <w:rsid w:val="00557EF0"/>
    <w:rsid w:val="00557EF6"/>
    <w:rsid w:val="00560462"/>
    <w:rsid w:val="00560900"/>
    <w:rsid w:val="00560F34"/>
    <w:rsid w:val="00561271"/>
    <w:rsid w:val="00561C7A"/>
    <w:rsid w:val="00563205"/>
    <w:rsid w:val="0056348F"/>
    <w:rsid w:val="00563D56"/>
    <w:rsid w:val="00563F58"/>
    <w:rsid w:val="00564936"/>
    <w:rsid w:val="00565810"/>
    <w:rsid w:val="00566515"/>
    <w:rsid w:val="005668C4"/>
    <w:rsid w:val="00571068"/>
    <w:rsid w:val="0057171E"/>
    <w:rsid w:val="005718B6"/>
    <w:rsid w:val="00572C50"/>
    <w:rsid w:val="00573668"/>
    <w:rsid w:val="00573933"/>
    <w:rsid w:val="0057583C"/>
    <w:rsid w:val="00576186"/>
    <w:rsid w:val="00576265"/>
    <w:rsid w:val="005762C7"/>
    <w:rsid w:val="00576497"/>
    <w:rsid w:val="005766AA"/>
    <w:rsid w:val="00576C66"/>
    <w:rsid w:val="005770E1"/>
    <w:rsid w:val="0057721F"/>
    <w:rsid w:val="005775E1"/>
    <w:rsid w:val="0058102D"/>
    <w:rsid w:val="00581360"/>
    <w:rsid w:val="00581E12"/>
    <w:rsid w:val="00581FC8"/>
    <w:rsid w:val="00583299"/>
    <w:rsid w:val="00583475"/>
    <w:rsid w:val="00584126"/>
    <w:rsid w:val="005848FE"/>
    <w:rsid w:val="0058595C"/>
    <w:rsid w:val="00585E8D"/>
    <w:rsid w:val="005866C2"/>
    <w:rsid w:val="0058707F"/>
    <w:rsid w:val="0058722E"/>
    <w:rsid w:val="0058730B"/>
    <w:rsid w:val="005906F0"/>
    <w:rsid w:val="00590A39"/>
    <w:rsid w:val="00590D61"/>
    <w:rsid w:val="00591715"/>
    <w:rsid w:val="005921FA"/>
    <w:rsid w:val="0059271E"/>
    <w:rsid w:val="00592830"/>
    <w:rsid w:val="005928A4"/>
    <w:rsid w:val="00592E9E"/>
    <w:rsid w:val="0059343F"/>
    <w:rsid w:val="0059361A"/>
    <w:rsid w:val="0059400D"/>
    <w:rsid w:val="00594639"/>
    <w:rsid w:val="00594EF9"/>
    <w:rsid w:val="00595205"/>
    <w:rsid w:val="0059552C"/>
    <w:rsid w:val="00596347"/>
    <w:rsid w:val="0059665A"/>
    <w:rsid w:val="0059746D"/>
    <w:rsid w:val="005979B2"/>
    <w:rsid w:val="005A07E5"/>
    <w:rsid w:val="005A0962"/>
    <w:rsid w:val="005A0EBC"/>
    <w:rsid w:val="005A1224"/>
    <w:rsid w:val="005A1440"/>
    <w:rsid w:val="005A1CEC"/>
    <w:rsid w:val="005A3A4A"/>
    <w:rsid w:val="005A3D88"/>
    <w:rsid w:val="005A3DC6"/>
    <w:rsid w:val="005A5077"/>
    <w:rsid w:val="005A6276"/>
    <w:rsid w:val="005A7794"/>
    <w:rsid w:val="005B0BA9"/>
    <w:rsid w:val="005B1268"/>
    <w:rsid w:val="005B156C"/>
    <w:rsid w:val="005B1946"/>
    <w:rsid w:val="005B1A6F"/>
    <w:rsid w:val="005B208E"/>
    <w:rsid w:val="005B270D"/>
    <w:rsid w:val="005B2733"/>
    <w:rsid w:val="005B2D0D"/>
    <w:rsid w:val="005B39E9"/>
    <w:rsid w:val="005B39EF"/>
    <w:rsid w:val="005B3CC2"/>
    <w:rsid w:val="005B4617"/>
    <w:rsid w:val="005B49F1"/>
    <w:rsid w:val="005B49FA"/>
    <w:rsid w:val="005B4B97"/>
    <w:rsid w:val="005B4CD0"/>
    <w:rsid w:val="005B5268"/>
    <w:rsid w:val="005B5EC9"/>
    <w:rsid w:val="005B6C32"/>
    <w:rsid w:val="005B6E46"/>
    <w:rsid w:val="005B71E2"/>
    <w:rsid w:val="005B7AE4"/>
    <w:rsid w:val="005C04A0"/>
    <w:rsid w:val="005C050E"/>
    <w:rsid w:val="005C17F4"/>
    <w:rsid w:val="005C1C4E"/>
    <w:rsid w:val="005C1D43"/>
    <w:rsid w:val="005C2720"/>
    <w:rsid w:val="005C2B92"/>
    <w:rsid w:val="005C2E9F"/>
    <w:rsid w:val="005C41E7"/>
    <w:rsid w:val="005C47CC"/>
    <w:rsid w:val="005C48F7"/>
    <w:rsid w:val="005C4E40"/>
    <w:rsid w:val="005C5378"/>
    <w:rsid w:val="005C5E61"/>
    <w:rsid w:val="005C6245"/>
    <w:rsid w:val="005C6656"/>
    <w:rsid w:val="005C7437"/>
    <w:rsid w:val="005C75B9"/>
    <w:rsid w:val="005D0634"/>
    <w:rsid w:val="005D11EF"/>
    <w:rsid w:val="005D16B6"/>
    <w:rsid w:val="005D1A9B"/>
    <w:rsid w:val="005D22C7"/>
    <w:rsid w:val="005D28F8"/>
    <w:rsid w:val="005D2BF6"/>
    <w:rsid w:val="005D3273"/>
    <w:rsid w:val="005D32E5"/>
    <w:rsid w:val="005D4AE8"/>
    <w:rsid w:val="005D5FE0"/>
    <w:rsid w:val="005D65DB"/>
    <w:rsid w:val="005D6AF5"/>
    <w:rsid w:val="005D6D52"/>
    <w:rsid w:val="005D7B39"/>
    <w:rsid w:val="005D7EE2"/>
    <w:rsid w:val="005E035D"/>
    <w:rsid w:val="005E0E1B"/>
    <w:rsid w:val="005E241A"/>
    <w:rsid w:val="005E24B7"/>
    <w:rsid w:val="005E31E1"/>
    <w:rsid w:val="005E333E"/>
    <w:rsid w:val="005E4020"/>
    <w:rsid w:val="005E441C"/>
    <w:rsid w:val="005E53DA"/>
    <w:rsid w:val="005E593F"/>
    <w:rsid w:val="005E625A"/>
    <w:rsid w:val="005E6A0B"/>
    <w:rsid w:val="005E6B68"/>
    <w:rsid w:val="005E7B2C"/>
    <w:rsid w:val="005E7BEB"/>
    <w:rsid w:val="005F0A46"/>
    <w:rsid w:val="005F0BF2"/>
    <w:rsid w:val="005F1A3B"/>
    <w:rsid w:val="005F1EAE"/>
    <w:rsid w:val="005F2080"/>
    <w:rsid w:val="005F2876"/>
    <w:rsid w:val="005F2C79"/>
    <w:rsid w:val="005F35CB"/>
    <w:rsid w:val="005F543E"/>
    <w:rsid w:val="005F561B"/>
    <w:rsid w:val="005F646A"/>
    <w:rsid w:val="005F64CF"/>
    <w:rsid w:val="005F67C8"/>
    <w:rsid w:val="005F6E6A"/>
    <w:rsid w:val="005F6FF1"/>
    <w:rsid w:val="005F715B"/>
    <w:rsid w:val="005F7767"/>
    <w:rsid w:val="005F7A65"/>
    <w:rsid w:val="005F7A89"/>
    <w:rsid w:val="005F7C33"/>
    <w:rsid w:val="00600730"/>
    <w:rsid w:val="00600783"/>
    <w:rsid w:val="00600C0D"/>
    <w:rsid w:val="00601A57"/>
    <w:rsid w:val="00601E46"/>
    <w:rsid w:val="00602C0F"/>
    <w:rsid w:val="0060373B"/>
    <w:rsid w:val="00603DFF"/>
    <w:rsid w:val="006040BB"/>
    <w:rsid w:val="00604EF5"/>
    <w:rsid w:val="00604F54"/>
    <w:rsid w:val="006051F9"/>
    <w:rsid w:val="00605370"/>
    <w:rsid w:val="0060633B"/>
    <w:rsid w:val="00606F0B"/>
    <w:rsid w:val="00607194"/>
    <w:rsid w:val="006075C3"/>
    <w:rsid w:val="006102BE"/>
    <w:rsid w:val="00611518"/>
    <w:rsid w:val="00611779"/>
    <w:rsid w:val="0061184B"/>
    <w:rsid w:val="00612175"/>
    <w:rsid w:val="006133AA"/>
    <w:rsid w:val="00614557"/>
    <w:rsid w:val="006153C9"/>
    <w:rsid w:val="00615D9C"/>
    <w:rsid w:val="006165AC"/>
    <w:rsid w:val="00616967"/>
    <w:rsid w:val="00616A68"/>
    <w:rsid w:val="00616E0D"/>
    <w:rsid w:val="006178D1"/>
    <w:rsid w:val="00617F2A"/>
    <w:rsid w:val="0062099A"/>
    <w:rsid w:val="00620ABB"/>
    <w:rsid w:val="00620B6C"/>
    <w:rsid w:val="00620B97"/>
    <w:rsid w:val="00620C77"/>
    <w:rsid w:val="00620F64"/>
    <w:rsid w:val="0062106E"/>
    <w:rsid w:val="00621BCC"/>
    <w:rsid w:val="0062242A"/>
    <w:rsid w:val="006225BF"/>
    <w:rsid w:val="0062261D"/>
    <w:rsid w:val="006232A6"/>
    <w:rsid w:val="00623437"/>
    <w:rsid w:val="006238EA"/>
    <w:rsid w:val="0062442E"/>
    <w:rsid w:val="00624519"/>
    <w:rsid w:val="00624BAA"/>
    <w:rsid w:val="00625353"/>
    <w:rsid w:val="0062565D"/>
    <w:rsid w:val="00625936"/>
    <w:rsid w:val="00625BE3"/>
    <w:rsid w:val="00625C09"/>
    <w:rsid w:val="00626FE1"/>
    <w:rsid w:val="00627729"/>
    <w:rsid w:val="00627986"/>
    <w:rsid w:val="00627F64"/>
    <w:rsid w:val="00630661"/>
    <w:rsid w:val="00633BC3"/>
    <w:rsid w:val="00633CD7"/>
    <w:rsid w:val="00633F2F"/>
    <w:rsid w:val="006342B9"/>
    <w:rsid w:val="00634312"/>
    <w:rsid w:val="00635040"/>
    <w:rsid w:val="0063592C"/>
    <w:rsid w:val="00636066"/>
    <w:rsid w:val="00636482"/>
    <w:rsid w:val="00636727"/>
    <w:rsid w:val="00636788"/>
    <w:rsid w:val="00636F4F"/>
    <w:rsid w:val="0063716A"/>
    <w:rsid w:val="006376E0"/>
    <w:rsid w:val="00640108"/>
    <w:rsid w:val="00640127"/>
    <w:rsid w:val="00640209"/>
    <w:rsid w:val="006403E3"/>
    <w:rsid w:val="0064042C"/>
    <w:rsid w:val="00640583"/>
    <w:rsid w:val="00641551"/>
    <w:rsid w:val="00641CD0"/>
    <w:rsid w:val="00641F56"/>
    <w:rsid w:val="006427CE"/>
    <w:rsid w:val="00642C68"/>
    <w:rsid w:val="00642FFB"/>
    <w:rsid w:val="006433A6"/>
    <w:rsid w:val="00643BA2"/>
    <w:rsid w:val="00643E2B"/>
    <w:rsid w:val="0064435F"/>
    <w:rsid w:val="006449CF"/>
    <w:rsid w:val="00644B27"/>
    <w:rsid w:val="006451DE"/>
    <w:rsid w:val="00645947"/>
    <w:rsid w:val="00645D48"/>
    <w:rsid w:val="006468A9"/>
    <w:rsid w:val="00647003"/>
    <w:rsid w:val="0064705D"/>
    <w:rsid w:val="006476B7"/>
    <w:rsid w:val="00650794"/>
    <w:rsid w:val="00650E05"/>
    <w:rsid w:val="0065138A"/>
    <w:rsid w:val="0065153B"/>
    <w:rsid w:val="00651B7C"/>
    <w:rsid w:val="0065220E"/>
    <w:rsid w:val="00652E01"/>
    <w:rsid w:val="00652E33"/>
    <w:rsid w:val="00652E54"/>
    <w:rsid w:val="006535D2"/>
    <w:rsid w:val="006537BA"/>
    <w:rsid w:val="00654DF6"/>
    <w:rsid w:val="0065518D"/>
    <w:rsid w:val="00656718"/>
    <w:rsid w:val="00656FEC"/>
    <w:rsid w:val="006573C0"/>
    <w:rsid w:val="00657A45"/>
    <w:rsid w:val="00657F4E"/>
    <w:rsid w:val="006607A7"/>
    <w:rsid w:val="00660A6E"/>
    <w:rsid w:val="00660E3E"/>
    <w:rsid w:val="00661AE7"/>
    <w:rsid w:val="00662069"/>
    <w:rsid w:val="006621B3"/>
    <w:rsid w:val="006621FA"/>
    <w:rsid w:val="00662AE1"/>
    <w:rsid w:val="00662BA2"/>
    <w:rsid w:val="0066318F"/>
    <w:rsid w:val="00663F5D"/>
    <w:rsid w:val="0066499A"/>
    <w:rsid w:val="006649B8"/>
    <w:rsid w:val="0066518F"/>
    <w:rsid w:val="00666305"/>
    <w:rsid w:val="006670C1"/>
    <w:rsid w:val="00667CB0"/>
    <w:rsid w:val="006703FA"/>
    <w:rsid w:val="00670447"/>
    <w:rsid w:val="0067106D"/>
    <w:rsid w:val="00671652"/>
    <w:rsid w:val="00671674"/>
    <w:rsid w:val="00671769"/>
    <w:rsid w:val="00672364"/>
    <w:rsid w:val="00672A23"/>
    <w:rsid w:val="00672F26"/>
    <w:rsid w:val="00673D16"/>
    <w:rsid w:val="00674A1D"/>
    <w:rsid w:val="006753D4"/>
    <w:rsid w:val="006759F3"/>
    <w:rsid w:val="006775CF"/>
    <w:rsid w:val="006800CB"/>
    <w:rsid w:val="00680442"/>
    <w:rsid w:val="00680520"/>
    <w:rsid w:val="006806FE"/>
    <w:rsid w:val="00680792"/>
    <w:rsid w:val="00680E16"/>
    <w:rsid w:val="0068140E"/>
    <w:rsid w:val="006817DF"/>
    <w:rsid w:val="00681A1F"/>
    <w:rsid w:val="006821B8"/>
    <w:rsid w:val="006831F2"/>
    <w:rsid w:val="006835D4"/>
    <w:rsid w:val="00683D26"/>
    <w:rsid w:val="00684161"/>
    <w:rsid w:val="006841C5"/>
    <w:rsid w:val="00684329"/>
    <w:rsid w:val="006847A9"/>
    <w:rsid w:val="00685C7F"/>
    <w:rsid w:val="006863DD"/>
    <w:rsid w:val="00687077"/>
    <w:rsid w:val="00687A37"/>
    <w:rsid w:val="00690F4D"/>
    <w:rsid w:val="00691AFE"/>
    <w:rsid w:val="00692678"/>
    <w:rsid w:val="006926EC"/>
    <w:rsid w:val="00693A1F"/>
    <w:rsid w:val="00693FBA"/>
    <w:rsid w:val="0069405C"/>
    <w:rsid w:val="0069494C"/>
    <w:rsid w:val="00695B43"/>
    <w:rsid w:val="00696350"/>
    <w:rsid w:val="006964D7"/>
    <w:rsid w:val="00696A1D"/>
    <w:rsid w:val="00696BE5"/>
    <w:rsid w:val="00697A73"/>
    <w:rsid w:val="006A0AE0"/>
    <w:rsid w:val="006A1EE4"/>
    <w:rsid w:val="006A20FF"/>
    <w:rsid w:val="006A2382"/>
    <w:rsid w:val="006A313F"/>
    <w:rsid w:val="006A3179"/>
    <w:rsid w:val="006A3521"/>
    <w:rsid w:val="006A3764"/>
    <w:rsid w:val="006A39C0"/>
    <w:rsid w:val="006A3DC3"/>
    <w:rsid w:val="006A43E1"/>
    <w:rsid w:val="006A4958"/>
    <w:rsid w:val="006A49BC"/>
    <w:rsid w:val="006A5393"/>
    <w:rsid w:val="006A6B68"/>
    <w:rsid w:val="006A7226"/>
    <w:rsid w:val="006A7732"/>
    <w:rsid w:val="006A7D36"/>
    <w:rsid w:val="006A7DC9"/>
    <w:rsid w:val="006B1157"/>
    <w:rsid w:val="006B1621"/>
    <w:rsid w:val="006B1B3F"/>
    <w:rsid w:val="006B29A5"/>
    <w:rsid w:val="006B4318"/>
    <w:rsid w:val="006B4B4D"/>
    <w:rsid w:val="006B534F"/>
    <w:rsid w:val="006B5B0E"/>
    <w:rsid w:val="006B5C9B"/>
    <w:rsid w:val="006B635B"/>
    <w:rsid w:val="006B67F5"/>
    <w:rsid w:val="006B6B65"/>
    <w:rsid w:val="006B7203"/>
    <w:rsid w:val="006B74CB"/>
    <w:rsid w:val="006B7A82"/>
    <w:rsid w:val="006B7C32"/>
    <w:rsid w:val="006C24C9"/>
    <w:rsid w:val="006C27C9"/>
    <w:rsid w:val="006C2B12"/>
    <w:rsid w:val="006C30FD"/>
    <w:rsid w:val="006C357E"/>
    <w:rsid w:val="006C42D5"/>
    <w:rsid w:val="006C54E0"/>
    <w:rsid w:val="006C574B"/>
    <w:rsid w:val="006C5FBB"/>
    <w:rsid w:val="006C7252"/>
    <w:rsid w:val="006C73BD"/>
    <w:rsid w:val="006C7473"/>
    <w:rsid w:val="006D0564"/>
    <w:rsid w:val="006D0AAE"/>
    <w:rsid w:val="006D3415"/>
    <w:rsid w:val="006D3ACC"/>
    <w:rsid w:val="006D3D1F"/>
    <w:rsid w:val="006D48E7"/>
    <w:rsid w:val="006D56E4"/>
    <w:rsid w:val="006D5DCA"/>
    <w:rsid w:val="006D5ED4"/>
    <w:rsid w:val="006D65FA"/>
    <w:rsid w:val="006D6BA7"/>
    <w:rsid w:val="006D6CBE"/>
    <w:rsid w:val="006D7D79"/>
    <w:rsid w:val="006D7FC6"/>
    <w:rsid w:val="006E0B5B"/>
    <w:rsid w:val="006E1B49"/>
    <w:rsid w:val="006E1F1C"/>
    <w:rsid w:val="006E1F2F"/>
    <w:rsid w:val="006E259D"/>
    <w:rsid w:val="006E2869"/>
    <w:rsid w:val="006E2E0F"/>
    <w:rsid w:val="006E30F1"/>
    <w:rsid w:val="006E3646"/>
    <w:rsid w:val="006E3D2B"/>
    <w:rsid w:val="006E4159"/>
    <w:rsid w:val="006E437F"/>
    <w:rsid w:val="006E4556"/>
    <w:rsid w:val="006E460A"/>
    <w:rsid w:val="006E4DA3"/>
    <w:rsid w:val="006E5508"/>
    <w:rsid w:val="006E56AB"/>
    <w:rsid w:val="006E5FAD"/>
    <w:rsid w:val="006E603A"/>
    <w:rsid w:val="006F0015"/>
    <w:rsid w:val="006F10FB"/>
    <w:rsid w:val="006F16F2"/>
    <w:rsid w:val="006F2470"/>
    <w:rsid w:val="006F279F"/>
    <w:rsid w:val="006F3D45"/>
    <w:rsid w:val="006F3D48"/>
    <w:rsid w:val="006F41DC"/>
    <w:rsid w:val="006F43AA"/>
    <w:rsid w:val="006F4C97"/>
    <w:rsid w:val="006F4E59"/>
    <w:rsid w:val="006F694E"/>
    <w:rsid w:val="006F759F"/>
    <w:rsid w:val="006F7B95"/>
    <w:rsid w:val="006F7CD1"/>
    <w:rsid w:val="006F7CF6"/>
    <w:rsid w:val="00701CB6"/>
    <w:rsid w:val="00702642"/>
    <w:rsid w:val="007039AA"/>
    <w:rsid w:val="00703C89"/>
    <w:rsid w:val="007040CE"/>
    <w:rsid w:val="00704593"/>
    <w:rsid w:val="00704A35"/>
    <w:rsid w:val="00704BC5"/>
    <w:rsid w:val="00704CDB"/>
    <w:rsid w:val="0070509A"/>
    <w:rsid w:val="00705271"/>
    <w:rsid w:val="00705424"/>
    <w:rsid w:val="007056C2"/>
    <w:rsid w:val="0070635B"/>
    <w:rsid w:val="00706BF3"/>
    <w:rsid w:val="00707254"/>
    <w:rsid w:val="0070765E"/>
    <w:rsid w:val="00710398"/>
    <w:rsid w:val="00710485"/>
    <w:rsid w:val="00710663"/>
    <w:rsid w:val="00710D62"/>
    <w:rsid w:val="00711277"/>
    <w:rsid w:val="0071213C"/>
    <w:rsid w:val="00712755"/>
    <w:rsid w:val="0071300E"/>
    <w:rsid w:val="00713D77"/>
    <w:rsid w:val="00713E18"/>
    <w:rsid w:val="00714555"/>
    <w:rsid w:val="0071559F"/>
    <w:rsid w:val="00715DFC"/>
    <w:rsid w:val="007168F3"/>
    <w:rsid w:val="00717011"/>
    <w:rsid w:val="00717951"/>
    <w:rsid w:val="00720C1B"/>
    <w:rsid w:val="00720FDC"/>
    <w:rsid w:val="00721030"/>
    <w:rsid w:val="0072149E"/>
    <w:rsid w:val="007214F4"/>
    <w:rsid w:val="0072220E"/>
    <w:rsid w:val="00722784"/>
    <w:rsid w:val="00722F13"/>
    <w:rsid w:val="0072389C"/>
    <w:rsid w:val="007253C2"/>
    <w:rsid w:val="007256A3"/>
    <w:rsid w:val="007265BE"/>
    <w:rsid w:val="00727619"/>
    <w:rsid w:val="0072789D"/>
    <w:rsid w:val="00727B8D"/>
    <w:rsid w:val="00727F1A"/>
    <w:rsid w:val="007304CC"/>
    <w:rsid w:val="00730B2B"/>
    <w:rsid w:val="0073198E"/>
    <w:rsid w:val="00731E8F"/>
    <w:rsid w:val="00732896"/>
    <w:rsid w:val="00732D82"/>
    <w:rsid w:val="00732E0B"/>
    <w:rsid w:val="007330C4"/>
    <w:rsid w:val="00734428"/>
    <w:rsid w:val="00735531"/>
    <w:rsid w:val="0073588D"/>
    <w:rsid w:val="00735A34"/>
    <w:rsid w:val="00735DB6"/>
    <w:rsid w:val="00736042"/>
    <w:rsid w:val="00736AE0"/>
    <w:rsid w:val="00737CE1"/>
    <w:rsid w:val="00737D65"/>
    <w:rsid w:val="007404F4"/>
    <w:rsid w:val="00740FD7"/>
    <w:rsid w:val="007425EB"/>
    <w:rsid w:val="0074353F"/>
    <w:rsid w:val="00743901"/>
    <w:rsid w:val="00743E0E"/>
    <w:rsid w:val="0074405F"/>
    <w:rsid w:val="00744A2C"/>
    <w:rsid w:val="00745333"/>
    <w:rsid w:val="00745C00"/>
    <w:rsid w:val="007462D2"/>
    <w:rsid w:val="00746A5F"/>
    <w:rsid w:val="00747037"/>
    <w:rsid w:val="007474BF"/>
    <w:rsid w:val="00747C50"/>
    <w:rsid w:val="00750225"/>
    <w:rsid w:val="00751964"/>
    <w:rsid w:val="0075276C"/>
    <w:rsid w:val="00753093"/>
    <w:rsid w:val="007532B6"/>
    <w:rsid w:val="00753AA1"/>
    <w:rsid w:val="00753C14"/>
    <w:rsid w:val="00753C8D"/>
    <w:rsid w:val="00753FB9"/>
    <w:rsid w:val="00754063"/>
    <w:rsid w:val="0075473E"/>
    <w:rsid w:val="0075497B"/>
    <w:rsid w:val="00754B5B"/>
    <w:rsid w:val="00754D62"/>
    <w:rsid w:val="00755A9C"/>
    <w:rsid w:val="007565EB"/>
    <w:rsid w:val="00756744"/>
    <w:rsid w:val="00756B50"/>
    <w:rsid w:val="00757149"/>
    <w:rsid w:val="007571D5"/>
    <w:rsid w:val="007578E1"/>
    <w:rsid w:val="0075792B"/>
    <w:rsid w:val="0076119D"/>
    <w:rsid w:val="007612B9"/>
    <w:rsid w:val="00761EEE"/>
    <w:rsid w:val="007620D7"/>
    <w:rsid w:val="00762469"/>
    <w:rsid w:val="0076262E"/>
    <w:rsid w:val="007629E1"/>
    <w:rsid w:val="00762A27"/>
    <w:rsid w:val="00763FEF"/>
    <w:rsid w:val="00764E41"/>
    <w:rsid w:val="007650FC"/>
    <w:rsid w:val="007662C1"/>
    <w:rsid w:val="00766901"/>
    <w:rsid w:val="007669FC"/>
    <w:rsid w:val="0076749C"/>
    <w:rsid w:val="00770ACF"/>
    <w:rsid w:val="00770BA6"/>
    <w:rsid w:val="00770CC5"/>
    <w:rsid w:val="00770EBC"/>
    <w:rsid w:val="00772357"/>
    <w:rsid w:val="0077347E"/>
    <w:rsid w:val="007739C5"/>
    <w:rsid w:val="00773AE2"/>
    <w:rsid w:val="00773DB3"/>
    <w:rsid w:val="007740B2"/>
    <w:rsid w:val="00775A33"/>
    <w:rsid w:val="00780021"/>
    <w:rsid w:val="00780EF7"/>
    <w:rsid w:val="00781548"/>
    <w:rsid w:val="007818B4"/>
    <w:rsid w:val="00781C0E"/>
    <w:rsid w:val="00782379"/>
    <w:rsid w:val="00782DD9"/>
    <w:rsid w:val="0078358E"/>
    <w:rsid w:val="00783B23"/>
    <w:rsid w:val="00784A85"/>
    <w:rsid w:val="0078542F"/>
    <w:rsid w:val="0078567D"/>
    <w:rsid w:val="00786772"/>
    <w:rsid w:val="0078678E"/>
    <w:rsid w:val="00786F2B"/>
    <w:rsid w:val="00787009"/>
    <w:rsid w:val="007870F7"/>
    <w:rsid w:val="00787D47"/>
    <w:rsid w:val="007900AE"/>
    <w:rsid w:val="007902B5"/>
    <w:rsid w:val="00790328"/>
    <w:rsid w:val="007904EE"/>
    <w:rsid w:val="0079161A"/>
    <w:rsid w:val="00791B7B"/>
    <w:rsid w:val="00791C88"/>
    <w:rsid w:val="00792872"/>
    <w:rsid w:val="00792C01"/>
    <w:rsid w:val="00792EB5"/>
    <w:rsid w:val="00793ADE"/>
    <w:rsid w:val="00793EE9"/>
    <w:rsid w:val="00793FA3"/>
    <w:rsid w:val="00794697"/>
    <w:rsid w:val="00794782"/>
    <w:rsid w:val="00795A64"/>
    <w:rsid w:val="00795F47"/>
    <w:rsid w:val="00795F55"/>
    <w:rsid w:val="007962A7"/>
    <w:rsid w:val="00796541"/>
    <w:rsid w:val="00797CF7"/>
    <w:rsid w:val="007A0777"/>
    <w:rsid w:val="007A0B2E"/>
    <w:rsid w:val="007A36B1"/>
    <w:rsid w:val="007A3F2C"/>
    <w:rsid w:val="007A4B92"/>
    <w:rsid w:val="007A4FF3"/>
    <w:rsid w:val="007A584B"/>
    <w:rsid w:val="007A64C4"/>
    <w:rsid w:val="007A64E5"/>
    <w:rsid w:val="007A6C5F"/>
    <w:rsid w:val="007A75D7"/>
    <w:rsid w:val="007A78B4"/>
    <w:rsid w:val="007A7DEB"/>
    <w:rsid w:val="007B070F"/>
    <w:rsid w:val="007B1232"/>
    <w:rsid w:val="007B1882"/>
    <w:rsid w:val="007B263F"/>
    <w:rsid w:val="007B286E"/>
    <w:rsid w:val="007B2875"/>
    <w:rsid w:val="007B298C"/>
    <w:rsid w:val="007B299C"/>
    <w:rsid w:val="007B3381"/>
    <w:rsid w:val="007B3388"/>
    <w:rsid w:val="007B39BF"/>
    <w:rsid w:val="007B4BB7"/>
    <w:rsid w:val="007B58F4"/>
    <w:rsid w:val="007B64FA"/>
    <w:rsid w:val="007B7460"/>
    <w:rsid w:val="007B7DA2"/>
    <w:rsid w:val="007C10B8"/>
    <w:rsid w:val="007C2A95"/>
    <w:rsid w:val="007C2B40"/>
    <w:rsid w:val="007C31BD"/>
    <w:rsid w:val="007C34D7"/>
    <w:rsid w:val="007C372B"/>
    <w:rsid w:val="007C3DBF"/>
    <w:rsid w:val="007C4712"/>
    <w:rsid w:val="007C4D00"/>
    <w:rsid w:val="007C51EF"/>
    <w:rsid w:val="007C5CEB"/>
    <w:rsid w:val="007C7174"/>
    <w:rsid w:val="007C7834"/>
    <w:rsid w:val="007D0497"/>
    <w:rsid w:val="007D089B"/>
    <w:rsid w:val="007D0E96"/>
    <w:rsid w:val="007D0EC6"/>
    <w:rsid w:val="007D1662"/>
    <w:rsid w:val="007D18CE"/>
    <w:rsid w:val="007D2958"/>
    <w:rsid w:val="007D2C2C"/>
    <w:rsid w:val="007D2DC3"/>
    <w:rsid w:val="007D2DC6"/>
    <w:rsid w:val="007D3415"/>
    <w:rsid w:val="007D4DAF"/>
    <w:rsid w:val="007D4DC7"/>
    <w:rsid w:val="007D533B"/>
    <w:rsid w:val="007D5978"/>
    <w:rsid w:val="007D678B"/>
    <w:rsid w:val="007D7855"/>
    <w:rsid w:val="007D7896"/>
    <w:rsid w:val="007D7EA6"/>
    <w:rsid w:val="007E10AD"/>
    <w:rsid w:val="007E18B9"/>
    <w:rsid w:val="007E19E3"/>
    <w:rsid w:val="007E1CDD"/>
    <w:rsid w:val="007E2A3A"/>
    <w:rsid w:val="007E32AE"/>
    <w:rsid w:val="007E340C"/>
    <w:rsid w:val="007E3E85"/>
    <w:rsid w:val="007E4275"/>
    <w:rsid w:val="007E471A"/>
    <w:rsid w:val="007E4D4F"/>
    <w:rsid w:val="007E4F8A"/>
    <w:rsid w:val="007E5E9D"/>
    <w:rsid w:val="007E625C"/>
    <w:rsid w:val="007E62E8"/>
    <w:rsid w:val="007E66FE"/>
    <w:rsid w:val="007E68E1"/>
    <w:rsid w:val="007E7B64"/>
    <w:rsid w:val="007E7D1E"/>
    <w:rsid w:val="007E7E3D"/>
    <w:rsid w:val="007E7FFB"/>
    <w:rsid w:val="007F00D7"/>
    <w:rsid w:val="007F0E18"/>
    <w:rsid w:val="007F0E81"/>
    <w:rsid w:val="007F19B3"/>
    <w:rsid w:val="007F2725"/>
    <w:rsid w:val="007F2958"/>
    <w:rsid w:val="007F2DF0"/>
    <w:rsid w:val="007F3AC6"/>
    <w:rsid w:val="007F3B55"/>
    <w:rsid w:val="007F406D"/>
    <w:rsid w:val="007F4441"/>
    <w:rsid w:val="007F48D9"/>
    <w:rsid w:val="007F5044"/>
    <w:rsid w:val="007F51CC"/>
    <w:rsid w:val="007F5790"/>
    <w:rsid w:val="007F5B35"/>
    <w:rsid w:val="007F69E2"/>
    <w:rsid w:val="007F6EB5"/>
    <w:rsid w:val="007F72B0"/>
    <w:rsid w:val="007F743B"/>
    <w:rsid w:val="007F7ED1"/>
    <w:rsid w:val="008008F4"/>
    <w:rsid w:val="0080114E"/>
    <w:rsid w:val="00801332"/>
    <w:rsid w:val="008024C3"/>
    <w:rsid w:val="008026C6"/>
    <w:rsid w:val="00802752"/>
    <w:rsid w:val="00802E7D"/>
    <w:rsid w:val="0080387A"/>
    <w:rsid w:val="00803987"/>
    <w:rsid w:val="00803A2B"/>
    <w:rsid w:val="00803B70"/>
    <w:rsid w:val="00803C37"/>
    <w:rsid w:val="00803DB7"/>
    <w:rsid w:val="00803E8A"/>
    <w:rsid w:val="008045C4"/>
    <w:rsid w:val="00804740"/>
    <w:rsid w:val="008047E6"/>
    <w:rsid w:val="00804F2F"/>
    <w:rsid w:val="008063F5"/>
    <w:rsid w:val="00806A5B"/>
    <w:rsid w:val="00807385"/>
    <w:rsid w:val="008073A7"/>
    <w:rsid w:val="008102DB"/>
    <w:rsid w:val="00810858"/>
    <w:rsid w:val="00810AF6"/>
    <w:rsid w:val="00810CDD"/>
    <w:rsid w:val="00810E86"/>
    <w:rsid w:val="00810FF1"/>
    <w:rsid w:val="00811B27"/>
    <w:rsid w:val="008133B0"/>
    <w:rsid w:val="008135A8"/>
    <w:rsid w:val="008143FE"/>
    <w:rsid w:val="0081495B"/>
    <w:rsid w:val="00814CF9"/>
    <w:rsid w:val="00815341"/>
    <w:rsid w:val="008155AF"/>
    <w:rsid w:val="008158A7"/>
    <w:rsid w:val="008159AC"/>
    <w:rsid w:val="0081626E"/>
    <w:rsid w:val="0081654B"/>
    <w:rsid w:val="00816806"/>
    <w:rsid w:val="008170AD"/>
    <w:rsid w:val="008170CD"/>
    <w:rsid w:val="00817E5D"/>
    <w:rsid w:val="00817FBB"/>
    <w:rsid w:val="00820853"/>
    <w:rsid w:val="0082118C"/>
    <w:rsid w:val="00821269"/>
    <w:rsid w:val="00821407"/>
    <w:rsid w:val="008218DF"/>
    <w:rsid w:val="00821A13"/>
    <w:rsid w:val="008222BA"/>
    <w:rsid w:val="00823FEF"/>
    <w:rsid w:val="00824B7A"/>
    <w:rsid w:val="0082585E"/>
    <w:rsid w:val="00825B8B"/>
    <w:rsid w:val="00826430"/>
    <w:rsid w:val="0082794A"/>
    <w:rsid w:val="008302DA"/>
    <w:rsid w:val="00830F31"/>
    <w:rsid w:val="00832C38"/>
    <w:rsid w:val="00833FAE"/>
    <w:rsid w:val="00834C9A"/>
    <w:rsid w:val="00834DC9"/>
    <w:rsid w:val="00835E9D"/>
    <w:rsid w:val="00836001"/>
    <w:rsid w:val="00836321"/>
    <w:rsid w:val="0083636E"/>
    <w:rsid w:val="008372F5"/>
    <w:rsid w:val="00837A00"/>
    <w:rsid w:val="00837A7A"/>
    <w:rsid w:val="00837B10"/>
    <w:rsid w:val="00837D26"/>
    <w:rsid w:val="00837D4C"/>
    <w:rsid w:val="00841A96"/>
    <w:rsid w:val="00842666"/>
    <w:rsid w:val="00843026"/>
    <w:rsid w:val="0084404E"/>
    <w:rsid w:val="00844A11"/>
    <w:rsid w:val="00845346"/>
    <w:rsid w:val="008459BC"/>
    <w:rsid w:val="008466CA"/>
    <w:rsid w:val="008467AF"/>
    <w:rsid w:val="008468FA"/>
    <w:rsid w:val="00846AE9"/>
    <w:rsid w:val="00847218"/>
    <w:rsid w:val="008472B3"/>
    <w:rsid w:val="00847630"/>
    <w:rsid w:val="00847CB4"/>
    <w:rsid w:val="00847EC9"/>
    <w:rsid w:val="00850446"/>
    <w:rsid w:val="0085112A"/>
    <w:rsid w:val="00851635"/>
    <w:rsid w:val="00851AD5"/>
    <w:rsid w:val="00852107"/>
    <w:rsid w:val="00852176"/>
    <w:rsid w:val="0085256C"/>
    <w:rsid w:val="00852C12"/>
    <w:rsid w:val="00854715"/>
    <w:rsid w:val="008548F9"/>
    <w:rsid w:val="008559FA"/>
    <w:rsid w:val="00856616"/>
    <w:rsid w:val="0085796E"/>
    <w:rsid w:val="00860820"/>
    <w:rsid w:val="00861000"/>
    <w:rsid w:val="00861A22"/>
    <w:rsid w:val="00862602"/>
    <w:rsid w:val="00862DAB"/>
    <w:rsid w:val="00863452"/>
    <w:rsid w:val="00864013"/>
    <w:rsid w:val="008648FA"/>
    <w:rsid w:val="00864A95"/>
    <w:rsid w:val="00864FDA"/>
    <w:rsid w:val="00866B21"/>
    <w:rsid w:val="008705A8"/>
    <w:rsid w:val="00871038"/>
    <w:rsid w:val="008718BD"/>
    <w:rsid w:val="00872328"/>
    <w:rsid w:val="00872511"/>
    <w:rsid w:val="0087278F"/>
    <w:rsid w:val="008727CC"/>
    <w:rsid w:val="00872CB3"/>
    <w:rsid w:val="0087371F"/>
    <w:rsid w:val="00873F86"/>
    <w:rsid w:val="00874A57"/>
    <w:rsid w:val="00874B40"/>
    <w:rsid w:val="008757CD"/>
    <w:rsid w:val="00875A68"/>
    <w:rsid w:val="008767A4"/>
    <w:rsid w:val="008768F2"/>
    <w:rsid w:val="00877455"/>
    <w:rsid w:val="0087746D"/>
    <w:rsid w:val="008778C3"/>
    <w:rsid w:val="00877F24"/>
    <w:rsid w:val="008802A4"/>
    <w:rsid w:val="008809B8"/>
    <w:rsid w:val="00880B01"/>
    <w:rsid w:val="008811C0"/>
    <w:rsid w:val="008814C1"/>
    <w:rsid w:val="008817F3"/>
    <w:rsid w:val="00881CFA"/>
    <w:rsid w:val="00882715"/>
    <w:rsid w:val="00882DB2"/>
    <w:rsid w:val="00882E4E"/>
    <w:rsid w:val="00883D65"/>
    <w:rsid w:val="008841C3"/>
    <w:rsid w:val="008847DA"/>
    <w:rsid w:val="00884B8E"/>
    <w:rsid w:val="00885425"/>
    <w:rsid w:val="008855F8"/>
    <w:rsid w:val="00885A7D"/>
    <w:rsid w:val="00886273"/>
    <w:rsid w:val="00886381"/>
    <w:rsid w:val="008863F1"/>
    <w:rsid w:val="0088713D"/>
    <w:rsid w:val="008877BA"/>
    <w:rsid w:val="008903EA"/>
    <w:rsid w:val="0089051A"/>
    <w:rsid w:val="00890D75"/>
    <w:rsid w:val="00890EAF"/>
    <w:rsid w:val="00892506"/>
    <w:rsid w:val="00892AB0"/>
    <w:rsid w:val="00892AB5"/>
    <w:rsid w:val="00892C87"/>
    <w:rsid w:val="00892EAF"/>
    <w:rsid w:val="008934CE"/>
    <w:rsid w:val="00893B00"/>
    <w:rsid w:val="008946EF"/>
    <w:rsid w:val="008949E6"/>
    <w:rsid w:val="00895320"/>
    <w:rsid w:val="0089579B"/>
    <w:rsid w:val="008958CC"/>
    <w:rsid w:val="00895C13"/>
    <w:rsid w:val="008965C6"/>
    <w:rsid w:val="00896676"/>
    <w:rsid w:val="00896E87"/>
    <w:rsid w:val="008A0989"/>
    <w:rsid w:val="008A0D8C"/>
    <w:rsid w:val="008A0F10"/>
    <w:rsid w:val="008A32B8"/>
    <w:rsid w:val="008A3A72"/>
    <w:rsid w:val="008A4066"/>
    <w:rsid w:val="008A4279"/>
    <w:rsid w:val="008A430D"/>
    <w:rsid w:val="008A526A"/>
    <w:rsid w:val="008A533A"/>
    <w:rsid w:val="008A54D2"/>
    <w:rsid w:val="008A5592"/>
    <w:rsid w:val="008A56EB"/>
    <w:rsid w:val="008A5AB5"/>
    <w:rsid w:val="008A5B48"/>
    <w:rsid w:val="008A60BC"/>
    <w:rsid w:val="008A6FC0"/>
    <w:rsid w:val="008A6FFF"/>
    <w:rsid w:val="008A708B"/>
    <w:rsid w:val="008A7C95"/>
    <w:rsid w:val="008A7EB9"/>
    <w:rsid w:val="008A7ED6"/>
    <w:rsid w:val="008B006E"/>
    <w:rsid w:val="008B1734"/>
    <w:rsid w:val="008B2B90"/>
    <w:rsid w:val="008B37E3"/>
    <w:rsid w:val="008B3852"/>
    <w:rsid w:val="008B4275"/>
    <w:rsid w:val="008B5045"/>
    <w:rsid w:val="008B52CB"/>
    <w:rsid w:val="008B5371"/>
    <w:rsid w:val="008B6D93"/>
    <w:rsid w:val="008B77D7"/>
    <w:rsid w:val="008B7C09"/>
    <w:rsid w:val="008B7C67"/>
    <w:rsid w:val="008C07DB"/>
    <w:rsid w:val="008C0BA3"/>
    <w:rsid w:val="008C0FF1"/>
    <w:rsid w:val="008C1258"/>
    <w:rsid w:val="008C28FD"/>
    <w:rsid w:val="008C2F37"/>
    <w:rsid w:val="008C2FB2"/>
    <w:rsid w:val="008C31C9"/>
    <w:rsid w:val="008C3265"/>
    <w:rsid w:val="008C48EF"/>
    <w:rsid w:val="008C4BD5"/>
    <w:rsid w:val="008C5E07"/>
    <w:rsid w:val="008C5F93"/>
    <w:rsid w:val="008C6A33"/>
    <w:rsid w:val="008C7464"/>
    <w:rsid w:val="008C7993"/>
    <w:rsid w:val="008C7AEB"/>
    <w:rsid w:val="008C7C61"/>
    <w:rsid w:val="008D078E"/>
    <w:rsid w:val="008D089E"/>
    <w:rsid w:val="008D0EC8"/>
    <w:rsid w:val="008D22F0"/>
    <w:rsid w:val="008D2D58"/>
    <w:rsid w:val="008D34FD"/>
    <w:rsid w:val="008D441D"/>
    <w:rsid w:val="008D5783"/>
    <w:rsid w:val="008D6302"/>
    <w:rsid w:val="008D6BC4"/>
    <w:rsid w:val="008D6DE1"/>
    <w:rsid w:val="008D6F0C"/>
    <w:rsid w:val="008D6F3A"/>
    <w:rsid w:val="008D6F8E"/>
    <w:rsid w:val="008D720A"/>
    <w:rsid w:val="008E1109"/>
    <w:rsid w:val="008E129C"/>
    <w:rsid w:val="008E1B3B"/>
    <w:rsid w:val="008E2031"/>
    <w:rsid w:val="008E26E1"/>
    <w:rsid w:val="008E37DD"/>
    <w:rsid w:val="008E3848"/>
    <w:rsid w:val="008E3F02"/>
    <w:rsid w:val="008E4374"/>
    <w:rsid w:val="008E4EF0"/>
    <w:rsid w:val="008E4F68"/>
    <w:rsid w:val="008E5B78"/>
    <w:rsid w:val="008E5D4B"/>
    <w:rsid w:val="008E5EF3"/>
    <w:rsid w:val="008E622C"/>
    <w:rsid w:val="008E6328"/>
    <w:rsid w:val="008E6823"/>
    <w:rsid w:val="008F1E15"/>
    <w:rsid w:val="008F2AB3"/>
    <w:rsid w:val="008F2C69"/>
    <w:rsid w:val="008F2CEB"/>
    <w:rsid w:val="008F2E70"/>
    <w:rsid w:val="008F3278"/>
    <w:rsid w:val="008F3799"/>
    <w:rsid w:val="008F4770"/>
    <w:rsid w:val="008F5780"/>
    <w:rsid w:val="008F5BB0"/>
    <w:rsid w:val="008F6162"/>
    <w:rsid w:val="008F6769"/>
    <w:rsid w:val="008F67F7"/>
    <w:rsid w:val="008F697B"/>
    <w:rsid w:val="008F6F59"/>
    <w:rsid w:val="008F7139"/>
    <w:rsid w:val="008F713F"/>
    <w:rsid w:val="009000AE"/>
    <w:rsid w:val="00900631"/>
    <w:rsid w:val="00900D58"/>
    <w:rsid w:val="00901B00"/>
    <w:rsid w:val="00901D93"/>
    <w:rsid w:val="00901FED"/>
    <w:rsid w:val="009021E2"/>
    <w:rsid w:val="00902611"/>
    <w:rsid w:val="0090281E"/>
    <w:rsid w:val="00903D29"/>
    <w:rsid w:val="0090419E"/>
    <w:rsid w:val="00904433"/>
    <w:rsid w:val="00904852"/>
    <w:rsid w:val="00905144"/>
    <w:rsid w:val="00905AA8"/>
    <w:rsid w:val="009063F1"/>
    <w:rsid w:val="00906475"/>
    <w:rsid w:val="009065F0"/>
    <w:rsid w:val="00906F66"/>
    <w:rsid w:val="00907237"/>
    <w:rsid w:val="00910070"/>
    <w:rsid w:val="0091151A"/>
    <w:rsid w:val="009115A5"/>
    <w:rsid w:val="009117F6"/>
    <w:rsid w:val="00911CE5"/>
    <w:rsid w:val="00911F45"/>
    <w:rsid w:val="009129FF"/>
    <w:rsid w:val="0091313C"/>
    <w:rsid w:val="0091341E"/>
    <w:rsid w:val="009137AA"/>
    <w:rsid w:val="009138FD"/>
    <w:rsid w:val="00914472"/>
    <w:rsid w:val="00914DBB"/>
    <w:rsid w:val="00914EFB"/>
    <w:rsid w:val="00915162"/>
    <w:rsid w:val="0091539B"/>
    <w:rsid w:val="0091540D"/>
    <w:rsid w:val="00915D78"/>
    <w:rsid w:val="00916270"/>
    <w:rsid w:val="009162BC"/>
    <w:rsid w:val="0091638B"/>
    <w:rsid w:val="00916451"/>
    <w:rsid w:val="009164D9"/>
    <w:rsid w:val="00916849"/>
    <w:rsid w:val="00916958"/>
    <w:rsid w:val="00916996"/>
    <w:rsid w:val="00916AF4"/>
    <w:rsid w:val="00917EA4"/>
    <w:rsid w:val="00920890"/>
    <w:rsid w:val="009208D4"/>
    <w:rsid w:val="009216D4"/>
    <w:rsid w:val="00921C57"/>
    <w:rsid w:val="0092209A"/>
    <w:rsid w:val="00922C1E"/>
    <w:rsid w:val="00924A6E"/>
    <w:rsid w:val="00924CAB"/>
    <w:rsid w:val="00925BA8"/>
    <w:rsid w:val="00926A52"/>
    <w:rsid w:val="0092722C"/>
    <w:rsid w:val="009304C7"/>
    <w:rsid w:val="0093060F"/>
    <w:rsid w:val="00930CC9"/>
    <w:rsid w:val="00930D89"/>
    <w:rsid w:val="00931FEE"/>
    <w:rsid w:val="00932767"/>
    <w:rsid w:val="009339A7"/>
    <w:rsid w:val="009341C3"/>
    <w:rsid w:val="00934A25"/>
    <w:rsid w:val="00935314"/>
    <w:rsid w:val="0093591D"/>
    <w:rsid w:val="00935E20"/>
    <w:rsid w:val="00935F46"/>
    <w:rsid w:val="00935F60"/>
    <w:rsid w:val="0093623C"/>
    <w:rsid w:val="0093657F"/>
    <w:rsid w:val="009369C4"/>
    <w:rsid w:val="00937713"/>
    <w:rsid w:val="00940021"/>
    <w:rsid w:val="00940811"/>
    <w:rsid w:val="00940B58"/>
    <w:rsid w:val="009415D8"/>
    <w:rsid w:val="00941C02"/>
    <w:rsid w:val="00941CA6"/>
    <w:rsid w:val="00941F0D"/>
    <w:rsid w:val="00941F72"/>
    <w:rsid w:val="00941F75"/>
    <w:rsid w:val="00942FFC"/>
    <w:rsid w:val="00943BCF"/>
    <w:rsid w:val="00943CFC"/>
    <w:rsid w:val="00943DC5"/>
    <w:rsid w:val="00944FAA"/>
    <w:rsid w:val="00945524"/>
    <w:rsid w:val="0094594B"/>
    <w:rsid w:val="0094599E"/>
    <w:rsid w:val="00945CA8"/>
    <w:rsid w:val="00947343"/>
    <w:rsid w:val="00947C67"/>
    <w:rsid w:val="00947E78"/>
    <w:rsid w:val="00947E98"/>
    <w:rsid w:val="00950EDE"/>
    <w:rsid w:val="0095154D"/>
    <w:rsid w:val="00951A01"/>
    <w:rsid w:val="009520F5"/>
    <w:rsid w:val="009527D2"/>
    <w:rsid w:val="00952AB6"/>
    <w:rsid w:val="00952D7B"/>
    <w:rsid w:val="00953122"/>
    <w:rsid w:val="00954528"/>
    <w:rsid w:val="00954595"/>
    <w:rsid w:val="00954A24"/>
    <w:rsid w:val="009560B7"/>
    <w:rsid w:val="00956AFA"/>
    <w:rsid w:val="009574D1"/>
    <w:rsid w:val="009604DF"/>
    <w:rsid w:val="00960A38"/>
    <w:rsid w:val="00960B69"/>
    <w:rsid w:val="00961430"/>
    <w:rsid w:val="0096152C"/>
    <w:rsid w:val="009615A4"/>
    <w:rsid w:val="00961C66"/>
    <w:rsid w:val="0096281B"/>
    <w:rsid w:val="00962D3C"/>
    <w:rsid w:val="00963620"/>
    <w:rsid w:val="009637A0"/>
    <w:rsid w:val="00963A0C"/>
    <w:rsid w:val="00963BFF"/>
    <w:rsid w:val="00963CE5"/>
    <w:rsid w:val="00963DF5"/>
    <w:rsid w:val="009641FF"/>
    <w:rsid w:val="00964521"/>
    <w:rsid w:val="00964F99"/>
    <w:rsid w:val="00965089"/>
    <w:rsid w:val="0096560B"/>
    <w:rsid w:val="00965B20"/>
    <w:rsid w:val="0096764E"/>
    <w:rsid w:val="0096799E"/>
    <w:rsid w:val="00967C64"/>
    <w:rsid w:val="00967F8A"/>
    <w:rsid w:val="009710D1"/>
    <w:rsid w:val="0097121B"/>
    <w:rsid w:val="0097144C"/>
    <w:rsid w:val="0097358E"/>
    <w:rsid w:val="00974330"/>
    <w:rsid w:val="00974696"/>
    <w:rsid w:val="00974A13"/>
    <w:rsid w:val="009751AD"/>
    <w:rsid w:val="0097558F"/>
    <w:rsid w:val="00975610"/>
    <w:rsid w:val="00975CFF"/>
    <w:rsid w:val="009764B9"/>
    <w:rsid w:val="009764DA"/>
    <w:rsid w:val="009773CC"/>
    <w:rsid w:val="0098012F"/>
    <w:rsid w:val="009802DF"/>
    <w:rsid w:val="00980513"/>
    <w:rsid w:val="00980684"/>
    <w:rsid w:val="00980BEA"/>
    <w:rsid w:val="0098113B"/>
    <w:rsid w:val="009816D2"/>
    <w:rsid w:val="0098256B"/>
    <w:rsid w:val="0098328B"/>
    <w:rsid w:val="009835AA"/>
    <w:rsid w:val="00983C72"/>
    <w:rsid w:val="00983E1B"/>
    <w:rsid w:val="00984386"/>
    <w:rsid w:val="0098454F"/>
    <w:rsid w:val="00984719"/>
    <w:rsid w:val="00984784"/>
    <w:rsid w:val="00985410"/>
    <w:rsid w:val="00985807"/>
    <w:rsid w:val="009858AC"/>
    <w:rsid w:val="00985B48"/>
    <w:rsid w:val="00985C34"/>
    <w:rsid w:val="00987FC0"/>
    <w:rsid w:val="0099025D"/>
    <w:rsid w:val="00990DA7"/>
    <w:rsid w:val="00990EBD"/>
    <w:rsid w:val="00991065"/>
    <w:rsid w:val="009910FB"/>
    <w:rsid w:val="00991604"/>
    <w:rsid w:val="00991753"/>
    <w:rsid w:val="009921D1"/>
    <w:rsid w:val="009923D3"/>
    <w:rsid w:val="009929D1"/>
    <w:rsid w:val="00992AEC"/>
    <w:rsid w:val="00992B79"/>
    <w:rsid w:val="00992C92"/>
    <w:rsid w:val="00992F25"/>
    <w:rsid w:val="00992F71"/>
    <w:rsid w:val="00993357"/>
    <w:rsid w:val="009941A2"/>
    <w:rsid w:val="009946BF"/>
    <w:rsid w:val="0099479F"/>
    <w:rsid w:val="009948EE"/>
    <w:rsid w:val="00994DBC"/>
    <w:rsid w:val="009966E9"/>
    <w:rsid w:val="00996EE7"/>
    <w:rsid w:val="009A024B"/>
    <w:rsid w:val="009A0424"/>
    <w:rsid w:val="009A05FB"/>
    <w:rsid w:val="009A09DE"/>
    <w:rsid w:val="009A0AFC"/>
    <w:rsid w:val="009A14FC"/>
    <w:rsid w:val="009A1B5A"/>
    <w:rsid w:val="009A1E24"/>
    <w:rsid w:val="009A3454"/>
    <w:rsid w:val="009A3584"/>
    <w:rsid w:val="009A3CE1"/>
    <w:rsid w:val="009A44E0"/>
    <w:rsid w:val="009A47EB"/>
    <w:rsid w:val="009A4B46"/>
    <w:rsid w:val="009A4BDA"/>
    <w:rsid w:val="009A66F3"/>
    <w:rsid w:val="009A7683"/>
    <w:rsid w:val="009A78E8"/>
    <w:rsid w:val="009B149D"/>
    <w:rsid w:val="009B17E3"/>
    <w:rsid w:val="009B191F"/>
    <w:rsid w:val="009B19B1"/>
    <w:rsid w:val="009B1BF8"/>
    <w:rsid w:val="009B1C76"/>
    <w:rsid w:val="009B20F6"/>
    <w:rsid w:val="009B2391"/>
    <w:rsid w:val="009B2D48"/>
    <w:rsid w:val="009B3462"/>
    <w:rsid w:val="009B3CB0"/>
    <w:rsid w:val="009B3D79"/>
    <w:rsid w:val="009B4412"/>
    <w:rsid w:val="009B46CB"/>
    <w:rsid w:val="009B4C0C"/>
    <w:rsid w:val="009B5684"/>
    <w:rsid w:val="009B5D8B"/>
    <w:rsid w:val="009B6726"/>
    <w:rsid w:val="009B72F7"/>
    <w:rsid w:val="009C0632"/>
    <w:rsid w:val="009C0D46"/>
    <w:rsid w:val="009C1631"/>
    <w:rsid w:val="009C1920"/>
    <w:rsid w:val="009C1DAF"/>
    <w:rsid w:val="009C2961"/>
    <w:rsid w:val="009C2E67"/>
    <w:rsid w:val="009C3181"/>
    <w:rsid w:val="009C3442"/>
    <w:rsid w:val="009C40CE"/>
    <w:rsid w:val="009C4164"/>
    <w:rsid w:val="009C4A7F"/>
    <w:rsid w:val="009C4E61"/>
    <w:rsid w:val="009C79AA"/>
    <w:rsid w:val="009C7D12"/>
    <w:rsid w:val="009D08E9"/>
    <w:rsid w:val="009D2DC1"/>
    <w:rsid w:val="009D32C1"/>
    <w:rsid w:val="009D38C7"/>
    <w:rsid w:val="009D3F31"/>
    <w:rsid w:val="009D505E"/>
    <w:rsid w:val="009D6D9A"/>
    <w:rsid w:val="009D6E3B"/>
    <w:rsid w:val="009D77DE"/>
    <w:rsid w:val="009E05D4"/>
    <w:rsid w:val="009E0882"/>
    <w:rsid w:val="009E1D28"/>
    <w:rsid w:val="009E2407"/>
    <w:rsid w:val="009E2E46"/>
    <w:rsid w:val="009E3100"/>
    <w:rsid w:val="009E3B5B"/>
    <w:rsid w:val="009E4130"/>
    <w:rsid w:val="009E486E"/>
    <w:rsid w:val="009E489C"/>
    <w:rsid w:val="009E4DDA"/>
    <w:rsid w:val="009E5046"/>
    <w:rsid w:val="009E5645"/>
    <w:rsid w:val="009E58F6"/>
    <w:rsid w:val="009E6CA7"/>
    <w:rsid w:val="009F14F4"/>
    <w:rsid w:val="009F1744"/>
    <w:rsid w:val="009F17A1"/>
    <w:rsid w:val="009F21A6"/>
    <w:rsid w:val="009F2395"/>
    <w:rsid w:val="009F2BB3"/>
    <w:rsid w:val="009F2D2B"/>
    <w:rsid w:val="009F36EE"/>
    <w:rsid w:val="009F453D"/>
    <w:rsid w:val="009F4D16"/>
    <w:rsid w:val="009F4DAA"/>
    <w:rsid w:val="009F6899"/>
    <w:rsid w:val="009F68F1"/>
    <w:rsid w:val="009F6D9C"/>
    <w:rsid w:val="009F6DC8"/>
    <w:rsid w:val="009F770C"/>
    <w:rsid w:val="009F7F80"/>
    <w:rsid w:val="00A01A6E"/>
    <w:rsid w:val="00A01AD7"/>
    <w:rsid w:val="00A01E3E"/>
    <w:rsid w:val="00A02259"/>
    <w:rsid w:val="00A02682"/>
    <w:rsid w:val="00A02684"/>
    <w:rsid w:val="00A029D8"/>
    <w:rsid w:val="00A0463A"/>
    <w:rsid w:val="00A049F4"/>
    <w:rsid w:val="00A05A24"/>
    <w:rsid w:val="00A05B28"/>
    <w:rsid w:val="00A064A0"/>
    <w:rsid w:val="00A065EC"/>
    <w:rsid w:val="00A06BE0"/>
    <w:rsid w:val="00A06ED3"/>
    <w:rsid w:val="00A07AAB"/>
    <w:rsid w:val="00A07C40"/>
    <w:rsid w:val="00A103C9"/>
    <w:rsid w:val="00A10528"/>
    <w:rsid w:val="00A105D3"/>
    <w:rsid w:val="00A10DCB"/>
    <w:rsid w:val="00A10F1C"/>
    <w:rsid w:val="00A110A1"/>
    <w:rsid w:val="00A11380"/>
    <w:rsid w:val="00A114E2"/>
    <w:rsid w:val="00A11C18"/>
    <w:rsid w:val="00A11DBA"/>
    <w:rsid w:val="00A11DBF"/>
    <w:rsid w:val="00A14223"/>
    <w:rsid w:val="00A14A58"/>
    <w:rsid w:val="00A14E41"/>
    <w:rsid w:val="00A1621A"/>
    <w:rsid w:val="00A16FEC"/>
    <w:rsid w:val="00A17367"/>
    <w:rsid w:val="00A17AAB"/>
    <w:rsid w:val="00A17DF2"/>
    <w:rsid w:val="00A20908"/>
    <w:rsid w:val="00A21262"/>
    <w:rsid w:val="00A2170A"/>
    <w:rsid w:val="00A217B5"/>
    <w:rsid w:val="00A21A12"/>
    <w:rsid w:val="00A247C5"/>
    <w:rsid w:val="00A24869"/>
    <w:rsid w:val="00A24ADE"/>
    <w:rsid w:val="00A24BC9"/>
    <w:rsid w:val="00A250D4"/>
    <w:rsid w:val="00A2521D"/>
    <w:rsid w:val="00A25A39"/>
    <w:rsid w:val="00A25A53"/>
    <w:rsid w:val="00A26160"/>
    <w:rsid w:val="00A26F71"/>
    <w:rsid w:val="00A27142"/>
    <w:rsid w:val="00A271D1"/>
    <w:rsid w:val="00A30930"/>
    <w:rsid w:val="00A30E51"/>
    <w:rsid w:val="00A31800"/>
    <w:rsid w:val="00A318B2"/>
    <w:rsid w:val="00A3262C"/>
    <w:rsid w:val="00A32EE7"/>
    <w:rsid w:val="00A333AD"/>
    <w:rsid w:val="00A33841"/>
    <w:rsid w:val="00A339A9"/>
    <w:rsid w:val="00A33FD4"/>
    <w:rsid w:val="00A34DB0"/>
    <w:rsid w:val="00A35138"/>
    <w:rsid w:val="00A351BA"/>
    <w:rsid w:val="00A35A30"/>
    <w:rsid w:val="00A360E9"/>
    <w:rsid w:val="00A3668E"/>
    <w:rsid w:val="00A3762B"/>
    <w:rsid w:val="00A37A12"/>
    <w:rsid w:val="00A40D46"/>
    <w:rsid w:val="00A42650"/>
    <w:rsid w:val="00A439DB"/>
    <w:rsid w:val="00A44057"/>
    <w:rsid w:val="00A4552B"/>
    <w:rsid w:val="00A46036"/>
    <w:rsid w:val="00A46E10"/>
    <w:rsid w:val="00A471F1"/>
    <w:rsid w:val="00A474E7"/>
    <w:rsid w:val="00A476D0"/>
    <w:rsid w:val="00A47FCE"/>
    <w:rsid w:val="00A500EC"/>
    <w:rsid w:val="00A500F3"/>
    <w:rsid w:val="00A50748"/>
    <w:rsid w:val="00A50929"/>
    <w:rsid w:val="00A510EC"/>
    <w:rsid w:val="00A51E58"/>
    <w:rsid w:val="00A52802"/>
    <w:rsid w:val="00A52A1F"/>
    <w:rsid w:val="00A52A5B"/>
    <w:rsid w:val="00A52CD2"/>
    <w:rsid w:val="00A52DAF"/>
    <w:rsid w:val="00A532AE"/>
    <w:rsid w:val="00A53AB9"/>
    <w:rsid w:val="00A53D12"/>
    <w:rsid w:val="00A53E54"/>
    <w:rsid w:val="00A54182"/>
    <w:rsid w:val="00A5433F"/>
    <w:rsid w:val="00A54E3F"/>
    <w:rsid w:val="00A563D9"/>
    <w:rsid w:val="00A571C7"/>
    <w:rsid w:val="00A578D9"/>
    <w:rsid w:val="00A57C80"/>
    <w:rsid w:val="00A6027F"/>
    <w:rsid w:val="00A602E6"/>
    <w:rsid w:val="00A60B89"/>
    <w:rsid w:val="00A610C8"/>
    <w:rsid w:val="00A61B7A"/>
    <w:rsid w:val="00A61F3F"/>
    <w:rsid w:val="00A620C0"/>
    <w:rsid w:val="00A632B6"/>
    <w:rsid w:val="00A6340B"/>
    <w:rsid w:val="00A63436"/>
    <w:rsid w:val="00A63BC4"/>
    <w:rsid w:val="00A64457"/>
    <w:rsid w:val="00A64787"/>
    <w:rsid w:val="00A6617D"/>
    <w:rsid w:val="00A66BA2"/>
    <w:rsid w:val="00A66F4D"/>
    <w:rsid w:val="00A670C5"/>
    <w:rsid w:val="00A673FB"/>
    <w:rsid w:val="00A676C8"/>
    <w:rsid w:val="00A67A21"/>
    <w:rsid w:val="00A67AD4"/>
    <w:rsid w:val="00A67B40"/>
    <w:rsid w:val="00A707AC"/>
    <w:rsid w:val="00A720CC"/>
    <w:rsid w:val="00A7214D"/>
    <w:rsid w:val="00A72258"/>
    <w:rsid w:val="00A72615"/>
    <w:rsid w:val="00A72F6C"/>
    <w:rsid w:val="00A7350E"/>
    <w:rsid w:val="00A73762"/>
    <w:rsid w:val="00A73B56"/>
    <w:rsid w:val="00A73F3B"/>
    <w:rsid w:val="00A740BD"/>
    <w:rsid w:val="00A7439D"/>
    <w:rsid w:val="00A75F9B"/>
    <w:rsid w:val="00A7771C"/>
    <w:rsid w:val="00A77808"/>
    <w:rsid w:val="00A77E86"/>
    <w:rsid w:val="00A82015"/>
    <w:rsid w:val="00A82149"/>
    <w:rsid w:val="00A82206"/>
    <w:rsid w:val="00A82E6B"/>
    <w:rsid w:val="00A83D04"/>
    <w:rsid w:val="00A85002"/>
    <w:rsid w:val="00A8569F"/>
    <w:rsid w:val="00A85778"/>
    <w:rsid w:val="00A86011"/>
    <w:rsid w:val="00A86C7D"/>
    <w:rsid w:val="00A86DC0"/>
    <w:rsid w:val="00A86FC7"/>
    <w:rsid w:val="00A87BB3"/>
    <w:rsid w:val="00A900F1"/>
    <w:rsid w:val="00A90430"/>
    <w:rsid w:val="00A9045B"/>
    <w:rsid w:val="00A904E3"/>
    <w:rsid w:val="00A907BC"/>
    <w:rsid w:val="00A908C8"/>
    <w:rsid w:val="00A90909"/>
    <w:rsid w:val="00A91170"/>
    <w:rsid w:val="00A9151B"/>
    <w:rsid w:val="00A91C64"/>
    <w:rsid w:val="00A9212F"/>
    <w:rsid w:val="00A933DD"/>
    <w:rsid w:val="00A93764"/>
    <w:rsid w:val="00A9492A"/>
    <w:rsid w:val="00A94C60"/>
    <w:rsid w:val="00A9584A"/>
    <w:rsid w:val="00A96A8C"/>
    <w:rsid w:val="00A974BC"/>
    <w:rsid w:val="00A9759C"/>
    <w:rsid w:val="00A97968"/>
    <w:rsid w:val="00AA0088"/>
    <w:rsid w:val="00AA081A"/>
    <w:rsid w:val="00AA1462"/>
    <w:rsid w:val="00AA20D3"/>
    <w:rsid w:val="00AA210E"/>
    <w:rsid w:val="00AA229B"/>
    <w:rsid w:val="00AA2576"/>
    <w:rsid w:val="00AA266C"/>
    <w:rsid w:val="00AA2AC5"/>
    <w:rsid w:val="00AA2FB1"/>
    <w:rsid w:val="00AA313A"/>
    <w:rsid w:val="00AA32AD"/>
    <w:rsid w:val="00AA394C"/>
    <w:rsid w:val="00AA3B71"/>
    <w:rsid w:val="00AA3C29"/>
    <w:rsid w:val="00AA3D46"/>
    <w:rsid w:val="00AA3F97"/>
    <w:rsid w:val="00AA4463"/>
    <w:rsid w:val="00AA4F36"/>
    <w:rsid w:val="00AA4FD1"/>
    <w:rsid w:val="00AA6160"/>
    <w:rsid w:val="00AA6339"/>
    <w:rsid w:val="00AA63A6"/>
    <w:rsid w:val="00AA6677"/>
    <w:rsid w:val="00AA6DCC"/>
    <w:rsid w:val="00AB00E8"/>
    <w:rsid w:val="00AB0BF4"/>
    <w:rsid w:val="00AB0FBE"/>
    <w:rsid w:val="00AB1195"/>
    <w:rsid w:val="00AB156E"/>
    <w:rsid w:val="00AB1646"/>
    <w:rsid w:val="00AB18AE"/>
    <w:rsid w:val="00AB1B50"/>
    <w:rsid w:val="00AB2830"/>
    <w:rsid w:val="00AB32A7"/>
    <w:rsid w:val="00AB3E0F"/>
    <w:rsid w:val="00AB3E1C"/>
    <w:rsid w:val="00AB4342"/>
    <w:rsid w:val="00AB43CD"/>
    <w:rsid w:val="00AB470B"/>
    <w:rsid w:val="00AB4B5E"/>
    <w:rsid w:val="00AB4EFE"/>
    <w:rsid w:val="00AB5B76"/>
    <w:rsid w:val="00AB65D2"/>
    <w:rsid w:val="00AB6FFA"/>
    <w:rsid w:val="00AB7D69"/>
    <w:rsid w:val="00AC05C6"/>
    <w:rsid w:val="00AC0F80"/>
    <w:rsid w:val="00AC0FBE"/>
    <w:rsid w:val="00AC13BF"/>
    <w:rsid w:val="00AC1548"/>
    <w:rsid w:val="00AC1DA2"/>
    <w:rsid w:val="00AC2FD2"/>
    <w:rsid w:val="00AC328D"/>
    <w:rsid w:val="00AC3EB6"/>
    <w:rsid w:val="00AC4973"/>
    <w:rsid w:val="00AC4CA6"/>
    <w:rsid w:val="00AC5000"/>
    <w:rsid w:val="00AC52D6"/>
    <w:rsid w:val="00AC5411"/>
    <w:rsid w:val="00AC5567"/>
    <w:rsid w:val="00AC59EA"/>
    <w:rsid w:val="00AC5BA4"/>
    <w:rsid w:val="00AC5BE4"/>
    <w:rsid w:val="00AC6314"/>
    <w:rsid w:val="00AC6748"/>
    <w:rsid w:val="00AC6BE5"/>
    <w:rsid w:val="00AC728F"/>
    <w:rsid w:val="00AD00FC"/>
    <w:rsid w:val="00AD10DC"/>
    <w:rsid w:val="00AD14B7"/>
    <w:rsid w:val="00AD1CA2"/>
    <w:rsid w:val="00AD2901"/>
    <w:rsid w:val="00AD2BD0"/>
    <w:rsid w:val="00AD2C29"/>
    <w:rsid w:val="00AD2C74"/>
    <w:rsid w:val="00AD2CE4"/>
    <w:rsid w:val="00AD338D"/>
    <w:rsid w:val="00AD3A2C"/>
    <w:rsid w:val="00AD421F"/>
    <w:rsid w:val="00AD4581"/>
    <w:rsid w:val="00AD4B96"/>
    <w:rsid w:val="00AD581B"/>
    <w:rsid w:val="00AD6D65"/>
    <w:rsid w:val="00AD6D6D"/>
    <w:rsid w:val="00AD7784"/>
    <w:rsid w:val="00AD7F97"/>
    <w:rsid w:val="00AE0927"/>
    <w:rsid w:val="00AE1939"/>
    <w:rsid w:val="00AE1AF3"/>
    <w:rsid w:val="00AE285A"/>
    <w:rsid w:val="00AE42F4"/>
    <w:rsid w:val="00AE44B8"/>
    <w:rsid w:val="00AE4DAA"/>
    <w:rsid w:val="00AE5356"/>
    <w:rsid w:val="00AE54D1"/>
    <w:rsid w:val="00AE5BC0"/>
    <w:rsid w:val="00AE5E61"/>
    <w:rsid w:val="00AE603E"/>
    <w:rsid w:val="00AE70A5"/>
    <w:rsid w:val="00AE70D3"/>
    <w:rsid w:val="00AE7189"/>
    <w:rsid w:val="00AE7A02"/>
    <w:rsid w:val="00AE7BCF"/>
    <w:rsid w:val="00AE7D43"/>
    <w:rsid w:val="00AE7E3D"/>
    <w:rsid w:val="00AE7E83"/>
    <w:rsid w:val="00AF084C"/>
    <w:rsid w:val="00AF0C6F"/>
    <w:rsid w:val="00AF0E95"/>
    <w:rsid w:val="00AF14F0"/>
    <w:rsid w:val="00AF2009"/>
    <w:rsid w:val="00AF208D"/>
    <w:rsid w:val="00AF285A"/>
    <w:rsid w:val="00AF2B35"/>
    <w:rsid w:val="00AF2CAD"/>
    <w:rsid w:val="00AF408C"/>
    <w:rsid w:val="00AF4289"/>
    <w:rsid w:val="00AF60F6"/>
    <w:rsid w:val="00AF6618"/>
    <w:rsid w:val="00AF674C"/>
    <w:rsid w:val="00AF7F8D"/>
    <w:rsid w:val="00B004A3"/>
    <w:rsid w:val="00B0074D"/>
    <w:rsid w:val="00B00B42"/>
    <w:rsid w:val="00B00E6A"/>
    <w:rsid w:val="00B00E8D"/>
    <w:rsid w:val="00B01767"/>
    <w:rsid w:val="00B01CAE"/>
    <w:rsid w:val="00B02DD8"/>
    <w:rsid w:val="00B046AD"/>
    <w:rsid w:val="00B04F99"/>
    <w:rsid w:val="00B05128"/>
    <w:rsid w:val="00B05315"/>
    <w:rsid w:val="00B0546E"/>
    <w:rsid w:val="00B05D5F"/>
    <w:rsid w:val="00B078B0"/>
    <w:rsid w:val="00B0798D"/>
    <w:rsid w:val="00B07B00"/>
    <w:rsid w:val="00B105CD"/>
    <w:rsid w:val="00B11962"/>
    <w:rsid w:val="00B121DC"/>
    <w:rsid w:val="00B125AF"/>
    <w:rsid w:val="00B12ED0"/>
    <w:rsid w:val="00B13D54"/>
    <w:rsid w:val="00B14163"/>
    <w:rsid w:val="00B1417E"/>
    <w:rsid w:val="00B14BAC"/>
    <w:rsid w:val="00B15376"/>
    <w:rsid w:val="00B15534"/>
    <w:rsid w:val="00B15F44"/>
    <w:rsid w:val="00B1649B"/>
    <w:rsid w:val="00B16C0A"/>
    <w:rsid w:val="00B17608"/>
    <w:rsid w:val="00B179DF"/>
    <w:rsid w:val="00B17EC0"/>
    <w:rsid w:val="00B17F0C"/>
    <w:rsid w:val="00B201F1"/>
    <w:rsid w:val="00B20CD1"/>
    <w:rsid w:val="00B215E7"/>
    <w:rsid w:val="00B2168B"/>
    <w:rsid w:val="00B21852"/>
    <w:rsid w:val="00B21E1E"/>
    <w:rsid w:val="00B21EC8"/>
    <w:rsid w:val="00B21F90"/>
    <w:rsid w:val="00B22386"/>
    <w:rsid w:val="00B22461"/>
    <w:rsid w:val="00B22AFF"/>
    <w:rsid w:val="00B22B82"/>
    <w:rsid w:val="00B22DFD"/>
    <w:rsid w:val="00B23088"/>
    <w:rsid w:val="00B2340E"/>
    <w:rsid w:val="00B24520"/>
    <w:rsid w:val="00B24E29"/>
    <w:rsid w:val="00B255FE"/>
    <w:rsid w:val="00B25A14"/>
    <w:rsid w:val="00B25DF7"/>
    <w:rsid w:val="00B26C41"/>
    <w:rsid w:val="00B26F25"/>
    <w:rsid w:val="00B30ABD"/>
    <w:rsid w:val="00B314E1"/>
    <w:rsid w:val="00B31D03"/>
    <w:rsid w:val="00B3225C"/>
    <w:rsid w:val="00B32731"/>
    <w:rsid w:val="00B327FA"/>
    <w:rsid w:val="00B331CF"/>
    <w:rsid w:val="00B33258"/>
    <w:rsid w:val="00B33807"/>
    <w:rsid w:val="00B33982"/>
    <w:rsid w:val="00B34766"/>
    <w:rsid w:val="00B36134"/>
    <w:rsid w:val="00B3623A"/>
    <w:rsid w:val="00B36409"/>
    <w:rsid w:val="00B366C1"/>
    <w:rsid w:val="00B36797"/>
    <w:rsid w:val="00B36E4F"/>
    <w:rsid w:val="00B37396"/>
    <w:rsid w:val="00B376F0"/>
    <w:rsid w:val="00B377B9"/>
    <w:rsid w:val="00B378D8"/>
    <w:rsid w:val="00B4110F"/>
    <w:rsid w:val="00B4156C"/>
    <w:rsid w:val="00B415BF"/>
    <w:rsid w:val="00B416BA"/>
    <w:rsid w:val="00B42399"/>
    <w:rsid w:val="00B42641"/>
    <w:rsid w:val="00B43DEB"/>
    <w:rsid w:val="00B4421B"/>
    <w:rsid w:val="00B451D1"/>
    <w:rsid w:val="00B45F53"/>
    <w:rsid w:val="00B465FD"/>
    <w:rsid w:val="00B46A4E"/>
    <w:rsid w:val="00B4701F"/>
    <w:rsid w:val="00B47ACC"/>
    <w:rsid w:val="00B51849"/>
    <w:rsid w:val="00B52029"/>
    <w:rsid w:val="00B52237"/>
    <w:rsid w:val="00B52AEB"/>
    <w:rsid w:val="00B52CBB"/>
    <w:rsid w:val="00B53293"/>
    <w:rsid w:val="00B534FC"/>
    <w:rsid w:val="00B5367B"/>
    <w:rsid w:val="00B539B2"/>
    <w:rsid w:val="00B544F0"/>
    <w:rsid w:val="00B549A0"/>
    <w:rsid w:val="00B5534F"/>
    <w:rsid w:val="00B55B27"/>
    <w:rsid w:val="00B55E02"/>
    <w:rsid w:val="00B5619C"/>
    <w:rsid w:val="00B56549"/>
    <w:rsid w:val="00B56D01"/>
    <w:rsid w:val="00B6064C"/>
    <w:rsid w:val="00B608E0"/>
    <w:rsid w:val="00B60F06"/>
    <w:rsid w:val="00B61024"/>
    <w:rsid w:val="00B6224C"/>
    <w:rsid w:val="00B62282"/>
    <w:rsid w:val="00B6355F"/>
    <w:rsid w:val="00B635E4"/>
    <w:rsid w:val="00B63C00"/>
    <w:rsid w:val="00B64211"/>
    <w:rsid w:val="00B642BE"/>
    <w:rsid w:val="00B6498B"/>
    <w:rsid w:val="00B64D1E"/>
    <w:rsid w:val="00B65132"/>
    <w:rsid w:val="00B66C4C"/>
    <w:rsid w:val="00B67A0D"/>
    <w:rsid w:val="00B70B44"/>
    <w:rsid w:val="00B71001"/>
    <w:rsid w:val="00B711A7"/>
    <w:rsid w:val="00B72AA2"/>
    <w:rsid w:val="00B73910"/>
    <w:rsid w:val="00B739AC"/>
    <w:rsid w:val="00B73B29"/>
    <w:rsid w:val="00B73B7D"/>
    <w:rsid w:val="00B74920"/>
    <w:rsid w:val="00B74FFD"/>
    <w:rsid w:val="00B76076"/>
    <w:rsid w:val="00B7675E"/>
    <w:rsid w:val="00B76CDC"/>
    <w:rsid w:val="00B77702"/>
    <w:rsid w:val="00B8057E"/>
    <w:rsid w:val="00B806D1"/>
    <w:rsid w:val="00B809AC"/>
    <w:rsid w:val="00B80B62"/>
    <w:rsid w:val="00B80C8D"/>
    <w:rsid w:val="00B80DCF"/>
    <w:rsid w:val="00B813C0"/>
    <w:rsid w:val="00B81A9F"/>
    <w:rsid w:val="00B821EF"/>
    <w:rsid w:val="00B823D0"/>
    <w:rsid w:val="00B8254F"/>
    <w:rsid w:val="00B828D0"/>
    <w:rsid w:val="00B83771"/>
    <w:rsid w:val="00B8383A"/>
    <w:rsid w:val="00B842FA"/>
    <w:rsid w:val="00B843A5"/>
    <w:rsid w:val="00B845E2"/>
    <w:rsid w:val="00B84730"/>
    <w:rsid w:val="00B84B40"/>
    <w:rsid w:val="00B84B61"/>
    <w:rsid w:val="00B854DB"/>
    <w:rsid w:val="00B854FB"/>
    <w:rsid w:val="00B8597C"/>
    <w:rsid w:val="00B867F9"/>
    <w:rsid w:val="00B90602"/>
    <w:rsid w:val="00B91BBB"/>
    <w:rsid w:val="00B920F5"/>
    <w:rsid w:val="00B9247A"/>
    <w:rsid w:val="00B926DC"/>
    <w:rsid w:val="00B92A76"/>
    <w:rsid w:val="00B934E9"/>
    <w:rsid w:val="00B93617"/>
    <w:rsid w:val="00B9361B"/>
    <w:rsid w:val="00B953AE"/>
    <w:rsid w:val="00B95739"/>
    <w:rsid w:val="00B96308"/>
    <w:rsid w:val="00B97071"/>
    <w:rsid w:val="00B97566"/>
    <w:rsid w:val="00BA00A8"/>
    <w:rsid w:val="00BA039F"/>
    <w:rsid w:val="00BA03A6"/>
    <w:rsid w:val="00BA0D10"/>
    <w:rsid w:val="00BA1458"/>
    <w:rsid w:val="00BA2467"/>
    <w:rsid w:val="00BA251F"/>
    <w:rsid w:val="00BA282C"/>
    <w:rsid w:val="00BA34B9"/>
    <w:rsid w:val="00BA364E"/>
    <w:rsid w:val="00BA4B39"/>
    <w:rsid w:val="00BA546E"/>
    <w:rsid w:val="00BA5CBD"/>
    <w:rsid w:val="00BA5EC3"/>
    <w:rsid w:val="00BA6145"/>
    <w:rsid w:val="00BA65B6"/>
    <w:rsid w:val="00BA6B41"/>
    <w:rsid w:val="00BA6B79"/>
    <w:rsid w:val="00BA7336"/>
    <w:rsid w:val="00BA7C45"/>
    <w:rsid w:val="00BB0878"/>
    <w:rsid w:val="00BB233D"/>
    <w:rsid w:val="00BB2D54"/>
    <w:rsid w:val="00BB3182"/>
    <w:rsid w:val="00BB36C7"/>
    <w:rsid w:val="00BB4885"/>
    <w:rsid w:val="00BB4CF7"/>
    <w:rsid w:val="00BB5E77"/>
    <w:rsid w:val="00BB6C1C"/>
    <w:rsid w:val="00BB7A9A"/>
    <w:rsid w:val="00BB7C9F"/>
    <w:rsid w:val="00BC0765"/>
    <w:rsid w:val="00BC1689"/>
    <w:rsid w:val="00BC21A9"/>
    <w:rsid w:val="00BC2669"/>
    <w:rsid w:val="00BC2719"/>
    <w:rsid w:val="00BC2FFD"/>
    <w:rsid w:val="00BC35CF"/>
    <w:rsid w:val="00BC361F"/>
    <w:rsid w:val="00BC41F6"/>
    <w:rsid w:val="00BC433E"/>
    <w:rsid w:val="00BC4906"/>
    <w:rsid w:val="00BC554F"/>
    <w:rsid w:val="00BC597E"/>
    <w:rsid w:val="00BC5E90"/>
    <w:rsid w:val="00BC600F"/>
    <w:rsid w:val="00BC60A1"/>
    <w:rsid w:val="00BC61CA"/>
    <w:rsid w:val="00BC63D5"/>
    <w:rsid w:val="00BC694F"/>
    <w:rsid w:val="00BC69F3"/>
    <w:rsid w:val="00BC6D03"/>
    <w:rsid w:val="00BC78A8"/>
    <w:rsid w:val="00BC7B1F"/>
    <w:rsid w:val="00BC7C97"/>
    <w:rsid w:val="00BC7D45"/>
    <w:rsid w:val="00BC7D60"/>
    <w:rsid w:val="00BD0070"/>
    <w:rsid w:val="00BD046F"/>
    <w:rsid w:val="00BD0718"/>
    <w:rsid w:val="00BD1255"/>
    <w:rsid w:val="00BD1AD8"/>
    <w:rsid w:val="00BD1C77"/>
    <w:rsid w:val="00BD2034"/>
    <w:rsid w:val="00BD298F"/>
    <w:rsid w:val="00BD2F92"/>
    <w:rsid w:val="00BD4BC5"/>
    <w:rsid w:val="00BD4C6F"/>
    <w:rsid w:val="00BD5674"/>
    <w:rsid w:val="00BD56DB"/>
    <w:rsid w:val="00BD59F8"/>
    <w:rsid w:val="00BD6127"/>
    <w:rsid w:val="00BD63A0"/>
    <w:rsid w:val="00BD6994"/>
    <w:rsid w:val="00BD6D58"/>
    <w:rsid w:val="00BD720E"/>
    <w:rsid w:val="00BD76F6"/>
    <w:rsid w:val="00BE15EB"/>
    <w:rsid w:val="00BE1C7E"/>
    <w:rsid w:val="00BE26E1"/>
    <w:rsid w:val="00BE2BAB"/>
    <w:rsid w:val="00BE2C6E"/>
    <w:rsid w:val="00BE3665"/>
    <w:rsid w:val="00BE3B61"/>
    <w:rsid w:val="00BE3CE4"/>
    <w:rsid w:val="00BE447C"/>
    <w:rsid w:val="00BE4DFF"/>
    <w:rsid w:val="00BE5030"/>
    <w:rsid w:val="00BE5687"/>
    <w:rsid w:val="00BE5B1E"/>
    <w:rsid w:val="00BE6678"/>
    <w:rsid w:val="00BE6A0B"/>
    <w:rsid w:val="00BE6C1A"/>
    <w:rsid w:val="00BE726E"/>
    <w:rsid w:val="00BE7675"/>
    <w:rsid w:val="00BF0406"/>
    <w:rsid w:val="00BF07FA"/>
    <w:rsid w:val="00BF0E9E"/>
    <w:rsid w:val="00BF1110"/>
    <w:rsid w:val="00BF1278"/>
    <w:rsid w:val="00BF1F91"/>
    <w:rsid w:val="00BF2794"/>
    <w:rsid w:val="00BF28F7"/>
    <w:rsid w:val="00BF29FA"/>
    <w:rsid w:val="00BF3E74"/>
    <w:rsid w:val="00BF3F47"/>
    <w:rsid w:val="00BF4A96"/>
    <w:rsid w:val="00BF58E6"/>
    <w:rsid w:val="00BF5C0F"/>
    <w:rsid w:val="00BF66FA"/>
    <w:rsid w:val="00C00E4E"/>
    <w:rsid w:val="00C01721"/>
    <w:rsid w:val="00C02333"/>
    <w:rsid w:val="00C02938"/>
    <w:rsid w:val="00C02ACF"/>
    <w:rsid w:val="00C03303"/>
    <w:rsid w:val="00C03616"/>
    <w:rsid w:val="00C04B29"/>
    <w:rsid w:val="00C054EB"/>
    <w:rsid w:val="00C05BB5"/>
    <w:rsid w:val="00C05F04"/>
    <w:rsid w:val="00C064A6"/>
    <w:rsid w:val="00C06DF4"/>
    <w:rsid w:val="00C07A0F"/>
    <w:rsid w:val="00C11DFF"/>
    <w:rsid w:val="00C12BCF"/>
    <w:rsid w:val="00C12EE2"/>
    <w:rsid w:val="00C14190"/>
    <w:rsid w:val="00C14789"/>
    <w:rsid w:val="00C1482C"/>
    <w:rsid w:val="00C148F2"/>
    <w:rsid w:val="00C1545B"/>
    <w:rsid w:val="00C15865"/>
    <w:rsid w:val="00C163D3"/>
    <w:rsid w:val="00C166E8"/>
    <w:rsid w:val="00C1677F"/>
    <w:rsid w:val="00C2062D"/>
    <w:rsid w:val="00C209AC"/>
    <w:rsid w:val="00C20D31"/>
    <w:rsid w:val="00C2133D"/>
    <w:rsid w:val="00C2179F"/>
    <w:rsid w:val="00C224FC"/>
    <w:rsid w:val="00C22DA3"/>
    <w:rsid w:val="00C236AA"/>
    <w:rsid w:val="00C23E81"/>
    <w:rsid w:val="00C245E2"/>
    <w:rsid w:val="00C247D5"/>
    <w:rsid w:val="00C252C9"/>
    <w:rsid w:val="00C257E9"/>
    <w:rsid w:val="00C2610C"/>
    <w:rsid w:val="00C268C6"/>
    <w:rsid w:val="00C272A3"/>
    <w:rsid w:val="00C27DC9"/>
    <w:rsid w:val="00C302DD"/>
    <w:rsid w:val="00C311D2"/>
    <w:rsid w:val="00C31573"/>
    <w:rsid w:val="00C31613"/>
    <w:rsid w:val="00C3200F"/>
    <w:rsid w:val="00C32DD0"/>
    <w:rsid w:val="00C33319"/>
    <w:rsid w:val="00C33FF2"/>
    <w:rsid w:val="00C34113"/>
    <w:rsid w:val="00C34331"/>
    <w:rsid w:val="00C343EA"/>
    <w:rsid w:val="00C34543"/>
    <w:rsid w:val="00C34776"/>
    <w:rsid w:val="00C355EE"/>
    <w:rsid w:val="00C35656"/>
    <w:rsid w:val="00C36418"/>
    <w:rsid w:val="00C3727B"/>
    <w:rsid w:val="00C37309"/>
    <w:rsid w:val="00C37A4A"/>
    <w:rsid w:val="00C40EC3"/>
    <w:rsid w:val="00C41A74"/>
    <w:rsid w:val="00C420E0"/>
    <w:rsid w:val="00C4254C"/>
    <w:rsid w:val="00C427F1"/>
    <w:rsid w:val="00C446D4"/>
    <w:rsid w:val="00C44B79"/>
    <w:rsid w:val="00C44D0C"/>
    <w:rsid w:val="00C47AC1"/>
    <w:rsid w:val="00C50030"/>
    <w:rsid w:val="00C5085E"/>
    <w:rsid w:val="00C50E2A"/>
    <w:rsid w:val="00C50E39"/>
    <w:rsid w:val="00C5160C"/>
    <w:rsid w:val="00C51B1F"/>
    <w:rsid w:val="00C52716"/>
    <w:rsid w:val="00C52BD9"/>
    <w:rsid w:val="00C53066"/>
    <w:rsid w:val="00C531FB"/>
    <w:rsid w:val="00C53B71"/>
    <w:rsid w:val="00C53EA4"/>
    <w:rsid w:val="00C549B7"/>
    <w:rsid w:val="00C55392"/>
    <w:rsid w:val="00C5569A"/>
    <w:rsid w:val="00C55BAF"/>
    <w:rsid w:val="00C55F30"/>
    <w:rsid w:val="00C56E40"/>
    <w:rsid w:val="00C5776B"/>
    <w:rsid w:val="00C57943"/>
    <w:rsid w:val="00C6010D"/>
    <w:rsid w:val="00C6083A"/>
    <w:rsid w:val="00C6118D"/>
    <w:rsid w:val="00C61846"/>
    <w:rsid w:val="00C62813"/>
    <w:rsid w:val="00C62D3E"/>
    <w:rsid w:val="00C62E8C"/>
    <w:rsid w:val="00C635B6"/>
    <w:rsid w:val="00C63728"/>
    <w:rsid w:val="00C63888"/>
    <w:rsid w:val="00C639AC"/>
    <w:rsid w:val="00C63F66"/>
    <w:rsid w:val="00C6430C"/>
    <w:rsid w:val="00C64D9F"/>
    <w:rsid w:val="00C65E9F"/>
    <w:rsid w:val="00C66AF2"/>
    <w:rsid w:val="00C66BDA"/>
    <w:rsid w:val="00C66D1A"/>
    <w:rsid w:val="00C66FC7"/>
    <w:rsid w:val="00C672E8"/>
    <w:rsid w:val="00C67379"/>
    <w:rsid w:val="00C678E3"/>
    <w:rsid w:val="00C708A3"/>
    <w:rsid w:val="00C70C5F"/>
    <w:rsid w:val="00C71933"/>
    <w:rsid w:val="00C72450"/>
    <w:rsid w:val="00C749C6"/>
    <w:rsid w:val="00C764E8"/>
    <w:rsid w:val="00C7744F"/>
    <w:rsid w:val="00C80860"/>
    <w:rsid w:val="00C8229E"/>
    <w:rsid w:val="00C8295C"/>
    <w:rsid w:val="00C82A40"/>
    <w:rsid w:val="00C82EC8"/>
    <w:rsid w:val="00C8334B"/>
    <w:rsid w:val="00C84600"/>
    <w:rsid w:val="00C8466D"/>
    <w:rsid w:val="00C85669"/>
    <w:rsid w:val="00C8615D"/>
    <w:rsid w:val="00C86AF1"/>
    <w:rsid w:val="00C87021"/>
    <w:rsid w:val="00C878E4"/>
    <w:rsid w:val="00C90C06"/>
    <w:rsid w:val="00C91014"/>
    <w:rsid w:val="00C911AD"/>
    <w:rsid w:val="00C91501"/>
    <w:rsid w:val="00C92C1C"/>
    <w:rsid w:val="00C92F25"/>
    <w:rsid w:val="00C93308"/>
    <w:rsid w:val="00C93622"/>
    <w:rsid w:val="00C93BE0"/>
    <w:rsid w:val="00C953F5"/>
    <w:rsid w:val="00C962CD"/>
    <w:rsid w:val="00C966D4"/>
    <w:rsid w:val="00C970EF"/>
    <w:rsid w:val="00CA0FE0"/>
    <w:rsid w:val="00CA154B"/>
    <w:rsid w:val="00CA3545"/>
    <w:rsid w:val="00CA3E3C"/>
    <w:rsid w:val="00CA485F"/>
    <w:rsid w:val="00CA4970"/>
    <w:rsid w:val="00CA6885"/>
    <w:rsid w:val="00CA6DF8"/>
    <w:rsid w:val="00CA6E5C"/>
    <w:rsid w:val="00CA7A83"/>
    <w:rsid w:val="00CB03F9"/>
    <w:rsid w:val="00CB1485"/>
    <w:rsid w:val="00CB1D97"/>
    <w:rsid w:val="00CB2EC2"/>
    <w:rsid w:val="00CB3060"/>
    <w:rsid w:val="00CB3407"/>
    <w:rsid w:val="00CB3A6A"/>
    <w:rsid w:val="00CB3BFF"/>
    <w:rsid w:val="00CB47BA"/>
    <w:rsid w:val="00CB4E89"/>
    <w:rsid w:val="00CB5926"/>
    <w:rsid w:val="00CB5A90"/>
    <w:rsid w:val="00CB649D"/>
    <w:rsid w:val="00CB66CF"/>
    <w:rsid w:val="00CB7465"/>
    <w:rsid w:val="00CB76A1"/>
    <w:rsid w:val="00CB7C11"/>
    <w:rsid w:val="00CB7CDC"/>
    <w:rsid w:val="00CB7E0B"/>
    <w:rsid w:val="00CC0FF3"/>
    <w:rsid w:val="00CC122A"/>
    <w:rsid w:val="00CC13B7"/>
    <w:rsid w:val="00CC17F3"/>
    <w:rsid w:val="00CC24B5"/>
    <w:rsid w:val="00CC24C3"/>
    <w:rsid w:val="00CC26B6"/>
    <w:rsid w:val="00CC2C4F"/>
    <w:rsid w:val="00CC2DCF"/>
    <w:rsid w:val="00CC2F3E"/>
    <w:rsid w:val="00CC34B1"/>
    <w:rsid w:val="00CC36D2"/>
    <w:rsid w:val="00CC469C"/>
    <w:rsid w:val="00CC55D0"/>
    <w:rsid w:val="00CC5891"/>
    <w:rsid w:val="00CC63FC"/>
    <w:rsid w:val="00CC731F"/>
    <w:rsid w:val="00CC7B52"/>
    <w:rsid w:val="00CC7C1B"/>
    <w:rsid w:val="00CD02F5"/>
    <w:rsid w:val="00CD0587"/>
    <w:rsid w:val="00CD074E"/>
    <w:rsid w:val="00CD1EE8"/>
    <w:rsid w:val="00CD23B4"/>
    <w:rsid w:val="00CD27E6"/>
    <w:rsid w:val="00CD2F1C"/>
    <w:rsid w:val="00CD3819"/>
    <w:rsid w:val="00CD3C2D"/>
    <w:rsid w:val="00CD41AE"/>
    <w:rsid w:val="00CD4458"/>
    <w:rsid w:val="00CD4AAE"/>
    <w:rsid w:val="00CD4D74"/>
    <w:rsid w:val="00CD5AF7"/>
    <w:rsid w:val="00CD70B4"/>
    <w:rsid w:val="00CD7BFB"/>
    <w:rsid w:val="00CE0DD9"/>
    <w:rsid w:val="00CE14B7"/>
    <w:rsid w:val="00CE1993"/>
    <w:rsid w:val="00CE1D41"/>
    <w:rsid w:val="00CE2A43"/>
    <w:rsid w:val="00CE3200"/>
    <w:rsid w:val="00CE3D22"/>
    <w:rsid w:val="00CE470C"/>
    <w:rsid w:val="00CE4898"/>
    <w:rsid w:val="00CE4D67"/>
    <w:rsid w:val="00CE4EFF"/>
    <w:rsid w:val="00CE4F6A"/>
    <w:rsid w:val="00CE5B71"/>
    <w:rsid w:val="00CE5DD6"/>
    <w:rsid w:val="00CE5E6F"/>
    <w:rsid w:val="00CE6071"/>
    <w:rsid w:val="00CE65D9"/>
    <w:rsid w:val="00CE7688"/>
    <w:rsid w:val="00CE7A1E"/>
    <w:rsid w:val="00CE7A6C"/>
    <w:rsid w:val="00CF1B99"/>
    <w:rsid w:val="00CF1CDB"/>
    <w:rsid w:val="00CF3D08"/>
    <w:rsid w:val="00CF4261"/>
    <w:rsid w:val="00CF4388"/>
    <w:rsid w:val="00CF5B31"/>
    <w:rsid w:val="00CF5E6B"/>
    <w:rsid w:val="00CF76B2"/>
    <w:rsid w:val="00D00476"/>
    <w:rsid w:val="00D01142"/>
    <w:rsid w:val="00D01938"/>
    <w:rsid w:val="00D03AD9"/>
    <w:rsid w:val="00D03C6F"/>
    <w:rsid w:val="00D042B2"/>
    <w:rsid w:val="00D0547F"/>
    <w:rsid w:val="00D05F95"/>
    <w:rsid w:val="00D06D95"/>
    <w:rsid w:val="00D07249"/>
    <w:rsid w:val="00D104F9"/>
    <w:rsid w:val="00D10846"/>
    <w:rsid w:val="00D10EDC"/>
    <w:rsid w:val="00D129D1"/>
    <w:rsid w:val="00D13E61"/>
    <w:rsid w:val="00D143D8"/>
    <w:rsid w:val="00D1511A"/>
    <w:rsid w:val="00D151C4"/>
    <w:rsid w:val="00D1532D"/>
    <w:rsid w:val="00D156DD"/>
    <w:rsid w:val="00D17396"/>
    <w:rsid w:val="00D20935"/>
    <w:rsid w:val="00D2163B"/>
    <w:rsid w:val="00D21BEE"/>
    <w:rsid w:val="00D221D3"/>
    <w:rsid w:val="00D221F2"/>
    <w:rsid w:val="00D22370"/>
    <w:rsid w:val="00D22574"/>
    <w:rsid w:val="00D23E0C"/>
    <w:rsid w:val="00D25381"/>
    <w:rsid w:val="00D256EF"/>
    <w:rsid w:val="00D25D9E"/>
    <w:rsid w:val="00D266E1"/>
    <w:rsid w:val="00D26A2C"/>
    <w:rsid w:val="00D26D58"/>
    <w:rsid w:val="00D27F04"/>
    <w:rsid w:val="00D30F23"/>
    <w:rsid w:val="00D310A4"/>
    <w:rsid w:val="00D318FF"/>
    <w:rsid w:val="00D31954"/>
    <w:rsid w:val="00D31B73"/>
    <w:rsid w:val="00D32110"/>
    <w:rsid w:val="00D324DB"/>
    <w:rsid w:val="00D326DD"/>
    <w:rsid w:val="00D32FDC"/>
    <w:rsid w:val="00D344B5"/>
    <w:rsid w:val="00D346A9"/>
    <w:rsid w:val="00D3484A"/>
    <w:rsid w:val="00D34B7E"/>
    <w:rsid w:val="00D35016"/>
    <w:rsid w:val="00D3562D"/>
    <w:rsid w:val="00D35632"/>
    <w:rsid w:val="00D35794"/>
    <w:rsid w:val="00D35AAF"/>
    <w:rsid w:val="00D35EC3"/>
    <w:rsid w:val="00D40277"/>
    <w:rsid w:val="00D41A60"/>
    <w:rsid w:val="00D42E5D"/>
    <w:rsid w:val="00D42EBA"/>
    <w:rsid w:val="00D42F6E"/>
    <w:rsid w:val="00D4371A"/>
    <w:rsid w:val="00D4391E"/>
    <w:rsid w:val="00D443A8"/>
    <w:rsid w:val="00D4456E"/>
    <w:rsid w:val="00D45A90"/>
    <w:rsid w:val="00D45FBF"/>
    <w:rsid w:val="00D461ED"/>
    <w:rsid w:val="00D466DE"/>
    <w:rsid w:val="00D4693B"/>
    <w:rsid w:val="00D4740B"/>
    <w:rsid w:val="00D4741F"/>
    <w:rsid w:val="00D47BBE"/>
    <w:rsid w:val="00D506D8"/>
    <w:rsid w:val="00D53292"/>
    <w:rsid w:val="00D536BF"/>
    <w:rsid w:val="00D53CCD"/>
    <w:rsid w:val="00D54BEC"/>
    <w:rsid w:val="00D554EC"/>
    <w:rsid w:val="00D556B4"/>
    <w:rsid w:val="00D559FE"/>
    <w:rsid w:val="00D56590"/>
    <w:rsid w:val="00D56CE9"/>
    <w:rsid w:val="00D56D78"/>
    <w:rsid w:val="00D56E0F"/>
    <w:rsid w:val="00D579E9"/>
    <w:rsid w:val="00D57E4A"/>
    <w:rsid w:val="00D60356"/>
    <w:rsid w:val="00D60A17"/>
    <w:rsid w:val="00D60EBA"/>
    <w:rsid w:val="00D61346"/>
    <w:rsid w:val="00D61385"/>
    <w:rsid w:val="00D616C1"/>
    <w:rsid w:val="00D61A04"/>
    <w:rsid w:val="00D61E42"/>
    <w:rsid w:val="00D620A6"/>
    <w:rsid w:val="00D620D6"/>
    <w:rsid w:val="00D622DC"/>
    <w:rsid w:val="00D628B5"/>
    <w:rsid w:val="00D62DCB"/>
    <w:rsid w:val="00D630B0"/>
    <w:rsid w:val="00D63344"/>
    <w:rsid w:val="00D63773"/>
    <w:rsid w:val="00D6383A"/>
    <w:rsid w:val="00D638C4"/>
    <w:rsid w:val="00D63DF2"/>
    <w:rsid w:val="00D6405A"/>
    <w:rsid w:val="00D6489B"/>
    <w:rsid w:val="00D648B6"/>
    <w:rsid w:val="00D6512B"/>
    <w:rsid w:val="00D6585A"/>
    <w:rsid w:val="00D65FD7"/>
    <w:rsid w:val="00D660D0"/>
    <w:rsid w:val="00D668AC"/>
    <w:rsid w:val="00D66F04"/>
    <w:rsid w:val="00D67246"/>
    <w:rsid w:val="00D67AC6"/>
    <w:rsid w:val="00D67C71"/>
    <w:rsid w:val="00D67F4C"/>
    <w:rsid w:val="00D7014F"/>
    <w:rsid w:val="00D702E7"/>
    <w:rsid w:val="00D70C7F"/>
    <w:rsid w:val="00D72565"/>
    <w:rsid w:val="00D7262A"/>
    <w:rsid w:val="00D72D91"/>
    <w:rsid w:val="00D73622"/>
    <w:rsid w:val="00D73970"/>
    <w:rsid w:val="00D74154"/>
    <w:rsid w:val="00D74A3A"/>
    <w:rsid w:val="00D74B32"/>
    <w:rsid w:val="00D74E5C"/>
    <w:rsid w:val="00D767BC"/>
    <w:rsid w:val="00D76DF7"/>
    <w:rsid w:val="00D777A7"/>
    <w:rsid w:val="00D77C90"/>
    <w:rsid w:val="00D77D29"/>
    <w:rsid w:val="00D80A17"/>
    <w:rsid w:val="00D80D7E"/>
    <w:rsid w:val="00D8156B"/>
    <w:rsid w:val="00D81BE6"/>
    <w:rsid w:val="00D81EB9"/>
    <w:rsid w:val="00D81EE2"/>
    <w:rsid w:val="00D8210F"/>
    <w:rsid w:val="00D82183"/>
    <w:rsid w:val="00D825AB"/>
    <w:rsid w:val="00D82BF6"/>
    <w:rsid w:val="00D83212"/>
    <w:rsid w:val="00D8326B"/>
    <w:rsid w:val="00D83DCB"/>
    <w:rsid w:val="00D840A2"/>
    <w:rsid w:val="00D846CD"/>
    <w:rsid w:val="00D8498A"/>
    <w:rsid w:val="00D84C61"/>
    <w:rsid w:val="00D85060"/>
    <w:rsid w:val="00D8619E"/>
    <w:rsid w:val="00D8759F"/>
    <w:rsid w:val="00D87D85"/>
    <w:rsid w:val="00D87ECA"/>
    <w:rsid w:val="00D90E84"/>
    <w:rsid w:val="00D918C4"/>
    <w:rsid w:val="00D921E2"/>
    <w:rsid w:val="00D92A8E"/>
    <w:rsid w:val="00D92B74"/>
    <w:rsid w:val="00D92E21"/>
    <w:rsid w:val="00D9546D"/>
    <w:rsid w:val="00D96309"/>
    <w:rsid w:val="00D96D45"/>
    <w:rsid w:val="00D972D1"/>
    <w:rsid w:val="00D979C0"/>
    <w:rsid w:val="00DA0B65"/>
    <w:rsid w:val="00DA0B8B"/>
    <w:rsid w:val="00DA1D7C"/>
    <w:rsid w:val="00DA2323"/>
    <w:rsid w:val="00DA2779"/>
    <w:rsid w:val="00DA2864"/>
    <w:rsid w:val="00DA2998"/>
    <w:rsid w:val="00DA2EB5"/>
    <w:rsid w:val="00DA3977"/>
    <w:rsid w:val="00DA436F"/>
    <w:rsid w:val="00DA4714"/>
    <w:rsid w:val="00DA4A1D"/>
    <w:rsid w:val="00DA4F9C"/>
    <w:rsid w:val="00DA55E3"/>
    <w:rsid w:val="00DA5852"/>
    <w:rsid w:val="00DA6660"/>
    <w:rsid w:val="00DA74AF"/>
    <w:rsid w:val="00DA7A4A"/>
    <w:rsid w:val="00DA7E9B"/>
    <w:rsid w:val="00DB1098"/>
    <w:rsid w:val="00DB23D9"/>
    <w:rsid w:val="00DB2DE9"/>
    <w:rsid w:val="00DB2EB9"/>
    <w:rsid w:val="00DB38E3"/>
    <w:rsid w:val="00DB3ABD"/>
    <w:rsid w:val="00DB3B1B"/>
    <w:rsid w:val="00DB3CCA"/>
    <w:rsid w:val="00DB4053"/>
    <w:rsid w:val="00DB43BA"/>
    <w:rsid w:val="00DB4E36"/>
    <w:rsid w:val="00DB57D2"/>
    <w:rsid w:val="00DB5CCD"/>
    <w:rsid w:val="00DB63C9"/>
    <w:rsid w:val="00DB6426"/>
    <w:rsid w:val="00DB669F"/>
    <w:rsid w:val="00DB696F"/>
    <w:rsid w:val="00DB6BD9"/>
    <w:rsid w:val="00DB7296"/>
    <w:rsid w:val="00DB7EAC"/>
    <w:rsid w:val="00DC06EE"/>
    <w:rsid w:val="00DC090D"/>
    <w:rsid w:val="00DC0DB3"/>
    <w:rsid w:val="00DC0DE4"/>
    <w:rsid w:val="00DC16CF"/>
    <w:rsid w:val="00DC1A18"/>
    <w:rsid w:val="00DC2152"/>
    <w:rsid w:val="00DC21FE"/>
    <w:rsid w:val="00DC2AA3"/>
    <w:rsid w:val="00DC32D5"/>
    <w:rsid w:val="00DC351E"/>
    <w:rsid w:val="00DC4093"/>
    <w:rsid w:val="00DC5353"/>
    <w:rsid w:val="00DC57EE"/>
    <w:rsid w:val="00DC5D55"/>
    <w:rsid w:val="00DC5EB6"/>
    <w:rsid w:val="00DC6816"/>
    <w:rsid w:val="00DC6AB7"/>
    <w:rsid w:val="00DC6CC2"/>
    <w:rsid w:val="00DD01A0"/>
    <w:rsid w:val="00DD043F"/>
    <w:rsid w:val="00DD0514"/>
    <w:rsid w:val="00DD0AC6"/>
    <w:rsid w:val="00DD0B83"/>
    <w:rsid w:val="00DD137B"/>
    <w:rsid w:val="00DD144A"/>
    <w:rsid w:val="00DD1B23"/>
    <w:rsid w:val="00DD1B59"/>
    <w:rsid w:val="00DD22EC"/>
    <w:rsid w:val="00DD2D70"/>
    <w:rsid w:val="00DD2F35"/>
    <w:rsid w:val="00DD300C"/>
    <w:rsid w:val="00DD3D53"/>
    <w:rsid w:val="00DD4122"/>
    <w:rsid w:val="00DD471C"/>
    <w:rsid w:val="00DD4C56"/>
    <w:rsid w:val="00DD5440"/>
    <w:rsid w:val="00DD66DE"/>
    <w:rsid w:val="00DD6ED1"/>
    <w:rsid w:val="00DD6F84"/>
    <w:rsid w:val="00DD6FE6"/>
    <w:rsid w:val="00DE00ED"/>
    <w:rsid w:val="00DE0339"/>
    <w:rsid w:val="00DE0D30"/>
    <w:rsid w:val="00DE1574"/>
    <w:rsid w:val="00DE1633"/>
    <w:rsid w:val="00DE1D6F"/>
    <w:rsid w:val="00DE2104"/>
    <w:rsid w:val="00DE27D2"/>
    <w:rsid w:val="00DE2DE3"/>
    <w:rsid w:val="00DE3287"/>
    <w:rsid w:val="00DE37F3"/>
    <w:rsid w:val="00DE409D"/>
    <w:rsid w:val="00DE4C06"/>
    <w:rsid w:val="00DE5A57"/>
    <w:rsid w:val="00DE5A7C"/>
    <w:rsid w:val="00DE62AE"/>
    <w:rsid w:val="00DE64A8"/>
    <w:rsid w:val="00DE66C7"/>
    <w:rsid w:val="00DE7B6D"/>
    <w:rsid w:val="00DE7EC2"/>
    <w:rsid w:val="00DF073C"/>
    <w:rsid w:val="00DF084E"/>
    <w:rsid w:val="00DF0CCC"/>
    <w:rsid w:val="00DF10A6"/>
    <w:rsid w:val="00DF1D1A"/>
    <w:rsid w:val="00DF2129"/>
    <w:rsid w:val="00DF249C"/>
    <w:rsid w:val="00DF347C"/>
    <w:rsid w:val="00DF3E21"/>
    <w:rsid w:val="00DF4336"/>
    <w:rsid w:val="00DF4851"/>
    <w:rsid w:val="00DF4E20"/>
    <w:rsid w:val="00DF5523"/>
    <w:rsid w:val="00DF5CDE"/>
    <w:rsid w:val="00DF611A"/>
    <w:rsid w:val="00DF6224"/>
    <w:rsid w:val="00DF64DF"/>
    <w:rsid w:val="00DF6852"/>
    <w:rsid w:val="00DF6D71"/>
    <w:rsid w:val="00DF7E2C"/>
    <w:rsid w:val="00E00070"/>
    <w:rsid w:val="00E00D34"/>
    <w:rsid w:val="00E011CF"/>
    <w:rsid w:val="00E0259B"/>
    <w:rsid w:val="00E03889"/>
    <w:rsid w:val="00E038C1"/>
    <w:rsid w:val="00E0441A"/>
    <w:rsid w:val="00E04D9E"/>
    <w:rsid w:val="00E05765"/>
    <w:rsid w:val="00E05A81"/>
    <w:rsid w:val="00E0627B"/>
    <w:rsid w:val="00E07246"/>
    <w:rsid w:val="00E0732D"/>
    <w:rsid w:val="00E07501"/>
    <w:rsid w:val="00E0753B"/>
    <w:rsid w:val="00E076BF"/>
    <w:rsid w:val="00E100D1"/>
    <w:rsid w:val="00E102A2"/>
    <w:rsid w:val="00E105B4"/>
    <w:rsid w:val="00E10EC8"/>
    <w:rsid w:val="00E12516"/>
    <w:rsid w:val="00E128AA"/>
    <w:rsid w:val="00E12CCD"/>
    <w:rsid w:val="00E13291"/>
    <w:rsid w:val="00E133A4"/>
    <w:rsid w:val="00E13A5C"/>
    <w:rsid w:val="00E13B81"/>
    <w:rsid w:val="00E13DD9"/>
    <w:rsid w:val="00E13E7D"/>
    <w:rsid w:val="00E13FC2"/>
    <w:rsid w:val="00E14A59"/>
    <w:rsid w:val="00E15F22"/>
    <w:rsid w:val="00E15FF2"/>
    <w:rsid w:val="00E1622B"/>
    <w:rsid w:val="00E16279"/>
    <w:rsid w:val="00E16A0E"/>
    <w:rsid w:val="00E16C06"/>
    <w:rsid w:val="00E17252"/>
    <w:rsid w:val="00E1731A"/>
    <w:rsid w:val="00E176A0"/>
    <w:rsid w:val="00E17F7A"/>
    <w:rsid w:val="00E20E91"/>
    <w:rsid w:val="00E21DCB"/>
    <w:rsid w:val="00E22988"/>
    <w:rsid w:val="00E22B9E"/>
    <w:rsid w:val="00E23312"/>
    <w:rsid w:val="00E23486"/>
    <w:rsid w:val="00E23CA9"/>
    <w:rsid w:val="00E24CCE"/>
    <w:rsid w:val="00E24E62"/>
    <w:rsid w:val="00E25214"/>
    <w:rsid w:val="00E26C59"/>
    <w:rsid w:val="00E26C7B"/>
    <w:rsid w:val="00E27536"/>
    <w:rsid w:val="00E30DF2"/>
    <w:rsid w:val="00E30FA5"/>
    <w:rsid w:val="00E318F0"/>
    <w:rsid w:val="00E31B5F"/>
    <w:rsid w:val="00E32A80"/>
    <w:rsid w:val="00E32B4D"/>
    <w:rsid w:val="00E343B9"/>
    <w:rsid w:val="00E354D0"/>
    <w:rsid w:val="00E3566F"/>
    <w:rsid w:val="00E35BB1"/>
    <w:rsid w:val="00E35BB6"/>
    <w:rsid w:val="00E35F04"/>
    <w:rsid w:val="00E36960"/>
    <w:rsid w:val="00E36DE4"/>
    <w:rsid w:val="00E410DB"/>
    <w:rsid w:val="00E411E8"/>
    <w:rsid w:val="00E41B52"/>
    <w:rsid w:val="00E4220A"/>
    <w:rsid w:val="00E428CD"/>
    <w:rsid w:val="00E43021"/>
    <w:rsid w:val="00E43314"/>
    <w:rsid w:val="00E4363C"/>
    <w:rsid w:val="00E43B93"/>
    <w:rsid w:val="00E44C31"/>
    <w:rsid w:val="00E44F1A"/>
    <w:rsid w:val="00E46563"/>
    <w:rsid w:val="00E46BF4"/>
    <w:rsid w:val="00E46E15"/>
    <w:rsid w:val="00E4739F"/>
    <w:rsid w:val="00E47757"/>
    <w:rsid w:val="00E47EC7"/>
    <w:rsid w:val="00E51B69"/>
    <w:rsid w:val="00E51BD5"/>
    <w:rsid w:val="00E51C69"/>
    <w:rsid w:val="00E52421"/>
    <w:rsid w:val="00E52BB1"/>
    <w:rsid w:val="00E52E4E"/>
    <w:rsid w:val="00E53027"/>
    <w:rsid w:val="00E53215"/>
    <w:rsid w:val="00E5344D"/>
    <w:rsid w:val="00E5555D"/>
    <w:rsid w:val="00E55E54"/>
    <w:rsid w:val="00E56419"/>
    <w:rsid w:val="00E56F96"/>
    <w:rsid w:val="00E571E5"/>
    <w:rsid w:val="00E57727"/>
    <w:rsid w:val="00E57BCB"/>
    <w:rsid w:val="00E57DF9"/>
    <w:rsid w:val="00E603B8"/>
    <w:rsid w:val="00E6249F"/>
    <w:rsid w:val="00E63829"/>
    <w:rsid w:val="00E63F4E"/>
    <w:rsid w:val="00E64565"/>
    <w:rsid w:val="00E64C8E"/>
    <w:rsid w:val="00E64DC6"/>
    <w:rsid w:val="00E6500B"/>
    <w:rsid w:val="00E6508D"/>
    <w:rsid w:val="00E65862"/>
    <w:rsid w:val="00E6591E"/>
    <w:rsid w:val="00E669C5"/>
    <w:rsid w:val="00E66B7C"/>
    <w:rsid w:val="00E670DD"/>
    <w:rsid w:val="00E674DB"/>
    <w:rsid w:val="00E6777D"/>
    <w:rsid w:val="00E703B4"/>
    <w:rsid w:val="00E70FD0"/>
    <w:rsid w:val="00E7161D"/>
    <w:rsid w:val="00E7187D"/>
    <w:rsid w:val="00E71ACA"/>
    <w:rsid w:val="00E7324B"/>
    <w:rsid w:val="00E745E4"/>
    <w:rsid w:val="00E759AE"/>
    <w:rsid w:val="00E75E3B"/>
    <w:rsid w:val="00E76832"/>
    <w:rsid w:val="00E77235"/>
    <w:rsid w:val="00E779C8"/>
    <w:rsid w:val="00E80FF4"/>
    <w:rsid w:val="00E813CB"/>
    <w:rsid w:val="00E81760"/>
    <w:rsid w:val="00E81ACF"/>
    <w:rsid w:val="00E82223"/>
    <w:rsid w:val="00E824F5"/>
    <w:rsid w:val="00E82721"/>
    <w:rsid w:val="00E83341"/>
    <w:rsid w:val="00E83D50"/>
    <w:rsid w:val="00E84045"/>
    <w:rsid w:val="00E84CF9"/>
    <w:rsid w:val="00E84E0C"/>
    <w:rsid w:val="00E854D0"/>
    <w:rsid w:val="00E85601"/>
    <w:rsid w:val="00E85E98"/>
    <w:rsid w:val="00E86342"/>
    <w:rsid w:val="00E8643A"/>
    <w:rsid w:val="00E868E8"/>
    <w:rsid w:val="00E90372"/>
    <w:rsid w:val="00E9060C"/>
    <w:rsid w:val="00E90A04"/>
    <w:rsid w:val="00E912C2"/>
    <w:rsid w:val="00E91FCF"/>
    <w:rsid w:val="00E92324"/>
    <w:rsid w:val="00E92369"/>
    <w:rsid w:val="00E936AC"/>
    <w:rsid w:val="00E93E5D"/>
    <w:rsid w:val="00E9419E"/>
    <w:rsid w:val="00E94454"/>
    <w:rsid w:val="00E944AE"/>
    <w:rsid w:val="00E94C97"/>
    <w:rsid w:val="00E95461"/>
    <w:rsid w:val="00E9699A"/>
    <w:rsid w:val="00E9768D"/>
    <w:rsid w:val="00E978B5"/>
    <w:rsid w:val="00E9792B"/>
    <w:rsid w:val="00E97B9B"/>
    <w:rsid w:val="00EA0567"/>
    <w:rsid w:val="00EA070C"/>
    <w:rsid w:val="00EA102A"/>
    <w:rsid w:val="00EA2530"/>
    <w:rsid w:val="00EA2673"/>
    <w:rsid w:val="00EA2680"/>
    <w:rsid w:val="00EA274D"/>
    <w:rsid w:val="00EA2F33"/>
    <w:rsid w:val="00EA33F8"/>
    <w:rsid w:val="00EA3E08"/>
    <w:rsid w:val="00EA4000"/>
    <w:rsid w:val="00EA426E"/>
    <w:rsid w:val="00EA4BAF"/>
    <w:rsid w:val="00EA6211"/>
    <w:rsid w:val="00EA6E6E"/>
    <w:rsid w:val="00EA71C7"/>
    <w:rsid w:val="00EA76EE"/>
    <w:rsid w:val="00EA7BE4"/>
    <w:rsid w:val="00EB02AF"/>
    <w:rsid w:val="00EB072E"/>
    <w:rsid w:val="00EB0E28"/>
    <w:rsid w:val="00EB1028"/>
    <w:rsid w:val="00EB1185"/>
    <w:rsid w:val="00EB1AF0"/>
    <w:rsid w:val="00EB2713"/>
    <w:rsid w:val="00EB31FE"/>
    <w:rsid w:val="00EB334D"/>
    <w:rsid w:val="00EB387A"/>
    <w:rsid w:val="00EB3BF6"/>
    <w:rsid w:val="00EB4050"/>
    <w:rsid w:val="00EB58D9"/>
    <w:rsid w:val="00EB5CDC"/>
    <w:rsid w:val="00EB5D5B"/>
    <w:rsid w:val="00EB6AA4"/>
    <w:rsid w:val="00EB7CE1"/>
    <w:rsid w:val="00EC002A"/>
    <w:rsid w:val="00EC036C"/>
    <w:rsid w:val="00EC03FB"/>
    <w:rsid w:val="00EC0C07"/>
    <w:rsid w:val="00EC1928"/>
    <w:rsid w:val="00EC2693"/>
    <w:rsid w:val="00EC39EE"/>
    <w:rsid w:val="00EC4077"/>
    <w:rsid w:val="00EC453C"/>
    <w:rsid w:val="00EC4601"/>
    <w:rsid w:val="00EC4A8F"/>
    <w:rsid w:val="00EC5385"/>
    <w:rsid w:val="00EC5548"/>
    <w:rsid w:val="00EC56F0"/>
    <w:rsid w:val="00EC5B15"/>
    <w:rsid w:val="00EC6320"/>
    <w:rsid w:val="00EC641B"/>
    <w:rsid w:val="00EC667F"/>
    <w:rsid w:val="00EC6949"/>
    <w:rsid w:val="00EC73BB"/>
    <w:rsid w:val="00EC740C"/>
    <w:rsid w:val="00EC74FE"/>
    <w:rsid w:val="00ED0842"/>
    <w:rsid w:val="00ED1142"/>
    <w:rsid w:val="00ED1442"/>
    <w:rsid w:val="00ED1457"/>
    <w:rsid w:val="00ED16C4"/>
    <w:rsid w:val="00ED2315"/>
    <w:rsid w:val="00ED35DC"/>
    <w:rsid w:val="00ED41A8"/>
    <w:rsid w:val="00ED4236"/>
    <w:rsid w:val="00ED46EC"/>
    <w:rsid w:val="00ED4F1A"/>
    <w:rsid w:val="00ED5358"/>
    <w:rsid w:val="00ED5B08"/>
    <w:rsid w:val="00ED62B3"/>
    <w:rsid w:val="00ED78E8"/>
    <w:rsid w:val="00EE0271"/>
    <w:rsid w:val="00EE0C5D"/>
    <w:rsid w:val="00EE104A"/>
    <w:rsid w:val="00EE158C"/>
    <w:rsid w:val="00EE1598"/>
    <w:rsid w:val="00EE1D6D"/>
    <w:rsid w:val="00EE1ED9"/>
    <w:rsid w:val="00EE231F"/>
    <w:rsid w:val="00EE251C"/>
    <w:rsid w:val="00EE25E7"/>
    <w:rsid w:val="00EE27D3"/>
    <w:rsid w:val="00EE2832"/>
    <w:rsid w:val="00EE3148"/>
    <w:rsid w:val="00EE3302"/>
    <w:rsid w:val="00EE3998"/>
    <w:rsid w:val="00EE3AAB"/>
    <w:rsid w:val="00EE3ACE"/>
    <w:rsid w:val="00EE3D69"/>
    <w:rsid w:val="00EE4123"/>
    <w:rsid w:val="00EE4136"/>
    <w:rsid w:val="00EE436A"/>
    <w:rsid w:val="00EE453B"/>
    <w:rsid w:val="00EE4CEF"/>
    <w:rsid w:val="00EE524F"/>
    <w:rsid w:val="00EE55FB"/>
    <w:rsid w:val="00EE574A"/>
    <w:rsid w:val="00EE58B1"/>
    <w:rsid w:val="00EE5FD5"/>
    <w:rsid w:val="00EE62C5"/>
    <w:rsid w:val="00EE6CD9"/>
    <w:rsid w:val="00EE6D84"/>
    <w:rsid w:val="00EE74C8"/>
    <w:rsid w:val="00EE7601"/>
    <w:rsid w:val="00EF0144"/>
    <w:rsid w:val="00EF1060"/>
    <w:rsid w:val="00EF110D"/>
    <w:rsid w:val="00EF11BC"/>
    <w:rsid w:val="00EF1353"/>
    <w:rsid w:val="00EF13D5"/>
    <w:rsid w:val="00EF220A"/>
    <w:rsid w:val="00EF2AD4"/>
    <w:rsid w:val="00EF2CB0"/>
    <w:rsid w:val="00EF4170"/>
    <w:rsid w:val="00EF4791"/>
    <w:rsid w:val="00EF4883"/>
    <w:rsid w:val="00EF5407"/>
    <w:rsid w:val="00EF5609"/>
    <w:rsid w:val="00EF63C6"/>
    <w:rsid w:val="00EF693C"/>
    <w:rsid w:val="00EF6E35"/>
    <w:rsid w:val="00EF714E"/>
    <w:rsid w:val="00EF736D"/>
    <w:rsid w:val="00F0026F"/>
    <w:rsid w:val="00F00603"/>
    <w:rsid w:val="00F01315"/>
    <w:rsid w:val="00F036A7"/>
    <w:rsid w:val="00F03FCB"/>
    <w:rsid w:val="00F0440A"/>
    <w:rsid w:val="00F05112"/>
    <w:rsid w:val="00F05444"/>
    <w:rsid w:val="00F054A6"/>
    <w:rsid w:val="00F05809"/>
    <w:rsid w:val="00F05C24"/>
    <w:rsid w:val="00F05F13"/>
    <w:rsid w:val="00F060E1"/>
    <w:rsid w:val="00F0625C"/>
    <w:rsid w:val="00F06BE5"/>
    <w:rsid w:val="00F06DAA"/>
    <w:rsid w:val="00F10165"/>
    <w:rsid w:val="00F1027F"/>
    <w:rsid w:val="00F1044D"/>
    <w:rsid w:val="00F10BED"/>
    <w:rsid w:val="00F115E4"/>
    <w:rsid w:val="00F11E4C"/>
    <w:rsid w:val="00F128EC"/>
    <w:rsid w:val="00F12B33"/>
    <w:rsid w:val="00F139BE"/>
    <w:rsid w:val="00F13EF3"/>
    <w:rsid w:val="00F13FF8"/>
    <w:rsid w:val="00F1410C"/>
    <w:rsid w:val="00F143F6"/>
    <w:rsid w:val="00F149FC"/>
    <w:rsid w:val="00F14BBA"/>
    <w:rsid w:val="00F14DAD"/>
    <w:rsid w:val="00F16683"/>
    <w:rsid w:val="00F17094"/>
    <w:rsid w:val="00F178EC"/>
    <w:rsid w:val="00F21BA5"/>
    <w:rsid w:val="00F21CE9"/>
    <w:rsid w:val="00F22B01"/>
    <w:rsid w:val="00F22C34"/>
    <w:rsid w:val="00F23391"/>
    <w:rsid w:val="00F238FC"/>
    <w:rsid w:val="00F24747"/>
    <w:rsid w:val="00F24845"/>
    <w:rsid w:val="00F248B8"/>
    <w:rsid w:val="00F252E2"/>
    <w:rsid w:val="00F25E8E"/>
    <w:rsid w:val="00F25E9C"/>
    <w:rsid w:val="00F26482"/>
    <w:rsid w:val="00F26737"/>
    <w:rsid w:val="00F27035"/>
    <w:rsid w:val="00F271E9"/>
    <w:rsid w:val="00F302EF"/>
    <w:rsid w:val="00F303DC"/>
    <w:rsid w:val="00F31986"/>
    <w:rsid w:val="00F31E5C"/>
    <w:rsid w:val="00F32999"/>
    <w:rsid w:val="00F32D03"/>
    <w:rsid w:val="00F33661"/>
    <w:rsid w:val="00F33884"/>
    <w:rsid w:val="00F338E2"/>
    <w:rsid w:val="00F33F82"/>
    <w:rsid w:val="00F343C7"/>
    <w:rsid w:val="00F34535"/>
    <w:rsid w:val="00F34ADB"/>
    <w:rsid w:val="00F36678"/>
    <w:rsid w:val="00F36EE2"/>
    <w:rsid w:val="00F370CE"/>
    <w:rsid w:val="00F3731B"/>
    <w:rsid w:val="00F37483"/>
    <w:rsid w:val="00F37CC2"/>
    <w:rsid w:val="00F40DC4"/>
    <w:rsid w:val="00F41656"/>
    <w:rsid w:val="00F41E5A"/>
    <w:rsid w:val="00F42306"/>
    <w:rsid w:val="00F42634"/>
    <w:rsid w:val="00F42E5B"/>
    <w:rsid w:val="00F441D6"/>
    <w:rsid w:val="00F4425C"/>
    <w:rsid w:val="00F449E5"/>
    <w:rsid w:val="00F44ADE"/>
    <w:rsid w:val="00F44BE6"/>
    <w:rsid w:val="00F44F39"/>
    <w:rsid w:val="00F45573"/>
    <w:rsid w:val="00F45607"/>
    <w:rsid w:val="00F45AC3"/>
    <w:rsid w:val="00F45F46"/>
    <w:rsid w:val="00F46736"/>
    <w:rsid w:val="00F477E8"/>
    <w:rsid w:val="00F50766"/>
    <w:rsid w:val="00F50A1C"/>
    <w:rsid w:val="00F52481"/>
    <w:rsid w:val="00F529EF"/>
    <w:rsid w:val="00F535AA"/>
    <w:rsid w:val="00F54677"/>
    <w:rsid w:val="00F548C4"/>
    <w:rsid w:val="00F54F5B"/>
    <w:rsid w:val="00F55584"/>
    <w:rsid w:val="00F55606"/>
    <w:rsid w:val="00F56D20"/>
    <w:rsid w:val="00F57A89"/>
    <w:rsid w:val="00F604EB"/>
    <w:rsid w:val="00F614B1"/>
    <w:rsid w:val="00F620BA"/>
    <w:rsid w:val="00F6243F"/>
    <w:rsid w:val="00F6294F"/>
    <w:rsid w:val="00F63468"/>
    <w:rsid w:val="00F636D0"/>
    <w:rsid w:val="00F642CF"/>
    <w:rsid w:val="00F642E9"/>
    <w:rsid w:val="00F657C4"/>
    <w:rsid w:val="00F66131"/>
    <w:rsid w:val="00F667EA"/>
    <w:rsid w:val="00F668C1"/>
    <w:rsid w:val="00F66924"/>
    <w:rsid w:val="00F66B07"/>
    <w:rsid w:val="00F67495"/>
    <w:rsid w:val="00F679CE"/>
    <w:rsid w:val="00F67AB5"/>
    <w:rsid w:val="00F703A2"/>
    <w:rsid w:val="00F70629"/>
    <w:rsid w:val="00F70793"/>
    <w:rsid w:val="00F708FA"/>
    <w:rsid w:val="00F71D01"/>
    <w:rsid w:val="00F72872"/>
    <w:rsid w:val="00F733F6"/>
    <w:rsid w:val="00F738E7"/>
    <w:rsid w:val="00F73F1D"/>
    <w:rsid w:val="00F75CB1"/>
    <w:rsid w:val="00F76136"/>
    <w:rsid w:val="00F77D54"/>
    <w:rsid w:val="00F80585"/>
    <w:rsid w:val="00F80954"/>
    <w:rsid w:val="00F80AE5"/>
    <w:rsid w:val="00F80F25"/>
    <w:rsid w:val="00F8178F"/>
    <w:rsid w:val="00F81D69"/>
    <w:rsid w:val="00F82430"/>
    <w:rsid w:val="00F82975"/>
    <w:rsid w:val="00F82EE3"/>
    <w:rsid w:val="00F83180"/>
    <w:rsid w:val="00F8348F"/>
    <w:rsid w:val="00F836CC"/>
    <w:rsid w:val="00F83762"/>
    <w:rsid w:val="00F839D6"/>
    <w:rsid w:val="00F83B45"/>
    <w:rsid w:val="00F8423C"/>
    <w:rsid w:val="00F84A4F"/>
    <w:rsid w:val="00F85E91"/>
    <w:rsid w:val="00F86382"/>
    <w:rsid w:val="00F86E89"/>
    <w:rsid w:val="00F87106"/>
    <w:rsid w:val="00F9020A"/>
    <w:rsid w:val="00F9061C"/>
    <w:rsid w:val="00F9079D"/>
    <w:rsid w:val="00F91A21"/>
    <w:rsid w:val="00F92039"/>
    <w:rsid w:val="00F92213"/>
    <w:rsid w:val="00F922D8"/>
    <w:rsid w:val="00F92599"/>
    <w:rsid w:val="00F92732"/>
    <w:rsid w:val="00F93063"/>
    <w:rsid w:val="00F93E8F"/>
    <w:rsid w:val="00F94412"/>
    <w:rsid w:val="00F94456"/>
    <w:rsid w:val="00F9449B"/>
    <w:rsid w:val="00F94D52"/>
    <w:rsid w:val="00F95A35"/>
    <w:rsid w:val="00F96F0E"/>
    <w:rsid w:val="00F97007"/>
    <w:rsid w:val="00F973AE"/>
    <w:rsid w:val="00F977EE"/>
    <w:rsid w:val="00F97A4E"/>
    <w:rsid w:val="00F97EDE"/>
    <w:rsid w:val="00FA05F6"/>
    <w:rsid w:val="00FA0790"/>
    <w:rsid w:val="00FA0A8B"/>
    <w:rsid w:val="00FA0C63"/>
    <w:rsid w:val="00FA14A3"/>
    <w:rsid w:val="00FA2D2F"/>
    <w:rsid w:val="00FA3F36"/>
    <w:rsid w:val="00FA4D17"/>
    <w:rsid w:val="00FA589E"/>
    <w:rsid w:val="00FA58D0"/>
    <w:rsid w:val="00FA5AC6"/>
    <w:rsid w:val="00FA69FF"/>
    <w:rsid w:val="00FA787C"/>
    <w:rsid w:val="00FB0707"/>
    <w:rsid w:val="00FB0784"/>
    <w:rsid w:val="00FB19E4"/>
    <w:rsid w:val="00FB1B97"/>
    <w:rsid w:val="00FB1D67"/>
    <w:rsid w:val="00FB236D"/>
    <w:rsid w:val="00FB2594"/>
    <w:rsid w:val="00FB38B1"/>
    <w:rsid w:val="00FB3B5B"/>
    <w:rsid w:val="00FB4539"/>
    <w:rsid w:val="00FB4583"/>
    <w:rsid w:val="00FB4820"/>
    <w:rsid w:val="00FB4EDB"/>
    <w:rsid w:val="00FB584B"/>
    <w:rsid w:val="00FB5DCF"/>
    <w:rsid w:val="00FB6039"/>
    <w:rsid w:val="00FB6EC5"/>
    <w:rsid w:val="00FB758B"/>
    <w:rsid w:val="00FB76D2"/>
    <w:rsid w:val="00FC086D"/>
    <w:rsid w:val="00FC0934"/>
    <w:rsid w:val="00FC0E97"/>
    <w:rsid w:val="00FC2270"/>
    <w:rsid w:val="00FC2619"/>
    <w:rsid w:val="00FC29AC"/>
    <w:rsid w:val="00FC2B25"/>
    <w:rsid w:val="00FC3C60"/>
    <w:rsid w:val="00FC46C9"/>
    <w:rsid w:val="00FC531F"/>
    <w:rsid w:val="00FC5474"/>
    <w:rsid w:val="00FC5B2C"/>
    <w:rsid w:val="00FC6B58"/>
    <w:rsid w:val="00FC6C16"/>
    <w:rsid w:val="00FC6DA3"/>
    <w:rsid w:val="00FC6E56"/>
    <w:rsid w:val="00FC7998"/>
    <w:rsid w:val="00FD01AD"/>
    <w:rsid w:val="00FD0303"/>
    <w:rsid w:val="00FD0447"/>
    <w:rsid w:val="00FD0465"/>
    <w:rsid w:val="00FD096B"/>
    <w:rsid w:val="00FD1C2F"/>
    <w:rsid w:val="00FD1E97"/>
    <w:rsid w:val="00FD2217"/>
    <w:rsid w:val="00FD2256"/>
    <w:rsid w:val="00FD2569"/>
    <w:rsid w:val="00FD306D"/>
    <w:rsid w:val="00FD39D3"/>
    <w:rsid w:val="00FD3A5E"/>
    <w:rsid w:val="00FD3B14"/>
    <w:rsid w:val="00FD3C5F"/>
    <w:rsid w:val="00FD3F82"/>
    <w:rsid w:val="00FD4133"/>
    <w:rsid w:val="00FD4570"/>
    <w:rsid w:val="00FD4F9E"/>
    <w:rsid w:val="00FD581F"/>
    <w:rsid w:val="00FD5957"/>
    <w:rsid w:val="00FD6A71"/>
    <w:rsid w:val="00FD70EE"/>
    <w:rsid w:val="00FD7132"/>
    <w:rsid w:val="00FE07BD"/>
    <w:rsid w:val="00FE0A48"/>
    <w:rsid w:val="00FE0B08"/>
    <w:rsid w:val="00FE0B53"/>
    <w:rsid w:val="00FE1196"/>
    <w:rsid w:val="00FE1522"/>
    <w:rsid w:val="00FE16A3"/>
    <w:rsid w:val="00FE18DD"/>
    <w:rsid w:val="00FE1DC4"/>
    <w:rsid w:val="00FE1EAA"/>
    <w:rsid w:val="00FE2620"/>
    <w:rsid w:val="00FE37CC"/>
    <w:rsid w:val="00FE4801"/>
    <w:rsid w:val="00FE5179"/>
    <w:rsid w:val="00FE55E9"/>
    <w:rsid w:val="00FE57A1"/>
    <w:rsid w:val="00FE5804"/>
    <w:rsid w:val="00FE6CD3"/>
    <w:rsid w:val="00FE6F68"/>
    <w:rsid w:val="00FF0899"/>
    <w:rsid w:val="00FF0B89"/>
    <w:rsid w:val="00FF0EB7"/>
    <w:rsid w:val="00FF1CDB"/>
    <w:rsid w:val="00FF1FCC"/>
    <w:rsid w:val="00FF2083"/>
    <w:rsid w:val="00FF2469"/>
    <w:rsid w:val="00FF327F"/>
    <w:rsid w:val="00FF35E7"/>
    <w:rsid w:val="00FF361B"/>
    <w:rsid w:val="00FF3D56"/>
    <w:rsid w:val="00FF3DC7"/>
    <w:rsid w:val="00FF4574"/>
    <w:rsid w:val="00FF5345"/>
    <w:rsid w:val="00FF5BFE"/>
    <w:rsid w:val="00FF5EBF"/>
    <w:rsid w:val="00FF5F52"/>
    <w:rsid w:val="00FF66D7"/>
    <w:rsid w:val="00FF7008"/>
    <w:rsid w:val="00FF75B2"/>
    <w:rsid w:val="00FF7854"/>
    <w:rsid w:val="00FF7926"/>
    <w:rsid w:val="00FF7D83"/>
    <w:rsid w:val="04BB1F4F"/>
    <w:rsid w:val="0AC460B7"/>
    <w:rsid w:val="0CD56D9C"/>
    <w:rsid w:val="0E887A67"/>
    <w:rsid w:val="0E920377"/>
    <w:rsid w:val="17487240"/>
    <w:rsid w:val="17A708DF"/>
    <w:rsid w:val="17D65BAB"/>
    <w:rsid w:val="1B1D5607"/>
    <w:rsid w:val="1D5F48BD"/>
    <w:rsid w:val="1F106802"/>
    <w:rsid w:val="26315635"/>
    <w:rsid w:val="290676DC"/>
    <w:rsid w:val="2A24083A"/>
    <w:rsid w:val="2AC01F31"/>
    <w:rsid w:val="2B8973FB"/>
    <w:rsid w:val="2FAD0DC5"/>
    <w:rsid w:val="351F3735"/>
    <w:rsid w:val="382A4631"/>
    <w:rsid w:val="39450497"/>
    <w:rsid w:val="3C7A5A5B"/>
    <w:rsid w:val="41AA4248"/>
    <w:rsid w:val="425424E3"/>
    <w:rsid w:val="473C166C"/>
    <w:rsid w:val="48BC2DE1"/>
    <w:rsid w:val="49C74598"/>
    <w:rsid w:val="4B2C5164"/>
    <w:rsid w:val="4D811DB6"/>
    <w:rsid w:val="53171462"/>
    <w:rsid w:val="5376147C"/>
    <w:rsid w:val="53920DAC"/>
    <w:rsid w:val="53A77A4C"/>
    <w:rsid w:val="570C7D5E"/>
    <w:rsid w:val="586E66A0"/>
    <w:rsid w:val="5C5E2199"/>
    <w:rsid w:val="5C9C1C7E"/>
    <w:rsid w:val="5D886403"/>
    <w:rsid w:val="5E5238CE"/>
    <w:rsid w:val="61146955"/>
    <w:rsid w:val="619A462F"/>
    <w:rsid w:val="676705B3"/>
    <w:rsid w:val="6AAD1694"/>
    <w:rsid w:val="70213C84"/>
    <w:rsid w:val="72581325"/>
    <w:rsid w:val="72A55A38"/>
    <w:rsid w:val="73EA1ABC"/>
    <w:rsid w:val="75304351"/>
    <w:rsid w:val="76147E47"/>
    <w:rsid w:val="785173F2"/>
    <w:rsid w:val="78F65981"/>
    <w:rsid w:val="7BF604ED"/>
    <w:rsid w:val="7D3A3102"/>
    <w:rsid w:val="7EEE5F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uiPriority="99"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lsdException w:name="envelope return" w:semiHidden="1"/>
    <w:lsdException w:name="footnote reference" w:uiPriority="99"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lsdException w:name="Table Theme"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3200"/>
    <w:pPr>
      <w:spacing w:line="360" w:lineRule="auto"/>
    </w:pPr>
    <w:rPr>
      <w:kern w:val="2"/>
      <w:sz w:val="24"/>
      <w:szCs w:val="24"/>
    </w:rPr>
  </w:style>
  <w:style w:type="paragraph" w:styleId="1">
    <w:name w:val="heading 1"/>
    <w:aliases w:val="H1,PIM 1,h1,H11,H12,H13,H14,H15,H16,H17,H18,H19,H110,H111,H112,H121,H131,H141,H151,H161,H171,H181,H191,H1101,H1111,H113,H122,H132,H142,H152,H162,H172,H182,H192,H1102,H1112,H1121,H1211,H1311,H1411,H1511,H1611,H1711,H1811,H1911,H11011,H11111,1,章,l1,l"/>
    <w:basedOn w:val="a"/>
    <w:next w:val="a"/>
    <w:autoRedefine/>
    <w:qFormat/>
    <w:rsid w:val="00FB4539"/>
    <w:pPr>
      <w:numPr>
        <w:numId w:val="1"/>
      </w:numPr>
      <w:spacing w:before="120" w:after="120"/>
      <w:outlineLvl w:val="0"/>
    </w:pPr>
    <w:rPr>
      <w:rFonts w:eastAsia="仿宋_GB2312"/>
      <w:b/>
      <w:bCs/>
      <w:kern w:val="44"/>
      <w:sz w:val="30"/>
      <w:szCs w:val="44"/>
    </w:rPr>
  </w:style>
  <w:style w:type="paragraph" w:styleId="2">
    <w:name w:val="heading 2"/>
    <w:aliases w:val="PIM2,H2,Heading 2 Hidden,Heading 2 CCBS,heading 2,Titre3,HD2,sect 1.2,H21,sect 1.21,H22,sect 1.22,H211,sect 1.211,H23,sect 1.23,H212,sect 1.212,h2,第一章 标题 2,DO,H24,H25,H26,H27,H28,H29,H210,H221,H231,H241,H251,H261,H271,H281,H291,H2101,H2111,2,l2,chn"/>
    <w:basedOn w:val="a"/>
    <w:next w:val="a"/>
    <w:link w:val="2Char"/>
    <w:qFormat/>
    <w:rsid w:val="0098328B"/>
    <w:pPr>
      <w:numPr>
        <w:ilvl w:val="1"/>
        <w:numId w:val="1"/>
      </w:numPr>
      <w:spacing w:before="120" w:after="120"/>
      <w:outlineLvl w:val="1"/>
    </w:pPr>
    <w:rPr>
      <w:rFonts w:eastAsia="仿宋_GB2312"/>
      <w:b/>
      <w:bCs/>
      <w:kern w:val="44"/>
      <w:sz w:val="28"/>
      <w:szCs w:val="20"/>
      <w:lang w:val="zh-CN"/>
    </w:rPr>
  </w:style>
  <w:style w:type="paragraph" w:styleId="3">
    <w:name w:val="heading 3"/>
    <w:aliases w:val="ctrl+3_标题 3,小节,H3,sect1.2.3,sect1.2.31,sect1.2.32,sect1.2.311,sect1.2.33,sect1.2.312,Heading 3 - old,Level 3 Head,h3,level_3,PIM 3,Bold Head,bh,3rd level,3,section:3,l3,heading 3,section:31,section:32,section:33,section:34,section:35,section:36,CT"/>
    <w:basedOn w:val="a"/>
    <w:next w:val="a"/>
    <w:link w:val="3Char"/>
    <w:autoRedefine/>
    <w:qFormat/>
    <w:rsid w:val="00A27142"/>
    <w:pPr>
      <w:numPr>
        <w:ilvl w:val="2"/>
        <w:numId w:val="1"/>
      </w:numPr>
      <w:ind w:left="0" w:firstLine="0"/>
      <w:outlineLvl w:val="2"/>
    </w:pPr>
    <w:rPr>
      <w:rFonts w:eastAsia="仿宋_GB2312"/>
      <w:b/>
      <w:kern w:val="44"/>
      <w:sz w:val="28"/>
      <w:szCs w:val="28"/>
      <w:lang w:val="zh-CN"/>
    </w:rPr>
  </w:style>
  <w:style w:type="paragraph" w:styleId="4">
    <w:name w:val="heading 4"/>
    <w:aliases w:val="PIM 4,H4,h4,H41,H42,H43,H44,H45,H46,H47,H48,H49,H410,H411,H421,H431,H441,H451,H461,H471,H481,H491,H4101,H412,H422,H432,H442,H452,H462,H472,H482,H492,H4102,H4111,H4211,H4311,H4411,H4511,H4611,H4711,H4811,H4911,H41011,H413,H423,H433,H443,H453,bl,h41"/>
    <w:basedOn w:val="a"/>
    <w:next w:val="a"/>
    <w:link w:val="4Char"/>
    <w:qFormat/>
    <w:rsid w:val="0098328B"/>
    <w:pPr>
      <w:keepNext/>
      <w:keepLines/>
      <w:numPr>
        <w:ilvl w:val="3"/>
        <w:numId w:val="1"/>
      </w:numPr>
      <w:spacing w:before="140" w:after="140"/>
      <w:outlineLvl w:val="3"/>
    </w:pPr>
    <w:rPr>
      <w:rFonts w:eastAsia="仿宋_GB2312"/>
      <w:kern w:val="44"/>
      <w:sz w:val="28"/>
      <w:szCs w:val="28"/>
      <w:lang w:val="zh-CN"/>
    </w:rPr>
  </w:style>
  <w:style w:type="paragraph" w:styleId="5">
    <w:name w:val="heading 5"/>
    <w:aliases w:val="dash,ds,dd,h5,H5,⑴,5,l4,第四层条,标题5,Block Label,Second Subheading,Level 3 - i,(A),•H5,heading 5,口,口1,口2,标题 E,CSS节内3级标记,PIM 5,Roman list,Heading5,H5-Heading 5,l5,heading5,prop5,Para5,Para51,H51,Para52,H52,Para511,H511,Para53,H53,Para512,H512,Para54,H54"/>
    <w:basedOn w:val="a"/>
    <w:next w:val="a"/>
    <w:link w:val="5Char"/>
    <w:qFormat/>
    <w:rsid w:val="0098328B"/>
    <w:pPr>
      <w:keepNext/>
      <w:keepLines/>
      <w:numPr>
        <w:ilvl w:val="4"/>
        <w:numId w:val="1"/>
      </w:numPr>
      <w:spacing w:before="140" w:after="140"/>
      <w:outlineLvl w:val="4"/>
    </w:pPr>
    <w:rPr>
      <w:rFonts w:eastAsia="仿宋_GB2312"/>
      <w:kern w:val="44"/>
      <w:sz w:val="28"/>
      <w:szCs w:val="28"/>
      <w:lang w:val="zh-CN"/>
    </w:rPr>
  </w:style>
  <w:style w:type="paragraph" w:styleId="6">
    <w:name w:val="heading 6"/>
    <w:aliases w:val="H6,●,Bullet (Single Lines),BOD 4,Legal Level 1.,第五层条,PIM 6,L6,Bullet list,h6,Third Subheading,CSS节内4级标记,(I),•H6,Ref Heading 3,rh3,Ref Heading 31,rh31,H61,PIM 61,BOD 41,PIM 62,H62,BOD 42,PIM 63,H63,PIM 64,H64,PIM 65,H65,BOD 43,PIM 611,H611,BOD 411"/>
    <w:basedOn w:val="a"/>
    <w:next w:val="a"/>
    <w:qFormat/>
    <w:rsid w:val="0098328B"/>
    <w:pPr>
      <w:keepNext/>
      <w:keepLines/>
      <w:spacing w:before="240" w:after="64" w:line="320" w:lineRule="auto"/>
      <w:ind w:left="1134" w:hanging="1134"/>
      <w:outlineLvl w:val="5"/>
    </w:pPr>
    <w:rPr>
      <w:rFonts w:ascii="Arial" w:eastAsia="黑体" w:hAnsi="Arial"/>
      <w:b/>
      <w:bCs/>
    </w:rPr>
  </w:style>
  <w:style w:type="paragraph" w:styleId="7">
    <w:name w:val="heading 7"/>
    <w:basedOn w:val="a"/>
    <w:next w:val="a"/>
    <w:qFormat/>
    <w:rsid w:val="0098328B"/>
    <w:pPr>
      <w:keepNext/>
      <w:keepLines/>
      <w:tabs>
        <w:tab w:val="left" w:pos="1296"/>
      </w:tabs>
      <w:spacing w:before="120" w:after="120" w:line="300" w:lineRule="auto"/>
      <w:ind w:left="1296" w:hanging="1296"/>
      <w:outlineLvl w:val="6"/>
    </w:pPr>
    <w:rPr>
      <w:b/>
      <w:bCs/>
    </w:rPr>
  </w:style>
  <w:style w:type="paragraph" w:styleId="8">
    <w:name w:val="heading 8"/>
    <w:basedOn w:val="a"/>
    <w:next w:val="a"/>
    <w:qFormat/>
    <w:rsid w:val="0098328B"/>
    <w:pPr>
      <w:keepNext/>
      <w:keepLines/>
      <w:tabs>
        <w:tab w:val="left" w:pos="1440"/>
      </w:tabs>
      <w:spacing w:before="240" w:after="64" w:line="320" w:lineRule="auto"/>
      <w:ind w:left="1440" w:hangingChars="150" w:hanging="1440"/>
      <w:outlineLvl w:val="7"/>
    </w:pPr>
    <w:rPr>
      <w:rFonts w:ascii="Arial" w:eastAsia="黑体" w:hAnsi="Arial"/>
      <w:kern w:val="0"/>
    </w:rPr>
  </w:style>
  <w:style w:type="paragraph" w:styleId="9">
    <w:name w:val="heading 9"/>
    <w:basedOn w:val="a"/>
    <w:next w:val="a"/>
    <w:qFormat/>
    <w:rsid w:val="0098328B"/>
    <w:pPr>
      <w:keepNext/>
      <w:keepLines/>
      <w:tabs>
        <w:tab w:val="left" w:pos="1584"/>
      </w:tabs>
      <w:spacing w:before="240" w:after="64" w:line="320" w:lineRule="auto"/>
      <w:ind w:left="1584" w:hangingChars="150" w:hanging="1584"/>
      <w:outlineLvl w:val="8"/>
    </w:pPr>
    <w:rPr>
      <w:rFonts w:ascii="Arial" w:eastAsia="黑体" w:hAnsi="Arial"/>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Sample"/>
    <w:semiHidden/>
    <w:rsid w:val="0098328B"/>
    <w:rPr>
      <w:rFonts w:ascii="Courier New" w:hAnsi="Courier New" w:cs="Courier New"/>
    </w:rPr>
  </w:style>
  <w:style w:type="character" w:styleId="HTML0">
    <w:name w:val="HTML Cite"/>
    <w:semiHidden/>
    <w:rsid w:val="0098328B"/>
    <w:rPr>
      <w:i/>
      <w:iCs/>
    </w:rPr>
  </w:style>
  <w:style w:type="character" w:styleId="a3">
    <w:name w:val="line number"/>
    <w:basedOn w:val="a0"/>
    <w:semiHidden/>
    <w:rsid w:val="0098328B"/>
  </w:style>
  <w:style w:type="character" w:styleId="HTML1">
    <w:name w:val="HTML Keyboard"/>
    <w:semiHidden/>
    <w:rsid w:val="0098328B"/>
    <w:rPr>
      <w:rFonts w:ascii="Courier New" w:hAnsi="Courier New" w:cs="Courier New"/>
      <w:sz w:val="20"/>
      <w:szCs w:val="20"/>
    </w:rPr>
  </w:style>
  <w:style w:type="character" w:styleId="HTML2">
    <w:name w:val="HTML Typewriter"/>
    <w:semiHidden/>
    <w:rsid w:val="0098328B"/>
    <w:rPr>
      <w:rFonts w:ascii="Courier New" w:hAnsi="Courier New" w:cs="Courier New"/>
      <w:sz w:val="20"/>
      <w:szCs w:val="20"/>
    </w:rPr>
  </w:style>
  <w:style w:type="character" w:styleId="HTML3">
    <w:name w:val="HTML Code"/>
    <w:semiHidden/>
    <w:rsid w:val="0098328B"/>
    <w:rPr>
      <w:rFonts w:ascii="Courier New" w:hAnsi="Courier New" w:cs="Courier New"/>
      <w:sz w:val="20"/>
      <w:szCs w:val="20"/>
    </w:rPr>
  </w:style>
  <w:style w:type="character" w:styleId="a4">
    <w:name w:val="FollowedHyperlink"/>
    <w:semiHidden/>
    <w:rsid w:val="0098328B"/>
    <w:rPr>
      <w:color w:val="800080"/>
      <w:u w:val="single"/>
    </w:rPr>
  </w:style>
  <w:style w:type="character" w:styleId="HTML4">
    <w:name w:val="HTML Variable"/>
    <w:semiHidden/>
    <w:rsid w:val="0098328B"/>
    <w:rPr>
      <w:i/>
      <w:iCs/>
    </w:rPr>
  </w:style>
  <w:style w:type="character" w:styleId="a5">
    <w:name w:val="Strong"/>
    <w:qFormat/>
    <w:rsid w:val="0098328B"/>
    <w:rPr>
      <w:b/>
      <w:bCs/>
    </w:rPr>
  </w:style>
  <w:style w:type="character" w:styleId="a6">
    <w:name w:val="page number"/>
    <w:basedOn w:val="a0"/>
    <w:semiHidden/>
    <w:rsid w:val="0098328B"/>
  </w:style>
  <w:style w:type="character" w:styleId="a7">
    <w:name w:val="Emphasis"/>
    <w:qFormat/>
    <w:rsid w:val="0098328B"/>
    <w:rPr>
      <w:i/>
      <w:iCs/>
    </w:rPr>
  </w:style>
  <w:style w:type="character" w:styleId="HTML5">
    <w:name w:val="HTML Definition"/>
    <w:semiHidden/>
    <w:rsid w:val="0098328B"/>
    <w:rPr>
      <w:i/>
      <w:iCs/>
    </w:rPr>
  </w:style>
  <w:style w:type="character" w:styleId="HTML6">
    <w:name w:val="HTML Acronym"/>
    <w:basedOn w:val="a0"/>
    <w:semiHidden/>
    <w:rsid w:val="0098328B"/>
  </w:style>
  <w:style w:type="character" w:styleId="a8">
    <w:name w:val="Hyperlink"/>
    <w:uiPriority w:val="99"/>
    <w:rsid w:val="0098328B"/>
    <w:rPr>
      <w:color w:val="0000FF"/>
      <w:u w:val="single"/>
    </w:rPr>
  </w:style>
  <w:style w:type="character" w:styleId="a9">
    <w:name w:val="annotation reference"/>
    <w:rsid w:val="0098328B"/>
    <w:rPr>
      <w:sz w:val="21"/>
      <w:szCs w:val="21"/>
    </w:rPr>
  </w:style>
  <w:style w:type="character" w:styleId="aa">
    <w:name w:val="footnote reference"/>
    <w:uiPriority w:val="99"/>
    <w:unhideWhenUsed/>
    <w:rsid w:val="0098328B"/>
    <w:rPr>
      <w:vertAlign w:val="superscript"/>
    </w:rPr>
  </w:style>
  <w:style w:type="character" w:customStyle="1" w:styleId="Char">
    <w:name w:val="文档结构图 Char"/>
    <w:link w:val="ab"/>
    <w:semiHidden/>
    <w:rsid w:val="0098328B"/>
    <w:rPr>
      <w:rFonts w:eastAsia="宋体"/>
      <w:kern w:val="2"/>
      <w:sz w:val="21"/>
      <w:szCs w:val="24"/>
      <w:lang w:val="en-US" w:eastAsia="zh-CN" w:bidi="ar-SA"/>
    </w:rPr>
  </w:style>
  <w:style w:type="character" w:customStyle="1" w:styleId="CharChar3">
    <w:name w:val="Char Char3"/>
    <w:rsid w:val="0098328B"/>
    <w:rPr>
      <w:rFonts w:ascii="Arial" w:eastAsia="宋体" w:hAnsi="Arial"/>
      <w:b/>
      <w:bCs/>
      <w:kern w:val="2"/>
      <w:sz w:val="21"/>
      <w:szCs w:val="28"/>
      <w:lang w:val="en-US" w:eastAsia="zh-CN" w:bidi="ar-SA"/>
    </w:rPr>
  </w:style>
  <w:style w:type="character" w:customStyle="1" w:styleId="Char0">
    <w:name w:val="页脚 Char"/>
    <w:link w:val="ac"/>
    <w:uiPriority w:val="99"/>
    <w:rsid w:val="0098328B"/>
    <w:rPr>
      <w:kern w:val="2"/>
      <w:sz w:val="18"/>
      <w:szCs w:val="18"/>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link w:val="4"/>
    <w:rsid w:val="0098328B"/>
    <w:rPr>
      <w:rFonts w:eastAsia="仿宋_GB2312"/>
      <w:kern w:val="44"/>
      <w:sz w:val="28"/>
      <w:szCs w:val="28"/>
      <w:lang w:val="zh-CN"/>
    </w:rPr>
  </w:style>
  <w:style w:type="character" w:customStyle="1" w:styleId="Char1">
    <w:name w:val="页眉 Char"/>
    <w:link w:val="ad"/>
    <w:rsid w:val="0098328B"/>
    <w:rPr>
      <w:kern w:val="2"/>
      <w:sz w:val="18"/>
      <w:szCs w:val="18"/>
    </w:rPr>
  </w:style>
  <w:style w:type="character" w:customStyle="1" w:styleId="CharChar4">
    <w:name w:val="Char Char4"/>
    <w:rsid w:val="0098328B"/>
    <w:rPr>
      <w:rFonts w:eastAsia="宋体"/>
      <w:b/>
      <w:bCs/>
      <w:kern w:val="2"/>
      <w:sz w:val="30"/>
      <w:szCs w:val="32"/>
      <w:lang w:val="en-US" w:eastAsia="zh-CN" w:bidi="ar-SA"/>
    </w:rPr>
  </w:style>
  <w:style w:type="character" w:customStyle="1" w:styleId="high-light">
    <w:name w:val="high-light"/>
    <w:basedOn w:val="a0"/>
    <w:rsid w:val="0098328B"/>
  </w:style>
  <w:style w:type="character" w:customStyle="1" w:styleId="3Char">
    <w:name w:val="标题 3 Char"/>
    <w:aliases w:val="ctrl+3_标题 3 Char,小节 Char,H3 Char,sect1.2.3 Char,sect1.2.31 Char,sect1.2.32 Char,sect1.2.311 Char,sect1.2.33 Char,sect1.2.312 Char,Heading 3 - old Char,Level 3 Head Char,h3 Char,level_3 Char,PIM 3 Char,Bold Head Char,bh Char,3rd level Char"/>
    <w:link w:val="3"/>
    <w:rsid w:val="00A27142"/>
    <w:rPr>
      <w:rFonts w:eastAsia="仿宋_GB2312"/>
      <w:b/>
      <w:kern w:val="44"/>
      <w:sz w:val="28"/>
      <w:szCs w:val="28"/>
      <w:lang w:val="zh-CN"/>
    </w:rPr>
  </w:style>
  <w:style w:type="character" w:customStyle="1" w:styleId="Char2">
    <w:name w:val="脚注文本 Char"/>
    <w:link w:val="ae"/>
    <w:uiPriority w:val="99"/>
    <w:semiHidden/>
    <w:rsid w:val="0098328B"/>
    <w:rPr>
      <w:rFonts w:ascii="Calibri" w:eastAsia="宋体" w:hAnsi="Calibri" w:cs="黑体"/>
      <w:kern w:val="2"/>
      <w:sz w:val="18"/>
      <w:szCs w:val="18"/>
    </w:rPr>
  </w:style>
  <w:style w:type="character" w:customStyle="1" w:styleId="word">
    <w:name w:val="word"/>
    <w:basedOn w:val="a0"/>
    <w:rsid w:val="0098328B"/>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link w:val="2"/>
    <w:rsid w:val="0098328B"/>
    <w:rPr>
      <w:rFonts w:eastAsia="仿宋_GB2312"/>
      <w:b/>
      <w:bCs/>
      <w:kern w:val="44"/>
      <w:sz w:val="28"/>
      <w:lang w:val="zh-CN"/>
    </w:rPr>
  </w:style>
  <w:style w:type="character" w:customStyle="1" w:styleId="6Char">
    <w:name w:val="正文6 Char"/>
    <w:link w:val="60"/>
    <w:rsid w:val="0098328B"/>
    <w:rPr>
      <w:rFonts w:ascii="宋体" w:hAnsi="宋体" w:cs="宋体"/>
      <w:kern w:val="2"/>
      <w:sz w:val="21"/>
    </w:rPr>
  </w:style>
  <w:style w:type="paragraph" w:styleId="20">
    <w:name w:val="List Number 2"/>
    <w:basedOn w:val="a"/>
    <w:semiHidden/>
    <w:rsid w:val="0098328B"/>
    <w:pPr>
      <w:tabs>
        <w:tab w:val="left" w:pos="780"/>
      </w:tabs>
      <w:ind w:leftChars="200" w:left="780" w:hangingChars="200" w:hanging="360"/>
    </w:pPr>
    <w:rPr>
      <w:rFonts w:ascii="仿宋_GB2312" w:eastAsia="仿宋_GB2312"/>
      <w:kern w:val="0"/>
    </w:rPr>
  </w:style>
  <w:style w:type="paragraph" w:styleId="af">
    <w:name w:val="Plain Text"/>
    <w:basedOn w:val="a"/>
    <w:semiHidden/>
    <w:rsid w:val="0098328B"/>
    <w:pPr>
      <w:ind w:left="360" w:hangingChars="150" w:hanging="360"/>
    </w:pPr>
    <w:rPr>
      <w:rFonts w:ascii="宋体" w:eastAsia="仿宋_GB2312" w:hAnsi="Courier New" w:cs="Courier New"/>
      <w:kern w:val="0"/>
    </w:rPr>
  </w:style>
  <w:style w:type="paragraph" w:styleId="40">
    <w:name w:val="List 4"/>
    <w:basedOn w:val="a"/>
    <w:semiHidden/>
    <w:rsid w:val="0098328B"/>
    <w:pPr>
      <w:ind w:leftChars="600" w:left="100" w:hangingChars="200" w:hanging="200"/>
    </w:pPr>
    <w:rPr>
      <w:rFonts w:ascii="仿宋_GB2312" w:eastAsia="仿宋_GB2312"/>
      <w:kern w:val="0"/>
    </w:rPr>
  </w:style>
  <w:style w:type="paragraph" w:styleId="21">
    <w:name w:val="List 2"/>
    <w:basedOn w:val="a"/>
    <w:semiHidden/>
    <w:rsid w:val="0098328B"/>
    <w:pPr>
      <w:ind w:leftChars="200" w:left="100" w:hangingChars="200" w:hanging="200"/>
    </w:pPr>
    <w:rPr>
      <w:rFonts w:ascii="仿宋_GB2312" w:eastAsia="仿宋_GB2312"/>
      <w:kern w:val="0"/>
    </w:rPr>
  </w:style>
  <w:style w:type="paragraph" w:styleId="50">
    <w:name w:val="List 5"/>
    <w:basedOn w:val="a"/>
    <w:semiHidden/>
    <w:rsid w:val="0098328B"/>
    <w:pPr>
      <w:ind w:leftChars="800" w:left="100" w:hangingChars="200" w:hanging="200"/>
    </w:pPr>
    <w:rPr>
      <w:rFonts w:ascii="仿宋_GB2312" w:eastAsia="仿宋_GB2312"/>
      <w:kern w:val="0"/>
    </w:rPr>
  </w:style>
  <w:style w:type="paragraph" w:styleId="30">
    <w:name w:val="List Bullet 3"/>
    <w:basedOn w:val="a"/>
    <w:semiHidden/>
    <w:rsid w:val="0098328B"/>
    <w:pPr>
      <w:tabs>
        <w:tab w:val="left" w:pos="1200"/>
      </w:tabs>
      <w:ind w:leftChars="400" w:left="1200" w:hangingChars="200" w:hanging="360"/>
    </w:pPr>
    <w:rPr>
      <w:rFonts w:ascii="仿宋_GB2312" w:eastAsia="仿宋_GB2312"/>
      <w:kern w:val="0"/>
    </w:rPr>
  </w:style>
  <w:style w:type="paragraph" w:styleId="51">
    <w:name w:val="List Number 5"/>
    <w:basedOn w:val="a"/>
    <w:semiHidden/>
    <w:rsid w:val="0098328B"/>
    <w:pPr>
      <w:tabs>
        <w:tab w:val="left" w:pos="2040"/>
      </w:tabs>
      <w:ind w:left="2040" w:hanging="360"/>
    </w:pPr>
  </w:style>
  <w:style w:type="paragraph" w:styleId="41">
    <w:name w:val="List Continue 4"/>
    <w:basedOn w:val="a"/>
    <w:semiHidden/>
    <w:rsid w:val="0098328B"/>
    <w:pPr>
      <w:spacing w:after="120"/>
      <w:ind w:leftChars="800" w:left="1680" w:hangingChars="150" w:hanging="360"/>
    </w:pPr>
    <w:rPr>
      <w:rFonts w:ascii="仿宋_GB2312" w:eastAsia="仿宋_GB2312"/>
      <w:kern w:val="0"/>
    </w:rPr>
  </w:style>
  <w:style w:type="paragraph" w:styleId="af0">
    <w:name w:val="envelope address"/>
    <w:basedOn w:val="a"/>
    <w:semiHidden/>
    <w:rsid w:val="0098328B"/>
    <w:pPr>
      <w:framePr w:w="7920" w:h="1980" w:hRule="exact" w:hSpace="180" w:wrap="around" w:hAnchor="page" w:xAlign="center" w:yAlign="bottom"/>
      <w:snapToGrid w:val="0"/>
      <w:ind w:leftChars="1400" w:left="100" w:hangingChars="150" w:hanging="360"/>
    </w:pPr>
    <w:rPr>
      <w:rFonts w:ascii="Arial" w:eastAsia="仿宋_GB2312" w:hAnsi="Arial" w:cs="Arial"/>
      <w:kern w:val="0"/>
    </w:rPr>
  </w:style>
  <w:style w:type="paragraph" w:styleId="22">
    <w:name w:val="Body Text First Indent 2"/>
    <w:basedOn w:val="af1"/>
    <w:semiHidden/>
    <w:rsid w:val="0098328B"/>
    <w:pPr>
      <w:ind w:firstLineChars="200" w:firstLine="420"/>
    </w:pPr>
  </w:style>
  <w:style w:type="paragraph" w:styleId="af2">
    <w:name w:val="Title"/>
    <w:basedOn w:val="a"/>
    <w:qFormat/>
    <w:rsid w:val="0098328B"/>
    <w:pPr>
      <w:spacing w:before="240" w:after="60"/>
      <w:ind w:left="360" w:hangingChars="150" w:hanging="360"/>
      <w:jc w:val="center"/>
      <w:outlineLvl w:val="0"/>
    </w:pPr>
    <w:rPr>
      <w:rFonts w:ascii="Arial" w:eastAsia="新宋体" w:hAnsi="Arial" w:cs="Arial"/>
      <w:b/>
      <w:bCs/>
      <w:kern w:val="0"/>
      <w:sz w:val="44"/>
      <w:szCs w:val="32"/>
    </w:rPr>
  </w:style>
  <w:style w:type="paragraph" w:styleId="af3">
    <w:name w:val="Normal Indent"/>
    <w:basedOn w:val="a"/>
    <w:semiHidden/>
    <w:rsid w:val="0098328B"/>
    <w:pPr>
      <w:ind w:left="360" w:firstLineChars="200" w:firstLine="420"/>
    </w:pPr>
    <w:rPr>
      <w:rFonts w:ascii="仿宋_GB2312" w:eastAsia="仿宋_GB2312"/>
      <w:kern w:val="0"/>
    </w:rPr>
  </w:style>
  <w:style w:type="paragraph" w:styleId="52">
    <w:name w:val="List Continue 5"/>
    <w:basedOn w:val="a"/>
    <w:semiHidden/>
    <w:rsid w:val="0098328B"/>
    <w:pPr>
      <w:spacing w:after="120"/>
      <w:ind w:leftChars="1000" w:left="2100" w:hangingChars="150" w:hanging="360"/>
    </w:pPr>
    <w:rPr>
      <w:rFonts w:ascii="仿宋_GB2312" w:eastAsia="仿宋_GB2312"/>
      <w:kern w:val="0"/>
    </w:rPr>
  </w:style>
  <w:style w:type="paragraph" w:styleId="31">
    <w:name w:val="List 3"/>
    <w:basedOn w:val="a"/>
    <w:semiHidden/>
    <w:rsid w:val="0098328B"/>
    <w:pPr>
      <w:ind w:leftChars="400" w:left="100" w:hangingChars="200" w:hanging="200"/>
    </w:pPr>
    <w:rPr>
      <w:rFonts w:ascii="仿宋_GB2312" w:eastAsia="仿宋_GB2312"/>
      <w:kern w:val="0"/>
    </w:rPr>
  </w:style>
  <w:style w:type="paragraph" w:styleId="HTML7">
    <w:name w:val="HTML Address"/>
    <w:basedOn w:val="a"/>
    <w:semiHidden/>
    <w:rsid w:val="0098328B"/>
    <w:pPr>
      <w:ind w:left="360" w:hangingChars="150" w:hanging="360"/>
    </w:pPr>
    <w:rPr>
      <w:rFonts w:ascii="仿宋_GB2312" w:eastAsia="仿宋_GB2312"/>
      <w:i/>
      <w:iCs/>
      <w:kern w:val="0"/>
    </w:rPr>
  </w:style>
  <w:style w:type="paragraph" w:styleId="af4">
    <w:name w:val="Normal (Web)"/>
    <w:basedOn w:val="a"/>
    <w:semiHidden/>
    <w:rsid w:val="0098328B"/>
    <w:pPr>
      <w:spacing w:before="100" w:beforeAutospacing="1" w:after="100" w:afterAutospacing="1"/>
      <w:ind w:left="360" w:hangingChars="150" w:hanging="360"/>
    </w:pPr>
    <w:rPr>
      <w:rFonts w:ascii="宋体" w:eastAsia="仿宋_GB2312" w:hAnsi="宋体" w:cs="宋体"/>
      <w:kern w:val="0"/>
    </w:rPr>
  </w:style>
  <w:style w:type="paragraph" w:styleId="42">
    <w:name w:val="List Bullet 4"/>
    <w:basedOn w:val="a"/>
    <w:semiHidden/>
    <w:rsid w:val="0098328B"/>
    <w:pPr>
      <w:tabs>
        <w:tab w:val="left" w:pos="1620"/>
      </w:tabs>
      <w:ind w:leftChars="600" w:left="1620" w:hangingChars="200" w:hanging="360"/>
    </w:pPr>
    <w:rPr>
      <w:rFonts w:ascii="仿宋_GB2312" w:eastAsia="仿宋_GB2312"/>
      <w:kern w:val="0"/>
    </w:rPr>
  </w:style>
  <w:style w:type="paragraph" w:styleId="af5">
    <w:name w:val="annotation subject"/>
    <w:basedOn w:val="af6"/>
    <w:next w:val="af6"/>
    <w:semiHidden/>
    <w:rsid w:val="0098328B"/>
    <w:rPr>
      <w:rFonts w:ascii="宋体" w:eastAsia="宋体"/>
      <w:b/>
      <w:bCs/>
      <w:sz w:val="21"/>
    </w:rPr>
  </w:style>
  <w:style w:type="paragraph" w:styleId="23">
    <w:name w:val="toc 2"/>
    <w:basedOn w:val="a"/>
    <w:next w:val="a"/>
    <w:uiPriority w:val="39"/>
    <w:rsid w:val="0098328B"/>
    <w:pPr>
      <w:ind w:left="240"/>
    </w:pPr>
    <w:rPr>
      <w:rFonts w:ascii="Calibri" w:hAnsi="Calibri" w:cs="Calibri"/>
      <w:smallCaps/>
      <w:sz w:val="20"/>
      <w:szCs w:val="20"/>
    </w:rPr>
  </w:style>
  <w:style w:type="paragraph" w:styleId="af7">
    <w:name w:val="List Continue"/>
    <w:basedOn w:val="a"/>
    <w:semiHidden/>
    <w:rsid w:val="0098328B"/>
    <w:pPr>
      <w:spacing w:after="120"/>
      <w:ind w:leftChars="200" w:left="420" w:hangingChars="150" w:hanging="360"/>
    </w:pPr>
    <w:rPr>
      <w:rFonts w:ascii="仿宋_GB2312" w:eastAsia="仿宋_GB2312"/>
      <w:kern w:val="0"/>
    </w:rPr>
  </w:style>
  <w:style w:type="paragraph" w:styleId="32">
    <w:name w:val="Body Text Indent 3"/>
    <w:basedOn w:val="a"/>
    <w:semiHidden/>
    <w:rsid w:val="0098328B"/>
    <w:pPr>
      <w:spacing w:after="120"/>
      <w:ind w:leftChars="200" w:left="420" w:hangingChars="150" w:hanging="360"/>
    </w:pPr>
    <w:rPr>
      <w:rFonts w:ascii="仿宋_GB2312" w:eastAsia="仿宋_GB2312"/>
      <w:kern w:val="0"/>
      <w:sz w:val="16"/>
      <w:szCs w:val="16"/>
    </w:rPr>
  </w:style>
  <w:style w:type="paragraph" w:styleId="af8">
    <w:name w:val="Body Text"/>
    <w:basedOn w:val="a"/>
    <w:semiHidden/>
    <w:rsid w:val="0098328B"/>
    <w:pPr>
      <w:spacing w:after="120"/>
      <w:ind w:left="360" w:hangingChars="150" w:hanging="360"/>
    </w:pPr>
    <w:rPr>
      <w:rFonts w:ascii="仿宋_GB2312" w:eastAsia="仿宋_GB2312"/>
      <w:kern w:val="0"/>
    </w:rPr>
  </w:style>
  <w:style w:type="paragraph" w:styleId="af9">
    <w:name w:val="List"/>
    <w:basedOn w:val="a"/>
    <w:semiHidden/>
    <w:rsid w:val="0098328B"/>
    <w:pPr>
      <w:ind w:left="200" w:hangingChars="200" w:hanging="200"/>
    </w:pPr>
    <w:rPr>
      <w:rFonts w:ascii="仿宋_GB2312" w:eastAsia="仿宋_GB2312"/>
      <w:kern w:val="0"/>
    </w:rPr>
  </w:style>
  <w:style w:type="paragraph" w:styleId="afa">
    <w:name w:val="Salutation"/>
    <w:basedOn w:val="a"/>
    <w:next w:val="a"/>
    <w:semiHidden/>
    <w:rsid w:val="0098328B"/>
    <w:pPr>
      <w:ind w:left="360" w:hangingChars="150" w:hanging="360"/>
    </w:pPr>
    <w:rPr>
      <w:rFonts w:ascii="仿宋_GB2312" w:eastAsia="仿宋_GB2312"/>
      <w:kern w:val="0"/>
    </w:rPr>
  </w:style>
  <w:style w:type="paragraph" w:styleId="43">
    <w:name w:val="toc 4"/>
    <w:basedOn w:val="a"/>
    <w:next w:val="a"/>
    <w:uiPriority w:val="39"/>
    <w:rsid w:val="0098328B"/>
    <w:pPr>
      <w:ind w:left="720"/>
    </w:pPr>
    <w:rPr>
      <w:rFonts w:ascii="Calibri" w:hAnsi="Calibri" w:cs="Calibri"/>
      <w:sz w:val="18"/>
      <w:szCs w:val="18"/>
    </w:rPr>
  </w:style>
  <w:style w:type="paragraph" w:styleId="ab">
    <w:name w:val="Document Map"/>
    <w:basedOn w:val="a"/>
    <w:link w:val="Char"/>
    <w:semiHidden/>
    <w:rsid w:val="0098328B"/>
    <w:pPr>
      <w:shd w:val="clear" w:color="auto" w:fill="000080"/>
    </w:pPr>
    <w:rPr>
      <w:sz w:val="21"/>
    </w:rPr>
  </w:style>
  <w:style w:type="paragraph" w:styleId="ad">
    <w:name w:val="header"/>
    <w:basedOn w:val="a"/>
    <w:link w:val="Char1"/>
    <w:rsid w:val="0098328B"/>
    <w:pPr>
      <w:pBdr>
        <w:bottom w:val="single" w:sz="6" w:space="1" w:color="auto"/>
      </w:pBdr>
      <w:tabs>
        <w:tab w:val="center" w:pos="4153"/>
        <w:tab w:val="right" w:pos="8306"/>
      </w:tabs>
      <w:snapToGrid w:val="0"/>
      <w:jc w:val="center"/>
    </w:pPr>
    <w:rPr>
      <w:sz w:val="18"/>
      <w:szCs w:val="18"/>
    </w:rPr>
  </w:style>
  <w:style w:type="paragraph" w:styleId="afb">
    <w:name w:val="Balloon Text"/>
    <w:basedOn w:val="a"/>
    <w:semiHidden/>
    <w:rsid w:val="0098328B"/>
    <w:rPr>
      <w:sz w:val="18"/>
      <w:szCs w:val="18"/>
    </w:rPr>
  </w:style>
  <w:style w:type="paragraph" w:styleId="33">
    <w:name w:val="List Continue 3"/>
    <w:basedOn w:val="a"/>
    <w:semiHidden/>
    <w:rsid w:val="0098328B"/>
    <w:pPr>
      <w:spacing w:after="120"/>
      <w:ind w:leftChars="600" w:left="1260" w:hangingChars="150" w:hanging="360"/>
    </w:pPr>
    <w:rPr>
      <w:rFonts w:ascii="仿宋_GB2312" w:eastAsia="仿宋_GB2312"/>
      <w:kern w:val="0"/>
    </w:rPr>
  </w:style>
  <w:style w:type="paragraph" w:styleId="afc">
    <w:name w:val="Date"/>
    <w:basedOn w:val="a"/>
    <w:next w:val="a"/>
    <w:semiHidden/>
    <w:rsid w:val="0098328B"/>
    <w:pPr>
      <w:ind w:leftChars="2500" w:left="100" w:hangingChars="150" w:hanging="360"/>
    </w:pPr>
    <w:rPr>
      <w:rFonts w:ascii="仿宋_GB2312" w:eastAsia="仿宋_GB2312"/>
      <w:kern w:val="0"/>
    </w:rPr>
  </w:style>
  <w:style w:type="paragraph" w:styleId="24">
    <w:name w:val="List Continue 2"/>
    <w:basedOn w:val="a"/>
    <w:semiHidden/>
    <w:rsid w:val="0098328B"/>
    <w:pPr>
      <w:spacing w:after="120"/>
      <w:ind w:leftChars="400" w:left="840" w:hangingChars="150" w:hanging="360"/>
    </w:pPr>
    <w:rPr>
      <w:rFonts w:ascii="仿宋_GB2312" w:eastAsia="仿宋_GB2312"/>
      <w:kern w:val="0"/>
    </w:rPr>
  </w:style>
  <w:style w:type="paragraph" w:styleId="53">
    <w:name w:val="List Bullet 5"/>
    <w:basedOn w:val="a"/>
    <w:semiHidden/>
    <w:rsid w:val="0098328B"/>
    <w:pPr>
      <w:tabs>
        <w:tab w:val="left" w:pos="2040"/>
      </w:tabs>
      <w:ind w:leftChars="800" w:left="2040" w:hangingChars="200" w:hanging="360"/>
    </w:pPr>
    <w:rPr>
      <w:rFonts w:ascii="仿宋_GB2312" w:eastAsia="仿宋_GB2312"/>
      <w:kern w:val="0"/>
    </w:rPr>
  </w:style>
  <w:style w:type="paragraph" w:styleId="afd">
    <w:name w:val="Body Text First Indent"/>
    <w:basedOn w:val="af8"/>
    <w:semiHidden/>
    <w:rsid w:val="0098328B"/>
    <w:pPr>
      <w:ind w:firstLineChars="100" w:firstLine="420"/>
    </w:pPr>
  </w:style>
  <w:style w:type="paragraph" w:styleId="34">
    <w:name w:val="toc 3"/>
    <w:basedOn w:val="a"/>
    <w:next w:val="a"/>
    <w:uiPriority w:val="39"/>
    <w:rsid w:val="0098328B"/>
    <w:pPr>
      <w:ind w:left="480"/>
    </w:pPr>
    <w:rPr>
      <w:rFonts w:ascii="Calibri" w:hAnsi="Calibri" w:cs="Calibri"/>
      <w:i/>
      <w:iCs/>
      <w:sz w:val="20"/>
      <w:szCs w:val="20"/>
    </w:rPr>
  </w:style>
  <w:style w:type="paragraph" w:styleId="25">
    <w:name w:val="Body Text 2"/>
    <w:basedOn w:val="a"/>
    <w:semiHidden/>
    <w:rsid w:val="0098328B"/>
    <w:pPr>
      <w:spacing w:after="120" w:line="480" w:lineRule="auto"/>
      <w:ind w:left="360" w:hangingChars="150" w:hanging="360"/>
    </w:pPr>
    <w:rPr>
      <w:rFonts w:ascii="仿宋_GB2312" w:eastAsia="仿宋_GB2312"/>
      <w:kern w:val="0"/>
    </w:rPr>
  </w:style>
  <w:style w:type="paragraph" w:styleId="35">
    <w:name w:val="List Number 3"/>
    <w:basedOn w:val="a"/>
    <w:semiHidden/>
    <w:rsid w:val="0098328B"/>
    <w:pPr>
      <w:tabs>
        <w:tab w:val="left" w:pos="1200"/>
      </w:tabs>
      <w:ind w:leftChars="400" w:left="1200" w:hangingChars="200" w:hanging="360"/>
    </w:pPr>
    <w:rPr>
      <w:rFonts w:ascii="仿宋_GB2312" w:eastAsia="仿宋_GB2312"/>
      <w:kern w:val="0"/>
    </w:rPr>
  </w:style>
  <w:style w:type="paragraph" w:styleId="61">
    <w:name w:val="toc 6"/>
    <w:basedOn w:val="a"/>
    <w:next w:val="a"/>
    <w:uiPriority w:val="39"/>
    <w:rsid w:val="0098328B"/>
    <w:pPr>
      <w:ind w:left="1200"/>
    </w:pPr>
    <w:rPr>
      <w:rFonts w:ascii="Calibri" w:hAnsi="Calibri" w:cs="Calibri"/>
      <w:sz w:val="18"/>
      <w:szCs w:val="18"/>
    </w:rPr>
  </w:style>
  <w:style w:type="paragraph" w:styleId="afe">
    <w:name w:val="Closing"/>
    <w:basedOn w:val="a"/>
    <w:semiHidden/>
    <w:rsid w:val="0098328B"/>
    <w:pPr>
      <w:ind w:leftChars="2100" w:left="100" w:hangingChars="150" w:hanging="360"/>
    </w:pPr>
    <w:rPr>
      <w:rFonts w:ascii="仿宋_GB2312" w:eastAsia="仿宋_GB2312"/>
      <w:kern w:val="0"/>
    </w:rPr>
  </w:style>
  <w:style w:type="paragraph" w:styleId="aff">
    <w:name w:val="Subtitle"/>
    <w:basedOn w:val="a"/>
    <w:qFormat/>
    <w:rsid w:val="0098328B"/>
    <w:pPr>
      <w:spacing w:before="240" w:after="60" w:line="312" w:lineRule="auto"/>
      <w:ind w:left="360" w:hangingChars="150" w:hanging="360"/>
      <w:jc w:val="center"/>
      <w:outlineLvl w:val="1"/>
    </w:pPr>
    <w:rPr>
      <w:rFonts w:ascii="Arial" w:eastAsia="仿宋_GB2312" w:hAnsi="Arial" w:cs="Arial"/>
      <w:b/>
      <w:bCs/>
      <w:kern w:val="28"/>
      <w:sz w:val="32"/>
      <w:szCs w:val="32"/>
    </w:rPr>
  </w:style>
  <w:style w:type="paragraph" w:styleId="af6">
    <w:name w:val="annotation text"/>
    <w:basedOn w:val="a"/>
    <w:link w:val="Char3"/>
    <w:rsid w:val="0098328B"/>
    <w:pPr>
      <w:ind w:left="360" w:hangingChars="150" w:hanging="360"/>
    </w:pPr>
    <w:rPr>
      <w:rFonts w:ascii="仿宋_GB2312" w:eastAsia="仿宋_GB2312"/>
      <w:kern w:val="0"/>
    </w:rPr>
  </w:style>
  <w:style w:type="paragraph" w:styleId="11">
    <w:name w:val="toc 1"/>
    <w:basedOn w:val="a"/>
    <w:next w:val="a"/>
    <w:uiPriority w:val="39"/>
    <w:rsid w:val="0098328B"/>
    <w:pPr>
      <w:spacing w:before="120" w:after="120"/>
    </w:pPr>
    <w:rPr>
      <w:rFonts w:ascii="Calibri" w:hAnsi="Calibri" w:cs="Calibri"/>
      <w:b/>
      <w:bCs/>
      <w:caps/>
      <w:sz w:val="20"/>
      <w:szCs w:val="20"/>
    </w:rPr>
  </w:style>
  <w:style w:type="paragraph" w:styleId="aff0">
    <w:name w:val="List Bullet"/>
    <w:basedOn w:val="a"/>
    <w:semiHidden/>
    <w:rsid w:val="0098328B"/>
    <w:pPr>
      <w:tabs>
        <w:tab w:val="left" w:pos="360"/>
      </w:tabs>
      <w:ind w:left="360" w:hangingChars="200" w:hanging="360"/>
    </w:pPr>
    <w:rPr>
      <w:rFonts w:ascii="仿宋_GB2312" w:eastAsia="仿宋_GB2312"/>
      <w:kern w:val="0"/>
    </w:rPr>
  </w:style>
  <w:style w:type="paragraph" w:styleId="aff1">
    <w:name w:val="envelope return"/>
    <w:basedOn w:val="a"/>
    <w:semiHidden/>
    <w:rsid w:val="0098328B"/>
    <w:pPr>
      <w:snapToGrid w:val="0"/>
      <w:ind w:left="360" w:hangingChars="150" w:hanging="360"/>
    </w:pPr>
    <w:rPr>
      <w:rFonts w:ascii="Arial" w:eastAsia="仿宋_GB2312" w:hAnsi="Arial" w:cs="Arial"/>
      <w:kern w:val="0"/>
    </w:rPr>
  </w:style>
  <w:style w:type="paragraph" w:styleId="HTML8">
    <w:name w:val="HTML Preformatted"/>
    <w:basedOn w:val="a"/>
    <w:semiHidden/>
    <w:rsid w:val="0098328B"/>
    <w:pPr>
      <w:ind w:left="360" w:hangingChars="150" w:hanging="360"/>
    </w:pPr>
    <w:rPr>
      <w:rFonts w:ascii="Courier New" w:eastAsia="仿宋_GB2312" w:hAnsi="Courier New" w:cs="Courier New"/>
      <w:kern w:val="0"/>
      <w:sz w:val="20"/>
      <w:szCs w:val="20"/>
    </w:rPr>
  </w:style>
  <w:style w:type="paragraph" w:styleId="aff2">
    <w:name w:val="Note Heading"/>
    <w:basedOn w:val="a"/>
    <w:next w:val="a"/>
    <w:semiHidden/>
    <w:rsid w:val="0098328B"/>
    <w:pPr>
      <w:ind w:left="360" w:hangingChars="150" w:hanging="360"/>
      <w:jc w:val="center"/>
    </w:pPr>
    <w:rPr>
      <w:rFonts w:ascii="仿宋_GB2312" w:eastAsia="仿宋_GB2312"/>
      <w:kern w:val="0"/>
    </w:rPr>
  </w:style>
  <w:style w:type="paragraph" w:styleId="80">
    <w:name w:val="toc 8"/>
    <w:basedOn w:val="a"/>
    <w:next w:val="a"/>
    <w:uiPriority w:val="39"/>
    <w:rsid w:val="0098328B"/>
    <w:pPr>
      <w:ind w:left="1680"/>
    </w:pPr>
    <w:rPr>
      <w:rFonts w:ascii="Calibri" w:hAnsi="Calibri" w:cs="Calibri"/>
      <w:sz w:val="18"/>
      <w:szCs w:val="18"/>
    </w:rPr>
  </w:style>
  <w:style w:type="paragraph" w:styleId="26">
    <w:name w:val="List Bullet 2"/>
    <w:basedOn w:val="a"/>
    <w:semiHidden/>
    <w:rsid w:val="0098328B"/>
    <w:pPr>
      <w:tabs>
        <w:tab w:val="left" w:pos="780"/>
      </w:tabs>
      <w:ind w:leftChars="200" w:left="780" w:hangingChars="200" w:hanging="360"/>
    </w:pPr>
    <w:rPr>
      <w:rFonts w:ascii="仿宋_GB2312" w:eastAsia="仿宋_GB2312"/>
      <w:kern w:val="0"/>
    </w:rPr>
  </w:style>
  <w:style w:type="paragraph" w:styleId="aff3">
    <w:name w:val="List Number"/>
    <w:basedOn w:val="a"/>
    <w:semiHidden/>
    <w:rsid w:val="0098328B"/>
    <w:pPr>
      <w:tabs>
        <w:tab w:val="left" w:pos="360"/>
      </w:tabs>
      <w:ind w:left="360" w:hangingChars="200" w:hanging="360"/>
    </w:pPr>
    <w:rPr>
      <w:rFonts w:ascii="仿宋_GB2312" w:eastAsia="仿宋_GB2312"/>
      <w:kern w:val="0"/>
    </w:rPr>
  </w:style>
  <w:style w:type="paragraph" w:styleId="70">
    <w:name w:val="toc 7"/>
    <w:basedOn w:val="a"/>
    <w:next w:val="a"/>
    <w:uiPriority w:val="39"/>
    <w:rsid w:val="0098328B"/>
    <w:pPr>
      <w:ind w:left="1440"/>
    </w:pPr>
    <w:rPr>
      <w:rFonts w:ascii="Calibri" w:hAnsi="Calibri" w:cs="Calibri"/>
      <w:sz w:val="18"/>
      <w:szCs w:val="18"/>
    </w:rPr>
  </w:style>
  <w:style w:type="paragraph" w:styleId="54">
    <w:name w:val="toc 5"/>
    <w:basedOn w:val="a"/>
    <w:next w:val="a"/>
    <w:uiPriority w:val="39"/>
    <w:rsid w:val="0098328B"/>
    <w:pPr>
      <w:ind w:left="960"/>
    </w:pPr>
    <w:rPr>
      <w:rFonts w:ascii="Calibri" w:hAnsi="Calibri" w:cs="Calibri"/>
      <w:sz w:val="18"/>
      <w:szCs w:val="18"/>
    </w:rPr>
  </w:style>
  <w:style w:type="paragraph" w:styleId="90">
    <w:name w:val="toc 9"/>
    <w:basedOn w:val="a"/>
    <w:next w:val="a"/>
    <w:uiPriority w:val="39"/>
    <w:rsid w:val="0098328B"/>
    <w:pPr>
      <w:ind w:left="1920"/>
    </w:pPr>
    <w:rPr>
      <w:rFonts w:ascii="Calibri" w:hAnsi="Calibri" w:cs="Calibri"/>
      <w:sz w:val="18"/>
      <w:szCs w:val="18"/>
    </w:rPr>
  </w:style>
  <w:style w:type="paragraph" w:styleId="af1">
    <w:name w:val="Body Text Indent"/>
    <w:basedOn w:val="a"/>
    <w:semiHidden/>
    <w:rsid w:val="0098328B"/>
    <w:pPr>
      <w:spacing w:after="120"/>
      <w:ind w:leftChars="200" w:left="420" w:hangingChars="150" w:hanging="360"/>
    </w:pPr>
    <w:rPr>
      <w:rFonts w:ascii="仿宋_GB2312" w:eastAsia="仿宋_GB2312"/>
      <w:kern w:val="0"/>
    </w:rPr>
  </w:style>
  <w:style w:type="paragraph" w:styleId="ae">
    <w:name w:val="footnote text"/>
    <w:basedOn w:val="a"/>
    <w:link w:val="Char2"/>
    <w:uiPriority w:val="99"/>
    <w:unhideWhenUsed/>
    <w:rsid w:val="0098328B"/>
    <w:pPr>
      <w:widowControl w:val="0"/>
      <w:snapToGrid w:val="0"/>
      <w:ind w:firstLineChars="200" w:firstLine="200"/>
    </w:pPr>
    <w:rPr>
      <w:rFonts w:ascii="Calibri" w:hAnsi="Calibri"/>
      <w:sz w:val="18"/>
      <w:szCs w:val="18"/>
    </w:rPr>
  </w:style>
  <w:style w:type="paragraph" w:styleId="aff4">
    <w:name w:val="Signature"/>
    <w:basedOn w:val="a"/>
    <w:semiHidden/>
    <w:rsid w:val="0098328B"/>
    <w:pPr>
      <w:ind w:leftChars="2100" w:left="100" w:hangingChars="150" w:hanging="360"/>
    </w:pPr>
    <w:rPr>
      <w:rFonts w:ascii="仿宋_GB2312" w:eastAsia="仿宋_GB2312"/>
      <w:kern w:val="0"/>
    </w:rPr>
  </w:style>
  <w:style w:type="paragraph" w:styleId="ac">
    <w:name w:val="footer"/>
    <w:basedOn w:val="a"/>
    <w:link w:val="Char0"/>
    <w:uiPriority w:val="99"/>
    <w:rsid w:val="0098328B"/>
    <w:pPr>
      <w:tabs>
        <w:tab w:val="center" w:pos="4153"/>
        <w:tab w:val="right" w:pos="8306"/>
      </w:tabs>
      <w:snapToGrid w:val="0"/>
    </w:pPr>
    <w:rPr>
      <w:sz w:val="18"/>
      <w:szCs w:val="18"/>
    </w:rPr>
  </w:style>
  <w:style w:type="paragraph" w:styleId="aff5">
    <w:name w:val="E-mail Signature"/>
    <w:basedOn w:val="a"/>
    <w:semiHidden/>
    <w:rsid w:val="0098328B"/>
    <w:pPr>
      <w:ind w:left="360" w:hangingChars="150" w:hanging="360"/>
    </w:pPr>
    <w:rPr>
      <w:rFonts w:ascii="仿宋_GB2312" w:eastAsia="仿宋_GB2312"/>
      <w:kern w:val="0"/>
    </w:rPr>
  </w:style>
  <w:style w:type="paragraph" w:styleId="27">
    <w:name w:val="Body Text Indent 2"/>
    <w:basedOn w:val="a"/>
    <w:semiHidden/>
    <w:rsid w:val="0098328B"/>
    <w:pPr>
      <w:spacing w:after="120" w:line="480" w:lineRule="auto"/>
      <w:ind w:leftChars="200" w:left="420" w:hangingChars="150" w:hanging="360"/>
    </w:pPr>
    <w:rPr>
      <w:rFonts w:ascii="仿宋_GB2312" w:eastAsia="仿宋_GB2312"/>
      <w:kern w:val="0"/>
    </w:rPr>
  </w:style>
  <w:style w:type="paragraph" w:styleId="aff6">
    <w:name w:val="Message Header"/>
    <w:basedOn w:val="a"/>
    <w:semiHidden/>
    <w:rsid w:val="0098328B"/>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仿宋_GB2312" w:hAnsi="Arial" w:cs="Arial"/>
      <w:kern w:val="0"/>
    </w:rPr>
  </w:style>
  <w:style w:type="paragraph" w:styleId="44">
    <w:name w:val="List Number 4"/>
    <w:basedOn w:val="a"/>
    <w:semiHidden/>
    <w:rsid w:val="0098328B"/>
    <w:pPr>
      <w:tabs>
        <w:tab w:val="left" w:pos="1620"/>
      </w:tabs>
      <w:ind w:leftChars="600" w:left="1620" w:hangingChars="200" w:hanging="360"/>
    </w:pPr>
    <w:rPr>
      <w:rFonts w:ascii="仿宋_GB2312" w:eastAsia="仿宋_GB2312"/>
      <w:kern w:val="0"/>
    </w:rPr>
  </w:style>
  <w:style w:type="paragraph" w:styleId="aff7">
    <w:name w:val="Block Text"/>
    <w:basedOn w:val="a"/>
    <w:semiHidden/>
    <w:rsid w:val="0098328B"/>
    <w:pPr>
      <w:spacing w:after="120"/>
      <w:ind w:leftChars="700" w:left="1440" w:rightChars="700" w:right="1440" w:hangingChars="150" w:hanging="360"/>
    </w:pPr>
    <w:rPr>
      <w:rFonts w:ascii="仿宋_GB2312" w:eastAsia="仿宋_GB2312"/>
      <w:kern w:val="0"/>
    </w:rPr>
  </w:style>
  <w:style w:type="paragraph" w:styleId="36">
    <w:name w:val="Body Text 3"/>
    <w:basedOn w:val="a"/>
    <w:semiHidden/>
    <w:rsid w:val="0098328B"/>
    <w:pPr>
      <w:spacing w:after="120"/>
      <w:ind w:left="360" w:hangingChars="150" w:hanging="360"/>
    </w:pPr>
    <w:rPr>
      <w:rFonts w:ascii="仿宋_GB2312" w:eastAsia="仿宋_GB2312"/>
      <w:kern w:val="0"/>
      <w:sz w:val="16"/>
      <w:szCs w:val="16"/>
    </w:rPr>
  </w:style>
  <w:style w:type="paragraph" w:customStyle="1" w:styleId="12">
    <w:name w:val="修订1"/>
    <w:uiPriority w:val="99"/>
    <w:semiHidden/>
    <w:rsid w:val="0098328B"/>
    <w:rPr>
      <w:kern w:val="2"/>
      <w:sz w:val="24"/>
      <w:szCs w:val="24"/>
    </w:rPr>
  </w:style>
  <w:style w:type="paragraph" w:customStyle="1" w:styleId="Char4">
    <w:name w:val="Char"/>
    <w:basedOn w:val="a"/>
    <w:semiHidden/>
    <w:rsid w:val="0098328B"/>
    <w:pPr>
      <w:adjustRightInd w:val="0"/>
      <w:ind w:left="360" w:hangingChars="150" w:hanging="360"/>
    </w:pPr>
    <w:rPr>
      <w:rFonts w:ascii="仿宋_GB2312" w:eastAsia="仿宋_GB2312"/>
      <w:kern w:val="0"/>
      <w:szCs w:val="20"/>
    </w:rPr>
  </w:style>
  <w:style w:type="paragraph" w:customStyle="1" w:styleId="2ctrl22H2h2Level2TopicHeading2Header2headi">
    <w:name w:val="样式 标题 2ctrl+2_标题 2H2h2Level 2 Topic Heading2Header 2headi..."/>
    <w:basedOn w:val="2"/>
    <w:rsid w:val="0098328B"/>
    <w:pPr>
      <w:keepNext/>
      <w:keepLines/>
      <w:numPr>
        <w:ilvl w:val="0"/>
        <w:numId w:val="0"/>
      </w:numPr>
      <w:tabs>
        <w:tab w:val="left" w:pos="360"/>
      </w:tabs>
      <w:ind w:left="576" w:hangingChars="150" w:hanging="576"/>
      <w:jc w:val="both"/>
    </w:pPr>
    <w:rPr>
      <w:rFonts w:ascii="宋体" w:eastAsia="新宋体" w:hAnsi="宋体"/>
      <w:kern w:val="0"/>
      <w:sz w:val="24"/>
      <w:lang w:val="en-US"/>
    </w:rPr>
  </w:style>
  <w:style w:type="paragraph" w:customStyle="1" w:styleId="CharCharCharChar">
    <w:name w:val="Char Char Char Char"/>
    <w:basedOn w:val="a"/>
    <w:rsid w:val="0098328B"/>
    <w:pPr>
      <w:tabs>
        <w:tab w:val="left" w:pos="360"/>
      </w:tabs>
    </w:pPr>
  </w:style>
  <w:style w:type="paragraph" w:customStyle="1" w:styleId="074">
    <w:name w:val="样式 首行缩进:  0.74 厘米"/>
    <w:basedOn w:val="a"/>
    <w:semiHidden/>
    <w:rsid w:val="0098328B"/>
    <w:pPr>
      <w:ind w:left="360" w:hangingChars="150" w:hanging="150"/>
    </w:pPr>
    <w:rPr>
      <w:rFonts w:ascii="仿宋_GB2312" w:eastAsia="仿宋_GB2312" w:cs="宋体"/>
      <w:kern w:val="0"/>
      <w:szCs w:val="20"/>
    </w:rPr>
  </w:style>
  <w:style w:type="paragraph" w:customStyle="1" w:styleId="Char20">
    <w:name w:val="Char2"/>
    <w:basedOn w:val="a"/>
    <w:rsid w:val="0098328B"/>
    <w:pPr>
      <w:adjustRightInd w:val="0"/>
      <w:ind w:left="360" w:hangingChars="150" w:hanging="360"/>
    </w:pPr>
    <w:rPr>
      <w:rFonts w:ascii="仿宋_GB2312" w:eastAsia="仿宋_GB2312"/>
      <w:kern w:val="0"/>
      <w:szCs w:val="20"/>
    </w:rPr>
  </w:style>
  <w:style w:type="paragraph" w:customStyle="1" w:styleId="aff8">
    <w:name w:val="正文(小四)"/>
    <w:basedOn w:val="a"/>
    <w:semiHidden/>
    <w:rsid w:val="0098328B"/>
    <w:pPr>
      <w:ind w:firstLineChars="200" w:firstLine="480"/>
    </w:pPr>
    <w:rPr>
      <w:szCs w:val="20"/>
    </w:rPr>
  </w:style>
  <w:style w:type="paragraph" w:customStyle="1" w:styleId="4ctrl4">
    <w:name w:val="样式 标题 4ctrl+4_标题"/>
    <w:basedOn w:val="4"/>
    <w:next w:val="a"/>
    <w:rsid w:val="0098328B"/>
    <w:pPr>
      <w:numPr>
        <w:numId w:val="0"/>
      </w:numPr>
      <w:tabs>
        <w:tab w:val="left" w:pos="2565"/>
      </w:tabs>
      <w:spacing w:before="280" w:after="290" w:line="376" w:lineRule="auto"/>
      <w:ind w:left="2565" w:rightChars="100" w:right="240" w:hanging="864"/>
    </w:pPr>
    <w:rPr>
      <w:rFonts w:ascii="Arial" w:eastAsia="宋体" w:hAnsi="Arial"/>
      <w:b/>
      <w:bCs/>
      <w:kern w:val="2"/>
      <w:sz w:val="24"/>
      <w:lang w:val="en-US"/>
    </w:rPr>
  </w:style>
  <w:style w:type="paragraph" w:customStyle="1" w:styleId="62">
    <w:name w:val="标题6"/>
    <w:basedOn w:val="6"/>
    <w:rsid w:val="0098328B"/>
    <w:pPr>
      <w:autoSpaceDE w:val="0"/>
      <w:autoSpaceDN w:val="0"/>
      <w:adjustRightInd w:val="0"/>
      <w:spacing w:before="0" w:afterLines="50" w:line="319" w:lineRule="auto"/>
    </w:pPr>
    <w:rPr>
      <w:bCs w:val="0"/>
      <w:kern w:val="44"/>
      <w:szCs w:val="28"/>
    </w:rPr>
  </w:style>
  <w:style w:type="paragraph" w:customStyle="1" w:styleId="0505">
    <w:name w:val="样式 段前: 0.5 行 段后: 0.5 行"/>
    <w:basedOn w:val="a"/>
    <w:rsid w:val="0098328B"/>
    <w:pPr>
      <w:tabs>
        <w:tab w:val="left" w:pos="360"/>
      </w:tabs>
    </w:pPr>
    <w:rPr>
      <w:rFonts w:cs="宋体"/>
      <w:sz w:val="22"/>
      <w:szCs w:val="20"/>
    </w:rPr>
  </w:style>
  <w:style w:type="paragraph" w:customStyle="1" w:styleId="aff9">
    <w:name w:val="特点"/>
    <w:basedOn w:val="a"/>
    <w:next w:val="af3"/>
    <w:rsid w:val="0098328B"/>
    <w:pPr>
      <w:spacing w:line="300" w:lineRule="auto"/>
      <w:ind w:firstLineChars="200" w:firstLine="420"/>
    </w:pPr>
  </w:style>
  <w:style w:type="paragraph" w:customStyle="1" w:styleId="affa">
    <w:name w:val="È±Ê¡ÎÄ±¾"/>
    <w:basedOn w:val="a"/>
    <w:rsid w:val="0098328B"/>
    <w:pPr>
      <w:overflowPunct w:val="0"/>
      <w:autoSpaceDE w:val="0"/>
      <w:autoSpaceDN w:val="0"/>
      <w:adjustRightInd w:val="0"/>
      <w:spacing w:before="105"/>
      <w:ind w:left="360" w:hangingChars="150" w:hanging="360"/>
      <w:textAlignment w:val="baseline"/>
    </w:pPr>
    <w:rPr>
      <w:rFonts w:eastAsia="新宋体"/>
      <w:kern w:val="0"/>
      <w:szCs w:val="20"/>
    </w:rPr>
  </w:style>
  <w:style w:type="paragraph" w:customStyle="1" w:styleId="affb">
    <w:name w:val="样式小标题"/>
    <w:basedOn w:val="a"/>
    <w:rsid w:val="0098328B"/>
    <w:pPr>
      <w:spacing w:line="300" w:lineRule="auto"/>
      <w:ind w:leftChars="-257" w:left="-540" w:rightChars="-159" w:right="-334"/>
    </w:pPr>
    <w:rPr>
      <w:rFonts w:ascii="宋体" w:hAnsi="宋体" w:cs="宋体"/>
      <w:b/>
      <w:bCs/>
      <w:szCs w:val="20"/>
    </w:rPr>
  </w:style>
  <w:style w:type="paragraph" w:customStyle="1" w:styleId="13">
    <w:name w:val="列出段落1"/>
    <w:basedOn w:val="a"/>
    <w:uiPriority w:val="34"/>
    <w:qFormat/>
    <w:rsid w:val="0098328B"/>
    <w:pPr>
      <w:widowControl w:val="0"/>
      <w:ind w:firstLineChars="200" w:firstLine="420"/>
      <w:jc w:val="both"/>
    </w:pPr>
    <w:rPr>
      <w:rFonts w:ascii="Calibri" w:hAnsi="Calibri" w:cs="黑体"/>
      <w:szCs w:val="22"/>
    </w:rPr>
  </w:style>
  <w:style w:type="paragraph" w:customStyle="1" w:styleId="Char11">
    <w:name w:val="Char11"/>
    <w:basedOn w:val="ab"/>
    <w:semiHidden/>
    <w:rsid w:val="0098328B"/>
    <w:pPr>
      <w:ind w:left="360" w:hangingChars="150" w:hanging="360"/>
    </w:pPr>
    <w:rPr>
      <w:rFonts w:ascii="Tahoma" w:eastAsia="仿宋_GB2312" w:hAnsi="Tahoma"/>
      <w:kern w:val="0"/>
      <w:sz w:val="24"/>
      <w:szCs w:val="20"/>
      <w:lang w:eastAsia="en-US"/>
    </w:rPr>
  </w:style>
  <w:style w:type="paragraph" w:customStyle="1" w:styleId="60">
    <w:name w:val="正文6"/>
    <w:basedOn w:val="a"/>
    <w:link w:val="6Char"/>
    <w:rsid w:val="0098328B"/>
    <w:pPr>
      <w:spacing w:line="300" w:lineRule="auto"/>
    </w:pPr>
    <w:rPr>
      <w:rFonts w:ascii="宋体" w:hAnsi="宋体"/>
      <w:sz w:val="21"/>
      <w:szCs w:val="20"/>
    </w:rPr>
  </w:style>
  <w:style w:type="paragraph" w:customStyle="1" w:styleId="CharCharCharCharCharCharChar">
    <w:name w:val="Char Char Char Char Char Char Char"/>
    <w:basedOn w:val="a"/>
    <w:rsid w:val="0098328B"/>
  </w:style>
  <w:style w:type="paragraph" w:customStyle="1" w:styleId="CharCharCharCharCharCharChar1">
    <w:name w:val="Char Char Char Char Char Char Char1"/>
    <w:basedOn w:val="a"/>
    <w:rsid w:val="0098328B"/>
    <w:pPr>
      <w:spacing w:line="220" w:lineRule="exact"/>
    </w:pPr>
  </w:style>
  <w:style w:type="paragraph" w:customStyle="1" w:styleId="Char10">
    <w:name w:val="Char1"/>
    <w:basedOn w:val="ab"/>
    <w:semiHidden/>
    <w:rsid w:val="0098328B"/>
    <w:pPr>
      <w:ind w:left="360" w:hangingChars="150" w:hanging="360"/>
    </w:pPr>
    <w:rPr>
      <w:rFonts w:ascii="Tahoma" w:eastAsia="仿宋_GB2312" w:hAnsi="Tahoma"/>
      <w:kern w:val="0"/>
      <w:sz w:val="24"/>
      <w:szCs w:val="20"/>
      <w:lang w:eastAsia="en-US"/>
    </w:rPr>
  </w:style>
  <w:style w:type="paragraph" w:customStyle="1" w:styleId="TOC1">
    <w:name w:val="TOC 标题1"/>
    <w:basedOn w:val="1"/>
    <w:next w:val="a"/>
    <w:uiPriority w:val="39"/>
    <w:unhideWhenUsed/>
    <w:qFormat/>
    <w:rsid w:val="0098328B"/>
    <w:pPr>
      <w:keepNext/>
      <w:keepLines/>
      <w:numPr>
        <w:numId w:val="0"/>
      </w:numPr>
      <w:spacing w:before="240" w:after="0" w:line="259" w:lineRule="auto"/>
      <w:outlineLvl w:val="9"/>
    </w:pPr>
    <w:rPr>
      <w:rFonts w:ascii="Calibri Light" w:eastAsia="宋体" w:hAnsi="Calibri Light"/>
      <w:b w:val="0"/>
      <w:bCs w:val="0"/>
      <w:color w:val="2E74B5"/>
      <w:kern w:val="0"/>
      <w:sz w:val="32"/>
      <w:szCs w:val="32"/>
    </w:rPr>
  </w:style>
  <w:style w:type="paragraph" w:customStyle="1" w:styleId="CharCharCharCharChar">
    <w:name w:val="Char Char Char Char Char"/>
    <w:basedOn w:val="a"/>
    <w:rsid w:val="0098328B"/>
    <w:pPr>
      <w:ind w:left="360" w:hangingChars="150" w:hanging="360"/>
    </w:pPr>
    <w:rPr>
      <w:rFonts w:ascii="仿宋_GB2312" w:eastAsia="仿宋_GB2312"/>
      <w:kern w:val="0"/>
    </w:rPr>
  </w:style>
  <w:style w:type="paragraph" w:customStyle="1" w:styleId="affc">
    <w:name w:val="¹Ø¼ü´Ê"/>
    <w:basedOn w:val="a"/>
    <w:rsid w:val="0098328B"/>
    <w:pPr>
      <w:tabs>
        <w:tab w:val="left" w:pos="907"/>
      </w:tabs>
      <w:overflowPunct w:val="0"/>
      <w:autoSpaceDE w:val="0"/>
      <w:autoSpaceDN w:val="0"/>
      <w:adjustRightInd w:val="0"/>
      <w:spacing w:after="105"/>
      <w:ind w:left="907" w:hangingChars="150" w:hanging="907"/>
      <w:textAlignment w:val="baseline"/>
    </w:pPr>
    <w:rPr>
      <w:rFonts w:ascii="新宋体" w:eastAsia="新宋体"/>
      <w:kern w:val="0"/>
      <w:szCs w:val="20"/>
    </w:rPr>
  </w:style>
  <w:style w:type="table" w:styleId="affd">
    <w:name w:val="Table Grid"/>
    <w:basedOn w:val="a1"/>
    <w:uiPriority w:val="59"/>
    <w:rsid w:val="0098328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e">
    <w:name w:val="Table Theme"/>
    <w:basedOn w:val="a1"/>
    <w:semiHidden/>
    <w:rsid w:val="0098328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1"/>
    <w:semiHidden/>
    <w:rsid w:val="0098328B"/>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28">
    <w:name w:val="Table Colorful 2"/>
    <w:basedOn w:val="a1"/>
    <w:semiHidden/>
    <w:rsid w:val="0098328B"/>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37">
    <w:name w:val="Table Colorful 3"/>
    <w:basedOn w:val="a1"/>
    <w:semiHidden/>
    <w:rsid w:val="0098328B"/>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shd w:val="solid" w:color="000000" w:fill="FFFFFF"/>
      </w:tcPr>
    </w:tblStylePr>
  </w:style>
  <w:style w:type="table" w:styleId="afff">
    <w:name w:val="Table Elegant"/>
    <w:basedOn w:val="a1"/>
    <w:semiHidden/>
    <w:rsid w:val="0098328B"/>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15">
    <w:name w:val="Table Classic 1"/>
    <w:basedOn w:val="a1"/>
    <w:semiHidden/>
    <w:rsid w:val="0098328B"/>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StylePr>
    <w:tblStylePr w:type="swCell">
      <w:rPr>
        <w:b/>
        <w:bCs/>
      </w:rPr>
    </w:tblStylePr>
  </w:style>
  <w:style w:type="table" w:styleId="29">
    <w:name w:val="Table Classic 2"/>
    <w:basedOn w:val="a1"/>
    <w:semiHidden/>
    <w:rsid w:val="0098328B"/>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38">
    <w:name w:val="Table Classic 3"/>
    <w:basedOn w:val="a1"/>
    <w:semiHidden/>
    <w:rsid w:val="0098328B"/>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styleId="45">
    <w:name w:val="Table Classic 4"/>
    <w:basedOn w:val="a1"/>
    <w:semiHidden/>
    <w:rsid w:val="0098328B"/>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StylePr>
    <w:tblStylePr w:type="nwCell">
      <w:rPr>
        <w:b/>
        <w:bCs/>
      </w:rPr>
    </w:tblStylePr>
    <w:tblStylePr w:type="swCell">
      <w:rPr>
        <w:color w:val="000080"/>
      </w:rPr>
    </w:tblStylePr>
  </w:style>
  <w:style w:type="table" w:styleId="16">
    <w:name w:val="Table Simple 1"/>
    <w:basedOn w:val="a1"/>
    <w:semiHidden/>
    <w:rsid w:val="0098328B"/>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a">
    <w:name w:val="Table Simple 2"/>
    <w:basedOn w:val="a1"/>
    <w:semiHidden/>
    <w:rsid w:val="0098328B"/>
    <w:pPr>
      <w:widowControl w:val="0"/>
      <w:jc w:val="both"/>
    </w:pPr>
    <w:tblPr>
      <w:tblInd w:w="0" w:type="dxa"/>
      <w:tblCellMar>
        <w:top w:w="0" w:type="dxa"/>
        <w:left w:w="108" w:type="dxa"/>
        <w:bottom w:w="0" w:type="dxa"/>
        <w:right w:w="108" w:type="dxa"/>
      </w:tblCellMa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StylePr>
    <w:tblStylePr w:type="swCell">
      <w:rPr>
        <w:b/>
        <w:bCs/>
      </w:rPr>
    </w:tblStylePr>
  </w:style>
  <w:style w:type="table" w:styleId="39">
    <w:name w:val="Table Simple 3"/>
    <w:basedOn w:val="a1"/>
    <w:semiHidden/>
    <w:rsid w:val="0098328B"/>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17">
    <w:name w:val="Table Subtle 1"/>
    <w:basedOn w:val="a1"/>
    <w:semiHidden/>
    <w:rsid w:val="0098328B"/>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StylePr>
    <w:tblStylePr w:type="swCell">
      <w:rPr>
        <w:b/>
        <w:bCs/>
      </w:rPr>
    </w:tblStylePr>
  </w:style>
  <w:style w:type="table" w:styleId="2b">
    <w:name w:val="Table Subtle 2"/>
    <w:basedOn w:val="a1"/>
    <w:semiHidden/>
    <w:rsid w:val="0098328B"/>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StylePr>
    <w:tblStylePr w:type="swCell">
      <w:rPr>
        <w:b/>
        <w:bCs/>
      </w:rPr>
    </w:tblStylePr>
  </w:style>
  <w:style w:type="table" w:styleId="18">
    <w:name w:val="Table 3D effects 1"/>
    <w:basedOn w:val="a1"/>
    <w:semiHidden/>
    <w:rsid w:val="0098328B"/>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swCell">
      <w:rPr>
        <w:color w:val="000080"/>
      </w:rPr>
    </w:tblStylePr>
  </w:style>
  <w:style w:type="table" w:styleId="2c">
    <w:name w:val="Table 3D effects 2"/>
    <w:basedOn w:val="a1"/>
    <w:semiHidden/>
    <w:rsid w:val="0098328B"/>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StylePr>
  </w:style>
  <w:style w:type="table" w:styleId="3a">
    <w:name w:val="Table 3D effects 3"/>
    <w:basedOn w:val="a1"/>
    <w:semiHidden/>
    <w:rsid w:val="0098328B"/>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StylePr>
  </w:style>
  <w:style w:type="table" w:styleId="19">
    <w:name w:val="Table List 1"/>
    <w:basedOn w:val="a1"/>
    <w:semiHidden/>
    <w:rsid w:val="0098328B"/>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2d">
    <w:name w:val="Table List 2"/>
    <w:basedOn w:val="a1"/>
    <w:semiHidden/>
    <w:rsid w:val="0098328B"/>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3b">
    <w:name w:val="Table List 3"/>
    <w:basedOn w:val="a1"/>
    <w:semiHidden/>
    <w:rsid w:val="0098328B"/>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StylePr>
  </w:style>
  <w:style w:type="table" w:styleId="46">
    <w:name w:val="Table List 4"/>
    <w:basedOn w:val="a1"/>
    <w:semiHidden/>
    <w:rsid w:val="0098328B"/>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5">
    <w:name w:val="Table List 5"/>
    <w:basedOn w:val="a1"/>
    <w:semiHidden/>
    <w:rsid w:val="0098328B"/>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StylePr>
  </w:style>
  <w:style w:type="table" w:styleId="63">
    <w:name w:val="Table List 6"/>
    <w:basedOn w:val="a1"/>
    <w:semiHidden/>
    <w:rsid w:val="0098328B"/>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1">
    <w:name w:val="Table List 7"/>
    <w:basedOn w:val="a1"/>
    <w:semiHidden/>
    <w:rsid w:val="0098328B"/>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81">
    <w:name w:val="Table List 8"/>
    <w:basedOn w:val="a1"/>
    <w:semiHidden/>
    <w:rsid w:val="0098328B"/>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0">
    <w:name w:val="Table Contemporary"/>
    <w:basedOn w:val="a1"/>
    <w:semiHidden/>
    <w:rsid w:val="0098328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1a">
    <w:name w:val="Table Columns 1"/>
    <w:basedOn w:val="a1"/>
    <w:semiHidden/>
    <w:rsid w:val="0098328B"/>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2e">
    <w:name w:val="Table Columns 2"/>
    <w:basedOn w:val="a1"/>
    <w:semiHidden/>
    <w:rsid w:val="0098328B"/>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3c">
    <w:name w:val="Table Columns 3"/>
    <w:basedOn w:val="a1"/>
    <w:semiHidden/>
    <w:rsid w:val="0098328B"/>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47">
    <w:name w:val="Table Columns 4"/>
    <w:basedOn w:val="a1"/>
    <w:semiHidden/>
    <w:rsid w:val="0098328B"/>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1"/>
    <w:semiHidden/>
    <w:rsid w:val="0098328B"/>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1b">
    <w:name w:val="Table Grid 1"/>
    <w:basedOn w:val="a1"/>
    <w:semiHidden/>
    <w:rsid w:val="0098328B"/>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2f">
    <w:name w:val="Table Grid 2"/>
    <w:basedOn w:val="a1"/>
    <w:semiHidden/>
    <w:rsid w:val="0098328B"/>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lastCol">
      <w:rPr>
        <w:b/>
        <w:bCs/>
      </w:rPr>
    </w:tblStylePr>
  </w:style>
  <w:style w:type="table" w:styleId="3d">
    <w:name w:val="Table Grid 3"/>
    <w:basedOn w:val="a1"/>
    <w:semiHidden/>
    <w:rsid w:val="0098328B"/>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48">
    <w:name w:val="Table Grid 4"/>
    <w:basedOn w:val="a1"/>
    <w:semiHidden/>
    <w:rsid w:val="0098328B"/>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StylePr>
  </w:style>
  <w:style w:type="table" w:styleId="57">
    <w:name w:val="Table Grid 5"/>
    <w:basedOn w:val="a1"/>
    <w:semiHidden/>
    <w:rsid w:val="0098328B"/>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64">
    <w:name w:val="Table Grid 6"/>
    <w:basedOn w:val="a1"/>
    <w:semiHidden/>
    <w:rsid w:val="0098328B"/>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Grid 7"/>
    <w:basedOn w:val="a1"/>
    <w:semiHidden/>
    <w:rsid w:val="0098328B"/>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StylePr>
    <w:tblStylePr w:type="lastCol">
      <w:rPr>
        <w:b w:val="0"/>
        <w:bCs w:val="0"/>
      </w:rPr>
    </w:tblStylePr>
    <w:tblStylePr w:type="nwCell">
      <w:tblPr/>
      <w:tcPr>
        <w:tcBorders>
          <w:top w:val="nil"/>
          <w:left w:val="nil"/>
          <w:bottom w:val="nil"/>
          <w:right w:val="nil"/>
          <w:insideH w:val="nil"/>
          <w:insideV w:val="nil"/>
          <w:tl2br w:val="single" w:sz="6" w:space="0" w:color="000000"/>
          <w:tr2bl w:val="nil"/>
        </w:tcBorders>
      </w:tcPr>
    </w:tblStylePr>
  </w:style>
  <w:style w:type="table" w:styleId="82">
    <w:name w:val="Table Grid 8"/>
    <w:basedOn w:val="a1"/>
    <w:semiHidden/>
    <w:rsid w:val="0098328B"/>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1c">
    <w:name w:val="Table Web 1"/>
    <w:basedOn w:val="a1"/>
    <w:semiHidden/>
    <w:rsid w:val="0098328B"/>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2f0">
    <w:name w:val="Table Web 2"/>
    <w:basedOn w:val="a1"/>
    <w:semiHidden/>
    <w:rsid w:val="0098328B"/>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3e">
    <w:name w:val="Table Web 3"/>
    <w:basedOn w:val="a1"/>
    <w:semiHidden/>
    <w:rsid w:val="0098328B"/>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afff1">
    <w:name w:val="Table Professional"/>
    <w:basedOn w:val="a1"/>
    <w:semiHidden/>
    <w:rsid w:val="0098328B"/>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5Char">
    <w:name w:val="标题 5 Char"/>
    <w:aliases w:val="dash Char,ds Char,dd Char,h5 Char,H5 Char,⑴ Char,5 Char,l4 Char,第四层条 Char,标题5 Char,Block Label Char,Second Subheading Char,Level 3 - i Char,(A) Char,•H5 Char,heading 5 Char,口 Char,口1 Char,口2 Char,标题 E Char,CSS节内3级标记 Char,PIM 5 Char,l5 Char"/>
    <w:link w:val="5"/>
    <w:rsid w:val="008024C3"/>
    <w:rPr>
      <w:rFonts w:eastAsia="仿宋_GB2312"/>
      <w:kern w:val="44"/>
      <w:sz w:val="28"/>
      <w:szCs w:val="28"/>
      <w:lang w:val="zh-CN"/>
    </w:rPr>
  </w:style>
  <w:style w:type="paragraph" w:customStyle="1" w:styleId="MessageTable">
    <w:name w:val="MessageTable"/>
    <w:basedOn w:val="a"/>
    <w:rsid w:val="005B71E2"/>
    <w:pPr>
      <w:widowControl w:val="0"/>
      <w:overflowPunct w:val="0"/>
      <w:autoSpaceDE w:val="0"/>
      <w:autoSpaceDN w:val="0"/>
      <w:adjustRightInd w:val="0"/>
      <w:spacing w:line="240" w:lineRule="exact"/>
    </w:pPr>
    <w:rPr>
      <w:rFonts w:ascii="宋体"/>
      <w:kern w:val="0"/>
      <w:sz w:val="16"/>
    </w:rPr>
  </w:style>
  <w:style w:type="character" w:customStyle="1" w:styleId="Char3">
    <w:name w:val="批注文字 Char"/>
    <w:link w:val="af6"/>
    <w:rsid w:val="000007B3"/>
    <w:rPr>
      <w:rFonts w:ascii="仿宋_GB2312" w:eastAsia="仿宋_GB2312"/>
      <w:sz w:val="24"/>
      <w:szCs w:val="24"/>
    </w:rPr>
  </w:style>
  <w:style w:type="numbering" w:customStyle="1" w:styleId="10">
    <w:name w:val="样式 图片项目符号1"/>
    <w:basedOn w:val="a2"/>
    <w:semiHidden/>
    <w:rsid w:val="00B926DC"/>
    <w:pPr>
      <w:numPr>
        <w:numId w:val="38"/>
      </w:numPr>
    </w:pPr>
  </w:style>
  <w:style w:type="paragraph" w:styleId="afff2">
    <w:name w:val="Revision"/>
    <w:hidden/>
    <w:uiPriority w:val="99"/>
    <w:unhideWhenUsed/>
    <w:rsid w:val="00B926DC"/>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HTML">
    <w:name w:val="10"/>
    <w:pPr>
      <w:numPr>
        <w:numId w:val="38"/>
      </w:numPr>
    </w:pPr>
  </w:style>
</w:styles>
</file>

<file path=word/webSettings.xml><?xml version="1.0" encoding="utf-8"?>
<w:webSettings xmlns:r="http://schemas.openxmlformats.org/officeDocument/2006/relationships" xmlns:w="http://schemas.openxmlformats.org/wordprocessingml/2006/main">
  <w:divs>
    <w:div w:id="983313373">
      <w:bodyDiv w:val="1"/>
      <w:marLeft w:val="0"/>
      <w:marRight w:val="0"/>
      <w:marTop w:val="0"/>
      <w:marBottom w:val="0"/>
      <w:divBdr>
        <w:top w:val="none" w:sz="0" w:space="0" w:color="auto"/>
        <w:left w:val="none" w:sz="0" w:space="0" w:color="auto"/>
        <w:bottom w:val="none" w:sz="0" w:space="0" w:color="auto"/>
        <w:right w:val="none" w:sz="0" w:space="0" w:color="auto"/>
      </w:divBdr>
      <w:divsChild>
        <w:div w:id="1182234967">
          <w:marLeft w:val="0"/>
          <w:marRight w:val="0"/>
          <w:marTop w:val="0"/>
          <w:marBottom w:val="0"/>
          <w:divBdr>
            <w:top w:val="none" w:sz="0" w:space="0" w:color="auto"/>
            <w:left w:val="none" w:sz="0" w:space="0" w:color="auto"/>
            <w:bottom w:val="none" w:sz="0" w:space="0" w:color="auto"/>
            <w:right w:val="none" w:sz="0" w:space="0" w:color="auto"/>
          </w:divBdr>
        </w:div>
      </w:divsChild>
    </w:div>
    <w:div w:id="1057897212">
      <w:bodyDiv w:val="1"/>
      <w:marLeft w:val="0"/>
      <w:marRight w:val="0"/>
      <w:marTop w:val="0"/>
      <w:marBottom w:val="0"/>
      <w:divBdr>
        <w:top w:val="none" w:sz="0" w:space="0" w:color="auto"/>
        <w:left w:val="none" w:sz="0" w:space="0" w:color="auto"/>
        <w:bottom w:val="none" w:sz="0" w:space="0" w:color="auto"/>
        <w:right w:val="none" w:sz="0" w:space="0" w:color="auto"/>
      </w:divBdr>
    </w:div>
    <w:div w:id="1190071565">
      <w:bodyDiv w:val="1"/>
      <w:marLeft w:val="0"/>
      <w:marRight w:val="0"/>
      <w:marTop w:val="0"/>
      <w:marBottom w:val="0"/>
      <w:divBdr>
        <w:top w:val="none" w:sz="0" w:space="0" w:color="auto"/>
        <w:left w:val="none" w:sz="0" w:space="0" w:color="auto"/>
        <w:bottom w:val="none" w:sz="0" w:space="0" w:color="auto"/>
        <w:right w:val="none" w:sz="0" w:space="0" w:color="auto"/>
      </w:divBdr>
      <w:divsChild>
        <w:div w:id="1935740644">
          <w:marLeft w:val="0"/>
          <w:marRight w:val="0"/>
          <w:marTop w:val="0"/>
          <w:marBottom w:val="0"/>
          <w:divBdr>
            <w:top w:val="none" w:sz="0" w:space="0" w:color="auto"/>
            <w:left w:val="none" w:sz="0" w:space="0" w:color="auto"/>
            <w:bottom w:val="none" w:sz="0" w:space="0" w:color="auto"/>
            <w:right w:val="none" w:sz="0" w:space="0" w:color="auto"/>
          </w:divBdr>
        </w:div>
      </w:divsChild>
    </w:div>
    <w:div w:id="169083640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2594D-CA69-42F7-8823-FB03AEF4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10106</TotalTime>
  <Pages>1</Pages>
  <Words>14148</Words>
  <Characters>80649</Characters>
  <Application>Microsoft Office Word</Application>
  <DocSecurity>0</DocSecurity>
  <PresentationFormat/>
  <Lines>672</Lines>
  <Paragraphs>189</Paragraphs>
  <Slides>0</Slides>
  <Notes>0</Notes>
  <HiddenSlides>0</HiddenSlides>
  <MMClips>0</MMClips>
  <ScaleCrop>false</ScaleCrop>
  <Company>ylink</Company>
  <LinksUpToDate>false</LinksUpToDate>
  <CharactersWithSpaces>94608</CharactersWithSpaces>
  <SharedDoc>false</SharedDoc>
  <HLinks>
    <vt:vector size="1308" baseType="variant">
      <vt:variant>
        <vt:i4>-1592692432</vt:i4>
      </vt:variant>
      <vt:variant>
        <vt:i4>972</vt:i4>
      </vt:variant>
      <vt:variant>
        <vt:i4>0</vt:i4>
      </vt:variant>
      <vt:variant>
        <vt:i4>5</vt:i4>
      </vt:variant>
      <vt:variant>
        <vt:lpwstr/>
      </vt:variant>
      <vt:variant>
        <vt:lpwstr>_trans_type（库存变动类型）</vt:lpwstr>
      </vt:variant>
      <vt:variant>
        <vt:i4>-1592692432</vt:i4>
      </vt:variant>
      <vt:variant>
        <vt:i4>969</vt:i4>
      </vt:variant>
      <vt:variant>
        <vt:i4>0</vt:i4>
      </vt:variant>
      <vt:variant>
        <vt:i4>5</vt:i4>
      </vt:variant>
      <vt:variant>
        <vt:lpwstr/>
      </vt:variant>
      <vt:variant>
        <vt:lpwstr>_trans_type（库存变动类型）</vt:lpwstr>
      </vt:variant>
      <vt:variant>
        <vt:i4>-575672019</vt:i4>
      </vt:variant>
      <vt:variant>
        <vt:i4>966</vt:i4>
      </vt:variant>
      <vt:variant>
        <vt:i4>0</vt:i4>
      </vt:variant>
      <vt:variant>
        <vt:i4>5</vt:i4>
      </vt:variant>
      <vt:variant>
        <vt:lpwstr/>
      </vt:variant>
      <vt:variant>
        <vt:lpwstr>_fee_code（费用类型）</vt:lpwstr>
      </vt:variant>
      <vt:variant>
        <vt:i4>-1242842421</vt:i4>
      </vt:variant>
      <vt:variant>
        <vt:i4>963</vt:i4>
      </vt:variant>
      <vt:variant>
        <vt:i4>0</vt:i4>
      </vt:variant>
      <vt:variant>
        <vt:i4>5</vt:i4>
      </vt:variant>
      <vt:variant>
        <vt:lpwstr/>
      </vt:variant>
      <vt:variant>
        <vt:lpwstr>_access_way（资金划转方向）</vt:lpwstr>
      </vt:variant>
      <vt:variant>
        <vt:i4>-1242842421</vt:i4>
      </vt:variant>
      <vt:variant>
        <vt:i4>960</vt:i4>
      </vt:variant>
      <vt:variant>
        <vt:i4>0</vt:i4>
      </vt:variant>
      <vt:variant>
        <vt:i4>5</vt:i4>
      </vt:variant>
      <vt:variant>
        <vt:lpwstr/>
      </vt:variant>
      <vt:variant>
        <vt:lpwstr>_access_way（资金划转方向）</vt:lpwstr>
      </vt:variant>
      <vt:variant>
        <vt:i4>-317245309</vt:i4>
      </vt:variant>
      <vt:variant>
        <vt:i4>957</vt:i4>
      </vt:variant>
      <vt:variant>
        <vt:i4>0</vt:i4>
      </vt:variant>
      <vt:variant>
        <vt:i4>5</vt:i4>
      </vt:variant>
      <vt:variant>
        <vt:lpwstr/>
      </vt:variant>
      <vt:variant>
        <vt:lpwstr>_term_type（渠道类型）</vt:lpwstr>
      </vt:variant>
      <vt:variant>
        <vt:i4>-191033822</vt:i4>
      </vt:variant>
      <vt:variant>
        <vt:i4>954</vt:i4>
      </vt:variant>
      <vt:variant>
        <vt:i4>0</vt:i4>
      </vt:variant>
      <vt:variant>
        <vt:i4>5</vt:i4>
      </vt:variant>
      <vt:variant>
        <vt:lpwstr/>
      </vt:variant>
      <vt:variant>
        <vt:lpwstr>_yes_no（是否标志）</vt:lpwstr>
      </vt:variant>
      <vt:variant>
        <vt:i4>-267902677</vt:i4>
      </vt:variant>
      <vt:variant>
        <vt:i4>951</vt:i4>
      </vt:variant>
      <vt:variant>
        <vt:i4>0</vt:i4>
      </vt:variant>
      <vt:variant>
        <vt:i4>5</vt:i4>
      </vt:variant>
      <vt:variant>
        <vt:lpwstr/>
      </vt:variant>
      <vt:variant>
        <vt:lpwstr>_b_send_stat_(发送状态)</vt:lpwstr>
      </vt:variant>
      <vt:variant>
        <vt:i4>-1242842421</vt:i4>
      </vt:variant>
      <vt:variant>
        <vt:i4>948</vt:i4>
      </vt:variant>
      <vt:variant>
        <vt:i4>0</vt:i4>
      </vt:variant>
      <vt:variant>
        <vt:i4>5</vt:i4>
      </vt:variant>
      <vt:variant>
        <vt:lpwstr/>
      </vt:variant>
      <vt:variant>
        <vt:lpwstr>_access_way（资金划转方向）</vt:lpwstr>
      </vt:variant>
      <vt:variant>
        <vt:i4>87437862</vt:i4>
      </vt:variant>
      <vt:variant>
        <vt:i4>945</vt:i4>
      </vt:variant>
      <vt:variant>
        <vt:i4>0</vt:i4>
      </vt:variant>
      <vt:variant>
        <vt:i4>5</vt:i4>
      </vt:variant>
      <vt:variant>
        <vt:lpwstr/>
      </vt:variant>
      <vt:variant>
        <vt:lpwstr>_f_busi_type_(业务类型)</vt:lpwstr>
      </vt:variant>
      <vt:variant>
        <vt:i4>-1242842421</vt:i4>
      </vt:variant>
      <vt:variant>
        <vt:i4>942</vt:i4>
      </vt:variant>
      <vt:variant>
        <vt:i4>0</vt:i4>
      </vt:variant>
      <vt:variant>
        <vt:i4>5</vt:i4>
      </vt:variant>
      <vt:variant>
        <vt:lpwstr/>
      </vt:variant>
      <vt:variant>
        <vt:lpwstr>_access_way（资金划转方向）</vt:lpwstr>
      </vt:variant>
      <vt:variant>
        <vt:i4>-317245309</vt:i4>
      </vt:variant>
      <vt:variant>
        <vt:i4>939</vt:i4>
      </vt:variant>
      <vt:variant>
        <vt:i4>0</vt:i4>
      </vt:variant>
      <vt:variant>
        <vt:i4>5</vt:i4>
      </vt:variant>
      <vt:variant>
        <vt:lpwstr/>
      </vt:variant>
      <vt:variant>
        <vt:lpwstr>_term_type（渠道类型）</vt:lpwstr>
      </vt:variant>
      <vt:variant>
        <vt:i4>-644549978</vt:i4>
      </vt:variant>
      <vt:variant>
        <vt:i4>936</vt:i4>
      </vt:variant>
      <vt:variant>
        <vt:i4>0</vt:i4>
      </vt:variant>
      <vt:variant>
        <vt:i4>5</vt:i4>
      </vt:variant>
      <vt:variant>
        <vt:lpwstr/>
      </vt:variant>
      <vt:variant>
        <vt:lpwstr>_b_deli_flag（交割标志）</vt:lpwstr>
      </vt:variant>
      <vt:variant>
        <vt:i4>-933953846</vt:i4>
      </vt:variant>
      <vt:variant>
        <vt:i4>933</vt:i4>
      </vt:variant>
      <vt:variant>
        <vt:i4>0</vt:i4>
      </vt:variant>
      <vt:variant>
        <vt:i4>5</vt:i4>
      </vt:variant>
      <vt:variant>
        <vt:lpwstr/>
      </vt:variant>
      <vt:variant>
        <vt:lpwstr>_b_offset_flag（开平标志）</vt:lpwstr>
      </vt:variant>
      <vt:variant>
        <vt:i4>-725419958</vt:i4>
      </vt:variant>
      <vt:variant>
        <vt:i4>930</vt:i4>
      </vt:variant>
      <vt:variant>
        <vt:i4>0</vt:i4>
      </vt:variant>
      <vt:variant>
        <vt:i4>5</vt:i4>
      </vt:variant>
      <vt:variant>
        <vt:lpwstr/>
      </vt:variant>
      <vt:variant>
        <vt:lpwstr>_b_buyorsell（买卖方向）</vt:lpwstr>
      </vt:variant>
      <vt:variant>
        <vt:i4>-845951269</vt:i4>
      </vt:variant>
      <vt:variant>
        <vt:i4>927</vt:i4>
      </vt:variant>
      <vt:variant>
        <vt:i4>0</vt:i4>
      </vt:variant>
      <vt:variant>
        <vt:i4>5</vt:i4>
      </vt:variant>
      <vt:variant>
        <vt:lpwstr/>
      </vt:variant>
      <vt:variant>
        <vt:lpwstr>_exch_type（交易类型）</vt:lpwstr>
      </vt:variant>
      <vt:variant>
        <vt:i4>-275984842</vt:i4>
      </vt:variant>
      <vt:variant>
        <vt:i4>924</vt:i4>
      </vt:variant>
      <vt:variant>
        <vt:i4>0</vt:i4>
      </vt:variant>
      <vt:variant>
        <vt:i4>5</vt:i4>
      </vt:variant>
      <vt:variant>
        <vt:lpwstr/>
      </vt:variant>
      <vt:variant>
        <vt:lpwstr>_b_market_id（交易市场）</vt:lpwstr>
      </vt:variant>
      <vt:variant>
        <vt:i4>-275984842</vt:i4>
      </vt:variant>
      <vt:variant>
        <vt:i4>921</vt:i4>
      </vt:variant>
      <vt:variant>
        <vt:i4>0</vt:i4>
      </vt:variant>
      <vt:variant>
        <vt:i4>5</vt:i4>
      </vt:variant>
      <vt:variant>
        <vt:lpwstr/>
      </vt:variant>
      <vt:variant>
        <vt:lpwstr>_b_market_id（交易市场）</vt:lpwstr>
      </vt:variant>
      <vt:variant>
        <vt:i4>-845951269</vt:i4>
      </vt:variant>
      <vt:variant>
        <vt:i4>918</vt:i4>
      </vt:variant>
      <vt:variant>
        <vt:i4>0</vt:i4>
      </vt:variant>
      <vt:variant>
        <vt:i4>5</vt:i4>
      </vt:variant>
      <vt:variant>
        <vt:lpwstr/>
      </vt:variant>
      <vt:variant>
        <vt:lpwstr>_exch_type（交易类型）</vt:lpwstr>
      </vt:variant>
      <vt:variant>
        <vt:i4>-317245309</vt:i4>
      </vt:variant>
      <vt:variant>
        <vt:i4>915</vt:i4>
      </vt:variant>
      <vt:variant>
        <vt:i4>0</vt:i4>
      </vt:variant>
      <vt:variant>
        <vt:i4>5</vt:i4>
      </vt:variant>
      <vt:variant>
        <vt:lpwstr/>
      </vt:variant>
      <vt:variant>
        <vt:lpwstr>_term_type（渠道类型）</vt:lpwstr>
      </vt:variant>
      <vt:variant>
        <vt:i4>-317245309</vt:i4>
      </vt:variant>
      <vt:variant>
        <vt:i4>912</vt:i4>
      </vt:variant>
      <vt:variant>
        <vt:i4>0</vt:i4>
      </vt:variant>
      <vt:variant>
        <vt:i4>5</vt:i4>
      </vt:variant>
      <vt:variant>
        <vt:lpwstr/>
      </vt:variant>
      <vt:variant>
        <vt:lpwstr>_term_type（渠道类型）</vt:lpwstr>
      </vt:variant>
      <vt:variant>
        <vt:i4>211160266</vt:i4>
      </vt:variant>
      <vt:variant>
        <vt:i4>909</vt:i4>
      </vt:variant>
      <vt:variant>
        <vt:i4>0</vt:i4>
      </vt:variant>
      <vt:variant>
        <vt:i4>5</vt:i4>
      </vt:variant>
      <vt:variant>
        <vt:lpwstr/>
      </vt:variant>
      <vt:variant>
        <vt:lpwstr>_cancel_flag_(撤单标志)</vt:lpwstr>
      </vt:variant>
      <vt:variant>
        <vt:i4>-733479585</vt:i4>
      </vt:variant>
      <vt:variant>
        <vt:i4>906</vt:i4>
      </vt:variant>
      <vt:variant>
        <vt:i4>0</vt:i4>
      </vt:variant>
      <vt:variant>
        <vt:i4>5</vt:i4>
      </vt:variant>
      <vt:variant>
        <vt:lpwstr/>
      </vt:variant>
      <vt:variant>
        <vt:lpwstr>_b_entr_stat（委托状态）</vt:lpwstr>
      </vt:variant>
      <vt:variant>
        <vt:i4>1001197959</vt:i4>
      </vt:variant>
      <vt:variant>
        <vt:i4>903</vt:i4>
      </vt:variant>
      <vt:variant>
        <vt:i4>0</vt:i4>
      </vt:variant>
      <vt:variant>
        <vt:i4>5</vt:i4>
      </vt:variant>
      <vt:variant>
        <vt:lpwstr/>
      </vt:variant>
      <vt:variant>
        <vt:lpwstr>_cov_type_(平仓方式)</vt:lpwstr>
      </vt:variant>
      <vt:variant>
        <vt:i4>-725419958</vt:i4>
      </vt:variant>
      <vt:variant>
        <vt:i4>900</vt:i4>
      </vt:variant>
      <vt:variant>
        <vt:i4>0</vt:i4>
      </vt:variant>
      <vt:variant>
        <vt:i4>5</vt:i4>
      </vt:variant>
      <vt:variant>
        <vt:lpwstr/>
      </vt:variant>
      <vt:variant>
        <vt:lpwstr>_b_buyorsell（买卖方向）</vt:lpwstr>
      </vt:variant>
      <vt:variant>
        <vt:i4>-644549978</vt:i4>
      </vt:variant>
      <vt:variant>
        <vt:i4>897</vt:i4>
      </vt:variant>
      <vt:variant>
        <vt:i4>0</vt:i4>
      </vt:variant>
      <vt:variant>
        <vt:i4>5</vt:i4>
      </vt:variant>
      <vt:variant>
        <vt:lpwstr/>
      </vt:variant>
      <vt:variant>
        <vt:lpwstr>_b_deli_flag（交割标志）</vt:lpwstr>
      </vt:variant>
      <vt:variant>
        <vt:i4>-933953846</vt:i4>
      </vt:variant>
      <vt:variant>
        <vt:i4>894</vt:i4>
      </vt:variant>
      <vt:variant>
        <vt:i4>0</vt:i4>
      </vt:variant>
      <vt:variant>
        <vt:i4>5</vt:i4>
      </vt:variant>
      <vt:variant>
        <vt:lpwstr/>
      </vt:variant>
      <vt:variant>
        <vt:lpwstr>_b_offset_flag（开平标志）</vt:lpwstr>
      </vt:variant>
      <vt:variant>
        <vt:i4>-275984842</vt:i4>
      </vt:variant>
      <vt:variant>
        <vt:i4>891</vt:i4>
      </vt:variant>
      <vt:variant>
        <vt:i4>0</vt:i4>
      </vt:variant>
      <vt:variant>
        <vt:i4>5</vt:i4>
      </vt:variant>
      <vt:variant>
        <vt:lpwstr/>
      </vt:variant>
      <vt:variant>
        <vt:lpwstr>_b_market_id（交易市场）</vt:lpwstr>
      </vt:variant>
      <vt:variant>
        <vt:i4>-845951269</vt:i4>
      </vt:variant>
      <vt:variant>
        <vt:i4>888</vt:i4>
      </vt:variant>
      <vt:variant>
        <vt:i4>0</vt:i4>
      </vt:variant>
      <vt:variant>
        <vt:i4>5</vt:i4>
      </vt:variant>
      <vt:variant>
        <vt:lpwstr/>
      </vt:variant>
      <vt:variant>
        <vt:lpwstr>_exch_type（交易类型）</vt:lpwstr>
      </vt:variant>
      <vt:variant>
        <vt:i4>-275984842</vt:i4>
      </vt:variant>
      <vt:variant>
        <vt:i4>885</vt:i4>
      </vt:variant>
      <vt:variant>
        <vt:i4>0</vt:i4>
      </vt:variant>
      <vt:variant>
        <vt:i4>5</vt:i4>
      </vt:variant>
      <vt:variant>
        <vt:lpwstr/>
      </vt:variant>
      <vt:variant>
        <vt:lpwstr>_b_market_id（交易市场）</vt:lpwstr>
      </vt:variant>
      <vt:variant>
        <vt:i4>-845951269</vt:i4>
      </vt:variant>
      <vt:variant>
        <vt:i4>882</vt:i4>
      </vt:variant>
      <vt:variant>
        <vt:i4>0</vt:i4>
      </vt:variant>
      <vt:variant>
        <vt:i4>5</vt:i4>
      </vt:variant>
      <vt:variant>
        <vt:lpwstr/>
      </vt:variant>
      <vt:variant>
        <vt:lpwstr>_exch_type（交易类型）</vt:lpwstr>
      </vt:variant>
      <vt:variant>
        <vt:i4>-733479585</vt:i4>
      </vt:variant>
      <vt:variant>
        <vt:i4>879</vt:i4>
      </vt:variant>
      <vt:variant>
        <vt:i4>0</vt:i4>
      </vt:variant>
      <vt:variant>
        <vt:i4>5</vt:i4>
      </vt:variant>
      <vt:variant>
        <vt:lpwstr/>
      </vt:variant>
      <vt:variant>
        <vt:lpwstr>_b_entr_stat（委托状态）</vt:lpwstr>
      </vt:variant>
      <vt:variant>
        <vt:i4>-191033822</vt:i4>
      </vt:variant>
      <vt:variant>
        <vt:i4>876</vt:i4>
      </vt:variant>
      <vt:variant>
        <vt:i4>0</vt:i4>
      </vt:variant>
      <vt:variant>
        <vt:i4>5</vt:i4>
      </vt:variant>
      <vt:variant>
        <vt:lpwstr/>
      </vt:variant>
      <vt:variant>
        <vt:lpwstr>_yes_no（是否标志）</vt:lpwstr>
      </vt:variant>
      <vt:variant>
        <vt:i4>-267902677</vt:i4>
      </vt:variant>
      <vt:variant>
        <vt:i4>873</vt:i4>
      </vt:variant>
      <vt:variant>
        <vt:i4>0</vt:i4>
      </vt:variant>
      <vt:variant>
        <vt:i4>5</vt:i4>
      </vt:variant>
      <vt:variant>
        <vt:lpwstr/>
      </vt:variant>
      <vt:variant>
        <vt:lpwstr>_b_send_stat_(发送状态)</vt:lpwstr>
      </vt:variant>
      <vt:variant>
        <vt:i4>-8236842</vt:i4>
      </vt:variant>
      <vt:variant>
        <vt:i4>870</vt:i4>
      </vt:variant>
      <vt:variant>
        <vt:i4>0</vt:i4>
      </vt:variant>
      <vt:variant>
        <vt:i4>5</vt:i4>
      </vt:variant>
      <vt:variant>
        <vt:lpwstr/>
      </vt:variant>
      <vt:variant>
        <vt:lpwstr>_b_sheet_stat（提货单状态）</vt:lpwstr>
      </vt:variant>
      <vt:variant>
        <vt:i4>-817027784</vt:i4>
      </vt:variant>
      <vt:variant>
        <vt:i4>867</vt:i4>
      </vt:variant>
      <vt:variant>
        <vt:i4>0</vt:i4>
      </vt:variant>
      <vt:variant>
        <vt:i4>5</vt:i4>
      </vt:variant>
      <vt:variant>
        <vt:lpwstr/>
      </vt:variant>
      <vt:variant>
        <vt:lpwstr>_cust_grade（客户级别）</vt:lpwstr>
      </vt:variant>
      <vt:variant>
        <vt:i4>-624746622</vt:i4>
      </vt:variant>
      <vt:variant>
        <vt:i4>864</vt:i4>
      </vt:variant>
      <vt:variant>
        <vt:i4>0</vt:i4>
      </vt:variant>
      <vt:variant>
        <vt:i4>5</vt:i4>
      </vt:variant>
      <vt:variant>
        <vt:lpwstr/>
      </vt:variant>
      <vt:variant>
        <vt:lpwstr>_b_pickup_type_(提货类型)</vt:lpwstr>
      </vt:variant>
      <vt:variant>
        <vt:i4>-317245309</vt:i4>
      </vt:variant>
      <vt:variant>
        <vt:i4>861</vt:i4>
      </vt:variant>
      <vt:variant>
        <vt:i4>0</vt:i4>
      </vt:variant>
      <vt:variant>
        <vt:i4>5</vt:i4>
      </vt:variant>
      <vt:variant>
        <vt:lpwstr/>
      </vt:variant>
      <vt:variant>
        <vt:lpwstr>_term_type（渠道类型）</vt:lpwstr>
      </vt:variant>
      <vt:variant>
        <vt:i4>-644549978</vt:i4>
      </vt:variant>
      <vt:variant>
        <vt:i4>858</vt:i4>
      </vt:variant>
      <vt:variant>
        <vt:i4>0</vt:i4>
      </vt:variant>
      <vt:variant>
        <vt:i4>5</vt:i4>
      </vt:variant>
      <vt:variant>
        <vt:lpwstr/>
      </vt:variant>
      <vt:variant>
        <vt:lpwstr>_b_deli_flag（交割标志）</vt:lpwstr>
      </vt:variant>
      <vt:variant>
        <vt:i4>-933953846</vt:i4>
      </vt:variant>
      <vt:variant>
        <vt:i4>855</vt:i4>
      </vt:variant>
      <vt:variant>
        <vt:i4>0</vt:i4>
      </vt:variant>
      <vt:variant>
        <vt:i4>5</vt:i4>
      </vt:variant>
      <vt:variant>
        <vt:lpwstr/>
      </vt:variant>
      <vt:variant>
        <vt:lpwstr>_b_offset_flag（开平标志）</vt:lpwstr>
      </vt:variant>
      <vt:variant>
        <vt:i4>-725419958</vt:i4>
      </vt:variant>
      <vt:variant>
        <vt:i4>852</vt:i4>
      </vt:variant>
      <vt:variant>
        <vt:i4>0</vt:i4>
      </vt:variant>
      <vt:variant>
        <vt:i4>5</vt:i4>
      </vt:variant>
      <vt:variant>
        <vt:lpwstr/>
      </vt:variant>
      <vt:variant>
        <vt:lpwstr>_b_buyorsell（买卖方向）</vt:lpwstr>
      </vt:variant>
      <vt:variant>
        <vt:i4>-845951269</vt:i4>
      </vt:variant>
      <vt:variant>
        <vt:i4>849</vt:i4>
      </vt:variant>
      <vt:variant>
        <vt:i4>0</vt:i4>
      </vt:variant>
      <vt:variant>
        <vt:i4>5</vt:i4>
      </vt:variant>
      <vt:variant>
        <vt:lpwstr/>
      </vt:variant>
      <vt:variant>
        <vt:lpwstr>_exch_type（交易类型）</vt:lpwstr>
      </vt:variant>
      <vt:variant>
        <vt:i4>-275984842</vt:i4>
      </vt:variant>
      <vt:variant>
        <vt:i4>846</vt:i4>
      </vt:variant>
      <vt:variant>
        <vt:i4>0</vt:i4>
      </vt:variant>
      <vt:variant>
        <vt:i4>5</vt:i4>
      </vt:variant>
      <vt:variant>
        <vt:lpwstr/>
      </vt:variant>
      <vt:variant>
        <vt:lpwstr>_b_market_id（交易市场）</vt:lpwstr>
      </vt:variant>
      <vt:variant>
        <vt:i4>-275984842</vt:i4>
      </vt:variant>
      <vt:variant>
        <vt:i4>843</vt:i4>
      </vt:variant>
      <vt:variant>
        <vt:i4>0</vt:i4>
      </vt:variant>
      <vt:variant>
        <vt:i4>5</vt:i4>
      </vt:variant>
      <vt:variant>
        <vt:lpwstr/>
      </vt:variant>
      <vt:variant>
        <vt:lpwstr>_b_market_id（交易市场）</vt:lpwstr>
      </vt:variant>
      <vt:variant>
        <vt:i4>-845951269</vt:i4>
      </vt:variant>
      <vt:variant>
        <vt:i4>840</vt:i4>
      </vt:variant>
      <vt:variant>
        <vt:i4>0</vt:i4>
      </vt:variant>
      <vt:variant>
        <vt:i4>5</vt:i4>
      </vt:variant>
      <vt:variant>
        <vt:lpwstr/>
      </vt:variant>
      <vt:variant>
        <vt:lpwstr>_exch_type（交易类型）</vt:lpwstr>
      </vt:variant>
      <vt:variant>
        <vt:i4>-317245309</vt:i4>
      </vt:variant>
      <vt:variant>
        <vt:i4>837</vt:i4>
      </vt:variant>
      <vt:variant>
        <vt:i4>0</vt:i4>
      </vt:variant>
      <vt:variant>
        <vt:i4>5</vt:i4>
      </vt:variant>
      <vt:variant>
        <vt:lpwstr/>
      </vt:variant>
      <vt:variant>
        <vt:lpwstr>_term_type（渠道类型）</vt:lpwstr>
      </vt:variant>
      <vt:variant>
        <vt:i4>-317245309</vt:i4>
      </vt:variant>
      <vt:variant>
        <vt:i4>834</vt:i4>
      </vt:variant>
      <vt:variant>
        <vt:i4>0</vt:i4>
      </vt:variant>
      <vt:variant>
        <vt:i4>5</vt:i4>
      </vt:variant>
      <vt:variant>
        <vt:lpwstr/>
      </vt:variant>
      <vt:variant>
        <vt:lpwstr>_term_type（渠道类型）</vt:lpwstr>
      </vt:variant>
      <vt:variant>
        <vt:i4>211160266</vt:i4>
      </vt:variant>
      <vt:variant>
        <vt:i4>831</vt:i4>
      </vt:variant>
      <vt:variant>
        <vt:i4>0</vt:i4>
      </vt:variant>
      <vt:variant>
        <vt:i4>5</vt:i4>
      </vt:variant>
      <vt:variant>
        <vt:lpwstr/>
      </vt:variant>
      <vt:variant>
        <vt:lpwstr>_cancel_flag_(撤单标志)</vt:lpwstr>
      </vt:variant>
      <vt:variant>
        <vt:i4>-733479585</vt:i4>
      </vt:variant>
      <vt:variant>
        <vt:i4>828</vt:i4>
      </vt:variant>
      <vt:variant>
        <vt:i4>0</vt:i4>
      </vt:variant>
      <vt:variant>
        <vt:i4>5</vt:i4>
      </vt:variant>
      <vt:variant>
        <vt:lpwstr/>
      </vt:variant>
      <vt:variant>
        <vt:lpwstr>_b_entr_stat（委托状态）</vt:lpwstr>
      </vt:variant>
      <vt:variant>
        <vt:i4>1001197959</vt:i4>
      </vt:variant>
      <vt:variant>
        <vt:i4>825</vt:i4>
      </vt:variant>
      <vt:variant>
        <vt:i4>0</vt:i4>
      </vt:variant>
      <vt:variant>
        <vt:i4>5</vt:i4>
      </vt:variant>
      <vt:variant>
        <vt:lpwstr/>
      </vt:variant>
      <vt:variant>
        <vt:lpwstr>_cov_type_(平仓方式)</vt:lpwstr>
      </vt:variant>
      <vt:variant>
        <vt:i4>-725419958</vt:i4>
      </vt:variant>
      <vt:variant>
        <vt:i4>822</vt:i4>
      </vt:variant>
      <vt:variant>
        <vt:i4>0</vt:i4>
      </vt:variant>
      <vt:variant>
        <vt:i4>5</vt:i4>
      </vt:variant>
      <vt:variant>
        <vt:lpwstr/>
      </vt:variant>
      <vt:variant>
        <vt:lpwstr>_b_buyorsell（买卖方向）</vt:lpwstr>
      </vt:variant>
      <vt:variant>
        <vt:i4>-644549978</vt:i4>
      </vt:variant>
      <vt:variant>
        <vt:i4>819</vt:i4>
      </vt:variant>
      <vt:variant>
        <vt:i4>0</vt:i4>
      </vt:variant>
      <vt:variant>
        <vt:i4>5</vt:i4>
      </vt:variant>
      <vt:variant>
        <vt:lpwstr/>
      </vt:variant>
      <vt:variant>
        <vt:lpwstr>_b_deli_flag（交割标志）</vt:lpwstr>
      </vt:variant>
      <vt:variant>
        <vt:i4>-933953846</vt:i4>
      </vt:variant>
      <vt:variant>
        <vt:i4>816</vt:i4>
      </vt:variant>
      <vt:variant>
        <vt:i4>0</vt:i4>
      </vt:variant>
      <vt:variant>
        <vt:i4>5</vt:i4>
      </vt:variant>
      <vt:variant>
        <vt:lpwstr/>
      </vt:variant>
      <vt:variant>
        <vt:lpwstr>_b_offset_flag（开平标志）</vt:lpwstr>
      </vt:variant>
      <vt:variant>
        <vt:i4>-275984842</vt:i4>
      </vt:variant>
      <vt:variant>
        <vt:i4>813</vt:i4>
      </vt:variant>
      <vt:variant>
        <vt:i4>0</vt:i4>
      </vt:variant>
      <vt:variant>
        <vt:i4>5</vt:i4>
      </vt:variant>
      <vt:variant>
        <vt:lpwstr/>
      </vt:variant>
      <vt:variant>
        <vt:lpwstr>_b_market_id（交易市场）</vt:lpwstr>
      </vt:variant>
      <vt:variant>
        <vt:i4>-845951269</vt:i4>
      </vt:variant>
      <vt:variant>
        <vt:i4>810</vt:i4>
      </vt:variant>
      <vt:variant>
        <vt:i4>0</vt:i4>
      </vt:variant>
      <vt:variant>
        <vt:i4>5</vt:i4>
      </vt:variant>
      <vt:variant>
        <vt:lpwstr/>
      </vt:variant>
      <vt:variant>
        <vt:lpwstr>_exch_type（交易类型）</vt:lpwstr>
      </vt:variant>
      <vt:variant>
        <vt:i4>-845951269</vt:i4>
      </vt:variant>
      <vt:variant>
        <vt:i4>807</vt:i4>
      </vt:variant>
      <vt:variant>
        <vt:i4>0</vt:i4>
      </vt:variant>
      <vt:variant>
        <vt:i4>5</vt:i4>
      </vt:variant>
      <vt:variant>
        <vt:lpwstr/>
      </vt:variant>
      <vt:variant>
        <vt:lpwstr>_exch_type（交易类型）</vt:lpwstr>
      </vt:variant>
      <vt:variant>
        <vt:i4>-733479585</vt:i4>
      </vt:variant>
      <vt:variant>
        <vt:i4>804</vt:i4>
      </vt:variant>
      <vt:variant>
        <vt:i4>0</vt:i4>
      </vt:variant>
      <vt:variant>
        <vt:i4>5</vt:i4>
      </vt:variant>
      <vt:variant>
        <vt:lpwstr/>
      </vt:variant>
      <vt:variant>
        <vt:lpwstr>_b_entr_stat（委托状态）</vt:lpwstr>
      </vt:variant>
      <vt:variant>
        <vt:i4>-275984842</vt:i4>
      </vt:variant>
      <vt:variant>
        <vt:i4>801</vt:i4>
      </vt:variant>
      <vt:variant>
        <vt:i4>0</vt:i4>
      </vt:variant>
      <vt:variant>
        <vt:i4>5</vt:i4>
      </vt:variant>
      <vt:variant>
        <vt:lpwstr/>
      </vt:variant>
      <vt:variant>
        <vt:lpwstr>_b_market_id（交易市场）</vt:lpwstr>
      </vt:variant>
      <vt:variant>
        <vt:i4>-733479585</vt:i4>
      </vt:variant>
      <vt:variant>
        <vt:i4>798</vt:i4>
      </vt:variant>
      <vt:variant>
        <vt:i4>0</vt:i4>
      </vt:variant>
      <vt:variant>
        <vt:i4>5</vt:i4>
      </vt:variant>
      <vt:variant>
        <vt:lpwstr/>
      </vt:variant>
      <vt:variant>
        <vt:lpwstr>_b_entr_stat（委托状态）</vt:lpwstr>
      </vt:variant>
      <vt:variant>
        <vt:i4>-845951269</vt:i4>
      </vt:variant>
      <vt:variant>
        <vt:i4>795</vt:i4>
      </vt:variant>
      <vt:variant>
        <vt:i4>0</vt:i4>
      </vt:variant>
      <vt:variant>
        <vt:i4>5</vt:i4>
      </vt:variant>
      <vt:variant>
        <vt:lpwstr/>
      </vt:variant>
      <vt:variant>
        <vt:lpwstr>_exch_type（交易类型）</vt:lpwstr>
      </vt:variant>
      <vt:variant>
        <vt:i4>-275984842</vt:i4>
      </vt:variant>
      <vt:variant>
        <vt:i4>792</vt:i4>
      </vt:variant>
      <vt:variant>
        <vt:i4>0</vt:i4>
      </vt:variant>
      <vt:variant>
        <vt:i4>5</vt:i4>
      </vt:variant>
      <vt:variant>
        <vt:lpwstr/>
      </vt:variant>
      <vt:variant>
        <vt:lpwstr>_b_market_id（交易市场）</vt:lpwstr>
      </vt:variant>
      <vt:variant>
        <vt:i4>-845951269</vt:i4>
      </vt:variant>
      <vt:variant>
        <vt:i4>789</vt:i4>
      </vt:variant>
      <vt:variant>
        <vt:i4>0</vt:i4>
      </vt:variant>
      <vt:variant>
        <vt:i4>5</vt:i4>
      </vt:variant>
      <vt:variant>
        <vt:lpwstr/>
      </vt:variant>
      <vt:variant>
        <vt:lpwstr>_exch_type（交易类型）</vt:lpwstr>
      </vt:variant>
      <vt:variant>
        <vt:i4>-317245309</vt:i4>
      </vt:variant>
      <vt:variant>
        <vt:i4>786</vt:i4>
      </vt:variant>
      <vt:variant>
        <vt:i4>0</vt:i4>
      </vt:variant>
      <vt:variant>
        <vt:i4>5</vt:i4>
      </vt:variant>
      <vt:variant>
        <vt:lpwstr/>
      </vt:variant>
      <vt:variant>
        <vt:lpwstr>_term_type（渠道类型）</vt:lpwstr>
      </vt:variant>
      <vt:variant>
        <vt:i4>-191033822</vt:i4>
      </vt:variant>
      <vt:variant>
        <vt:i4>783</vt:i4>
      </vt:variant>
      <vt:variant>
        <vt:i4>0</vt:i4>
      </vt:variant>
      <vt:variant>
        <vt:i4>5</vt:i4>
      </vt:variant>
      <vt:variant>
        <vt:lpwstr/>
      </vt:variant>
      <vt:variant>
        <vt:lpwstr>_yes_no（是否标志）</vt:lpwstr>
      </vt:variant>
      <vt:variant>
        <vt:i4>-267902677</vt:i4>
      </vt:variant>
      <vt:variant>
        <vt:i4>780</vt:i4>
      </vt:variant>
      <vt:variant>
        <vt:i4>0</vt:i4>
      </vt:variant>
      <vt:variant>
        <vt:i4>5</vt:i4>
      </vt:variant>
      <vt:variant>
        <vt:lpwstr/>
      </vt:variant>
      <vt:variant>
        <vt:lpwstr>_b_send_stat_(发送状态)</vt:lpwstr>
      </vt:variant>
      <vt:variant>
        <vt:i4>-1242842421</vt:i4>
      </vt:variant>
      <vt:variant>
        <vt:i4>777</vt:i4>
      </vt:variant>
      <vt:variant>
        <vt:i4>0</vt:i4>
      </vt:variant>
      <vt:variant>
        <vt:i4>5</vt:i4>
      </vt:variant>
      <vt:variant>
        <vt:lpwstr/>
      </vt:variant>
      <vt:variant>
        <vt:lpwstr>_access_way（资金划转方向）</vt:lpwstr>
      </vt:variant>
      <vt:variant>
        <vt:i4>87437862</vt:i4>
      </vt:variant>
      <vt:variant>
        <vt:i4>774</vt:i4>
      </vt:variant>
      <vt:variant>
        <vt:i4>0</vt:i4>
      </vt:variant>
      <vt:variant>
        <vt:i4>5</vt:i4>
      </vt:variant>
      <vt:variant>
        <vt:lpwstr/>
      </vt:variant>
      <vt:variant>
        <vt:lpwstr>_f_busi_type_(业务类型)</vt:lpwstr>
      </vt:variant>
      <vt:variant>
        <vt:i4>-1242842421</vt:i4>
      </vt:variant>
      <vt:variant>
        <vt:i4>771</vt:i4>
      </vt:variant>
      <vt:variant>
        <vt:i4>0</vt:i4>
      </vt:variant>
      <vt:variant>
        <vt:i4>5</vt:i4>
      </vt:variant>
      <vt:variant>
        <vt:lpwstr/>
      </vt:variant>
      <vt:variant>
        <vt:lpwstr>_access_way（资金划转方向）</vt:lpwstr>
      </vt:variant>
      <vt:variant>
        <vt:i4>-831268155</vt:i4>
      </vt:variant>
      <vt:variant>
        <vt:i4>768</vt:i4>
      </vt:variant>
      <vt:variant>
        <vt:i4>0</vt:i4>
      </vt:variant>
      <vt:variant>
        <vt:i4>5</vt:i4>
      </vt:variant>
      <vt:variant>
        <vt:lpwstr/>
      </vt:variant>
      <vt:variant>
        <vt:lpwstr>_b_longorshort（多空标志）</vt:lpwstr>
      </vt:variant>
      <vt:variant>
        <vt:i4>-765522150</vt:i4>
      </vt:variant>
      <vt:variant>
        <vt:i4>765</vt:i4>
      </vt:variant>
      <vt:variant>
        <vt:i4>0</vt:i4>
      </vt:variant>
      <vt:variant>
        <vt:i4>5</vt:i4>
      </vt:variant>
      <vt:variant>
        <vt:lpwstr/>
      </vt:variant>
      <vt:variant>
        <vt:lpwstr>_fare_mode_(收费模式)</vt:lpwstr>
      </vt:variant>
      <vt:variant>
        <vt:i4>-765522150</vt:i4>
      </vt:variant>
      <vt:variant>
        <vt:i4>762</vt:i4>
      </vt:variant>
      <vt:variant>
        <vt:i4>0</vt:i4>
      </vt:variant>
      <vt:variant>
        <vt:i4>5</vt:i4>
      </vt:variant>
      <vt:variant>
        <vt:lpwstr/>
      </vt:variant>
      <vt:variant>
        <vt:lpwstr>_fare_mode_(收费模式)</vt:lpwstr>
      </vt:variant>
      <vt:variant>
        <vt:i4>206070438</vt:i4>
      </vt:variant>
      <vt:variant>
        <vt:i4>759</vt:i4>
      </vt:variant>
      <vt:variant>
        <vt:i4>0</vt:i4>
      </vt:variant>
      <vt:variant>
        <vt:i4>5</vt:i4>
      </vt:variant>
      <vt:variant>
        <vt:lpwstr/>
      </vt:variant>
      <vt:variant>
        <vt:lpwstr>_risk_type（风险通知单类型）</vt:lpwstr>
      </vt:variant>
      <vt:variant>
        <vt:i4>521476371</vt:i4>
      </vt:variant>
      <vt:variant>
        <vt:i4>756</vt:i4>
      </vt:variant>
      <vt:variant>
        <vt:i4>0</vt:i4>
      </vt:variant>
      <vt:variant>
        <vt:i4>5</vt:i4>
      </vt:variant>
      <vt:variant>
        <vt:lpwstr/>
      </vt:variant>
      <vt:variant>
        <vt:lpwstr>_b_order_type_(指令类型)</vt:lpwstr>
      </vt:variant>
      <vt:variant>
        <vt:i4>521476371</vt:i4>
      </vt:variant>
      <vt:variant>
        <vt:i4>753</vt:i4>
      </vt:variant>
      <vt:variant>
        <vt:i4>0</vt:i4>
      </vt:variant>
      <vt:variant>
        <vt:i4>5</vt:i4>
      </vt:variant>
      <vt:variant>
        <vt:lpwstr/>
      </vt:variant>
      <vt:variant>
        <vt:lpwstr>_b_order_type_(指令类型)</vt:lpwstr>
      </vt:variant>
      <vt:variant>
        <vt:i4>521476371</vt:i4>
      </vt:variant>
      <vt:variant>
        <vt:i4>750</vt:i4>
      </vt:variant>
      <vt:variant>
        <vt:i4>0</vt:i4>
      </vt:variant>
      <vt:variant>
        <vt:i4>5</vt:i4>
      </vt:variant>
      <vt:variant>
        <vt:lpwstr/>
      </vt:variant>
      <vt:variant>
        <vt:lpwstr>_b_order_type_(指令类型)</vt:lpwstr>
      </vt:variant>
      <vt:variant>
        <vt:i4>521476371</vt:i4>
      </vt:variant>
      <vt:variant>
        <vt:i4>747</vt:i4>
      </vt:variant>
      <vt:variant>
        <vt:i4>0</vt:i4>
      </vt:variant>
      <vt:variant>
        <vt:i4>5</vt:i4>
      </vt:variant>
      <vt:variant>
        <vt:lpwstr/>
      </vt:variant>
      <vt:variant>
        <vt:lpwstr>_b_order_type_(指令类型)</vt:lpwstr>
      </vt:variant>
      <vt:variant>
        <vt:i4>1001197959</vt:i4>
      </vt:variant>
      <vt:variant>
        <vt:i4>744</vt:i4>
      </vt:variant>
      <vt:variant>
        <vt:i4>0</vt:i4>
      </vt:variant>
      <vt:variant>
        <vt:i4>5</vt:i4>
      </vt:variant>
      <vt:variant>
        <vt:lpwstr/>
      </vt:variant>
      <vt:variant>
        <vt:lpwstr>_cov_type_(平仓方式)</vt:lpwstr>
      </vt:variant>
      <vt:variant>
        <vt:i4>521476371</vt:i4>
      </vt:variant>
      <vt:variant>
        <vt:i4>741</vt:i4>
      </vt:variant>
      <vt:variant>
        <vt:i4>0</vt:i4>
      </vt:variant>
      <vt:variant>
        <vt:i4>5</vt:i4>
      </vt:variant>
      <vt:variant>
        <vt:lpwstr/>
      </vt:variant>
      <vt:variant>
        <vt:lpwstr>_b_order_type_(指令类型)</vt:lpwstr>
      </vt:variant>
      <vt:variant>
        <vt:i4>1001197959</vt:i4>
      </vt:variant>
      <vt:variant>
        <vt:i4>738</vt:i4>
      </vt:variant>
      <vt:variant>
        <vt:i4>0</vt:i4>
      </vt:variant>
      <vt:variant>
        <vt:i4>5</vt:i4>
      </vt:variant>
      <vt:variant>
        <vt:lpwstr/>
      </vt:variant>
      <vt:variant>
        <vt:lpwstr>_cov_type_(平仓方式)</vt:lpwstr>
      </vt:variant>
      <vt:variant>
        <vt:i4>521476371</vt:i4>
      </vt:variant>
      <vt:variant>
        <vt:i4>735</vt:i4>
      </vt:variant>
      <vt:variant>
        <vt:i4>0</vt:i4>
      </vt:variant>
      <vt:variant>
        <vt:i4>5</vt:i4>
      </vt:variant>
      <vt:variant>
        <vt:lpwstr/>
      </vt:variant>
      <vt:variant>
        <vt:lpwstr>_b_order_type_(指令类型)</vt:lpwstr>
      </vt:variant>
      <vt:variant>
        <vt:i4>521476371</vt:i4>
      </vt:variant>
      <vt:variant>
        <vt:i4>732</vt:i4>
      </vt:variant>
      <vt:variant>
        <vt:i4>0</vt:i4>
      </vt:variant>
      <vt:variant>
        <vt:i4>5</vt:i4>
      </vt:variant>
      <vt:variant>
        <vt:lpwstr/>
      </vt:variant>
      <vt:variant>
        <vt:lpwstr>_b_order_type_(指令类型)</vt:lpwstr>
      </vt:variant>
      <vt:variant>
        <vt:i4>521476371</vt:i4>
      </vt:variant>
      <vt:variant>
        <vt:i4>729</vt:i4>
      </vt:variant>
      <vt:variant>
        <vt:i4>0</vt:i4>
      </vt:variant>
      <vt:variant>
        <vt:i4>5</vt:i4>
      </vt:variant>
      <vt:variant>
        <vt:lpwstr/>
      </vt:variant>
      <vt:variant>
        <vt:lpwstr>_b_order_type_(指令类型)</vt:lpwstr>
      </vt:variant>
      <vt:variant>
        <vt:i4>521476371</vt:i4>
      </vt:variant>
      <vt:variant>
        <vt:i4>726</vt:i4>
      </vt:variant>
      <vt:variant>
        <vt:i4>0</vt:i4>
      </vt:variant>
      <vt:variant>
        <vt:i4>5</vt:i4>
      </vt:variant>
      <vt:variant>
        <vt:lpwstr/>
      </vt:variant>
      <vt:variant>
        <vt:lpwstr>_b_order_type_(指令类型)</vt:lpwstr>
      </vt:variant>
      <vt:variant>
        <vt:i4>521476371</vt:i4>
      </vt:variant>
      <vt:variant>
        <vt:i4>723</vt:i4>
      </vt:variant>
      <vt:variant>
        <vt:i4>0</vt:i4>
      </vt:variant>
      <vt:variant>
        <vt:i4>5</vt:i4>
      </vt:variant>
      <vt:variant>
        <vt:lpwstr/>
      </vt:variant>
      <vt:variant>
        <vt:lpwstr>_b_order_type_(指令类型)</vt:lpwstr>
      </vt:variant>
      <vt:variant>
        <vt:i4>-1242842421</vt:i4>
      </vt:variant>
      <vt:variant>
        <vt:i4>720</vt:i4>
      </vt:variant>
      <vt:variant>
        <vt:i4>0</vt:i4>
      </vt:variant>
      <vt:variant>
        <vt:i4>5</vt:i4>
      </vt:variant>
      <vt:variant>
        <vt:lpwstr/>
      </vt:variant>
      <vt:variant>
        <vt:lpwstr>_access_way（资金划转方向）</vt:lpwstr>
      </vt:variant>
      <vt:variant>
        <vt:i4>1616728684</vt:i4>
      </vt:variant>
      <vt:variant>
        <vt:i4>717</vt:i4>
      </vt:variant>
      <vt:variant>
        <vt:i4>0</vt:i4>
      </vt:variant>
      <vt:variant>
        <vt:i4>5</vt:i4>
      </vt:variant>
      <vt:variant>
        <vt:lpwstr/>
      </vt:variant>
      <vt:variant>
        <vt:lpwstr>_sex_code_(性别)</vt:lpwstr>
      </vt:variant>
      <vt:variant>
        <vt:i4>12909924</vt:i4>
      </vt:variant>
      <vt:variant>
        <vt:i4>714</vt:i4>
      </vt:variant>
      <vt:variant>
        <vt:i4>0</vt:i4>
      </vt:variant>
      <vt:variant>
        <vt:i4>5</vt:i4>
      </vt:variant>
      <vt:variant>
        <vt:lpwstr/>
      </vt:variant>
      <vt:variant>
        <vt:lpwstr>_acct_stat（账户状态）</vt:lpwstr>
      </vt:variant>
      <vt:variant>
        <vt:i4>1616728684</vt:i4>
      </vt:variant>
      <vt:variant>
        <vt:i4>711</vt:i4>
      </vt:variant>
      <vt:variant>
        <vt:i4>0</vt:i4>
      </vt:variant>
      <vt:variant>
        <vt:i4>5</vt:i4>
      </vt:variant>
      <vt:variant>
        <vt:lpwstr/>
      </vt:variant>
      <vt:variant>
        <vt:lpwstr>_sex_code_(性别)</vt:lpwstr>
      </vt:variant>
      <vt:variant>
        <vt:i4>-817027784</vt:i4>
      </vt:variant>
      <vt:variant>
        <vt:i4>708</vt:i4>
      </vt:variant>
      <vt:variant>
        <vt:i4>0</vt:i4>
      </vt:variant>
      <vt:variant>
        <vt:i4>5</vt:i4>
      </vt:variant>
      <vt:variant>
        <vt:lpwstr/>
      </vt:variant>
      <vt:variant>
        <vt:lpwstr>_cust_grade（客户级别）</vt:lpwstr>
      </vt:variant>
      <vt:variant>
        <vt:i4>-817027784</vt:i4>
      </vt:variant>
      <vt:variant>
        <vt:i4>705</vt:i4>
      </vt:variant>
      <vt:variant>
        <vt:i4>0</vt:i4>
      </vt:variant>
      <vt:variant>
        <vt:i4>5</vt:i4>
      </vt:variant>
      <vt:variant>
        <vt:lpwstr/>
      </vt:variant>
      <vt:variant>
        <vt:lpwstr>_cust_grade（客户级别）</vt:lpwstr>
      </vt:variant>
      <vt:variant>
        <vt:i4>-817027784</vt:i4>
      </vt:variant>
      <vt:variant>
        <vt:i4>702</vt:i4>
      </vt:variant>
      <vt:variant>
        <vt:i4>0</vt:i4>
      </vt:variant>
      <vt:variant>
        <vt:i4>5</vt:i4>
      </vt:variant>
      <vt:variant>
        <vt:lpwstr/>
      </vt:variant>
      <vt:variant>
        <vt:lpwstr>_cust_grade（客户级别）</vt:lpwstr>
      </vt:variant>
      <vt:variant>
        <vt:i4>-420883417</vt:i4>
      </vt:variant>
      <vt:variant>
        <vt:i4>699</vt:i4>
      </vt:variant>
      <vt:variant>
        <vt:i4>0</vt:i4>
      </vt:variant>
      <vt:variant>
        <vt:i4>5</vt:i4>
      </vt:variant>
      <vt:variant>
        <vt:lpwstr/>
      </vt:variant>
      <vt:variant>
        <vt:lpwstr>_b_area_code（地区代码）</vt:lpwstr>
      </vt:variant>
      <vt:variant>
        <vt:i4>-191033822</vt:i4>
      </vt:variant>
      <vt:variant>
        <vt:i4>696</vt:i4>
      </vt:variant>
      <vt:variant>
        <vt:i4>0</vt:i4>
      </vt:variant>
      <vt:variant>
        <vt:i4>5</vt:i4>
      </vt:variant>
      <vt:variant>
        <vt:lpwstr/>
      </vt:variant>
      <vt:variant>
        <vt:lpwstr>_yes_no（是否标志）</vt:lpwstr>
      </vt:variant>
      <vt:variant>
        <vt:i4>-191033822</vt:i4>
      </vt:variant>
      <vt:variant>
        <vt:i4>693</vt:i4>
      </vt:variant>
      <vt:variant>
        <vt:i4>0</vt:i4>
      </vt:variant>
      <vt:variant>
        <vt:i4>5</vt:i4>
      </vt:variant>
      <vt:variant>
        <vt:lpwstr/>
      </vt:variant>
      <vt:variant>
        <vt:lpwstr>_yes_no（是否标志）</vt:lpwstr>
      </vt:variant>
      <vt:variant>
        <vt:i4>-191033822</vt:i4>
      </vt:variant>
      <vt:variant>
        <vt:i4>690</vt:i4>
      </vt:variant>
      <vt:variant>
        <vt:i4>0</vt:i4>
      </vt:variant>
      <vt:variant>
        <vt:i4>5</vt:i4>
      </vt:variant>
      <vt:variant>
        <vt:lpwstr/>
      </vt:variant>
      <vt:variant>
        <vt:lpwstr>_yes_no（是否标志）</vt:lpwstr>
      </vt:variant>
      <vt:variant>
        <vt:i4>-191033822</vt:i4>
      </vt:variant>
      <vt:variant>
        <vt:i4>687</vt:i4>
      </vt:variant>
      <vt:variant>
        <vt:i4>0</vt:i4>
      </vt:variant>
      <vt:variant>
        <vt:i4>5</vt:i4>
      </vt:variant>
      <vt:variant>
        <vt:lpwstr/>
      </vt:variant>
      <vt:variant>
        <vt:lpwstr>_yes_no（是否标志）</vt:lpwstr>
      </vt:variant>
      <vt:variant>
        <vt:i4>-191033822</vt:i4>
      </vt:variant>
      <vt:variant>
        <vt:i4>684</vt:i4>
      </vt:variant>
      <vt:variant>
        <vt:i4>0</vt:i4>
      </vt:variant>
      <vt:variant>
        <vt:i4>5</vt:i4>
      </vt:variant>
      <vt:variant>
        <vt:lpwstr/>
      </vt:variant>
      <vt:variant>
        <vt:lpwstr>_yes_no（是否标志）</vt:lpwstr>
      </vt:variant>
      <vt:variant>
        <vt:i4>840263760</vt:i4>
      </vt:variant>
      <vt:variant>
        <vt:i4>681</vt:i4>
      </vt:variant>
      <vt:variant>
        <vt:i4>0</vt:i4>
      </vt:variant>
      <vt:variant>
        <vt:i4>5</vt:i4>
      </vt:variant>
      <vt:variant>
        <vt:lpwstr/>
      </vt:variant>
      <vt:variant>
        <vt:lpwstr>_b_sys_stat_(交易所系统状态)</vt:lpwstr>
      </vt:variant>
      <vt:variant>
        <vt:i4>1086873719</vt:i4>
      </vt:variant>
      <vt:variant>
        <vt:i4>678</vt:i4>
      </vt:variant>
      <vt:variant>
        <vt:i4>0</vt:i4>
      </vt:variant>
      <vt:variant>
        <vt:i4>5</vt:i4>
      </vt:variant>
      <vt:variant>
        <vt:lpwstr/>
      </vt:variant>
      <vt:variant>
        <vt:lpwstr>_m_sys_stat_(二级系统状态)</vt:lpwstr>
      </vt:variant>
      <vt:variant>
        <vt:i4>848441277</vt:i4>
      </vt:variant>
      <vt:variant>
        <vt:i4>675</vt:i4>
      </vt:variant>
      <vt:variant>
        <vt:i4>0</vt:i4>
      </vt:variant>
      <vt:variant>
        <vt:i4>5</vt:i4>
      </vt:variant>
      <vt:variant>
        <vt:lpwstr/>
      </vt:variant>
      <vt:variant>
        <vt:lpwstr>_para_type_(参数类型)</vt:lpwstr>
      </vt:variant>
      <vt:variant>
        <vt:i4>-191033822</vt:i4>
      </vt:variant>
      <vt:variant>
        <vt:i4>672</vt:i4>
      </vt:variant>
      <vt:variant>
        <vt:i4>0</vt:i4>
      </vt:variant>
      <vt:variant>
        <vt:i4>5</vt:i4>
      </vt:variant>
      <vt:variant>
        <vt:lpwstr/>
      </vt:variant>
      <vt:variant>
        <vt:lpwstr>_yes_no（是否标志）</vt:lpwstr>
      </vt:variant>
      <vt:variant>
        <vt:i4>-191033822</vt:i4>
      </vt:variant>
      <vt:variant>
        <vt:i4>669</vt:i4>
      </vt:variant>
      <vt:variant>
        <vt:i4>0</vt:i4>
      </vt:variant>
      <vt:variant>
        <vt:i4>5</vt:i4>
      </vt:variant>
      <vt:variant>
        <vt:lpwstr/>
      </vt:variant>
      <vt:variant>
        <vt:lpwstr>_yes_no（是否标志）</vt:lpwstr>
      </vt:variant>
      <vt:variant>
        <vt:i4>-191033822</vt:i4>
      </vt:variant>
      <vt:variant>
        <vt:i4>666</vt:i4>
      </vt:variant>
      <vt:variant>
        <vt:i4>0</vt:i4>
      </vt:variant>
      <vt:variant>
        <vt:i4>5</vt:i4>
      </vt:variant>
      <vt:variant>
        <vt:lpwstr/>
      </vt:variant>
      <vt:variant>
        <vt:lpwstr>_yes_no（是否标志）</vt:lpwstr>
      </vt:variant>
      <vt:variant>
        <vt:i4>-561260377</vt:i4>
      </vt:variant>
      <vt:variant>
        <vt:i4>663</vt:i4>
      </vt:variant>
      <vt:variant>
        <vt:i4>0</vt:i4>
      </vt:variant>
      <vt:variant>
        <vt:i4>5</vt:i4>
      </vt:variant>
      <vt:variant>
        <vt:lpwstr/>
      </vt:variant>
      <vt:variant>
        <vt:lpwstr>_b_exch_unit_(计量单位)</vt:lpwstr>
      </vt:variant>
      <vt:variant>
        <vt:i4>682765297</vt:i4>
      </vt:variant>
      <vt:variant>
        <vt:i4>660</vt:i4>
      </vt:variant>
      <vt:variant>
        <vt:i4>0</vt:i4>
      </vt:variant>
      <vt:variant>
        <vt:i4>5</vt:i4>
      </vt:variant>
      <vt:variant>
        <vt:lpwstr/>
      </vt:variant>
      <vt:variant>
        <vt:lpwstr>_b_variety_type_(品种类别)</vt:lpwstr>
      </vt:variant>
      <vt:variant>
        <vt:i4>682765297</vt:i4>
      </vt:variant>
      <vt:variant>
        <vt:i4>657</vt:i4>
      </vt:variant>
      <vt:variant>
        <vt:i4>0</vt:i4>
      </vt:variant>
      <vt:variant>
        <vt:i4>5</vt:i4>
      </vt:variant>
      <vt:variant>
        <vt:lpwstr/>
      </vt:variant>
      <vt:variant>
        <vt:lpwstr>_b_variety_type_(品种类别)</vt:lpwstr>
      </vt:variant>
      <vt:variant>
        <vt:i4>-561260377</vt:i4>
      </vt:variant>
      <vt:variant>
        <vt:i4>654</vt:i4>
      </vt:variant>
      <vt:variant>
        <vt:i4>0</vt:i4>
      </vt:variant>
      <vt:variant>
        <vt:i4>5</vt:i4>
      </vt:variant>
      <vt:variant>
        <vt:lpwstr/>
      </vt:variant>
      <vt:variant>
        <vt:lpwstr>_b_exch_unit_(计量单位)</vt:lpwstr>
      </vt:variant>
      <vt:variant>
        <vt:i4>-191033822</vt:i4>
      </vt:variant>
      <vt:variant>
        <vt:i4>651</vt:i4>
      </vt:variant>
      <vt:variant>
        <vt:i4>0</vt:i4>
      </vt:variant>
      <vt:variant>
        <vt:i4>5</vt:i4>
      </vt:variant>
      <vt:variant>
        <vt:lpwstr/>
      </vt:variant>
      <vt:variant>
        <vt:lpwstr>_yes_no（是否标志）</vt:lpwstr>
      </vt:variant>
      <vt:variant>
        <vt:i4>-191033822</vt:i4>
      </vt:variant>
      <vt:variant>
        <vt:i4>648</vt:i4>
      </vt:variant>
      <vt:variant>
        <vt:i4>0</vt:i4>
      </vt:variant>
      <vt:variant>
        <vt:i4>5</vt:i4>
      </vt:variant>
      <vt:variant>
        <vt:lpwstr/>
      </vt:variant>
      <vt:variant>
        <vt:lpwstr>_yes_no（是否标志）</vt:lpwstr>
      </vt:variant>
      <vt:variant>
        <vt:i4>682765297</vt:i4>
      </vt:variant>
      <vt:variant>
        <vt:i4>645</vt:i4>
      </vt:variant>
      <vt:variant>
        <vt:i4>0</vt:i4>
      </vt:variant>
      <vt:variant>
        <vt:i4>5</vt:i4>
      </vt:variant>
      <vt:variant>
        <vt:lpwstr/>
      </vt:variant>
      <vt:variant>
        <vt:lpwstr>_b_variety_type_(品种类别)</vt:lpwstr>
      </vt:variant>
      <vt:variant>
        <vt:i4>-275984842</vt:i4>
      </vt:variant>
      <vt:variant>
        <vt:i4>642</vt:i4>
      </vt:variant>
      <vt:variant>
        <vt:i4>0</vt:i4>
      </vt:variant>
      <vt:variant>
        <vt:i4>5</vt:i4>
      </vt:variant>
      <vt:variant>
        <vt:lpwstr/>
      </vt:variant>
      <vt:variant>
        <vt:lpwstr>_b_market_id（交易市场）</vt:lpwstr>
      </vt:variant>
      <vt:variant>
        <vt:i4>2043240056</vt:i4>
      </vt:variant>
      <vt:variant>
        <vt:i4>639</vt:i4>
      </vt:variant>
      <vt:variant>
        <vt:i4>0</vt:i4>
      </vt:variant>
      <vt:variant>
        <vt:i4>5</vt:i4>
      </vt:variant>
      <vt:variant>
        <vt:lpwstr/>
      </vt:variant>
      <vt:variant>
        <vt:lpwstr>_currency_id_(币种)</vt:lpwstr>
      </vt:variant>
      <vt:variant>
        <vt:i4>682765297</vt:i4>
      </vt:variant>
      <vt:variant>
        <vt:i4>636</vt:i4>
      </vt:variant>
      <vt:variant>
        <vt:i4>0</vt:i4>
      </vt:variant>
      <vt:variant>
        <vt:i4>5</vt:i4>
      </vt:variant>
      <vt:variant>
        <vt:lpwstr/>
      </vt:variant>
      <vt:variant>
        <vt:lpwstr>_b_variety_type_(品种类别)</vt:lpwstr>
      </vt:variant>
      <vt:variant>
        <vt:i4>-275984842</vt:i4>
      </vt:variant>
      <vt:variant>
        <vt:i4>633</vt:i4>
      </vt:variant>
      <vt:variant>
        <vt:i4>0</vt:i4>
      </vt:variant>
      <vt:variant>
        <vt:i4>5</vt:i4>
      </vt:variant>
      <vt:variant>
        <vt:lpwstr/>
      </vt:variant>
      <vt:variant>
        <vt:lpwstr>_b_market_id（交易市场）</vt:lpwstr>
      </vt:variant>
      <vt:variant>
        <vt:i4>840263760</vt:i4>
      </vt:variant>
      <vt:variant>
        <vt:i4>630</vt:i4>
      </vt:variant>
      <vt:variant>
        <vt:i4>0</vt:i4>
      </vt:variant>
      <vt:variant>
        <vt:i4>5</vt:i4>
      </vt:variant>
      <vt:variant>
        <vt:lpwstr/>
      </vt:variant>
      <vt:variant>
        <vt:lpwstr>_b_sys_stat_(交易所系统状态)</vt:lpwstr>
      </vt:variant>
      <vt:variant>
        <vt:i4>1086873719</vt:i4>
      </vt:variant>
      <vt:variant>
        <vt:i4>627</vt:i4>
      </vt:variant>
      <vt:variant>
        <vt:i4>0</vt:i4>
      </vt:variant>
      <vt:variant>
        <vt:i4>5</vt:i4>
      </vt:variant>
      <vt:variant>
        <vt:lpwstr/>
      </vt:variant>
      <vt:variant>
        <vt:lpwstr>_m_sys_stat_(二级系统状态)</vt:lpwstr>
      </vt:variant>
      <vt:variant>
        <vt:i4>-817027784</vt:i4>
      </vt:variant>
      <vt:variant>
        <vt:i4>624</vt:i4>
      </vt:variant>
      <vt:variant>
        <vt:i4>0</vt:i4>
      </vt:variant>
      <vt:variant>
        <vt:i4>5</vt:i4>
      </vt:variant>
      <vt:variant>
        <vt:lpwstr/>
      </vt:variant>
      <vt:variant>
        <vt:lpwstr>_cust_grade（客户级别）</vt:lpwstr>
      </vt:variant>
      <vt:variant>
        <vt:i4>1441852</vt:i4>
      </vt:variant>
      <vt:variant>
        <vt:i4>602</vt:i4>
      </vt:variant>
      <vt:variant>
        <vt:i4>0</vt:i4>
      </vt:variant>
      <vt:variant>
        <vt:i4>5</vt:i4>
      </vt:variant>
      <vt:variant>
        <vt:lpwstr/>
      </vt:variant>
      <vt:variant>
        <vt:lpwstr>_Toc458763602</vt:lpwstr>
      </vt:variant>
      <vt:variant>
        <vt:i4>1441852</vt:i4>
      </vt:variant>
      <vt:variant>
        <vt:i4>596</vt:i4>
      </vt:variant>
      <vt:variant>
        <vt:i4>0</vt:i4>
      </vt:variant>
      <vt:variant>
        <vt:i4>5</vt:i4>
      </vt:variant>
      <vt:variant>
        <vt:lpwstr/>
      </vt:variant>
      <vt:variant>
        <vt:lpwstr>_Toc458763601</vt:lpwstr>
      </vt:variant>
      <vt:variant>
        <vt:i4>1441852</vt:i4>
      </vt:variant>
      <vt:variant>
        <vt:i4>590</vt:i4>
      </vt:variant>
      <vt:variant>
        <vt:i4>0</vt:i4>
      </vt:variant>
      <vt:variant>
        <vt:i4>5</vt:i4>
      </vt:variant>
      <vt:variant>
        <vt:lpwstr/>
      </vt:variant>
      <vt:variant>
        <vt:lpwstr>_Toc458763600</vt:lpwstr>
      </vt:variant>
      <vt:variant>
        <vt:i4>2031679</vt:i4>
      </vt:variant>
      <vt:variant>
        <vt:i4>584</vt:i4>
      </vt:variant>
      <vt:variant>
        <vt:i4>0</vt:i4>
      </vt:variant>
      <vt:variant>
        <vt:i4>5</vt:i4>
      </vt:variant>
      <vt:variant>
        <vt:lpwstr/>
      </vt:variant>
      <vt:variant>
        <vt:lpwstr>_Toc458763599</vt:lpwstr>
      </vt:variant>
      <vt:variant>
        <vt:i4>2031679</vt:i4>
      </vt:variant>
      <vt:variant>
        <vt:i4>578</vt:i4>
      </vt:variant>
      <vt:variant>
        <vt:i4>0</vt:i4>
      </vt:variant>
      <vt:variant>
        <vt:i4>5</vt:i4>
      </vt:variant>
      <vt:variant>
        <vt:lpwstr/>
      </vt:variant>
      <vt:variant>
        <vt:lpwstr>_Toc458763598</vt:lpwstr>
      </vt:variant>
      <vt:variant>
        <vt:i4>2031679</vt:i4>
      </vt:variant>
      <vt:variant>
        <vt:i4>572</vt:i4>
      </vt:variant>
      <vt:variant>
        <vt:i4>0</vt:i4>
      </vt:variant>
      <vt:variant>
        <vt:i4>5</vt:i4>
      </vt:variant>
      <vt:variant>
        <vt:lpwstr/>
      </vt:variant>
      <vt:variant>
        <vt:lpwstr>_Toc458763597</vt:lpwstr>
      </vt:variant>
      <vt:variant>
        <vt:i4>2031679</vt:i4>
      </vt:variant>
      <vt:variant>
        <vt:i4>566</vt:i4>
      </vt:variant>
      <vt:variant>
        <vt:i4>0</vt:i4>
      </vt:variant>
      <vt:variant>
        <vt:i4>5</vt:i4>
      </vt:variant>
      <vt:variant>
        <vt:lpwstr/>
      </vt:variant>
      <vt:variant>
        <vt:lpwstr>_Toc458763596</vt:lpwstr>
      </vt:variant>
      <vt:variant>
        <vt:i4>2031679</vt:i4>
      </vt:variant>
      <vt:variant>
        <vt:i4>560</vt:i4>
      </vt:variant>
      <vt:variant>
        <vt:i4>0</vt:i4>
      </vt:variant>
      <vt:variant>
        <vt:i4>5</vt:i4>
      </vt:variant>
      <vt:variant>
        <vt:lpwstr/>
      </vt:variant>
      <vt:variant>
        <vt:lpwstr>_Toc458763595</vt:lpwstr>
      </vt:variant>
      <vt:variant>
        <vt:i4>2031679</vt:i4>
      </vt:variant>
      <vt:variant>
        <vt:i4>554</vt:i4>
      </vt:variant>
      <vt:variant>
        <vt:i4>0</vt:i4>
      </vt:variant>
      <vt:variant>
        <vt:i4>5</vt:i4>
      </vt:variant>
      <vt:variant>
        <vt:lpwstr/>
      </vt:variant>
      <vt:variant>
        <vt:lpwstr>_Toc458763594</vt:lpwstr>
      </vt:variant>
      <vt:variant>
        <vt:i4>2031679</vt:i4>
      </vt:variant>
      <vt:variant>
        <vt:i4>548</vt:i4>
      </vt:variant>
      <vt:variant>
        <vt:i4>0</vt:i4>
      </vt:variant>
      <vt:variant>
        <vt:i4>5</vt:i4>
      </vt:variant>
      <vt:variant>
        <vt:lpwstr/>
      </vt:variant>
      <vt:variant>
        <vt:lpwstr>_Toc458763593</vt:lpwstr>
      </vt:variant>
      <vt:variant>
        <vt:i4>2031679</vt:i4>
      </vt:variant>
      <vt:variant>
        <vt:i4>542</vt:i4>
      </vt:variant>
      <vt:variant>
        <vt:i4>0</vt:i4>
      </vt:variant>
      <vt:variant>
        <vt:i4>5</vt:i4>
      </vt:variant>
      <vt:variant>
        <vt:lpwstr/>
      </vt:variant>
      <vt:variant>
        <vt:lpwstr>_Toc458763592</vt:lpwstr>
      </vt:variant>
      <vt:variant>
        <vt:i4>2031679</vt:i4>
      </vt:variant>
      <vt:variant>
        <vt:i4>536</vt:i4>
      </vt:variant>
      <vt:variant>
        <vt:i4>0</vt:i4>
      </vt:variant>
      <vt:variant>
        <vt:i4>5</vt:i4>
      </vt:variant>
      <vt:variant>
        <vt:lpwstr/>
      </vt:variant>
      <vt:variant>
        <vt:lpwstr>_Toc458763591</vt:lpwstr>
      </vt:variant>
      <vt:variant>
        <vt:i4>2031679</vt:i4>
      </vt:variant>
      <vt:variant>
        <vt:i4>530</vt:i4>
      </vt:variant>
      <vt:variant>
        <vt:i4>0</vt:i4>
      </vt:variant>
      <vt:variant>
        <vt:i4>5</vt:i4>
      </vt:variant>
      <vt:variant>
        <vt:lpwstr/>
      </vt:variant>
      <vt:variant>
        <vt:lpwstr>_Toc458763590</vt:lpwstr>
      </vt:variant>
      <vt:variant>
        <vt:i4>1966143</vt:i4>
      </vt:variant>
      <vt:variant>
        <vt:i4>524</vt:i4>
      </vt:variant>
      <vt:variant>
        <vt:i4>0</vt:i4>
      </vt:variant>
      <vt:variant>
        <vt:i4>5</vt:i4>
      </vt:variant>
      <vt:variant>
        <vt:lpwstr/>
      </vt:variant>
      <vt:variant>
        <vt:lpwstr>_Toc458763589</vt:lpwstr>
      </vt:variant>
      <vt:variant>
        <vt:i4>1966143</vt:i4>
      </vt:variant>
      <vt:variant>
        <vt:i4>518</vt:i4>
      </vt:variant>
      <vt:variant>
        <vt:i4>0</vt:i4>
      </vt:variant>
      <vt:variant>
        <vt:i4>5</vt:i4>
      </vt:variant>
      <vt:variant>
        <vt:lpwstr/>
      </vt:variant>
      <vt:variant>
        <vt:lpwstr>_Toc458763588</vt:lpwstr>
      </vt:variant>
      <vt:variant>
        <vt:i4>1966143</vt:i4>
      </vt:variant>
      <vt:variant>
        <vt:i4>512</vt:i4>
      </vt:variant>
      <vt:variant>
        <vt:i4>0</vt:i4>
      </vt:variant>
      <vt:variant>
        <vt:i4>5</vt:i4>
      </vt:variant>
      <vt:variant>
        <vt:lpwstr/>
      </vt:variant>
      <vt:variant>
        <vt:lpwstr>_Toc458763587</vt:lpwstr>
      </vt:variant>
      <vt:variant>
        <vt:i4>1966143</vt:i4>
      </vt:variant>
      <vt:variant>
        <vt:i4>506</vt:i4>
      </vt:variant>
      <vt:variant>
        <vt:i4>0</vt:i4>
      </vt:variant>
      <vt:variant>
        <vt:i4>5</vt:i4>
      </vt:variant>
      <vt:variant>
        <vt:lpwstr/>
      </vt:variant>
      <vt:variant>
        <vt:lpwstr>_Toc458763586</vt:lpwstr>
      </vt:variant>
      <vt:variant>
        <vt:i4>1966143</vt:i4>
      </vt:variant>
      <vt:variant>
        <vt:i4>500</vt:i4>
      </vt:variant>
      <vt:variant>
        <vt:i4>0</vt:i4>
      </vt:variant>
      <vt:variant>
        <vt:i4>5</vt:i4>
      </vt:variant>
      <vt:variant>
        <vt:lpwstr/>
      </vt:variant>
      <vt:variant>
        <vt:lpwstr>_Toc458763585</vt:lpwstr>
      </vt:variant>
      <vt:variant>
        <vt:i4>1966143</vt:i4>
      </vt:variant>
      <vt:variant>
        <vt:i4>494</vt:i4>
      </vt:variant>
      <vt:variant>
        <vt:i4>0</vt:i4>
      </vt:variant>
      <vt:variant>
        <vt:i4>5</vt:i4>
      </vt:variant>
      <vt:variant>
        <vt:lpwstr/>
      </vt:variant>
      <vt:variant>
        <vt:lpwstr>_Toc458763584</vt:lpwstr>
      </vt:variant>
      <vt:variant>
        <vt:i4>1966143</vt:i4>
      </vt:variant>
      <vt:variant>
        <vt:i4>488</vt:i4>
      </vt:variant>
      <vt:variant>
        <vt:i4>0</vt:i4>
      </vt:variant>
      <vt:variant>
        <vt:i4>5</vt:i4>
      </vt:variant>
      <vt:variant>
        <vt:lpwstr/>
      </vt:variant>
      <vt:variant>
        <vt:lpwstr>_Toc458763583</vt:lpwstr>
      </vt:variant>
      <vt:variant>
        <vt:i4>1966143</vt:i4>
      </vt:variant>
      <vt:variant>
        <vt:i4>482</vt:i4>
      </vt:variant>
      <vt:variant>
        <vt:i4>0</vt:i4>
      </vt:variant>
      <vt:variant>
        <vt:i4>5</vt:i4>
      </vt:variant>
      <vt:variant>
        <vt:lpwstr/>
      </vt:variant>
      <vt:variant>
        <vt:lpwstr>_Toc458763582</vt:lpwstr>
      </vt:variant>
      <vt:variant>
        <vt:i4>1966143</vt:i4>
      </vt:variant>
      <vt:variant>
        <vt:i4>476</vt:i4>
      </vt:variant>
      <vt:variant>
        <vt:i4>0</vt:i4>
      </vt:variant>
      <vt:variant>
        <vt:i4>5</vt:i4>
      </vt:variant>
      <vt:variant>
        <vt:lpwstr/>
      </vt:variant>
      <vt:variant>
        <vt:lpwstr>_Toc458763581</vt:lpwstr>
      </vt:variant>
      <vt:variant>
        <vt:i4>1966143</vt:i4>
      </vt:variant>
      <vt:variant>
        <vt:i4>470</vt:i4>
      </vt:variant>
      <vt:variant>
        <vt:i4>0</vt:i4>
      </vt:variant>
      <vt:variant>
        <vt:i4>5</vt:i4>
      </vt:variant>
      <vt:variant>
        <vt:lpwstr/>
      </vt:variant>
      <vt:variant>
        <vt:lpwstr>_Toc458763580</vt:lpwstr>
      </vt:variant>
      <vt:variant>
        <vt:i4>1114175</vt:i4>
      </vt:variant>
      <vt:variant>
        <vt:i4>464</vt:i4>
      </vt:variant>
      <vt:variant>
        <vt:i4>0</vt:i4>
      </vt:variant>
      <vt:variant>
        <vt:i4>5</vt:i4>
      </vt:variant>
      <vt:variant>
        <vt:lpwstr/>
      </vt:variant>
      <vt:variant>
        <vt:lpwstr>_Toc458763579</vt:lpwstr>
      </vt:variant>
      <vt:variant>
        <vt:i4>1114175</vt:i4>
      </vt:variant>
      <vt:variant>
        <vt:i4>458</vt:i4>
      </vt:variant>
      <vt:variant>
        <vt:i4>0</vt:i4>
      </vt:variant>
      <vt:variant>
        <vt:i4>5</vt:i4>
      </vt:variant>
      <vt:variant>
        <vt:lpwstr/>
      </vt:variant>
      <vt:variant>
        <vt:lpwstr>_Toc458763578</vt:lpwstr>
      </vt:variant>
      <vt:variant>
        <vt:i4>1114175</vt:i4>
      </vt:variant>
      <vt:variant>
        <vt:i4>452</vt:i4>
      </vt:variant>
      <vt:variant>
        <vt:i4>0</vt:i4>
      </vt:variant>
      <vt:variant>
        <vt:i4>5</vt:i4>
      </vt:variant>
      <vt:variant>
        <vt:lpwstr/>
      </vt:variant>
      <vt:variant>
        <vt:lpwstr>_Toc458763577</vt:lpwstr>
      </vt:variant>
      <vt:variant>
        <vt:i4>1114175</vt:i4>
      </vt:variant>
      <vt:variant>
        <vt:i4>446</vt:i4>
      </vt:variant>
      <vt:variant>
        <vt:i4>0</vt:i4>
      </vt:variant>
      <vt:variant>
        <vt:i4>5</vt:i4>
      </vt:variant>
      <vt:variant>
        <vt:lpwstr/>
      </vt:variant>
      <vt:variant>
        <vt:lpwstr>_Toc458763576</vt:lpwstr>
      </vt:variant>
      <vt:variant>
        <vt:i4>1114175</vt:i4>
      </vt:variant>
      <vt:variant>
        <vt:i4>440</vt:i4>
      </vt:variant>
      <vt:variant>
        <vt:i4>0</vt:i4>
      </vt:variant>
      <vt:variant>
        <vt:i4>5</vt:i4>
      </vt:variant>
      <vt:variant>
        <vt:lpwstr/>
      </vt:variant>
      <vt:variant>
        <vt:lpwstr>_Toc458763575</vt:lpwstr>
      </vt:variant>
      <vt:variant>
        <vt:i4>1114175</vt:i4>
      </vt:variant>
      <vt:variant>
        <vt:i4>434</vt:i4>
      </vt:variant>
      <vt:variant>
        <vt:i4>0</vt:i4>
      </vt:variant>
      <vt:variant>
        <vt:i4>5</vt:i4>
      </vt:variant>
      <vt:variant>
        <vt:lpwstr/>
      </vt:variant>
      <vt:variant>
        <vt:lpwstr>_Toc458763574</vt:lpwstr>
      </vt:variant>
      <vt:variant>
        <vt:i4>1114175</vt:i4>
      </vt:variant>
      <vt:variant>
        <vt:i4>428</vt:i4>
      </vt:variant>
      <vt:variant>
        <vt:i4>0</vt:i4>
      </vt:variant>
      <vt:variant>
        <vt:i4>5</vt:i4>
      </vt:variant>
      <vt:variant>
        <vt:lpwstr/>
      </vt:variant>
      <vt:variant>
        <vt:lpwstr>_Toc458763573</vt:lpwstr>
      </vt:variant>
      <vt:variant>
        <vt:i4>1114175</vt:i4>
      </vt:variant>
      <vt:variant>
        <vt:i4>422</vt:i4>
      </vt:variant>
      <vt:variant>
        <vt:i4>0</vt:i4>
      </vt:variant>
      <vt:variant>
        <vt:i4>5</vt:i4>
      </vt:variant>
      <vt:variant>
        <vt:lpwstr/>
      </vt:variant>
      <vt:variant>
        <vt:lpwstr>_Toc458763572</vt:lpwstr>
      </vt:variant>
      <vt:variant>
        <vt:i4>1114175</vt:i4>
      </vt:variant>
      <vt:variant>
        <vt:i4>416</vt:i4>
      </vt:variant>
      <vt:variant>
        <vt:i4>0</vt:i4>
      </vt:variant>
      <vt:variant>
        <vt:i4>5</vt:i4>
      </vt:variant>
      <vt:variant>
        <vt:lpwstr/>
      </vt:variant>
      <vt:variant>
        <vt:lpwstr>_Toc458763571</vt:lpwstr>
      </vt:variant>
      <vt:variant>
        <vt:i4>1114175</vt:i4>
      </vt:variant>
      <vt:variant>
        <vt:i4>410</vt:i4>
      </vt:variant>
      <vt:variant>
        <vt:i4>0</vt:i4>
      </vt:variant>
      <vt:variant>
        <vt:i4>5</vt:i4>
      </vt:variant>
      <vt:variant>
        <vt:lpwstr/>
      </vt:variant>
      <vt:variant>
        <vt:lpwstr>_Toc458763570</vt:lpwstr>
      </vt:variant>
      <vt:variant>
        <vt:i4>1048639</vt:i4>
      </vt:variant>
      <vt:variant>
        <vt:i4>404</vt:i4>
      </vt:variant>
      <vt:variant>
        <vt:i4>0</vt:i4>
      </vt:variant>
      <vt:variant>
        <vt:i4>5</vt:i4>
      </vt:variant>
      <vt:variant>
        <vt:lpwstr/>
      </vt:variant>
      <vt:variant>
        <vt:lpwstr>_Toc458763569</vt:lpwstr>
      </vt:variant>
      <vt:variant>
        <vt:i4>1048639</vt:i4>
      </vt:variant>
      <vt:variant>
        <vt:i4>398</vt:i4>
      </vt:variant>
      <vt:variant>
        <vt:i4>0</vt:i4>
      </vt:variant>
      <vt:variant>
        <vt:i4>5</vt:i4>
      </vt:variant>
      <vt:variant>
        <vt:lpwstr/>
      </vt:variant>
      <vt:variant>
        <vt:lpwstr>_Toc458763568</vt:lpwstr>
      </vt:variant>
      <vt:variant>
        <vt:i4>1048639</vt:i4>
      </vt:variant>
      <vt:variant>
        <vt:i4>392</vt:i4>
      </vt:variant>
      <vt:variant>
        <vt:i4>0</vt:i4>
      </vt:variant>
      <vt:variant>
        <vt:i4>5</vt:i4>
      </vt:variant>
      <vt:variant>
        <vt:lpwstr/>
      </vt:variant>
      <vt:variant>
        <vt:lpwstr>_Toc458763567</vt:lpwstr>
      </vt:variant>
      <vt:variant>
        <vt:i4>1048639</vt:i4>
      </vt:variant>
      <vt:variant>
        <vt:i4>386</vt:i4>
      </vt:variant>
      <vt:variant>
        <vt:i4>0</vt:i4>
      </vt:variant>
      <vt:variant>
        <vt:i4>5</vt:i4>
      </vt:variant>
      <vt:variant>
        <vt:lpwstr/>
      </vt:variant>
      <vt:variant>
        <vt:lpwstr>_Toc458763566</vt:lpwstr>
      </vt:variant>
      <vt:variant>
        <vt:i4>1048639</vt:i4>
      </vt:variant>
      <vt:variant>
        <vt:i4>380</vt:i4>
      </vt:variant>
      <vt:variant>
        <vt:i4>0</vt:i4>
      </vt:variant>
      <vt:variant>
        <vt:i4>5</vt:i4>
      </vt:variant>
      <vt:variant>
        <vt:lpwstr/>
      </vt:variant>
      <vt:variant>
        <vt:lpwstr>_Toc458763565</vt:lpwstr>
      </vt:variant>
      <vt:variant>
        <vt:i4>1048639</vt:i4>
      </vt:variant>
      <vt:variant>
        <vt:i4>374</vt:i4>
      </vt:variant>
      <vt:variant>
        <vt:i4>0</vt:i4>
      </vt:variant>
      <vt:variant>
        <vt:i4>5</vt:i4>
      </vt:variant>
      <vt:variant>
        <vt:lpwstr/>
      </vt:variant>
      <vt:variant>
        <vt:lpwstr>_Toc458763564</vt:lpwstr>
      </vt:variant>
      <vt:variant>
        <vt:i4>1048639</vt:i4>
      </vt:variant>
      <vt:variant>
        <vt:i4>368</vt:i4>
      </vt:variant>
      <vt:variant>
        <vt:i4>0</vt:i4>
      </vt:variant>
      <vt:variant>
        <vt:i4>5</vt:i4>
      </vt:variant>
      <vt:variant>
        <vt:lpwstr/>
      </vt:variant>
      <vt:variant>
        <vt:lpwstr>_Toc458763563</vt:lpwstr>
      </vt:variant>
      <vt:variant>
        <vt:i4>1048639</vt:i4>
      </vt:variant>
      <vt:variant>
        <vt:i4>362</vt:i4>
      </vt:variant>
      <vt:variant>
        <vt:i4>0</vt:i4>
      </vt:variant>
      <vt:variant>
        <vt:i4>5</vt:i4>
      </vt:variant>
      <vt:variant>
        <vt:lpwstr/>
      </vt:variant>
      <vt:variant>
        <vt:lpwstr>_Toc458763562</vt:lpwstr>
      </vt:variant>
      <vt:variant>
        <vt:i4>1048639</vt:i4>
      </vt:variant>
      <vt:variant>
        <vt:i4>356</vt:i4>
      </vt:variant>
      <vt:variant>
        <vt:i4>0</vt:i4>
      </vt:variant>
      <vt:variant>
        <vt:i4>5</vt:i4>
      </vt:variant>
      <vt:variant>
        <vt:lpwstr/>
      </vt:variant>
      <vt:variant>
        <vt:lpwstr>_Toc458763561</vt:lpwstr>
      </vt:variant>
      <vt:variant>
        <vt:i4>1048639</vt:i4>
      </vt:variant>
      <vt:variant>
        <vt:i4>350</vt:i4>
      </vt:variant>
      <vt:variant>
        <vt:i4>0</vt:i4>
      </vt:variant>
      <vt:variant>
        <vt:i4>5</vt:i4>
      </vt:variant>
      <vt:variant>
        <vt:lpwstr/>
      </vt:variant>
      <vt:variant>
        <vt:lpwstr>_Toc458763560</vt:lpwstr>
      </vt:variant>
      <vt:variant>
        <vt:i4>1245247</vt:i4>
      </vt:variant>
      <vt:variant>
        <vt:i4>344</vt:i4>
      </vt:variant>
      <vt:variant>
        <vt:i4>0</vt:i4>
      </vt:variant>
      <vt:variant>
        <vt:i4>5</vt:i4>
      </vt:variant>
      <vt:variant>
        <vt:lpwstr/>
      </vt:variant>
      <vt:variant>
        <vt:lpwstr>_Toc458763559</vt:lpwstr>
      </vt:variant>
      <vt:variant>
        <vt:i4>1245247</vt:i4>
      </vt:variant>
      <vt:variant>
        <vt:i4>338</vt:i4>
      </vt:variant>
      <vt:variant>
        <vt:i4>0</vt:i4>
      </vt:variant>
      <vt:variant>
        <vt:i4>5</vt:i4>
      </vt:variant>
      <vt:variant>
        <vt:lpwstr/>
      </vt:variant>
      <vt:variant>
        <vt:lpwstr>_Toc458763558</vt:lpwstr>
      </vt:variant>
      <vt:variant>
        <vt:i4>1245247</vt:i4>
      </vt:variant>
      <vt:variant>
        <vt:i4>332</vt:i4>
      </vt:variant>
      <vt:variant>
        <vt:i4>0</vt:i4>
      </vt:variant>
      <vt:variant>
        <vt:i4>5</vt:i4>
      </vt:variant>
      <vt:variant>
        <vt:lpwstr/>
      </vt:variant>
      <vt:variant>
        <vt:lpwstr>_Toc458763557</vt:lpwstr>
      </vt:variant>
      <vt:variant>
        <vt:i4>1245247</vt:i4>
      </vt:variant>
      <vt:variant>
        <vt:i4>326</vt:i4>
      </vt:variant>
      <vt:variant>
        <vt:i4>0</vt:i4>
      </vt:variant>
      <vt:variant>
        <vt:i4>5</vt:i4>
      </vt:variant>
      <vt:variant>
        <vt:lpwstr/>
      </vt:variant>
      <vt:variant>
        <vt:lpwstr>_Toc458763556</vt:lpwstr>
      </vt:variant>
      <vt:variant>
        <vt:i4>1245247</vt:i4>
      </vt:variant>
      <vt:variant>
        <vt:i4>320</vt:i4>
      </vt:variant>
      <vt:variant>
        <vt:i4>0</vt:i4>
      </vt:variant>
      <vt:variant>
        <vt:i4>5</vt:i4>
      </vt:variant>
      <vt:variant>
        <vt:lpwstr/>
      </vt:variant>
      <vt:variant>
        <vt:lpwstr>_Toc458763555</vt:lpwstr>
      </vt:variant>
      <vt:variant>
        <vt:i4>1245247</vt:i4>
      </vt:variant>
      <vt:variant>
        <vt:i4>314</vt:i4>
      </vt:variant>
      <vt:variant>
        <vt:i4>0</vt:i4>
      </vt:variant>
      <vt:variant>
        <vt:i4>5</vt:i4>
      </vt:variant>
      <vt:variant>
        <vt:lpwstr/>
      </vt:variant>
      <vt:variant>
        <vt:lpwstr>_Toc458763554</vt:lpwstr>
      </vt:variant>
      <vt:variant>
        <vt:i4>1245247</vt:i4>
      </vt:variant>
      <vt:variant>
        <vt:i4>308</vt:i4>
      </vt:variant>
      <vt:variant>
        <vt:i4>0</vt:i4>
      </vt:variant>
      <vt:variant>
        <vt:i4>5</vt:i4>
      </vt:variant>
      <vt:variant>
        <vt:lpwstr/>
      </vt:variant>
      <vt:variant>
        <vt:lpwstr>_Toc458763553</vt:lpwstr>
      </vt:variant>
      <vt:variant>
        <vt:i4>1245247</vt:i4>
      </vt:variant>
      <vt:variant>
        <vt:i4>302</vt:i4>
      </vt:variant>
      <vt:variant>
        <vt:i4>0</vt:i4>
      </vt:variant>
      <vt:variant>
        <vt:i4>5</vt:i4>
      </vt:variant>
      <vt:variant>
        <vt:lpwstr/>
      </vt:variant>
      <vt:variant>
        <vt:lpwstr>_Toc458763552</vt:lpwstr>
      </vt:variant>
      <vt:variant>
        <vt:i4>1245247</vt:i4>
      </vt:variant>
      <vt:variant>
        <vt:i4>296</vt:i4>
      </vt:variant>
      <vt:variant>
        <vt:i4>0</vt:i4>
      </vt:variant>
      <vt:variant>
        <vt:i4>5</vt:i4>
      </vt:variant>
      <vt:variant>
        <vt:lpwstr/>
      </vt:variant>
      <vt:variant>
        <vt:lpwstr>_Toc458763551</vt:lpwstr>
      </vt:variant>
      <vt:variant>
        <vt:i4>1245247</vt:i4>
      </vt:variant>
      <vt:variant>
        <vt:i4>290</vt:i4>
      </vt:variant>
      <vt:variant>
        <vt:i4>0</vt:i4>
      </vt:variant>
      <vt:variant>
        <vt:i4>5</vt:i4>
      </vt:variant>
      <vt:variant>
        <vt:lpwstr/>
      </vt:variant>
      <vt:variant>
        <vt:lpwstr>_Toc458763550</vt:lpwstr>
      </vt:variant>
      <vt:variant>
        <vt:i4>1179711</vt:i4>
      </vt:variant>
      <vt:variant>
        <vt:i4>284</vt:i4>
      </vt:variant>
      <vt:variant>
        <vt:i4>0</vt:i4>
      </vt:variant>
      <vt:variant>
        <vt:i4>5</vt:i4>
      </vt:variant>
      <vt:variant>
        <vt:lpwstr/>
      </vt:variant>
      <vt:variant>
        <vt:lpwstr>_Toc458763549</vt:lpwstr>
      </vt:variant>
      <vt:variant>
        <vt:i4>1179711</vt:i4>
      </vt:variant>
      <vt:variant>
        <vt:i4>278</vt:i4>
      </vt:variant>
      <vt:variant>
        <vt:i4>0</vt:i4>
      </vt:variant>
      <vt:variant>
        <vt:i4>5</vt:i4>
      </vt:variant>
      <vt:variant>
        <vt:lpwstr/>
      </vt:variant>
      <vt:variant>
        <vt:lpwstr>_Toc458763548</vt:lpwstr>
      </vt:variant>
      <vt:variant>
        <vt:i4>1179711</vt:i4>
      </vt:variant>
      <vt:variant>
        <vt:i4>272</vt:i4>
      </vt:variant>
      <vt:variant>
        <vt:i4>0</vt:i4>
      </vt:variant>
      <vt:variant>
        <vt:i4>5</vt:i4>
      </vt:variant>
      <vt:variant>
        <vt:lpwstr/>
      </vt:variant>
      <vt:variant>
        <vt:lpwstr>_Toc458763547</vt:lpwstr>
      </vt:variant>
      <vt:variant>
        <vt:i4>1179711</vt:i4>
      </vt:variant>
      <vt:variant>
        <vt:i4>266</vt:i4>
      </vt:variant>
      <vt:variant>
        <vt:i4>0</vt:i4>
      </vt:variant>
      <vt:variant>
        <vt:i4>5</vt:i4>
      </vt:variant>
      <vt:variant>
        <vt:lpwstr/>
      </vt:variant>
      <vt:variant>
        <vt:lpwstr>_Toc458763546</vt:lpwstr>
      </vt:variant>
      <vt:variant>
        <vt:i4>1179711</vt:i4>
      </vt:variant>
      <vt:variant>
        <vt:i4>260</vt:i4>
      </vt:variant>
      <vt:variant>
        <vt:i4>0</vt:i4>
      </vt:variant>
      <vt:variant>
        <vt:i4>5</vt:i4>
      </vt:variant>
      <vt:variant>
        <vt:lpwstr/>
      </vt:variant>
      <vt:variant>
        <vt:lpwstr>_Toc458763545</vt:lpwstr>
      </vt:variant>
      <vt:variant>
        <vt:i4>1179711</vt:i4>
      </vt:variant>
      <vt:variant>
        <vt:i4>254</vt:i4>
      </vt:variant>
      <vt:variant>
        <vt:i4>0</vt:i4>
      </vt:variant>
      <vt:variant>
        <vt:i4>5</vt:i4>
      </vt:variant>
      <vt:variant>
        <vt:lpwstr/>
      </vt:variant>
      <vt:variant>
        <vt:lpwstr>_Toc458763544</vt:lpwstr>
      </vt:variant>
      <vt:variant>
        <vt:i4>1179711</vt:i4>
      </vt:variant>
      <vt:variant>
        <vt:i4>248</vt:i4>
      </vt:variant>
      <vt:variant>
        <vt:i4>0</vt:i4>
      </vt:variant>
      <vt:variant>
        <vt:i4>5</vt:i4>
      </vt:variant>
      <vt:variant>
        <vt:lpwstr/>
      </vt:variant>
      <vt:variant>
        <vt:lpwstr>_Toc458763543</vt:lpwstr>
      </vt:variant>
      <vt:variant>
        <vt:i4>1179711</vt:i4>
      </vt:variant>
      <vt:variant>
        <vt:i4>242</vt:i4>
      </vt:variant>
      <vt:variant>
        <vt:i4>0</vt:i4>
      </vt:variant>
      <vt:variant>
        <vt:i4>5</vt:i4>
      </vt:variant>
      <vt:variant>
        <vt:lpwstr/>
      </vt:variant>
      <vt:variant>
        <vt:lpwstr>_Toc458763542</vt:lpwstr>
      </vt:variant>
      <vt:variant>
        <vt:i4>1179711</vt:i4>
      </vt:variant>
      <vt:variant>
        <vt:i4>236</vt:i4>
      </vt:variant>
      <vt:variant>
        <vt:i4>0</vt:i4>
      </vt:variant>
      <vt:variant>
        <vt:i4>5</vt:i4>
      </vt:variant>
      <vt:variant>
        <vt:lpwstr/>
      </vt:variant>
      <vt:variant>
        <vt:lpwstr>_Toc458763541</vt:lpwstr>
      </vt:variant>
      <vt:variant>
        <vt:i4>1179711</vt:i4>
      </vt:variant>
      <vt:variant>
        <vt:i4>230</vt:i4>
      </vt:variant>
      <vt:variant>
        <vt:i4>0</vt:i4>
      </vt:variant>
      <vt:variant>
        <vt:i4>5</vt:i4>
      </vt:variant>
      <vt:variant>
        <vt:lpwstr/>
      </vt:variant>
      <vt:variant>
        <vt:lpwstr>_Toc458763540</vt:lpwstr>
      </vt:variant>
      <vt:variant>
        <vt:i4>1376319</vt:i4>
      </vt:variant>
      <vt:variant>
        <vt:i4>224</vt:i4>
      </vt:variant>
      <vt:variant>
        <vt:i4>0</vt:i4>
      </vt:variant>
      <vt:variant>
        <vt:i4>5</vt:i4>
      </vt:variant>
      <vt:variant>
        <vt:lpwstr/>
      </vt:variant>
      <vt:variant>
        <vt:lpwstr>_Toc458763539</vt:lpwstr>
      </vt:variant>
      <vt:variant>
        <vt:i4>1376319</vt:i4>
      </vt:variant>
      <vt:variant>
        <vt:i4>218</vt:i4>
      </vt:variant>
      <vt:variant>
        <vt:i4>0</vt:i4>
      </vt:variant>
      <vt:variant>
        <vt:i4>5</vt:i4>
      </vt:variant>
      <vt:variant>
        <vt:lpwstr/>
      </vt:variant>
      <vt:variant>
        <vt:lpwstr>_Toc458763538</vt:lpwstr>
      </vt:variant>
      <vt:variant>
        <vt:i4>1376319</vt:i4>
      </vt:variant>
      <vt:variant>
        <vt:i4>212</vt:i4>
      </vt:variant>
      <vt:variant>
        <vt:i4>0</vt:i4>
      </vt:variant>
      <vt:variant>
        <vt:i4>5</vt:i4>
      </vt:variant>
      <vt:variant>
        <vt:lpwstr/>
      </vt:variant>
      <vt:variant>
        <vt:lpwstr>_Toc458763537</vt:lpwstr>
      </vt:variant>
      <vt:variant>
        <vt:i4>1376319</vt:i4>
      </vt:variant>
      <vt:variant>
        <vt:i4>206</vt:i4>
      </vt:variant>
      <vt:variant>
        <vt:i4>0</vt:i4>
      </vt:variant>
      <vt:variant>
        <vt:i4>5</vt:i4>
      </vt:variant>
      <vt:variant>
        <vt:lpwstr/>
      </vt:variant>
      <vt:variant>
        <vt:lpwstr>_Toc458763536</vt:lpwstr>
      </vt:variant>
      <vt:variant>
        <vt:i4>1376319</vt:i4>
      </vt:variant>
      <vt:variant>
        <vt:i4>200</vt:i4>
      </vt:variant>
      <vt:variant>
        <vt:i4>0</vt:i4>
      </vt:variant>
      <vt:variant>
        <vt:i4>5</vt:i4>
      </vt:variant>
      <vt:variant>
        <vt:lpwstr/>
      </vt:variant>
      <vt:variant>
        <vt:lpwstr>_Toc458763535</vt:lpwstr>
      </vt:variant>
      <vt:variant>
        <vt:i4>1376319</vt:i4>
      </vt:variant>
      <vt:variant>
        <vt:i4>194</vt:i4>
      </vt:variant>
      <vt:variant>
        <vt:i4>0</vt:i4>
      </vt:variant>
      <vt:variant>
        <vt:i4>5</vt:i4>
      </vt:variant>
      <vt:variant>
        <vt:lpwstr/>
      </vt:variant>
      <vt:variant>
        <vt:lpwstr>_Toc458763534</vt:lpwstr>
      </vt:variant>
      <vt:variant>
        <vt:i4>1376319</vt:i4>
      </vt:variant>
      <vt:variant>
        <vt:i4>188</vt:i4>
      </vt:variant>
      <vt:variant>
        <vt:i4>0</vt:i4>
      </vt:variant>
      <vt:variant>
        <vt:i4>5</vt:i4>
      </vt:variant>
      <vt:variant>
        <vt:lpwstr/>
      </vt:variant>
      <vt:variant>
        <vt:lpwstr>_Toc458763533</vt:lpwstr>
      </vt:variant>
      <vt:variant>
        <vt:i4>1376319</vt:i4>
      </vt:variant>
      <vt:variant>
        <vt:i4>182</vt:i4>
      </vt:variant>
      <vt:variant>
        <vt:i4>0</vt:i4>
      </vt:variant>
      <vt:variant>
        <vt:i4>5</vt:i4>
      </vt:variant>
      <vt:variant>
        <vt:lpwstr/>
      </vt:variant>
      <vt:variant>
        <vt:lpwstr>_Toc458763532</vt:lpwstr>
      </vt:variant>
      <vt:variant>
        <vt:i4>1376319</vt:i4>
      </vt:variant>
      <vt:variant>
        <vt:i4>176</vt:i4>
      </vt:variant>
      <vt:variant>
        <vt:i4>0</vt:i4>
      </vt:variant>
      <vt:variant>
        <vt:i4>5</vt:i4>
      </vt:variant>
      <vt:variant>
        <vt:lpwstr/>
      </vt:variant>
      <vt:variant>
        <vt:lpwstr>_Toc458763531</vt:lpwstr>
      </vt:variant>
      <vt:variant>
        <vt:i4>1376319</vt:i4>
      </vt:variant>
      <vt:variant>
        <vt:i4>170</vt:i4>
      </vt:variant>
      <vt:variant>
        <vt:i4>0</vt:i4>
      </vt:variant>
      <vt:variant>
        <vt:i4>5</vt:i4>
      </vt:variant>
      <vt:variant>
        <vt:lpwstr/>
      </vt:variant>
      <vt:variant>
        <vt:lpwstr>_Toc458763530</vt:lpwstr>
      </vt:variant>
      <vt:variant>
        <vt:i4>1310783</vt:i4>
      </vt:variant>
      <vt:variant>
        <vt:i4>164</vt:i4>
      </vt:variant>
      <vt:variant>
        <vt:i4>0</vt:i4>
      </vt:variant>
      <vt:variant>
        <vt:i4>5</vt:i4>
      </vt:variant>
      <vt:variant>
        <vt:lpwstr/>
      </vt:variant>
      <vt:variant>
        <vt:lpwstr>_Toc458763529</vt:lpwstr>
      </vt:variant>
      <vt:variant>
        <vt:i4>1310783</vt:i4>
      </vt:variant>
      <vt:variant>
        <vt:i4>158</vt:i4>
      </vt:variant>
      <vt:variant>
        <vt:i4>0</vt:i4>
      </vt:variant>
      <vt:variant>
        <vt:i4>5</vt:i4>
      </vt:variant>
      <vt:variant>
        <vt:lpwstr/>
      </vt:variant>
      <vt:variant>
        <vt:lpwstr>_Toc458763528</vt:lpwstr>
      </vt:variant>
      <vt:variant>
        <vt:i4>1310783</vt:i4>
      </vt:variant>
      <vt:variant>
        <vt:i4>152</vt:i4>
      </vt:variant>
      <vt:variant>
        <vt:i4>0</vt:i4>
      </vt:variant>
      <vt:variant>
        <vt:i4>5</vt:i4>
      </vt:variant>
      <vt:variant>
        <vt:lpwstr/>
      </vt:variant>
      <vt:variant>
        <vt:lpwstr>_Toc458763527</vt:lpwstr>
      </vt:variant>
      <vt:variant>
        <vt:i4>1310783</vt:i4>
      </vt:variant>
      <vt:variant>
        <vt:i4>146</vt:i4>
      </vt:variant>
      <vt:variant>
        <vt:i4>0</vt:i4>
      </vt:variant>
      <vt:variant>
        <vt:i4>5</vt:i4>
      </vt:variant>
      <vt:variant>
        <vt:lpwstr/>
      </vt:variant>
      <vt:variant>
        <vt:lpwstr>_Toc458763526</vt:lpwstr>
      </vt:variant>
      <vt:variant>
        <vt:i4>1310783</vt:i4>
      </vt:variant>
      <vt:variant>
        <vt:i4>140</vt:i4>
      </vt:variant>
      <vt:variant>
        <vt:i4>0</vt:i4>
      </vt:variant>
      <vt:variant>
        <vt:i4>5</vt:i4>
      </vt:variant>
      <vt:variant>
        <vt:lpwstr/>
      </vt:variant>
      <vt:variant>
        <vt:lpwstr>_Toc458763525</vt:lpwstr>
      </vt:variant>
      <vt:variant>
        <vt:i4>1310783</vt:i4>
      </vt:variant>
      <vt:variant>
        <vt:i4>134</vt:i4>
      </vt:variant>
      <vt:variant>
        <vt:i4>0</vt:i4>
      </vt:variant>
      <vt:variant>
        <vt:i4>5</vt:i4>
      </vt:variant>
      <vt:variant>
        <vt:lpwstr/>
      </vt:variant>
      <vt:variant>
        <vt:lpwstr>_Toc458763524</vt:lpwstr>
      </vt:variant>
      <vt:variant>
        <vt:i4>1310783</vt:i4>
      </vt:variant>
      <vt:variant>
        <vt:i4>128</vt:i4>
      </vt:variant>
      <vt:variant>
        <vt:i4>0</vt:i4>
      </vt:variant>
      <vt:variant>
        <vt:i4>5</vt:i4>
      </vt:variant>
      <vt:variant>
        <vt:lpwstr/>
      </vt:variant>
      <vt:variant>
        <vt:lpwstr>_Toc458763523</vt:lpwstr>
      </vt:variant>
      <vt:variant>
        <vt:i4>1310783</vt:i4>
      </vt:variant>
      <vt:variant>
        <vt:i4>122</vt:i4>
      </vt:variant>
      <vt:variant>
        <vt:i4>0</vt:i4>
      </vt:variant>
      <vt:variant>
        <vt:i4>5</vt:i4>
      </vt:variant>
      <vt:variant>
        <vt:lpwstr/>
      </vt:variant>
      <vt:variant>
        <vt:lpwstr>_Toc458763522</vt:lpwstr>
      </vt:variant>
      <vt:variant>
        <vt:i4>1310783</vt:i4>
      </vt:variant>
      <vt:variant>
        <vt:i4>116</vt:i4>
      </vt:variant>
      <vt:variant>
        <vt:i4>0</vt:i4>
      </vt:variant>
      <vt:variant>
        <vt:i4>5</vt:i4>
      </vt:variant>
      <vt:variant>
        <vt:lpwstr/>
      </vt:variant>
      <vt:variant>
        <vt:lpwstr>_Toc458763521</vt:lpwstr>
      </vt:variant>
      <vt:variant>
        <vt:i4>1310783</vt:i4>
      </vt:variant>
      <vt:variant>
        <vt:i4>110</vt:i4>
      </vt:variant>
      <vt:variant>
        <vt:i4>0</vt:i4>
      </vt:variant>
      <vt:variant>
        <vt:i4>5</vt:i4>
      </vt:variant>
      <vt:variant>
        <vt:lpwstr/>
      </vt:variant>
      <vt:variant>
        <vt:lpwstr>_Toc458763520</vt:lpwstr>
      </vt:variant>
      <vt:variant>
        <vt:i4>1507391</vt:i4>
      </vt:variant>
      <vt:variant>
        <vt:i4>104</vt:i4>
      </vt:variant>
      <vt:variant>
        <vt:i4>0</vt:i4>
      </vt:variant>
      <vt:variant>
        <vt:i4>5</vt:i4>
      </vt:variant>
      <vt:variant>
        <vt:lpwstr/>
      </vt:variant>
      <vt:variant>
        <vt:lpwstr>_Toc458763519</vt:lpwstr>
      </vt:variant>
      <vt:variant>
        <vt:i4>1507391</vt:i4>
      </vt:variant>
      <vt:variant>
        <vt:i4>98</vt:i4>
      </vt:variant>
      <vt:variant>
        <vt:i4>0</vt:i4>
      </vt:variant>
      <vt:variant>
        <vt:i4>5</vt:i4>
      </vt:variant>
      <vt:variant>
        <vt:lpwstr/>
      </vt:variant>
      <vt:variant>
        <vt:lpwstr>_Toc458763518</vt:lpwstr>
      </vt:variant>
      <vt:variant>
        <vt:i4>1507391</vt:i4>
      </vt:variant>
      <vt:variant>
        <vt:i4>92</vt:i4>
      </vt:variant>
      <vt:variant>
        <vt:i4>0</vt:i4>
      </vt:variant>
      <vt:variant>
        <vt:i4>5</vt:i4>
      </vt:variant>
      <vt:variant>
        <vt:lpwstr/>
      </vt:variant>
      <vt:variant>
        <vt:lpwstr>_Toc458763517</vt:lpwstr>
      </vt:variant>
      <vt:variant>
        <vt:i4>1507391</vt:i4>
      </vt:variant>
      <vt:variant>
        <vt:i4>86</vt:i4>
      </vt:variant>
      <vt:variant>
        <vt:i4>0</vt:i4>
      </vt:variant>
      <vt:variant>
        <vt:i4>5</vt:i4>
      </vt:variant>
      <vt:variant>
        <vt:lpwstr/>
      </vt:variant>
      <vt:variant>
        <vt:lpwstr>_Toc458763516</vt:lpwstr>
      </vt:variant>
      <vt:variant>
        <vt:i4>1507391</vt:i4>
      </vt:variant>
      <vt:variant>
        <vt:i4>80</vt:i4>
      </vt:variant>
      <vt:variant>
        <vt:i4>0</vt:i4>
      </vt:variant>
      <vt:variant>
        <vt:i4>5</vt:i4>
      </vt:variant>
      <vt:variant>
        <vt:lpwstr/>
      </vt:variant>
      <vt:variant>
        <vt:lpwstr>_Toc458763515</vt:lpwstr>
      </vt:variant>
      <vt:variant>
        <vt:i4>1507391</vt:i4>
      </vt:variant>
      <vt:variant>
        <vt:i4>74</vt:i4>
      </vt:variant>
      <vt:variant>
        <vt:i4>0</vt:i4>
      </vt:variant>
      <vt:variant>
        <vt:i4>5</vt:i4>
      </vt:variant>
      <vt:variant>
        <vt:lpwstr/>
      </vt:variant>
      <vt:variant>
        <vt:lpwstr>_Toc458763514</vt:lpwstr>
      </vt:variant>
      <vt:variant>
        <vt:i4>1507391</vt:i4>
      </vt:variant>
      <vt:variant>
        <vt:i4>68</vt:i4>
      </vt:variant>
      <vt:variant>
        <vt:i4>0</vt:i4>
      </vt:variant>
      <vt:variant>
        <vt:i4>5</vt:i4>
      </vt:variant>
      <vt:variant>
        <vt:lpwstr/>
      </vt:variant>
      <vt:variant>
        <vt:lpwstr>_Toc458763513</vt:lpwstr>
      </vt:variant>
      <vt:variant>
        <vt:i4>1507391</vt:i4>
      </vt:variant>
      <vt:variant>
        <vt:i4>62</vt:i4>
      </vt:variant>
      <vt:variant>
        <vt:i4>0</vt:i4>
      </vt:variant>
      <vt:variant>
        <vt:i4>5</vt:i4>
      </vt:variant>
      <vt:variant>
        <vt:lpwstr/>
      </vt:variant>
      <vt:variant>
        <vt:lpwstr>_Toc458763512</vt:lpwstr>
      </vt:variant>
      <vt:variant>
        <vt:i4>1507391</vt:i4>
      </vt:variant>
      <vt:variant>
        <vt:i4>56</vt:i4>
      </vt:variant>
      <vt:variant>
        <vt:i4>0</vt:i4>
      </vt:variant>
      <vt:variant>
        <vt:i4>5</vt:i4>
      </vt:variant>
      <vt:variant>
        <vt:lpwstr/>
      </vt:variant>
      <vt:variant>
        <vt:lpwstr>_Toc458763511</vt:lpwstr>
      </vt:variant>
      <vt:variant>
        <vt:i4>1507391</vt:i4>
      </vt:variant>
      <vt:variant>
        <vt:i4>50</vt:i4>
      </vt:variant>
      <vt:variant>
        <vt:i4>0</vt:i4>
      </vt:variant>
      <vt:variant>
        <vt:i4>5</vt:i4>
      </vt:variant>
      <vt:variant>
        <vt:lpwstr/>
      </vt:variant>
      <vt:variant>
        <vt:lpwstr>_Toc458763510</vt:lpwstr>
      </vt:variant>
      <vt:variant>
        <vt:i4>1441855</vt:i4>
      </vt:variant>
      <vt:variant>
        <vt:i4>44</vt:i4>
      </vt:variant>
      <vt:variant>
        <vt:i4>0</vt:i4>
      </vt:variant>
      <vt:variant>
        <vt:i4>5</vt:i4>
      </vt:variant>
      <vt:variant>
        <vt:lpwstr/>
      </vt:variant>
      <vt:variant>
        <vt:lpwstr>_Toc458763509</vt:lpwstr>
      </vt:variant>
      <vt:variant>
        <vt:i4>1441855</vt:i4>
      </vt:variant>
      <vt:variant>
        <vt:i4>38</vt:i4>
      </vt:variant>
      <vt:variant>
        <vt:i4>0</vt:i4>
      </vt:variant>
      <vt:variant>
        <vt:i4>5</vt:i4>
      </vt:variant>
      <vt:variant>
        <vt:lpwstr/>
      </vt:variant>
      <vt:variant>
        <vt:lpwstr>_Toc458763508</vt:lpwstr>
      </vt:variant>
      <vt:variant>
        <vt:i4>1441855</vt:i4>
      </vt:variant>
      <vt:variant>
        <vt:i4>32</vt:i4>
      </vt:variant>
      <vt:variant>
        <vt:i4>0</vt:i4>
      </vt:variant>
      <vt:variant>
        <vt:i4>5</vt:i4>
      </vt:variant>
      <vt:variant>
        <vt:lpwstr/>
      </vt:variant>
      <vt:variant>
        <vt:lpwstr>_Toc458763507</vt:lpwstr>
      </vt:variant>
      <vt:variant>
        <vt:i4>1441855</vt:i4>
      </vt:variant>
      <vt:variant>
        <vt:i4>26</vt:i4>
      </vt:variant>
      <vt:variant>
        <vt:i4>0</vt:i4>
      </vt:variant>
      <vt:variant>
        <vt:i4>5</vt:i4>
      </vt:variant>
      <vt:variant>
        <vt:lpwstr/>
      </vt:variant>
      <vt:variant>
        <vt:lpwstr>_Toc458763506</vt:lpwstr>
      </vt:variant>
      <vt:variant>
        <vt:i4>1441855</vt:i4>
      </vt:variant>
      <vt:variant>
        <vt:i4>20</vt:i4>
      </vt:variant>
      <vt:variant>
        <vt:i4>0</vt:i4>
      </vt:variant>
      <vt:variant>
        <vt:i4>5</vt:i4>
      </vt:variant>
      <vt:variant>
        <vt:lpwstr/>
      </vt:variant>
      <vt:variant>
        <vt:lpwstr>_Toc458763505</vt:lpwstr>
      </vt:variant>
      <vt:variant>
        <vt:i4>1441855</vt:i4>
      </vt:variant>
      <vt:variant>
        <vt:i4>14</vt:i4>
      </vt:variant>
      <vt:variant>
        <vt:i4>0</vt:i4>
      </vt:variant>
      <vt:variant>
        <vt:i4>5</vt:i4>
      </vt:variant>
      <vt:variant>
        <vt:lpwstr/>
      </vt:variant>
      <vt:variant>
        <vt:lpwstr>_Toc458763504</vt:lpwstr>
      </vt:variant>
      <vt:variant>
        <vt:i4>1441855</vt:i4>
      </vt:variant>
      <vt:variant>
        <vt:i4>8</vt:i4>
      </vt:variant>
      <vt:variant>
        <vt:i4>0</vt:i4>
      </vt:variant>
      <vt:variant>
        <vt:i4>5</vt:i4>
      </vt:variant>
      <vt:variant>
        <vt:lpwstr/>
      </vt:variant>
      <vt:variant>
        <vt:lpwstr>_Toc458763503</vt:lpwstr>
      </vt:variant>
      <vt:variant>
        <vt:i4>1441855</vt:i4>
      </vt:variant>
      <vt:variant>
        <vt:i4>2</vt:i4>
      </vt:variant>
      <vt:variant>
        <vt:i4>0</vt:i4>
      </vt:variant>
      <vt:variant>
        <vt:i4>5</vt:i4>
      </vt:variant>
      <vt:variant>
        <vt:lpwstr/>
      </vt:variant>
      <vt:variant>
        <vt:lpwstr>_Toc458763502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上海黄金交易所</dc:title>
  <dc:creator>aps-csl</dc:creator>
  <cp:lastModifiedBy>xiaowei</cp:lastModifiedBy>
  <cp:revision>32</cp:revision>
  <dcterms:created xsi:type="dcterms:W3CDTF">2015-03-23T07:22:00Z</dcterms:created>
  <dcterms:modified xsi:type="dcterms:W3CDTF">2016-10-31T04:59:00Z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